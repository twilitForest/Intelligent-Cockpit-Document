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014DB9" w:rsidRPr="00106C9E" w:rsidRDefault="00014DB9" w:rsidP="00014DB9"/>
    <w:p w:rsidR="00014DB9" w:rsidRDefault="00014DB9" w:rsidP="00014DB9">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014DB9" w:rsidRDefault="00014DB9">
      <w:pPr>
        <w:jc w:val="center"/>
        <w:rPr>
          <w:rFonts w:cs="Arial"/>
          <w:b/>
          <w:color w:val="000080"/>
          <w:sz w:val="44"/>
          <w:szCs w:val="44"/>
        </w:rPr>
      </w:pPr>
      <w:r>
        <w:rPr>
          <w:rFonts w:cs="Arial"/>
          <w:b/>
          <w:color w:val="000080"/>
          <w:sz w:val="44"/>
          <w:szCs w:val="44"/>
        </w:rPr>
        <w:t>Research &amp; Vehicle Technology</w:t>
      </w:r>
    </w:p>
    <w:p w:rsidR="00014DB9" w:rsidRDefault="00014DB9">
      <w:pPr>
        <w:jc w:val="center"/>
        <w:rPr>
          <w:rFonts w:cs="Arial"/>
          <w:b/>
          <w:color w:val="000080"/>
          <w:sz w:val="40"/>
          <w:szCs w:val="40"/>
        </w:rPr>
      </w:pPr>
      <w:r>
        <w:rPr>
          <w:rFonts w:cs="Arial"/>
          <w:b/>
          <w:color w:val="000080"/>
          <w:sz w:val="40"/>
          <w:szCs w:val="40"/>
        </w:rPr>
        <w:t>“Infotainment Systems Product Development”</w:t>
      </w:r>
    </w:p>
    <w:p w:rsidR="00014DB9" w:rsidRDefault="00014DB9">
      <w:pPr>
        <w:jc w:val="center"/>
      </w:pPr>
    </w:p>
    <w:p w:rsidR="00014DB9" w:rsidRDefault="00014DB9">
      <w:pPr>
        <w:jc w:val="center"/>
      </w:pPr>
    </w:p>
    <w:p w:rsidR="00014DB9" w:rsidRDefault="00014DB9">
      <w:pPr>
        <w:jc w:val="center"/>
        <w:rPr>
          <w:rFonts w:cs="Arial"/>
          <w:b/>
          <w:sz w:val="52"/>
          <w:szCs w:val="52"/>
        </w:rPr>
      </w:pPr>
      <w:r>
        <w:rPr>
          <w:rFonts w:cs="Arial"/>
          <w:b/>
          <w:sz w:val="52"/>
          <w:szCs w:val="52"/>
        </w:rPr>
        <w:t>Feature – Bluetooth Connectivity</w:t>
      </w:r>
    </w:p>
    <w:p w:rsidR="00014DB9" w:rsidRDefault="00014DB9">
      <w:pPr>
        <w:jc w:val="center"/>
        <w:rPr>
          <w:rFonts w:cs="Arial"/>
          <w:b/>
          <w:sz w:val="52"/>
          <w:szCs w:val="52"/>
        </w:rPr>
      </w:pPr>
    </w:p>
    <w:p w:rsidR="00014DB9" w:rsidRDefault="00014DB9">
      <w:pPr>
        <w:jc w:val="center"/>
        <w:rPr>
          <w:rFonts w:cs="Arial"/>
          <w:b/>
          <w:sz w:val="52"/>
          <w:szCs w:val="52"/>
        </w:rPr>
      </w:pPr>
      <w:r>
        <w:rPr>
          <w:rFonts w:cs="Arial"/>
          <w:b/>
          <w:sz w:val="52"/>
          <w:szCs w:val="52"/>
        </w:rPr>
        <w:t>APIM Infotainment Subsystem Part Specific Specification (SPSS)</w:t>
      </w:r>
    </w:p>
    <w:p w:rsidR="00014DB9" w:rsidRDefault="00014DB9">
      <w:pPr>
        <w:jc w:val="center"/>
      </w:pPr>
    </w:p>
    <w:p w:rsidR="00014DB9" w:rsidRDefault="00014DB9">
      <w:pPr>
        <w:jc w:val="center"/>
      </w:pPr>
    </w:p>
    <w:p w:rsidR="00014DB9" w:rsidRDefault="00014DB9">
      <w:pPr>
        <w:jc w:val="center"/>
      </w:pPr>
    </w:p>
    <w:p w:rsidR="00014DB9" w:rsidRDefault="00014DB9">
      <w:pPr>
        <w:jc w:val="center"/>
      </w:pPr>
    </w:p>
    <w:p w:rsidR="00014DB9" w:rsidRDefault="00014DB9">
      <w:pPr>
        <w:jc w:val="center"/>
        <w:rPr>
          <w:rFonts w:cs="Arial"/>
          <w:sz w:val="28"/>
          <w:szCs w:val="28"/>
        </w:rPr>
      </w:pPr>
      <w:r>
        <w:rPr>
          <w:rFonts w:cs="Arial"/>
          <w:sz w:val="28"/>
          <w:szCs w:val="28"/>
        </w:rPr>
        <w:t>Version 3.0</w:t>
      </w:r>
    </w:p>
    <w:p w:rsidR="00014DB9" w:rsidRDefault="00014DB9">
      <w:pPr>
        <w:jc w:val="center"/>
        <w:rPr>
          <w:rFonts w:cs="Arial"/>
          <w:b/>
          <w:sz w:val="28"/>
          <w:szCs w:val="28"/>
        </w:rPr>
      </w:pPr>
      <w:r>
        <w:rPr>
          <w:rFonts w:cs="Arial"/>
          <w:b/>
          <w:sz w:val="28"/>
          <w:szCs w:val="28"/>
        </w:rPr>
        <w:t>UNCONTROLLED COPY IF PRINTED</w:t>
      </w:r>
    </w:p>
    <w:p w:rsidR="00014DB9" w:rsidRDefault="00014DB9">
      <w:pPr>
        <w:jc w:val="center"/>
      </w:pPr>
    </w:p>
    <w:p w:rsidR="00014DB9" w:rsidRDefault="00014DB9">
      <w:pPr>
        <w:jc w:val="center"/>
        <w:rPr>
          <w:rFonts w:cs="Arial"/>
          <w:b/>
          <w:szCs w:val="22"/>
        </w:rPr>
      </w:pPr>
      <w:r>
        <w:rPr>
          <w:rFonts w:cs="Arial"/>
          <w:b/>
          <w:szCs w:val="22"/>
        </w:rPr>
        <w:t>Version Date:  February 14, 2019</w:t>
      </w:r>
    </w:p>
    <w:p w:rsidR="00014DB9" w:rsidRDefault="00014DB9">
      <w:pPr>
        <w:jc w:val="center"/>
      </w:pPr>
    </w:p>
    <w:p w:rsidR="00014DB9" w:rsidRDefault="00014DB9">
      <w:pPr>
        <w:jc w:val="center"/>
      </w:pPr>
    </w:p>
    <w:p w:rsidR="00014DB9" w:rsidRDefault="00014DB9">
      <w:pPr>
        <w:jc w:val="center"/>
      </w:pPr>
    </w:p>
    <w:p w:rsidR="00014DB9" w:rsidRDefault="00014DB9">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014DB9" w:rsidRDefault="00014DB9">
      <w:pPr>
        <w:jc w:val="center"/>
        <w:outlineLvl w:val="0"/>
        <w:rPr>
          <w:rFonts w:cs="Arial"/>
          <w:b/>
          <w:bCs/>
          <w:sz w:val="28"/>
          <w:szCs w:val="28"/>
          <w:u w:val="single"/>
        </w:rPr>
      </w:pPr>
      <w:r>
        <w:rPr>
          <w:b/>
          <w:sz w:val="36"/>
          <w:szCs w:val="36"/>
        </w:rPr>
        <w:br w:type="page"/>
      </w:r>
      <w:bookmarkStart w:id="0" w:name="_Toc1048676"/>
      <w:r>
        <w:rPr>
          <w:rFonts w:cs="Arial"/>
          <w:b/>
          <w:bCs/>
          <w:sz w:val="28"/>
          <w:szCs w:val="28"/>
          <w:u w:val="single"/>
        </w:rPr>
        <w:lastRenderedPageBreak/>
        <w:t>Revision History</w:t>
      </w:r>
      <w:bookmarkEnd w:id="0"/>
    </w:p>
    <w:p w:rsidR="00014DB9" w:rsidRDefault="00014DB9">
      <w:pPr>
        <w:rPr>
          <w:rFonts w:cs="Arial"/>
        </w:rPr>
      </w:pPr>
    </w:p>
    <w:p w:rsidR="00014DB9" w:rsidRDefault="00014DB9">
      <w:pPr>
        <w:rPr>
          <w:rFonts w:cs="Arial"/>
        </w:rPr>
      </w:pPr>
    </w:p>
    <w:tbl>
      <w:tblPr>
        <w:tblW w:w="1106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39"/>
        <w:gridCol w:w="971"/>
        <w:gridCol w:w="2862"/>
        <w:gridCol w:w="5490"/>
      </w:tblGrid>
      <w:tr w:rsidR="00014DB9" w:rsidTr="00014DB9">
        <w:trPr>
          <w:trHeight w:val="346"/>
          <w:jc w:val="center"/>
        </w:trPr>
        <w:tc>
          <w:tcPr>
            <w:tcW w:w="1739"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014DB9" w:rsidRDefault="00014DB9">
            <w:pPr>
              <w:jc w:val="center"/>
              <w:rPr>
                <w:rFonts w:cs="Arial"/>
                <w:b/>
                <w:bCs/>
                <w:lang w:val="fr-FR"/>
              </w:rPr>
            </w:pPr>
            <w:r>
              <w:rPr>
                <w:rFonts w:cs="Arial"/>
                <w:b/>
                <w:bCs/>
                <w:lang w:val="fr-FR"/>
              </w:rPr>
              <w:t>Date</w:t>
            </w:r>
          </w:p>
        </w:tc>
        <w:tc>
          <w:tcPr>
            <w:tcW w:w="971"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014DB9" w:rsidRDefault="00014DB9">
            <w:pPr>
              <w:jc w:val="center"/>
              <w:rPr>
                <w:rFonts w:cs="Arial"/>
                <w:b/>
                <w:bCs/>
                <w:lang w:val="fr-FR"/>
              </w:rPr>
            </w:pPr>
            <w:r>
              <w:rPr>
                <w:rFonts w:cs="Arial"/>
                <w:b/>
                <w:bCs/>
                <w:lang w:val="fr-FR"/>
              </w:rPr>
              <w:t>Version</w:t>
            </w:r>
          </w:p>
        </w:tc>
        <w:tc>
          <w:tcPr>
            <w:tcW w:w="8352"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14DB9" w:rsidRDefault="00014DB9" w:rsidP="00014DB9">
            <w:pPr>
              <w:jc w:val="center"/>
              <w:rPr>
                <w:rFonts w:cs="Arial"/>
                <w:b/>
                <w:bCs/>
                <w:lang w:val="fr-FR"/>
              </w:rPr>
            </w:pPr>
            <w:r>
              <w:rPr>
                <w:rFonts w:cs="Arial"/>
                <w:b/>
                <w:bCs/>
                <w:lang w:val="fr-FR"/>
              </w:rPr>
              <w:t>Notes</w:t>
            </w:r>
          </w:p>
        </w:tc>
      </w:tr>
      <w:tr w:rsidR="00014DB9" w:rsidRPr="00CB147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hideMark/>
          </w:tcPr>
          <w:p w:rsidR="00014DB9" w:rsidRPr="00CB1479" w:rsidRDefault="00014DB9">
            <w:pPr>
              <w:rPr>
                <w:rFonts w:cs="Arial"/>
                <w:b/>
                <w:sz w:val="16"/>
                <w:lang w:val="fr-FR"/>
              </w:rPr>
            </w:pPr>
            <w:r w:rsidRPr="00CB1479">
              <w:rPr>
                <w:rFonts w:cs="Arial"/>
                <w:b/>
                <w:sz w:val="16"/>
                <w:lang w:val="fr-FR"/>
              </w:rPr>
              <w:t>May 30, 2013</w:t>
            </w:r>
          </w:p>
        </w:tc>
        <w:tc>
          <w:tcPr>
            <w:tcW w:w="971" w:type="dxa"/>
            <w:tcBorders>
              <w:top w:val="single" w:sz="6" w:space="0" w:color="auto"/>
              <w:left w:val="single" w:sz="6" w:space="0" w:color="auto"/>
              <w:bottom w:val="single" w:sz="6" w:space="0" w:color="auto"/>
              <w:right w:val="single" w:sz="6" w:space="0" w:color="auto"/>
            </w:tcBorders>
            <w:hideMark/>
          </w:tcPr>
          <w:p w:rsidR="00014DB9" w:rsidRPr="00CB1479" w:rsidRDefault="00014DB9">
            <w:pPr>
              <w:jc w:val="center"/>
              <w:rPr>
                <w:rFonts w:cs="Arial"/>
                <w:b/>
                <w:sz w:val="16"/>
                <w:lang w:val="fr-FR"/>
              </w:rPr>
            </w:pPr>
            <w:r w:rsidRPr="00CB1479">
              <w:rPr>
                <w:rFonts w:cs="Arial"/>
                <w:b/>
                <w:sz w:val="16"/>
                <w:lang w:val="fr-FR"/>
              </w:rPr>
              <w:t>1.0</w:t>
            </w:r>
          </w:p>
        </w:tc>
        <w:tc>
          <w:tcPr>
            <w:tcW w:w="2862" w:type="dxa"/>
            <w:tcBorders>
              <w:top w:val="single" w:sz="6" w:space="0" w:color="auto"/>
              <w:left w:val="single" w:sz="6" w:space="0" w:color="auto"/>
              <w:bottom w:val="single" w:sz="6" w:space="0" w:color="auto"/>
              <w:right w:val="single" w:sz="6" w:space="0" w:color="auto"/>
            </w:tcBorders>
            <w:hideMark/>
          </w:tcPr>
          <w:p w:rsidR="00014DB9" w:rsidRPr="00CB1479" w:rsidRDefault="00014DB9" w:rsidP="00014DB9">
            <w:pPr>
              <w:jc w:val="center"/>
              <w:rPr>
                <w:rFonts w:cs="Arial"/>
                <w:b/>
                <w:sz w:val="16"/>
              </w:rPr>
            </w:pPr>
            <w:r w:rsidRPr="00CB1479">
              <w:rPr>
                <w:rFonts w:cs="Arial"/>
                <w:b/>
                <w:sz w:val="16"/>
              </w:rPr>
              <w:t>Initial Release</w:t>
            </w:r>
          </w:p>
        </w:tc>
        <w:tc>
          <w:tcPr>
            <w:tcW w:w="5490" w:type="dxa"/>
            <w:tcBorders>
              <w:top w:val="single" w:sz="6" w:space="0" w:color="auto"/>
              <w:left w:val="single" w:sz="6" w:space="0" w:color="auto"/>
              <w:bottom w:val="single" w:sz="6" w:space="0" w:color="auto"/>
              <w:right w:val="single" w:sz="6" w:space="0" w:color="auto"/>
            </w:tcBorders>
          </w:tcPr>
          <w:p w:rsidR="00014DB9" w:rsidRPr="00CB1479" w:rsidRDefault="00014DB9">
            <w:pPr>
              <w:rPr>
                <w:rFonts w:cs="Arial"/>
                <w:b/>
                <w:sz w:val="16"/>
              </w:rPr>
            </w:pP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pPr>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pPr>
              <w:jc w:val="cente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pPr>
              <w:jc w:val="cente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pPr>
              <w:rPr>
                <w:rFonts w:cs="Arial"/>
                <w:sz w:val="16"/>
              </w:rPr>
            </w:pPr>
          </w:p>
        </w:tc>
      </w:tr>
      <w:tr w:rsidR="00014DB9" w:rsidRPr="00CB147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tcPr>
          <w:p w:rsidR="00014DB9" w:rsidRPr="00CB1479" w:rsidRDefault="00014DB9">
            <w:pPr>
              <w:rPr>
                <w:rFonts w:cs="Arial"/>
                <w:b/>
                <w:sz w:val="16"/>
              </w:rPr>
            </w:pPr>
            <w:r w:rsidRPr="00CB1479">
              <w:rPr>
                <w:rFonts w:cs="Arial"/>
                <w:b/>
                <w:sz w:val="16"/>
              </w:rPr>
              <w:t>October 24, 2013</w:t>
            </w:r>
          </w:p>
        </w:tc>
        <w:tc>
          <w:tcPr>
            <w:tcW w:w="971" w:type="dxa"/>
            <w:tcBorders>
              <w:top w:val="single" w:sz="6" w:space="0" w:color="auto"/>
              <w:left w:val="single" w:sz="6" w:space="0" w:color="auto"/>
              <w:bottom w:val="single" w:sz="6" w:space="0" w:color="auto"/>
              <w:right w:val="single" w:sz="6" w:space="0" w:color="auto"/>
            </w:tcBorders>
          </w:tcPr>
          <w:p w:rsidR="00014DB9" w:rsidRPr="00CB1479" w:rsidRDefault="00014DB9">
            <w:pPr>
              <w:jc w:val="center"/>
              <w:rPr>
                <w:rFonts w:cs="Arial"/>
                <w:b/>
                <w:sz w:val="16"/>
                <w:lang w:val="fr-FR"/>
              </w:rPr>
            </w:pPr>
            <w:r w:rsidRPr="00CB1479">
              <w:rPr>
                <w:rFonts w:cs="Arial"/>
                <w:b/>
                <w:sz w:val="16"/>
                <w:lang w:val="fr-FR"/>
              </w:rPr>
              <w:t>1.1</w:t>
            </w:r>
          </w:p>
        </w:tc>
        <w:tc>
          <w:tcPr>
            <w:tcW w:w="8352" w:type="dxa"/>
            <w:gridSpan w:val="2"/>
            <w:tcBorders>
              <w:top w:val="single" w:sz="6" w:space="0" w:color="auto"/>
              <w:left w:val="single" w:sz="6" w:space="0" w:color="auto"/>
              <w:bottom w:val="single" w:sz="6" w:space="0" w:color="auto"/>
              <w:right w:val="single" w:sz="6" w:space="0" w:color="auto"/>
            </w:tcBorders>
          </w:tcPr>
          <w:p w:rsidR="00014DB9" w:rsidRPr="00CB1479" w:rsidRDefault="00014DB9">
            <w:pPr>
              <w:rPr>
                <w:rFonts w:cs="Arial"/>
                <w:b/>
                <w:sz w:val="16"/>
              </w:rPr>
            </w:pPr>
          </w:p>
        </w:tc>
      </w:tr>
      <w:tr w:rsidR="00014DB9"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BTP-GREQ-295053-2-Phonebook Matching</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changed reference to Phone Matching Tables Specification to GREQ - Phone Matching Tables Specification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BTP-GREQ-295099-2-Ringer Options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Added Primary Audio Source text to define PAS.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BTP-GREQ-295105-2-Signal Strength</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Replace weak with No cellular.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BTP-GREQ-295107-2-Battery Level</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Added text about battery low condition.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BTP-GREQ-295108-2-Advanced Error Correction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text in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BTP-GREQ-295109-2-AG Device Storage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Functional Definition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Added 4 new functions to incorporate P14, P15, P16 and P17 specs.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BTP-GUC-290831-2-Pairing a phone with no other phone paired via SSP – Discoverable Mode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exception E4 and added E16</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BTP-GUC-304164-1-Unexpected Device Disconnect After Authentication, but prior to completing the overall connection / pairing process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New Use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BTP-GUC-290846-2-Pairing a phone with no other phone paired via SSP – Discovery Mode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Added E16</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BTP-GUC-290847-2-Pairing a phone with phone paired via SSP – Discovery Mode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Added E16</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BTP-GUC-304492-1-In-Vehicle Infotainment System did not find any devices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New Exception Use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BTP-GREQ-295148-2-Secure Simple Pairing</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Added line of text for confirming 6 digit PIN.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BTP-GREQ-295151-2-Discovery Mode (Find Devices)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BTP-GREQ-295152-2-Discoverable Mode (Find In-Vehicle Infotainment System)</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BTP-GREQ-295153-2-Pairing via Dock Connector Requirements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BTP-GREQ-295154-2-Pairing Process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BTP-GREQ-295155-2-Service Discovery</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BTP-GREQ-295157-2-Connection Order and Requirements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BTP-GREQ-295158-2-Profile Connection Order</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BTP-GREQ-295159-2-Connecting to Device that has Lost Pairing Information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BTP-GREQ-304235-1-Pairing Exceptions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BTP-GREQ-295039-2-# of Connections and Connection Confirmation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 name and content.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BTP-GREQ-295041-2-Automatic Connection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BTP-GREQ-304240-1-Connection Error States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BTP-GREQ-304241-1-Authentication Failed</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BTP-GREQ-304242-1-Device is Preset, but has rejected or failed to allow a connection to HFP/A2DP</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BTP-GUC-290908-2-Incoming Call Ringing</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Added E2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BTP-GUC-290909-2-Incoming Call Answer via In-Vehicle Infotainment System</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Added E3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BTP-GUC-290902-2-Outgoing Call via Digit Dial</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Added E3 and E4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BTP-GUC-290903-2-Outgoing call initiated from the connected phone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Added E3 and E4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BTP-GUC-290905-2-Outgoing call initiated via Redial from the In-Vehicle Infotainment System</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Added E4 and E5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BTP-GREQ-295048-2-Outgoing Call Methods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BTP-GREQ-304248-1-Outgoing Call Failures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BTP-GREQ-295114-2-Blower Motor Reduction / Activation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changed reference to blower motor reduction strategy spec to corresponding GREQs.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BTP-GREQ-304249-1-Active Call Audio Error Detection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BTP-GREQ-304250-1-Incoming Call Answer Failure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BTP-GREQ-304251-1-Incoming Call Rejection Failure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BTP-GREQ-295092-2-Phonebook Display Requirements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BTP-GREQ-304252-1-Phonebook/Call History Download Errors and Status Definitions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single" w:sz="4" w:space="0" w:color="auto"/>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BTP-GFUN-294445-2-Messaging</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removed requirement 295144</w:t>
            </w:r>
          </w:p>
        </w:tc>
      </w:tr>
      <w:tr w:rsidR="00014DB9" w:rsidTr="00014DB9">
        <w:trPr>
          <w:jc w:val="center"/>
        </w:trPr>
        <w:tc>
          <w:tcPr>
            <w:tcW w:w="1739" w:type="dxa"/>
            <w:tcBorders>
              <w:top w:val="single" w:sz="4"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BTP-GREQ-295115-2-Retrieving the Message Listing (Upon Connection)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BTP-GREQ-295116-2-Retrieving the Message Listing (Upon Entry Into Text Messaging Application)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BTP-GREQ-295118-2-Message Listing Display Requirements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BTP-GREQ-295120-2-Message Listing Request Failed</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BTP-GREQ-295126-2-Audible Notification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BTP-GREQ-295135-2-Reply</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BTP-GREQ-295138-2-Send Message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BTP-GREQ-295139-2-Insert Message Alert Options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BTP-GREQ-295141-2-Envelope Icon Only</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BTP-GREQ-295146-2-Sending Text Messages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BTP-GREQ-304253-1-Message Access Error States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BTP-GREQ-304254-1-Message Access Not Granted</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BTP-GREQ-304255-1-Message Notification Not Established</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BTP-GREQ-304256-1-Message Download Failed</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BTP-GREQ-304257-1-Sending Message Failed</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BTP-GREQ-304258-1-Message Exceptions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BTP-GREQ-304261-1-Unexpected RFCOMM/HFP Disconnect</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BTP-GREQ-304262-1-Unexpected RFCOMM/MAP MAS Disconnect</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BTP-GREQ-295113-2-Apple Siri Eyes-Free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BTP-GREQ-304263-1-Device ID Profile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BTP-GREQ-304264-1-Device Indentification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BTP-GREQ-304265-1-Configuration Requirements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BTP-GREQ-304493-1-iPhone Connected via A2DP and USB</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BTP-GFUN-303956-1-Phone Blower Motor Reduction Strategy</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P14 document into this function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BTP-GREQ-297103-1-Blower Motor Reduction Activation / Deactivation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BTP-GREQ-297104-1-Incoming Call (Setting Blower Motor Reduction Activation)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P14 requirements and removed "CAN" from the diagrams and replaced with "VMCU"</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BTP-GREQ-297105-1-Outgoing Call initiated from HF / AG (Setting Blower Motor Reduction Activation)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P14 requirements and removed "CAN" from the diagrams and replaced with "VMCU"</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BTP-GREQ-297106-1-Active Call at Time of Connection (Setting Blower Motor Reduction Activation)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P14 requirements and removed "CAN" from the diagrams and replaced with "VMCU"</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BTP-GREQ-297107-1-End of a Call (Setting Blower Motor Reduction Deactivation)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P14 requirements and removed "CAN" from the diagrams and replaced with "VMCU"</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BTP-GREQ-297108-1-AG Disconnect (Setting Blower Motor Reduction Deactivation)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P14 requirements and removed "CAN" from the diagrams and replaced with "VMCU"</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BTP-GREQ-297109-1-Unspecified (per Handsfree Profile 1.5) Conditions Handling</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P14 requirements and removed "CAN" from the diagrams and replaced with "VMCU"</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BTP-GREQ-297110-1-Audio is placed into Privacy (i.e. SCO is Released)</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P14 requirements and removed "CAN" from the diagrams and replaced with "VMCU"</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BTP-GREQ-297111-1-Audio is placed into Handsfree from Privacy (i.e. SCO is Granted)</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P14 requirements and removed "CAN" from the diagrams and replaced with "VMCU"</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BTP-GREQ-297112-1-Additional Notes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BTP-GFUN-303960-1-Phone Number Matching Tables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P15 into this function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BTP-GREQ-297113-1-Phone Number Matching Tables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BTP-GFUN-303964-1-Bluetooth Core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P16 into this function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BTP-GREQ-297117-1-Definitions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BTP-GREQ-297118-1-Bluetooth Core Requirements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BTP-GREQ-297120-1-Bluetooth Profile Requirements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BTP-GREQ-297121-1-Minimum Profile Specific Requirements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BTP-GREQ-297122-1-HCI Logging</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BTP-GREQ-297123-1-Logging HCI Data upon Connection/Initialization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BTP-GREQ-297124-1-Logging the HCI Data after Connection to Phone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BTP-GREQ-297126-1-HCI Logging Parameters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BTP-GREQ-297127-1-HCI Logging Requirements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BTP-GREQ-297128-1-HCI Logging Failed</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BTP-GREQ-297130-2-Writing HCI Data upon Suspend</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single" w:sz="4" w:space="0" w:color="auto"/>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BTP-GREQ-297131-2-HCI Writing upon Trigger Sequence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single" w:sz="4"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BTP-GREQ-297132-2-HCI Writing upon Disconnection of Phone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BTP-GREQ-297133-1-HCI Writing Parameters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BTP-GREQ-297134-2-HCI Writing Requirements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BTP-GREQ-297136-2-HCI Writing Failed</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BTP-GREQ-297137-2-Developing Device Testing Requirements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BTP-GREQ-297138-2-Ongoing Interoperability Testing</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BTP-GREQ-297139-1-Special Release Interoperability Testing</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BTP-GREQ-297140-1-Ongoing Update Schedule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BTP-GREQ-297141-1-Special Release Update Availability</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BTP-GFUN-303968-1-Hands-Free Audio Performance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P17 into this function.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BTP-GREQ-297142-1-Hands-free Purpose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BTP-GREQ-297143-1-Hands-free Terminology and Abbreviations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BTP-GREQ-297144-1-Hands-free Goals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BTP-GREQ-297145-1-Hands-free Non-Goals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BTP-GREQ-297146-1-Hands-free Performance - ITU-T P.1100 and ITU-T P.1110</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BTP-GREQ-304502-1-Hands-free Performance - Best-in-Class/Competitive Performance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BTP-GREQ-304503-1-Hands-free Performance - Configuration and Tuning</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BTP-GREQ-304500-1-Hands-free Performance - System Performance in Presence of Vehicle Generated Cockpit Derived Sounds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BTP-GREQ-304501-1-Hands-free Performance - General System Requirement</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BTP-GREQ-297148-1-Hands-free Testing Requirements - ITU-T P.1100 and ITU-T p.1110</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BTP-GREQ-304504-1-Hands-free Testing Requirements - Far End Audio Quality Testing - CPSC -L-005 Hands Free Phone System Performance Test Procedure CETP</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BTP-GREQ-304505-1-Hands-free Testing Requirements - Subjective Listening Testing (Average)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BTP-GREQ-304506-1-Hands-free Testing Tools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MDAGE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BTP-GFUN-304518-1-Bluetooth Diagnostics Strategies and Procedures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into this function.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BTP-GREQ-304520-1-Event Logging Initialization - Event Logging</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BTP-GREQ-304521-1-Event Logging Initialization - Logging Event Data upon Connection/Initialization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BTP-GREQ-304522-1-Event Logging Initialization - Logging the Event Data after Connection to Phone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BTP-GREQ-304523-1-Event Logging Initialization - Event Logging Parameters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BTP-GREQ-304524-1-Event Logging Initialization - Event Category</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BTP-GREQ-304525-1-Event Logging Initialization - Event Logging Requirements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BTP-GREQ-304526-1-Event Logging Initialization - Event Category Success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BTP-GREQ-304527-1-Event Logging Initialization - Event Category Failure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BTP-GREQ-304528-1-Event Logging Initialization - Event Category Failure Screenshot</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BTP-GREQ-304529-1-Event Logging Initialization - Event Logging File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BTP-GREQ-304530-1-Event Logging Initialization - Event Logging Failure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BTP-GREQ-304531-1-HCI Logging Initialization - Logging HCI Data upon Connection/Initialization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BTP-GREQ-304532-1-HCI Logging Initialization - Logging the HCI Data after Connection to Phone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BTP-GREQ-304533-1-HCI Logging Initialization - HCI Logging Buffer Mechanism</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single" w:sz="4" w:space="0" w:color="auto"/>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BTP-GREQ-304534-1-HCI Logging Initialization - HCI Logging Requirements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single" w:sz="4"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BTP-GREQ-304535-1-HCI Logging Initialization - HCI Logging File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BTP-GREQ-304536-1-HCI Logging Initialization - Event Category Failure Trigger for HCI Writing</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BTP-GREQ-304537-1-HCI Logging Initialization - HCI Logging Failure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BTP-GREQ-304538-1-DTM (Diagnostic Troubleshooting Message) Logging Initialization - DTM Logging</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BTP-GREQ-304539-1-DTM (Diagnostic Troubleshooting Message) Logging Initialization - DTM Logging File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BTP-GREQ-304540-1-DTM (Diagnostic Troubleshooting Message) Logging Initialization - DTM Logging Buffer Mechanism</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BTP-GREQ-304541-1-Data Acquisitoin Log (DAlog) Serial Port Initialization - DAlog</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BTP-GREQ-304542-1-Data Acquisitoin Log (DAlog) Serial Port Initialization - DAlog Writing - Writing DAlog Data</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BTP-GREQ-304543-1-Data Acquisitoin Log (DAlog) Serial Port Initialization - DAlog Writing - DAlog Writing Requirements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BTP-GREQ-304544-1-Data Acquisitoin Log (DAlog) Serial Port Initialization - DAlog Writing - DAlog Writing Requirements 2</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BTP-GREQ-304545-1-Bluetooth Stack Error Detection and Recovery</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BTP-GREQ-304546-1-Bluetooth Stack Error Detection and Recovery - Monitoring Characteristics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BTP-GREQ-304547-1-Bluetooth Stack Error Detection and Recovery - Bluetooth Stack Soft Reset</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Imported Bluetooth Diagnostics Strategies and Procedures requirements</w:t>
            </w:r>
          </w:p>
        </w:tc>
      </w:tr>
      <w:tr w:rsidR="00014DB9" w:rsidTr="00014DB9">
        <w:trPr>
          <w:jc w:val="center"/>
        </w:trPr>
        <w:tc>
          <w:tcPr>
            <w:tcW w:w="1739" w:type="dxa"/>
            <w:tcBorders>
              <w:top w:val="nil"/>
              <w:left w:val="single" w:sz="6" w:space="0" w:color="auto"/>
              <w:bottom w:val="single" w:sz="6" w:space="0" w:color="auto"/>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Appendix: Reference Documents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Removed P14,15,16 and 17 document reference as they have been pulled into the SPSS</w:t>
            </w: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rsidP="00014DB9">
            <w:pPr>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rsidP="00014DB9">
            <w:pP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rsidP="00014DB9">
            <w:pP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rsidP="00014DB9">
            <w:pPr>
              <w:rPr>
                <w:rFonts w:cs="Arial"/>
                <w:sz w:val="16"/>
              </w:rPr>
            </w:pPr>
          </w:p>
        </w:tc>
      </w:tr>
      <w:tr w:rsidR="00014DB9" w:rsidRPr="00CB147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r>
              <w:rPr>
                <w:rFonts w:cs="Arial"/>
                <w:b/>
                <w:sz w:val="16"/>
              </w:rPr>
              <w:t>December</w:t>
            </w:r>
            <w:r w:rsidRPr="00CB1479">
              <w:rPr>
                <w:rFonts w:cs="Arial"/>
                <w:b/>
                <w:sz w:val="16"/>
              </w:rPr>
              <w:t xml:space="preserve"> </w:t>
            </w:r>
            <w:r>
              <w:rPr>
                <w:rFonts w:cs="Arial"/>
                <w:b/>
                <w:sz w:val="16"/>
              </w:rPr>
              <w:t>10</w:t>
            </w:r>
            <w:r w:rsidRPr="00CB1479">
              <w:rPr>
                <w:rFonts w:cs="Arial"/>
                <w:b/>
                <w:sz w:val="16"/>
              </w:rPr>
              <w:t>, 2013</w:t>
            </w:r>
          </w:p>
        </w:tc>
        <w:tc>
          <w:tcPr>
            <w:tcW w:w="971"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jc w:val="center"/>
              <w:rPr>
                <w:rFonts w:cs="Arial"/>
                <w:b/>
                <w:sz w:val="16"/>
                <w:lang w:val="fr-FR"/>
              </w:rPr>
            </w:pPr>
            <w:r>
              <w:rPr>
                <w:rFonts w:cs="Arial"/>
                <w:b/>
                <w:sz w:val="16"/>
                <w:lang w:val="fr-FR"/>
              </w:rPr>
              <w:t>1.2</w:t>
            </w:r>
          </w:p>
        </w:tc>
        <w:tc>
          <w:tcPr>
            <w:tcW w:w="8352" w:type="dxa"/>
            <w:gridSpan w:val="2"/>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p>
        </w:tc>
      </w:tr>
      <w:tr w:rsidR="00014DB9"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BTP-GREQ-295111-2-Voice / Phone Interaction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BTP-GUC-290851-2-Pairing a phone with other phone(s) paired via non SSP – Discoverable Mode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BTP-GUC-290855-2-Pairing a phone with another phone connected and Pairing / Connecting Not Successful</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BTP-GUC-290905-3-Outgoing call initiated via Redial from the In-Vehicle Infotainment System</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Pre-Conditions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BTP-GUC-290927-2-Fault Recognized with the microphone or muting effort failed</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BTP-GUC-290886-2-Phonebook Download</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scenario description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BTP-GUC-290979-2-Accessing Messages (via V-HMI)</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Pre-Condition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BTP-GREQ-295123-2-Receipt of a New Message Event</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BTP-GREQ-295124-2-Text Message Notification (End User)</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BTP-GREQ-295125-2-UI Notification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BTP-GREQ-295128-2-Downloading Messages Received from an Unsolicited Message Listing Retrieval</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BTP-GREQ-295134-2-View</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BTP-GREQ-295135-3-Reply</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BTP-GREQ-295136-2-Call</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BTP-GREQ-295137-2-Forward</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BTP-GREQ-295138-3-Send Message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BTP-GREQ-295096-2-Do Not Disturb</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BTP-GUC-290958-2-In-Vehicle Infotainment System Initiated Automatic Disconnect (Key Off / No Driver Door Open) - Active Call(s) present at the end of the Delayed Accessory Timer; Call Ended Prior to Expiration of Extended Phone Mode Timer</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 updated requirement</w:t>
            </w:r>
          </w:p>
        </w:tc>
      </w:tr>
      <w:tr w:rsidR="00014DB9" w:rsidTr="00014DB9">
        <w:trPr>
          <w:jc w:val="center"/>
        </w:trPr>
        <w:tc>
          <w:tcPr>
            <w:tcW w:w="1739" w:type="dxa"/>
            <w:tcBorders>
              <w:top w:val="nil"/>
              <w:left w:val="single" w:sz="6" w:space="0" w:color="auto"/>
              <w:bottom w:val="single" w:sz="6" w:space="0" w:color="auto"/>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BTP-GUC-290959-2-Mobile Phone Initiated Disconnect (Key Off / No Driver Door Open) - Active Call(s) present at the end of the Delayed Accessory ModeTimer; Connected Phone Disconnects Prior to Expiration of Extended Phone Mode Timer</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rFonts w:cs="Arial"/>
                <w:sz w:val="16"/>
              </w:rPr>
            </w:pPr>
            <w:r>
              <w:rPr>
                <w:rFonts w:cs="Arial"/>
                <w:sz w:val="16"/>
              </w:rPr>
              <w:t>rpaquet2 -updated requirement</w:t>
            </w: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rsidP="00014DB9">
            <w:pPr>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rsidP="00014DB9">
            <w:pP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rsidP="00014DB9">
            <w:pP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rsidP="00014DB9">
            <w:pPr>
              <w:rPr>
                <w:rFonts w:cs="Arial"/>
                <w:sz w:val="16"/>
              </w:rPr>
            </w:pPr>
          </w:p>
        </w:tc>
      </w:tr>
      <w:tr w:rsidR="00014DB9" w:rsidRPr="00CB147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r>
              <w:rPr>
                <w:rFonts w:cs="Arial"/>
                <w:b/>
                <w:sz w:val="16"/>
              </w:rPr>
              <w:t>March</w:t>
            </w:r>
            <w:r w:rsidRPr="00CB1479">
              <w:rPr>
                <w:rFonts w:cs="Arial"/>
                <w:b/>
                <w:sz w:val="16"/>
              </w:rPr>
              <w:t xml:space="preserve"> </w:t>
            </w:r>
            <w:r>
              <w:rPr>
                <w:rFonts w:cs="Arial"/>
                <w:b/>
                <w:sz w:val="16"/>
              </w:rPr>
              <w:t>20</w:t>
            </w:r>
            <w:r w:rsidRPr="00CB1479">
              <w:rPr>
                <w:rFonts w:cs="Arial"/>
                <w:b/>
                <w:sz w:val="16"/>
              </w:rPr>
              <w:t>, 201</w:t>
            </w:r>
            <w:r>
              <w:rPr>
                <w:rFonts w:cs="Arial"/>
                <w:b/>
                <w:sz w:val="16"/>
              </w:rPr>
              <w:t>4</w:t>
            </w:r>
          </w:p>
        </w:tc>
        <w:tc>
          <w:tcPr>
            <w:tcW w:w="971"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jc w:val="center"/>
              <w:rPr>
                <w:rFonts w:cs="Arial"/>
                <w:b/>
                <w:sz w:val="16"/>
                <w:lang w:val="fr-FR"/>
              </w:rPr>
            </w:pPr>
            <w:r>
              <w:rPr>
                <w:rFonts w:cs="Arial"/>
                <w:b/>
                <w:sz w:val="16"/>
                <w:lang w:val="fr-FR"/>
              </w:rPr>
              <w:t>1.3</w:t>
            </w:r>
          </w:p>
        </w:tc>
        <w:tc>
          <w:tcPr>
            <w:tcW w:w="8352" w:type="dxa"/>
            <w:gridSpan w:val="2"/>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p>
        </w:tc>
      </w:tr>
      <w:tr w:rsidR="00014DB9"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84EA1" w:rsidRDefault="00014DB9" w:rsidP="00014DB9">
            <w:pPr>
              <w:rPr>
                <w:rFonts w:cs="Arial"/>
                <w:sz w:val="16"/>
              </w:rPr>
            </w:pPr>
            <w:r w:rsidRPr="00784EA1">
              <w:rPr>
                <w:rFonts w:cs="Arial"/>
                <w:sz w:val="16"/>
              </w:rPr>
              <w:t>BTP-FUR-REQ-047510/B-Phone Call Priorities(TcSE ROIN-295110-1)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84EA1" w:rsidRDefault="00014DB9" w:rsidP="00014DB9">
            <w:pPr>
              <w:rPr>
                <w:rFonts w:cs="Arial"/>
                <w:sz w:val="16"/>
              </w:rPr>
            </w:pPr>
            <w:r w:rsidRPr="00784EA1">
              <w:rPr>
                <w:rFonts w:cs="Arial"/>
                <w:sz w:val="16"/>
              </w:rPr>
              <w:t>helzein:BTP-GREQ-295110-1-Phone Call Priorities (Functional) Call priority 3 and 4 were removed from Spec</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84EA1" w:rsidRDefault="00014DB9" w:rsidP="00014DB9">
            <w:pPr>
              <w:rPr>
                <w:rFonts w:cs="Arial"/>
                <w:sz w:val="16"/>
              </w:rPr>
            </w:pPr>
            <w:r w:rsidRPr="00784EA1">
              <w:rPr>
                <w:rFonts w:cs="Arial"/>
                <w:sz w:val="16"/>
              </w:rPr>
              <w:t>BTP-UC-REQ-033735/B-Pairing a phone with no other phone paired via SSP – Discoverable Mode(TcSE ROIN-290831-2)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84EA1" w:rsidRDefault="00014DB9" w:rsidP="00014DB9">
            <w:pPr>
              <w:rPr>
                <w:rFonts w:cs="Arial"/>
                <w:sz w:val="16"/>
              </w:rPr>
            </w:pPr>
            <w:r w:rsidRPr="00784EA1">
              <w:rPr>
                <w:rFonts w:cs="Arial"/>
                <w:sz w:val="16"/>
              </w:rPr>
              <w:t>helzein: BTP-GUC-290831: Added exception E16</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84EA1" w:rsidRDefault="00014DB9" w:rsidP="00014DB9">
            <w:pPr>
              <w:rPr>
                <w:rFonts w:cs="Arial"/>
                <w:sz w:val="16"/>
              </w:rPr>
            </w:pPr>
            <w:r w:rsidRPr="00784EA1">
              <w:rPr>
                <w:rFonts w:cs="Arial"/>
                <w:sz w:val="16"/>
              </w:rPr>
              <w:t>BTP-FUR-REQ-033809/B-Automatic Connection(TcSE ROIN-295041-2)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84EA1" w:rsidRDefault="00014DB9" w:rsidP="00014DB9">
            <w:pPr>
              <w:rPr>
                <w:rFonts w:cs="Arial"/>
                <w:sz w:val="16"/>
              </w:rPr>
            </w:pPr>
            <w:r w:rsidRPr="00784EA1">
              <w:rPr>
                <w:rFonts w:cs="Arial"/>
                <w:sz w:val="16"/>
              </w:rPr>
              <w:t>helzein: Removed reference to linkloss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84EA1" w:rsidRDefault="00014DB9" w:rsidP="00014DB9">
            <w:pPr>
              <w:rPr>
                <w:rFonts w:cs="Arial"/>
                <w:sz w:val="16"/>
              </w:rPr>
            </w:pPr>
            <w:r w:rsidRPr="00784EA1">
              <w:rPr>
                <w:rFonts w:cs="Arial"/>
                <w:sz w:val="16"/>
              </w:rPr>
              <w:t>BTP-FUR-REQ-033847/B-Call History Requirements(TcSE ROIN-295093-1)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84EA1" w:rsidRDefault="00014DB9" w:rsidP="00014DB9">
            <w:pPr>
              <w:rPr>
                <w:rFonts w:cs="Arial"/>
                <w:sz w:val="16"/>
              </w:rPr>
            </w:pPr>
            <w:r w:rsidRPr="00784EA1">
              <w:rPr>
                <w:rFonts w:cs="Arial"/>
                <w:sz w:val="16"/>
              </w:rPr>
              <w:t>helzein: BTP-GREQ-295093: Call history and phonebook download order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84EA1" w:rsidRDefault="00014DB9" w:rsidP="00014DB9">
            <w:pPr>
              <w:rPr>
                <w:rFonts w:cs="Arial"/>
                <w:sz w:val="16"/>
              </w:rPr>
            </w:pPr>
            <w:r w:rsidRPr="00784EA1">
              <w:rPr>
                <w:rFonts w:cs="Arial"/>
                <w:sz w:val="16"/>
              </w:rPr>
              <w:t>BTP-UC-REQ-041703/B-Disconnect Initiated via Linkloss (No Door Open)(TcSE ROIN-290962-1)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84EA1" w:rsidRDefault="00014DB9" w:rsidP="00014DB9">
            <w:pPr>
              <w:rPr>
                <w:rFonts w:cs="Arial"/>
                <w:sz w:val="16"/>
              </w:rPr>
            </w:pPr>
            <w:r w:rsidRPr="00784EA1">
              <w:rPr>
                <w:rFonts w:cs="Arial"/>
                <w:sz w:val="16"/>
              </w:rPr>
              <w:t>helzein: change reference from mobile device to Bluetooth device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84EA1" w:rsidRDefault="00014DB9" w:rsidP="00014DB9">
            <w:pPr>
              <w:rPr>
                <w:rFonts w:cs="Arial"/>
                <w:sz w:val="16"/>
              </w:rPr>
            </w:pPr>
            <w:r w:rsidRPr="00784EA1">
              <w:rPr>
                <w:rFonts w:cs="Arial"/>
                <w:sz w:val="16"/>
              </w:rPr>
              <w:t>BTP-FUR-REQ-041713/B-Linkloss No Door Open Signal(TcSE ROIN-295101-1)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84EA1" w:rsidRDefault="00014DB9" w:rsidP="00014DB9">
            <w:pPr>
              <w:rPr>
                <w:rFonts w:cs="Arial"/>
                <w:sz w:val="16"/>
              </w:rPr>
            </w:pPr>
            <w:r w:rsidRPr="00784EA1">
              <w:rPr>
                <w:rFonts w:cs="Arial"/>
                <w:sz w:val="16"/>
              </w:rPr>
              <w:t>helzein: Added a time limit to when the re-connection should be attempted</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84EA1" w:rsidRDefault="00014DB9" w:rsidP="00014DB9">
            <w:pPr>
              <w:rPr>
                <w:rFonts w:cs="Arial"/>
                <w:sz w:val="16"/>
              </w:rPr>
            </w:pPr>
            <w:r w:rsidRPr="00784EA1">
              <w:rPr>
                <w:rFonts w:cs="Arial"/>
                <w:sz w:val="16"/>
              </w:rPr>
              <w:t>BTP-REQ-047951/B-Hands-free Performance - Configuration and Tuning(TcSE ROIN-304503-1)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84EA1" w:rsidRDefault="00014DB9" w:rsidP="00014DB9">
            <w:pPr>
              <w:rPr>
                <w:rFonts w:cs="Arial"/>
                <w:sz w:val="16"/>
              </w:rPr>
            </w:pPr>
            <w:r w:rsidRPr="00784EA1">
              <w:rPr>
                <w:rFonts w:cs="Arial"/>
                <w:sz w:val="16"/>
              </w:rPr>
              <w:t> </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84EA1" w:rsidRDefault="00014DB9" w:rsidP="00014DB9">
            <w:pPr>
              <w:rPr>
                <w:rFonts w:cs="Arial"/>
                <w:sz w:val="16"/>
              </w:rPr>
            </w:pPr>
            <w:r w:rsidRPr="00784EA1">
              <w:rPr>
                <w:rFonts w:cs="Arial"/>
                <w:sz w:val="16"/>
              </w:rPr>
              <w:t>BTP-REQ-047953/B-Hands-free Performance - General System Requirement(TcSE ROIN-304501-1)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84EA1" w:rsidRDefault="00014DB9" w:rsidP="00014DB9">
            <w:pPr>
              <w:rPr>
                <w:rFonts w:cs="Arial"/>
                <w:sz w:val="16"/>
              </w:rPr>
            </w:pPr>
            <w:r w:rsidRPr="00784EA1">
              <w:rPr>
                <w:rFonts w:cs="Arial"/>
                <w:sz w:val="16"/>
              </w:rPr>
              <w:t>helzein: BTP-GREQ-304501-1-Hands-free Performance: Supplier tuning the APIM phone audio quality taking in consideration the AHU tuning</w:t>
            </w:r>
          </w:p>
        </w:tc>
      </w:tr>
      <w:tr w:rsidR="00014DB9" w:rsidTr="00014DB9">
        <w:trPr>
          <w:jc w:val="center"/>
        </w:trPr>
        <w:tc>
          <w:tcPr>
            <w:tcW w:w="1739" w:type="dxa"/>
            <w:tcBorders>
              <w:top w:val="nil"/>
              <w:left w:val="single" w:sz="6" w:space="0" w:color="auto"/>
              <w:bottom w:val="single" w:sz="6" w:space="0" w:color="auto"/>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84EA1" w:rsidRDefault="00014DB9" w:rsidP="00014DB9">
            <w:pPr>
              <w:rPr>
                <w:rFonts w:cs="Arial"/>
                <w:sz w:val="16"/>
              </w:rPr>
            </w:pPr>
            <w:r w:rsidRPr="00784EA1">
              <w:rPr>
                <w:rFonts w:cs="Arial"/>
                <w:sz w:val="16"/>
              </w:rPr>
              <w:t>BTP-REQ-047957/B-Hands-free Testing Tools(TcSE ROIN-304506-1)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84EA1" w:rsidRDefault="00014DB9" w:rsidP="00014DB9">
            <w:pPr>
              <w:rPr>
                <w:rFonts w:cs="Arial"/>
                <w:sz w:val="16"/>
              </w:rPr>
            </w:pPr>
            <w:r w:rsidRPr="00784EA1">
              <w:rPr>
                <w:rFonts w:cs="Arial"/>
                <w:sz w:val="16"/>
              </w:rPr>
              <w:t>helzein:</w:t>
            </w:r>
            <w:r>
              <w:rPr>
                <w:rFonts w:cs="Arial"/>
                <w:sz w:val="16"/>
              </w:rPr>
              <w:t xml:space="preserve"> </w:t>
            </w:r>
            <w:r w:rsidRPr="00784EA1">
              <w:rPr>
                <w:rFonts w:cs="Arial"/>
                <w:sz w:val="16"/>
              </w:rPr>
              <w:t>Changed the BT requirement for phone audio quality for diagnostic</w:t>
            </w: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rsidP="00014DB9">
            <w:pPr>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rsidP="00014DB9">
            <w:pP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rsidP="00014DB9">
            <w:pP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rsidP="00014DB9">
            <w:pPr>
              <w:rPr>
                <w:rFonts w:cs="Arial"/>
                <w:sz w:val="16"/>
              </w:rPr>
            </w:pPr>
          </w:p>
        </w:tc>
      </w:tr>
      <w:tr w:rsidR="00014DB9" w:rsidRPr="00CB147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r>
              <w:rPr>
                <w:rFonts w:cs="Arial"/>
                <w:b/>
                <w:sz w:val="16"/>
              </w:rPr>
              <w:t>August</w:t>
            </w:r>
            <w:r w:rsidRPr="00CB1479">
              <w:rPr>
                <w:rFonts w:cs="Arial"/>
                <w:b/>
                <w:sz w:val="16"/>
              </w:rPr>
              <w:t xml:space="preserve"> </w:t>
            </w:r>
            <w:r>
              <w:rPr>
                <w:rFonts w:cs="Arial"/>
                <w:b/>
                <w:sz w:val="16"/>
              </w:rPr>
              <w:t>13</w:t>
            </w:r>
            <w:r w:rsidRPr="00CB1479">
              <w:rPr>
                <w:rFonts w:cs="Arial"/>
                <w:b/>
                <w:sz w:val="16"/>
              </w:rPr>
              <w:t>, 201</w:t>
            </w:r>
            <w:r>
              <w:rPr>
                <w:rFonts w:cs="Arial"/>
                <w:b/>
                <w:sz w:val="16"/>
              </w:rPr>
              <w:t>4</w:t>
            </w:r>
          </w:p>
        </w:tc>
        <w:tc>
          <w:tcPr>
            <w:tcW w:w="971"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jc w:val="center"/>
              <w:rPr>
                <w:rFonts w:cs="Arial"/>
                <w:b/>
                <w:sz w:val="16"/>
                <w:lang w:val="fr-FR"/>
              </w:rPr>
            </w:pPr>
            <w:r>
              <w:rPr>
                <w:rFonts w:cs="Arial"/>
                <w:b/>
                <w:sz w:val="16"/>
                <w:lang w:val="fr-FR"/>
              </w:rPr>
              <w:t>1.4</w:t>
            </w:r>
          </w:p>
        </w:tc>
        <w:tc>
          <w:tcPr>
            <w:tcW w:w="8352" w:type="dxa"/>
            <w:gridSpan w:val="2"/>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p>
        </w:tc>
      </w:tr>
      <w:tr w:rsidR="00014DB9"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15305D" w:rsidRDefault="00014DB9" w:rsidP="00014DB9">
            <w:pPr>
              <w:rPr>
                <w:rFonts w:cs="Arial"/>
                <w:sz w:val="16"/>
                <w:szCs w:val="16"/>
              </w:rPr>
            </w:pPr>
            <w:r w:rsidRPr="0015305D">
              <w:rPr>
                <w:rFonts w:cs="Arial"/>
                <w:sz w:val="16"/>
                <w:szCs w:val="16"/>
              </w:rPr>
              <w:t>BTP-FUR-REQ-033864/B-Outgoing Call Methods (TcSE ROIN-295048-2)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15305D" w:rsidRDefault="00014DB9" w:rsidP="00014DB9">
            <w:pPr>
              <w:rPr>
                <w:rFonts w:cs="Calibri"/>
                <w:sz w:val="16"/>
                <w:szCs w:val="16"/>
              </w:rPr>
            </w:pPr>
            <w:r w:rsidRPr="0015305D">
              <w:rPr>
                <w:rFonts w:cs="Calibri"/>
                <w:sz w:val="16"/>
                <w:szCs w:val="16"/>
              </w:rPr>
              <w:t>helzein: Added voice redial for global market coverage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15305D" w:rsidRDefault="00014DB9" w:rsidP="00014DB9">
            <w:pPr>
              <w:rPr>
                <w:rFonts w:cs="Arial"/>
                <w:sz w:val="16"/>
                <w:szCs w:val="16"/>
              </w:rPr>
            </w:pPr>
            <w:r w:rsidRPr="0015305D">
              <w:rPr>
                <w:rFonts w:cs="Arial"/>
                <w:sz w:val="16"/>
                <w:szCs w:val="16"/>
              </w:rPr>
              <w:t>BTP-FUR-REQ-041834/B-Enabling Privacy (TcSE ROIN-295070-1)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15305D" w:rsidRDefault="00014DB9" w:rsidP="00014DB9">
            <w:pPr>
              <w:rPr>
                <w:rFonts w:cs="Calibri"/>
                <w:sz w:val="16"/>
                <w:szCs w:val="16"/>
              </w:rPr>
            </w:pPr>
            <w:r w:rsidRPr="0015305D">
              <w:rPr>
                <w:rFonts w:cs="Calibri"/>
                <w:sz w:val="16"/>
                <w:szCs w:val="16"/>
              </w:rPr>
              <w:t>helzein: Provide options of what the audio source status state will be during privacy. Global market specific</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15305D" w:rsidRDefault="00014DB9" w:rsidP="00014DB9">
            <w:pPr>
              <w:rPr>
                <w:rFonts w:cs="Arial"/>
                <w:sz w:val="16"/>
                <w:szCs w:val="16"/>
              </w:rPr>
            </w:pPr>
            <w:r w:rsidRPr="0015305D">
              <w:rPr>
                <w:rFonts w:cs="Arial"/>
                <w:sz w:val="16"/>
                <w:szCs w:val="16"/>
              </w:rPr>
              <w:t>BTP-UC-REQ-033818/B-Phonebook Download (TcSE ROIN-290886-2)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15305D" w:rsidRDefault="00014DB9" w:rsidP="00014DB9">
            <w:pPr>
              <w:rPr>
                <w:rFonts w:cs="Calibri"/>
                <w:sz w:val="16"/>
                <w:szCs w:val="16"/>
              </w:rPr>
            </w:pPr>
            <w:r w:rsidRPr="0015305D">
              <w:rPr>
                <w:rFonts w:cs="Calibri"/>
                <w:sz w:val="16"/>
                <w:szCs w:val="16"/>
              </w:rPr>
              <w:t>helzein: update by adding an address to the phonebook</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15305D" w:rsidRDefault="00014DB9" w:rsidP="00014DB9">
            <w:pPr>
              <w:rPr>
                <w:rFonts w:cs="Arial"/>
                <w:sz w:val="16"/>
                <w:szCs w:val="16"/>
              </w:rPr>
            </w:pPr>
            <w:r w:rsidRPr="0015305D">
              <w:rPr>
                <w:rFonts w:cs="Arial"/>
                <w:sz w:val="16"/>
                <w:szCs w:val="16"/>
              </w:rPr>
              <w:t>STR-090214/B-Requirements (TcSE ROIN-294319-1)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15305D" w:rsidRDefault="00014DB9" w:rsidP="00014DB9">
            <w:pPr>
              <w:rPr>
                <w:rFonts w:cs="Calibri"/>
                <w:sz w:val="16"/>
                <w:szCs w:val="16"/>
              </w:rPr>
            </w:pPr>
            <w:r w:rsidRPr="0015305D">
              <w:rPr>
                <w:rFonts w:cs="Calibri"/>
                <w:sz w:val="16"/>
                <w:szCs w:val="16"/>
              </w:rPr>
              <w:t>RPAQUET2-added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15305D" w:rsidRDefault="00014DB9" w:rsidP="00014DB9">
            <w:pPr>
              <w:rPr>
                <w:rFonts w:cs="Arial"/>
                <w:sz w:val="16"/>
                <w:szCs w:val="16"/>
              </w:rPr>
            </w:pPr>
            <w:r w:rsidRPr="0015305D">
              <w:rPr>
                <w:rFonts w:cs="Arial"/>
                <w:sz w:val="16"/>
                <w:szCs w:val="16"/>
              </w:rPr>
              <w:t>BTP-FUR-REQ-033841/B-Contact Characteristics / Data (TcSE ROIN-295087-1)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15305D" w:rsidRDefault="00014DB9" w:rsidP="00014DB9">
            <w:pPr>
              <w:rPr>
                <w:rFonts w:cs="Calibri"/>
                <w:sz w:val="16"/>
                <w:szCs w:val="16"/>
              </w:rPr>
            </w:pPr>
            <w:r w:rsidRPr="0015305D">
              <w:rPr>
                <w:rFonts w:cs="Calibri"/>
                <w:sz w:val="16"/>
                <w:szCs w:val="16"/>
              </w:rPr>
              <w:t>helzein: updated contact characteristics to include address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15305D" w:rsidRDefault="00014DB9" w:rsidP="00014DB9">
            <w:pPr>
              <w:rPr>
                <w:rFonts w:cs="Arial"/>
                <w:sz w:val="16"/>
                <w:szCs w:val="16"/>
              </w:rPr>
            </w:pPr>
            <w:r w:rsidRPr="0015305D">
              <w:rPr>
                <w:rFonts w:cs="Arial"/>
                <w:sz w:val="16"/>
                <w:szCs w:val="16"/>
              </w:rPr>
              <w:t>BTP-FUR-REQ-033846/B-Phonebook Display Requirements (TcSE ROIN-295092-2)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15305D" w:rsidRDefault="00014DB9" w:rsidP="00014DB9">
            <w:pPr>
              <w:rPr>
                <w:rFonts w:cs="Calibri"/>
                <w:sz w:val="16"/>
                <w:szCs w:val="16"/>
              </w:rPr>
            </w:pPr>
            <w:r w:rsidRPr="0015305D">
              <w:rPr>
                <w:rFonts w:cs="Calibri"/>
                <w:sz w:val="16"/>
                <w:szCs w:val="16"/>
              </w:rPr>
              <w:t>helzein: update phonebook order display requirement for global market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15305D" w:rsidRDefault="00014DB9" w:rsidP="00014DB9">
            <w:pPr>
              <w:rPr>
                <w:rFonts w:cs="Arial"/>
                <w:sz w:val="16"/>
                <w:szCs w:val="16"/>
              </w:rPr>
            </w:pPr>
            <w:r w:rsidRPr="0015305D">
              <w:rPr>
                <w:rFonts w:cs="Arial"/>
                <w:sz w:val="16"/>
                <w:szCs w:val="16"/>
              </w:rPr>
              <w:t>BTP-FUR-REQ-093327/A-Phonebook Sorting by Market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15305D" w:rsidRDefault="00014DB9" w:rsidP="00014DB9">
            <w:pPr>
              <w:rPr>
                <w:rFonts w:cs="Calibri"/>
                <w:sz w:val="16"/>
                <w:szCs w:val="16"/>
              </w:rPr>
            </w:pPr>
            <w:r w:rsidRPr="0015305D">
              <w:rPr>
                <w:rFonts w:cs="Calibri"/>
                <w:sz w:val="16"/>
                <w:szCs w:val="16"/>
              </w:rPr>
              <w:t>New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15305D" w:rsidRDefault="00014DB9" w:rsidP="00014DB9">
            <w:pPr>
              <w:rPr>
                <w:rFonts w:cs="Arial"/>
                <w:sz w:val="16"/>
                <w:szCs w:val="16"/>
              </w:rPr>
            </w:pPr>
            <w:r w:rsidRPr="0015305D">
              <w:rPr>
                <w:rFonts w:cs="Arial"/>
                <w:sz w:val="16"/>
                <w:szCs w:val="16"/>
              </w:rPr>
              <w:t>BTP-FUR-REQ-041769/B-View (TcSE ROIN-295134-2)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15305D" w:rsidRDefault="00014DB9" w:rsidP="00014DB9">
            <w:pPr>
              <w:rPr>
                <w:rFonts w:cs="Calibri"/>
                <w:sz w:val="16"/>
                <w:szCs w:val="16"/>
              </w:rPr>
            </w:pPr>
            <w:r w:rsidRPr="0015305D">
              <w:rPr>
                <w:rFonts w:cs="Calibri"/>
                <w:sz w:val="16"/>
                <w:szCs w:val="16"/>
              </w:rPr>
              <w:t>helzein: Cover the HMI viewing of empty text messages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15305D" w:rsidRDefault="00014DB9" w:rsidP="00014DB9">
            <w:pPr>
              <w:rPr>
                <w:rFonts w:cs="Arial"/>
                <w:sz w:val="16"/>
                <w:szCs w:val="16"/>
              </w:rPr>
            </w:pPr>
            <w:r w:rsidRPr="0015305D">
              <w:rPr>
                <w:rFonts w:cs="Arial"/>
                <w:sz w:val="16"/>
                <w:szCs w:val="16"/>
              </w:rPr>
              <w:t>BTP-FUR-REQ-041712/B-Linkloss Door Open Signal (TcSE ROIN-295100-1)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15305D" w:rsidRDefault="00014DB9" w:rsidP="00014DB9">
            <w:pPr>
              <w:rPr>
                <w:rFonts w:cs="Calibri"/>
                <w:sz w:val="16"/>
                <w:szCs w:val="16"/>
              </w:rPr>
            </w:pPr>
            <w:r w:rsidRPr="0015305D">
              <w:rPr>
                <w:rFonts w:cs="Calibri"/>
                <w:sz w:val="16"/>
                <w:szCs w:val="16"/>
              </w:rPr>
              <w:t>helzein: Linkloss strategy for global market with door open</w:t>
            </w:r>
          </w:p>
        </w:tc>
      </w:tr>
      <w:tr w:rsidR="00014DB9" w:rsidTr="00014DB9">
        <w:trPr>
          <w:jc w:val="center"/>
        </w:trPr>
        <w:tc>
          <w:tcPr>
            <w:tcW w:w="1739" w:type="dxa"/>
            <w:tcBorders>
              <w:top w:val="nil"/>
              <w:left w:val="single" w:sz="6" w:space="0" w:color="auto"/>
              <w:bottom w:val="single" w:sz="6" w:space="0" w:color="auto"/>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15305D" w:rsidRDefault="00014DB9" w:rsidP="00014DB9">
            <w:pPr>
              <w:rPr>
                <w:rFonts w:cs="Arial"/>
                <w:sz w:val="16"/>
                <w:szCs w:val="16"/>
              </w:rPr>
            </w:pPr>
            <w:r w:rsidRPr="0015305D">
              <w:rPr>
                <w:rFonts w:cs="Arial"/>
                <w:sz w:val="16"/>
                <w:szCs w:val="16"/>
              </w:rPr>
              <w:t>BTP-FUR-REQ-041713/C-Linkloss No Door Open Signal (TcSE ROIN-295101-1)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15305D" w:rsidRDefault="00014DB9" w:rsidP="00014DB9">
            <w:pPr>
              <w:rPr>
                <w:rFonts w:cs="Calibri"/>
                <w:sz w:val="16"/>
                <w:szCs w:val="16"/>
              </w:rPr>
            </w:pPr>
            <w:r w:rsidRPr="0015305D">
              <w:rPr>
                <w:rFonts w:cs="Calibri"/>
                <w:sz w:val="16"/>
                <w:szCs w:val="16"/>
              </w:rPr>
              <w:t>helzein: Update linkloss strategy to cover global market</w:t>
            </w: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rsidP="00014DB9">
            <w:pPr>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rsidP="00014DB9">
            <w:pP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rsidP="00014DB9">
            <w:pP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rsidP="00014DB9">
            <w:pPr>
              <w:rPr>
                <w:rFonts w:cs="Arial"/>
                <w:sz w:val="16"/>
              </w:rPr>
            </w:pPr>
          </w:p>
        </w:tc>
      </w:tr>
      <w:tr w:rsidR="00014DB9" w:rsidRPr="00CB147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r>
              <w:rPr>
                <w:rFonts w:cs="Arial"/>
                <w:b/>
                <w:sz w:val="16"/>
              </w:rPr>
              <w:t>October 20, 2014</w:t>
            </w:r>
          </w:p>
        </w:tc>
        <w:tc>
          <w:tcPr>
            <w:tcW w:w="971"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jc w:val="center"/>
              <w:rPr>
                <w:rFonts w:cs="Arial"/>
                <w:b/>
                <w:sz w:val="16"/>
                <w:lang w:val="fr-FR"/>
              </w:rPr>
            </w:pPr>
            <w:r>
              <w:rPr>
                <w:rFonts w:cs="Arial"/>
                <w:b/>
                <w:sz w:val="16"/>
                <w:lang w:val="fr-FR"/>
              </w:rPr>
              <w:t>1.5</w:t>
            </w:r>
          </w:p>
        </w:tc>
        <w:tc>
          <w:tcPr>
            <w:tcW w:w="8352" w:type="dxa"/>
            <w:gridSpan w:val="2"/>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p>
        </w:tc>
      </w:tr>
      <w:tr w:rsidR="00014DB9"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16FE0" w:rsidRDefault="00014DB9" w:rsidP="00014DB9">
            <w:pPr>
              <w:rPr>
                <w:rFonts w:cs="Arial"/>
                <w:sz w:val="16"/>
                <w:szCs w:val="16"/>
              </w:rPr>
            </w:pPr>
            <w:r w:rsidRPr="00716FE0">
              <w:rPr>
                <w:rFonts w:cs="Arial"/>
                <w:sz w:val="16"/>
                <w:szCs w:val="16"/>
              </w:rPr>
              <w:t>BTP-FUN-REQ-047922/B-Bluetooth Core (TcSE ROIN-303964-1)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16FE0" w:rsidRDefault="00014DB9" w:rsidP="00014DB9">
            <w:pPr>
              <w:rPr>
                <w:rFonts w:cs="Calibri"/>
                <w:sz w:val="16"/>
                <w:szCs w:val="16"/>
              </w:rPr>
            </w:pPr>
            <w:r w:rsidRPr="00716FE0">
              <w:rPr>
                <w:rFonts w:cs="Calibri"/>
                <w:sz w:val="16"/>
                <w:szCs w:val="16"/>
              </w:rPr>
              <w:t>rpaquet2 - Added new requirement 097661 to function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16FE0" w:rsidRDefault="00014DB9" w:rsidP="00014DB9">
            <w:pPr>
              <w:rPr>
                <w:rFonts w:cs="Arial"/>
                <w:sz w:val="16"/>
                <w:szCs w:val="16"/>
              </w:rPr>
            </w:pPr>
            <w:r w:rsidRPr="00716FE0">
              <w:rPr>
                <w:rFonts w:cs="Arial"/>
                <w:sz w:val="16"/>
                <w:szCs w:val="16"/>
              </w:rPr>
              <w:t>STR-100418/B-Requirements (TcSE ROIN-303966-1)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16FE0" w:rsidRDefault="00014DB9" w:rsidP="00014DB9">
            <w:pPr>
              <w:rPr>
                <w:rFonts w:cs="Calibri"/>
                <w:sz w:val="16"/>
                <w:szCs w:val="16"/>
              </w:rPr>
            </w:pPr>
            <w:r w:rsidRPr="00716FE0">
              <w:rPr>
                <w:rFonts w:cs="Calibri"/>
                <w:sz w:val="16"/>
                <w:szCs w:val="16"/>
              </w:rPr>
              <w:t>rpaquet2 - Added new requirement 097661 to function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16FE0" w:rsidRDefault="00014DB9" w:rsidP="00014DB9">
            <w:pPr>
              <w:rPr>
                <w:rFonts w:cs="Arial"/>
                <w:sz w:val="16"/>
                <w:szCs w:val="16"/>
              </w:rPr>
            </w:pPr>
            <w:r w:rsidRPr="00716FE0">
              <w:rPr>
                <w:rFonts w:cs="Arial"/>
                <w:sz w:val="16"/>
                <w:szCs w:val="16"/>
              </w:rPr>
              <w:t>BTP-FUR-REQ-097661/A-In Vehicle Infotainment System Name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16FE0" w:rsidRDefault="00014DB9" w:rsidP="00014DB9">
            <w:pPr>
              <w:rPr>
                <w:rFonts w:cs="Calibri"/>
                <w:sz w:val="16"/>
                <w:szCs w:val="16"/>
              </w:rPr>
            </w:pPr>
            <w:r w:rsidRPr="00716FE0">
              <w:rPr>
                <w:rFonts w:cs="Calibri"/>
                <w:sz w:val="16"/>
                <w:szCs w:val="16"/>
              </w:rPr>
              <w:t>helzein: Name Infotainment System</w:t>
            </w: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rsidP="00014DB9">
            <w:pPr>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rsidP="00014DB9">
            <w:pP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rsidP="00014DB9">
            <w:pP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rsidP="00014DB9">
            <w:pPr>
              <w:rPr>
                <w:rFonts w:cs="Arial"/>
                <w:sz w:val="16"/>
              </w:rPr>
            </w:pPr>
          </w:p>
        </w:tc>
      </w:tr>
      <w:tr w:rsidR="00014DB9" w:rsidRPr="00CB147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r>
              <w:rPr>
                <w:rFonts w:cs="Arial"/>
                <w:b/>
                <w:sz w:val="16"/>
              </w:rPr>
              <w:t>January 8, 2015</w:t>
            </w:r>
          </w:p>
        </w:tc>
        <w:tc>
          <w:tcPr>
            <w:tcW w:w="971"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jc w:val="center"/>
              <w:rPr>
                <w:rFonts w:cs="Arial"/>
                <w:b/>
                <w:sz w:val="16"/>
                <w:lang w:val="fr-FR"/>
              </w:rPr>
            </w:pPr>
            <w:r>
              <w:rPr>
                <w:rFonts w:cs="Arial"/>
                <w:b/>
                <w:sz w:val="16"/>
                <w:lang w:val="fr-FR"/>
              </w:rPr>
              <w:t>1.6</w:t>
            </w:r>
          </w:p>
        </w:tc>
        <w:tc>
          <w:tcPr>
            <w:tcW w:w="8352" w:type="dxa"/>
            <w:gridSpan w:val="2"/>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p>
        </w:tc>
      </w:tr>
      <w:tr w:rsidR="00014DB9"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BTP-FUR-REQ-047505/B-Signal Strength (TcSE ROIN-295105-2)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wording</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BTP-FUR-REQ-047507/B-Battery Level (TcSE ROIN-295107-2)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battery strength value to 0</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BTP-FUR-REQ-047508/B-Advanced Error Correction (TcSE ROIN-295108-2)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wording</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STR-085356/B-General Requirements (TcSE ROIN-149496-1)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added REQ 113745/A</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BTP-FUR-REQ-113745/A-Device specific settings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STR-090208/B-Use Cases (TcSE ROIN-294306-1)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UC-REQ-033759</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BTP-UC-REQ-033759/B-Pairing a phone with other phone(s) paired via non SSP – Discoverable Mode (TcSE ROIN-290851-2)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scenario description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STR-090209/B-Requirements (TcSE ROIN-294307-1)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BTP-FUR-REQ-033773/B-Secure Simple Pairing (TcSE ROIN-295148-2)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detection method</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BTP-FUR-REQ-033774/B-Legacy Pairing (TcSE ROIN-295149-1)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detection method</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BTP-FUR-REQ-033776/B-Discovery Mode (Find Devices) (TcSE ROIN-295151-2)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IVIS broadcast name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BTP-FUR-REQ-033777/B-Discoverable Mode (Find In-Vehicle Infotainment System) (TcSE ROIN-295152-2)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IVIS broadcast name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BTP-FUR-REQ-033781/B-Device Display Requirements (TcSE ROIN-295156-1)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deleted opportunity to show separate device lists for Phone and Media</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BTP-FUR-REQ-033782/B-Connection Order and Requirements (TcSE ROIN-295157-2)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connection strategy</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BTP-FUN-REQ-033790/B-Connecting a Paired Phone (TcSE ROIN-294311-1)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-added Connection method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BTP-UC-REQ-033791/B-Connecting to a previously paired phone upon resume (No Active Call) (TcSE ROIN-290867-1)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added A2DP connection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BTP-UC-REQ-033798/B-Connecting to a previously paired phone upon resume (Active Call) (TcSE ROIN-290874-1)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added A2DP connection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BTP-UC-REQ-033800/B-Connecting to a previously paired phone w/phone connected (No Active Call) (TcSE ROIN-290876-1)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post condition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BTP-UC-REQ-033802/B-Connecting to a previously paired phone w/phone connected (Active Call) (TcSE ROIN-290878-1)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post condition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BTP-UC-REQ-033803/B-Connecting to a previously paired phone via phone (No Active Call) (TcSE ROIN-290879-1)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post condition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BTP-UC-REQ-033804/B-Connecting to a previously paired phone via phone (Active Call) (TcSE ROIN-290880-1)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post condition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BTP-UC-REQ-033805/B-Incoming Connection Received from a previously paired phone , while already connected to another previously paired phone (TcSE ROIN-290881-1)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added A2DP connection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BTP-FUR-REQ-033808/B-Connection (TcSE ROIN-295040-1)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connection strategy</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BTP-FUR-REQ-113744/A-Connection method</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BTP-FUN-REQ-033813/B-Connecting a Paired Audio Device (TcSE ROIN-294314-1)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added UC-REQ 113756/A, FUR-REQ-113744, FUR-REQ-116805</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BTP-FUR-REQ-116805/A-Bluetooth Audio Volume Set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BTP-UC-REQ-033814/B-Connecting an Audio Player Upon Resume (TcSE ROIN-290883-1)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updated post condition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BTP-UC-REQ-033815/B-Connecting an Audio Player (TcSE ROIN-290884-1)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added A2DP connection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BTP-UC-REQ-033816/B-Connecting an Audio Player w/Audio Player Already Connected (TcSE ROIN-290885-1)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wording</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BTP-UC-REQ-033859/B-The mobile phone does not provide the In-Vehicle Infotainment System with the appropriate call set up information (TcSE ROIN-292571-1)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typo correction in title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BTP-SD-REQ-030722/B-Initiate a Phone Call from Browse (TcSE ROIN-159083-2)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wording in Normal Usage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BTP-SD-REQ-030721/B-Browse Phone (TcSE ROIN-149541-1)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SCN 085456</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STR-098986/B-Use Cases (TcSE ROIN-294446-1)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UC-REQ041743 and 041744</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BTP-UC-REQ-041743/B-Messaging Reply to Sender (TcSE ROIN-290976-1)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deleted the option to forward a message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BTP-UC-REQ-041744/B-Sending a Message Failed (TcSE ROIN-290977-1)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deleted replying or sending a message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BTP-UC-REQ-041744/C-Sending a Message Failed (TcSE ROIN-290977-1)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deleted the option to forward or to send a message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STR-098987/B-Requirements (TcSE ROIN-294447-1)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deleted 41781/41773/41772, updated 41769 and 41767</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BTP-FUR-REQ-041767/B-Listen HMI (TcSE ROIN-295132-1)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deleted the option to forward a message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BTP-FUR-REQ-041779/B-Canned Text Message List (TcSE ROIN-295145-1)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requirement to consider regional aspects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BTP-FUR-REQ-041785/B-Message Download Failed (TcSE ROIN-304256-1)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wording</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STR-098985/B-Requirements (TcSE ROIN-294334-1)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REQ 041728 and 041729</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BTP-FUR-REQ-041728/B-Phone Voice Recognition Activation (TcSE ROIN-295112-1)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added consideration of SCO channel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BTP-FUR-REQ-041729/B-Apple Siri Eyes-Free (TcSE ROIN-295113-2)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requirement to consider SIRI capable devices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BTP-FUR-REQ-041729/C-Apple Siri Eyes-Free (TcSE ROIN-295113-2)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added consideration of SCO channel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BTP-REQ-047926/B-Minimum Profile Specific Requirements (TcSE ROIN-297121-1)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added "EVENT_PLAYER_APPLICATION_SETTING_CHANGED"</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BTP-REQ-047927/B-HCI Logging (TcSE ROIN-297122-1)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BTP-REQ-047928/B-Logging HCI Data upon Connection/Initialization (TcSE ROIN-297123-1)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BTP-REQ-047929/B-Logging the HCI Data after Connection to Phone (TcSE ROIN-297124-1)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BTP-REQ-047931/B-HCI Logging Requirements (TcSE ROIN-297127-1)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BTP-REQ-047933/B-Writing HCI Data upon Suspend (TcSE ROIN-297130-2)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BTP-REQ-047934/B-HCI Writing upon Trigger Sequence (TcSE ROIN-297131-2)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BTP-REQ-047935/B-HCI Writing upon Disconnection of Phone (TcSE ROIN-297132-2)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BTP-FUR-REQ-114652/A-Bluetooth Text Logging and details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BTP-FUR-REQ-047970/B-HCI Logging Initialization - Logging HCI Data upon Connection/Initialization (TcSE ROIN-304531-1)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BTP-FUR-REQ-047971/B-HCI Logging Initialization - Logging the HCI Data after Connection to Phone (TcSE ROIN-304532-1)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Arial"/>
                <w:sz w:val="16"/>
                <w:szCs w:val="16"/>
              </w:rPr>
            </w:pPr>
            <w:r w:rsidRPr="007279C8">
              <w:rPr>
                <w:rFonts w:cs="Arial"/>
                <w:sz w:val="16"/>
                <w:szCs w:val="16"/>
              </w:rPr>
              <w:t>BTP-FUR-REQ-047972/B-HCI Logging Initialization - HCI Logging Buffer Mechanism (TcSE ROIN-304533-1)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279C8" w:rsidRDefault="00014DB9" w:rsidP="00014DB9">
            <w:pPr>
              <w:rPr>
                <w:rFonts w:cs="Calibri"/>
                <w:sz w:val="16"/>
                <w:szCs w:val="16"/>
              </w:rPr>
            </w:pPr>
            <w:r w:rsidRPr="007279C8">
              <w:rPr>
                <w:rFonts w:cs="Calibri"/>
                <w:sz w:val="16"/>
                <w:szCs w:val="16"/>
              </w:rPr>
              <w:t>ldoellin - added option to configure buffer size</w:t>
            </w: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rsidP="00014DB9">
            <w:pPr>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rsidP="00014DB9">
            <w:pP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rsidP="00014DB9">
            <w:pP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rsidP="00014DB9">
            <w:pPr>
              <w:rPr>
                <w:rFonts w:cs="Arial"/>
                <w:sz w:val="16"/>
              </w:rPr>
            </w:pPr>
          </w:p>
        </w:tc>
      </w:tr>
      <w:tr w:rsidR="00014DB9" w:rsidRPr="00CB147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r>
              <w:rPr>
                <w:rFonts w:cs="Arial"/>
                <w:b/>
                <w:sz w:val="16"/>
              </w:rPr>
              <w:t>February 25, 2015</w:t>
            </w:r>
          </w:p>
        </w:tc>
        <w:tc>
          <w:tcPr>
            <w:tcW w:w="971"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jc w:val="center"/>
              <w:rPr>
                <w:rFonts w:cs="Arial"/>
                <w:b/>
                <w:sz w:val="16"/>
                <w:lang w:val="fr-FR"/>
              </w:rPr>
            </w:pPr>
            <w:r>
              <w:rPr>
                <w:rFonts w:cs="Arial"/>
                <w:b/>
                <w:sz w:val="16"/>
                <w:lang w:val="fr-FR"/>
              </w:rPr>
              <w:t>1.7</w:t>
            </w:r>
          </w:p>
        </w:tc>
        <w:tc>
          <w:tcPr>
            <w:tcW w:w="8352" w:type="dxa"/>
            <w:gridSpan w:val="2"/>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p>
        </w:tc>
      </w:tr>
      <w:tr w:rsidR="00014DB9"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BTP-FUR-REQ-047505/C-Signal Strength (TcSE ROIN-295105-2)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 with service indication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BTP-FUR-REQ-047509/B-AG Device Storage (TcSE ROIN-295109-2)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deleted SyncML from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BTP-FUR-REQ-113745/B-Device specific settings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added Phone Volume Adjustment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STR-100020/B-Functional Definition (TcSE ROIN-294430-2)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deleted REQ 041717 PAN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BTP-UC-REQ-033762/B-Pairing a phone with other device(s) connected (TcSE ROIN-290854-1)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BTP-UC-REQ-033763/B-Pairing a phone with other device(s) connected and Pairing / Connecting Not Successful (TcSE ROIN-290855-2)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BTP-UC-REQ-033764/B-Pairing an Audio Device via SSP with no other Device(s) paired – Discoverable Mode (TcSE ROIN-290856-1)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title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BTP-UC-REQ-033765/B-Pairing an Audio Device via SSP with other Device(s) connected – Discoverable Mode (TcSE ROIN-290859-1)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BTP-UC-REQ-033766/B-Pairing an Audio Device via SSP with no other Device(s) paired – Discovery Mode (TcSE ROIN-290860-1)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title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BTP-UC-REQ-033767/B-Pairing an Audio Device via SSP with other Device(s) connected – Discovery Mode (TcSE ROIN-290861-1)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BTP-UC-REQ-033768/B-Pairing an Audio Device via non-SSP with no other Device(s) paired– Discoverable Mode (TcSE ROIN-290862-1)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title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BTP-UC-REQ-033769/B-Pairing an Audio Device via non-SSP with other Device(s) connected – Discoverable Mode (TcSE ROIN-290863-1)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BTP-UC-REQ-033770/B-Pairing an Audio Device  via non-SSP with no other Device(s) paired – Discovery Mode (TcSE ROIN-290864-1)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title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BTP-UC-REQ-033771/B-Pairing an Audio Device via non-SSP with other Device(s) connected – Discovery Mode (TcSE ROIN-290865-1)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BTP-UC-REQ-033772/B-Pairing an Audio Device with other Device(s) paired – Discoverable / Discoverable Mode (TcSE ROIN-290866-1)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BTP-UC-REQ-130387/A-Pairing a phone via iAP with no other Device(s) paired</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added UC</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BTP-UC-REQ-130392/A-Pairing a phone via iAP with other Device(s) paired</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added UC</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BTP-UC-REQ-130395/A-Pairing a phone via iAP with other Device(s) connected via Bluetooth</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added UC</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BTP-UC-REQ-130393/A-Customer disconnect device prior to completing the pairing</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added UC</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BTP-UC-REQ-130394/A-Customer declined iAP Pairing with the same device previously</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added UC</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BTP-FUR-REQ-033779/B-Pairing Process (TcSE ROIN-295154-2)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BTP-FUR-REQ-033780/B-Service Discovery (TcSE ROIN-295155-2)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deleted PAN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BTP-FUR-REQ-033782/C-Connection Order and Requirements (TcSE ROIN-295157-2)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time out for sourcing BTAudio</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BTP-FUR-REQ-033783/B-Profile Connection Order (TcSE ROIN-295158-2)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order, deleted PAN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BTP-FUR-REQ-033785/B-Delete Device (TcSE ROIN-295160-1)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BTP-FUR-REQ-033786/B-Secure Simple Pairing Debug Mode (TcSE ROIN-295161-1)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BTP-FUR-REQ-033787/B-Link Key Extraction (TcSE ROIN-295162-1)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BTP-FUR-REQ-033788/B-Bluetooth Trace Extraction (TcSE ROIN-295163-1)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STR-090210/C-Use Cases (TcSE ROIN-294312-1)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deleted UC033797 Internet Connection via PAN failed</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BTP-UC-REQ-033791/C-Connecting to a previously paired phone upon resume (No Active Call) (TcSE ROIN-290867-1)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deleted PAN from Post Condition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BTP-UC-REQ-033798/C-Connecting to a previously paired phone upon resume (Active Call) (TcSE ROIN-290874-1)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deleted PAN from Post Condition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BTP-UC-REQ-033800/C-Connecting to a previously paired phone w/phone connected (No Active Call) (TcSE ROIN-290876-1)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deleted PAN from Post Condition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BTP-UC-REQ-033802/C-Connecting to a previously paired phone w/phone connected (Active Call) (TcSE ROIN-290878-1)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deleted PAN from Post Condition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BTP-UC-REQ-033803/C-Connecting to a previously paired phone via phone (No Active Call) (TcSE ROIN-290879-1)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deleted PAN from Post Condition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BTP-UC-REQ-033804/C-Connecting to a previously paired phone via phone (Active Call) (TcSE ROIN-290880-1)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deleted PAN from Post Condition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BTP-FUR-REQ-113744/B-Connection method</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STR-194971/B-Requirements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added REQ-13113 iAp2 via BT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BTP-FUR-REQ-131123/A-iAP2 via Bluetooth</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added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STR-090212/C-Use Cases (TcSE ROIN-294315-1)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added UC-REQ 131104</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BTP-UC-REQ-033814/C-Connecting an Audio Player Upon Resume (TcSE ROIN-290883-1)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post condition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BTP-UC-REQ-131104/A-Another BTAudio Device is connected after resume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STR-098990/B-Requirements (TcSE ROIN-294450-1)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deleted REQ 041825, added REQ 130713 and REQ 130714</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BTP-FUR-REQ-130713/A-Hold Call</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STR-098991/B-Sequence Diagrams (TcSE ROIN-294455-1)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deleted SD-REQ 030707 Hold Call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BTP-FUR-REQ-033833/B-PBAP Requirements and Characteristics (TcSE ROIN-295079-1)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BTP-FUR-REQ-033834/B-Auto Phonebook Download (TcSE ROIN-295080-1)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deleted SyncML from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BTP-FUR-REQ-033838/B-Phonebook Download Strategy (TcSE ROIN-295084-1)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deleted SyncML from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BTP-FUR-REQ-033841/C-Contact Characteristics / Data (TcSE ROIN-295087-1)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 with merging strategy</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BTP-FUR-REQ-033845/B-Phonebook Storage Management (TcSE ROIN-295091-1)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BTP-FUR-REQ-033847/C-Call History Requirements (TcSE ROIN-295093-1)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BTP-FUR-REQ-033850/B-Phonebook/Call History Download Errors and Status Definitions (TcSE ROIN-304252-1)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value for timeouts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BTP-FUR-REQ-093327/B-Phonebook Sorting by Market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BTP-FUR-REQ-041770/B-Reply (TcSE ROIN-295135-3)</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BTP-FUR-REQ-041771/B-Call (TcSE ROIN-295136-2)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STR-098985/C-Requirements (TcSE ROIN-294334-1)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added REQ-131053</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BTP-FUR-REQ-041728/C-Phone Voice Recognition Activation (TcSE ROIN-295112-1)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BTP-FUR-REQ-041729/D-Apple Siri Eyes-Free (TcSE ROIN-295113-2)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BTP-FUR-REQ-131053/A-Google Hands-Free Advanced</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BTP-FUR-REQ-041730/B-Device ID Profile (TcSE ROIN-304263-1)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vendor ID</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REQ-050336/B-Phone Number Matching Tables - Part 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with China Region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BTP-REQ-047924/B-Bluetooth Core Requirements (TcSE ROIN-297118-1)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 to BT Core 4.1</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BTP-REQ-047925/B-Bluetooth Profile Requirements (TcSE ROIN-297120-1)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deleted PAN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BTP-REQ-047926/C-Minimum Profile Specific Requirements (TcSE ROIN-297121-1)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deleted SyncML and PAN, added BT Core 4.1, iAP and iAP2</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BTP-REQ-047927/C-HCI Logging (TcSE ROIN-297122-1)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Arial"/>
                <w:sz w:val="16"/>
                <w:szCs w:val="16"/>
              </w:rPr>
            </w:pPr>
            <w:r w:rsidRPr="00FA1674">
              <w:rPr>
                <w:rFonts w:cs="Arial"/>
                <w:sz w:val="16"/>
                <w:szCs w:val="16"/>
              </w:rPr>
              <w:t>BTP-FUR-REQ-114652/B-Bluetooth Text Logging and details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A1674" w:rsidRDefault="00014DB9" w:rsidP="00014DB9">
            <w:pPr>
              <w:rPr>
                <w:rFonts w:cs="Calibri"/>
                <w:sz w:val="16"/>
                <w:szCs w:val="16"/>
              </w:rPr>
            </w:pPr>
            <w:r w:rsidRPr="00FA1674">
              <w:rPr>
                <w:rFonts w:cs="Calibri"/>
                <w:sz w:val="16"/>
                <w:szCs w:val="16"/>
              </w:rPr>
              <w:t>ldoellin - updated requirement</w:t>
            </w: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rsidP="00014DB9">
            <w:pPr>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rsidP="00014DB9">
            <w:pP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rsidP="00014DB9">
            <w:pP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rsidP="00014DB9">
            <w:pPr>
              <w:rPr>
                <w:rFonts w:cs="Arial"/>
                <w:sz w:val="16"/>
              </w:rPr>
            </w:pPr>
          </w:p>
        </w:tc>
      </w:tr>
      <w:tr w:rsidR="00014DB9" w:rsidRPr="00CB147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r>
              <w:rPr>
                <w:rFonts w:cs="Arial"/>
                <w:b/>
                <w:sz w:val="16"/>
              </w:rPr>
              <w:t>March 4, 2015</w:t>
            </w:r>
          </w:p>
        </w:tc>
        <w:tc>
          <w:tcPr>
            <w:tcW w:w="971"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jc w:val="center"/>
              <w:rPr>
                <w:rFonts w:cs="Arial"/>
                <w:b/>
                <w:sz w:val="16"/>
                <w:lang w:val="fr-FR"/>
              </w:rPr>
            </w:pPr>
            <w:r>
              <w:rPr>
                <w:rFonts w:cs="Arial"/>
                <w:b/>
                <w:sz w:val="16"/>
                <w:lang w:val="fr-FR"/>
              </w:rPr>
              <w:t>1.8</w:t>
            </w:r>
          </w:p>
        </w:tc>
        <w:tc>
          <w:tcPr>
            <w:tcW w:w="8352" w:type="dxa"/>
            <w:gridSpan w:val="2"/>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p>
        </w:tc>
      </w:tr>
      <w:tr w:rsidR="00014DB9"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1E163B" w:rsidRDefault="00014DB9" w:rsidP="00014DB9">
            <w:pPr>
              <w:rPr>
                <w:rFonts w:cs="Arial"/>
                <w:sz w:val="16"/>
                <w:szCs w:val="16"/>
              </w:rPr>
            </w:pPr>
            <w:r w:rsidRPr="001E163B">
              <w:rPr>
                <w:rFonts w:cs="Arial"/>
                <w:sz w:val="16"/>
                <w:szCs w:val="16"/>
              </w:rPr>
              <w:t>BTP-FUR-REQ-113745/C-Device specific settings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1E163B" w:rsidRDefault="00014DB9" w:rsidP="00014DB9">
            <w:pPr>
              <w:rPr>
                <w:rFonts w:cs="Calibri"/>
                <w:sz w:val="16"/>
                <w:szCs w:val="16"/>
              </w:rPr>
            </w:pPr>
            <w:r w:rsidRPr="001E163B">
              <w:rPr>
                <w:rFonts w:cs="Calibri"/>
                <w:sz w:val="16"/>
                <w:szCs w:val="16"/>
              </w:rPr>
              <w:t>ldoellin - updated Text Messaging</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1E163B" w:rsidRDefault="00014DB9" w:rsidP="00014DB9">
            <w:pPr>
              <w:rPr>
                <w:rFonts w:cs="Arial"/>
                <w:sz w:val="16"/>
                <w:szCs w:val="16"/>
              </w:rPr>
            </w:pPr>
            <w:r w:rsidRPr="001E163B">
              <w:rPr>
                <w:rFonts w:cs="Arial"/>
                <w:sz w:val="16"/>
                <w:szCs w:val="16"/>
              </w:rPr>
              <w:t>BTP-FUR-REQ-130714/B-Phone Volume Adjustment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1E163B" w:rsidRDefault="00014DB9" w:rsidP="00014DB9">
            <w:pPr>
              <w:rPr>
                <w:rFonts w:cs="Calibri"/>
                <w:sz w:val="16"/>
                <w:szCs w:val="16"/>
              </w:rPr>
            </w:pPr>
            <w:r w:rsidRPr="001E163B">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1E163B" w:rsidRDefault="00014DB9" w:rsidP="00014DB9">
            <w:pPr>
              <w:rPr>
                <w:rFonts w:cs="Arial"/>
                <w:sz w:val="16"/>
                <w:szCs w:val="16"/>
              </w:rPr>
            </w:pPr>
            <w:r w:rsidRPr="001E163B">
              <w:rPr>
                <w:rFonts w:cs="Arial"/>
                <w:sz w:val="16"/>
                <w:szCs w:val="16"/>
              </w:rPr>
              <w:t>STR-098987/C-Requirements (TcSE ROIN-294447-1)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1E163B" w:rsidRDefault="00014DB9" w:rsidP="00014DB9">
            <w:pPr>
              <w:rPr>
                <w:rFonts w:cs="Calibri"/>
                <w:sz w:val="16"/>
                <w:szCs w:val="16"/>
              </w:rPr>
            </w:pPr>
            <w:r w:rsidRPr="001E163B">
              <w:rPr>
                <w:rFonts w:cs="Calibri"/>
                <w:sz w:val="16"/>
                <w:szCs w:val="16"/>
              </w:rPr>
              <w:t>ldoellin - added REQ-133777</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1E163B" w:rsidRDefault="00014DB9" w:rsidP="00014DB9">
            <w:pPr>
              <w:rPr>
                <w:rFonts w:cs="Arial"/>
                <w:sz w:val="16"/>
                <w:szCs w:val="16"/>
              </w:rPr>
            </w:pPr>
            <w:r w:rsidRPr="001E163B">
              <w:rPr>
                <w:rFonts w:cs="Arial"/>
                <w:sz w:val="16"/>
                <w:szCs w:val="16"/>
              </w:rPr>
              <w:t>BTP-FUR-REQ-133777/A-Text Messaging Availability</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1E163B" w:rsidRDefault="00014DB9" w:rsidP="00014DB9">
            <w:pPr>
              <w:rPr>
                <w:rFonts w:cs="Calibri"/>
                <w:sz w:val="16"/>
                <w:szCs w:val="16"/>
              </w:rPr>
            </w:pPr>
            <w:r w:rsidRPr="001E163B">
              <w:rPr>
                <w:rFonts w:cs="Calibri"/>
                <w:sz w:val="16"/>
                <w:szCs w:val="16"/>
              </w:rPr>
              <w:t>ldoellin -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1E163B" w:rsidRDefault="00014DB9" w:rsidP="00014DB9">
            <w:pPr>
              <w:rPr>
                <w:rFonts w:cs="Arial"/>
                <w:sz w:val="16"/>
                <w:szCs w:val="16"/>
              </w:rPr>
            </w:pPr>
            <w:r w:rsidRPr="001E163B">
              <w:rPr>
                <w:rFonts w:cs="Arial"/>
                <w:sz w:val="16"/>
                <w:szCs w:val="16"/>
              </w:rPr>
              <w:t>BTP-FUR-REQ-033871/B-Do Not Disturb (TcSE ROIN-295096-2)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1E163B" w:rsidRDefault="00014DB9" w:rsidP="00014DB9">
            <w:pPr>
              <w:rPr>
                <w:rFonts w:cs="Calibri"/>
                <w:sz w:val="16"/>
                <w:szCs w:val="16"/>
              </w:rPr>
            </w:pPr>
            <w:r w:rsidRPr="001E163B">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1E163B" w:rsidRDefault="00014DB9" w:rsidP="00014DB9">
            <w:pPr>
              <w:rPr>
                <w:rFonts w:cs="Arial"/>
                <w:sz w:val="16"/>
                <w:szCs w:val="16"/>
              </w:rPr>
            </w:pPr>
            <w:r w:rsidRPr="001E163B">
              <w:rPr>
                <w:rFonts w:cs="Arial"/>
                <w:sz w:val="16"/>
                <w:szCs w:val="16"/>
              </w:rPr>
              <w:t>BTP-FUR-REQ-041730/C-Device ID Profile (TcSE ROIN-304263-1)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1E163B" w:rsidRDefault="00014DB9" w:rsidP="00014DB9">
            <w:pPr>
              <w:rPr>
                <w:rFonts w:cs="Calibri"/>
                <w:sz w:val="16"/>
                <w:szCs w:val="16"/>
              </w:rPr>
            </w:pPr>
            <w:r w:rsidRPr="001E163B">
              <w:rPr>
                <w:rFonts w:cs="Calibri"/>
                <w:sz w:val="16"/>
                <w:szCs w:val="16"/>
              </w:rPr>
              <w:t>ldoellin - updated version number</w:t>
            </w: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rsidP="00014DB9">
            <w:pPr>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rsidP="00014DB9">
            <w:pP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rsidP="00014DB9">
            <w:pP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rsidP="00014DB9">
            <w:pPr>
              <w:rPr>
                <w:rFonts w:cs="Arial"/>
                <w:sz w:val="16"/>
              </w:rPr>
            </w:pPr>
          </w:p>
        </w:tc>
      </w:tr>
      <w:tr w:rsidR="00014DB9" w:rsidRPr="00CB147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r>
              <w:rPr>
                <w:rFonts w:cs="Arial"/>
                <w:b/>
                <w:sz w:val="16"/>
              </w:rPr>
              <w:t>April 24, 2015</w:t>
            </w:r>
          </w:p>
        </w:tc>
        <w:tc>
          <w:tcPr>
            <w:tcW w:w="971"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jc w:val="center"/>
              <w:rPr>
                <w:rFonts w:cs="Arial"/>
                <w:b/>
                <w:sz w:val="16"/>
                <w:lang w:val="fr-FR"/>
              </w:rPr>
            </w:pPr>
            <w:r>
              <w:rPr>
                <w:rFonts w:cs="Arial"/>
                <w:b/>
                <w:sz w:val="16"/>
                <w:lang w:val="fr-FR"/>
              </w:rPr>
              <w:t>1.9</w:t>
            </w:r>
          </w:p>
        </w:tc>
        <w:tc>
          <w:tcPr>
            <w:tcW w:w="8352" w:type="dxa"/>
            <w:gridSpan w:val="2"/>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p>
        </w:tc>
      </w:tr>
      <w:tr w:rsidR="00014DB9"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BTP-UC-REQ-130387/B-Pairing a phone via iAP with no other Device(s) paired</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BTP-UC-REQ-130392/B-Pairing a phone via iAP with other Device(s) paired</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BTP-UC-REQ-130395/B-Pairing a phone via iAP with other Device(s) connected via Bluetooth</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BTP-UC-REQ-130393/B-Customer disconnect device prior to completing the pairing</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BTP-UC-REQ-130394/B-Customer declined iAP Pairing with the same device previously</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BTP-FUR-REQ-033778/B-Pairing via Dock Connector Requirements (TcSE ROIN-295153-2)</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BTP-FUR-REQ-033782/D-Connection Order and Requirements (TcSE ROIN-295157-2)</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BTP-UC-REQ-033800/D-Connecting to a previously paired phone w/phone connected (No Active Call) (TcSE ROIN-290876-1)</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BTP-UC-REQ-033806/B-Changing the Primary Device (TcSE ROIN-290882-1)</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BTP-FUR-REQ-033808/C-Connection (TcSE ROIN-295040-1)</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BTP-FUR-REQ-113744/C-Connection method</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BTP-UC-REQ-033816/C-Connecting an Audio Player w/Audio Player Already Connected (TcSE ROIN-290885-1)</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BTP-UC-REQ-113756/B-Connecting an Audio Player w/Phone Already Connected</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BTP-UC-REQ-033852/B-Outgoing Call to Phonebook Contact (TcSE ROIN-290897-1)</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added exception use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BTP-FUR-REQ-041834/C-Enabling Privacy (TcSE ROIN-295070-1)</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reference to device specific settings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BTP-FUR-REQ-130714/B-Phone Volume Adjustment</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STR-090213/B-Use Cases (TcSE ROIN-294318-1)</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added UC 153575 Phonebook empty</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BTP-UC-REQ-033818/C-Phonebook Download (TcSE ROIN-290886-2)</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added exception use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BTP-UC-REQ-153575/A-Phonebook is empty</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new use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STR-090214/C-Requirements (TcSE ROIN-294319-1)</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added 153579</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BTP-FUR-REQ-033829/B-Phonebook Download Availability (TcSE ROIN-295075-1)</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BTP-FUR-REQ-153579/A-Requirements for Handling of Phonebook and Call History Feature in VUI/GUI</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BTP-UC-REQ-041743/C-Messaging Reply to Sender (TcSE ROIN-290976-1)</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Pre-Condition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2E7057" w:rsidRDefault="00014DB9" w:rsidP="00014DB9">
            <w:pPr>
              <w:rPr>
                <w:rFonts w:cs="Arial"/>
                <w:sz w:val="16"/>
                <w:szCs w:val="16"/>
              </w:rPr>
            </w:pPr>
            <w:r w:rsidRPr="002E7057">
              <w:rPr>
                <w:rFonts w:cs="Arial"/>
                <w:sz w:val="16"/>
                <w:szCs w:val="16"/>
              </w:rPr>
              <w:t>BTP-FUR-REQ-041760/B-UI Notification (TcSE ROIN-295125-2)</w:t>
            </w:r>
          </w:p>
        </w:tc>
        <w:tc>
          <w:tcPr>
            <w:tcW w:w="5490" w:type="dxa"/>
            <w:tcBorders>
              <w:top w:val="single" w:sz="6" w:space="0" w:color="auto"/>
              <w:left w:val="single" w:sz="6" w:space="0" w:color="auto"/>
              <w:bottom w:val="single" w:sz="6" w:space="0" w:color="auto"/>
              <w:right w:val="single" w:sz="6" w:space="0" w:color="auto"/>
            </w:tcBorders>
          </w:tcPr>
          <w:p w:rsidR="00014DB9" w:rsidRPr="002E7057" w:rsidRDefault="00014DB9" w:rsidP="00014DB9">
            <w:pPr>
              <w:rPr>
                <w:rFonts w:cs="Calibri"/>
                <w:sz w:val="16"/>
                <w:szCs w:val="16"/>
              </w:rPr>
            </w:pPr>
            <w:r w:rsidRPr="002E705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2E7057" w:rsidRDefault="00014DB9" w:rsidP="00014DB9">
            <w:pPr>
              <w:rPr>
                <w:rFonts w:cs="Arial"/>
                <w:sz w:val="16"/>
                <w:szCs w:val="16"/>
              </w:rPr>
            </w:pPr>
            <w:r w:rsidRPr="002E7057">
              <w:rPr>
                <w:rFonts w:cs="Arial"/>
                <w:sz w:val="16"/>
                <w:szCs w:val="16"/>
              </w:rPr>
              <w:t>BTP-FUR-REQ-041761/B-Audible Notification (TcSE ROIN-295126-2)</w:t>
            </w:r>
          </w:p>
        </w:tc>
        <w:tc>
          <w:tcPr>
            <w:tcW w:w="5490" w:type="dxa"/>
            <w:tcBorders>
              <w:top w:val="single" w:sz="6" w:space="0" w:color="auto"/>
              <w:left w:val="single" w:sz="6" w:space="0" w:color="auto"/>
              <w:bottom w:val="single" w:sz="6" w:space="0" w:color="auto"/>
              <w:right w:val="single" w:sz="6" w:space="0" w:color="auto"/>
            </w:tcBorders>
          </w:tcPr>
          <w:p w:rsidR="00014DB9" w:rsidRPr="002E7057" w:rsidRDefault="00014DB9" w:rsidP="00014DB9">
            <w:pPr>
              <w:rPr>
                <w:rFonts w:cs="Calibri"/>
                <w:sz w:val="16"/>
                <w:szCs w:val="16"/>
              </w:rPr>
            </w:pPr>
            <w:r w:rsidRPr="002E705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BTP-FUR-REQ-041770/C-Reply (TcSE ROIN-295135-3)</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BTP-FUR-REQ-041777/B-Canned Messages Requirements (TcSE ROIN-295142-1)</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requirement updated</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BTP-FUR-REQ-041786/B-Sending Message Failed (TcSE ROIN-304257-1)</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time out value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BTP-FUR-REQ-133777/B-Text Messaging Availability</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BTP-FUR-REQ-146186/A-Requirements for Handling of Messaging Feature in VUI/GUI</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BTP-FUR-REQ-033871/B-Do Not Disturb (TcSE ROIN-295096-2)</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Arial"/>
                <w:sz w:val="16"/>
                <w:szCs w:val="16"/>
              </w:rPr>
            </w:pPr>
            <w:r w:rsidRPr="009217F7">
              <w:rPr>
                <w:rFonts w:cs="Arial"/>
                <w:sz w:val="16"/>
                <w:szCs w:val="16"/>
              </w:rPr>
              <w:t>BTP-REQ-047955/B-Hands-free Testing Requirements - Far End Audio Quality Testing - CETP-L-4065 Hands Free Phone System Performance Test Procedure (TcSE ROIN-304504-1)</w:t>
            </w:r>
          </w:p>
        </w:tc>
        <w:tc>
          <w:tcPr>
            <w:tcW w:w="5490" w:type="dxa"/>
            <w:tcBorders>
              <w:top w:val="single" w:sz="6" w:space="0" w:color="auto"/>
              <w:left w:val="single" w:sz="6" w:space="0" w:color="auto"/>
              <w:bottom w:val="single" w:sz="6" w:space="0" w:color="auto"/>
              <w:right w:val="single" w:sz="6" w:space="0" w:color="auto"/>
            </w:tcBorders>
          </w:tcPr>
          <w:p w:rsidR="00014DB9" w:rsidRPr="009217F7" w:rsidRDefault="00014DB9" w:rsidP="00014DB9">
            <w:pPr>
              <w:rPr>
                <w:rFonts w:cs="Calibri"/>
                <w:sz w:val="16"/>
                <w:szCs w:val="16"/>
              </w:rPr>
            </w:pPr>
            <w:r w:rsidRPr="009217F7">
              <w:rPr>
                <w:rFonts w:cs="Calibri"/>
                <w:sz w:val="16"/>
                <w:szCs w:val="16"/>
              </w:rPr>
              <w:t>ldoellin - referring to correct requirement CETP-L-4065</w:t>
            </w: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rsidP="00014DB9">
            <w:pPr>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rsidP="00014DB9">
            <w:pP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rsidP="00014DB9">
            <w:pP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rsidP="00014DB9">
            <w:pPr>
              <w:rPr>
                <w:rFonts w:cs="Arial"/>
                <w:sz w:val="16"/>
              </w:rPr>
            </w:pPr>
          </w:p>
        </w:tc>
      </w:tr>
      <w:tr w:rsidR="00014DB9" w:rsidRPr="00CB147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r>
              <w:rPr>
                <w:rFonts w:cs="Arial"/>
                <w:b/>
                <w:sz w:val="16"/>
              </w:rPr>
              <w:t>September 9, 2015</w:t>
            </w:r>
          </w:p>
        </w:tc>
        <w:tc>
          <w:tcPr>
            <w:tcW w:w="971"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jc w:val="center"/>
              <w:rPr>
                <w:rFonts w:cs="Arial"/>
                <w:b/>
                <w:sz w:val="16"/>
                <w:lang w:val="fr-FR"/>
              </w:rPr>
            </w:pPr>
            <w:r>
              <w:rPr>
                <w:rFonts w:cs="Arial"/>
                <w:b/>
                <w:sz w:val="16"/>
                <w:lang w:val="fr-FR"/>
              </w:rPr>
              <w:t>2.0</w:t>
            </w:r>
          </w:p>
        </w:tc>
        <w:tc>
          <w:tcPr>
            <w:tcW w:w="8352" w:type="dxa"/>
            <w:gridSpan w:val="2"/>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r>
              <w:rPr>
                <w:rFonts w:cs="Arial"/>
                <w:b/>
                <w:sz w:val="16"/>
              </w:rPr>
              <w:t>Changed SPSS designation from  Bluetooth Phone (BTP) to Bluetooth Connectivity (BTC) with added BTC Requirements</w:t>
            </w:r>
          </w:p>
        </w:tc>
      </w:tr>
      <w:tr w:rsidR="00014DB9"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STR-100019/B-Requirements (TcSE ROIN-295165)</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REQ192187</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BTP-FUR-REQ-047497/B-Noise Suppression and Noise Recognition Activation / Deactivation (TcSE ROIN-295045-1)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activate NREC on IVIS in all mentioned cases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BTP-FUR-REQ-047501/B-Call History Matching (TcSE ROIN-295055-1)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behavior when no match is found</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BTP-FUR-REQ-192187/A-Turning Bluetooth off/on</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STR-100020/C-Functional Definition (TcSE ROIN-294430-2)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FUN-REQ 192197 ERA GLONASS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BTP-UC-REQ-033765/C-Pairing an Audio Device via SSP with other Device(s) connected – Discoverable Mode (TcSE ROIN-290859-1)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updated post condition to consider a connected mobile phone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BTP-UC-REQ-033767/C-Pairing an Audio Device via SSP with other Device(s) connected – Discovery Mode (TcSE ROIN-290861-1)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updated post condition to consider a connected mobile phone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STR-090209/C-Requirements (TcSE ROIN-294307-1)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REQ 194148</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BTP-FUR-REQ-033780/C-Service Discovery (TcSE ROIN-295155-2)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updated profiles which are optional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BTC-FUR-REQ-194148/A-Device Friendly Name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STR-090210/D-Use Cases (TcSE ROIN-294312-1)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UC 192203 Turning BT 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BTP-UC-REQ-192203/A-Turning Bluetooth on</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use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STR-090211/C-Requirements (TcSE ROIN-294313-1)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REQ 192089</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BTP-FUR-REQ-033807/B-Number of Connections and Connection Confirmation (TcSE ROIN-295039-2)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detail about RFCOMM port inquiry</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BTP-FUR-REQ-033812/B-Device is Preset, but has rejected or failed to allow a connection to HFP/A2DP (TcSE ROIN-304242-1)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updated reference to correct requirement ID</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BTP-FUR-REQ-192089/A-Master/slave roles in a Bluetooth connection and role switch strategies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STR-090212/D-Use Cases (TcSE ROIN-294315-1)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UC 192204, 193064 and 193065</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BTP-UC-REQ-033814/D-Connecting an Audio Player Upon Resume (TcSE ROIN-290883-1)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media shall resume if same device was reconnected</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BTP-UC-REQ-192204/A-Turning Bluetooth off while listening to BTAudio</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use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BTP-UC-REQ-193064/A-Handling iOS Devices with Multiple Connection Methods (iAP1)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use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BTP-UC-REQ-193065/A-Handling iOS Devices with Multiple Connection Methods (iAP2)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use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STR-194971/C-Requirements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deleted iAP2, added several new REQs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BTC-FUR-REQ-192173/A-BTAudio Reconnection Order</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BTC-FUR-REQ-192160/A-Media Player Resume for Bluetooth</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BTC-FUR-REQ-192172/A-A2DP Connection while not sourced</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BTC-FUR-REQ-116805/B-Bluetooth Audio Volume Set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changed FID to BTC (Bluetooth Connectivity)</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BTC-FUR-REQ-192174/A-Repeat and Shuffle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BTC-FUR-REQ-192235/A-Metadata Information</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BTC-FUR-REQ-192178/A-Track ID</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BTC-FUR-REQ-192207/A-Track time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BTC-FUR-REQ-192236/A-Register for Event Notifiction</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BTC-FUR-REQ-192237/A-Resume robustness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BTP-SD-REQ-030695/B-Phone Home Screen-no call is active (TcSE ROIN-118778-2)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-deleted email, changed BT Connection to Bluetooth</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BTP-FUN-REQ-033851/B-Outgoing Call (TcSE ROIN-294320-1)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use cases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STR-090216/B-Use Cases (TcSE ROIN-294321-1)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use cases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BTP-UC-REQ-033852/C-Outgoing Call to Phonebook Contact (TcSE ROIN-290897-1)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deleted error use case E3 – Number busy</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BTP-UC-REQ-033857/B-Outgoing Call via Digit Dial (TcSE ROIN-290902-2)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deleted error use case E3 – Number busy</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BTP-UC-REQ-033858/B-Outgoing call initiated from the connected phone (TcSE ROIN-290903-2)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deleted error use case E3 – Number busy</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BTC-UC-REQ-193015/A-Voice Recognition - Outgoing Call to Phonebook Contact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use cases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BTC-UC-REQ-193016/A-Voice Recognition - Dial a number</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use cases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BTC-UC-REQ-192662/A-Voice Recognition - No HFP device connected</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use cases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BTC-UC-REQ-192663/A-Voice Recognition - Phonebook is empty</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use cases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BTC-UC-REQ-192664/A-Voice Recognition - Phonebook is not present yet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use cases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BTC-UC-REQ-192665/A-Voice Recognition - Phonebook download is not supported</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use cases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BTC-UC-REQ-192666/A-Voice Recognition - Phonebook is not available due to missing access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use cases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BTC-UC-REQ-192667/A-Voice Recognition - Phonebook download is not activated</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use cases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BTC-UC-REQ-192668/A-Voice Recognition - Phonebook contact contains no number but only an address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use cases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BTC-UC-REQ-193014/A-Voice Recognition - Phonebook is available, but will be updated in the background</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use cases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BTP-FUR-REQ-033866/B-Outgoing Call Failures (TcSE ROIN-304248-1)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corrected HMI reference, added CLCC information request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BTP-UC-REQ-192191/A-Turning Bluetooth off with an active call</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use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BTP-FUR-REQ-041834/D-Enabling Privacy (TcSE ROIN-295070-1)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changed wording for the part "Mute audio in privacy"</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BTP-FUR-REQ-193063/A-Handling of call audio and privacy indicator</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BTP-FUR-REQ-041841/B-Blower Motor Reduction / Activation (TcSE ROIN-295114-2)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updated the linked elements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BTC-FUR-REQ-191908/A-Caller ID format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BTP-SD-REQ-030717/B-Join Calls (TcSE ROIN-149478-3)</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Updated wording in post condition to mention active call and held</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BTP-FUR-REQ-033841/E-Contact Characteristics / Data (TcSE ROIN-295087-1)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updated phone number type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BTP-FUR-REQ-033848/B-Call History Display Requirements (TcSE ROIN-295094-1)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rule for calls without timestamp, added caller ID format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BTP-FUR-REQ-093327/C-Phonebook Sorting by Market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updated value for Taiwan, added requirement for caller ID format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BTP-FUR-REQ-153579/B-Requirements for Handling of Phonebook and Call History Feature in VUI/GUI</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rule PHB8</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STR-098986/C-Use Cases (TcSE ROIN-294446-1)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deleted UCs 41746/41747, added UCs 193017 - 193027</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BTC-UC-REQ-193017/A-Voice Recognition - Listen to a message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use case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BTC-UC-REQ-193018/A-Voice Recognition - Reply to a message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use case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BTC-UC-REQ-193019/A-Voice recognition - Access messaging via voice when there is no phone connected</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use case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BTC-UC-REQ-193020/A-Voice Recognition - Access messaging via VUI when messaging connection is not yet finalized</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use case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BTC-UC-REQ-193021/A-Voice recognition - Access messaging via VUI when connected device does not support messaging</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use case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BTC-UC-REQ-193022/A-Voice recognition - Access messaging via VUI when inbox is empty</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use case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BTC-UC-REQ-193023/A-Voice recognition - Access messaging via VUI when access to messaging features is denied by connected phone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use case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BTC-UC-REQ-193024/A-Voice recognition - Access messaging via VUI when messaging is disabled in the In-Vehicle Infotainment System</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use case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BTC-UC-REQ-193025/A-Voice Recognition - Listen to a message that has no readable content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use case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BTC-UC-REQ-193026/A-Voice recognition - Reply to a message that does not have a sender number</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use case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BTC-UC-REQ-193027/A-Voice recognition - Reply to a message when connected iOS device does not support replying to messages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use case for VR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STR-098987/D-Requirements (TcSE ROIN-294447-1)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merged REQ 41751 and 41750</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BTP-FUR-REQ-041750/B-Retrieving the Message Listing (Upon Connection) (TcSE ROIN-295115-2)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merged REQ 041751, updated REQ to request read and unread messages upon connection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BTP-FUR-REQ-146186/B-Requirements for Handling of Messaging Feature in VUI/GUI</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added rules MSG7 and MSG8</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BTP-UC-REQ-041693/B-In-Vehicle Infotainment System Initiated Automatic Disconnect (Key Off / Driver Door Open) - Active Call(s) and Delayed Accessor (TcSE ROIN-290952-1)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wording correction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BTP-UC-REQ-041694/B-In-Vehicle Infotainment System Initiated Automatic Disconnect (Key Off / Driver Door Open) - No Active Call(s) and Delay Accesso (TcSE ROIN-290953-1)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wording correction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BTC-FUN-REQ-192185/A-AVRCP Browsing</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AVRCP Browsing</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STR-286274/A-Requirements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BTC-FUR-REQ-192161/A-AVRCP Browsing Channel</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BTC-FUR-REQ-192162/A-AVRCP Addressed Media Player has changed</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BTC-FUR-REQ-192163/A-AVRCP Browsing Configuration</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BTC-FUR-REQ-192164/A-AVRCP Browsing not available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BTC-FUR-REQ-192165/A-AVRCP Database Unaware Browsing</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BTC-FUR-REQ-192166/A-AVRCP 1.4 Library HMI Requirements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BTC-FUR-REQ-192167/A-AVRCP Database Unaware Voice Commands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BTC-FUR-REQ-192168/A-AVRCP 1.4 Devices that do not expose any available players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BTC-FUR-REQ-192169/A-AVRCP 1.4 Root folder Browsing</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BTP-FUR-REQ-041728/D-Phone Voice Recognition Activation (TcSE ROIN-295112-1)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BTP-FUR-REQ-191150/A-Phone Voice Service Device handling</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BTP-FUR-REQ-191151/A-Phone Voice Service Automotive Mode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BTP-FUR-REQ-041729/E-Apple Siri Eyes-Free (TcSE ROIN-295113-2)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BTC-FUN-REQ-192197/A-ERA/GLONASS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ERA/GLONASS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BTC-UC-REQ-192297/A-Transition to ERA-Glonass state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-new use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BTC-UC-REQ-192200/A-Transition to ERA-Glonass state while on an active call</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use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BTC-UC-REQ-192201/A-Transition to ERA-Glonass state while listening to Bluetooth Audio</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use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BTC-UC-REQ-192202/A-Transition out of ERA-Glonass state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new use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BTC-FUR-REQ-192199/A-ERA/GLONASS Events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BTP-REQ-047926/D-Minimum Profile Specific Requirements (TcSE ROIN-297121-1)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deleted iAP2</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BTP-REQ-047955/B-Hands-free Testing Requirements - Far End Audio Quality Testing - CETP-L-4065 Hands Free Phone System Performance Test Procedure (TcSE ROIN-304504-1)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referring to correct requirement CETP-L-4065</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BTP-REQ-047963/B-Event Logging Initialization - Event Category (TcSE ROIN-304524-1)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BTP-REQ-047985/B-Bluetooth Stack Error Detection and Recovery - Monitoring Characteristics (TcSE ROIN-304546-1)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updated reference to correct req ID</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BTP-REQ-047986/B-Bluetooth Stack Error Detection and Recovery - Bluetooth Stack Soft Reset (TcSE ROIN-304547-1)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Default="00014DB9" w:rsidP="00014DB9">
            <w:pPr>
              <w:rPr>
                <w:rFonts w:cs="Calibri"/>
                <w:sz w:val="16"/>
                <w:szCs w:val="16"/>
              </w:rPr>
            </w:pPr>
            <w:r>
              <w:rPr>
                <w:rFonts w:cs="Calibri"/>
                <w:sz w:val="16"/>
                <w:szCs w:val="16"/>
              </w:rPr>
              <w:t>ldoellin - updated reference to correct req ID</w:t>
            </w: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rsidP="00014DB9">
            <w:pPr>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rsidP="00014DB9">
            <w:pP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rsidP="00014DB9">
            <w:pP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rsidP="00014DB9">
            <w:pPr>
              <w:rPr>
                <w:rFonts w:cs="Arial"/>
                <w:sz w:val="16"/>
              </w:rPr>
            </w:pPr>
          </w:p>
        </w:tc>
      </w:tr>
      <w:tr w:rsidR="00014DB9" w:rsidRPr="00CB147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r>
              <w:rPr>
                <w:rFonts w:cs="Arial"/>
                <w:b/>
                <w:sz w:val="16"/>
              </w:rPr>
              <w:t>December 18, 2015</w:t>
            </w:r>
          </w:p>
        </w:tc>
        <w:tc>
          <w:tcPr>
            <w:tcW w:w="971"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jc w:val="center"/>
              <w:rPr>
                <w:rFonts w:cs="Arial"/>
                <w:b/>
                <w:sz w:val="16"/>
                <w:lang w:val="fr-FR"/>
              </w:rPr>
            </w:pPr>
            <w:r>
              <w:rPr>
                <w:rFonts w:cs="Arial"/>
                <w:b/>
                <w:sz w:val="16"/>
                <w:lang w:val="fr-FR"/>
              </w:rPr>
              <w:t>2.1</w:t>
            </w:r>
          </w:p>
        </w:tc>
        <w:tc>
          <w:tcPr>
            <w:tcW w:w="8352" w:type="dxa"/>
            <w:gridSpan w:val="2"/>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p>
        </w:tc>
      </w:tr>
      <w:tr w:rsidR="00014DB9"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BTP-FRD-REQ-047495/B-Bluetooth Connectivity (TcSE ROIN-294289-1)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ldoellin/wstephe1:  Changed SPSS designation from  Bluetooth Phone (BTP) to Bluetooth Connectivity (BTC) with added BTC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BTP-FUR-REQ-047508/C-Advanced Error Correction (TcSE ROIN-295108-2)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requirement with HMI option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BTP-FUR-REQ-047509/C-AG Device Storage (TcSE ROIN-295109-2)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email capability</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BTP-FUR-REQ-113745/D-Device specific settings+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email support, added SIM contacts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BTP-FUR-REQ-113745/E-Device specific settings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email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BTC-FUR-REQ-205475/A-Route guidance prompts during an active phone call</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BTP-FUR-REQ-033778/C-Pairing via Dock Connector Requirements (TcSE ROIN-295153-2)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handling of connection request, changed timeout to 15s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BTP-FUR-REQ-033779/D-Pairing Process (TcSE ROIN-295154-2)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robustness improvement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BTP-FUR-REQ-033783/C-Profile Connection Order (TcSE ROIN-295158-2)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considering new PBAP and MAP timing</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BTC-FUR-REQ-194148/B-Device Friendly Name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maximum length</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STR-090211/D-Requirements (TcSE ROIN-294313-1)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REQ 33810, 33811, 33812</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BTP-FUR-REQ-033810/B-Connection Error States (TcSE ROIN-304240-1)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format of the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BTP-FUR-REQ-033811/B-Authentication Failed (TcSE ROIN-304241-1)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HMI options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BTP-FUR-REQ-033812/C-Device is Preset, but has rejected or failed to allow a connection to HFP/A2DP (TcSE ROIN-304242-1)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HMI options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BTC-FUR-REQ-192174/B-Repeat and Shuffle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correct a format issue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BTP-SD-REQ-030695/C-Phone Home Screen-no call is active (TcSE ROIN-118778-2)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email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BTP-UC-REQ-041801/B-Answering an Incoming Call Waiting Call via In-Vehicle Infotainment System (TcSE ROIN-290931-1)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UC to mention that call on hold might be optional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BTP-UC-REQ-041803/B-Answering an Incoming Call Waiting Call via Mobile Phone (TcSE ROIN-290933-1)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UC to mention both option - held call and ended call.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BTP-FUR-REQ-041821/B-Call Waiting Call (TcSE ROIN-295057-1)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requirement to offer two options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BTP-FUR-REQ-041822/B-Call Waiting Call Accepted (TcSE ROIN-295058-1)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requirement to mention the correct status of the previous call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STR-090214/D-Requirements (TcSE ROIN-294319-1)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REQ 202338</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BTP-FUR-REQ-033829/C-Phonebook Download Availability (TcSE ROIN-295075-1)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SIM card contacts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BTP-FUR-REQ-033833/C-PBAP Requirements and Characteristics (TcSE ROIN-295079-1)+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reference to device specific settings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BTP-FUR-REQ-033833/D-PBAP Requirements and Characteristics (TcSE ROIN-295079-1)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comment on reconnecting device with active call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BTP-FUR-REQ-033843/B-Phonebook Delete (TcSE ROIN-295089-1)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reference to email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BTC-FUR-REQ-204078/A-Smart Phonebook Search</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BTP-FUN-REQ-041734/D-Messaging - SMS and eMail (TcSE ROIN-294445-2)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eMail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BTP-UC-REQ-041742/B-Sender of Message is not a Phone number (TcSE ROIN-290975-1)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updated use case to cover phone number lookup</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STR-098987/E-Requirements (TcSE ROIN-294447-1)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203864, 203865, deleted 41763</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BTC-FUR-REQ-203864/A-SMS via MAP support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new requirement to for handling SMS feature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BTC-FUR-REQ-203865/A-eMail via MAP support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new requirement to for handling eMail feature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BTP-FUR-REQ-041750/C-Retrieving the Message Listing (Upon Connection) (TcSE ROIN-295115-2)+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reduced amount of messages to 25, added email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BTP-FUR-REQ-041750/D-Retrieving the Message Listing (Upon Connection) (TcSE ROIN-295115-2)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included email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BTP-FUR-REQ-041753/B-Message Listing Display Requirements (TcSE ROIN-295118-2)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to 25 messages per instance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BTP-FUR-REQ-041755/B-Message Listing Request Failed (TcSE ROIN-295120-2)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to consider email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BTP-FUR-REQ-041756/B-Setting Message Notification to ON (TcSE ROIN-295121-1)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considering different MAS instances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BTP-FUR-REQ-041757/B-Setting Message Notification ‘On’ Failure (TcSE ROIN-295122-1)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exception for email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BTP-FUR-REQ-041759/B-Message Notification (End User) (TcSE ROIN-295124-2)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envelope icon behavior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BTP-FUR-REQ-041760/C-UI Notification (TcSE ROIN-295125-2)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reference to HMI</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BTP-FUR-REQ-041764/B-Downloading Messages Received as a result of a New Message Event (TcSE ROIN-295129-1)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considering all MAS instances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BTP-FUR-REQ-041767/C-Listen HMI (TcSE ROIN-295132-1)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call option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BTP-FUR-REQ-041769/C-View (TcSE ROIN-295134-2)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requirement to consider content of message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BTP-FUR-REQ-041770/D-Reply (TcSE ROIN-295135-3)</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reply option to cover email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BTP-FUR-REQ-041771/C-Call (TcSE ROIN-295136-2)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requirement to cover sender without phone number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BTP-FUR-REQ-041774/B-Insert Message Alert Options (TcSE ROIN-295139-2)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HMI reference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BTP-FUR-REQ-041779/C-Canned Message List (TcSE ROIN-295145-1)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a canned message "I am driving. Can you give me a call?"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BTP-FUR-REQ-041780/B-Sending Messages (TcSE ROIN-295146-2)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to consider email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BTP-FUR-REQ-041784/B-Message Notification Not Established (TcSE ROIN-304255-1)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requirement to cover different MAS instances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BTP-FUR-REQ-041787/B-Message Exceptions (TcSE ROIN-304258-1)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to cover email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BTP-FUR-REQ-133777/C-Text Messaging Availability</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to cover email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BTP-FUR-REQ-146186/C-Requirements for Handling of Messaging Feature in VUI/GUI</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MSG8</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BTP-FUR-REQ-033871/C-Do Not Disturb (TcSE ROIN-295096-2)+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typo correction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BTP-FUR-REQ-033871/D-Do Not Disturb (TcSE ROIN-295096-2)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to consider emails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BTP-FUR-REQ-033872/B-Do Not Disturb Retention Settings (TcSE ROIN-295097-1)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added more details for HFP device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BTP-FUR-REQ-033873/B-Do Not Disturb Exceptions (TcSE ROIN-295098-1)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to consider emails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STR-286274/B-Requirements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deleted 192168, updated 192164</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BTC-FUR-REQ-192164/B-AVRCP Browsing not available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updated requirement to distinguish between browsing support of device and active media player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BTP-FUR-REQ-041728/E-Phone Voice Recognition Activation (TcSE ROIN-295112-1)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F97769" w:rsidRDefault="00014DB9" w:rsidP="00014DB9">
            <w:pPr>
              <w:rPr>
                <w:rFonts w:cs="Calibri"/>
                <w:sz w:val="16"/>
                <w:szCs w:val="16"/>
              </w:rPr>
            </w:pPr>
            <w:r w:rsidRPr="00F97769">
              <w:rPr>
                <w:rFonts w:cs="Calibri"/>
                <w:sz w:val="16"/>
                <w:szCs w:val="16"/>
              </w:rPr>
              <w:t>ldoellin - changed timeout to 5 seconds</w:t>
            </w: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rsidP="00014DB9">
            <w:pPr>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rsidP="00014DB9">
            <w:pP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rsidP="00014DB9">
            <w:pP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rsidP="00014DB9">
            <w:pPr>
              <w:rPr>
                <w:rFonts w:cs="Arial"/>
                <w:sz w:val="16"/>
              </w:rPr>
            </w:pPr>
          </w:p>
        </w:tc>
      </w:tr>
      <w:tr w:rsidR="00014DB9" w:rsidRPr="00CB147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r>
              <w:rPr>
                <w:rFonts w:cs="Arial"/>
                <w:b/>
                <w:sz w:val="16"/>
              </w:rPr>
              <w:t>March 15, 2016</w:t>
            </w:r>
          </w:p>
        </w:tc>
        <w:tc>
          <w:tcPr>
            <w:tcW w:w="971"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jc w:val="center"/>
              <w:rPr>
                <w:rFonts w:cs="Arial"/>
                <w:b/>
                <w:sz w:val="16"/>
                <w:lang w:val="fr-FR"/>
              </w:rPr>
            </w:pPr>
            <w:r>
              <w:rPr>
                <w:rFonts w:cs="Arial"/>
                <w:b/>
                <w:sz w:val="16"/>
                <w:lang w:val="fr-FR"/>
              </w:rPr>
              <w:t>2.2</w:t>
            </w:r>
          </w:p>
        </w:tc>
        <w:tc>
          <w:tcPr>
            <w:tcW w:w="8352" w:type="dxa"/>
            <w:gridSpan w:val="2"/>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p>
        </w:tc>
      </w:tr>
      <w:tr w:rsidR="00014DB9"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STR-100019/C-Requirements (TcSE ROIN-295165)</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deleted REQ 30689, should be handled in HMI Spec</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BTP-FUR-REQ-047509/D-AG Device Storage (TcSE ROIN-295109-2)</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deleted AT CMD from Phonebook download support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BTP-FUR-REQ-192187/B-Turning Bluetooth off/on+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reference to EASSIST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BTP-FUR-REQ-192187/C-Turning Bluetooth off/on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requirement to consider CarPlay device disconnect event.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STR-085356/D-General Requirements (TcSE ROIN-149496-1)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added REQ 205475</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BTC-FUR-REQ-205475/B-Route guidance prompts during an active phone call</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reference to HMI specification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BTP-FUR-REQ-033780/D-Service Discovery (TcSE ROIN-295155-2)</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reference to HMI spec and handling of incompatible devices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BTC-FUR-REQ-192174/B-Repeat and Shuffle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correct a format issue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BTP-FUR-REQ-041842/B-Active Call Audio Error Detection (TcSE ROIN-304249-1)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time out value, added retry strategy</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BTP-FUR-REQ-041843/B-Incoming Call Answer Failure (TcSE ROIN-304250-1)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time out value to 5 seconds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BTP-FUR-REQ-041844/B-Incoming Call Rejection Failure (TcSE ROIN-304251-1)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time out value to 5 seconds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BTP-FUR-REQ-033833/E-PBAP Requirements and Characteristics (TcSE ROIN-295079-1)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clarification item for photo download</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BTP-FUR-REQ-033834/C-Auto Phonebook Download (TcSE ROIN-295080-1)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deleted AT CMD support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BTP-FUR-REQ-033835/B-Phonebook Updating (TcSE ROIN-295081-1)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deleted the part to retain the time stamp pf the phonebook download</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BTP-FUR-REQ-033837/B-Phonebook Download Error (TcSE ROIN-295083-1)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ZERO contacts download to error handling</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BTP-FUR-REQ-033838/C-Phonebook Download Strategy (TcSE ROIN-295084-1)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deleted AT CMD support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BTP-FUR-REQ-033841/F-Contact Characteristics / Data (TcSE ROIN-295087-1)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special characters not ignored anymore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BTC-FUR-REQ-204078/B-Smart Phonebook Search+</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China market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BTC-FUR-REQ-204078/C-Smart Phonebook Search</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requirement with additional rules, and specific part for China</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BTP-FUR-REQ-033848/C-Call History Display Requirements (TcSE ROIN-295094-1)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clarification about timestamp</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BTP-FUR-REQ-041712/C-Linkloss Door Open Signal (TcSE ROIN-295100-1)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reference to EASSIST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BTP-FUR-REQ-041713/D-Linkloss No Door Open Signal (TcSE ROIN-295101-1)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reference to EASSIST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BTP-REQ-047926/E-Minimum Profile Specific Requirements (TcSE ROIN-297121-1)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deleted Phonebook via AT Commands</w:t>
            </w: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rsidP="00014DB9">
            <w:pPr>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rsidP="00014DB9">
            <w:pP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rsidP="00014DB9">
            <w:pP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rsidP="00014DB9">
            <w:pPr>
              <w:rPr>
                <w:rFonts w:cs="Arial"/>
                <w:sz w:val="16"/>
              </w:rPr>
            </w:pPr>
          </w:p>
        </w:tc>
      </w:tr>
      <w:tr w:rsidR="00014DB9" w:rsidRPr="00CB147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r>
              <w:rPr>
                <w:rFonts w:cs="Arial"/>
                <w:b/>
                <w:sz w:val="16"/>
              </w:rPr>
              <w:t>May 26, 2016</w:t>
            </w:r>
          </w:p>
        </w:tc>
        <w:tc>
          <w:tcPr>
            <w:tcW w:w="971"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jc w:val="center"/>
              <w:rPr>
                <w:rFonts w:cs="Arial"/>
                <w:b/>
                <w:sz w:val="16"/>
                <w:lang w:val="fr-FR"/>
              </w:rPr>
            </w:pPr>
            <w:r>
              <w:rPr>
                <w:rFonts w:cs="Arial"/>
                <w:b/>
                <w:sz w:val="16"/>
                <w:lang w:val="fr-FR"/>
              </w:rPr>
              <w:t>2.3</w:t>
            </w:r>
          </w:p>
        </w:tc>
        <w:tc>
          <w:tcPr>
            <w:tcW w:w="8352" w:type="dxa"/>
            <w:gridSpan w:val="2"/>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p>
        </w:tc>
      </w:tr>
      <w:tr w:rsidR="00014DB9"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STR-090209/D-Requirements (TcSE ROIN-294307-1)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REQ 222244</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BTC-FUR-REQ-222244/A-Primary Device and Enhanced Memory Feature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created new requirement for enhanced memory feature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BTP-FUR-REQ-130714/C-Phone Volume Adjustment+</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changed ranged to 15 steps, -14dB to 14dB</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BTP-FUR-REQ-130714/D-Phone Volume Adjustment</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range, updated exception for EA</w:t>
            </w: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rsidP="00014DB9">
            <w:pPr>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rsidP="00014DB9">
            <w:pP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rsidP="00014DB9">
            <w:pP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rsidP="00014DB9">
            <w:pPr>
              <w:rPr>
                <w:rFonts w:cs="Arial"/>
                <w:sz w:val="16"/>
              </w:rPr>
            </w:pPr>
          </w:p>
        </w:tc>
      </w:tr>
      <w:tr w:rsidR="00014DB9" w:rsidRPr="00CB147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r>
              <w:rPr>
                <w:rFonts w:cs="Arial"/>
                <w:b/>
                <w:sz w:val="16"/>
              </w:rPr>
              <w:t>June 29, 2016</w:t>
            </w:r>
          </w:p>
        </w:tc>
        <w:tc>
          <w:tcPr>
            <w:tcW w:w="971"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jc w:val="center"/>
              <w:rPr>
                <w:rFonts w:cs="Arial"/>
                <w:b/>
                <w:sz w:val="16"/>
                <w:lang w:val="fr-FR"/>
              </w:rPr>
            </w:pPr>
            <w:r>
              <w:rPr>
                <w:rFonts w:cs="Arial"/>
                <w:b/>
                <w:sz w:val="16"/>
                <w:lang w:val="fr-FR"/>
              </w:rPr>
              <w:t>2.4</w:t>
            </w:r>
          </w:p>
        </w:tc>
        <w:tc>
          <w:tcPr>
            <w:tcW w:w="8352" w:type="dxa"/>
            <w:gridSpan w:val="2"/>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p>
        </w:tc>
      </w:tr>
      <w:tr w:rsidR="00014DB9"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STR-100019/D-Requirements (TcSE ROIN-295165)</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deleted REQ 030681</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BTP-FUR-REQ-192187/D-Turning Bluetooth off/on</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Android Auto pairing</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BTP-IIR-REQ-030674/B-BT Phone Server Status Signals (TcSE ROIN-150777-3)</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clarification when no device is connected</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BTP-FUR-REQ-113745/F-Device specific settings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reference to Mute Audio In Privacy</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BTP-FUR-REQ-033779/E-Pairing Process (TcSE ROIN-295154-2)</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Android Auto pairing</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BTC-FUR-REQ-226425/A-Pairing an Android Auto device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BTP-FUR-REQ-033785/C-Delete Device (TcSE ROIN-295160-1)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Android Auto pairing scenario</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BTP-UC-REQ-033796/B-Connected to previously paired phone for phone features, but Message Notification Fails (TcSE ROIN-290872-1)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deleted the polling part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STR-090211/E-Requirements (TcSE ROIN-294313-1)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REQ 226888</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BTC-FUR-REQ-226888/A-Remote Audio Volume Control+</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new clarification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BTC-FUR-REQ-226888/B-Remote Audio Volume Control</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STR-090212/E-Use Cases (TcSE ROIN-294315-1)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UC 33815, 33816 and 113756</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BTP-UC-REQ-033814/E-Connecting an Audio Player Upon Resume (TcSE ROIN-290883-1)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post condition: source handling is covered in E3</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BTP-UC-REQ-033815/C-Connecting an Audio Player (TcSE ROIN-290884-1)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post condition, device is NOT active source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BTP-UC-REQ-033816/D-Connecting an Audio Player w/Audio Player Already Connected (TcSE ROIN-290885-1)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post condition to keep BTAudio source active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BTP-UC-REQ-113756/C-Connecting an Audio Player w/Phone Already Connected</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post condition to keep BTAudio source active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STR-194971/E-Requirements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REQ 226427 and 226428</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BTC-FUR-REQ-226427/A-Switching BTAudio devices while sourced</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BTC-FUR-REQ-226428/A-Bluetooth Audio Connection Robustness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BTP-SD-REQ-030695/D-Phone Home Screen-no call is active (TcSE ROIN-118778-2)</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rpaquet2 - Replaced BTNetworkStatus with BTPhoneSts.St signal in the diagram to indicated that no phone is connected.  APIM and M2/M3 IPC's are already using this for no phone connected and S family agreed to update to this.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BTP-FUR-REQ-033833/F-PBAP Requirements and Characteristics (TcSE ROIN-295079-1)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possibility to deactivate PHOTO and ADDRESS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BTC-FUR-REQ-204078/D-Smart Phonebook Search</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deleted Chinese Handwriting and Chinese Pinyin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BTP-FUR-REQ-097661/B-In Vehicle Infotainment System Name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requirement with option to edit the name</w:t>
            </w: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rsidP="00014DB9">
            <w:pPr>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rsidP="00014DB9">
            <w:pP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rsidP="00014DB9">
            <w:pP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rsidP="00014DB9">
            <w:pPr>
              <w:rPr>
                <w:rFonts w:cs="Arial"/>
                <w:sz w:val="16"/>
              </w:rPr>
            </w:pPr>
          </w:p>
        </w:tc>
      </w:tr>
      <w:tr w:rsidR="00014DB9" w:rsidRPr="00CB147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r>
              <w:rPr>
                <w:rFonts w:cs="Arial"/>
                <w:b/>
                <w:sz w:val="16"/>
              </w:rPr>
              <w:t>September 21, 2016</w:t>
            </w:r>
          </w:p>
        </w:tc>
        <w:tc>
          <w:tcPr>
            <w:tcW w:w="971"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jc w:val="center"/>
              <w:rPr>
                <w:rFonts w:cs="Arial"/>
                <w:b/>
                <w:sz w:val="16"/>
                <w:lang w:val="fr-FR"/>
              </w:rPr>
            </w:pPr>
            <w:r>
              <w:rPr>
                <w:rFonts w:cs="Arial"/>
                <w:b/>
                <w:sz w:val="16"/>
                <w:lang w:val="fr-FR"/>
              </w:rPr>
              <w:t>2.5</w:t>
            </w:r>
          </w:p>
        </w:tc>
        <w:tc>
          <w:tcPr>
            <w:tcW w:w="8352" w:type="dxa"/>
            <w:gridSpan w:val="2"/>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p>
        </w:tc>
      </w:tr>
      <w:tr w:rsidR="00014DB9"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BTP-FUR-REQ-047504/C-Ringer Options (TcSE ROIN-295099-2)</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removed fallback option when in-band ringtone is not transmitted</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BTP-UC-REQ-033749/B-Connection Cannot be established for audio source (TcSE ROIN-290857-1)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post condition to match HMI</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BTP-UC-REQ-033750/B-Connection Cannot be established for audio control (TcSE ROIN-290858-1)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post condition to match HMI</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BTP-UC-REQ-033751/B-Unexpected Device Disconnect After Authentication, but prior to completing the overall connection / pairing process (TcSE ROIN-304164-1)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UC with more generic HMI reference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BTP-UC-REQ-033753/B-Pairing a phone with no other phone paired via SSP – Discovery Mode (TcSE ROIN-290846-2)</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deleted exception UC 33738 because it is n/a</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BTP-UC-REQ-033756/B-In-Vehicle Infotainment System did not find any devices (TcSE ROIN-304492-1)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post condition to match HMI spec</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BTP-UC-REQ-033770/C-Pairing an Audio Device  via non-SSP with no other Device(s) paired – Discovery Mode (TcSE ROIN-290864-1)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deleted exception UC 33738 because it is n/a</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BTP-UC-REQ-033772/C-Pairing an Audio Device with other Device(s) paired – Discoverable / Discovery Mode (TcSE ROIN-290866-1)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corrected typo in title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BTP-UC-REQ-033749/B-Connection Cannot be established for audio source (TcSE ROIN-290857-1)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post condition to match HMI</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BTP-UC-REQ-033750/B-Connection Cannot be established for audio control (TcSE ROIN-290858-1)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post condition to match HMI</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STR-194971/F-Requirements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requirement 231386, updated 192160</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BTC-FUR-REQ-192160/B-Media Player Resume for Bluetooth</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seperated requirement, see 231386</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BTC-FUR-REQ-231386/A-Media Player Device Presence Check</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new requirement for checking for the same device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BTP-UC-REQ-033869/B-Rejecting Call via In-Vehicle Infotainment System fails (TcSE ROIN-290915-1)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DND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STR-098989/C-Use Cases (TcSE ROIN-294449-1)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REQ 235611</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BTC-UC-REQ-235611/A-Setting single held call to active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requirement to match HMI spec</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BTP-UC-REQ-041816/B-Transferring the Audio from the Connected Mobile Phone to the In-Vehicle Infotainment System via the Connected Mobile Phone (i.e (TcSE ROIN-290946-1)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post condition, spec error correction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BTP-FUR-REQ-041827/B-Ending Specific Call (TcSE ROIN-295063-1)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clarification note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BTP-FUR-REQ-130714/E-Phone Volume Adjustment</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gain level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BTP-FUR-REQ-033833/G-PBAP Requirements and Characteristics (TcSE ROIN-295079-1)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clarification about N and FN priority</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BTP-FUR-REQ-033843/C-Phonebook Delete (TcSE ROIN-295089-1)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Notification about deletion is optional, clarification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BTC-FUR-REQ-204078/E-Smart Phonebook Search</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special character handling</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BTP-FUR-REQ-033849/B-Call History Principles (TcSE ROIN-295095-1)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part when PB was deleted because it contradicts with 033843</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BTP-UC-REQ-033869/B-Rejecting Call via In-Vehicle Infotainment System fails (TcSE ROIN-290915-1)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DND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STR-090221/B-Use Cases (TcSE ROIN-294327-1)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deleted obsolete UC 33877</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BTP-UC-REQ-041700/B-Mobile Phone Initiated Disconnect (Key Off / No Driver Door Open) - Active Call(s) present at the end of the Delayed Accessory M (TcSE ROIN-290959-2)</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-spec error correction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BTP-UC-REQ-041701/B-Mobile Phone Initiated Disconnect – No Active Call(s) (TcSE ROIN-290960-1)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spec error correction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BTP-UC-REQ-041702/B-Mobile Phone Initiated Disconnect – Active Call(s) (TcSE ROIN-290961-1)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spec error correction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BTP-FUR-REQ-041715/B-Unexpected RFCOMM/HFP Disconnect (TcSE ROIN-304261-1)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with generic HMI reference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BTP-FUR-REQ-041716/B-Unexpected RFCOMM/MAP MAS Disconnect (TcSE ROIN-304262-1)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with generic HMI reference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BTP-FUR-REQ-041730/D-Device ID Profile (TcSE ROIN-304263-1)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requirement with correct version numbering</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BTP-FUR-REQ-041732/B-Configuration Requirements (TcSE ROIN-304265-1)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with generic HMI reference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BTC-FUN-REQ-192197/B-ECALL/ ERA-GLONASS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ECALL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STR-286286/B-Use Cases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added ECALL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BTC-UC-REQ-192297/B-Transition to ECALL/ ERA-Glonass state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ECALL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BTC-UC-REQ-192200/B-Transition to ECALL/ ERA-Glonass state while on an active call</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ECALL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BTC-UC-REQ-192201/B-Transition to ECALL/ ERA-Glonass state while listening to Bluetooth Audio</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ECALL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BTC-UC-REQ-192202/B-Transition out of ECALL/ ERA-Glonass state</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ECALL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STR-286284/B-Requirements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ECALL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BTC-FUR-REQ-192199/B-ECALL/ ERA-GLONASS Events</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ECALL, corrected on typo with BT off</w:t>
            </w:r>
          </w:p>
        </w:tc>
      </w:tr>
      <w:tr w:rsidR="00014DB9" w:rsidTr="00014DB9">
        <w:trPr>
          <w:jc w:val="center"/>
        </w:trPr>
        <w:tc>
          <w:tcPr>
            <w:tcW w:w="1739" w:type="dxa"/>
            <w:tcBorders>
              <w:top w:val="nil"/>
              <w:left w:val="single" w:sz="6" w:space="0" w:color="auto"/>
              <w:bottom w:val="single" w:sz="6" w:space="0" w:color="auto"/>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BTP-REQ-047926/F-Minimum Profile Specific Requirements (TcSE ROIN-297121-1)</w:t>
            </w:r>
          </w:p>
        </w:tc>
        <w:tc>
          <w:tcPr>
            <w:tcW w:w="5490" w:type="dxa"/>
            <w:tcBorders>
              <w:top w:val="single" w:sz="6" w:space="0" w:color="auto"/>
              <w:left w:val="single" w:sz="6" w:space="0" w:color="auto"/>
              <w:bottom w:val="single" w:sz="6" w:space="0" w:color="auto"/>
              <w:right w:val="single" w:sz="6" w:space="0" w:color="auto"/>
            </w:tcBorders>
          </w:tcPr>
          <w:p w:rsidR="00014DB9" w:rsidRDefault="00014DB9" w:rsidP="00014DB9">
            <w:pPr>
              <w:rPr>
                <w:sz w:val="16"/>
                <w:szCs w:val="16"/>
              </w:rPr>
            </w:pPr>
            <w:r>
              <w:rPr>
                <w:sz w:val="16"/>
                <w:szCs w:val="16"/>
              </w:rPr>
              <w:t>ldoellin - updated AVRCP1.6, deleted Messaging via AT</w:t>
            </w: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rsidP="00014DB9">
            <w:pPr>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rsidP="00014DB9">
            <w:pP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rsidP="00014DB9">
            <w:pP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rsidP="00014DB9">
            <w:pPr>
              <w:rPr>
                <w:rFonts w:cs="Arial"/>
                <w:sz w:val="16"/>
              </w:rPr>
            </w:pPr>
          </w:p>
        </w:tc>
      </w:tr>
      <w:tr w:rsidR="00014DB9" w:rsidRPr="00CB147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r>
              <w:rPr>
                <w:rFonts w:cs="Arial"/>
                <w:b/>
                <w:sz w:val="16"/>
              </w:rPr>
              <w:t>November 9, 2016</w:t>
            </w:r>
          </w:p>
        </w:tc>
        <w:tc>
          <w:tcPr>
            <w:tcW w:w="971"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jc w:val="center"/>
              <w:rPr>
                <w:rFonts w:cs="Arial"/>
                <w:b/>
                <w:sz w:val="16"/>
                <w:lang w:val="fr-FR"/>
              </w:rPr>
            </w:pPr>
            <w:r>
              <w:rPr>
                <w:rFonts w:cs="Arial"/>
                <w:b/>
                <w:sz w:val="16"/>
                <w:lang w:val="fr-FR"/>
              </w:rPr>
              <w:t>2.6</w:t>
            </w:r>
          </w:p>
        </w:tc>
        <w:tc>
          <w:tcPr>
            <w:tcW w:w="8352" w:type="dxa"/>
            <w:gridSpan w:val="2"/>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p>
        </w:tc>
      </w:tr>
      <w:tr w:rsidR="00014DB9"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rFonts w:cs="Arial"/>
                <w:sz w:val="16"/>
                <w:szCs w:val="16"/>
              </w:rPr>
            </w:pPr>
            <w:r w:rsidRPr="00C934C6">
              <w:rPr>
                <w:rFonts w:cs="Arial"/>
                <w:sz w:val="16"/>
                <w:szCs w:val="16"/>
              </w:rPr>
              <w:t>STR-100019/E-Requirements (TcSE ROIN-295165)</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sz w:val="16"/>
                <w:szCs w:val="16"/>
              </w:rPr>
            </w:pPr>
            <w:r w:rsidRPr="00C934C6">
              <w:rPr>
                <w:sz w:val="16"/>
                <w:szCs w:val="16"/>
              </w:rPr>
              <w:t>added 239828, 239829, 239830, 239831, 29840, 29848, deleted 30688</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rFonts w:cs="Arial"/>
                <w:sz w:val="16"/>
                <w:szCs w:val="16"/>
              </w:rPr>
            </w:pPr>
            <w:r w:rsidRPr="00C934C6">
              <w:rPr>
                <w:rFonts w:cs="Arial"/>
                <w:sz w:val="16"/>
                <w:szCs w:val="16"/>
              </w:rPr>
              <w:t>BTC-SR-REQ-239848/A-BTCallerIdentification.St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sz w:val="16"/>
                <w:szCs w:val="16"/>
              </w:rPr>
            </w:pPr>
            <w:r w:rsidRPr="00C934C6">
              <w:rPr>
                <w:sz w:val="16"/>
                <w:szCs w:val="16"/>
              </w:rPr>
              <w:t>ldoellin - added new requirement for clarification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rFonts w:cs="Arial"/>
                <w:sz w:val="16"/>
                <w:szCs w:val="16"/>
              </w:rPr>
            </w:pPr>
            <w:r w:rsidRPr="00C934C6">
              <w:rPr>
                <w:rFonts w:cs="Arial"/>
                <w:sz w:val="16"/>
                <w:szCs w:val="16"/>
              </w:rPr>
              <w:t>BTC-SR-REQ-239840/A-BTCallerIdentification2.St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sz w:val="16"/>
                <w:szCs w:val="16"/>
              </w:rPr>
            </w:pPr>
            <w:r w:rsidRPr="00C934C6">
              <w:rPr>
                <w:sz w:val="16"/>
                <w:szCs w:val="16"/>
              </w:rPr>
              <w:t>ldoellin - added new requirement for enhanced caller name length</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rFonts w:cs="Arial"/>
                <w:sz w:val="16"/>
                <w:szCs w:val="16"/>
              </w:rPr>
            </w:pPr>
            <w:r w:rsidRPr="00C934C6">
              <w:rPr>
                <w:rFonts w:cs="Arial"/>
                <w:sz w:val="16"/>
                <w:szCs w:val="16"/>
              </w:rPr>
              <w:t>BTC-SR-REQ-239828/A-Incoming Call - CLID available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sz w:val="16"/>
                <w:szCs w:val="16"/>
              </w:rPr>
            </w:pPr>
            <w:r w:rsidRPr="00C934C6">
              <w:rPr>
                <w:sz w:val="16"/>
                <w:szCs w:val="16"/>
              </w:rPr>
              <w:t>ldoellin - added new requirement for clarification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rFonts w:cs="Arial"/>
                <w:sz w:val="16"/>
                <w:szCs w:val="16"/>
              </w:rPr>
            </w:pPr>
            <w:r w:rsidRPr="00C934C6">
              <w:rPr>
                <w:rFonts w:cs="Arial"/>
                <w:sz w:val="16"/>
                <w:szCs w:val="16"/>
              </w:rPr>
              <w:t>BTC-SR-REQ-239829/A-Outgoing Call - CLID available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sz w:val="16"/>
                <w:szCs w:val="16"/>
              </w:rPr>
            </w:pPr>
            <w:r w:rsidRPr="00C934C6">
              <w:rPr>
                <w:sz w:val="16"/>
                <w:szCs w:val="16"/>
              </w:rPr>
              <w:t>ldoellin - added new requirement for clarification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rFonts w:cs="Arial"/>
                <w:sz w:val="16"/>
                <w:szCs w:val="16"/>
              </w:rPr>
            </w:pPr>
            <w:r w:rsidRPr="00C934C6">
              <w:rPr>
                <w:rFonts w:cs="Arial"/>
                <w:sz w:val="16"/>
                <w:szCs w:val="16"/>
              </w:rPr>
              <w:t>BTP-SR-REQ-030687/B-Second Incoming Call - CLID available (TcSE ROIN-150831-2)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sz w:val="16"/>
                <w:szCs w:val="16"/>
              </w:rPr>
            </w:pPr>
            <w:r w:rsidRPr="00C934C6">
              <w:rPr>
                <w:sz w:val="16"/>
                <w:szCs w:val="16"/>
              </w:rPr>
              <w:t>ldoellin - updated requirement for clarification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rFonts w:cs="Arial"/>
                <w:sz w:val="16"/>
                <w:szCs w:val="16"/>
              </w:rPr>
            </w:pPr>
            <w:r w:rsidRPr="00C934C6">
              <w:rPr>
                <w:rFonts w:cs="Arial"/>
                <w:sz w:val="16"/>
                <w:szCs w:val="16"/>
              </w:rPr>
              <w:t>BTP-SR-REQ-030690/B-Ongoing Call (TcSE ROIN-159118-1)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sz w:val="16"/>
                <w:szCs w:val="16"/>
              </w:rPr>
            </w:pPr>
            <w:r w:rsidRPr="00C934C6">
              <w:rPr>
                <w:sz w:val="16"/>
                <w:szCs w:val="16"/>
              </w:rPr>
              <w:t>ldoellin - updated title for clarification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rFonts w:cs="Arial"/>
                <w:sz w:val="16"/>
                <w:szCs w:val="16"/>
              </w:rPr>
            </w:pPr>
            <w:r w:rsidRPr="00C934C6">
              <w:rPr>
                <w:rFonts w:cs="Arial"/>
                <w:sz w:val="16"/>
                <w:szCs w:val="16"/>
              </w:rPr>
              <w:t>BTP-SR-REQ-030691/B-Incoming text message from Email Address (TcSE ROIN-166939-1)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sz w:val="16"/>
                <w:szCs w:val="16"/>
              </w:rPr>
            </w:pPr>
            <w:r w:rsidRPr="00C934C6">
              <w:rPr>
                <w:sz w:val="16"/>
                <w:szCs w:val="16"/>
              </w:rPr>
              <w:t>ldoellin - updated title for clarification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rFonts w:cs="Arial"/>
                <w:sz w:val="16"/>
                <w:szCs w:val="16"/>
              </w:rPr>
            </w:pPr>
            <w:r w:rsidRPr="00C934C6">
              <w:rPr>
                <w:rFonts w:cs="Arial"/>
                <w:sz w:val="16"/>
                <w:szCs w:val="16"/>
              </w:rPr>
              <w:t>BTC-SR-REQ-239830/A-Caller ID is not available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sz w:val="16"/>
                <w:szCs w:val="16"/>
              </w:rPr>
            </w:pPr>
            <w:r w:rsidRPr="00C934C6">
              <w:rPr>
                <w:sz w:val="16"/>
                <w:szCs w:val="16"/>
              </w:rPr>
              <w:t>ldoellin - added new requirement for clarification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rFonts w:cs="Arial"/>
                <w:sz w:val="16"/>
                <w:szCs w:val="16"/>
              </w:rPr>
            </w:pPr>
            <w:r w:rsidRPr="00C934C6">
              <w:rPr>
                <w:rFonts w:cs="Arial"/>
                <w:sz w:val="16"/>
                <w:szCs w:val="16"/>
              </w:rPr>
              <w:t>BTC-SR-REQ-239831/A-Validity is not available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sz w:val="16"/>
                <w:szCs w:val="16"/>
              </w:rPr>
            </w:pPr>
            <w:r w:rsidRPr="00C934C6">
              <w:rPr>
                <w:sz w:val="16"/>
                <w:szCs w:val="16"/>
              </w:rPr>
              <w:t>ldoellin - added new requirement for clarification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rFonts w:cs="Arial"/>
                <w:sz w:val="16"/>
                <w:szCs w:val="16"/>
              </w:rPr>
            </w:pPr>
            <w:r w:rsidRPr="00C934C6">
              <w:rPr>
                <w:rFonts w:cs="Arial"/>
                <w:sz w:val="16"/>
                <w:szCs w:val="16"/>
              </w:rPr>
              <w:t>BTP-IIR-REQ-030674/C-BT Phone Server Status Signals (TcSE ROIN-150777-3)</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sz w:val="16"/>
                <w:szCs w:val="16"/>
              </w:rPr>
            </w:pPr>
            <w:r w:rsidRPr="00C934C6">
              <w:rPr>
                <w:sz w:val="16"/>
                <w:szCs w:val="16"/>
              </w:rPr>
              <w:t>ldoellin - added BTCallerIdentification2.St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rFonts w:cs="Arial"/>
                <w:sz w:val="16"/>
                <w:szCs w:val="16"/>
              </w:rPr>
            </w:pPr>
            <w:r w:rsidRPr="00C934C6">
              <w:rPr>
                <w:rFonts w:cs="Arial"/>
                <w:sz w:val="16"/>
                <w:szCs w:val="16"/>
              </w:rPr>
              <w:t>BTP-SR-REQ-030676/C-Caller Identification data during Call Waiting function (TcSE ROIN-202936-1)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sz w:val="16"/>
                <w:szCs w:val="16"/>
              </w:rPr>
            </w:pPr>
            <w:r w:rsidRPr="00C934C6">
              <w:rPr>
                <w:sz w:val="16"/>
                <w:szCs w:val="16"/>
              </w:rPr>
              <w:t>ldoellin - updated requirement with more generic description of the CAN message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rFonts w:cs="Arial"/>
                <w:sz w:val="16"/>
                <w:szCs w:val="16"/>
              </w:rPr>
            </w:pPr>
            <w:r w:rsidRPr="00C934C6">
              <w:rPr>
                <w:rFonts w:cs="Arial"/>
                <w:sz w:val="16"/>
                <w:szCs w:val="16"/>
              </w:rPr>
              <w:t>BTP-SR-REQ-030677/B-Caller Identification data when one call ends during Conference Call function (TcSE ROIN-202938-1)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sz w:val="16"/>
                <w:szCs w:val="16"/>
              </w:rPr>
            </w:pPr>
            <w:r w:rsidRPr="00C934C6">
              <w:rPr>
                <w:sz w:val="16"/>
                <w:szCs w:val="16"/>
              </w:rPr>
              <w:t>ldoellin - updated requirement with more generic description of the CAN message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rFonts w:cs="Arial"/>
                <w:sz w:val="16"/>
                <w:szCs w:val="16"/>
              </w:rPr>
            </w:pPr>
            <w:r w:rsidRPr="00C934C6">
              <w:rPr>
                <w:rFonts w:cs="Arial"/>
                <w:sz w:val="16"/>
                <w:szCs w:val="16"/>
              </w:rPr>
              <w:t>BTP-HMI-REQ-030678/B-Caller Identification - CallerID Name or Number is unknown (TcSE ROIN-280513-1)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sz w:val="16"/>
                <w:szCs w:val="16"/>
              </w:rPr>
            </w:pPr>
            <w:r w:rsidRPr="00C934C6">
              <w:rPr>
                <w:sz w:val="16"/>
                <w:szCs w:val="16"/>
              </w:rPr>
              <w:t>ldoellin - added BTCallerIdentification2.St()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rFonts w:cs="Arial"/>
                <w:sz w:val="16"/>
                <w:szCs w:val="16"/>
              </w:rPr>
            </w:pPr>
            <w:r w:rsidRPr="00C934C6">
              <w:rPr>
                <w:rFonts w:cs="Arial"/>
                <w:sz w:val="16"/>
                <w:szCs w:val="16"/>
              </w:rPr>
              <w:t>BTC-FUR-REQ-192173/B-BTAudio Reconnection Order</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sz w:val="16"/>
                <w:szCs w:val="16"/>
              </w:rPr>
            </w:pPr>
            <w:r w:rsidRPr="00C934C6">
              <w:rPr>
                <w:sz w:val="16"/>
                <w:szCs w:val="16"/>
              </w:rPr>
              <w:t>ldoellin - clarification update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rFonts w:cs="Arial"/>
                <w:sz w:val="16"/>
                <w:szCs w:val="16"/>
              </w:rPr>
            </w:pPr>
            <w:r w:rsidRPr="00C934C6">
              <w:rPr>
                <w:rFonts w:cs="Arial"/>
                <w:sz w:val="16"/>
                <w:szCs w:val="16"/>
              </w:rPr>
              <w:t>BTP-FUR-REQ-041844/C-Incoming Call Rejection Failure (TcSE ROIN-304251-1)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sz w:val="16"/>
                <w:szCs w:val="16"/>
              </w:rPr>
            </w:pPr>
            <w:r w:rsidRPr="00C934C6">
              <w:rPr>
                <w:sz w:val="16"/>
                <w:szCs w:val="16"/>
              </w:rPr>
              <w:t>ldoellin - error message may be optional depended on HMI Spec</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rFonts w:cs="Arial"/>
                <w:sz w:val="16"/>
                <w:szCs w:val="16"/>
              </w:rPr>
            </w:pPr>
            <w:r w:rsidRPr="00C934C6">
              <w:rPr>
                <w:rFonts w:cs="Arial"/>
                <w:sz w:val="16"/>
                <w:szCs w:val="16"/>
              </w:rPr>
              <w:t>BTP-FUR-REQ-033841/G-Contact Characteristics / Data (TcSE ROIN-295087-1)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sz w:val="16"/>
                <w:szCs w:val="16"/>
              </w:rPr>
            </w:pPr>
            <w:r w:rsidRPr="00C934C6">
              <w:rPr>
                <w:sz w:val="16"/>
                <w:szCs w:val="16"/>
              </w:rPr>
              <w:t>ldoellin - added clarification how to detect the name in a vcard</w:t>
            </w:r>
          </w:p>
        </w:tc>
      </w:tr>
      <w:tr w:rsidR="00014DB9" w:rsidTr="00014DB9">
        <w:trPr>
          <w:jc w:val="center"/>
        </w:trPr>
        <w:tc>
          <w:tcPr>
            <w:tcW w:w="1739" w:type="dxa"/>
            <w:tcBorders>
              <w:top w:val="nil"/>
              <w:left w:val="single" w:sz="6" w:space="0" w:color="auto"/>
              <w:bottom w:val="single" w:sz="4" w:space="0" w:color="auto"/>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rFonts w:cs="Arial"/>
                <w:sz w:val="16"/>
                <w:szCs w:val="16"/>
              </w:rPr>
            </w:pPr>
            <w:r w:rsidRPr="00C934C6">
              <w:rPr>
                <w:rFonts w:cs="Arial"/>
                <w:sz w:val="16"/>
                <w:szCs w:val="16"/>
              </w:rPr>
              <w:t>BTP-UC-REQ-041749/B-Accessing Messages (TTS) (TcSE ROIN-290982-1)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C934C6" w:rsidRDefault="00014DB9" w:rsidP="00014DB9">
            <w:pPr>
              <w:rPr>
                <w:sz w:val="16"/>
                <w:szCs w:val="16"/>
              </w:rPr>
            </w:pPr>
            <w:r w:rsidRPr="00C934C6">
              <w:rPr>
                <w:sz w:val="16"/>
                <w:szCs w:val="16"/>
              </w:rPr>
              <w:t>ldoellin - updated post condition: content shall be read out instead of contact name. spec error correction</w:t>
            </w: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rsidP="00014DB9">
            <w:pPr>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rsidP="00014DB9">
            <w:pP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rsidP="00014DB9">
            <w:pP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rsidP="00014DB9">
            <w:pPr>
              <w:rPr>
                <w:rFonts w:cs="Arial"/>
                <w:sz w:val="16"/>
              </w:rPr>
            </w:pPr>
          </w:p>
        </w:tc>
      </w:tr>
      <w:tr w:rsidR="00014DB9" w:rsidRPr="00CB147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r>
              <w:rPr>
                <w:rFonts w:cs="Arial"/>
                <w:b/>
                <w:sz w:val="16"/>
              </w:rPr>
              <w:t>November 16, 2016</w:t>
            </w:r>
          </w:p>
        </w:tc>
        <w:tc>
          <w:tcPr>
            <w:tcW w:w="971" w:type="dxa"/>
            <w:tcBorders>
              <w:top w:val="single" w:sz="6" w:space="0" w:color="auto"/>
              <w:left w:val="single" w:sz="6" w:space="0" w:color="auto"/>
              <w:bottom w:val="single" w:sz="6" w:space="0" w:color="auto"/>
              <w:right w:val="single" w:sz="6" w:space="0" w:color="auto"/>
            </w:tcBorders>
          </w:tcPr>
          <w:p w:rsidR="00014DB9" w:rsidRPr="00CB1479" w:rsidRDefault="00014DB9" w:rsidP="00014DB9">
            <w:pPr>
              <w:jc w:val="center"/>
              <w:rPr>
                <w:rFonts w:cs="Arial"/>
                <w:b/>
                <w:sz w:val="16"/>
                <w:lang w:val="fr-FR"/>
              </w:rPr>
            </w:pPr>
            <w:r>
              <w:rPr>
                <w:rFonts w:cs="Arial"/>
                <w:b/>
                <w:sz w:val="16"/>
                <w:lang w:val="fr-FR"/>
              </w:rPr>
              <w:t>2.7</w:t>
            </w:r>
          </w:p>
        </w:tc>
        <w:tc>
          <w:tcPr>
            <w:tcW w:w="8352" w:type="dxa"/>
            <w:gridSpan w:val="2"/>
            <w:tcBorders>
              <w:top w:val="single" w:sz="6" w:space="0" w:color="auto"/>
              <w:left w:val="single" w:sz="6" w:space="0" w:color="auto"/>
              <w:bottom w:val="single" w:sz="6" w:space="0" w:color="auto"/>
              <w:right w:val="single" w:sz="6" w:space="0" w:color="auto"/>
            </w:tcBorders>
          </w:tcPr>
          <w:p w:rsidR="00014DB9" w:rsidRPr="00CB1479" w:rsidRDefault="00014DB9" w:rsidP="00014DB9">
            <w:pPr>
              <w:rPr>
                <w:rFonts w:cs="Arial"/>
                <w:b/>
                <w:sz w:val="16"/>
              </w:rPr>
            </w:pPr>
          </w:p>
        </w:tc>
      </w:tr>
      <w:tr w:rsidR="00014DB9" w:rsidRPr="00C934C6"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E02FF" w:rsidRDefault="00014DB9" w:rsidP="00014DB9">
            <w:pPr>
              <w:rPr>
                <w:rFonts w:cs="Arial"/>
                <w:sz w:val="16"/>
                <w:szCs w:val="16"/>
              </w:rPr>
            </w:pPr>
            <w:r w:rsidRPr="007E02FF">
              <w:rPr>
                <w:rFonts w:cs="Arial"/>
                <w:sz w:val="16"/>
                <w:szCs w:val="16"/>
              </w:rPr>
              <w:t>STR-100019/F-Requirements (TcSE ROIN-295165)</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E02FF" w:rsidRDefault="00014DB9" w:rsidP="00014DB9">
            <w:pPr>
              <w:rPr>
                <w:sz w:val="16"/>
                <w:szCs w:val="16"/>
              </w:rPr>
            </w:pPr>
            <w:r w:rsidRPr="007E02FF">
              <w:rPr>
                <w:sz w:val="16"/>
                <w:szCs w:val="16"/>
              </w:rPr>
              <w:t>ldoellin -added 242068, 242069</w:t>
            </w:r>
          </w:p>
        </w:tc>
      </w:tr>
      <w:tr w:rsidR="00014DB9" w:rsidRPr="00C934C6" w:rsidTr="00014DB9">
        <w:trPr>
          <w:jc w:val="center"/>
        </w:trPr>
        <w:tc>
          <w:tcPr>
            <w:tcW w:w="1739" w:type="dxa"/>
            <w:vMerge w:val="restart"/>
            <w:tcBorders>
              <w:top w:val="nil"/>
              <w:left w:val="single" w:sz="6" w:space="0" w:color="auto"/>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E02FF" w:rsidRDefault="00014DB9" w:rsidP="00014DB9">
            <w:pPr>
              <w:rPr>
                <w:rFonts w:cs="Arial"/>
                <w:sz w:val="16"/>
                <w:szCs w:val="16"/>
              </w:rPr>
            </w:pPr>
            <w:r w:rsidRPr="007E02FF">
              <w:rPr>
                <w:rFonts w:cs="Arial"/>
                <w:sz w:val="16"/>
                <w:szCs w:val="16"/>
              </w:rPr>
              <w:t>BTC-SR-REQ-242068/A-Sending BTCallerIdentification signals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E02FF" w:rsidRDefault="00014DB9" w:rsidP="00014DB9">
            <w:pPr>
              <w:rPr>
                <w:sz w:val="16"/>
                <w:szCs w:val="16"/>
              </w:rPr>
            </w:pPr>
            <w:r w:rsidRPr="007E02FF">
              <w:rPr>
                <w:sz w:val="16"/>
                <w:szCs w:val="16"/>
              </w:rPr>
              <w:t>ldoellin - added new requirement for enhanced caller name length</w:t>
            </w:r>
          </w:p>
        </w:tc>
      </w:tr>
      <w:tr w:rsidR="00014DB9" w:rsidRPr="00C934C6" w:rsidTr="00014DB9">
        <w:trPr>
          <w:jc w:val="center"/>
        </w:trPr>
        <w:tc>
          <w:tcPr>
            <w:tcW w:w="1739" w:type="dxa"/>
            <w:vMerge/>
            <w:tcBorders>
              <w:left w:val="single" w:sz="6" w:space="0" w:color="auto"/>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E02FF" w:rsidRDefault="00014DB9" w:rsidP="00014DB9">
            <w:pPr>
              <w:rPr>
                <w:rFonts w:cs="Arial"/>
                <w:sz w:val="16"/>
                <w:szCs w:val="16"/>
              </w:rPr>
            </w:pPr>
            <w:r w:rsidRPr="007E02FF">
              <w:rPr>
                <w:rFonts w:cs="Arial"/>
                <w:sz w:val="16"/>
                <w:szCs w:val="16"/>
              </w:rPr>
              <w:t>BTC-SR-REQ-242069/A-Receiving BTCallerIdentification signals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E02FF" w:rsidRDefault="00014DB9" w:rsidP="00014DB9">
            <w:pPr>
              <w:rPr>
                <w:sz w:val="16"/>
                <w:szCs w:val="16"/>
              </w:rPr>
            </w:pPr>
            <w:r w:rsidRPr="007E02FF">
              <w:rPr>
                <w:sz w:val="16"/>
                <w:szCs w:val="16"/>
              </w:rPr>
              <w:t>ldoellin - added new requirement for enhanced caller name length</w:t>
            </w:r>
          </w:p>
        </w:tc>
      </w:tr>
      <w:tr w:rsidR="00014DB9" w:rsidRPr="00C934C6" w:rsidTr="00014DB9">
        <w:trPr>
          <w:jc w:val="center"/>
        </w:trPr>
        <w:tc>
          <w:tcPr>
            <w:tcW w:w="1739" w:type="dxa"/>
            <w:vMerge/>
            <w:tcBorders>
              <w:left w:val="single" w:sz="6" w:space="0" w:color="auto"/>
              <w:bottom w:val="single" w:sz="6" w:space="0" w:color="auto"/>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7E02FF" w:rsidRDefault="00014DB9" w:rsidP="00014DB9">
            <w:pPr>
              <w:rPr>
                <w:rFonts w:cs="Arial"/>
                <w:sz w:val="16"/>
                <w:szCs w:val="16"/>
              </w:rPr>
            </w:pPr>
            <w:r w:rsidRPr="007E02FF">
              <w:rPr>
                <w:rFonts w:cs="Arial"/>
                <w:sz w:val="16"/>
                <w:szCs w:val="16"/>
              </w:rPr>
              <w:t>BTP-IIR-REQ-030675/B-BT Phone Client Request Signals (TcSE ROIN-149370-3)</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7E02FF" w:rsidRDefault="00014DB9" w:rsidP="00014DB9">
            <w:pPr>
              <w:rPr>
                <w:sz w:val="16"/>
                <w:szCs w:val="16"/>
              </w:rPr>
            </w:pPr>
            <w:r w:rsidRPr="007E02FF">
              <w:rPr>
                <w:sz w:val="16"/>
                <w:szCs w:val="16"/>
              </w:rPr>
              <w:t>sberg15: Removed comment "(Only if Parameter1 = Telephony Call)" from method description of InitiatBTCall_Rq;</w:t>
            </w: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pPr>
              <w:spacing w:line="276" w:lineRule="auto"/>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pPr>
              <w:spacing w:line="276" w:lineRule="auto"/>
              <w:jc w:val="cente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pPr>
              <w:spacing w:line="276" w:lineRule="auto"/>
              <w:jc w:val="cente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pPr>
              <w:spacing w:line="276" w:lineRule="auto"/>
              <w:rPr>
                <w:rFonts w:cs="Arial"/>
                <w:sz w:val="16"/>
              </w:rPr>
            </w:pPr>
          </w:p>
        </w:tc>
      </w:tr>
      <w:tr w:rsidR="00014DB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hideMark/>
          </w:tcPr>
          <w:p w:rsidR="00014DB9" w:rsidRDefault="00014DB9">
            <w:pPr>
              <w:spacing w:line="276" w:lineRule="auto"/>
              <w:rPr>
                <w:rFonts w:cs="Arial"/>
                <w:b/>
                <w:sz w:val="16"/>
              </w:rPr>
            </w:pPr>
            <w:r>
              <w:rPr>
                <w:rFonts w:cs="Arial"/>
                <w:b/>
                <w:sz w:val="16"/>
              </w:rPr>
              <w:t>February 8,  2017</w:t>
            </w:r>
          </w:p>
        </w:tc>
        <w:tc>
          <w:tcPr>
            <w:tcW w:w="971" w:type="dxa"/>
            <w:tcBorders>
              <w:top w:val="single" w:sz="6" w:space="0" w:color="auto"/>
              <w:left w:val="single" w:sz="6" w:space="0" w:color="auto"/>
              <w:bottom w:val="single" w:sz="6" w:space="0" w:color="auto"/>
              <w:right w:val="single" w:sz="6" w:space="0" w:color="auto"/>
            </w:tcBorders>
            <w:hideMark/>
          </w:tcPr>
          <w:p w:rsidR="00014DB9" w:rsidRDefault="00014DB9">
            <w:pPr>
              <w:spacing w:line="276" w:lineRule="auto"/>
              <w:jc w:val="center"/>
              <w:rPr>
                <w:rFonts w:cs="Arial"/>
                <w:b/>
                <w:sz w:val="16"/>
                <w:lang w:val="fr-FR"/>
              </w:rPr>
            </w:pPr>
            <w:r>
              <w:rPr>
                <w:rFonts w:cs="Arial"/>
                <w:b/>
                <w:sz w:val="16"/>
                <w:lang w:val="fr-FR"/>
              </w:rPr>
              <w:t>2.8</w:t>
            </w:r>
          </w:p>
        </w:tc>
        <w:tc>
          <w:tcPr>
            <w:tcW w:w="8352" w:type="dxa"/>
            <w:gridSpan w:val="2"/>
            <w:tcBorders>
              <w:top w:val="single" w:sz="6" w:space="0" w:color="auto"/>
              <w:left w:val="single" w:sz="6" w:space="0" w:color="auto"/>
              <w:bottom w:val="single" w:sz="6" w:space="0" w:color="auto"/>
              <w:right w:val="single" w:sz="6" w:space="0" w:color="auto"/>
            </w:tcBorders>
            <w:hideMark/>
          </w:tcPr>
          <w:p w:rsidR="00014DB9" w:rsidRDefault="00014DB9">
            <w:pPr>
              <w:spacing w:line="276" w:lineRule="auto"/>
              <w:rPr>
                <w:rFonts w:cs="Arial"/>
                <w:b/>
                <w:sz w:val="16"/>
              </w:rPr>
            </w:pPr>
          </w:p>
        </w:tc>
      </w:tr>
      <w:tr w:rsidR="00014DB9"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STR-100018/B-Architectural Design (TcSE ROIN-294429-1)</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added 245833, changed structure of the section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BTC-REQ-245833/A-Foreword - Architecture</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created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BTP-CLD-REQ-047496/B-BT Phone Server (TcSE ROIN-295164)</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STR-085355/C-Interface Requirements (TcSE ROIN-159817)</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BTP-IIR-REQ-030674/D-BT Phone Server Status Signals (TcSE ROIN-150777-3)+</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added description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BTP-IIR-REQ-030674/E-BT Phone Server Status Signals (TcSE ROIN-150777-3)</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added description, deleted BTDefaultPhone.St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BTP-IIR-REQ-030675/C-BT Phone Client Request Signals (TcSE ROIN-149370-3)+</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added an introduction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BTP-IIR-REQ-030675/D-BT Phone Client Request Signals (TcSE ROIN-149370-3)</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added description, added GetBTPhoneName.Rq</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BTC-IIR-REQ-247417/A-BT Phone Server Response Signals</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separated from Audio Server Response Signals, updated BTInCallOtions, added BTPhoneName.Rsp</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STR-100019/G-Requirements (TcSE ROIN-295165)+</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copied 30676, 30677,30678</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STR-100019/H-Requirements (TcSE ROIN-295165)</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moved 30676, 30677, 30678 to this section, added 247273 and 247274</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BTC-SR-REQ-247273/A-General Phone Server Requirement</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created new requirement for clarification, added 247418, 247274</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BTC-SR-REQ-247418/A-BTPhoneName.Rsp - Device User Friendly Name</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BTC-SR-REQ-242069/B-Receiving BTCallerIdentification signals</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updated monitoring startegy slightly</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BTP-SR-REQ-030690/C-Ongoing Call (TcSE ROIN-159118-1)</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updated requirement to be more precise on the sent information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BTC-SR-REQ-247274/A-Switch calls - CLID available</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created new requirement for clarification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BTC-CLD-REQ-246314/A-Audio Client</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created new section for Audio Client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BTP-IIR-REQ-030672/B-Audio Client Request Signals (TcSE ROIN-149371-2)</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changed title to Audio Client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BTP-IIR-REQ-030673/B-Audio Server Response Signals (TcSE ROIN-150776-6)+</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changed title to Audio Server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BTP-IIR-REQ-030673/C-Audio Server Response Signals (TcSE ROIN-150776-6)</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-deleted Phone Server response signal from that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STR-438902/B-Requirements</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created new section, added 246470</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BTC-SR-REQ-246470/A-Requesting an Audio Resource</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created new catch up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BTC-SR-REQ-246472/A-Audio source for TTS prompts</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STR-085356/E-General Requirements (TcSE ROIN-149496-1)</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copied 97661</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BTP-FUR-REQ-047502/C-eSCO Requirements (TcSE ROIN-295046-1)</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added detail about audio routing</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BTP-FUR-REQ-047509/E-AG Device Storage (TcSE ROIN-295109-2)</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updated requirement, deleted tracking of erroro codes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STR-432878/A-Bluetooth Core</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copied from 47922</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STR-100418/C-Requirements (TcSE ROIN-303966-1)</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moved IOP testing to a separate section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STR-100020/D-Functional Definition (TcSE ROIN-294430-2)</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deleted 47922 BT Core, moved to another location, changed structure of 47958</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STR-090208/C-Use Cases (TcSE ROIN-294306-1)</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merged 33735 and 33752, and</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BTP-UC-REQ-033735/C-Pairing a phone via SSP – Discoverable Mode (TcSE ROIN-290831-2)</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merged 33735 and 33752, HMI option to set phone as favorit is optional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BTP-UC-REQ-033753/C-Pairing a phone via SSP – Discovery Mode (TcSE ROIN-290846-2)</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merged 33753 and 33754, HMI option to set phone as favorit is optional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BTP-UC-REQ-033755/B-Pairing a phone via non-SSP – Discoverable Mode (TcSE ROIN-290848-1)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merged 33755 and 33759, HMI option to set phone as favorit is optional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BTP-UC-REQ-033760/B-Pairing a phone via non-SSP – Discovery Mode (TcSE ROIN-290852-1)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merged 33760 and 33761, HMI option to set phone as favorit is optional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BTP-UC-REQ-033764/C-Pairing an Audio Device via SSP – Discoverable Mode (TcSE ROIN-290856-1)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updated post condition to handle favorit device option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BTP-UC-REQ-033766/C-Pairing an Audio Device via SSP – Discovery Mode (TcSE ROIN-290860-1)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merged 33772, updated post condition to handle favorit device option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BTP-UC-REQ-033768/C-Pairing an Audio Device via non-SSP – Discoverable Mode (TcSE ROIN-290862-1)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updated post condition to handle favorit device option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BTP-UC-REQ-033770/D-Pairing an Audio Device  via non-SSP – Discovery Mode (TcSE ROIN-290864-1)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updated post condition to handle favorit device option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BTP-UC-REQ-130387/C-Pairing a phone via iAP</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merged 130392, updated post condition to handle favorit device option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STR-090209/E-Requirements (TcSE ROIN-294307-1)+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added 247389</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STR-090209/F-Requirements (TcSE ROIN-294307-1)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added 247389, and moved 194148  to Connecting REQs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BTC-FUR-REQ-247389/A-Primary Device Setting</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created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BTP-FUN-REQ-033790/C-Connecting a Paired Phone (TcSE ROIN-294311-1)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added Sequence diagram</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STR-090210/E-Use Cases (TcSE ROIN-294312-1)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added 248020</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BTC-UC-REQ-248020/A-Transmit BTPhone Friendly name+</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BTC-UC-REQ-248020/B-Transmit BTPhone Friendly name</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update of pre-conditions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STR-090211/F-Requirements (TcSE ROIN-294313-1)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-moved 194148 to this section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STR-444599/A-Sequence Diagrams</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BTC-SD-REQ-249149/A-Transmit BTPhone friendly name</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BTC-FUR-REQ-116805/C-Bluetooth Audio Volume Set+</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replaced SYNC by more generic name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BTC-FUR-REQ-116805/D-Bluetooth Audio Volume Set</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updated REQ to respond with real volume level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BTP-FUR-REQ-033866/C-Outgoing Call Failures (TcSE ROIN-304248-1)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updated error handling due to no network coverage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STR-098989/D-Use Cases (TcSE ROIN-294449-1)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added UC 247275, 247276</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BTC-UC-REQ-247276/A-Switching calls via In-Vehicle Infotainment System or Connected Mobile Phone</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-added new catch up UC</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BTC-UC-REQ-247275/A-Joining calls via In-Vehicle Infotainment System or Connected Mobile Phone</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added new catch up UC</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BTP-FUR-REQ-041826/B-Toggle Calls (TcSE ROIN-295062-1)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added clarification detail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BTP-FUR-REQ-041828/B-Join Calls (TcSE ROIN-295064-1)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added clarification detail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STR-090213/C-Use Cases (TcSE ROIN-294318-1)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deleted UC 33819</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BTP-UC-REQ-033818/D-Phonebook Download (TcSE ROIN-290886-2)</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deleted error case 1</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BTP-UC-REQ-033820/B-First Time Phonebook Download Access Notification (TcSE ROIN-290888-1)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updated post condition to make confirmation of phonebook downlaod optional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STR-090214/E-Requirements (TcSE ROIN-294319-1)+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changed order, merged 33832 into 33843, added 243374 and 243375; copied 47499, 47500 and 47501 to this section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STR-090214/F-Requirements (TcSE ROIN-294319-1)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added PBAP 2.1 REQs, separated Smart Search REQs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BTP-FUR-REQ-033843/D-Phonebook Delete (TcSE ROIN-295089-1)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added part about database and folder version information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BTP-FUR-REQ-033841/H-Contact Characteristics / Data (TcSE ROIN-295087-1)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removed adress details, this is part of REQ 33845</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BTP-FUR-REQ-033845/C-Phonebook Storage Management (TcSE ROIN-295091-1)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added details about addresses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BTC-FUR-REQ-243375/A-PBAP 2.1 specific features</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BTC-FUR-REQ-243374/A-Download and re-download strategy for mobile phones that support Database Identifier and Folder Version</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BTP-FUR-REQ-033835/C-Phonebook Updating (TcSE ROIN-295081-1)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added reference to 243374</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BTC-FUR-REQ-246478/A-Chinese Surnames pronunciation exception</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separated the Smart Search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BTC-FUR-REQ-204078/F-Smart Phonebook Search</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splitted rules into different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BTC-FUR-REQ-247419/A-Smart Search - Simplified input method for fly-out characters</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BTC-FUR-REQ-247390/A-Smart Search Special Character Handling</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separated the Smart Search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BTC-FUR-REQ-246477/A-Smart Search Chinese Keyboard Inputs</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separated the Smart Search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BTC-FUR-REQ-246476/A-Smart Search Chinese Acronyms</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separated the Smart Search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BTC-FUR-REQ-246480/A-Smart Search Multilanguage String</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separated the Smart Search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BTC-FUR-REQ-243378/A-Contact Favorites</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BTP-FUR-REQ-047501/C-Call History Matching (TcSE ROIN-295055-1)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updated call history matching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STR-286274/C-Requirements</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added 247552</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BTC-FUR-REQ-247552/A-AVRCP Browsing - Now Playing List</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BTC-UC-REQ-192297/C-Transition to ECALL/ ERA-Glonass state</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updated post condition, no need to switch to default source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BTC-UC-REQ-192200/C-Transition to ECALL/ ERA-Glonass state while on an active call</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updated post condition, no need to switch to default source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BTC-UC-REQ-192201/C-Transition to ECALL/ ERA-Glonass state while listening to Bluetooth Audio</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-updated pre-condition to cover separate A2DP device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BTP-FUN-REQ-047958/B-Bluetooth Diagnostics Strategies and Procedures (TcSE ROIN-304518-1)</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separated the different logging areas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STR-432821/A-HCI Logging</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added separate section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STR-432822/A-Event Logging</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added separate section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STR-432823/A-Text Logging</w:t>
            </w:r>
          </w:p>
        </w:tc>
        <w:tc>
          <w:tcPr>
            <w:tcW w:w="5490" w:type="dxa"/>
            <w:tcBorders>
              <w:top w:val="single" w:sz="6" w:space="0" w:color="auto"/>
              <w:left w:val="single" w:sz="6" w:space="0" w:color="auto"/>
              <w:bottom w:val="nil"/>
              <w:right w:val="single" w:sz="6" w:space="0" w:color="auto"/>
            </w:tcBorders>
            <w:vAlign w:val="center"/>
            <w:hideMark/>
          </w:tcPr>
          <w:p w:rsidR="00014DB9" w:rsidRDefault="00014DB9">
            <w:pPr>
              <w:spacing w:line="276" w:lineRule="auto"/>
              <w:rPr>
                <w:sz w:val="16"/>
                <w:szCs w:val="16"/>
              </w:rPr>
            </w:pPr>
            <w:r>
              <w:rPr>
                <w:sz w:val="16"/>
                <w:szCs w:val="16"/>
              </w:rPr>
              <w:t>ldoellin - added separate section</w:t>
            </w:r>
          </w:p>
        </w:tc>
      </w:tr>
      <w:tr w:rsidR="00014DB9" w:rsidTr="00014DB9">
        <w:trPr>
          <w:jc w:val="center"/>
        </w:trPr>
        <w:tc>
          <w:tcPr>
            <w:tcW w:w="1739" w:type="dxa"/>
            <w:tcBorders>
              <w:top w:val="nil"/>
              <w:left w:val="single" w:sz="6" w:space="0" w:color="auto"/>
              <w:bottom w:val="single" w:sz="6" w:space="0" w:color="auto"/>
              <w:right w:val="single" w:sz="6" w:space="0" w:color="auto"/>
            </w:tcBorders>
          </w:tcPr>
          <w:p w:rsidR="00014DB9" w:rsidRDefault="00014DB9">
            <w:pPr>
              <w:spacing w:line="276" w:lineRule="auto"/>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rFonts w:cs="Arial"/>
                <w:sz w:val="16"/>
                <w:szCs w:val="16"/>
              </w:rPr>
            </w:pPr>
            <w:r>
              <w:rPr>
                <w:rFonts w:cs="Arial"/>
                <w:sz w:val="16"/>
                <w:szCs w:val="16"/>
              </w:rPr>
              <w:t>STR-432879/A-BT Interoperability Testing</w:t>
            </w:r>
          </w:p>
        </w:tc>
        <w:tc>
          <w:tcPr>
            <w:tcW w:w="5490" w:type="dxa"/>
            <w:tcBorders>
              <w:top w:val="single" w:sz="6" w:space="0" w:color="auto"/>
              <w:left w:val="single" w:sz="6" w:space="0" w:color="auto"/>
              <w:bottom w:val="single" w:sz="6" w:space="0" w:color="auto"/>
              <w:right w:val="single" w:sz="6" w:space="0" w:color="auto"/>
            </w:tcBorders>
            <w:vAlign w:val="center"/>
            <w:hideMark/>
          </w:tcPr>
          <w:p w:rsidR="00014DB9" w:rsidRDefault="00014DB9">
            <w:pPr>
              <w:spacing w:line="276" w:lineRule="auto"/>
              <w:rPr>
                <w:sz w:val="16"/>
                <w:szCs w:val="16"/>
              </w:rPr>
            </w:pPr>
            <w:r>
              <w:rPr>
                <w:sz w:val="16"/>
                <w:szCs w:val="16"/>
              </w:rPr>
              <w:t>ldoellin - new section for IOP testing</w:t>
            </w: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rsidP="00014DB9">
            <w:pPr>
              <w:spacing w:line="276" w:lineRule="auto"/>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rsidP="00014DB9">
            <w:pPr>
              <w:spacing w:line="276" w:lineRule="auto"/>
              <w:jc w:val="cente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rsidP="00014DB9">
            <w:pPr>
              <w:spacing w:line="276" w:lineRule="auto"/>
              <w:jc w:val="cente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rsidP="00014DB9">
            <w:pPr>
              <w:spacing w:line="276" w:lineRule="auto"/>
              <w:rPr>
                <w:rFonts w:cs="Arial"/>
                <w:sz w:val="16"/>
              </w:rPr>
            </w:pPr>
          </w:p>
        </w:tc>
      </w:tr>
      <w:tr w:rsidR="00014DB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hideMark/>
          </w:tcPr>
          <w:p w:rsidR="00014DB9" w:rsidRDefault="00014DB9" w:rsidP="00014DB9">
            <w:pPr>
              <w:spacing w:line="276" w:lineRule="auto"/>
              <w:rPr>
                <w:rFonts w:cs="Arial"/>
                <w:b/>
                <w:sz w:val="16"/>
              </w:rPr>
            </w:pPr>
            <w:r>
              <w:rPr>
                <w:rFonts w:cs="Arial"/>
                <w:b/>
                <w:sz w:val="16"/>
              </w:rPr>
              <w:t>January 3,  2018</w:t>
            </w:r>
          </w:p>
        </w:tc>
        <w:tc>
          <w:tcPr>
            <w:tcW w:w="971" w:type="dxa"/>
            <w:tcBorders>
              <w:top w:val="single" w:sz="6" w:space="0" w:color="auto"/>
              <w:left w:val="single" w:sz="6" w:space="0" w:color="auto"/>
              <w:bottom w:val="single" w:sz="6" w:space="0" w:color="auto"/>
              <w:right w:val="single" w:sz="6" w:space="0" w:color="auto"/>
            </w:tcBorders>
            <w:hideMark/>
          </w:tcPr>
          <w:p w:rsidR="00014DB9" w:rsidRDefault="00014DB9" w:rsidP="00014DB9">
            <w:pPr>
              <w:spacing w:line="276" w:lineRule="auto"/>
              <w:jc w:val="center"/>
              <w:rPr>
                <w:rFonts w:cs="Arial"/>
                <w:b/>
                <w:sz w:val="16"/>
                <w:lang w:val="fr-FR"/>
              </w:rPr>
            </w:pPr>
            <w:r>
              <w:rPr>
                <w:rFonts w:cs="Arial"/>
                <w:b/>
                <w:sz w:val="16"/>
                <w:lang w:val="fr-FR"/>
              </w:rPr>
              <w:t>2.9</w:t>
            </w:r>
          </w:p>
        </w:tc>
        <w:tc>
          <w:tcPr>
            <w:tcW w:w="8352" w:type="dxa"/>
            <w:gridSpan w:val="2"/>
            <w:tcBorders>
              <w:top w:val="single" w:sz="6" w:space="0" w:color="auto"/>
              <w:left w:val="single" w:sz="6" w:space="0" w:color="auto"/>
              <w:bottom w:val="single" w:sz="6" w:space="0" w:color="auto"/>
              <w:right w:val="single" w:sz="6" w:space="0" w:color="auto"/>
            </w:tcBorders>
            <w:hideMark/>
          </w:tcPr>
          <w:p w:rsidR="00014DB9" w:rsidRDefault="00014DB9" w:rsidP="00014DB9">
            <w:pPr>
              <w:spacing w:line="276" w:lineRule="auto"/>
              <w:rPr>
                <w:rFonts w:cs="Arial"/>
                <w:b/>
                <w:sz w:val="16"/>
              </w:rPr>
            </w:pPr>
          </w:p>
        </w:tc>
      </w:tr>
      <w:tr w:rsidR="00014DB9"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STR-085356/F-General Requirements (TcSE ROIN-149496-1)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moved 41732 to this section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BTP-FUR-REQ-192187/E-Turning Bluetooth off/on</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updated the CarPlay scenario</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BTP-FUR-REQ-047508/D-Advanced Error Correction (TcSE ROIN-295108-2)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reduced time out to 5s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STR-100418/D-Requirements (TcSE ROIN-303966-1)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moved 41730 to this section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BTP-REQ-047924/C-Bluetooth Core Requirements (TcSE ROIN-297118-1)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BTP-REQ-047925/C-Bluetooth Profile Requirements (TcSE ROIN-297120-1)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BTP-REQ-047926/G-Minimum Profile Specific Requirements (TcSE ROIN-297121-1)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STR-090208/D-Use Cases (TcSE ROIN-294306-1)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added new use cases for just works pairing</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BTC-UC-REQ-280655/A-Pairing a phone via SSP Just Works - Discoverable Mode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BTC-UC-REQ-280656/A-Pairing a phone via SSP Just Works - Discovery Mode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STR-090209/G-Requirements (TcSE ROIN-294307-1)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added REQ-280651</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BTC-FUR-REQ-280651/A-Just Works Pairing</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BTP-FUR-REQ-033777/C-Discoverable Mode (Find In-Vehicle Infotainment System) (TcSE ROIN-295152-2)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added reference to Wireless CarPlay support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BTP-FUR-REQ-033780/E-Service Discovery (TcSE ROIN-295155-2)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added SPP, moved rule about incompatible devices to 280650</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BTP-FUR-REQ-033782/E-Connection Order and Requirements (TcSE ROIN-295157-2)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moved auto-connection part to REQ 33809</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BTC-FUR-REQ-247389/B-Primary Device Setting</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changed the favorite device option. This is optional now</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BTC-FUR-REQ-280650/A-Incompatible Bluetooth devices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BTP-FUR-REQ-033785/D-Delete Device (TcSE ROIN-295160-1)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added reference to Wireless cCrplay</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STR-090211/H-Requirements (TcSE ROIN-294313-1)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moved 41731 to this section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BTP-FUR-REQ-033809/D-Automatic Connection (TcSE ROIN-295041-2)+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added auto-connection sequence from REQ 33782</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BTP-FUR-REQ-033809/E-Automatic Connection (TcSE ROIN-295041-2)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made favorite device optional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BTC-FUR-REQ-267621/A-Getting time information from the connected  mobile device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STR-194971/G-Requirements+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added 270513, 270514, and moved 41733 to this section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STR-194971/H-Requirements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added REQ 284423</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BTC-FUR-REQ-284423/A-AVRCP Cover Art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BTC-FUR-REQ-270513/A-Audio Delay</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BTC-FUR-REQ-270514/A-Audio Delay Reporting</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BTP-UC-REQ-041801/C-Answering an Incoming Call Waiting Call via In-Vehicle Infotainment System (TcSE ROIN-290931-1)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updated use case with call timer information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BTP-UC-REQ-041803/C-Answering an Incoming Call Waiting Call via Mobile Phone (TcSE ROIN-290933-1)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updated use case with call timer information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BTC-UC-REQ-247276/B-Switching calls via In-Vehicle Infotainment System or Connected Mobile Phone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updated use case with appropriate call timer information</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BTP-FUR-REQ-041820/B-Max Number of Calls (TcSE ROIN-295056-1)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unsupported call shall be ignored - deleted obsolete information about three way calling</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BTP-FUR-REQ-041830/B-DTMF Tones (TcSE ROIN-295066-1)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clarification: audible feedback is coming from connected device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BTP-FUR-REQ-041840/B-Call Timer (TcSE ROIN-295104-1)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updated requirement to consider separate call timer per call</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BTP-FUR-REQ-033839/B-PBAP Access Failure (TcSE ROIN-295085-1)+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added one more error case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BTP-FUR-REQ-033839/C-PBAP Access Failure (TcSE ROIN-295085-1)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added new exception for zero contacts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STR-090219/B-Use Cases (TcSE ROIN-294324-1)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added 274082</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BTC-UC-REQ-274082/A-Do Not Disturb Active - Exceptions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BTP-FUR-REQ-033871/E-Do Not Disturb (TcSE ROIN-295096-2)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updated REQ with content from 33873</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BTP-FUR-REQ-033873/C-Do Not Disturb Exceptions (TcSE ROIN-295098-1)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merged old content to 33871, added content about exception list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STR-286274/D-Requirements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added new requirementsthe list of available players on the deviceThe addressed player can change either from a SetAddressedPlayer command sent from the In-Vehicle Infotainment System, or as notified by an EVENT_ADDRESSED_PLAYER_CHANGED from the connected phone. In both these cases the In-Vehicle Infotainment System shall set the browsed player to be the same as the addressed player.    If setting the browsed player fails, the In-Vehicle Infotainment System shall consider browsing not supported until it will succeed in setting a browsed player.</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BTC-FUR-REQ-270509/A-AVRCP Browsed Player upon connection</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BTC-FUR-REQ-270511/A-AVRCP Browsed Player upon addressed Player changes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BTC-FUR-REQ-270512/A-AVRCP Choosing a player</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added new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BTC-FUN-REQ-270962/A-Second Mobile Device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FUR-REQ-271637/A-General description</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STR-470580/A-Use Cases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BTC-UC-REQ-271052/A-Setting device as 2nd mobile device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BTC-UC-REQ-271053/A-Setting 2nd mobile device as favorite device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BTC-UC-REQ-271051/A-Connect 2nd mobile device manually</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BTC-UC-REQ-271054/A-Connecting to 2nd mobile device upon resume+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BTC-UC-REQ-272335/A-Swapping devices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BTC-UC-REQ-272336/A-Incoming call ringing while two devices are connected</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BTC-UC-REQ-272337/A-Call Waiting Call on one of the two connected devices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BTC-UC-REQ-272338/A-Incoming call on mobile device while call is already active on the other connected device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BTC-UC-REQ-272584/A-Answering a second incoming call via the In-Vehicle Infotainment System</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BTC-UC-REQ-272904/A-Accepting second incoming call via mobile device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BTC-UC-REQ-272585/A-Rejecting second incoming call</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BTC-UC-REQ-272586/A-Ignoring second incoming call</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BTC-UC-REQ-272482/A-Message notification for second device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STR-470581/A-Requirements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BTC-FUR-REQ-270971/A-Feature Set of Second Mobile Device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BTC-FUR-REQ-271050/A-eSCO connections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BTC-FUR-REQ-273963/A-Multiple MAS Instances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BTC-FUR-REQ-270964/A-Connect Second Mobile Device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BTC-FUR-REQ-270963/A-Swap Mobile Devices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BTC-FUR-REQ-270991/A-Customer option to set second mobile device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BTC-FUR-REQ-270972/A-Incoming Call</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BTC-FUR-REQ-270973/A-Call Waiting Call when two devices are connected</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BTC-FUR-REQ-272583/A-Second incoming call when two devices are connected</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BTC-FUR-REQ-273961/A-Max Number of Calls with two devices connected</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BTC-FUR-REQ-270974/A-Outgoing Call</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BTC-FUR-REQ-272484/A-Second outgoing call via mobile device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BTC-FUR-REQ-272587/A-Exception handling when call on hold is not supported by device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BTC-FUN-REQ-270961/A-Wireless CarPlay</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FUR-REQ-271520/A-General description</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STR-470579/A-Use Cases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BTC-UC-REQ-271638/A-Pairing through PTT long press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BTC-UC-REQ-271641/A-Connecting Wireless CarPlay device upon resume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BTC-UC-REQ-280766/A-Wireless CarPlay resume fails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BTC-UC-REQ-271639/A-Start Wireless CarPlay session</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BTC-UC-REQ-271640/A-Stop Wireless CarPlay session</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BTC-UC-REQ-271642/A-Delete CarPlay device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STR-470578/A-Requirements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BTC-FUR-REQ-270975/A-Wireless CarPlay support detection</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BTC-FUR-REQ-270978/A-iAP2 session over BT after pairing a Wireless CarPlay device</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BTC-FUR-REQ-270986/A-Wireless CarPlay user prompts after pairing</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BTC-FUR-REQ-270979/A-CarPlay UUID in EIR</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BTC-FUR-REQ-270981/A-Bluetooth device list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BTC-FUR-REQ-270983/A-Maintain Wireless CarPlay device list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BTC-FUR-REQ-270990/A-Wireless CarPlay resume strategy</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BTC-FUR-REQ-270985/A-Maximum Bluetooth devices exceeded</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BTC-FUR-REQ-270984/A-Activating Bluetooth for Wireless CarPlay+</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BTC-FUR-REQ-270984/B-Activating Bluetooth for Wireless CarPlay</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added new behavior for manual connect attempt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nil"/>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BTC-FUR-REQ-270989/A-Deactivating Bluetooth while CarPlay session is active</w:t>
            </w:r>
          </w:p>
        </w:tc>
        <w:tc>
          <w:tcPr>
            <w:tcW w:w="5490" w:type="dxa"/>
            <w:tcBorders>
              <w:top w:val="single" w:sz="6" w:space="0" w:color="auto"/>
              <w:left w:val="single" w:sz="6" w:space="0" w:color="auto"/>
              <w:bottom w:val="nil"/>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nil"/>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BTP-FUN-REQ-041722/B-Phone VR (TcSE ROIN-294332-1)</w:t>
            </w:r>
          </w:p>
        </w:tc>
        <w:tc>
          <w:tcPr>
            <w:tcW w:w="5490" w:type="dxa"/>
            <w:tcBorders>
              <w:top w:val="single" w:sz="6" w:space="0" w:color="auto"/>
              <w:left w:val="single" w:sz="6" w:space="0" w:color="auto"/>
              <w:bottom w:val="nil"/>
              <w:right w:val="single" w:sz="6" w:space="0" w:color="auto"/>
            </w:tcBorders>
            <w:vAlign w:val="center"/>
          </w:tcPr>
          <w:p w:rsidR="00014DB9" w:rsidRPr="0009236D" w:rsidRDefault="00014DB9" w:rsidP="00014DB9">
            <w:pPr>
              <w:rPr>
                <w:sz w:val="16"/>
                <w:szCs w:val="16"/>
              </w:rPr>
            </w:pPr>
            <w:r w:rsidRPr="0009236D">
              <w:rPr>
                <w:sz w:val="16"/>
                <w:szCs w:val="16"/>
              </w:rPr>
              <w:t>ldoellin -updated requirement</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nil"/>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BTP-UC-REQ-041726/B-The customer cancels the phone voice recognition feature (TcSE ROIN-290990-1)</w:t>
            </w:r>
          </w:p>
        </w:tc>
        <w:tc>
          <w:tcPr>
            <w:tcW w:w="5490" w:type="dxa"/>
            <w:tcBorders>
              <w:top w:val="single" w:sz="6" w:space="0" w:color="auto"/>
              <w:left w:val="single" w:sz="6" w:space="0" w:color="auto"/>
              <w:bottom w:val="nil"/>
              <w:right w:val="single" w:sz="6" w:space="0" w:color="auto"/>
            </w:tcBorders>
            <w:vAlign w:val="center"/>
          </w:tcPr>
          <w:p w:rsidR="00014DB9" w:rsidRPr="0009236D" w:rsidRDefault="00014DB9" w:rsidP="00014DB9">
            <w:pPr>
              <w:rPr>
                <w:sz w:val="16"/>
                <w:szCs w:val="16"/>
              </w:rPr>
            </w:pPr>
            <w:r w:rsidRPr="0009236D">
              <w:rPr>
                <w:sz w:val="16"/>
                <w:szCs w:val="16"/>
              </w:rPr>
              <w:t>ldoellin - corrected copy&amp;paste issue: customer cancels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nil"/>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STR-098985/D-Requirements (TcSE ROIN-294334-1)+</w:t>
            </w:r>
          </w:p>
        </w:tc>
        <w:tc>
          <w:tcPr>
            <w:tcW w:w="5490" w:type="dxa"/>
            <w:tcBorders>
              <w:top w:val="single" w:sz="6" w:space="0" w:color="auto"/>
              <w:left w:val="single" w:sz="6" w:space="0" w:color="auto"/>
              <w:bottom w:val="nil"/>
              <w:right w:val="single" w:sz="6" w:space="0" w:color="auto"/>
            </w:tcBorders>
            <w:vAlign w:val="center"/>
          </w:tcPr>
          <w:p w:rsidR="00014DB9" w:rsidRPr="0009236D" w:rsidRDefault="00014DB9" w:rsidP="00014DB9">
            <w:pPr>
              <w:rPr>
                <w:sz w:val="16"/>
                <w:szCs w:val="16"/>
              </w:rPr>
            </w:pPr>
            <w:r w:rsidRPr="0009236D">
              <w:rPr>
                <w:sz w:val="16"/>
                <w:szCs w:val="16"/>
              </w:rPr>
              <w:t>ldoellin - added REQ 273958</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nil"/>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STR-098985/E-Requirements (TcSE ROIN-294334-1)+</w:t>
            </w:r>
          </w:p>
        </w:tc>
        <w:tc>
          <w:tcPr>
            <w:tcW w:w="5490" w:type="dxa"/>
            <w:tcBorders>
              <w:top w:val="single" w:sz="6" w:space="0" w:color="auto"/>
              <w:left w:val="single" w:sz="6" w:space="0" w:color="auto"/>
              <w:bottom w:val="nil"/>
              <w:right w:val="single" w:sz="6" w:space="0" w:color="auto"/>
            </w:tcBorders>
            <w:vAlign w:val="center"/>
          </w:tcPr>
          <w:p w:rsidR="00014DB9" w:rsidRPr="0009236D" w:rsidRDefault="00014DB9" w:rsidP="00014DB9">
            <w:pPr>
              <w:rPr>
                <w:sz w:val="16"/>
                <w:szCs w:val="16"/>
              </w:rPr>
            </w:pPr>
            <w:r w:rsidRPr="0009236D">
              <w:rPr>
                <w:sz w:val="16"/>
                <w:szCs w:val="16"/>
              </w:rPr>
              <w:t>ldoellin - moved 41730-41733 to other locations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nil"/>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STR-098985/F-Requirements (TcSE ROIN-294334-1)</w:t>
            </w:r>
          </w:p>
        </w:tc>
        <w:tc>
          <w:tcPr>
            <w:tcW w:w="5490" w:type="dxa"/>
            <w:tcBorders>
              <w:top w:val="single" w:sz="6" w:space="0" w:color="auto"/>
              <w:left w:val="single" w:sz="6" w:space="0" w:color="auto"/>
              <w:bottom w:val="nil"/>
              <w:right w:val="single" w:sz="6" w:space="0" w:color="auto"/>
            </w:tcBorders>
            <w:vAlign w:val="center"/>
          </w:tcPr>
          <w:p w:rsidR="00014DB9" w:rsidRPr="0009236D" w:rsidRDefault="00014DB9" w:rsidP="00014DB9">
            <w:pPr>
              <w:rPr>
                <w:sz w:val="16"/>
                <w:szCs w:val="16"/>
              </w:rPr>
            </w:pPr>
            <w:r w:rsidRPr="0009236D">
              <w:rPr>
                <w:sz w:val="16"/>
                <w:szCs w:val="16"/>
              </w:rPr>
              <w:t>ldoellin - splitted 41728 and 191150 in different requirements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nil"/>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BTP-FUR-REQ-191150/B-Phone Voice Service Device handling</w:t>
            </w:r>
          </w:p>
        </w:tc>
        <w:tc>
          <w:tcPr>
            <w:tcW w:w="5490" w:type="dxa"/>
            <w:tcBorders>
              <w:top w:val="single" w:sz="6" w:space="0" w:color="auto"/>
              <w:left w:val="single" w:sz="6" w:space="0" w:color="auto"/>
              <w:bottom w:val="nil"/>
              <w:right w:val="single" w:sz="6" w:space="0" w:color="auto"/>
            </w:tcBorders>
            <w:vAlign w:val="center"/>
          </w:tcPr>
          <w:p w:rsidR="00014DB9" w:rsidRPr="0009236D" w:rsidRDefault="00014DB9" w:rsidP="00014DB9">
            <w:pPr>
              <w:rPr>
                <w:sz w:val="16"/>
                <w:szCs w:val="16"/>
              </w:rPr>
            </w:pPr>
            <w:r w:rsidRPr="0009236D">
              <w:rPr>
                <w:sz w:val="16"/>
                <w:szCs w:val="16"/>
              </w:rPr>
              <w:t>ldoellin - separated to 275844</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nil"/>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BTP-FUR-REQ-041728/F-Phone Voice Recognition Activation (TcSE ROIN-295112-1)</w:t>
            </w:r>
          </w:p>
        </w:tc>
        <w:tc>
          <w:tcPr>
            <w:tcW w:w="5490" w:type="dxa"/>
            <w:tcBorders>
              <w:top w:val="single" w:sz="6" w:space="0" w:color="auto"/>
              <w:left w:val="single" w:sz="6" w:space="0" w:color="auto"/>
              <w:bottom w:val="nil"/>
              <w:right w:val="single" w:sz="6" w:space="0" w:color="auto"/>
            </w:tcBorders>
            <w:vAlign w:val="center"/>
          </w:tcPr>
          <w:p w:rsidR="00014DB9" w:rsidRPr="0009236D" w:rsidRDefault="00014DB9" w:rsidP="00014DB9">
            <w:pPr>
              <w:rPr>
                <w:sz w:val="16"/>
                <w:szCs w:val="16"/>
              </w:rPr>
            </w:pPr>
            <w:r w:rsidRPr="0009236D">
              <w:rPr>
                <w:sz w:val="16"/>
                <w:szCs w:val="16"/>
              </w:rPr>
              <w:t>ldoellin - separated req to 275839, 275842, 275843</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nil"/>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BTC-FUR-REQ-273958/A-Active Phone Voice Session</w:t>
            </w:r>
          </w:p>
        </w:tc>
        <w:tc>
          <w:tcPr>
            <w:tcW w:w="5490" w:type="dxa"/>
            <w:tcBorders>
              <w:top w:val="single" w:sz="6" w:space="0" w:color="auto"/>
              <w:left w:val="single" w:sz="6" w:space="0" w:color="auto"/>
              <w:bottom w:val="nil"/>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nil"/>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BTC-FUR-REQ-275839/A-Phone Voice Recognition Activation error handling</w:t>
            </w:r>
          </w:p>
        </w:tc>
        <w:tc>
          <w:tcPr>
            <w:tcW w:w="5490" w:type="dxa"/>
            <w:tcBorders>
              <w:top w:val="single" w:sz="6" w:space="0" w:color="auto"/>
              <w:left w:val="single" w:sz="6" w:space="0" w:color="auto"/>
              <w:bottom w:val="nil"/>
              <w:right w:val="single" w:sz="6" w:space="0" w:color="auto"/>
            </w:tcBorders>
            <w:vAlign w:val="center"/>
          </w:tcPr>
          <w:p w:rsidR="00014DB9" w:rsidRPr="0009236D" w:rsidRDefault="00014DB9" w:rsidP="00014DB9">
            <w:pPr>
              <w:rPr>
                <w:sz w:val="16"/>
                <w:szCs w:val="16"/>
              </w:rPr>
            </w:pPr>
            <w:r w:rsidRPr="0009236D">
              <w:rPr>
                <w:sz w:val="16"/>
                <w:szCs w:val="16"/>
              </w:rPr>
              <w:t>ldoellin - requirement from 41728</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nil"/>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BTC-FUR-REQ-275843/A-Phone Voice Service De-Activation</w:t>
            </w:r>
          </w:p>
        </w:tc>
        <w:tc>
          <w:tcPr>
            <w:tcW w:w="5490" w:type="dxa"/>
            <w:tcBorders>
              <w:top w:val="single" w:sz="6" w:space="0" w:color="auto"/>
              <w:left w:val="single" w:sz="6" w:space="0" w:color="auto"/>
              <w:bottom w:val="nil"/>
              <w:right w:val="single" w:sz="6" w:space="0" w:color="auto"/>
            </w:tcBorders>
            <w:vAlign w:val="center"/>
          </w:tcPr>
          <w:p w:rsidR="00014DB9" w:rsidRPr="0009236D" w:rsidRDefault="00014DB9" w:rsidP="00014DB9">
            <w:pPr>
              <w:rPr>
                <w:sz w:val="16"/>
                <w:szCs w:val="16"/>
              </w:rPr>
            </w:pPr>
            <w:r w:rsidRPr="0009236D">
              <w:rPr>
                <w:sz w:val="16"/>
                <w:szCs w:val="16"/>
              </w:rPr>
              <w:t>ldoellin - requirement from 41728</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nil"/>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BTC-FUR-REQ-275842/A-Phone Voice Service Barge-In</w:t>
            </w:r>
          </w:p>
        </w:tc>
        <w:tc>
          <w:tcPr>
            <w:tcW w:w="5490" w:type="dxa"/>
            <w:tcBorders>
              <w:top w:val="single" w:sz="6" w:space="0" w:color="auto"/>
              <w:left w:val="single" w:sz="6" w:space="0" w:color="auto"/>
              <w:bottom w:val="nil"/>
              <w:right w:val="single" w:sz="6" w:space="0" w:color="auto"/>
            </w:tcBorders>
            <w:vAlign w:val="center"/>
          </w:tcPr>
          <w:p w:rsidR="00014DB9" w:rsidRPr="0009236D" w:rsidRDefault="00014DB9" w:rsidP="00014DB9">
            <w:pPr>
              <w:rPr>
                <w:sz w:val="16"/>
                <w:szCs w:val="16"/>
              </w:rPr>
            </w:pPr>
            <w:r w:rsidRPr="0009236D">
              <w:rPr>
                <w:sz w:val="16"/>
                <w:szCs w:val="16"/>
              </w:rPr>
              <w:t>ldoellin - requirement from 41728</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nil"/>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BTC-FUR-REQ-275844/A-Phone Voice Service media playback integration</w:t>
            </w:r>
          </w:p>
        </w:tc>
        <w:tc>
          <w:tcPr>
            <w:tcW w:w="5490" w:type="dxa"/>
            <w:tcBorders>
              <w:top w:val="single" w:sz="6" w:space="0" w:color="auto"/>
              <w:left w:val="single" w:sz="6" w:space="0" w:color="auto"/>
              <w:bottom w:val="nil"/>
              <w:right w:val="single" w:sz="6" w:space="0" w:color="auto"/>
            </w:tcBorders>
            <w:vAlign w:val="center"/>
          </w:tcPr>
          <w:p w:rsidR="00014DB9" w:rsidRPr="0009236D" w:rsidRDefault="00014DB9" w:rsidP="00014DB9">
            <w:pPr>
              <w:rPr>
                <w:sz w:val="16"/>
                <w:szCs w:val="16"/>
              </w:rPr>
            </w:pPr>
            <w:r w:rsidRPr="0009236D">
              <w:rPr>
                <w:sz w:val="16"/>
                <w:szCs w:val="16"/>
              </w:rPr>
              <w:t>ldoellin - requirement from 191150</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nil"/>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BTP-FUR-REQ-041729/F-Apple Siri Eyes-Free (TcSE ROIN-295113-2)</w:t>
            </w:r>
          </w:p>
        </w:tc>
        <w:tc>
          <w:tcPr>
            <w:tcW w:w="5490" w:type="dxa"/>
            <w:tcBorders>
              <w:top w:val="single" w:sz="6" w:space="0" w:color="auto"/>
              <w:left w:val="single" w:sz="6" w:space="0" w:color="auto"/>
              <w:bottom w:val="nil"/>
              <w:right w:val="single" w:sz="6" w:space="0" w:color="auto"/>
            </w:tcBorders>
            <w:vAlign w:val="center"/>
          </w:tcPr>
          <w:p w:rsidR="00014DB9" w:rsidRPr="0009236D" w:rsidRDefault="00014DB9" w:rsidP="00014DB9">
            <w:pPr>
              <w:rPr>
                <w:sz w:val="16"/>
                <w:szCs w:val="16"/>
              </w:rPr>
            </w:pPr>
            <w:r w:rsidRPr="0009236D">
              <w:rPr>
                <w:sz w:val="16"/>
                <w:szCs w:val="16"/>
              </w:rPr>
              <w:t>ldoellin - deleted redundant rules</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nil"/>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STR-477992/A-Activity Diagrams</w:t>
            </w:r>
          </w:p>
        </w:tc>
        <w:tc>
          <w:tcPr>
            <w:tcW w:w="5490" w:type="dxa"/>
            <w:tcBorders>
              <w:top w:val="single" w:sz="6" w:space="0" w:color="auto"/>
              <w:left w:val="single" w:sz="6" w:space="0" w:color="auto"/>
              <w:bottom w:val="nil"/>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nil"/>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ACT-REQ-278458/A-Activating the Phones Voice Recognition</w:t>
            </w:r>
          </w:p>
        </w:tc>
        <w:tc>
          <w:tcPr>
            <w:tcW w:w="5490" w:type="dxa"/>
            <w:tcBorders>
              <w:top w:val="single" w:sz="6" w:space="0" w:color="auto"/>
              <w:left w:val="single" w:sz="6" w:space="0" w:color="auto"/>
              <w:bottom w:val="nil"/>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nil"/>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STR-477975/A-Sequence Diagrams</w:t>
            </w:r>
          </w:p>
        </w:tc>
        <w:tc>
          <w:tcPr>
            <w:tcW w:w="5490" w:type="dxa"/>
            <w:tcBorders>
              <w:top w:val="single" w:sz="6" w:space="0" w:color="auto"/>
              <w:left w:val="single" w:sz="6" w:space="0" w:color="auto"/>
              <w:bottom w:val="nil"/>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nil"/>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SD-REQ-278441/A-Activating the Phones Voice Recognition</w:t>
            </w:r>
          </w:p>
        </w:tc>
        <w:tc>
          <w:tcPr>
            <w:tcW w:w="5490" w:type="dxa"/>
            <w:tcBorders>
              <w:top w:val="single" w:sz="6" w:space="0" w:color="auto"/>
              <w:left w:val="single" w:sz="6" w:space="0" w:color="auto"/>
              <w:bottom w:val="nil"/>
              <w:right w:val="single" w:sz="6" w:space="0" w:color="auto"/>
            </w:tcBorders>
            <w:vAlign w:val="center"/>
          </w:tcPr>
          <w:p w:rsidR="00014DB9" w:rsidRPr="0009236D" w:rsidRDefault="00014DB9" w:rsidP="00014DB9">
            <w:pPr>
              <w:rPr>
                <w:sz w:val="16"/>
                <w:szCs w:val="16"/>
              </w:rPr>
            </w:pPr>
            <w:r w:rsidRPr="0009236D">
              <w:rPr>
                <w:sz w:val="16"/>
                <w:szCs w:val="16"/>
              </w:rPr>
              <w:t>ldoellin - initial release</w:t>
            </w:r>
          </w:p>
        </w:tc>
      </w:tr>
      <w:tr w:rsidR="00014DB9"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nil"/>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BTC-REQ-267625/A-Real time HCI data</w:t>
            </w:r>
          </w:p>
        </w:tc>
        <w:tc>
          <w:tcPr>
            <w:tcW w:w="5490" w:type="dxa"/>
            <w:tcBorders>
              <w:top w:val="single" w:sz="6" w:space="0" w:color="auto"/>
              <w:left w:val="single" w:sz="6" w:space="0" w:color="auto"/>
              <w:bottom w:val="nil"/>
              <w:right w:val="single" w:sz="6" w:space="0" w:color="auto"/>
            </w:tcBorders>
            <w:vAlign w:val="center"/>
          </w:tcPr>
          <w:p w:rsidR="00014DB9" w:rsidRPr="0009236D" w:rsidRDefault="00014DB9" w:rsidP="00014DB9">
            <w:pPr>
              <w:rPr>
                <w:sz w:val="16"/>
                <w:szCs w:val="16"/>
              </w:rPr>
            </w:pPr>
            <w:r w:rsidRPr="0009236D">
              <w:rPr>
                <w:sz w:val="16"/>
                <w:szCs w:val="16"/>
              </w:rPr>
              <w:t>ldoellin - added new requirement</w:t>
            </w:r>
          </w:p>
        </w:tc>
      </w:tr>
      <w:tr w:rsidR="00014DB9" w:rsidTr="00014DB9">
        <w:trPr>
          <w:jc w:val="center"/>
        </w:trPr>
        <w:tc>
          <w:tcPr>
            <w:tcW w:w="1739" w:type="dxa"/>
            <w:tcBorders>
              <w:top w:val="nil"/>
              <w:left w:val="single" w:sz="6" w:space="0" w:color="auto"/>
              <w:bottom w:val="single" w:sz="6" w:space="0" w:color="auto"/>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rFonts w:cs="Arial"/>
                <w:sz w:val="16"/>
                <w:szCs w:val="16"/>
              </w:rPr>
            </w:pPr>
            <w:r w:rsidRPr="0009236D">
              <w:rPr>
                <w:rFonts w:cs="Arial"/>
                <w:sz w:val="16"/>
                <w:szCs w:val="16"/>
              </w:rPr>
              <w:t>STR-100428/B-Appendix: Reference Documents (TcSE ROIN-294434-2)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09236D" w:rsidRDefault="00014DB9" w:rsidP="00014DB9">
            <w:pPr>
              <w:rPr>
                <w:sz w:val="16"/>
                <w:szCs w:val="16"/>
              </w:rPr>
            </w:pPr>
            <w:r w:rsidRPr="0009236D">
              <w:rPr>
                <w:sz w:val="16"/>
                <w:szCs w:val="16"/>
              </w:rPr>
              <w:t>ldoellin - updated the profile versions</w:t>
            </w:r>
          </w:p>
        </w:tc>
      </w:tr>
      <w:tr w:rsidR="00014DB9" w:rsidTr="00014DB9">
        <w:trPr>
          <w:trHeight w:val="245"/>
          <w:jc w:val="center"/>
        </w:trPr>
        <w:tc>
          <w:tcPr>
            <w:tcW w:w="1739"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014DB9" w:rsidRDefault="00014DB9" w:rsidP="00014DB9">
            <w:pPr>
              <w:spacing w:line="276" w:lineRule="auto"/>
              <w:rPr>
                <w:rFonts w:cs="Arial"/>
                <w:sz w:val="16"/>
              </w:rPr>
            </w:pPr>
          </w:p>
        </w:tc>
        <w:tc>
          <w:tcPr>
            <w:tcW w:w="971" w:type="dxa"/>
            <w:tcBorders>
              <w:top w:val="single" w:sz="6" w:space="0" w:color="auto"/>
              <w:left w:val="nil"/>
              <w:bottom w:val="single" w:sz="6" w:space="0" w:color="auto"/>
              <w:right w:val="nil"/>
            </w:tcBorders>
            <w:shd w:val="thinDiagCross" w:color="auto" w:fill="D9D9D9" w:themeFill="background1" w:themeFillShade="D9"/>
            <w:vAlign w:val="center"/>
          </w:tcPr>
          <w:p w:rsidR="00014DB9" w:rsidRDefault="00014DB9" w:rsidP="00014DB9">
            <w:pPr>
              <w:spacing w:line="276" w:lineRule="auto"/>
              <w:jc w:val="center"/>
              <w:rPr>
                <w:rFonts w:cs="Arial"/>
                <w:sz w:val="16"/>
                <w:lang w:val="fr-FR"/>
              </w:rPr>
            </w:pPr>
          </w:p>
        </w:tc>
        <w:tc>
          <w:tcPr>
            <w:tcW w:w="2862" w:type="dxa"/>
            <w:tcBorders>
              <w:top w:val="single" w:sz="6" w:space="0" w:color="auto"/>
              <w:left w:val="nil"/>
              <w:bottom w:val="single" w:sz="6" w:space="0" w:color="auto"/>
              <w:right w:val="nil"/>
            </w:tcBorders>
            <w:shd w:val="thinDiagCross" w:color="auto" w:fill="D9D9D9" w:themeFill="background1" w:themeFillShade="D9"/>
          </w:tcPr>
          <w:p w:rsidR="00014DB9" w:rsidRDefault="00014DB9" w:rsidP="00014DB9">
            <w:pPr>
              <w:spacing w:line="276" w:lineRule="auto"/>
              <w:jc w:val="center"/>
              <w:rPr>
                <w:rFonts w:cs="Arial"/>
                <w:sz w:val="16"/>
                <w:lang w:val="fr-FR"/>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14DB9" w:rsidRDefault="00014DB9" w:rsidP="00014DB9">
            <w:pPr>
              <w:spacing w:line="276" w:lineRule="auto"/>
              <w:rPr>
                <w:rFonts w:cs="Arial"/>
                <w:sz w:val="16"/>
              </w:rPr>
            </w:pPr>
          </w:p>
        </w:tc>
      </w:tr>
      <w:tr w:rsidR="00014DB9" w:rsidTr="00014DB9">
        <w:trPr>
          <w:trHeight w:val="245"/>
          <w:jc w:val="center"/>
        </w:trPr>
        <w:tc>
          <w:tcPr>
            <w:tcW w:w="1739" w:type="dxa"/>
            <w:tcBorders>
              <w:top w:val="single" w:sz="6" w:space="0" w:color="auto"/>
              <w:left w:val="single" w:sz="6" w:space="0" w:color="auto"/>
              <w:bottom w:val="single" w:sz="6" w:space="0" w:color="auto"/>
              <w:right w:val="single" w:sz="6" w:space="0" w:color="auto"/>
            </w:tcBorders>
            <w:hideMark/>
          </w:tcPr>
          <w:p w:rsidR="00014DB9" w:rsidRDefault="00014DB9" w:rsidP="00014DB9">
            <w:pPr>
              <w:spacing w:line="276" w:lineRule="auto"/>
              <w:rPr>
                <w:rFonts w:cs="Arial"/>
                <w:b/>
                <w:sz w:val="16"/>
              </w:rPr>
            </w:pPr>
            <w:r>
              <w:rPr>
                <w:rFonts w:cs="Arial"/>
                <w:b/>
                <w:sz w:val="16"/>
              </w:rPr>
              <w:t>February 14, 2019</w:t>
            </w:r>
          </w:p>
        </w:tc>
        <w:tc>
          <w:tcPr>
            <w:tcW w:w="971" w:type="dxa"/>
            <w:tcBorders>
              <w:top w:val="single" w:sz="6" w:space="0" w:color="auto"/>
              <w:left w:val="single" w:sz="6" w:space="0" w:color="auto"/>
              <w:bottom w:val="single" w:sz="6" w:space="0" w:color="auto"/>
              <w:right w:val="single" w:sz="6" w:space="0" w:color="auto"/>
            </w:tcBorders>
            <w:hideMark/>
          </w:tcPr>
          <w:p w:rsidR="00014DB9" w:rsidRDefault="00014DB9" w:rsidP="00014DB9">
            <w:pPr>
              <w:spacing w:line="276" w:lineRule="auto"/>
              <w:jc w:val="center"/>
              <w:rPr>
                <w:rFonts w:cs="Arial"/>
                <w:b/>
                <w:sz w:val="16"/>
                <w:lang w:val="fr-FR"/>
              </w:rPr>
            </w:pPr>
            <w:r>
              <w:rPr>
                <w:rFonts w:cs="Arial"/>
                <w:b/>
                <w:sz w:val="16"/>
                <w:lang w:val="fr-FR"/>
              </w:rPr>
              <w:t>3.0</w:t>
            </w:r>
          </w:p>
        </w:tc>
        <w:tc>
          <w:tcPr>
            <w:tcW w:w="8352" w:type="dxa"/>
            <w:gridSpan w:val="2"/>
            <w:tcBorders>
              <w:top w:val="single" w:sz="6" w:space="0" w:color="auto"/>
              <w:left w:val="single" w:sz="6" w:space="0" w:color="auto"/>
              <w:bottom w:val="single" w:sz="6" w:space="0" w:color="auto"/>
              <w:right w:val="single" w:sz="6" w:space="0" w:color="auto"/>
            </w:tcBorders>
            <w:hideMark/>
          </w:tcPr>
          <w:p w:rsidR="00014DB9" w:rsidRDefault="00014DB9" w:rsidP="00014DB9">
            <w:pPr>
              <w:spacing w:line="276" w:lineRule="auto"/>
              <w:rPr>
                <w:rFonts w:cs="Arial"/>
                <w:b/>
                <w:sz w:val="16"/>
              </w:rPr>
            </w:pPr>
          </w:p>
        </w:tc>
      </w:tr>
      <w:tr w:rsidR="00014DB9" w:rsidRPr="0009236D" w:rsidTr="00014DB9">
        <w:trPr>
          <w:jc w:val="center"/>
        </w:trPr>
        <w:tc>
          <w:tcPr>
            <w:tcW w:w="1739" w:type="dxa"/>
            <w:tcBorders>
              <w:top w:val="single" w:sz="6" w:space="0" w:color="auto"/>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Arial"/>
                <w:sz w:val="16"/>
                <w:szCs w:val="16"/>
              </w:rPr>
            </w:pPr>
            <w:r w:rsidRPr="00443CB9">
              <w:rPr>
                <w:rFonts w:cs="Arial"/>
                <w:sz w:val="16"/>
                <w:szCs w:val="16"/>
              </w:rPr>
              <w:t>BTP-FUR-REQ-033776/C-Discovery Mode (Find Devices) (TcSE ROIN-295151-2)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Calibri"/>
                <w:sz w:val="16"/>
                <w:szCs w:val="16"/>
              </w:rPr>
            </w:pPr>
            <w:r w:rsidRPr="00443CB9">
              <w:rPr>
                <w:rFonts w:cs="Calibri"/>
                <w:sz w:val="16"/>
                <w:szCs w:val="16"/>
              </w:rPr>
              <w:t>ldoellin - updated value for found devices, timeframe for discovery, added discoverable mode.</w:t>
            </w:r>
          </w:p>
        </w:tc>
      </w:tr>
      <w:tr w:rsidR="00014DB9" w:rsidRPr="0009236D"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Arial"/>
                <w:sz w:val="16"/>
                <w:szCs w:val="16"/>
              </w:rPr>
            </w:pPr>
            <w:r w:rsidRPr="00443CB9">
              <w:rPr>
                <w:rFonts w:cs="Arial"/>
                <w:sz w:val="16"/>
                <w:szCs w:val="16"/>
              </w:rPr>
              <w:t>BTP-FUR-REQ-033785/E-Delete Device (TcSE ROIN-295160-1)+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Calibri"/>
                <w:sz w:val="16"/>
                <w:szCs w:val="16"/>
              </w:rPr>
            </w:pPr>
            <w:r w:rsidRPr="00443CB9">
              <w:rPr>
                <w:rFonts w:cs="Calibri"/>
                <w:sz w:val="16"/>
                <w:szCs w:val="16"/>
              </w:rPr>
              <w:t>ldoellin - included Wireless CarPlay devices for auto-deletion</w:t>
            </w:r>
          </w:p>
        </w:tc>
      </w:tr>
      <w:tr w:rsidR="00014DB9" w:rsidRPr="0009236D"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Arial"/>
                <w:sz w:val="16"/>
                <w:szCs w:val="16"/>
              </w:rPr>
            </w:pPr>
            <w:r w:rsidRPr="00443CB9">
              <w:rPr>
                <w:rFonts w:cs="Arial"/>
                <w:sz w:val="16"/>
                <w:szCs w:val="16"/>
              </w:rPr>
              <w:t>BTP-FUR-REQ-033785/F-Delete Device (TcSE ROIN-295160-1)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Calibri"/>
                <w:sz w:val="16"/>
                <w:szCs w:val="16"/>
              </w:rPr>
            </w:pPr>
            <w:r w:rsidRPr="00443CB9">
              <w:rPr>
                <w:rFonts w:cs="Calibri"/>
                <w:sz w:val="16"/>
                <w:szCs w:val="16"/>
              </w:rPr>
              <w:t>ldoellin - covered Wireless Carplay, updated primary device behavior when deleting device</w:t>
            </w:r>
          </w:p>
        </w:tc>
      </w:tr>
      <w:tr w:rsidR="00014DB9" w:rsidRPr="0009236D"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Arial"/>
                <w:sz w:val="16"/>
                <w:szCs w:val="16"/>
              </w:rPr>
            </w:pPr>
            <w:r w:rsidRPr="00443CB9">
              <w:rPr>
                <w:rFonts w:cs="Arial"/>
                <w:sz w:val="16"/>
                <w:szCs w:val="16"/>
              </w:rPr>
              <w:t>BTP-FUR-REQ-192089/B-Master/slave roles in a Bluetooth connection and role switch strategies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Calibri"/>
                <w:sz w:val="16"/>
                <w:szCs w:val="16"/>
              </w:rPr>
            </w:pPr>
            <w:r w:rsidRPr="00443CB9">
              <w:rPr>
                <w:rFonts w:cs="Calibri"/>
                <w:sz w:val="16"/>
                <w:szCs w:val="16"/>
              </w:rPr>
              <w:t>ldoellin - updated requirement to allow role switch</w:t>
            </w:r>
          </w:p>
        </w:tc>
      </w:tr>
      <w:tr w:rsidR="00014DB9" w:rsidRPr="0009236D"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Arial"/>
                <w:sz w:val="16"/>
                <w:szCs w:val="16"/>
              </w:rPr>
            </w:pPr>
            <w:r w:rsidRPr="00443CB9">
              <w:rPr>
                <w:rFonts w:cs="Arial"/>
                <w:sz w:val="16"/>
                <w:szCs w:val="16"/>
              </w:rPr>
              <w:t>BTC-FUR-REQ-116805/E-Bluetooth Audio Volume Set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Calibri"/>
                <w:sz w:val="16"/>
                <w:szCs w:val="16"/>
              </w:rPr>
            </w:pPr>
            <w:r w:rsidRPr="00443CB9">
              <w:rPr>
                <w:rFonts w:cs="Calibri"/>
                <w:sz w:val="16"/>
                <w:szCs w:val="16"/>
              </w:rPr>
              <w:t>ldoellin - updated requirement to change the content of the response</w:t>
            </w:r>
          </w:p>
        </w:tc>
      </w:tr>
      <w:tr w:rsidR="00014DB9" w:rsidRPr="0009236D"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Arial"/>
                <w:sz w:val="16"/>
                <w:szCs w:val="16"/>
              </w:rPr>
            </w:pPr>
            <w:r w:rsidRPr="00443CB9">
              <w:rPr>
                <w:rFonts w:cs="Arial"/>
                <w:sz w:val="16"/>
                <w:szCs w:val="16"/>
              </w:rPr>
              <w:t>BTP-FUR-REQ-041832/B-Privacy Availability (TcSE ROIN-295068-1)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Calibri"/>
                <w:sz w:val="16"/>
                <w:szCs w:val="16"/>
              </w:rPr>
            </w:pPr>
            <w:r w:rsidRPr="00443CB9">
              <w:rPr>
                <w:rFonts w:cs="Calibri"/>
                <w:sz w:val="16"/>
                <w:szCs w:val="16"/>
              </w:rPr>
              <w:t>ldoellin - added dialing status</w:t>
            </w:r>
          </w:p>
        </w:tc>
      </w:tr>
      <w:tr w:rsidR="00014DB9" w:rsidRPr="0009236D"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Arial"/>
                <w:sz w:val="16"/>
                <w:szCs w:val="16"/>
              </w:rPr>
            </w:pPr>
            <w:r w:rsidRPr="00443CB9">
              <w:rPr>
                <w:rFonts w:cs="Arial"/>
                <w:sz w:val="16"/>
                <w:szCs w:val="16"/>
              </w:rPr>
              <w:t>BTP-FUR-REQ-041834/E-Enabling Privacy (TcSE ROIN-295070-1)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Calibri"/>
                <w:sz w:val="16"/>
                <w:szCs w:val="16"/>
              </w:rPr>
            </w:pPr>
            <w:r w:rsidRPr="00443CB9">
              <w:rPr>
                <w:rFonts w:cs="Calibri"/>
                <w:sz w:val="16"/>
                <w:szCs w:val="16"/>
              </w:rPr>
              <w:t>ldoellin - added reference to HMI spec and added limitation for BTAudio</w:t>
            </w:r>
          </w:p>
        </w:tc>
      </w:tr>
      <w:tr w:rsidR="00014DB9" w:rsidRPr="0009236D"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Arial"/>
                <w:sz w:val="16"/>
                <w:szCs w:val="16"/>
              </w:rPr>
            </w:pPr>
            <w:r w:rsidRPr="00443CB9">
              <w:rPr>
                <w:rFonts w:cs="Arial"/>
                <w:sz w:val="16"/>
                <w:szCs w:val="16"/>
              </w:rPr>
              <w:t>SMSR-FUR-REQ-246478/B-Chinese Surnames pronunciation exception</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Calibri"/>
                <w:sz w:val="16"/>
                <w:szCs w:val="16"/>
              </w:rPr>
            </w:pPr>
            <w:r w:rsidRPr="00443CB9">
              <w:rPr>
                <w:rFonts w:cs="Calibri"/>
                <w:sz w:val="16"/>
                <w:szCs w:val="16"/>
              </w:rPr>
              <w:t>ldoellin - updated requirement</w:t>
            </w:r>
          </w:p>
        </w:tc>
      </w:tr>
      <w:tr w:rsidR="00014DB9" w:rsidRPr="0009236D"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Arial"/>
                <w:sz w:val="16"/>
                <w:szCs w:val="16"/>
              </w:rPr>
            </w:pPr>
            <w:r w:rsidRPr="00443CB9">
              <w:rPr>
                <w:rFonts w:cs="Arial"/>
                <w:sz w:val="16"/>
                <w:szCs w:val="16"/>
              </w:rPr>
              <w:t>SMSR-FUR-REQ-247419/B-Smart Search - Simplified input method for fly-out characters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Calibri"/>
                <w:sz w:val="16"/>
                <w:szCs w:val="16"/>
              </w:rPr>
            </w:pPr>
            <w:r w:rsidRPr="00443CB9">
              <w:rPr>
                <w:rFonts w:cs="Calibri"/>
                <w:sz w:val="16"/>
                <w:szCs w:val="16"/>
              </w:rPr>
              <w:t>ldoellin - updated requirement</w:t>
            </w:r>
          </w:p>
        </w:tc>
      </w:tr>
      <w:tr w:rsidR="00014DB9" w:rsidRPr="0009236D"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Arial"/>
                <w:sz w:val="16"/>
                <w:szCs w:val="16"/>
              </w:rPr>
            </w:pPr>
            <w:r w:rsidRPr="00443CB9">
              <w:rPr>
                <w:rFonts w:cs="Arial"/>
                <w:sz w:val="16"/>
                <w:szCs w:val="16"/>
              </w:rPr>
              <w:t>SMSR-FUR-REQ-247390/B-Smart Search Special Character Handling</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Calibri"/>
                <w:sz w:val="16"/>
                <w:szCs w:val="16"/>
              </w:rPr>
            </w:pPr>
            <w:r w:rsidRPr="00443CB9">
              <w:rPr>
                <w:rFonts w:cs="Calibri"/>
                <w:sz w:val="16"/>
                <w:szCs w:val="16"/>
              </w:rPr>
              <w:t>ldoellin - updated requirement</w:t>
            </w:r>
          </w:p>
        </w:tc>
      </w:tr>
      <w:tr w:rsidR="00014DB9" w:rsidRPr="0009236D"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Arial"/>
                <w:sz w:val="16"/>
                <w:szCs w:val="16"/>
              </w:rPr>
            </w:pPr>
            <w:r w:rsidRPr="00443CB9">
              <w:rPr>
                <w:rFonts w:cs="Arial"/>
                <w:sz w:val="16"/>
                <w:szCs w:val="16"/>
              </w:rPr>
              <w:t>SMSR-FUR-REQ-246477/B-Smart Search Chinese Keyboard Inputs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Calibri"/>
                <w:sz w:val="16"/>
                <w:szCs w:val="16"/>
              </w:rPr>
            </w:pPr>
            <w:r w:rsidRPr="00443CB9">
              <w:rPr>
                <w:rFonts w:cs="Calibri"/>
                <w:sz w:val="16"/>
                <w:szCs w:val="16"/>
              </w:rPr>
              <w:t>ldoellin - updated requirement</w:t>
            </w:r>
          </w:p>
        </w:tc>
      </w:tr>
      <w:tr w:rsidR="00014DB9" w:rsidRPr="0009236D"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Arial"/>
                <w:sz w:val="16"/>
                <w:szCs w:val="16"/>
              </w:rPr>
            </w:pPr>
            <w:r w:rsidRPr="00443CB9">
              <w:rPr>
                <w:rFonts w:cs="Arial"/>
                <w:sz w:val="16"/>
                <w:szCs w:val="16"/>
              </w:rPr>
              <w:t>SMSR-FUR-REQ-246476/B-Smart Search Chinese Acronyms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Calibri"/>
                <w:sz w:val="16"/>
                <w:szCs w:val="16"/>
              </w:rPr>
            </w:pPr>
            <w:r w:rsidRPr="00443CB9">
              <w:rPr>
                <w:rFonts w:cs="Calibri"/>
                <w:sz w:val="16"/>
                <w:szCs w:val="16"/>
              </w:rPr>
              <w:t>ldoellin - updated requirement</w:t>
            </w:r>
          </w:p>
        </w:tc>
      </w:tr>
      <w:tr w:rsidR="00014DB9" w:rsidRPr="0009236D"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Arial"/>
                <w:sz w:val="16"/>
                <w:szCs w:val="16"/>
              </w:rPr>
            </w:pPr>
            <w:r w:rsidRPr="00443CB9">
              <w:rPr>
                <w:rFonts w:cs="Arial"/>
                <w:sz w:val="16"/>
                <w:szCs w:val="16"/>
              </w:rPr>
              <w:t>SMSR-FUR-REQ-246480/B-Smart Search Multilanguage String</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Calibri"/>
                <w:sz w:val="16"/>
                <w:szCs w:val="16"/>
              </w:rPr>
            </w:pPr>
            <w:r w:rsidRPr="00443CB9">
              <w:rPr>
                <w:rFonts w:cs="Calibri"/>
                <w:sz w:val="16"/>
                <w:szCs w:val="16"/>
              </w:rPr>
              <w:t>ldoellin - updated requirement</w:t>
            </w:r>
          </w:p>
        </w:tc>
      </w:tr>
      <w:tr w:rsidR="00014DB9" w:rsidRPr="0009236D"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Arial"/>
                <w:sz w:val="16"/>
                <w:szCs w:val="16"/>
              </w:rPr>
            </w:pPr>
            <w:r w:rsidRPr="00443CB9">
              <w:rPr>
                <w:rFonts w:cs="Arial"/>
                <w:sz w:val="16"/>
                <w:szCs w:val="16"/>
              </w:rPr>
              <w:t>STR-098987/F-Requirements (TcSE ROIN-294447-1)</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Calibri"/>
                <w:sz w:val="16"/>
                <w:szCs w:val="16"/>
              </w:rPr>
            </w:pPr>
            <w:r w:rsidRPr="00443CB9">
              <w:rPr>
                <w:rFonts w:cs="Calibri"/>
                <w:sz w:val="16"/>
                <w:szCs w:val="16"/>
              </w:rPr>
              <w:t>ldoellin - updated requirement</w:t>
            </w:r>
          </w:p>
        </w:tc>
      </w:tr>
      <w:tr w:rsidR="00014DB9" w:rsidRPr="0009236D"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Arial"/>
                <w:sz w:val="16"/>
                <w:szCs w:val="16"/>
              </w:rPr>
            </w:pPr>
            <w:r w:rsidRPr="00443CB9">
              <w:rPr>
                <w:rFonts w:cs="Arial"/>
                <w:sz w:val="16"/>
                <w:szCs w:val="16"/>
              </w:rPr>
              <w:t>BTC-FUR-REQ-321281/A-MMS Support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Calibri"/>
                <w:sz w:val="16"/>
                <w:szCs w:val="16"/>
              </w:rPr>
            </w:pPr>
            <w:r w:rsidRPr="00443CB9">
              <w:rPr>
                <w:rFonts w:cs="Calibri"/>
                <w:sz w:val="16"/>
                <w:szCs w:val="16"/>
              </w:rPr>
              <w:t>ldoellin - initial release</w:t>
            </w:r>
          </w:p>
        </w:tc>
      </w:tr>
      <w:tr w:rsidR="00014DB9" w:rsidRPr="0009236D"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Arial"/>
                <w:sz w:val="16"/>
                <w:szCs w:val="16"/>
              </w:rPr>
            </w:pPr>
            <w:r w:rsidRPr="00443CB9">
              <w:rPr>
                <w:rFonts w:cs="Arial"/>
                <w:sz w:val="16"/>
                <w:szCs w:val="16"/>
              </w:rPr>
              <w:t>BTP-FUR-REQ-041761/C-Audible Notification (TcSE ROIN-295126-2)</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Calibri"/>
                <w:sz w:val="16"/>
                <w:szCs w:val="16"/>
              </w:rPr>
            </w:pPr>
            <w:r w:rsidRPr="00443CB9">
              <w:rPr>
                <w:rFonts w:cs="Calibri"/>
                <w:sz w:val="16"/>
                <w:szCs w:val="16"/>
              </w:rPr>
              <w:t>ldoellin - updated to add revision comment: reference to HMI spec</w:t>
            </w:r>
          </w:p>
        </w:tc>
      </w:tr>
      <w:tr w:rsidR="00014DB9" w:rsidRPr="0009236D"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Arial"/>
                <w:sz w:val="16"/>
                <w:szCs w:val="16"/>
              </w:rPr>
            </w:pPr>
            <w:r w:rsidRPr="00443CB9">
              <w:rPr>
                <w:rFonts w:cs="Arial"/>
                <w:sz w:val="16"/>
                <w:szCs w:val="16"/>
              </w:rPr>
              <w:t>STR-286274/E-Requirements</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Calibri"/>
                <w:sz w:val="16"/>
                <w:szCs w:val="16"/>
              </w:rPr>
            </w:pPr>
            <w:r w:rsidRPr="00443CB9">
              <w:rPr>
                <w:rFonts w:cs="Calibri"/>
                <w:sz w:val="16"/>
                <w:szCs w:val="16"/>
              </w:rPr>
              <w:t>ldoellin - updated requirement</w:t>
            </w:r>
          </w:p>
        </w:tc>
      </w:tr>
      <w:tr w:rsidR="00014DB9" w:rsidRPr="0009236D" w:rsidTr="00014DB9">
        <w:trPr>
          <w:jc w:val="center"/>
        </w:trPr>
        <w:tc>
          <w:tcPr>
            <w:tcW w:w="1739" w:type="dxa"/>
            <w:tcBorders>
              <w:top w:val="nil"/>
              <w:left w:val="single" w:sz="6" w:space="0" w:color="auto"/>
              <w:bottom w:val="nil"/>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Arial"/>
                <w:sz w:val="16"/>
                <w:szCs w:val="16"/>
              </w:rPr>
            </w:pPr>
            <w:r w:rsidRPr="00443CB9">
              <w:rPr>
                <w:rFonts w:cs="Arial"/>
                <w:sz w:val="16"/>
                <w:szCs w:val="16"/>
              </w:rPr>
              <w:t>BTC-FUR-REQ-247552/B-AVRCP Browsing - Now Playing List</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Calibri"/>
                <w:sz w:val="16"/>
                <w:szCs w:val="16"/>
              </w:rPr>
            </w:pPr>
            <w:r w:rsidRPr="00443CB9">
              <w:rPr>
                <w:rFonts w:cs="Calibri"/>
                <w:sz w:val="16"/>
                <w:szCs w:val="16"/>
              </w:rPr>
              <w:t>ldoellin - added information about getting meta data</w:t>
            </w:r>
          </w:p>
        </w:tc>
      </w:tr>
      <w:tr w:rsidR="00014DB9" w:rsidRPr="0009236D" w:rsidTr="00014DB9">
        <w:trPr>
          <w:jc w:val="center"/>
        </w:trPr>
        <w:tc>
          <w:tcPr>
            <w:tcW w:w="1739" w:type="dxa"/>
            <w:tcBorders>
              <w:top w:val="nil"/>
              <w:left w:val="single" w:sz="6" w:space="0" w:color="auto"/>
              <w:bottom w:val="single" w:sz="4" w:space="0" w:color="auto"/>
              <w:right w:val="single" w:sz="6" w:space="0" w:color="auto"/>
            </w:tcBorders>
          </w:tcPr>
          <w:p w:rsidR="00014DB9" w:rsidRDefault="00014DB9" w:rsidP="00014DB9">
            <w:pPr>
              <w:rPr>
                <w:rFonts w:cs="Arial"/>
                <w:sz w:val="16"/>
              </w:rPr>
            </w:pPr>
          </w:p>
        </w:tc>
        <w:tc>
          <w:tcPr>
            <w:tcW w:w="3833" w:type="dxa"/>
            <w:gridSpan w:val="2"/>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Arial"/>
                <w:sz w:val="16"/>
                <w:szCs w:val="16"/>
              </w:rPr>
            </w:pPr>
            <w:r w:rsidRPr="00443CB9">
              <w:rPr>
                <w:rFonts w:cs="Arial"/>
                <w:sz w:val="16"/>
                <w:szCs w:val="16"/>
              </w:rPr>
              <w:t>BTC-FUR-REQ-343579/A-AVRCP Browsing Meta data</w:t>
            </w:r>
          </w:p>
        </w:tc>
        <w:tc>
          <w:tcPr>
            <w:tcW w:w="5490" w:type="dxa"/>
            <w:tcBorders>
              <w:top w:val="single" w:sz="6" w:space="0" w:color="auto"/>
              <w:left w:val="single" w:sz="6" w:space="0" w:color="auto"/>
              <w:bottom w:val="single" w:sz="6" w:space="0" w:color="auto"/>
              <w:right w:val="single" w:sz="6" w:space="0" w:color="auto"/>
            </w:tcBorders>
            <w:vAlign w:val="center"/>
          </w:tcPr>
          <w:p w:rsidR="00014DB9" w:rsidRPr="00443CB9" w:rsidRDefault="00014DB9" w:rsidP="00014DB9">
            <w:pPr>
              <w:rPr>
                <w:rFonts w:cs="Calibri"/>
                <w:sz w:val="16"/>
                <w:szCs w:val="16"/>
              </w:rPr>
            </w:pPr>
            <w:r w:rsidRPr="00443CB9">
              <w:rPr>
                <w:rFonts w:cs="Calibri"/>
                <w:sz w:val="16"/>
                <w:szCs w:val="16"/>
              </w:rPr>
              <w:t>ldoellin - initial release</w:t>
            </w:r>
          </w:p>
        </w:tc>
      </w:tr>
    </w:tbl>
    <w:p w:rsidR="00014DB9" w:rsidRDefault="00014DB9">
      <w:pPr>
        <w:jc w:val="center"/>
        <w:rPr>
          <w:rFonts w:cs="Arial"/>
          <w:b/>
          <w:sz w:val="36"/>
          <w:szCs w:val="36"/>
        </w:rPr>
      </w:pPr>
      <w:r>
        <w:rPr>
          <w:b/>
          <w:sz w:val="36"/>
          <w:szCs w:val="36"/>
        </w:rPr>
        <w:br w:type="page"/>
      </w:r>
      <w:r>
        <w:rPr>
          <w:rFonts w:cs="Arial"/>
          <w:b/>
          <w:sz w:val="36"/>
          <w:szCs w:val="36"/>
        </w:rPr>
        <w:lastRenderedPageBreak/>
        <w:t>Table of Contents</w:t>
      </w:r>
    </w:p>
    <w:p w:rsidR="00014DB9" w:rsidRDefault="00014DB9">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1048676" w:history="1">
        <w:r w:rsidRPr="00994A5D">
          <w:rPr>
            <w:rStyle w:val="Hyperlink"/>
            <w:rFonts w:cs="Arial"/>
            <w:bCs/>
            <w:noProof/>
          </w:rPr>
          <w:t>Revision History</w:t>
        </w:r>
        <w:r>
          <w:rPr>
            <w:noProof/>
            <w:webHidden/>
          </w:rPr>
          <w:tab/>
        </w:r>
        <w:r>
          <w:rPr>
            <w:noProof/>
            <w:webHidden/>
          </w:rPr>
          <w:fldChar w:fldCharType="begin"/>
        </w:r>
        <w:r>
          <w:rPr>
            <w:noProof/>
            <w:webHidden/>
          </w:rPr>
          <w:instrText xml:space="preserve"> PAGEREF _Toc1048676 \h </w:instrText>
        </w:r>
        <w:r>
          <w:rPr>
            <w:noProof/>
            <w:webHidden/>
          </w:rPr>
        </w:r>
        <w:r>
          <w:rPr>
            <w:noProof/>
            <w:webHidden/>
          </w:rPr>
          <w:fldChar w:fldCharType="separate"/>
        </w:r>
        <w:r>
          <w:rPr>
            <w:noProof/>
            <w:webHidden/>
          </w:rPr>
          <w:t>2</w:t>
        </w:r>
        <w:r>
          <w:rPr>
            <w:noProof/>
            <w:webHidden/>
          </w:rPr>
          <w:fldChar w:fldCharType="end"/>
        </w:r>
      </w:hyperlink>
    </w:p>
    <w:p w:rsidR="00014DB9" w:rsidRDefault="00014DB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048677" w:history="1">
        <w:r w:rsidRPr="00994A5D">
          <w:rPr>
            <w:rStyle w:val="Hyperlink"/>
            <w:noProof/>
          </w:rPr>
          <w:t>1</w:t>
        </w:r>
        <w:r>
          <w:rPr>
            <w:rFonts w:asciiTheme="minorHAnsi" w:eastAsiaTheme="minorEastAsia" w:hAnsiTheme="minorHAnsi" w:cstheme="minorBidi"/>
            <w:b w:val="0"/>
            <w:smallCaps w:val="0"/>
            <w:noProof/>
            <w:sz w:val="22"/>
            <w:szCs w:val="22"/>
          </w:rPr>
          <w:tab/>
        </w:r>
        <w:r w:rsidRPr="00994A5D">
          <w:rPr>
            <w:rStyle w:val="Hyperlink"/>
            <w:noProof/>
          </w:rPr>
          <w:t>Architectural Design</w:t>
        </w:r>
        <w:r>
          <w:rPr>
            <w:noProof/>
            <w:webHidden/>
          </w:rPr>
          <w:tab/>
        </w:r>
        <w:r>
          <w:rPr>
            <w:noProof/>
            <w:webHidden/>
          </w:rPr>
          <w:fldChar w:fldCharType="begin"/>
        </w:r>
        <w:r>
          <w:rPr>
            <w:noProof/>
            <w:webHidden/>
          </w:rPr>
          <w:instrText xml:space="preserve"> PAGEREF _Toc1048677 \h </w:instrText>
        </w:r>
        <w:r>
          <w:rPr>
            <w:noProof/>
            <w:webHidden/>
          </w:rPr>
        </w:r>
        <w:r>
          <w:rPr>
            <w:noProof/>
            <w:webHidden/>
          </w:rPr>
          <w:fldChar w:fldCharType="separate"/>
        </w:r>
        <w:r>
          <w:rPr>
            <w:noProof/>
            <w:webHidden/>
          </w:rPr>
          <w:t>33</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678" w:history="1">
        <w:r w:rsidRPr="00994A5D">
          <w:rPr>
            <w:rStyle w:val="Hyperlink"/>
            <w:noProof/>
          </w:rPr>
          <w:t>1.1</w:t>
        </w:r>
        <w:r>
          <w:rPr>
            <w:rFonts w:asciiTheme="minorHAnsi" w:eastAsiaTheme="minorEastAsia" w:hAnsiTheme="minorHAnsi" w:cstheme="minorBidi"/>
            <w:i w:val="0"/>
            <w:noProof/>
            <w:sz w:val="22"/>
            <w:szCs w:val="22"/>
          </w:rPr>
          <w:tab/>
        </w:r>
        <w:r w:rsidRPr="00994A5D">
          <w:rPr>
            <w:rStyle w:val="Hyperlink"/>
            <w:noProof/>
          </w:rPr>
          <w:t>BTC-REQ-245833/A-Foreword - Architecture</w:t>
        </w:r>
        <w:r>
          <w:rPr>
            <w:noProof/>
            <w:webHidden/>
          </w:rPr>
          <w:tab/>
        </w:r>
        <w:r>
          <w:rPr>
            <w:noProof/>
            <w:webHidden/>
          </w:rPr>
          <w:fldChar w:fldCharType="begin"/>
        </w:r>
        <w:r>
          <w:rPr>
            <w:noProof/>
            <w:webHidden/>
          </w:rPr>
          <w:instrText xml:space="preserve"> PAGEREF _Toc1048678 \h </w:instrText>
        </w:r>
        <w:r>
          <w:rPr>
            <w:noProof/>
            <w:webHidden/>
          </w:rPr>
        </w:r>
        <w:r>
          <w:rPr>
            <w:noProof/>
            <w:webHidden/>
          </w:rPr>
          <w:fldChar w:fldCharType="separate"/>
        </w:r>
        <w:r>
          <w:rPr>
            <w:noProof/>
            <w:webHidden/>
          </w:rPr>
          <w:t>33</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679" w:history="1">
        <w:r w:rsidRPr="00994A5D">
          <w:rPr>
            <w:rStyle w:val="Hyperlink"/>
            <w:noProof/>
          </w:rPr>
          <w:t>1.2</w:t>
        </w:r>
        <w:r>
          <w:rPr>
            <w:rFonts w:asciiTheme="minorHAnsi" w:eastAsiaTheme="minorEastAsia" w:hAnsiTheme="minorHAnsi" w:cstheme="minorBidi"/>
            <w:i w:val="0"/>
            <w:noProof/>
            <w:sz w:val="22"/>
            <w:szCs w:val="22"/>
          </w:rPr>
          <w:tab/>
        </w:r>
        <w:r w:rsidRPr="00994A5D">
          <w:rPr>
            <w:rStyle w:val="Hyperlink"/>
            <w:noProof/>
          </w:rPr>
          <w:t>BTP-CLD-REQ-047496/B-BT Phone Server (TcSE ROIN-295164)</w:t>
        </w:r>
        <w:r>
          <w:rPr>
            <w:noProof/>
            <w:webHidden/>
          </w:rPr>
          <w:tab/>
        </w:r>
        <w:r>
          <w:rPr>
            <w:noProof/>
            <w:webHidden/>
          </w:rPr>
          <w:fldChar w:fldCharType="begin"/>
        </w:r>
        <w:r>
          <w:rPr>
            <w:noProof/>
            <w:webHidden/>
          </w:rPr>
          <w:instrText xml:space="preserve"> PAGEREF _Toc1048679 \h </w:instrText>
        </w:r>
        <w:r>
          <w:rPr>
            <w:noProof/>
            <w:webHidden/>
          </w:rPr>
        </w:r>
        <w:r>
          <w:rPr>
            <w:noProof/>
            <w:webHidden/>
          </w:rPr>
          <w:fldChar w:fldCharType="separate"/>
        </w:r>
        <w:r>
          <w:rPr>
            <w:noProof/>
            <w:webHidden/>
          </w:rPr>
          <w:t>33</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680" w:history="1">
        <w:r w:rsidRPr="00994A5D">
          <w:rPr>
            <w:rStyle w:val="Hyperlink"/>
            <w:noProof/>
          </w:rPr>
          <w:t>1.2.1</w:t>
        </w:r>
        <w:r>
          <w:rPr>
            <w:rFonts w:asciiTheme="minorHAnsi" w:eastAsiaTheme="minorEastAsia" w:hAnsiTheme="minorHAnsi" w:cstheme="minorBidi"/>
            <w:noProof/>
            <w:sz w:val="22"/>
            <w:szCs w:val="22"/>
          </w:rPr>
          <w:tab/>
        </w:r>
        <w:r w:rsidRPr="00994A5D">
          <w:rPr>
            <w:rStyle w:val="Hyperlink"/>
            <w:noProof/>
          </w:rPr>
          <w:t>Interface Requirements</w:t>
        </w:r>
        <w:r>
          <w:rPr>
            <w:noProof/>
            <w:webHidden/>
          </w:rPr>
          <w:tab/>
        </w:r>
        <w:r>
          <w:rPr>
            <w:noProof/>
            <w:webHidden/>
          </w:rPr>
          <w:fldChar w:fldCharType="begin"/>
        </w:r>
        <w:r>
          <w:rPr>
            <w:noProof/>
            <w:webHidden/>
          </w:rPr>
          <w:instrText xml:space="preserve"> PAGEREF _Toc1048680 \h </w:instrText>
        </w:r>
        <w:r>
          <w:rPr>
            <w:noProof/>
            <w:webHidden/>
          </w:rPr>
        </w:r>
        <w:r>
          <w:rPr>
            <w:noProof/>
            <w:webHidden/>
          </w:rPr>
          <w:fldChar w:fldCharType="separate"/>
        </w:r>
        <w:r>
          <w:rPr>
            <w:noProof/>
            <w:webHidden/>
          </w:rPr>
          <w:t>33</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681" w:history="1">
        <w:r w:rsidRPr="00994A5D">
          <w:rPr>
            <w:rStyle w:val="Hyperlink"/>
            <w:noProof/>
          </w:rPr>
          <w:t>1.2.2</w:t>
        </w:r>
        <w:r>
          <w:rPr>
            <w:rFonts w:asciiTheme="minorHAnsi" w:eastAsiaTheme="minorEastAsia" w:hAnsiTheme="minorHAnsi" w:cstheme="minorBidi"/>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_Toc1048681 \h </w:instrText>
        </w:r>
        <w:r>
          <w:rPr>
            <w:noProof/>
            <w:webHidden/>
          </w:rPr>
        </w:r>
        <w:r>
          <w:rPr>
            <w:noProof/>
            <w:webHidden/>
          </w:rPr>
          <w:fldChar w:fldCharType="separate"/>
        </w:r>
        <w:r>
          <w:rPr>
            <w:noProof/>
            <w:webHidden/>
          </w:rPr>
          <w:t>39</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682" w:history="1">
        <w:r w:rsidRPr="00994A5D">
          <w:rPr>
            <w:rStyle w:val="Hyperlink"/>
            <w:noProof/>
          </w:rPr>
          <w:t>1.3</w:t>
        </w:r>
        <w:r>
          <w:rPr>
            <w:rFonts w:asciiTheme="minorHAnsi" w:eastAsiaTheme="minorEastAsia" w:hAnsiTheme="minorHAnsi" w:cstheme="minorBidi"/>
            <w:i w:val="0"/>
            <w:noProof/>
            <w:sz w:val="22"/>
            <w:szCs w:val="22"/>
          </w:rPr>
          <w:tab/>
        </w:r>
        <w:r w:rsidRPr="00994A5D">
          <w:rPr>
            <w:rStyle w:val="Hyperlink"/>
            <w:noProof/>
          </w:rPr>
          <w:t>BTC-CLD-REQ-246314/A-Audio Client</w:t>
        </w:r>
        <w:r>
          <w:rPr>
            <w:noProof/>
            <w:webHidden/>
          </w:rPr>
          <w:tab/>
        </w:r>
        <w:r>
          <w:rPr>
            <w:noProof/>
            <w:webHidden/>
          </w:rPr>
          <w:fldChar w:fldCharType="begin"/>
        </w:r>
        <w:r>
          <w:rPr>
            <w:noProof/>
            <w:webHidden/>
          </w:rPr>
          <w:instrText xml:space="preserve"> PAGEREF _Toc1048682 \h </w:instrText>
        </w:r>
        <w:r>
          <w:rPr>
            <w:noProof/>
            <w:webHidden/>
          </w:rPr>
        </w:r>
        <w:r>
          <w:rPr>
            <w:noProof/>
            <w:webHidden/>
          </w:rPr>
          <w:fldChar w:fldCharType="separate"/>
        </w:r>
        <w:r>
          <w:rPr>
            <w:noProof/>
            <w:webHidden/>
          </w:rPr>
          <w:t>42</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683" w:history="1">
        <w:r w:rsidRPr="00994A5D">
          <w:rPr>
            <w:rStyle w:val="Hyperlink"/>
            <w:noProof/>
          </w:rPr>
          <w:t>1.3.1</w:t>
        </w:r>
        <w:r>
          <w:rPr>
            <w:rFonts w:asciiTheme="minorHAnsi" w:eastAsiaTheme="minorEastAsia" w:hAnsiTheme="minorHAnsi" w:cstheme="minorBidi"/>
            <w:noProof/>
            <w:sz w:val="22"/>
            <w:szCs w:val="22"/>
          </w:rPr>
          <w:tab/>
        </w:r>
        <w:r w:rsidRPr="00994A5D">
          <w:rPr>
            <w:rStyle w:val="Hyperlink"/>
            <w:noProof/>
          </w:rPr>
          <w:t>Interface Requirements</w:t>
        </w:r>
        <w:r>
          <w:rPr>
            <w:noProof/>
            <w:webHidden/>
          </w:rPr>
          <w:tab/>
        </w:r>
        <w:r>
          <w:rPr>
            <w:noProof/>
            <w:webHidden/>
          </w:rPr>
          <w:fldChar w:fldCharType="begin"/>
        </w:r>
        <w:r>
          <w:rPr>
            <w:noProof/>
            <w:webHidden/>
          </w:rPr>
          <w:instrText xml:space="preserve"> PAGEREF _Toc1048683 \h </w:instrText>
        </w:r>
        <w:r>
          <w:rPr>
            <w:noProof/>
            <w:webHidden/>
          </w:rPr>
        </w:r>
        <w:r>
          <w:rPr>
            <w:noProof/>
            <w:webHidden/>
          </w:rPr>
          <w:fldChar w:fldCharType="separate"/>
        </w:r>
        <w:r>
          <w:rPr>
            <w:noProof/>
            <w:webHidden/>
          </w:rPr>
          <w:t>42</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684" w:history="1">
        <w:r w:rsidRPr="00994A5D">
          <w:rPr>
            <w:rStyle w:val="Hyperlink"/>
            <w:noProof/>
          </w:rPr>
          <w:t>1.3.2</w:t>
        </w:r>
        <w:r>
          <w:rPr>
            <w:rFonts w:asciiTheme="minorHAnsi" w:eastAsiaTheme="minorEastAsia" w:hAnsiTheme="minorHAnsi" w:cstheme="minorBidi"/>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_Toc1048684 \h </w:instrText>
        </w:r>
        <w:r>
          <w:rPr>
            <w:noProof/>
            <w:webHidden/>
          </w:rPr>
        </w:r>
        <w:r>
          <w:rPr>
            <w:noProof/>
            <w:webHidden/>
          </w:rPr>
          <w:fldChar w:fldCharType="separate"/>
        </w:r>
        <w:r>
          <w:rPr>
            <w:noProof/>
            <w:webHidden/>
          </w:rPr>
          <w:t>46</w:t>
        </w:r>
        <w:r>
          <w:rPr>
            <w:noProof/>
            <w:webHidden/>
          </w:rPr>
          <w:fldChar w:fldCharType="end"/>
        </w:r>
      </w:hyperlink>
    </w:p>
    <w:p w:rsidR="00014DB9" w:rsidRDefault="00014DB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048685" w:history="1">
        <w:r w:rsidRPr="00994A5D">
          <w:rPr>
            <w:rStyle w:val="Hyperlink"/>
            <w:noProof/>
          </w:rPr>
          <w:t>2</w:t>
        </w:r>
        <w:r>
          <w:rPr>
            <w:rFonts w:asciiTheme="minorHAnsi" w:eastAsiaTheme="minorEastAsia" w:hAnsiTheme="minorHAnsi" w:cstheme="minorBidi"/>
            <w:b w:val="0"/>
            <w:smallCaps w:val="0"/>
            <w:noProof/>
            <w:sz w:val="22"/>
            <w:szCs w:val="22"/>
          </w:rPr>
          <w:tab/>
        </w:r>
        <w:r w:rsidRPr="00994A5D">
          <w:rPr>
            <w:rStyle w:val="Hyperlink"/>
            <w:noProof/>
          </w:rPr>
          <w:t>General Requirements</w:t>
        </w:r>
        <w:r>
          <w:rPr>
            <w:noProof/>
            <w:webHidden/>
          </w:rPr>
          <w:tab/>
        </w:r>
        <w:r>
          <w:rPr>
            <w:noProof/>
            <w:webHidden/>
          </w:rPr>
          <w:fldChar w:fldCharType="begin"/>
        </w:r>
        <w:r>
          <w:rPr>
            <w:noProof/>
            <w:webHidden/>
          </w:rPr>
          <w:instrText xml:space="preserve"> PAGEREF _Toc1048685 \h </w:instrText>
        </w:r>
        <w:r>
          <w:rPr>
            <w:noProof/>
            <w:webHidden/>
          </w:rPr>
        </w:r>
        <w:r>
          <w:rPr>
            <w:noProof/>
            <w:webHidden/>
          </w:rPr>
          <w:fldChar w:fldCharType="separate"/>
        </w:r>
        <w:r>
          <w:rPr>
            <w:noProof/>
            <w:webHidden/>
          </w:rPr>
          <w:t>47</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686" w:history="1">
        <w:r w:rsidRPr="00994A5D">
          <w:rPr>
            <w:rStyle w:val="Hyperlink"/>
            <w:noProof/>
          </w:rPr>
          <w:t>2.1</w:t>
        </w:r>
        <w:r>
          <w:rPr>
            <w:rFonts w:asciiTheme="minorHAnsi" w:eastAsiaTheme="minorEastAsia" w:hAnsiTheme="minorHAnsi" w:cstheme="minorBidi"/>
            <w:i w:val="0"/>
            <w:noProof/>
            <w:sz w:val="22"/>
            <w:szCs w:val="22"/>
          </w:rPr>
          <w:tab/>
        </w:r>
        <w:r w:rsidRPr="00994A5D">
          <w:rPr>
            <w:rStyle w:val="Hyperlink"/>
            <w:noProof/>
          </w:rPr>
          <w:t>BTP-FUR-REQ-097661/B-In Vehicle Infotainment System Name</w:t>
        </w:r>
        <w:r>
          <w:rPr>
            <w:noProof/>
            <w:webHidden/>
          </w:rPr>
          <w:tab/>
        </w:r>
        <w:r>
          <w:rPr>
            <w:noProof/>
            <w:webHidden/>
          </w:rPr>
          <w:fldChar w:fldCharType="begin"/>
        </w:r>
        <w:r>
          <w:rPr>
            <w:noProof/>
            <w:webHidden/>
          </w:rPr>
          <w:instrText xml:space="preserve"> PAGEREF _Toc1048686 \h </w:instrText>
        </w:r>
        <w:r>
          <w:rPr>
            <w:noProof/>
            <w:webHidden/>
          </w:rPr>
        </w:r>
        <w:r>
          <w:rPr>
            <w:noProof/>
            <w:webHidden/>
          </w:rPr>
          <w:fldChar w:fldCharType="separate"/>
        </w:r>
        <w:r>
          <w:rPr>
            <w:noProof/>
            <w:webHidden/>
          </w:rPr>
          <w:t>47</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687" w:history="1">
        <w:r w:rsidRPr="00994A5D">
          <w:rPr>
            <w:rStyle w:val="Hyperlink"/>
            <w:noProof/>
          </w:rPr>
          <w:t>2.2</w:t>
        </w:r>
        <w:r>
          <w:rPr>
            <w:rFonts w:asciiTheme="minorHAnsi" w:eastAsiaTheme="minorEastAsia" w:hAnsiTheme="minorHAnsi" w:cstheme="minorBidi"/>
            <w:i w:val="0"/>
            <w:noProof/>
            <w:sz w:val="22"/>
            <w:szCs w:val="22"/>
          </w:rPr>
          <w:tab/>
        </w:r>
        <w:r w:rsidRPr="00994A5D">
          <w:rPr>
            <w:rStyle w:val="Hyperlink"/>
            <w:noProof/>
          </w:rPr>
          <w:t>BTP-FUR-REQ-192187/E-Turning Bluetooth off/on</w:t>
        </w:r>
        <w:r>
          <w:rPr>
            <w:noProof/>
            <w:webHidden/>
          </w:rPr>
          <w:tab/>
        </w:r>
        <w:r>
          <w:rPr>
            <w:noProof/>
            <w:webHidden/>
          </w:rPr>
          <w:fldChar w:fldCharType="begin"/>
        </w:r>
        <w:r>
          <w:rPr>
            <w:noProof/>
            <w:webHidden/>
          </w:rPr>
          <w:instrText xml:space="preserve"> PAGEREF _Toc1048687 \h </w:instrText>
        </w:r>
        <w:r>
          <w:rPr>
            <w:noProof/>
            <w:webHidden/>
          </w:rPr>
        </w:r>
        <w:r>
          <w:rPr>
            <w:noProof/>
            <w:webHidden/>
          </w:rPr>
          <w:fldChar w:fldCharType="separate"/>
        </w:r>
        <w:r>
          <w:rPr>
            <w:noProof/>
            <w:webHidden/>
          </w:rPr>
          <w:t>47</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688" w:history="1">
        <w:r w:rsidRPr="00994A5D">
          <w:rPr>
            <w:rStyle w:val="Hyperlink"/>
            <w:noProof/>
          </w:rPr>
          <w:t>2.3</w:t>
        </w:r>
        <w:r>
          <w:rPr>
            <w:rFonts w:asciiTheme="minorHAnsi" w:eastAsiaTheme="minorEastAsia" w:hAnsiTheme="minorHAnsi" w:cstheme="minorBidi"/>
            <w:i w:val="0"/>
            <w:noProof/>
            <w:sz w:val="22"/>
            <w:szCs w:val="22"/>
          </w:rPr>
          <w:tab/>
        </w:r>
        <w:r w:rsidRPr="00994A5D">
          <w:rPr>
            <w:rStyle w:val="Hyperlink"/>
            <w:noProof/>
          </w:rPr>
          <w:t>BTP-FUR-REQ-047502/C-eSCO Requirements (TcSE ROIN-295046-1)</w:t>
        </w:r>
        <w:r>
          <w:rPr>
            <w:noProof/>
            <w:webHidden/>
          </w:rPr>
          <w:tab/>
        </w:r>
        <w:r>
          <w:rPr>
            <w:noProof/>
            <w:webHidden/>
          </w:rPr>
          <w:fldChar w:fldCharType="begin"/>
        </w:r>
        <w:r>
          <w:rPr>
            <w:noProof/>
            <w:webHidden/>
          </w:rPr>
          <w:instrText xml:space="preserve"> PAGEREF _Toc1048688 \h </w:instrText>
        </w:r>
        <w:r>
          <w:rPr>
            <w:noProof/>
            <w:webHidden/>
          </w:rPr>
        </w:r>
        <w:r>
          <w:rPr>
            <w:noProof/>
            <w:webHidden/>
          </w:rPr>
          <w:fldChar w:fldCharType="separate"/>
        </w:r>
        <w:r>
          <w:rPr>
            <w:noProof/>
            <w:webHidden/>
          </w:rPr>
          <w:t>47</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689" w:history="1">
        <w:r w:rsidRPr="00994A5D">
          <w:rPr>
            <w:rStyle w:val="Hyperlink"/>
            <w:noProof/>
          </w:rPr>
          <w:t>2.4</w:t>
        </w:r>
        <w:r>
          <w:rPr>
            <w:rFonts w:asciiTheme="minorHAnsi" w:eastAsiaTheme="minorEastAsia" w:hAnsiTheme="minorHAnsi" w:cstheme="minorBidi"/>
            <w:i w:val="0"/>
            <w:noProof/>
            <w:sz w:val="22"/>
            <w:szCs w:val="22"/>
          </w:rPr>
          <w:tab/>
        </w:r>
        <w:r w:rsidRPr="00994A5D">
          <w:rPr>
            <w:rStyle w:val="Hyperlink"/>
            <w:noProof/>
          </w:rPr>
          <w:t>BTP-FUR-REQ-047503/A-eSCO Error Requirements (TcSE ROIN-295047-1)</w:t>
        </w:r>
        <w:r>
          <w:rPr>
            <w:noProof/>
            <w:webHidden/>
          </w:rPr>
          <w:tab/>
        </w:r>
        <w:r>
          <w:rPr>
            <w:noProof/>
            <w:webHidden/>
          </w:rPr>
          <w:fldChar w:fldCharType="begin"/>
        </w:r>
        <w:r>
          <w:rPr>
            <w:noProof/>
            <w:webHidden/>
          </w:rPr>
          <w:instrText xml:space="preserve"> PAGEREF _Toc1048689 \h </w:instrText>
        </w:r>
        <w:r>
          <w:rPr>
            <w:noProof/>
            <w:webHidden/>
          </w:rPr>
        </w:r>
        <w:r>
          <w:rPr>
            <w:noProof/>
            <w:webHidden/>
          </w:rPr>
          <w:fldChar w:fldCharType="separate"/>
        </w:r>
        <w:r>
          <w:rPr>
            <w:noProof/>
            <w:webHidden/>
          </w:rPr>
          <w:t>48</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690" w:history="1">
        <w:r w:rsidRPr="00994A5D">
          <w:rPr>
            <w:rStyle w:val="Hyperlink"/>
            <w:noProof/>
          </w:rPr>
          <w:t>2.5</w:t>
        </w:r>
        <w:r>
          <w:rPr>
            <w:rFonts w:asciiTheme="minorHAnsi" w:eastAsiaTheme="minorEastAsia" w:hAnsiTheme="minorHAnsi" w:cstheme="minorBidi"/>
            <w:i w:val="0"/>
            <w:noProof/>
            <w:sz w:val="22"/>
            <w:szCs w:val="22"/>
          </w:rPr>
          <w:tab/>
        </w:r>
        <w:r w:rsidRPr="00994A5D">
          <w:rPr>
            <w:rStyle w:val="Hyperlink"/>
            <w:noProof/>
          </w:rPr>
          <w:t>BTP-FUR-REQ-047497/B-Noise Suppression and Noise Recognition Activation / Deactivation (TcSE ROIN-295045-1)</w:t>
        </w:r>
        <w:r>
          <w:rPr>
            <w:noProof/>
            <w:webHidden/>
          </w:rPr>
          <w:tab/>
        </w:r>
        <w:r>
          <w:rPr>
            <w:noProof/>
            <w:webHidden/>
          </w:rPr>
          <w:fldChar w:fldCharType="begin"/>
        </w:r>
        <w:r>
          <w:rPr>
            <w:noProof/>
            <w:webHidden/>
          </w:rPr>
          <w:instrText xml:space="preserve"> PAGEREF _Toc1048690 \h </w:instrText>
        </w:r>
        <w:r>
          <w:rPr>
            <w:noProof/>
            <w:webHidden/>
          </w:rPr>
        </w:r>
        <w:r>
          <w:rPr>
            <w:noProof/>
            <w:webHidden/>
          </w:rPr>
          <w:fldChar w:fldCharType="separate"/>
        </w:r>
        <w:r>
          <w:rPr>
            <w:noProof/>
            <w:webHidden/>
          </w:rPr>
          <w:t>48</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691" w:history="1">
        <w:r w:rsidRPr="00994A5D">
          <w:rPr>
            <w:rStyle w:val="Hyperlink"/>
            <w:noProof/>
          </w:rPr>
          <w:t>2.6</w:t>
        </w:r>
        <w:r>
          <w:rPr>
            <w:rFonts w:asciiTheme="minorHAnsi" w:eastAsiaTheme="minorEastAsia" w:hAnsiTheme="minorHAnsi" w:cstheme="minorBidi"/>
            <w:i w:val="0"/>
            <w:noProof/>
            <w:sz w:val="22"/>
            <w:szCs w:val="22"/>
          </w:rPr>
          <w:tab/>
        </w:r>
        <w:r w:rsidRPr="00994A5D">
          <w:rPr>
            <w:rStyle w:val="Hyperlink"/>
            <w:noProof/>
          </w:rPr>
          <w:t>BTP-FUR-REQ-047508/D-Advanced Error Correction (TcSE ROIN-295108-2)</w:t>
        </w:r>
        <w:r>
          <w:rPr>
            <w:noProof/>
            <w:webHidden/>
          </w:rPr>
          <w:tab/>
        </w:r>
        <w:r>
          <w:rPr>
            <w:noProof/>
            <w:webHidden/>
          </w:rPr>
          <w:fldChar w:fldCharType="begin"/>
        </w:r>
        <w:r>
          <w:rPr>
            <w:noProof/>
            <w:webHidden/>
          </w:rPr>
          <w:instrText xml:space="preserve"> PAGEREF _Toc1048691 \h </w:instrText>
        </w:r>
        <w:r>
          <w:rPr>
            <w:noProof/>
            <w:webHidden/>
          </w:rPr>
        </w:r>
        <w:r>
          <w:rPr>
            <w:noProof/>
            <w:webHidden/>
          </w:rPr>
          <w:fldChar w:fldCharType="separate"/>
        </w:r>
        <w:r>
          <w:rPr>
            <w:noProof/>
            <w:webHidden/>
          </w:rPr>
          <w:t>48</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692" w:history="1">
        <w:r w:rsidRPr="00994A5D">
          <w:rPr>
            <w:rStyle w:val="Hyperlink"/>
            <w:noProof/>
          </w:rPr>
          <w:t>2.7</w:t>
        </w:r>
        <w:r>
          <w:rPr>
            <w:rFonts w:asciiTheme="minorHAnsi" w:eastAsiaTheme="minorEastAsia" w:hAnsiTheme="minorHAnsi" w:cstheme="minorBidi"/>
            <w:i w:val="0"/>
            <w:noProof/>
            <w:sz w:val="22"/>
            <w:szCs w:val="22"/>
          </w:rPr>
          <w:tab/>
        </w:r>
        <w:r w:rsidRPr="00994A5D">
          <w:rPr>
            <w:rStyle w:val="Hyperlink"/>
            <w:noProof/>
          </w:rPr>
          <w:t>BTP-FUR-REQ-047498/A-Displaying Call Metadata (TcSE ROIN-295052-1)</w:t>
        </w:r>
        <w:r>
          <w:rPr>
            <w:noProof/>
            <w:webHidden/>
          </w:rPr>
          <w:tab/>
        </w:r>
        <w:r>
          <w:rPr>
            <w:noProof/>
            <w:webHidden/>
          </w:rPr>
          <w:fldChar w:fldCharType="begin"/>
        </w:r>
        <w:r>
          <w:rPr>
            <w:noProof/>
            <w:webHidden/>
          </w:rPr>
          <w:instrText xml:space="preserve"> PAGEREF _Toc1048692 \h </w:instrText>
        </w:r>
        <w:r>
          <w:rPr>
            <w:noProof/>
            <w:webHidden/>
          </w:rPr>
        </w:r>
        <w:r>
          <w:rPr>
            <w:noProof/>
            <w:webHidden/>
          </w:rPr>
          <w:fldChar w:fldCharType="separate"/>
        </w:r>
        <w:r>
          <w:rPr>
            <w:noProof/>
            <w:webHidden/>
          </w:rPr>
          <w:t>48</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693" w:history="1">
        <w:r w:rsidRPr="00994A5D">
          <w:rPr>
            <w:rStyle w:val="Hyperlink"/>
            <w:noProof/>
          </w:rPr>
          <w:t>2.8</w:t>
        </w:r>
        <w:r>
          <w:rPr>
            <w:rFonts w:asciiTheme="minorHAnsi" w:eastAsiaTheme="minorEastAsia" w:hAnsiTheme="minorHAnsi" w:cstheme="minorBidi"/>
            <w:i w:val="0"/>
            <w:noProof/>
            <w:sz w:val="22"/>
            <w:szCs w:val="22"/>
          </w:rPr>
          <w:tab/>
        </w:r>
        <w:r w:rsidRPr="00994A5D">
          <w:rPr>
            <w:rStyle w:val="Hyperlink"/>
            <w:noProof/>
          </w:rPr>
          <w:t>BTP-FUR-REQ-047504/C-Ringer Options (TcSE ROIN-295099-2)</w:t>
        </w:r>
        <w:r>
          <w:rPr>
            <w:noProof/>
            <w:webHidden/>
          </w:rPr>
          <w:tab/>
        </w:r>
        <w:r>
          <w:rPr>
            <w:noProof/>
            <w:webHidden/>
          </w:rPr>
          <w:fldChar w:fldCharType="begin"/>
        </w:r>
        <w:r>
          <w:rPr>
            <w:noProof/>
            <w:webHidden/>
          </w:rPr>
          <w:instrText xml:space="preserve"> PAGEREF _Toc1048693 \h </w:instrText>
        </w:r>
        <w:r>
          <w:rPr>
            <w:noProof/>
            <w:webHidden/>
          </w:rPr>
        </w:r>
        <w:r>
          <w:rPr>
            <w:noProof/>
            <w:webHidden/>
          </w:rPr>
          <w:fldChar w:fldCharType="separate"/>
        </w:r>
        <w:r>
          <w:rPr>
            <w:noProof/>
            <w:webHidden/>
          </w:rPr>
          <w:t>49</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694" w:history="1">
        <w:r w:rsidRPr="00994A5D">
          <w:rPr>
            <w:rStyle w:val="Hyperlink"/>
            <w:noProof/>
          </w:rPr>
          <w:t>2.9</w:t>
        </w:r>
        <w:r>
          <w:rPr>
            <w:rFonts w:asciiTheme="minorHAnsi" w:eastAsiaTheme="minorEastAsia" w:hAnsiTheme="minorHAnsi" w:cstheme="minorBidi"/>
            <w:i w:val="0"/>
            <w:noProof/>
            <w:sz w:val="22"/>
            <w:szCs w:val="22"/>
          </w:rPr>
          <w:tab/>
        </w:r>
        <w:r w:rsidRPr="00994A5D">
          <w:rPr>
            <w:rStyle w:val="Hyperlink"/>
            <w:noProof/>
          </w:rPr>
          <w:t>BTP-FUR-REQ-047505/C-Signal Strength (TcSE ROIN-295105-2)</w:t>
        </w:r>
        <w:r>
          <w:rPr>
            <w:noProof/>
            <w:webHidden/>
          </w:rPr>
          <w:tab/>
        </w:r>
        <w:r>
          <w:rPr>
            <w:noProof/>
            <w:webHidden/>
          </w:rPr>
          <w:fldChar w:fldCharType="begin"/>
        </w:r>
        <w:r>
          <w:rPr>
            <w:noProof/>
            <w:webHidden/>
          </w:rPr>
          <w:instrText xml:space="preserve"> PAGEREF _Toc1048694 \h </w:instrText>
        </w:r>
        <w:r>
          <w:rPr>
            <w:noProof/>
            <w:webHidden/>
          </w:rPr>
        </w:r>
        <w:r>
          <w:rPr>
            <w:noProof/>
            <w:webHidden/>
          </w:rPr>
          <w:fldChar w:fldCharType="separate"/>
        </w:r>
        <w:r>
          <w:rPr>
            <w:noProof/>
            <w:webHidden/>
          </w:rPr>
          <w:t>49</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695" w:history="1">
        <w:r w:rsidRPr="00994A5D">
          <w:rPr>
            <w:rStyle w:val="Hyperlink"/>
            <w:noProof/>
          </w:rPr>
          <w:t>2.10</w:t>
        </w:r>
        <w:r>
          <w:rPr>
            <w:rFonts w:asciiTheme="minorHAnsi" w:eastAsiaTheme="minorEastAsia" w:hAnsiTheme="minorHAnsi" w:cstheme="minorBidi"/>
            <w:i w:val="0"/>
            <w:noProof/>
            <w:sz w:val="22"/>
            <w:szCs w:val="22"/>
          </w:rPr>
          <w:tab/>
        </w:r>
        <w:r w:rsidRPr="00994A5D">
          <w:rPr>
            <w:rStyle w:val="Hyperlink"/>
            <w:noProof/>
          </w:rPr>
          <w:t>BTP-FUR-REQ-047506/A-Roaming Report (TcSE ROIN-295106-1)</w:t>
        </w:r>
        <w:r>
          <w:rPr>
            <w:noProof/>
            <w:webHidden/>
          </w:rPr>
          <w:tab/>
        </w:r>
        <w:r>
          <w:rPr>
            <w:noProof/>
            <w:webHidden/>
          </w:rPr>
          <w:fldChar w:fldCharType="begin"/>
        </w:r>
        <w:r>
          <w:rPr>
            <w:noProof/>
            <w:webHidden/>
          </w:rPr>
          <w:instrText xml:space="preserve"> PAGEREF _Toc1048695 \h </w:instrText>
        </w:r>
        <w:r>
          <w:rPr>
            <w:noProof/>
            <w:webHidden/>
          </w:rPr>
        </w:r>
        <w:r>
          <w:rPr>
            <w:noProof/>
            <w:webHidden/>
          </w:rPr>
          <w:fldChar w:fldCharType="separate"/>
        </w:r>
        <w:r>
          <w:rPr>
            <w:noProof/>
            <w:webHidden/>
          </w:rPr>
          <w:t>49</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696" w:history="1">
        <w:r w:rsidRPr="00994A5D">
          <w:rPr>
            <w:rStyle w:val="Hyperlink"/>
            <w:noProof/>
          </w:rPr>
          <w:t>2.11</w:t>
        </w:r>
        <w:r>
          <w:rPr>
            <w:rFonts w:asciiTheme="minorHAnsi" w:eastAsiaTheme="minorEastAsia" w:hAnsiTheme="minorHAnsi" w:cstheme="minorBidi"/>
            <w:i w:val="0"/>
            <w:noProof/>
            <w:sz w:val="22"/>
            <w:szCs w:val="22"/>
          </w:rPr>
          <w:tab/>
        </w:r>
        <w:r w:rsidRPr="00994A5D">
          <w:rPr>
            <w:rStyle w:val="Hyperlink"/>
            <w:noProof/>
          </w:rPr>
          <w:t>BTP-FUR-REQ-047507/B-Battery Level (TcSE ROIN-295107-2)</w:t>
        </w:r>
        <w:r>
          <w:rPr>
            <w:noProof/>
            <w:webHidden/>
          </w:rPr>
          <w:tab/>
        </w:r>
        <w:r>
          <w:rPr>
            <w:noProof/>
            <w:webHidden/>
          </w:rPr>
          <w:fldChar w:fldCharType="begin"/>
        </w:r>
        <w:r>
          <w:rPr>
            <w:noProof/>
            <w:webHidden/>
          </w:rPr>
          <w:instrText xml:space="preserve"> PAGEREF _Toc1048696 \h </w:instrText>
        </w:r>
        <w:r>
          <w:rPr>
            <w:noProof/>
            <w:webHidden/>
          </w:rPr>
        </w:r>
        <w:r>
          <w:rPr>
            <w:noProof/>
            <w:webHidden/>
          </w:rPr>
          <w:fldChar w:fldCharType="separate"/>
        </w:r>
        <w:r>
          <w:rPr>
            <w:noProof/>
            <w:webHidden/>
          </w:rPr>
          <w:t>49</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697" w:history="1">
        <w:r w:rsidRPr="00994A5D">
          <w:rPr>
            <w:rStyle w:val="Hyperlink"/>
            <w:noProof/>
          </w:rPr>
          <w:t>2.12</w:t>
        </w:r>
        <w:r>
          <w:rPr>
            <w:rFonts w:asciiTheme="minorHAnsi" w:eastAsiaTheme="minorEastAsia" w:hAnsiTheme="minorHAnsi" w:cstheme="minorBidi"/>
            <w:i w:val="0"/>
            <w:noProof/>
            <w:sz w:val="22"/>
            <w:szCs w:val="22"/>
          </w:rPr>
          <w:tab/>
        </w:r>
        <w:r w:rsidRPr="00994A5D">
          <w:rPr>
            <w:rStyle w:val="Hyperlink"/>
            <w:noProof/>
          </w:rPr>
          <w:t>BTP-FUR-REQ-047509/E-AG Device Storage (TcSE ROIN-295109-2)</w:t>
        </w:r>
        <w:r>
          <w:rPr>
            <w:noProof/>
            <w:webHidden/>
          </w:rPr>
          <w:tab/>
        </w:r>
        <w:r>
          <w:rPr>
            <w:noProof/>
            <w:webHidden/>
          </w:rPr>
          <w:fldChar w:fldCharType="begin"/>
        </w:r>
        <w:r>
          <w:rPr>
            <w:noProof/>
            <w:webHidden/>
          </w:rPr>
          <w:instrText xml:space="preserve"> PAGEREF _Toc1048697 \h </w:instrText>
        </w:r>
        <w:r>
          <w:rPr>
            <w:noProof/>
            <w:webHidden/>
          </w:rPr>
        </w:r>
        <w:r>
          <w:rPr>
            <w:noProof/>
            <w:webHidden/>
          </w:rPr>
          <w:fldChar w:fldCharType="separate"/>
        </w:r>
        <w:r>
          <w:rPr>
            <w:noProof/>
            <w:webHidden/>
          </w:rPr>
          <w:t>49</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698" w:history="1">
        <w:r w:rsidRPr="00994A5D">
          <w:rPr>
            <w:rStyle w:val="Hyperlink"/>
            <w:noProof/>
          </w:rPr>
          <w:t>2.13</w:t>
        </w:r>
        <w:r>
          <w:rPr>
            <w:rFonts w:asciiTheme="minorHAnsi" w:eastAsiaTheme="minorEastAsia" w:hAnsiTheme="minorHAnsi" w:cstheme="minorBidi"/>
            <w:i w:val="0"/>
            <w:noProof/>
            <w:sz w:val="22"/>
            <w:szCs w:val="22"/>
          </w:rPr>
          <w:tab/>
        </w:r>
        <w:r w:rsidRPr="00994A5D">
          <w:rPr>
            <w:rStyle w:val="Hyperlink"/>
            <w:noProof/>
          </w:rPr>
          <w:t>BTP-FUR-REQ-047511/A-Voice / Phone Interaction (TcSE ROIN-295111-2)</w:t>
        </w:r>
        <w:r>
          <w:rPr>
            <w:noProof/>
            <w:webHidden/>
          </w:rPr>
          <w:tab/>
        </w:r>
        <w:r>
          <w:rPr>
            <w:noProof/>
            <w:webHidden/>
          </w:rPr>
          <w:fldChar w:fldCharType="begin"/>
        </w:r>
        <w:r>
          <w:rPr>
            <w:noProof/>
            <w:webHidden/>
          </w:rPr>
          <w:instrText xml:space="preserve"> PAGEREF _Toc1048698 \h </w:instrText>
        </w:r>
        <w:r>
          <w:rPr>
            <w:noProof/>
            <w:webHidden/>
          </w:rPr>
        </w:r>
        <w:r>
          <w:rPr>
            <w:noProof/>
            <w:webHidden/>
          </w:rPr>
          <w:fldChar w:fldCharType="separate"/>
        </w:r>
        <w:r>
          <w:rPr>
            <w:noProof/>
            <w:webHidden/>
          </w:rPr>
          <w:t>50</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699" w:history="1">
        <w:r w:rsidRPr="00994A5D">
          <w:rPr>
            <w:rStyle w:val="Hyperlink"/>
            <w:noProof/>
          </w:rPr>
          <w:t>2.14</w:t>
        </w:r>
        <w:r>
          <w:rPr>
            <w:rFonts w:asciiTheme="minorHAnsi" w:eastAsiaTheme="minorEastAsia" w:hAnsiTheme="minorHAnsi" w:cstheme="minorBidi"/>
            <w:i w:val="0"/>
            <w:noProof/>
            <w:sz w:val="22"/>
            <w:szCs w:val="22"/>
          </w:rPr>
          <w:tab/>
        </w:r>
        <w:r w:rsidRPr="00994A5D">
          <w:rPr>
            <w:rStyle w:val="Hyperlink"/>
            <w:noProof/>
          </w:rPr>
          <w:t>BTP-FUR-REQ-047510/B-Phone Call Priorities (TcSE ROIN-295110-1)</w:t>
        </w:r>
        <w:r>
          <w:rPr>
            <w:noProof/>
            <w:webHidden/>
          </w:rPr>
          <w:tab/>
        </w:r>
        <w:r>
          <w:rPr>
            <w:noProof/>
            <w:webHidden/>
          </w:rPr>
          <w:fldChar w:fldCharType="begin"/>
        </w:r>
        <w:r>
          <w:rPr>
            <w:noProof/>
            <w:webHidden/>
          </w:rPr>
          <w:instrText xml:space="preserve"> PAGEREF _Toc1048699 \h </w:instrText>
        </w:r>
        <w:r>
          <w:rPr>
            <w:noProof/>
            <w:webHidden/>
          </w:rPr>
        </w:r>
        <w:r>
          <w:rPr>
            <w:noProof/>
            <w:webHidden/>
          </w:rPr>
          <w:fldChar w:fldCharType="separate"/>
        </w:r>
        <w:r>
          <w:rPr>
            <w:noProof/>
            <w:webHidden/>
          </w:rPr>
          <w:t>50</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00" w:history="1">
        <w:r w:rsidRPr="00994A5D">
          <w:rPr>
            <w:rStyle w:val="Hyperlink"/>
            <w:noProof/>
          </w:rPr>
          <w:t>2.15</w:t>
        </w:r>
        <w:r>
          <w:rPr>
            <w:rFonts w:asciiTheme="minorHAnsi" w:eastAsiaTheme="minorEastAsia" w:hAnsiTheme="minorHAnsi" w:cstheme="minorBidi"/>
            <w:i w:val="0"/>
            <w:noProof/>
            <w:sz w:val="22"/>
            <w:szCs w:val="22"/>
          </w:rPr>
          <w:tab/>
        </w:r>
        <w:r w:rsidRPr="00994A5D">
          <w:rPr>
            <w:rStyle w:val="Hyperlink"/>
            <w:noProof/>
          </w:rPr>
          <w:t>BTC-FUR-REQ-205475/B-Route guidance prompts during an active phone call</w:t>
        </w:r>
        <w:r>
          <w:rPr>
            <w:noProof/>
            <w:webHidden/>
          </w:rPr>
          <w:tab/>
        </w:r>
        <w:r>
          <w:rPr>
            <w:noProof/>
            <w:webHidden/>
          </w:rPr>
          <w:fldChar w:fldCharType="begin"/>
        </w:r>
        <w:r>
          <w:rPr>
            <w:noProof/>
            <w:webHidden/>
          </w:rPr>
          <w:instrText xml:space="preserve"> PAGEREF _Toc1048700 \h </w:instrText>
        </w:r>
        <w:r>
          <w:rPr>
            <w:noProof/>
            <w:webHidden/>
          </w:rPr>
        </w:r>
        <w:r>
          <w:rPr>
            <w:noProof/>
            <w:webHidden/>
          </w:rPr>
          <w:fldChar w:fldCharType="separate"/>
        </w:r>
        <w:r>
          <w:rPr>
            <w:noProof/>
            <w:webHidden/>
          </w:rPr>
          <w:t>50</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01" w:history="1">
        <w:r w:rsidRPr="00994A5D">
          <w:rPr>
            <w:rStyle w:val="Hyperlink"/>
            <w:noProof/>
          </w:rPr>
          <w:t>2.16</w:t>
        </w:r>
        <w:r>
          <w:rPr>
            <w:rFonts w:asciiTheme="minorHAnsi" w:eastAsiaTheme="minorEastAsia" w:hAnsiTheme="minorHAnsi" w:cstheme="minorBidi"/>
            <w:i w:val="0"/>
            <w:noProof/>
            <w:sz w:val="22"/>
            <w:szCs w:val="22"/>
          </w:rPr>
          <w:tab/>
        </w:r>
        <w:r w:rsidRPr="00994A5D">
          <w:rPr>
            <w:rStyle w:val="Hyperlink"/>
            <w:noProof/>
          </w:rPr>
          <w:t>BTP-FUR-REQ-113745/F-Device specific settings</w:t>
        </w:r>
        <w:r>
          <w:rPr>
            <w:noProof/>
            <w:webHidden/>
          </w:rPr>
          <w:tab/>
        </w:r>
        <w:r>
          <w:rPr>
            <w:noProof/>
            <w:webHidden/>
          </w:rPr>
          <w:fldChar w:fldCharType="begin"/>
        </w:r>
        <w:r>
          <w:rPr>
            <w:noProof/>
            <w:webHidden/>
          </w:rPr>
          <w:instrText xml:space="preserve"> PAGEREF _Toc1048701 \h </w:instrText>
        </w:r>
        <w:r>
          <w:rPr>
            <w:noProof/>
            <w:webHidden/>
          </w:rPr>
        </w:r>
        <w:r>
          <w:rPr>
            <w:noProof/>
            <w:webHidden/>
          </w:rPr>
          <w:fldChar w:fldCharType="separate"/>
        </w:r>
        <w:r>
          <w:rPr>
            <w:noProof/>
            <w:webHidden/>
          </w:rPr>
          <w:t>50</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02" w:history="1">
        <w:r w:rsidRPr="00994A5D">
          <w:rPr>
            <w:rStyle w:val="Hyperlink"/>
            <w:noProof/>
          </w:rPr>
          <w:t>2.17</w:t>
        </w:r>
        <w:r>
          <w:rPr>
            <w:rFonts w:asciiTheme="minorHAnsi" w:eastAsiaTheme="minorEastAsia" w:hAnsiTheme="minorHAnsi" w:cstheme="minorBidi"/>
            <w:i w:val="0"/>
            <w:noProof/>
            <w:sz w:val="22"/>
            <w:szCs w:val="22"/>
          </w:rPr>
          <w:tab/>
        </w:r>
        <w:r w:rsidRPr="00994A5D">
          <w:rPr>
            <w:rStyle w:val="Hyperlink"/>
            <w:noProof/>
          </w:rPr>
          <w:t>BTP-FUR-REQ-041732/B-Configuration Requirements (TcSE ROIN-304265-1)</w:t>
        </w:r>
        <w:r>
          <w:rPr>
            <w:noProof/>
            <w:webHidden/>
          </w:rPr>
          <w:tab/>
        </w:r>
        <w:r>
          <w:rPr>
            <w:noProof/>
            <w:webHidden/>
          </w:rPr>
          <w:fldChar w:fldCharType="begin"/>
        </w:r>
        <w:r>
          <w:rPr>
            <w:noProof/>
            <w:webHidden/>
          </w:rPr>
          <w:instrText xml:space="preserve"> PAGEREF _Toc1048702 \h </w:instrText>
        </w:r>
        <w:r>
          <w:rPr>
            <w:noProof/>
            <w:webHidden/>
          </w:rPr>
        </w:r>
        <w:r>
          <w:rPr>
            <w:noProof/>
            <w:webHidden/>
          </w:rPr>
          <w:fldChar w:fldCharType="separate"/>
        </w:r>
        <w:r>
          <w:rPr>
            <w:noProof/>
            <w:webHidden/>
          </w:rPr>
          <w:t>52</w:t>
        </w:r>
        <w:r>
          <w:rPr>
            <w:noProof/>
            <w:webHidden/>
          </w:rPr>
          <w:fldChar w:fldCharType="end"/>
        </w:r>
      </w:hyperlink>
    </w:p>
    <w:p w:rsidR="00014DB9" w:rsidRDefault="00014DB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048703" w:history="1">
        <w:r w:rsidRPr="00994A5D">
          <w:rPr>
            <w:rStyle w:val="Hyperlink"/>
            <w:noProof/>
          </w:rPr>
          <w:t>3</w:t>
        </w:r>
        <w:r>
          <w:rPr>
            <w:rFonts w:asciiTheme="minorHAnsi" w:eastAsiaTheme="minorEastAsia" w:hAnsiTheme="minorHAnsi" w:cstheme="minorBidi"/>
            <w:b w:val="0"/>
            <w:smallCaps w:val="0"/>
            <w:noProof/>
            <w:sz w:val="22"/>
            <w:szCs w:val="22"/>
          </w:rPr>
          <w:tab/>
        </w:r>
        <w:r w:rsidRPr="00994A5D">
          <w:rPr>
            <w:rStyle w:val="Hyperlink"/>
            <w:noProof/>
          </w:rPr>
          <w:t>Bluetooth Core</w:t>
        </w:r>
        <w:r>
          <w:rPr>
            <w:noProof/>
            <w:webHidden/>
          </w:rPr>
          <w:tab/>
        </w:r>
        <w:r>
          <w:rPr>
            <w:noProof/>
            <w:webHidden/>
          </w:rPr>
          <w:fldChar w:fldCharType="begin"/>
        </w:r>
        <w:r>
          <w:rPr>
            <w:noProof/>
            <w:webHidden/>
          </w:rPr>
          <w:instrText xml:space="preserve"> PAGEREF _Toc1048703 \h </w:instrText>
        </w:r>
        <w:r>
          <w:rPr>
            <w:noProof/>
            <w:webHidden/>
          </w:rPr>
        </w:r>
        <w:r>
          <w:rPr>
            <w:noProof/>
            <w:webHidden/>
          </w:rPr>
          <w:fldChar w:fldCharType="separate"/>
        </w:r>
        <w:r>
          <w:rPr>
            <w:noProof/>
            <w:webHidden/>
          </w:rPr>
          <w:t>53</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04" w:history="1">
        <w:r w:rsidRPr="00994A5D">
          <w:rPr>
            <w:rStyle w:val="Hyperlink"/>
            <w:noProof/>
          </w:rPr>
          <w:t>3.1</w:t>
        </w:r>
        <w:r>
          <w:rPr>
            <w:rFonts w:asciiTheme="minorHAnsi" w:eastAsiaTheme="minorEastAsia" w:hAnsiTheme="minorHAnsi" w:cstheme="minorBidi"/>
            <w:i w:val="0"/>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_Toc1048704 \h </w:instrText>
        </w:r>
        <w:r>
          <w:rPr>
            <w:noProof/>
            <w:webHidden/>
          </w:rPr>
        </w:r>
        <w:r>
          <w:rPr>
            <w:noProof/>
            <w:webHidden/>
          </w:rPr>
          <w:fldChar w:fldCharType="separate"/>
        </w:r>
        <w:r>
          <w:rPr>
            <w:noProof/>
            <w:webHidden/>
          </w:rPr>
          <w:t>53</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05" w:history="1">
        <w:r w:rsidRPr="00994A5D">
          <w:rPr>
            <w:rStyle w:val="Hyperlink"/>
            <w:noProof/>
          </w:rPr>
          <w:t>3.1.1</w:t>
        </w:r>
        <w:r>
          <w:rPr>
            <w:rFonts w:asciiTheme="minorHAnsi" w:eastAsiaTheme="minorEastAsia" w:hAnsiTheme="minorHAnsi" w:cstheme="minorBidi"/>
            <w:noProof/>
            <w:sz w:val="22"/>
            <w:szCs w:val="22"/>
          </w:rPr>
          <w:tab/>
        </w:r>
        <w:r w:rsidRPr="00994A5D">
          <w:rPr>
            <w:rStyle w:val="Hyperlink"/>
            <w:noProof/>
          </w:rPr>
          <w:t>BTP-REQ-047923/A-Definitions (TcSE ROIN-297117-1)</w:t>
        </w:r>
        <w:r>
          <w:rPr>
            <w:noProof/>
            <w:webHidden/>
          </w:rPr>
          <w:tab/>
        </w:r>
        <w:r>
          <w:rPr>
            <w:noProof/>
            <w:webHidden/>
          </w:rPr>
          <w:fldChar w:fldCharType="begin"/>
        </w:r>
        <w:r>
          <w:rPr>
            <w:noProof/>
            <w:webHidden/>
          </w:rPr>
          <w:instrText xml:space="preserve"> PAGEREF _Toc1048705 \h </w:instrText>
        </w:r>
        <w:r>
          <w:rPr>
            <w:noProof/>
            <w:webHidden/>
          </w:rPr>
        </w:r>
        <w:r>
          <w:rPr>
            <w:noProof/>
            <w:webHidden/>
          </w:rPr>
          <w:fldChar w:fldCharType="separate"/>
        </w:r>
        <w:r>
          <w:rPr>
            <w:noProof/>
            <w:webHidden/>
          </w:rPr>
          <w:t>53</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06" w:history="1">
        <w:r w:rsidRPr="00994A5D">
          <w:rPr>
            <w:rStyle w:val="Hyperlink"/>
            <w:noProof/>
          </w:rPr>
          <w:t>3.1.2</w:t>
        </w:r>
        <w:r>
          <w:rPr>
            <w:rFonts w:asciiTheme="minorHAnsi" w:eastAsiaTheme="minorEastAsia" w:hAnsiTheme="minorHAnsi" w:cstheme="minorBidi"/>
            <w:noProof/>
            <w:sz w:val="22"/>
            <w:szCs w:val="22"/>
          </w:rPr>
          <w:tab/>
        </w:r>
        <w:r w:rsidRPr="00994A5D">
          <w:rPr>
            <w:rStyle w:val="Hyperlink"/>
            <w:noProof/>
          </w:rPr>
          <w:t>BTP-REQ-047924/C-Bluetooth Core Requirements (TcSE ROIN-297118-1)</w:t>
        </w:r>
        <w:r>
          <w:rPr>
            <w:noProof/>
            <w:webHidden/>
          </w:rPr>
          <w:tab/>
        </w:r>
        <w:r>
          <w:rPr>
            <w:noProof/>
            <w:webHidden/>
          </w:rPr>
          <w:fldChar w:fldCharType="begin"/>
        </w:r>
        <w:r>
          <w:rPr>
            <w:noProof/>
            <w:webHidden/>
          </w:rPr>
          <w:instrText xml:space="preserve"> PAGEREF _Toc1048706 \h </w:instrText>
        </w:r>
        <w:r>
          <w:rPr>
            <w:noProof/>
            <w:webHidden/>
          </w:rPr>
        </w:r>
        <w:r>
          <w:rPr>
            <w:noProof/>
            <w:webHidden/>
          </w:rPr>
          <w:fldChar w:fldCharType="separate"/>
        </w:r>
        <w:r>
          <w:rPr>
            <w:noProof/>
            <w:webHidden/>
          </w:rPr>
          <w:t>53</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07" w:history="1">
        <w:r w:rsidRPr="00994A5D">
          <w:rPr>
            <w:rStyle w:val="Hyperlink"/>
            <w:noProof/>
          </w:rPr>
          <w:t>3.1.3</w:t>
        </w:r>
        <w:r>
          <w:rPr>
            <w:rFonts w:asciiTheme="minorHAnsi" w:eastAsiaTheme="minorEastAsia" w:hAnsiTheme="minorHAnsi" w:cstheme="minorBidi"/>
            <w:noProof/>
            <w:sz w:val="22"/>
            <w:szCs w:val="22"/>
          </w:rPr>
          <w:tab/>
        </w:r>
        <w:r w:rsidRPr="00994A5D">
          <w:rPr>
            <w:rStyle w:val="Hyperlink"/>
            <w:noProof/>
          </w:rPr>
          <w:t>BTP-REQ-047925/C-Bluetooth Profile Requirements (TcSE ROIN-297120-1)</w:t>
        </w:r>
        <w:r>
          <w:rPr>
            <w:noProof/>
            <w:webHidden/>
          </w:rPr>
          <w:tab/>
        </w:r>
        <w:r>
          <w:rPr>
            <w:noProof/>
            <w:webHidden/>
          </w:rPr>
          <w:fldChar w:fldCharType="begin"/>
        </w:r>
        <w:r>
          <w:rPr>
            <w:noProof/>
            <w:webHidden/>
          </w:rPr>
          <w:instrText xml:space="preserve"> PAGEREF _Toc1048707 \h </w:instrText>
        </w:r>
        <w:r>
          <w:rPr>
            <w:noProof/>
            <w:webHidden/>
          </w:rPr>
        </w:r>
        <w:r>
          <w:rPr>
            <w:noProof/>
            <w:webHidden/>
          </w:rPr>
          <w:fldChar w:fldCharType="separate"/>
        </w:r>
        <w:r>
          <w:rPr>
            <w:noProof/>
            <w:webHidden/>
          </w:rPr>
          <w:t>53</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08" w:history="1">
        <w:r w:rsidRPr="00994A5D">
          <w:rPr>
            <w:rStyle w:val="Hyperlink"/>
            <w:noProof/>
          </w:rPr>
          <w:t>3.1.4</w:t>
        </w:r>
        <w:r>
          <w:rPr>
            <w:rFonts w:asciiTheme="minorHAnsi" w:eastAsiaTheme="minorEastAsia" w:hAnsiTheme="minorHAnsi" w:cstheme="minorBidi"/>
            <w:noProof/>
            <w:sz w:val="22"/>
            <w:szCs w:val="22"/>
          </w:rPr>
          <w:tab/>
        </w:r>
        <w:r w:rsidRPr="00994A5D">
          <w:rPr>
            <w:rStyle w:val="Hyperlink"/>
            <w:noProof/>
          </w:rPr>
          <w:t>BTP-REQ-047926/G-Minimum Profile Specific Requirements (TcSE ROIN-297121-1)</w:t>
        </w:r>
        <w:r>
          <w:rPr>
            <w:noProof/>
            <w:webHidden/>
          </w:rPr>
          <w:tab/>
        </w:r>
        <w:r>
          <w:rPr>
            <w:noProof/>
            <w:webHidden/>
          </w:rPr>
          <w:fldChar w:fldCharType="begin"/>
        </w:r>
        <w:r>
          <w:rPr>
            <w:noProof/>
            <w:webHidden/>
          </w:rPr>
          <w:instrText xml:space="preserve"> PAGEREF _Toc1048708 \h </w:instrText>
        </w:r>
        <w:r>
          <w:rPr>
            <w:noProof/>
            <w:webHidden/>
          </w:rPr>
        </w:r>
        <w:r>
          <w:rPr>
            <w:noProof/>
            <w:webHidden/>
          </w:rPr>
          <w:fldChar w:fldCharType="separate"/>
        </w:r>
        <w:r>
          <w:rPr>
            <w:noProof/>
            <w:webHidden/>
          </w:rPr>
          <w:t>53</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09" w:history="1">
        <w:r w:rsidRPr="00994A5D">
          <w:rPr>
            <w:rStyle w:val="Hyperlink"/>
            <w:noProof/>
          </w:rPr>
          <w:t>3.1.5</w:t>
        </w:r>
        <w:r>
          <w:rPr>
            <w:rFonts w:asciiTheme="minorHAnsi" w:eastAsiaTheme="minorEastAsia" w:hAnsiTheme="minorHAnsi" w:cstheme="minorBidi"/>
            <w:noProof/>
            <w:sz w:val="22"/>
            <w:szCs w:val="22"/>
          </w:rPr>
          <w:tab/>
        </w:r>
        <w:r w:rsidRPr="00994A5D">
          <w:rPr>
            <w:rStyle w:val="Hyperlink"/>
            <w:noProof/>
          </w:rPr>
          <w:t>BTP-FUR-REQ-041730/D-Device ID Profile (TcSE ROIN-304263-1)</w:t>
        </w:r>
        <w:r>
          <w:rPr>
            <w:noProof/>
            <w:webHidden/>
          </w:rPr>
          <w:tab/>
        </w:r>
        <w:r>
          <w:rPr>
            <w:noProof/>
            <w:webHidden/>
          </w:rPr>
          <w:fldChar w:fldCharType="begin"/>
        </w:r>
        <w:r>
          <w:rPr>
            <w:noProof/>
            <w:webHidden/>
          </w:rPr>
          <w:instrText xml:space="preserve"> PAGEREF _Toc1048709 \h </w:instrText>
        </w:r>
        <w:r>
          <w:rPr>
            <w:noProof/>
            <w:webHidden/>
          </w:rPr>
        </w:r>
        <w:r>
          <w:rPr>
            <w:noProof/>
            <w:webHidden/>
          </w:rPr>
          <w:fldChar w:fldCharType="separate"/>
        </w:r>
        <w:r>
          <w:rPr>
            <w:noProof/>
            <w:webHidden/>
          </w:rPr>
          <w:t>56</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10" w:history="1">
        <w:r w:rsidRPr="00994A5D">
          <w:rPr>
            <w:rStyle w:val="Hyperlink"/>
            <w:noProof/>
          </w:rPr>
          <w:t>3.1.6</w:t>
        </w:r>
        <w:r>
          <w:rPr>
            <w:rFonts w:asciiTheme="minorHAnsi" w:eastAsiaTheme="minorEastAsia" w:hAnsiTheme="minorHAnsi" w:cstheme="minorBidi"/>
            <w:noProof/>
            <w:sz w:val="22"/>
            <w:szCs w:val="22"/>
          </w:rPr>
          <w:tab/>
        </w:r>
        <w:r w:rsidRPr="00994A5D">
          <w:rPr>
            <w:rStyle w:val="Hyperlink"/>
            <w:noProof/>
          </w:rPr>
          <w:t>BTP-REQ-047984/A-Bluetooth Stack Error Detection and Recovery (TcSE ROIN-304545-1)</w:t>
        </w:r>
        <w:r>
          <w:rPr>
            <w:noProof/>
            <w:webHidden/>
          </w:rPr>
          <w:tab/>
        </w:r>
        <w:r>
          <w:rPr>
            <w:noProof/>
            <w:webHidden/>
          </w:rPr>
          <w:fldChar w:fldCharType="begin"/>
        </w:r>
        <w:r>
          <w:rPr>
            <w:noProof/>
            <w:webHidden/>
          </w:rPr>
          <w:instrText xml:space="preserve"> PAGEREF _Toc1048710 \h </w:instrText>
        </w:r>
        <w:r>
          <w:rPr>
            <w:noProof/>
            <w:webHidden/>
          </w:rPr>
        </w:r>
        <w:r>
          <w:rPr>
            <w:noProof/>
            <w:webHidden/>
          </w:rPr>
          <w:fldChar w:fldCharType="separate"/>
        </w:r>
        <w:r>
          <w:rPr>
            <w:noProof/>
            <w:webHidden/>
          </w:rPr>
          <w:t>56</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11" w:history="1">
        <w:r w:rsidRPr="00994A5D">
          <w:rPr>
            <w:rStyle w:val="Hyperlink"/>
            <w:noProof/>
          </w:rPr>
          <w:t>3.1.7</w:t>
        </w:r>
        <w:r>
          <w:rPr>
            <w:rFonts w:asciiTheme="minorHAnsi" w:eastAsiaTheme="minorEastAsia" w:hAnsiTheme="minorHAnsi" w:cstheme="minorBidi"/>
            <w:noProof/>
            <w:sz w:val="22"/>
            <w:szCs w:val="22"/>
          </w:rPr>
          <w:tab/>
        </w:r>
        <w:r w:rsidRPr="00994A5D">
          <w:rPr>
            <w:rStyle w:val="Hyperlink"/>
            <w:noProof/>
          </w:rPr>
          <w:t>BTP-REQ-047985/B-Bluetooth Stack Error Detection and Recovery - Monitoring Characteristics (TcSE ROIN-304546-1)</w:t>
        </w:r>
        <w:r>
          <w:rPr>
            <w:noProof/>
            <w:webHidden/>
          </w:rPr>
          <w:tab/>
        </w:r>
        <w:r>
          <w:rPr>
            <w:noProof/>
            <w:webHidden/>
          </w:rPr>
          <w:fldChar w:fldCharType="begin"/>
        </w:r>
        <w:r>
          <w:rPr>
            <w:noProof/>
            <w:webHidden/>
          </w:rPr>
          <w:instrText xml:space="preserve"> PAGEREF _Toc1048711 \h </w:instrText>
        </w:r>
        <w:r>
          <w:rPr>
            <w:noProof/>
            <w:webHidden/>
          </w:rPr>
        </w:r>
        <w:r>
          <w:rPr>
            <w:noProof/>
            <w:webHidden/>
          </w:rPr>
          <w:fldChar w:fldCharType="separate"/>
        </w:r>
        <w:r>
          <w:rPr>
            <w:noProof/>
            <w:webHidden/>
          </w:rPr>
          <w:t>56</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12" w:history="1">
        <w:r w:rsidRPr="00994A5D">
          <w:rPr>
            <w:rStyle w:val="Hyperlink"/>
            <w:noProof/>
          </w:rPr>
          <w:t>3.1.8</w:t>
        </w:r>
        <w:r>
          <w:rPr>
            <w:rFonts w:asciiTheme="minorHAnsi" w:eastAsiaTheme="minorEastAsia" w:hAnsiTheme="minorHAnsi" w:cstheme="minorBidi"/>
            <w:noProof/>
            <w:sz w:val="22"/>
            <w:szCs w:val="22"/>
          </w:rPr>
          <w:tab/>
        </w:r>
        <w:r w:rsidRPr="00994A5D">
          <w:rPr>
            <w:rStyle w:val="Hyperlink"/>
            <w:noProof/>
          </w:rPr>
          <w:t>BTP-REQ-047986/B-Bluetooth Stack Error Detection and Recovery - Bluetooth Stack Soft Reset (TcSE ROIN-304547-1)</w:t>
        </w:r>
        <w:r>
          <w:rPr>
            <w:noProof/>
            <w:webHidden/>
          </w:rPr>
          <w:tab/>
        </w:r>
        <w:r>
          <w:rPr>
            <w:noProof/>
            <w:webHidden/>
          </w:rPr>
          <w:fldChar w:fldCharType="begin"/>
        </w:r>
        <w:r>
          <w:rPr>
            <w:noProof/>
            <w:webHidden/>
          </w:rPr>
          <w:instrText xml:space="preserve"> PAGEREF _Toc1048712 \h </w:instrText>
        </w:r>
        <w:r>
          <w:rPr>
            <w:noProof/>
            <w:webHidden/>
          </w:rPr>
        </w:r>
        <w:r>
          <w:rPr>
            <w:noProof/>
            <w:webHidden/>
          </w:rPr>
          <w:fldChar w:fldCharType="separate"/>
        </w:r>
        <w:r>
          <w:rPr>
            <w:noProof/>
            <w:webHidden/>
          </w:rPr>
          <w:t>57</w:t>
        </w:r>
        <w:r>
          <w:rPr>
            <w:noProof/>
            <w:webHidden/>
          </w:rPr>
          <w:fldChar w:fldCharType="end"/>
        </w:r>
      </w:hyperlink>
    </w:p>
    <w:p w:rsidR="00014DB9" w:rsidRDefault="00014DB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048713" w:history="1">
        <w:r w:rsidRPr="00994A5D">
          <w:rPr>
            <w:rStyle w:val="Hyperlink"/>
            <w:noProof/>
          </w:rPr>
          <w:t>4</w:t>
        </w:r>
        <w:r>
          <w:rPr>
            <w:rFonts w:asciiTheme="minorHAnsi" w:eastAsiaTheme="minorEastAsia" w:hAnsiTheme="minorHAnsi" w:cstheme="minorBidi"/>
            <w:b w:val="0"/>
            <w:smallCaps w:val="0"/>
            <w:noProof/>
            <w:sz w:val="22"/>
            <w:szCs w:val="22"/>
          </w:rPr>
          <w:tab/>
        </w:r>
        <w:r w:rsidRPr="00994A5D">
          <w:rPr>
            <w:rStyle w:val="Hyperlink"/>
            <w:noProof/>
          </w:rPr>
          <w:t>Functional Definition</w:t>
        </w:r>
        <w:r>
          <w:rPr>
            <w:noProof/>
            <w:webHidden/>
          </w:rPr>
          <w:tab/>
        </w:r>
        <w:r>
          <w:rPr>
            <w:noProof/>
            <w:webHidden/>
          </w:rPr>
          <w:fldChar w:fldCharType="begin"/>
        </w:r>
        <w:r>
          <w:rPr>
            <w:noProof/>
            <w:webHidden/>
          </w:rPr>
          <w:instrText xml:space="preserve"> PAGEREF _Toc1048713 \h </w:instrText>
        </w:r>
        <w:r>
          <w:rPr>
            <w:noProof/>
            <w:webHidden/>
          </w:rPr>
        </w:r>
        <w:r>
          <w:rPr>
            <w:noProof/>
            <w:webHidden/>
          </w:rPr>
          <w:fldChar w:fldCharType="separate"/>
        </w:r>
        <w:r>
          <w:rPr>
            <w:noProof/>
            <w:webHidden/>
          </w:rPr>
          <w:t>58</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14" w:history="1">
        <w:r w:rsidRPr="00994A5D">
          <w:rPr>
            <w:rStyle w:val="Hyperlink"/>
            <w:noProof/>
          </w:rPr>
          <w:t>4.1</w:t>
        </w:r>
        <w:r>
          <w:rPr>
            <w:rFonts w:asciiTheme="minorHAnsi" w:eastAsiaTheme="minorEastAsia" w:hAnsiTheme="minorHAnsi" w:cstheme="minorBidi"/>
            <w:i w:val="0"/>
            <w:noProof/>
            <w:sz w:val="22"/>
            <w:szCs w:val="22"/>
          </w:rPr>
          <w:tab/>
        </w:r>
        <w:r w:rsidRPr="00994A5D">
          <w:rPr>
            <w:rStyle w:val="Hyperlink"/>
            <w:noProof/>
          </w:rPr>
          <w:t>BTP-FUN-REQ-033734/A-Pairing (TcSE ROIN-294304-1)</w:t>
        </w:r>
        <w:r>
          <w:rPr>
            <w:noProof/>
            <w:webHidden/>
          </w:rPr>
          <w:tab/>
        </w:r>
        <w:r>
          <w:rPr>
            <w:noProof/>
            <w:webHidden/>
          </w:rPr>
          <w:fldChar w:fldCharType="begin"/>
        </w:r>
        <w:r>
          <w:rPr>
            <w:noProof/>
            <w:webHidden/>
          </w:rPr>
          <w:instrText xml:space="preserve"> PAGEREF _Toc1048714 \h </w:instrText>
        </w:r>
        <w:r>
          <w:rPr>
            <w:noProof/>
            <w:webHidden/>
          </w:rPr>
        </w:r>
        <w:r>
          <w:rPr>
            <w:noProof/>
            <w:webHidden/>
          </w:rPr>
          <w:fldChar w:fldCharType="separate"/>
        </w:r>
        <w:r>
          <w:rPr>
            <w:noProof/>
            <w:webHidden/>
          </w:rPr>
          <w:t>58</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15" w:history="1">
        <w:r w:rsidRPr="00994A5D">
          <w:rPr>
            <w:rStyle w:val="Hyperlink"/>
            <w:noProof/>
          </w:rPr>
          <w:t>4.1.1</w:t>
        </w:r>
        <w:r>
          <w:rPr>
            <w:rFonts w:asciiTheme="minorHAnsi" w:eastAsiaTheme="minorEastAsia" w:hAnsiTheme="minorHAnsi" w:cstheme="minorBidi"/>
            <w:noProof/>
            <w:sz w:val="22"/>
            <w:szCs w:val="22"/>
          </w:rPr>
          <w:tab/>
        </w:r>
        <w:r w:rsidRPr="00994A5D">
          <w:rPr>
            <w:rStyle w:val="Hyperlink"/>
            <w:noProof/>
          </w:rPr>
          <w:t>Use Cases</w:t>
        </w:r>
        <w:r>
          <w:rPr>
            <w:noProof/>
            <w:webHidden/>
          </w:rPr>
          <w:tab/>
        </w:r>
        <w:r>
          <w:rPr>
            <w:noProof/>
            <w:webHidden/>
          </w:rPr>
          <w:fldChar w:fldCharType="begin"/>
        </w:r>
        <w:r>
          <w:rPr>
            <w:noProof/>
            <w:webHidden/>
          </w:rPr>
          <w:instrText xml:space="preserve"> PAGEREF _Toc1048715 \h </w:instrText>
        </w:r>
        <w:r>
          <w:rPr>
            <w:noProof/>
            <w:webHidden/>
          </w:rPr>
        </w:r>
        <w:r>
          <w:rPr>
            <w:noProof/>
            <w:webHidden/>
          </w:rPr>
          <w:fldChar w:fldCharType="separate"/>
        </w:r>
        <w:r>
          <w:rPr>
            <w:noProof/>
            <w:webHidden/>
          </w:rPr>
          <w:t>58</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16" w:history="1">
        <w:r w:rsidRPr="00994A5D">
          <w:rPr>
            <w:rStyle w:val="Hyperlink"/>
            <w:noProof/>
          </w:rPr>
          <w:t>4.1.2</w:t>
        </w:r>
        <w:r>
          <w:rPr>
            <w:rFonts w:asciiTheme="minorHAnsi" w:eastAsiaTheme="minorEastAsia" w:hAnsiTheme="minorHAnsi" w:cstheme="minorBidi"/>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_Toc1048716 \h </w:instrText>
        </w:r>
        <w:r>
          <w:rPr>
            <w:noProof/>
            <w:webHidden/>
          </w:rPr>
        </w:r>
        <w:r>
          <w:rPr>
            <w:noProof/>
            <w:webHidden/>
          </w:rPr>
          <w:fldChar w:fldCharType="separate"/>
        </w:r>
        <w:r>
          <w:rPr>
            <w:noProof/>
            <w:webHidden/>
          </w:rPr>
          <w:t>81</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17" w:history="1">
        <w:r w:rsidRPr="00994A5D">
          <w:rPr>
            <w:rStyle w:val="Hyperlink"/>
            <w:noProof/>
          </w:rPr>
          <w:t>4.2</w:t>
        </w:r>
        <w:r>
          <w:rPr>
            <w:rFonts w:asciiTheme="minorHAnsi" w:eastAsiaTheme="minorEastAsia" w:hAnsiTheme="minorHAnsi" w:cstheme="minorBidi"/>
            <w:i w:val="0"/>
            <w:noProof/>
            <w:sz w:val="22"/>
            <w:szCs w:val="22"/>
          </w:rPr>
          <w:tab/>
        </w:r>
        <w:r w:rsidRPr="00994A5D">
          <w:rPr>
            <w:rStyle w:val="Hyperlink"/>
            <w:noProof/>
          </w:rPr>
          <w:t>BTP-FUN-REQ-033790/C-Connecting a Paired Phone (TcSE ROIN-294311-1)</w:t>
        </w:r>
        <w:r>
          <w:rPr>
            <w:noProof/>
            <w:webHidden/>
          </w:rPr>
          <w:tab/>
        </w:r>
        <w:r>
          <w:rPr>
            <w:noProof/>
            <w:webHidden/>
          </w:rPr>
          <w:fldChar w:fldCharType="begin"/>
        </w:r>
        <w:r>
          <w:rPr>
            <w:noProof/>
            <w:webHidden/>
          </w:rPr>
          <w:instrText xml:space="preserve"> PAGEREF _Toc1048717 \h </w:instrText>
        </w:r>
        <w:r>
          <w:rPr>
            <w:noProof/>
            <w:webHidden/>
          </w:rPr>
        </w:r>
        <w:r>
          <w:rPr>
            <w:noProof/>
            <w:webHidden/>
          </w:rPr>
          <w:fldChar w:fldCharType="separate"/>
        </w:r>
        <w:r>
          <w:rPr>
            <w:noProof/>
            <w:webHidden/>
          </w:rPr>
          <w:t>88</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18" w:history="1">
        <w:r w:rsidRPr="00994A5D">
          <w:rPr>
            <w:rStyle w:val="Hyperlink"/>
            <w:noProof/>
          </w:rPr>
          <w:t>4.2.1</w:t>
        </w:r>
        <w:r>
          <w:rPr>
            <w:rFonts w:asciiTheme="minorHAnsi" w:eastAsiaTheme="minorEastAsia" w:hAnsiTheme="minorHAnsi" w:cstheme="minorBidi"/>
            <w:noProof/>
            <w:sz w:val="22"/>
            <w:szCs w:val="22"/>
          </w:rPr>
          <w:tab/>
        </w:r>
        <w:r w:rsidRPr="00994A5D">
          <w:rPr>
            <w:rStyle w:val="Hyperlink"/>
            <w:noProof/>
          </w:rPr>
          <w:t>Use Cases</w:t>
        </w:r>
        <w:r>
          <w:rPr>
            <w:noProof/>
            <w:webHidden/>
          </w:rPr>
          <w:tab/>
        </w:r>
        <w:r>
          <w:rPr>
            <w:noProof/>
            <w:webHidden/>
          </w:rPr>
          <w:fldChar w:fldCharType="begin"/>
        </w:r>
        <w:r>
          <w:rPr>
            <w:noProof/>
            <w:webHidden/>
          </w:rPr>
          <w:instrText xml:space="preserve"> PAGEREF _Toc1048718 \h </w:instrText>
        </w:r>
        <w:r>
          <w:rPr>
            <w:noProof/>
            <w:webHidden/>
          </w:rPr>
        </w:r>
        <w:r>
          <w:rPr>
            <w:noProof/>
            <w:webHidden/>
          </w:rPr>
          <w:fldChar w:fldCharType="separate"/>
        </w:r>
        <w:r>
          <w:rPr>
            <w:noProof/>
            <w:webHidden/>
          </w:rPr>
          <w:t>88</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19" w:history="1">
        <w:r w:rsidRPr="00994A5D">
          <w:rPr>
            <w:rStyle w:val="Hyperlink"/>
            <w:noProof/>
          </w:rPr>
          <w:t>4.2.2</w:t>
        </w:r>
        <w:r>
          <w:rPr>
            <w:rFonts w:asciiTheme="minorHAnsi" w:eastAsiaTheme="minorEastAsia" w:hAnsiTheme="minorHAnsi" w:cstheme="minorBidi"/>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_Toc1048719 \h </w:instrText>
        </w:r>
        <w:r>
          <w:rPr>
            <w:noProof/>
            <w:webHidden/>
          </w:rPr>
        </w:r>
        <w:r>
          <w:rPr>
            <w:noProof/>
            <w:webHidden/>
          </w:rPr>
          <w:fldChar w:fldCharType="separate"/>
        </w:r>
        <w:r>
          <w:rPr>
            <w:noProof/>
            <w:webHidden/>
          </w:rPr>
          <w:t>98</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20" w:history="1">
        <w:r w:rsidRPr="00994A5D">
          <w:rPr>
            <w:rStyle w:val="Hyperlink"/>
            <w:noProof/>
          </w:rPr>
          <w:t>4.2.3</w:t>
        </w:r>
        <w:r>
          <w:rPr>
            <w:rFonts w:asciiTheme="minorHAnsi" w:eastAsiaTheme="minorEastAsia" w:hAnsiTheme="minorHAnsi" w:cstheme="minorBidi"/>
            <w:noProof/>
            <w:sz w:val="22"/>
            <w:szCs w:val="22"/>
          </w:rPr>
          <w:tab/>
        </w:r>
        <w:r w:rsidRPr="00994A5D">
          <w:rPr>
            <w:rStyle w:val="Hyperlink"/>
            <w:noProof/>
          </w:rPr>
          <w:t>Sequence Diagrams</w:t>
        </w:r>
        <w:r>
          <w:rPr>
            <w:noProof/>
            <w:webHidden/>
          </w:rPr>
          <w:tab/>
        </w:r>
        <w:r>
          <w:rPr>
            <w:noProof/>
            <w:webHidden/>
          </w:rPr>
          <w:fldChar w:fldCharType="begin"/>
        </w:r>
        <w:r>
          <w:rPr>
            <w:noProof/>
            <w:webHidden/>
          </w:rPr>
          <w:instrText xml:space="preserve"> PAGEREF _Toc1048720 \h </w:instrText>
        </w:r>
        <w:r>
          <w:rPr>
            <w:noProof/>
            <w:webHidden/>
          </w:rPr>
        </w:r>
        <w:r>
          <w:rPr>
            <w:noProof/>
            <w:webHidden/>
          </w:rPr>
          <w:fldChar w:fldCharType="separate"/>
        </w:r>
        <w:r>
          <w:rPr>
            <w:noProof/>
            <w:webHidden/>
          </w:rPr>
          <w:t>101</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21" w:history="1">
        <w:r w:rsidRPr="00994A5D">
          <w:rPr>
            <w:rStyle w:val="Hyperlink"/>
            <w:noProof/>
          </w:rPr>
          <w:t>4.3</w:t>
        </w:r>
        <w:r>
          <w:rPr>
            <w:rFonts w:asciiTheme="minorHAnsi" w:eastAsiaTheme="minorEastAsia" w:hAnsiTheme="minorHAnsi" w:cstheme="minorBidi"/>
            <w:i w:val="0"/>
            <w:noProof/>
            <w:sz w:val="22"/>
            <w:szCs w:val="22"/>
          </w:rPr>
          <w:tab/>
        </w:r>
        <w:r w:rsidRPr="00994A5D">
          <w:rPr>
            <w:rStyle w:val="Hyperlink"/>
            <w:noProof/>
          </w:rPr>
          <w:t>BTP-FUN-REQ-033813/C-Connecting a Paired Audio Device (TcSE ROIN-294314-1)</w:t>
        </w:r>
        <w:r>
          <w:rPr>
            <w:noProof/>
            <w:webHidden/>
          </w:rPr>
          <w:tab/>
        </w:r>
        <w:r>
          <w:rPr>
            <w:noProof/>
            <w:webHidden/>
          </w:rPr>
          <w:fldChar w:fldCharType="begin"/>
        </w:r>
        <w:r>
          <w:rPr>
            <w:noProof/>
            <w:webHidden/>
          </w:rPr>
          <w:instrText xml:space="preserve"> PAGEREF _Toc1048721 \h </w:instrText>
        </w:r>
        <w:r>
          <w:rPr>
            <w:noProof/>
            <w:webHidden/>
          </w:rPr>
        </w:r>
        <w:r>
          <w:rPr>
            <w:noProof/>
            <w:webHidden/>
          </w:rPr>
          <w:fldChar w:fldCharType="separate"/>
        </w:r>
        <w:r>
          <w:rPr>
            <w:noProof/>
            <w:webHidden/>
          </w:rPr>
          <w:t>102</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22" w:history="1">
        <w:r w:rsidRPr="00994A5D">
          <w:rPr>
            <w:rStyle w:val="Hyperlink"/>
            <w:noProof/>
          </w:rPr>
          <w:t>4.3.1</w:t>
        </w:r>
        <w:r>
          <w:rPr>
            <w:rFonts w:asciiTheme="minorHAnsi" w:eastAsiaTheme="minorEastAsia" w:hAnsiTheme="minorHAnsi" w:cstheme="minorBidi"/>
            <w:noProof/>
            <w:sz w:val="22"/>
            <w:szCs w:val="22"/>
          </w:rPr>
          <w:tab/>
        </w:r>
        <w:r w:rsidRPr="00994A5D">
          <w:rPr>
            <w:rStyle w:val="Hyperlink"/>
            <w:noProof/>
          </w:rPr>
          <w:t>Use Cases</w:t>
        </w:r>
        <w:r>
          <w:rPr>
            <w:noProof/>
            <w:webHidden/>
          </w:rPr>
          <w:tab/>
        </w:r>
        <w:r>
          <w:rPr>
            <w:noProof/>
            <w:webHidden/>
          </w:rPr>
          <w:fldChar w:fldCharType="begin"/>
        </w:r>
        <w:r>
          <w:rPr>
            <w:noProof/>
            <w:webHidden/>
          </w:rPr>
          <w:instrText xml:space="preserve"> PAGEREF _Toc1048722 \h </w:instrText>
        </w:r>
        <w:r>
          <w:rPr>
            <w:noProof/>
            <w:webHidden/>
          </w:rPr>
        </w:r>
        <w:r>
          <w:rPr>
            <w:noProof/>
            <w:webHidden/>
          </w:rPr>
          <w:fldChar w:fldCharType="separate"/>
        </w:r>
        <w:r>
          <w:rPr>
            <w:noProof/>
            <w:webHidden/>
          </w:rPr>
          <w:t>102</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23" w:history="1">
        <w:r w:rsidRPr="00994A5D">
          <w:rPr>
            <w:rStyle w:val="Hyperlink"/>
            <w:noProof/>
          </w:rPr>
          <w:t>4.3.2</w:t>
        </w:r>
        <w:r>
          <w:rPr>
            <w:rFonts w:asciiTheme="minorHAnsi" w:eastAsiaTheme="minorEastAsia" w:hAnsiTheme="minorHAnsi" w:cstheme="minorBidi"/>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_Toc1048723 \h </w:instrText>
        </w:r>
        <w:r>
          <w:rPr>
            <w:noProof/>
            <w:webHidden/>
          </w:rPr>
        </w:r>
        <w:r>
          <w:rPr>
            <w:noProof/>
            <w:webHidden/>
          </w:rPr>
          <w:fldChar w:fldCharType="separate"/>
        </w:r>
        <w:r>
          <w:rPr>
            <w:noProof/>
            <w:webHidden/>
          </w:rPr>
          <w:t>106</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24" w:history="1">
        <w:r w:rsidRPr="00994A5D">
          <w:rPr>
            <w:rStyle w:val="Hyperlink"/>
            <w:noProof/>
          </w:rPr>
          <w:t>4.4</w:t>
        </w:r>
        <w:r>
          <w:rPr>
            <w:rFonts w:asciiTheme="minorHAnsi" w:eastAsiaTheme="minorEastAsia" w:hAnsiTheme="minorHAnsi" w:cstheme="minorBidi"/>
            <w:i w:val="0"/>
            <w:noProof/>
            <w:sz w:val="22"/>
            <w:szCs w:val="22"/>
          </w:rPr>
          <w:tab/>
        </w:r>
        <w:r w:rsidRPr="00994A5D">
          <w:rPr>
            <w:rStyle w:val="Hyperlink"/>
            <w:noProof/>
          </w:rPr>
          <w:t>BTP-FUN-REQ-041857/A-Display Phone Home Screen Information (TcSE ROIN-294457-1)</w:t>
        </w:r>
        <w:r>
          <w:rPr>
            <w:noProof/>
            <w:webHidden/>
          </w:rPr>
          <w:tab/>
        </w:r>
        <w:r>
          <w:rPr>
            <w:noProof/>
            <w:webHidden/>
          </w:rPr>
          <w:fldChar w:fldCharType="begin"/>
        </w:r>
        <w:r>
          <w:rPr>
            <w:noProof/>
            <w:webHidden/>
          </w:rPr>
          <w:instrText xml:space="preserve"> PAGEREF _Toc1048724 \h </w:instrText>
        </w:r>
        <w:r>
          <w:rPr>
            <w:noProof/>
            <w:webHidden/>
          </w:rPr>
        </w:r>
        <w:r>
          <w:rPr>
            <w:noProof/>
            <w:webHidden/>
          </w:rPr>
          <w:fldChar w:fldCharType="separate"/>
        </w:r>
        <w:r>
          <w:rPr>
            <w:noProof/>
            <w:webHidden/>
          </w:rPr>
          <w:t>111</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25" w:history="1">
        <w:r w:rsidRPr="00994A5D">
          <w:rPr>
            <w:rStyle w:val="Hyperlink"/>
            <w:noProof/>
          </w:rPr>
          <w:t>4.4.1</w:t>
        </w:r>
        <w:r>
          <w:rPr>
            <w:rFonts w:asciiTheme="minorHAnsi" w:eastAsiaTheme="minorEastAsia" w:hAnsiTheme="minorHAnsi" w:cstheme="minorBidi"/>
            <w:noProof/>
            <w:sz w:val="22"/>
            <w:szCs w:val="22"/>
          </w:rPr>
          <w:tab/>
        </w:r>
        <w:r w:rsidRPr="00994A5D">
          <w:rPr>
            <w:rStyle w:val="Hyperlink"/>
            <w:noProof/>
          </w:rPr>
          <w:t>Sequence Diagrams</w:t>
        </w:r>
        <w:r>
          <w:rPr>
            <w:noProof/>
            <w:webHidden/>
          </w:rPr>
          <w:tab/>
        </w:r>
        <w:r>
          <w:rPr>
            <w:noProof/>
            <w:webHidden/>
          </w:rPr>
          <w:fldChar w:fldCharType="begin"/>
        </w:r>
        <w:r>
          <w:rPr>
            <w:noProof/>
            <w:webHidden/>
          </w:rPr>
          <w:instrText xml:space="preserve"> PAGEREF _Toc1048725 \h </w:instrText>
        </w:r>
        <w:r>
          <w:rPr>
            <w:noProof/>
            <w:webHidden/>
          </w:rPr>
        </w:r>
        <w:r>
          <w:rPr>
            <w:noProof/>
            <w:webHidden/>
          </w:rPr>
          <w:fldChar w:fldCharType="separate"/>
        </w:r>
        <w:r>
          <w:rPr>
            <w:noProof/>
            <w:webHidden/>
          </w:rPr>
          <w:t>111</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26" w:history="1">
        <w:r w:rsidRPr="00994A5D">
          <w:rPr>
            <w:rStyle w:val="Hyperlink"/>
            <w:noProof/>
          </w:rPr>
          <w:t>4.5</w:t>
        </w:r>
        <w:r>
          <w:rPr>
            <w:rFonts w:asciiTheme="minorHAnsi" w:eastAsiaTheme="minorEastAsia" w:hAnsiTheme="minorHAnsi" w:cstheme="minorBidi"/>
            <w:i w:val="0"/>
            <w:noProof/>
            <w:sz w:val="22"/>
            <w:szCs w:val="22"/>
          </w:rPr>
          <w:tab/>
        </w:r>
        <w:r w:rsidRPr="00994A5D">
          <w:rPr>
            <w:rStyle w:val="Hyperlink"/>
            <w:noProof/>
          </w:rPr>
          <w:t>BTP-FUN-REQ-041845/A-Incoming Call (TcSE ROIN-294451-1)</w:t>
        </w:r>
        <w:r>
          <w:rPr>
            <w:noProof/>
            <w:webHidden/>
          </w:rPr>
          <w:tab/>
        </w:r>
        <w:r>
          <w:rPr>
            <w:noProof/>
            <w:webHidden/>
          </w:rPr>
          <w:fldChar w:fldCharType="begin"/>
        </w:r>
        <w:r>
          <w:rPr>
            <w:noProof/>
            <w:webHidden/>
          </w:rPr>
          <w:instrText xml:space="preserve"> PAGEREF _Toc1048726 \h </w:instrText>
        </w:r>
        <w:r>
          <w:rPr>
            <w:noProof/>
            <w:webHidden/>
          </w:rPr>
        </w:r>
        <w:r>
          <w:rPr>
            <w:noProof/>
            <w:webHidden/>
          </w:rPr>
          <w:fldChar w:fldCharType="separate"/>
        </w:r>
        <w:r>
          <w:rPr>
            <w:noProof/>
            <w:webHidden/>
          </w:rPr>
          <w:t>111</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27" w:history="1">
        <w:r w:rsidRPr="00994A5D">
          <w:rPr>
            <w:rStyle w:val="Hyperlink"/>
            <w:noProof/>
          </w:rPr>
          <w:t>4.5.1</w:t>
        </w:r>
        <w:r>
          <w:rPr>
            <w:rFonts w:asciiTheme="minorHAnsi" w:eastAsiaTheme="minorEastAsia" w:hAnsiTheme="minorHAnsi" w:cstheme="minorBidi"/>
            <w:noProof/>
            <w:sz w:val="22"/>
            <w:szCs w:val="22"/>
          </w:rPr>
          <w:tab/>
        </w:r>
        <w:r w:rsidRPr="00994A5D">
          <w:rPr>
            <w:rStyle w:val="Hyperlink"/>
            <w:noProof/>
          </w:rPr>
          <w:t>Use Cases</w:t>
        </w:r>
        <w:r>
          <w:rPr>
            <w:noProof/>
            <w:webHidden/>
          </w:rPr>
          <w:tab/>
        </w:r>
        <w:r>
          <w:rPr>
            <w:noProof/>
            <w:webHidden/>
          </w:rPr>
          <w:fldChar w:fldCharType="begin"/>
        </w:r>
        <w:r>
          <w:rPr>
            <w:noProof/>
            <w:webHidden/>
          </w:rPr>
          <w:instrText xml:space="preserve"> PAGEREF _Toc1048727 \h </w:instrText>
        </w:r>
        <w:r>
          <w:rPr>
            <w:noProof/>
            <w:webHidden/>
          </w:rPr>
        </w:r>
        <w:r>
          <w:rPr>
            <w:noProof/>
            <w:webHidden/>
          </w:rPr>
          <w:fldChar w:fldCharType="separate"/>
        </w:r>
        <w:r>
          <w:rPr>
            <w:noProof/>
            <w:webHidden/>
          </w:rPr>
          <w:t>112</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28" w:history="1">
        <w:r w:rsidRPr="00994A5D">
          <w:rPr>
            <w:rStyle w:val="Hyperlink"/>
            <w:noProof/>
          </w:rPr>
          <w:t>4.5.2</w:t>
        </w:r>
        <w:r>
          <w:rPr>
            <w:rFonts w:asciiTheme="minorHAnsi" w:eastAsiaTheme="minorEastAsia" w:hAnsiTheme="minorHAnsi" w:cstheme="minorBidi"/>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_Toc1048728 \h </w:instrText>
        </w:r>
        <w:r>
          <w:rPr>
            <w:noProof/>
            <w:webHidden/>
          </w:rPr>
        </w:r>
        <w:r>
          <w:rPr>
            <w:noProof/>
            <w:webHidden/>
          </w:rPr>
          <w:fldChar w:fldCharType="separate"/>
        </w:r>
        <w:r>
          <w:rPr>
            <w:noProof/>
            <w:webHidden/>
          </w:rPr>
          <w:t>116</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29" w:history="1">
        <w:r w:rsidRPr="00994A5D">
          <w:rPr>
            <w:rStyle w:val="Hyperlink"/>
            <w:noProof/>
          </w:rPr>
          <w:t>4.5.3</w:t>
        </w:r>
        <w:r>
          <w:rPr>
            <w:rFonts w:asciiTheme="minorHAnsi" w:eastAsiaTheme="minorEastAsia" w:hAnsiTheme="minorHAnsi" w:cstheme="minorBidi"/>
            <w:noProof/>
            <w:sz w:val="22"/>
            <w:szCs w:val="22"/>
          </w:rPr>
          <w:tab/>
        </w:r>
        <w:r w:rsidRPr="00994A5D">
          <w:rPr>
            <w:rStyle w:val="Hyperlink"/>
            <w:noProof/>
          </w:rPr>
          <w:t>Sequence Diagrams</w:t>
        </w:r>
        <w:r>
          <w:rPr>
            <w:noProof/>
            <w:webHidden/>
          </w:rPr>
          <w:tab/>
        </w:r>
        <w:r>
          <w:rPr>
            <w:noProof/>
            <w:webHidden/>
          </w:rPr>
          <w:fldChar w:fldCharType="begin"/>
        </w:r>
        <w:r>
          <w:rPr>
            <w:noProof/>
            <w:webHidden/>
          </w:rPr>
          <w:instrText xml:space="preserve"> PAGEREF _Toc1048729 \h </w:instrText>
        </w:r>
        <w:r>
          <w:rPr>
            <w:noProof/>
            <w:webHidden/>
          </w:rPr>
        </w:r>
        <w:r>
          <w:rPr>
            <w:noProof/>
            <w:webHidden/>
          </w:rPr>
          <w:fldChar w:fldCharType="separate"/>
        </w:r>
        <w:r>
          <w:rPr>
            <w:noProof/>
            <w:webHidden/>
          </w:rPr>
          <w:t>117</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30" w:history="1">
        <w:r w:rsidRPr="00994A5D">
          <w:rPr>
            <w:rStyle w:val="Hyperlink"/>
            <w:noProof/>
          </w:rPr>
          <w:t>4.6</w:t>
        </w:r>
        <w:r>
          <w:rPr>
            <w:rFonts w:asciiTheme="minorHAnsi" w:eastAsiaTheme="minorEastAsia" w:hAnsiTheme="minorHAnsi" w:cstheme="minorBidi"/>
            <w:i w:val="0"/>
            <w:noProof/>
            <w:sz w:val="22"/>
            <w:szCs w:val="22"/>
          </w:rPr>
          <w:tab/>
        </w:r>
        <w:r w:rsidRPr="00994A5D">
          <w:rPr>
            <w:rStyle w:val="Hyperlink"/>
            <w:noProof/>
          </w:rPr>
          <w:t>BTP-FUN-REQ-033851/B-Outgoing Call (TcSE ROIN-294320-1)</w:t>
        </w:r>
        <w:r>
          <w:rPr>
            <w:noProof/>
            <w:webHidden/>
          </w:rPr>
          <w:tab/>
        </w:r>
        <w:r>
          <w:rPr>
            <w:noProof/>
            <w:webHidden/>
          </w:rPr>
          <w:fldChar w:fldCharType="begin"/>
        </w:r>
        <w:r>
          <w:rPr>
            <w:noProof/>
            <w:webHidden/>
          </w:rPr>
          <w:instrText xml:space="preserve"> PAGEREF _Toc1048730 \h </w:instrText>
        </w:r>
        <w:r>
          <w:rPr>
            <w:noProof/>
            <w:webHidden/>
          </w:rPr>
        </w:r>
        <w:r>
          <w:rPr>
            <w:noProof/>
            <w:webHidden/>
          </w:rPr>
          <w:fldChar w:fldCharType="separate"/>
        </w:r>
        <w:r>
          <w:rPr>
            <w:noProof/>
            <w:webHidden/>
          </w:rPr>
          <w:t>118</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31" w:history="1">
        <w:r w:rsidRPr="00994A5D">
          <w:rPr>
            <w:rStyle w:val="Hyperlink"/>
            <w:noProof/>
          </w:rPr>
          <w:t>4.6.1</w:t>
        </w:r>
        <w:r>
          <w:rPr>
            <w:rFonts w:asciiTheme="minorHAnsi" w:eastAsiaTheme="minorEastAsia" w:hAnsiTheme="minorHAnsi" w:cstheme="minorBidi"/>
            <w:noProof/>
            <w:sz w:val="22"/>
            <w:szCs w:val="22"/>
          </w:rPr>
          <w:tab/>
        </w:r>
        <w:r w:rsidRPr="00994A5D">
          <w:rPr>
            <w:rStyle w:val="Hyperlink"/>
            <w:noProof/>
          </w:rPr>
          <w:t>Use Cases</w:t>
        </w:r>
        <w:r>
          <w:rPr>
            <w:noProof/>
            <w:webHidden/>
          </w:rPr>
          <w:tab/>
        </w:r>
        <w:r>
          <w:rPr>
            <w:noProof/>
            <w:webHidden/>
          </w:rPr>
          <w:fldChar w:fldCharType="begin"/>
        </w:r>
        <w:r>
          <w:rPr>
            <w:noProof/>
            <w:webHidden/>
          </w:rPr>
          <w:instrText xml:space="preserve"> PAGEREF _Toc1048731 \h </w:instrText>
        </w:r>
        <w:r>
          <w:rPr>
            <w:noProof/>
            <w:webHidden/>
          </w:rPr>
        </w:r>
        <w:r>
          <w:rPr>
            <w:noProof/>
            <w:webHidden/>
          </w:rPr>
          <w:fldChar w:fldCharType="separate"/>
        </w:r>
        <w:r>
          <w:rPr>
            <w:noProof/>
            <w:webHidden/>
          </w:rPr>
          <w:t>119</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32" w:history="1">
        <w:r w:rsidRPr="00994A5D">
          <w:rPr>
            <w:rStyle w:val="Hyperlink"/>
            <w:noProof/>
          </w:rPr>
          <w:t>4.6.2</w:t>
        </w:r>
        <w:r>
          <w:rPr>
            <w:rFonts w:asciiTheme="minorHAnsi" w:eastAsiaTheme="minorEastAsia" w:hAnsiTheme="minorHAnsi" w:cstheme="minorBidi"/>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_Toc1048732 \h </w:instrText>
        </w:r>
        <w:r>
          <w:rPr>
            <w:noProof/>
            <w:webHidden/>
          </w:rPr>
        </w:r>
        <w:r>
          <w:rPr>
            <w:noProof/>
            <w:webHidden/>
          </w:rPr>
          <w:fldChar w:fldCharType="separate"/>
        </w:r>
        <w:r>
          <w:rPr>
            <w:noProof/>
            <w:webHidden/>
          </w:rPr>
          <w:t>128</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33" w:history="1">
        <w:r w:rsidRPr="00994A5D">
          <w:rPr>
            <w:rStyle w:val="Hyperlink"/>
            <w:noProof/>
          </w:rPr>
          <w:t>4.6.3</w:t>
        </w:r>
        <w:r>
          <w:rPr>
            <w:rFonts w:asciiTheme="minorHAnsi" w:eastAsiaTheme="minorEastAsia" w:hAnsiTheme="minorHAnsi" w:cstheme="minorBidi"/>
            <w:noProof/>
            <w:sz w:val="22"/>
            <w:szCs w:val="22"/>
          </w:rPr>
          <w:tab/>
        </w:r>
        <w:r w:rsidRPr="00994A5D">
          <w:rPr>
            <w:rStyle w:val="Hyperlink"/>
            <w:noProof/>
          </w:rPr>
          <w:t>Sequence Diagrams</w:t>
        </w:r>
        <w:r>
          <w:rPr>
            <w:noProof/>
            <w:webHidden/>
          </w:rPr>
          <w:tab/>
        </w:r>
        <w:r>
          <w:rPr>
            <w:noProof/>
            <w:webHidden/>
          </w:rPr>
          <w:fldChar w:fldCharType="begin"/>
        </w:r>
        <w:r>
          <w:rPr>
            <w:noProof/>
            <w:webHidden/>
          </w:rPr>
          <w:instrText xml:space="preserve"> PAGEREF _Toc1048733 \h </w:instrText>
        </w:r>
        <w:r>
          <w:rPr>
            <w:noProof/>
            <w:webHidden/>
          </w:rPr>
        </w:r>
        <w:r>
          <w:rPr>
            <w:noProof/>
            <w:webHidden/>
          </w:rPr>
          <w:fldChar w:fldCharType="separate"/>
        </w:r>
        <w:r>
          <w:rPr>
            <w:noProof/>
            <w:webHidden/>
          </w:rPr>
          <w:t>129</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34" w:history="1">
        <w:r w:rsidRPr="00994A5D">
          <w:rPr>
            <w:rStyle w:val="Hyperlink"/>
            <w:noProof/>
          </w:rPr>
          <w:t>4.7</w:t>
        </w:r>
        <w:r>
          <w:rPr>
            <w:rFonts w:asciiTheme="minorHAnsi" w:eastAsiaTheme="minorEastAsia" w:hAnsiTheme="minorHAnsi" w:cstheme="minorBidi"/>
            <w:i w:val="0"/>
            <w:noProof/>
            <w:sz w:val="22"/>
            <w:szCs w:val="22"/>
          </w:rPr>
          <w:tab/>
        </w:r>
        <w:r w:rsidRPr="00994A5D">
          <w:rPr>
            <w:rStyle w:val="Hyperlink"/>
            <w:noProof/>
          </w:rPr>
          <w:t>BTP-FUN-REQ-041788/A-Active Call Management (TcSE ROIN-294448-1)</w:t>
        </w:r>
        <w:r>
          <w:rPr>
            <w:noProof/>
            <w:webHidden/>
          </w:rPr>
          <w:tab/>
        </w:r>
        <w:r>
          <w:rPr>
            <w:noProof/>
            <w:webHidden/>
          </w:rPr>
          <w:fldChar w:fldCharType="begin"/>
        </w:r>
        <w:r>
          <w:rPr>
            <w:noProof/>
            <w:webHidden/>
          </w:rPr>
          <w:instrText xml:space="preserve"> PAGEREF _Toc1048734 \h </w:instrText>
        </w:r>
        <w:r>
          <w:rPr>
            <w:noProof/>
            <w:webHidden/>
          </w:rPr>
        </w:r>
        <w:r>
          <w:rPr>
            <w:noProof/>
            <w:webHidden/>
          </w:rPr>
          <w:fldChar w:fldCharType="separate"/>
        </w:r>
        <w:r>
          <w:rPr>
            <w:noProof/>
            <w:webHidden/>
          </w:rPr>
          <w:t>131</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35" w:history="1">
        <w:r w:rsidRPr="00994A5D">
          <w:rPr>
            <w:rStyle w:val="Hyperlink"/>
            <w:noProof/>
          </w:rPr>
          <w:t>4.7.1</w:t>
        </w:r>
        <w:r>
          <w:rPr>
            <w:rFonts w:asciiTheme="minorHAnsi" w:eastAsiaTheme="minorEastAsia" w:hAnsiTheme="minorHAnsi" w:cstheme="minorBidi"/>
            <w:noProof/>
            <w:sz w:val="22"/>
            <w:szCs w:val="22"/>
          </w:rPr>
          <w:tab/>
        </w:r>
        <w:r w:rsidRPr="00994A5D">
          <w:rPr>
            <w:rStyle w:val="Hyperlink"/>
            <w:noProof/>
          </w:rPr>
          <w:t>Use Cases</w:t>
        </w:r>
        <w:r>
          <w:rPr>
            <w:noProof/>
            <w:webHidden/>
          </w:rPr>
          <w:tab/>
        </w:r>
        <w:r>
          <w:rPr>
            <w:noProof/>
            <w:webHidden/>
          </w:rPr>
          <w:fldChar w:fldCharType="begin"/>
        </w:r>
        <w:r>
          <w:rPr>
            <w:noProof/>
            <w:webHidden/>
          </w:rPr>
          <w:instrText xml:space="preserve"> PAGEREF _Toc1048735 \h </w:instrText>
        </w:r>
        <w:r>
          <w:rPr>
            <w:noProof/>
            <w:webHidden/>
          </w:rPr>
        </w:r>
        <w:r>
          <w:rPr>
            <w:noProof/>
            <w:webHidden/>
          </w:rPr>
          <w:fldChar w:fldCharType="separate"/>
        </w:r>
        <w:r>
          <w:rPr>
            <w:noProof/>
            <w:webHidden/>
          </w:rPr>
          <w:t>131</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36" w:history="1">
        <w:r w:rsidRPr="00994A5D">
          <w:rPr>
            <w:rStyle w:val="Hyperlink"/>
            <w:noProof/>
          </w:rPr>
          <w:t>4.7.2</w:t>
        </w:r>
        <w:r>
          <w:rPr>
            <w:rFonts w:asciiTheme="minorHAnsi" w:eastAsiaTheme="minorEastAsia" w:hAnsiTheme="minorHAnsi" w:cstheme="minorBidi"/>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_Toc1048736 \h </w:instrText>
        </w:r>
        <w:r>
          <w:rPr>
            <w:noProof/>
            <w:webHidden/>
          </w:rPr>
        </w:r>
        <w:r>
          <w:rPr>
            <w:noProof/>
            <w:webHidden/>
          </w:rPr>
          <w:fldChar w:fldCharType="separate"/>
        </w:r>
        <w:r>
          <w:rPr>
            <w:noProof/>
            <w:webHidden/>
          </w:rPr>
          <w:t>145</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37" w:history="1">
        <w:r w:rsidRPr="00994A5D">
          <w:rPr>
            <w:rStyle w:val="Hyperlink"/>
            <w:noProof/>
          </w:rPr>
          <w:t>4.7.3</w:t>
        </w:r>
        <w:r>
          <w:rPr>
            <w:rFonts w:asciiTheme="minorHAnsi" w:eastAsiaTheme="minorEastAsia" w:hAnsiTheme="minorHAnsi" w:cstheme="minorBidi"/>
            <w:noProof/>
            <w:sz w:val="22"/>
            <w:szCs w:val="22"/>
          </w:rPr>
          <w:tab/>
        </w:r>
        <w:r w:rsidRPr="00994A5D">
          <w:rPr>
            <w:rStyle w:val="Hyperlink"/>
            <w:noProof/>
          </w:rPr>
          <w:t>Sequence Diagrams</w:t>
        </w:r>
        <w:r>
          <w:rPr>
            <w:noProof/>
            <w:webHidden/>
          </w:rPr>
          <w:tab/>
        </w:r>
        <w:r>
          <w:rPr>
            <w:noProof/>
            <w:webHidden/>
          </w:rPr>
          <w:fldChar w:fldCharType="begin"/>
        </w:r>
        <w:r>
          <w:rPr>
            <w:noProof/>
            <w:webHidden/>
          </w:rPr>
          <w:instrText xml:space="preserve"> PAGEREF _Toc1048737 \h </w:instrText>
        </w:r>
        <w:r>
          <w:rPr>
            <w:noProof/>
            <w:webHidden/>
          </w:rPr>
        </w:r>
        <w:r>
          <w:rPr>
            <w:noProof/>
            <w:webHidden/>
          </w:rPr>
          <w:fldChar w:fldCharType="separate"/>
        </w:r>
        <w:r>
          <w:rPr>
            <w:noProof/>
            <w:webHidden/>
          </w:rPr>
          <w:t>151</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38" w:history="1">
        <w:r w:rsidRPr="00994A5D">
          <w:rPr>
            <w:rStyle w:val="Hyperlink"/>
            <w:noProof/>
          </w:rPr>
          <w:t>4.8</w:t>
        </w:r>
        <w:r>
          <w:rPr>
            <w:rFonts w:asciiTheme="minorHAnsi" w:eastAsiaTheme="minorEastAsia" w:hAnsiTheme="minorHAnsi" w:cstheme="minorBidi"/>
            <w:i w:val="0"/>
            <w:noProof/>
            <w:sz w:val="22"/>
            <w:szCs w:val="22"/>
          </w:rPr>
          <w:tab/>
        </w:r>
        <w:r w:rsidRPr="00994A5D">
          <w:rPr>
            <w:rStyle w:val="Hyperlink"/>
            <w:noProof/>
          </w:rPr>
          <w:t>BTP-FUN-REQ-033817/A-Phonebook and Call History Download, Browse and Management (TcSE ROIN-294317-1)</w:t>
        </w:r>
        <w:r>
          <w:rPr>
            <w:noProof/>
            <w:webHidden/>
          </w:rPr>
          <w:tab/>
        </w:r>
        <w:r>
          <w:rPr>
            <w:noProof/>
            <w:webHidden/>
          </w:rPr>
          <w:fldChar w:fldCharType="begin"/>
        </w:r>
        <w:r>
          <w:rPr>
            <w:noProof/>
            <w:webHidden/>
          </w:rPr>
          <w:instrText xml:space="preserve"> PAGEREF _Toc1048738 \h </w:instrText>
        </w:r>
        <w:r>
          <w:rPr>
            <w:noProof/>
            <w:webHidden/>
          </w:rPr>
        </w:r>
        <w:r>
          <w:rPr>
            <w:noProof/>
            <w:webHidden/>
          </w:rPr>
          <w:fldChar w:fldCharType="separate"/>
        </w:r>
        <w:r>
          <w:rPr>
            <w:noProof/>
            <w:webHidden/>
          </w:rPr>
          <w:t>157</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39" w:history="1">
        <w:r w:rsidRPr="00994A5D">
          <w:rPr>
            <w:rStyle w:val="Hyperlink"/>
            <w:noProof/>
          </w:rPr>
          <w:t>4.8.1</w:t>
        </w:r>
        <w:r>
          <w:rPr>
            <w:rFonts w:asciiTheme="minorHAnsi" w:eastAsiaTheme="minorEastAsia" w:hAnsiTheme="minorHAnsi" w:cstheme="minorBidi"/>
            <w:noProof/>
            <w:sz w:val="22"/>
            <w:szCs w:val="22"/>
          </w:rPr>
          <w:tab/>
        </w:r>
        <w:r w:rsidRPr="00994A5D">
          <w:rPr>
            <w:rStyle w:val="Hyperlink"/>
            <w:noProof/>
          </w:rPr>
          <w:t>Use Cases</w:t>
        </w:r>
        <w:r>
          <w:rPr>
            <w:noProof/>
            <w:webHidden/>
          </w:rPr>
          <w:tab/>
        </w:r>
        <w:r>
          <w:rPr>
            <w:noProof/>
            <w:webHidden/>
          </w:rPr>
          <w:fldChar w:fldCharType="begin"/>
        </w:r>
        <w:r>
          <w:rPr>
            <w:noProof/>
            <w:webHidden/>
          </w:rPr>
          <w:instrText xml:space="preserve"> PAGEREF _Toc1048739 \h </w:instrText>
        </w:r>
        <w:r>
          <w:rPr>
            <w:noProof/>
            <w:webHidden/>
          </w:rPr>
        </w:r>
        <w:r>
          <w:rPr>
            <w:noProof/>
            <w:webHidden/>
          </w:rPr>
          <w:fldChar w:fldCharType="separate"/>
        </w:r>
        <w:r>
          <w:rPr>
            <w:noProof/>
            <w:webHidden/>
          </w:rPr>
          <w:t>157</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40" w:history="1">
        <w:r w:rsidRPr="00994A5D">
          <w:rPr>
            <w:rStyle w:val="Hyperlink"/>
            <w:noProof/>
          </w:rPr>
          <w:t>4.8.2</w:t>
        </w:r>
        <w:r>
          <w:rPr>
            <w:rFonts w:asciiTheme="minorHAnsi" w:eastAsiaTheme="minorEastAsia" w:hAnsiTheme="minorHAnsi" w:cstheme="minorBidi"/>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_Toc1048740 \h </w:instrText>
        </w:r>
        <w:r>
          <w:rPr>
            <w:noProof/>
            <w:webHidden/>
          </w:rPr>
        </w:r>
        <w:r>
          <w:rPr>
            <w:noProof/>
            <w:webHidden/>
          </w:rPr>
          <w:fldChar w:fldCharType="separate"/>
        </w:r>
        <w:r>
          <w:rPr>
            <w:noProof/>
            <w:webHidden/>
          </w:rPr>
          <w:t>161</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41" w:history="1">
        <w:r w:rsidRPr="00994A5D">
          <w:rPr>
            <w:rStyle w:val="Hyperlink"/>
            <w:noProof/>
          </w:rPr>
          <w:t>4.8.3</w:t>
        </w:r>
        <w:r>
          <w:rPr>
            <w:rFonts w:asciiTheme="minorHAnsi" w:eastAsiaTheme="minorEastAsia" w:hAnsiTheme="minorHAnsi" w:cstheme="minorBidi"/>
            <w:noProof/>
            <w:sz w:val="22"/>
            <w:szCs w:val="22"/>
          </w:rPr>
          <w:tab/>
        </w:r>
        <w:r w:rsidRPr="00994A5D">
          <w:rPr>
            <w:rStyle w:val="Hyperlink"/>
            <w:noProof/>
          </w:rPr>
          <w:t>Sequence Diagrams</w:t>
        </w:r>
        <w:r>
          <w:rPr>
            <w:noProof/>
            <w:webHidden/>
          </w:rPr>
          <w:tab/>
        </w:r>
        <w:r>
          <w:rPr>
            <w:noProof/>
            <w:webHidden/>
          </w:rPr>
          <w:fldChar w:fldCharType="begin"/>
        </w:r>
        <w:r>
          <w:rPr>
            <w:noProof/>
            <w:webHidden/>
          </w:rPr>
          <w:instrText xml:space="preserve"> PAGEREF _Toc1048741 \h </w:instrText>
        </w:r>
        <w:r>
          <w:rPr>
            <w:noProof/>
            <w:webHidden/>
          </w:rPr>
        </w:r>
        <w:r>
          <w:rPr>
            <w:noProof/>
            <w:webHidden/>
          </w:rPr>
          <w:fldChar w:fldCharType="separate"/>
        </w:r>
        <w:r>
          <w:rPr>
            <w:noProof/>
            <w:webHidden/>
          </w:rPr>
          <w:t>179</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42" w:history="1">
        <w:r w:rsidRPr="00994A5D">
          <w:rPr>
            <w:rStyle w:val="Hyperlink"/>
            <w:noProof/>
          </w:rPr>
          <w:t>4.9</w:t>
        </w:r>
        <w:r>
          <w:rPr>
            <w:rFonts w:asciiTheme="minorHAnsi" w:eastAsiaTheme="minorEastAsia" w:hAnsiTheme="minorHAnsi" w:cstheme="minorBidi"/>
            <w:i w:val="0"/>
            <w:noProof/>
            <w:sz w:val="22"/>
            <w:szCs w:val="22"/>
          </w:rPr>
          <w:tab/>
        </w:r>
        <w:r w:rsidRPr="00994A5D">
          <w:rPr>
            <w:rStyle w:val="Hyperlink"/>
            <w:noProof/>
          </w:rPr>
          <w:t>BTP-FUN-REQ-041734/D-Messaging - SMS and eMail (TcSE ROIN-294445-2)</w:t>
        </w:r>
        <w:r>
          <w:rPr>
            <w:noProof/>
            <w:webHidden/>
          </w:rPr>
          <w:tab/>
        </w:r>
        <w:r>
          <w:rPr>
            <w:noProof/>
            <w:webHidden/>
          </w:rPr>
          <w:fldChar w:fldCharType="begin"/>
        </w:r>
        <w:r>
          <w:rPr>
            <w:noProof/>
            <w:webHidden/>
          </w:rPr>
          <w:instrText xml:space="preserve"> PAGEREF _Toc1048742 \h </w:instrText>
        </w:r>
        <w:r>
          <w:rPr>
            <w:noProof/>
            <w:webHidden/>
          </w:rPr>
        </w:r>
        <w:r>
          <w:rPr>
            <w:noProof/>
            <w:webHidden/>
          </w:rPr>
          <w:fldChar w:fldCharType="separate"/>
        </w:r>
        <w:r>
          <w:rPr>
            <w:noProof/>
            <w:webHidden/>
          </w:rPr>
          <w:t>180</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43" w:history="1">
        <w:r w:rsidRPr="00994A5D">
          <w:rPr>
            <w:rStyle w:val="Hyperlink"/>
            <w:noProof/>
          </w:rPr>
          <w:t>4.9.1</w:t>
        </w:r>
        <w:r>
          <w:rPr>
            <w:rFonts w:asciiTheme="minorHAnsi" w:eastAsiaTheme="minorEastAsia" w:hAnsiTheme="minorHAnsi" w:cstheme="minorBidi"/>
            <w:noProof/>
            <w:sz w:val="22"/>
            <w:szCs w:val="22"/>
          </w:rPr>
          <w:tab/>
        </w:r>
        <w:r w:rsidRPr="00994A5D">
          <w:rPr>
            <w:rStyle w:val="Hyperlink"/>
            <w:noProof/>
          </w:rPr>
          <w:t>Use Cases</w:t>
        </w:r>
        <w:r>
          <w:rPr>
            <w:noProof/>
            <w:webHidden/>
          </w:rPr>
          <w:tab/>
        </w:r>
        <w:r>
          <w:rPr>
            <w:noProof/>
            <w:webHidden/>
          </w:rPr>
          <w:fldChar w:fldCharType="begin"/>
        </w:r>
        <w:r>
          <w:rPr>
            <w:noProof/>
            <w:webHidden/>
          </w:rPr>
          <w:instrText xml:space="preserve"> PAGEREF _Toc1048743 \h </w:instrText>
        </w:r>
        <w:r>
          <w:rPr>
            <w:noProof/>
            <w:webHidden/>
          </w:rPr>
        </w:r>
        <w:r>
          <w:rPr>
            <w:noProof/>
            <w:webHidden/>
          </w:rPr>
          <w:fldChar w:fldCharType="separate"/>
        </w:r>
        <w:r>
          <w:rPr>
            <w:noProof/>
            <w:webHidden/>
          </w:rPr>
          <w:t>181</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44" w:history="1">
        <w:r w:rsidRPr="00994A5D">
          <w:rPr>
            <w:rStyle w:val="Hyperlink"/>
            <w:noProof/>
          </w:rPr>
          <w:t>4.9.2</w:t>
        </w:r>
        <w:r>
          <w:rPr>
            <w:rFonts w:asciiTheme="minorHAnsi" w:eastAsiaTheme="minorEastAsia" w:hAnsiTheme="minorHAnsi" w:cstheme="minorBidi"/>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_Toc1048744 \h </w:instrText>
        </w:r>
        <w:r>
          <w:rPr>
            <w:noProof/>
            <w:webHidden/>
          </w:rPr>
        </w:r>
        <w:r>
          <w:rPr>
            <w:noProof/>
            <w:webHidden/>
          </w:rPr>
          <w:fldChar w:fldCharType="separate"/>
        </w:r>
        <w:r>
          <w:rPr>
            <w:noProof/>
            <w:webHidden/>
          </w:rPr>
          <w:t>190</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45" w:history="1">
        <w:r w:rsidRPr="00994A5D">
          <w:rPr>
            <w:rStyle w:val="Hyperlink"/>
            <w:noProof/>
          </w:rPr>
          <w:t>4.9.3</w:t>
        </w:r>
        <w:r>
          <w:rPr>
            <w:rFonts w:asciiTheme="minorHAnsi" w:eastAsiaTheme="minorEastAsia" w:hAnsiTheme="minorHAnsi" w:cstheme="minorBidi"/>
            <w:noProof/>
            <w:sz w:val="22"/>
            <w:szCs w:val="22"/>
          </w:rPr>
          <w:tab/>
        </w:r>
        <w:r w:rsidRPr="00994A5D">
          <w:rPr>
            <w:rStyle w:val="Hyperlink"/>
            <w:noProof/>
          </w:rPr>
          <w:t>Sequence Diagrams</w:t>
        </w:r>
        <w:r>
          <w:rPr>
            <w:noProof/>
            <w:webHidden/>
          </w:rPr>
          <w:tab/>
        </w:r>
        <w:r>
          <w:rPr>
            <w:noProof/>
            <w:webHidden/>
          </w:rPr>
          <w:fldChar w:fldCharType="begin"/>
        </w:r>
        <w:r>
          <w:rPr>
            <w:noProof/>
            <w:webHidden/>
          </w:rPr>
          <w:instrText xml:space="preserve"> PAGEREF _Toc1048745 \h </w:instrText>
        </w:r>
        <w:r>
          <w:rPr>
            <w:noProof/>
            <w:webHidden/>
          </w:rPr>
        </w:r>
        <w:r>
          <w:rPr>
            <w:noProof/>
            <w:webHidden/>
          </w:rPr>
          <w:fldChar w:fldCharType="separate"/>
        </w:r>
        <w:r>
          <w:rPr>
            <w:noProof/>
            <w:webHidden/>
          </w:rPr>
          <w:t>199</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46" w:history="1">
        <w:r w:rsidRPr="00994A5D">
          <w:rPr>
            <w:rStyle w:val="Hyperlink"/>
            <w:noProof/>
          </w:rPr>
          <w:t>4.10</w:t>
        </w:r>
        <w:r>
          <w:rPr>
            <w:rFonts w:asciiTheme="minorHAnsi" w:eastAsiaTheme="minorEastAsia" w:hAnsiTheme="minorHAnsi" w:cstheme="minorBidi"/>
            <w:i w:val="0"/>
            <w:noProof/>
            <w:sz w:val="22"/>
            <w:szCs w:val="22"/>
          </w:rPr>
          <w:tab/>
        </w:r>
        <w:r w:rsidRPr="00994A5D">
          <w:rPr>
            <w:rStyle w:val="Hyperlink"/>
            <w:noProof/>
          </w:rPr>
          <w:t>BTP-FUN-REQ-033867/A-Do Not Disturb (TcSE ROIN-294323-1)</w:t>
        </w:r>
        <w:r>
          <w:rPr>
            <w:noProof/>
            <w:webHidden/>
          </w:rPr>
          <w:tab/>
        </w:r>
        <w:r>
          <w:rPr>
            <w:noProof/>
            <w:webHidden/>
          </w:rPr>
          <w:fldChar w:fldCharType="begin"/>
        </w:r>
        <w:r>
          <w:rPr>
            <w:noProof/>
            <w:webHidden/>
          </w:rPr>
          <w:instrText xml:space="preserve"> PAGEREF _Toc1048746 \h </w:instrText>
        </w:r>
        <w:r>
          <w:rPr>
            <w:noProof/>
            <w:webHidden/>
          </w:rPr>
        </w:r>
        <w:r>
          <w:rPr>
            <w:noProof/>
            <w:webHidden/>
          </w:rPr>
          <w:fldChar w:fldCharType="separate"/>
        </w:r>
        <w:r>
          <w:rPr>
            <w:noProof/>
            <w:webHidden/>
          </w:rPr>
          <w:t>203</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47" w:history="1">
        <w:r w:rsidRPr="00994A5D">
          <w:rPr>
            <w:rStyle w:val="Hyperlink"/>
            <w:noProof/>
          </w:rPr>
          <w:t>4.10.1</w:t>
        </w:r>
        <w:r>
          <w:rPr>
            <w:rFonts w:asciiTheme="minorHAnsi" w:eastAsiaTheme="minorEastAsia" w:hAnsiTheme="minorHAnsi" w:cstheme="minorBidi"/>
            <w:noProof/>
            <w:sz w:val="22"/>
            <w:szCs w:val="22"/>
          </w:rPr>
          <w:tab/>
        </w:r>
        <w:r w:rsidRPr="00994A5D">
          <w:rPr>
            <w:rStyle w:val="Hyperlink"/>
            <w:noProof/>
          </w:rPr>
          <w:t>Use Cases</w:t>
        </w:r>
        <w:r>
          <w:rPr>
            <w:noProof/>
            <w:webHidden/>
          </w:rPr>
          <w:tab/>
        </w:r>
        <w:r>
          <w:rPr>
            <w:noProof/>
            <w:webHidden/>
          </w:rPr>
          <w:fldChar w:fldCharType="begin"/>
        </w:r>
        <w:r>
          <w:rPr>
            <w:noProof/>
            <w:webHidden/>
          </w:rPr>
          <w:instrText xml:space="preserve"> PAGEREF _Toc1048747 \h </w:instrText>
        </w:r>
        <w:r>
          <w:rPr>
            <w:noProof/>
            <w:webHidden/>
          </w:rPr>
        </w:r>
        <w:r>
          <w:rPr>
            <w:noProof/>
            <w:webHidden/>
          </w:rPr>
          <w:fldChar w:fldCharType="separate"/>
        </w:r>
        <w:r>
          <w:rPr>
            <w:noProof/>
            <w:webHidden/>
          </w:rPr>
          <w:t>203</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48" w:history="1">
        <w:r w:rsidRPr="00994A5D">
          <w:rPr>
            <w:rStyle w:val="Hyperlink"/>
            <w:noProof/>
          </w:rPr>
          <w:t>4.10.2</w:t>
        </w:r>
        <w:r>
          <w:rPr>
            <w:rFonts w:asciiTheme="minorHAnsi" w:eastAsiaTheme="minorEastAsia" w:hAnsiTheme="minorHAnsi" w:cstheme="minorBidi"/>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_Toc1048748 \h </w:instrText>
        </w:r>
        <w:r>
          <w:rPr>
            <w:noProof/>
            <w:webHidden/>
          </w:rPr>
        </w:r>
        <w:r>
          <w:rPr>
            <w:noProof/>
            <w:webHidden/>
          </w:rPr>
          <w:fldChar w:fldCharType="separate"/>
        </w:r>
        <w:r>
          <w:rPr>
            <w:noProof/>
            <w:webHidden/>
          </w:rPr>
          <w:t>205</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49" w:history="1">
        <w:r w:rsidRPr="00994A5D">
          <w:rPr>
            <w:rStyle w:val="Hyperlink"/>
            <w:noProof/>
          </w:rPr>
          <w:t>4.11</w:t>
        </w:r>
        <w:r>
          <w:rPr>
            <w:rFonts w:asciiTheme="minorHAnsi" w:eastAsiaTheme="minorEastAsia" w:hAnsiTheme="minorHAnsi" w:cstheme="minorBidi"/>
            <w:i w:val="0"/>
            <w:noProof/>
            <w:sz w:val="22"/>
            <w:szCs w:val="22"/>
          </w:rPr>
          <w:tab/>
        </w:r>
        <w:r w:rsidRPr="00994A5D">
          <w:rPr>
            <w:rStyle w:val="Hyperlink"/>
            <w:noProof/>
          </w:rPr>
          <w:t>BTP-FUN-REQ-033874/A-Phone Disconnects (TcSE ROIN-294326-1)</w:t>
        </w:r>
        <w:r>
          <w:rPr>
            <w:noProof/>
            <w:webHidden/>
          </w:rPr>
          <w:tab/>
        </w:r>
        <w:r>
          <w:rPr>
            <w:noProof/>
            <w:webHidden/>
          </w:rPr>
          <w:fldChar w:fldCharType="begin"/>
        </w:r>
        <w:r>
          <w:rPr>
            <w:noProof/>
            <w:webHidden/>
          </w:rPr>
          <w:instrText xml:space="preserve"> PAGEREF _Toc1048749 \h </w:instrText>
        </w:r>
        <w:r>
          <w:rPr>
            <w:noProof/>
            <w:webHidden/>
          </w:rPr>
        </w:r>
        <w:r>
          <w:rPr>
            <w:noProof/>
            <w:webHidden/>
          </w:rPr>
          <w:fldChar w:fldCharType="separate"/>
        </w:r>
        <w:r>
          <w:rPr>
            <w:noProof/>
            <w:webHidden/>
          </w:rPr>
          <w:t>205</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50" w:history="1">
        <w:r w:rsidRPr="00994A5D">
          <w:rPr>
            <w:rStyle w:val="Hyperlink"/>
            <w:noProof/>
          </w:rPr>
          <w:t>4.11.1</w:t>
        </w:r>
        <w:r>
          <w:rPr>
            <w:rFonts w:asciiTheme="minorHAnsi" w:eastAsiaTheme="minorEastAsia" w:hAnsiTheme="minorHAnsi" w:cstheme="minorBidi"/>
            <w:noProof/>
            <w:sz w:val="22"/>
            <w:szCs w:val="22"/>
          </w:rPr>
          <w:tab/>
        </w:r>
        <w:r w:rsidRPr="00994A5D">
          <w:rPr>
            <w:rStyle w:val="Hyperlink"/>
            <w:noProof/>
          </w:rPr>
          <w:t>Use Cases</w:t>
        </w:r>
        <w:r>
          <w:rPr>
            <w:noProof/>
            <w:webHidden/>
          </w:rPr>
          <w:tab/>
        </w:r>
        <w:r>
          <w:rPr>
            <w:noProof/>
            <w:webHidden/>
          </w:rPr>
          <w:fldChar w:fldCharType="begin"/>
        </w:r>
        <w:r>
          <w:rPr>
            <w:noProof/>
            <w:webHidden/>
          </w:rPr>
          <w:instrText xml:space="preserve"> PAGEREF _Toc1048750 \h </w:instrText>
        </w:r>
        <w:r>
          <w:rPr>
            <w:noProof/>
            <w:webHidden/>
          </w:rPr>
        </w:r>
        <w:r>
          <w:rPr>
            <w:noProof/>
            <w:webHidden/>
          </w:rPr>
          <w:fldChar w:fldCharType="separate"/>
        </w:r>
        <w:r>
          <w:rPr>
            <w:noProof/>
            <w:webHidden/>
          </w:rPr>
          <w:t>205</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51" w:history="1">
        <w:r w:rsidRPr="00994A5D">
          <w:rPr>
            <w:rStyle w:val="Hyperlink"/>
            <w:noProof/>
          </w:rPr>
          <w:t>4.11.2</w:t>
        </w:r>
        <w:r>
          <w:rPr>
            <w:rFonts w:asciiTheme="minorHAnsi" w:eastAsiaTheme="minorEastAsia" w:hAnsiTheme="minorHAnsi" w:cstheme="minorBidi"/>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_Toc1048751 \h </w:instrText>
        </w:r>
        <w:r>
          <w:rPr>
            <w:noProof/>
            <w:webHidden/>
          </w:rPr>
        </w:r>
        <w:r>
          <w:rPr>
            <w:noProof/>
            <w:webHidden/>
          </w:rPr>
          <w:fldChar w:fldCharType="separate"/>
        </w:r>
        <w:r>
          <w:rPr>
            <w:noProof/>
            <w:webHidden/>
          </w:rPr>
          <w:t>212</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52" w:history="1">
        <w:r w:rsidRPr="00994A5D">
          <w:rPr>
            <w:rStyle w:val="Hyperlink"/>
            <w:noProof/>
          </w:rPr>
          <w:t>4.12</w:t>
        </w:r>
        <w:r>
          <w:rPr>
            <w:rFonts w:asciiTheme="minorHAnsi" w:eastAsiaTheme="minorEastAsia" w:hAnsiTheme="minorHAnsi" w:cstheme="minorBidi"/>
            <w:i w:val="0"/>
            <w:noProof/>
            <w:sz w:val="22"/>
            <w:szCs w:val="22"/>
          </w:rPr>
          <w:tab/>
        </w:r>
        <w:r w:rsidRPr="00994A5D">
          <w:rPr>
            <w:rStyle w:val="Hyperlink"/>
            <w:noProof/>
          </w:rPr>
          <w:t>BTC-FUN-REQ-192185/A-AVRCP Browsing</w:t>
        </w:r>
        <w:r>
          <w:rPr>
            <w:noProof/>
            <w:webHidden/>
          </w:rPr>
          <w:tab/>
        </w:r>
        <w:r>
          <w:rPr>
            <w:noProof/>
            <w:webHidden/>
          </w:rPr>
          <w:fldChar w:fldCharType="begin"/>
        </w:r>
        <w:r>
          <w:rPr>
            <w:noProof/>
            <w:webHidden/>
          </w:rPr>
          <w:instrText xml:space="preserve"> PAGEREF _Toc1048752 \h </w:instrText>
        </w:r>
        <w:r>
          <w:rPr>
            <w:noProof/>
            <w:webHidden/>
          </w:rPr>
        </w:r>
        <w:r>
          <w:rPr>
            <w:noProof/>
            <w:webHidden/>
          </w:rPr>
          <w:fldChar w:fldCharType="separate"/>
        </w:r>
        <w:r>
          <w:rPr>
            <w:noProof/>
            <w:webHidden/>
          </w:rPr>
          <w:t>213</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53" w:history="1">
        <w:r w:rsidRPr="00994A5D">
          <w:rPr>
            <w:rStyle w:val="Hyperlink"/>
            <w:noProof/>
          </w:rPr>
          <w:t>4.12.1</w:t>
        </w:r>
        <w:r>
          <w:rPr>
            <w:rFonts w:asciiTheme="minorHAnsi" w:eastAsiaTheme="minorEastAsia" w:hAnsiTheme="minorHAnsi" w:cstheme="minorBidi"/>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_Toc1048753 \h </w:instrText>
        </w:r>
        <w:r>
          <w:rPr>
            <w:noProof/>
            <w:webHidden/>
          </w:rPr>
        </w:r>
        <w:r>
          <w:rPr>
            <w:noProof/>
            <w:webHidden/>
          </w:rPr>
          <w:fldChar w:fldCharType="separate"/>
        </w:r>
        <w:r>
          <w:rPr>
            <w:noProof/>
            <w:webHidden/>
          </w:rPr>
          <w:t>213</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54" w:history="1">
        <w:r w:rsidRPr="00994A5D">
          <w:rPr>
            <w:rStyle w:val="Hyperlink"/>
            <w:noProof/>
          </w:rPr>
          <w:t>4.13</w:t>
        </w:r>
        <w:r>
          <w:rPr>
            <w:rFonts w:asciiTheme="minorHAnsi" w:eastAsiaTheme="minorEastAsia" w:hAnsiTheme="minorHAnsi" w:cstheme="minorBidi"/>
            <w:i w:val="0"/>
            <w:noProof/>
            <w:sz w:val="22"/>
            <w:szCs w:val="22"/>
          </w:rPr>
          <w:tab/>
        </w:r>
        <w:r w:rsidRPr="00994A5D">
          <w:rPr>
            <w:rStyle w:val="Hyperlink"/>
            <w:noProof/>
          </w:rPr>
          <w:t>BTC-FUN-REQ-270962/A-Second Mobile Device</w:t>
        </w:r>
        <w:r>
          <w:rPr>
            <w:noProof/>
            <w:webHidden/>
          </w:rPr>
          <w:tab/>
        </w:r>
        <w:r>
          <w:rPr>
            <w:noProof/>
            <w:webHidden/>
          </w:rPr>
          <w:fldChar w:fldCharType="begin"/>
        </w:r>
        <w:r>
          <w:rPr>
            <w:noProof/>
            <w:webHidden/>
          </w:rPr>
          <w:instrText xml:space="preserve"> PAGEREF _Toc1048754 \h </w:instrText>
        </w:r>
        <w:r>
          <w:rPr>
            <w:noProof/>
            <w:webHidden/>
          </w:rPr>
        </w:r>
        <w:r>
          <w:rPr>
            <w:noProof/>
            <w:webHidden/>
          </w:rPr>
          <w:fldChar w:fldCharType="separate"/>
        </w:r>
        <w:r>
          <w:rPr>
            <w:noProof/>
            <w:webHidden/>
          </w:rPr>
          <w:t>217</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55" w:history="1">
        <w:r w:rsidRPr="00994A5D">
          <w:rPr>
            <w:rStyle w:val="Hyperlink"/>
            <w:noProof/>
          </w:rPr>
          <w:t>4.13.1</w:t>
        </w:r>
        <w:r>
          <w:rPr>
            <w:rFonts w:asciiTheme="minorHAnsi" w:eastAsiaTheme="minorEastAsia" w:hAnsiTheme="minorHAnsi" w:cstheme="minorBidi"/>
            <w:noProof/>
            <w:sz w:val="22"/>
            <w:szCs w:val="22"/>
          </w:rPr>
          <w:tab/>
        </w:r>
        <w:r w:rsidRPr="00994A5D">
          <w:rPr>
            <w:rStyle w:val="Hyperlink"/>
            <w:noProof/>
          </w:rPr>
          <w:t>FUR-REQ-271637/A-General description</w:t>
        </w:r>
        <w:r>
          <w:rPr>
            <w:noProof/>
            <w:webHidden/>
          </w:rPr>
          <w:tab/>
        </w:r>
        <w:r>
          <w:rPr>
            <w:noProof/>
            <w:webHidden/>
          </w:rPr>
          <w:fldChar w:fldCharType="begin"/>
        </w:r>
        <w:r>
          <w:rPr>
            <w:noProof/>
            <w:webHidden/>
          </w:rPr>
          <w:instrText xml:space="preserve"> PAGEREF _Toc1048755 \h </w:instrText>
        </w:r>
        <w:r>
          <w:rPr>
            <w:noProof/>
            <w:webHidden/>
          </w:rPr>
        </w:r>
        <w:r>
          <w:rPr>
            <w:noProof/>
            <w:webHidden/>
          </w:rPr>
          <w:fldChar w:fldCharType="separate"/>
        </w:r>
        <w:r>
          <w:rPr>
            <w:noProof/>
            <w:webHidden/>
          </w:rPr>
          <w:t>217</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56" w:history="1">
        <w:r w:rsidRPr="00994A5D">
          <w:rPr>
            <w:rStyle w:val="Hyperlink"/>
            <w:noProof/>
          </w:rPr>
          <w:t>4.13.2</w:t>
        </w:r>
        <w:r>
          <w:rPr>
            <w:rFonts w:asciiTheme="minorHAnsi" w:eastAsiaTheme="minorEastAsia" w:hAnsiTheme="minorHAnsi" w:cstheme="minorBidi"/>
            <w:noProof/>
            <w:sz w:val="22"/>
            <w:szCs w:val="22"/>
          </w:rPr>
          <w:tab/>
        </w:r>
        <w:r w:rsidRPr="00994A5D">
          <w:rPr>
            <w:rStyle w:val="Hyperlink"/>
            <w:noProof/>
          </w:rPr>
          <w:t>Use Cases</w:t>
        </w:r>
        <w:r>
          <w:rPr>
            <w:noProof/>
            <w:webHidden/>
          </w:rPr>
          <w:tab/>
        </w:r>
        <w:r>
          <w:rPr>
            <w:noProof/>
            <w:webHidden/>
          </w:rPr>
          <w:fldChar w:fldCharType="begin"/>
        </w:r>
        <w:r>
          <w:rPr>
            <w:noProof/>
            <w:webHidden/>
          </w:rPr>
          <w:instrText xml:space="preserve"> PAGEREF _Toc1048756 \h </w:instrText>
        </w:r>
        <w:r>
          <w:rPr>
            <w:noProof/>
            <w:webHidden/>
          </w:rPr>
        </w:r>
        <w:r>
          <w:rPr>
            <w:noProof/>
            <w:webHidden/>
          </w:rPr>
          <w:fldChar w:fldCharType="separate"/>
        </w:r>
        <w:r>
          <w:rPr>
            <w:noProof/>
            <w:webHidden/>
          </w:rPr>
          <w:t>217</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57" w:history="1">
        <w:r w:rsidRPr="00994A5D">
          <w:rPr>
            <w:rStyle w:val="Hyperlink"/>
            <w:noProof/>
          </w:rPr>
          <w:t>4.13.3</w:t>
        </w:r>
        <w:r>
          <w:rPr>
            <w:rFonts w:asciiTheme="minorHAnsi" w:eastAsiaTheme="minorEastAsia" w:hAnsiTheme="minorHAnsi" w:cstheme="minorBidi"/>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_Toc1048757 \h </w:instrText>
        </w:r>
        <w:r>
          <w:rPr>
            <w:noProof/>
            <w:webHidden/>
          </w:rPr>
        </w:r>
        <w:r>
          <w:rPr>
            <w:noProof/>
            <w:webHidden/>
          </w:rPr>
          <w:fldChar w:fldCharType="separate"/>
        </w:r>
        <w:r>
          <w:rPr>
            <w:noProof/>
            <w:webHidden/>
          </w:rPr>
          <w:t>222</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58" w:history="1">
        <w:r w:rsidRPr="00994A5D">
          <w:rPr>
            <w:rStyle w:val="Hyperlink"/>
            <w:noProof/>
          </w:rPr>
          <w:t>4.14</w:t>
        </w:r>
        <w:r>
          <w:rPr>
            <w:rFonts w:asciiTheme="minorHAnsi" w:eastAsiaTheme="minorEastAsia" w:hAnsiTheme="minorHAnsi" w:cstheme="minorBidi"/>
            <w:i w:val="0"/>
            <w:noProof/>
            <w:sz w:val="22"/>
            <w:szCs w:val="22"/>
          </w:rPr>
          <w:tab/>
        </w:r>
        <w:r w:rsidRPr="00994A5D">
          <w:rPr>
            <w:rStyle w:val="Hyperlink"/>
            <w:noProof/>
          </w:rPr>
          <w:t>BTC-FUN-REQ-270961/A-Wireless CarPlay</w:t>
        </w:r>
        <w:r>
          <w:rPr>
            <w:noProof/>
            <w:webHidden/>
          </w:rPr>
          <w:tab/>
        </w:r>
        <w:r>
          <w:rPr>
            <w:noProof/>
            <w:webHidden/>
          </w:rPr>
          <w:fldChar w:fldCharType="begin"/>
        </w:r>
        <w:r>
          <w:rPr>
            <w:noProof/>
            <w:webHidden/>
          </w:rPr>
          <w:instrText xml:space="preserve"> PAGEREF _Toc1048758 \h </w:instrText>
        </w:r>
        <w:r>
          <w:rPr>
            <w:noProof/>
            <w:webHidden/>
          </w:rPr>
        </w:r>
        <w:r>
          <w:rPr>
            <w:noProof/>
            <w:webHidden/>
          </w:rPr>
          <w:fldChar w:fldCharType="separate"/>
        </w:r>
        <w:r>
          <w:rPr>
            <w:noProof/>
            <w:webHidden/>
          </w:rPr>
          <w:t>225</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59" w:history="1">
        <w:r w:rsidRPr="00994A5D">
          <w:rPr>
            <w:rStyle w:val="Hyperlink"/>
            <w:noProof/>
          </w:rPr>
          <w:t>4.14.1</w:t>
        </w:r>
        <w:r>
          <w:rPr>
            <w:rFonts w:asciiTheme="minorHAnsi" w:eastAsiaTheme="minorEastAsia" w:hAnsiTheme="minorHAnsi" w:cstheme="minorBidi"/>
            <w:noProof/>
            <w:sz w:val="22"/>
            <w:szCs w:val="22"/>
          </w:rPr>
          <w:tab/>
        </w:r>
        <w:r w:rsidRPr="00994A5D">
          <w:rPr>
            <w:rStyle w:val="Hyperlink"/>
            <w:noProof/>
          </w:rPr>
          <w:t>FUR-REQ-271520/A-General description</w:t>
        </w:r>
        <w:r>
          <w:rPr>
            <w:noProof/>
            <w:webHidden/>
          </w:rPr>
          <w:tab/>
        </w:r>
        <w:r>
          <w:rPr>
            <w:noProof/>
            <w:webHidden/>
          </w:rPr>
          <w:fldChar w:fldCharType="begin"/>
        </w:r>
        <w:r>
          <w:rPr>
            <w:noProof/>
            <w:webHidden/>
          </w:rPr>
          <w:instrText xml:space="preserve"> PAGEREF _Toc1048759 \h </w:instrText>
        </w:r>
        <w:r>
          <w:rPr>
            <w:noProof/>
            <w:webHidden/>
          </w:rPr>
        </w:r>
        <w:r>
          <w:rPr>
            <w:noProof/>
            <w:webHidden/>
          </w:rPr>
          <w:fldChar w:fldCharType="separate"/>
        </w:r>
        <w:r>
          <w:rPr>
            <w:noProof/>
            <w:webHidden/>
          </w:rPr>
          <w:t>225</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60" w:history="1">
        <w:r w:rsidRPr="00994A5D">
          <w:rPr>
            <w:rStyle w:val="Hyperlink"/>
            <w:noProof/>
          </w:rPr>
          <w:t>4.14.2</w:t>
        </w:r>
        <w:r>
          <w:rPr>
            <w:rFonts w:asciiTheme="minorHAnsi" w:eastAsiaTheme="minorEastAsia" w:hAnsiTheme="minorHAnsi" w:cstheme="minorBidi"/>
            <w:noProof/>
            <w:sz w:val="22"/>
            <w:szCs w:val="22"/>
          </w:rPr>
          <w:tab/>
        </w:r>
        <w:r w:rsidRPr="00994A5D">
          <w:rPr>
            <w:rStyle w:val="Hyperlink"/>
            <w:noProof/>
          </w:rPr>
          <w:t>Use Cases</w:t>
        </w:r>
        <w:r>
          <w:rPr>
            <w:noProof/>
            <w:webHidden/>
          </w:rPr>
          <w:tab/>
        </w:r>
        <w:r>
          <w:rPr>
            <w:noProof/>
            <w:webHidden/>
          </w:rPr>
          <w:fldChar w:fldCharType="begin"/>
        </w:r>
        <w:r>
          <w:rPr>
            <w:noProof/>
            <w:webHidden/>
          </w:rPr>
          <w:instrText xml:space="preserve"> PAGEREF _Toc1048760 \h </w:instrText>
        </w:r>
        <w:r>
          <w:rPr>
            <w:noProof/>
            <w:webHidden/>
          </w:rPr>
        </w:r>
        <w:r>
          <w:rPr>
            <w:noProof/>
            <w:webHidden/>
          </w:rPr>
          <w:fldChar w:fldCharType="separate"/>
        </w:r>
        <w:r>
          <w:rPr>
            <w:noProof/>
            <w:webHidden/>
          </w:rPr>
          <w:t>225</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61" w:history="1">
        <w:r w:rsidRPr="00994A5D">
          <w:rPr>
            <w:rStyle w:val="Hyperlink"/>
            <w:noProof/>
          </w:rPr>
          <w:t>4.14.3</w:t>
        </w:r>
        <w:r>
          <w:rPr>
            <w:rFonts w:asciiTheme="minorHAnsi" w:eastAsiaTheme="minorEastAsia" w:hAnsiTheme="minorHAnsi" w:cstheme="minorBidi"/>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_Toc1048761 \h </w:instrText>
        </w:r>
        <w:r>
          <w:rPr>
            <w:noProof/>
            <w:webHidden/>
          </w:rPr>
        </w:r>
        <w:r>
          <w:rPr>
            <w:noProof/>
            <w:webHidden/>
          </w:rPr>
          <w:fldChar w:fldCharType="separate"/>
        </w:r>
        <w:r>
          <w:rPr>
            <w:noProof/>
            <w:webHidden/>
          </w:rPr>
          <w:t>227</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62" w:history="1">
        <w:r w:rsidRPr="00994A5D">
          <w:rPr>
            <w:rStyle w:val="Hyperlink"/>
            <w:noProof/>
          </w:rPr>
          <w:t>4.15</w:t>
        </w:r>
        <w:r>
          <w:rPr>
            <w:rFonts w:asciiTheme="minorHAnsi" w:eastAsiaTheme="minorEastAsia" w:hAnsiTheme="minorHAnsi" w:cstheme="minorBidi"/>
            <w:i w:val="0"/>
            <w:noProof/>
            <w:sz w:val="22"/>
            <w:szCs w:val="22"/>
          </w:rPr>
          <w:tab/>
        </w:r>
        <w:r w:rsidRPr="00994A5D">
          <w:rPr>
            <w:rStyle w:val="Hyperlink"/>
            <w:noProof/>
          </w:rPr>
          <w:t>BTP-FUN-REQ-041722/B-Phone VR (TcSE ROIN-294332-1)</w:t>
        </w:r>
        <w:r>
          <w:rPr>
            <w:noProof/>
            <w:webHidden/>
          </w:rPr>
          <w:tab/>
        </w:r>
        <w:r>
          <w:rPr>
            <w:noProof/>
            <w:webHidden/>
          </w:rPr>
          <w:fldChar w:fldCharType="begin"/>
        </w:r>
        <w:r>
          <w:rPr>
            <w:noProof/>
            <w:webHidden/>
          </w:rPr>
          <w:instrText xml:space="preserve"> PAGEREF _Toc1048762 \h </w:instrText>
        </w:r>
        <w:r>
          <w:rPr>
            <w:noProof/>
            <w:webHidden/>
          </w:rPr>
        </w:r>
        <w:r>
          <w:rPr>
            <w:noProof/>
            <w:webHidden/>
          </w:rPr>
          <w:fldChar w:fldCharType="separate"/>
        </w:r>
        <w:r>
          <w:rPr>
            <w:noProof/>
            <w:webHidden/>
          </w:rPr>
          <w:t>229</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63" w:history="1">
        <w:r w:rsidRPr="00994A5D">
          <w:rPr>
            <w:rStyle w:val="Hyperlink"/>
            <w:noProof/>
          </w:rPr>
          <w:t>4.15.1</w:t>
        </w:r>
        <w:r>
          <w:rPr>
            <w:rFonts w:asciiTheme="minorHAnsi" w:eastAsiaTheme="minorEastAsia" w:hAnsiTheme="minorHAnsi" w:cstheme="minorBidi"/>
            <w:noProof/>
            <w:sz w:val="22"/>
            <w:szCs w:val="22"/>
          </w:rPr>
          <w:tab/>
        </w:r>
        <w:r w:rsidRPr="00994A5D">
          <w:rPr>
            <w:rStyle w:val="Hyperlink"/>
            <w:noProof/>
          </w:rPr>
          <w:t>Use Cases</w:t>
        </w:r>
        <w:r>
          <w:rPr>
            <w:noProof/>
            <w:webHidden/>
          </w:rPr>
          <w:tab/>
        </w:r>
        <w:r>
          <w:rPr>
            <w:noProof/>
            <w:webHidden/>
          </w:rPr>
          <w:fldChar w:fldCharType="begin"/>
        </w:r>
        <w:r>
          <w:rPr>
            <w:noProof/>
            <w:webHidden/>
          </w:rPr>
          <w:instrText xml:space="preserve"> PAGEREF _Toc1048763 \h </w:instrText>
        </w:r>
        <w:r>
          <w:rPr>
            <w:noProof/>
            <w:webHidden/>
          </w:rPr>
        </w:r>
        <w:r>
          <w:rPr>
            <w:noProof/>
            <w:webHidden/>
          </w:rPr>
          <w:fldChar w:fldCharType="separate"/>
        </w:r>
        <w:r>
          <w:rPr>
            <w:noProof/>
            <w:webHidden/>
          </w:rPr>
          <w:t>229</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64" w:history="1">
        <w:r w:rsidRPr="00994A5D">
          <w:rPr>
            <w:rStyle w:val="Hyperlink"/>
            <w:noProof/>
          </w:rPr>
          <w:t>4.15.2</w:t>
        </w:r>
        <w:r>
          <w:rPr>
            <w:rFonts w:asciiTheme="minorHAnsi" w:eastAsiaTheme="minorEastAsia" w:hAnsiTheme="minorHAnsi" w:cstheme="minorBidi"/>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_Toc1048764 \h </w:instrText>
        </w:r>
        <w:r>
          <w:rPr>
            <w:noProof/>
            <w:webHidden/>
          </w:rPr>
        </w:r>
        <w:r>
          <w:rPr>
            <w:noProof/>
            <w:webHidden/>
          </w:rPr>
          <w:fldChar w:fldCharType="separate"/>
        </w:r>
        <w:r>
          <w:rPr>
            <w:noProof/>
            <w:webHidden/>
          </w:rPr>
          <w:t>231</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65" w:history="1">
        <w:r w:rsidRPr="00994A5D">
          <w:rPr>
            <w:rStyle w:val="Hyperlink"/>
            <w:noProof/>
          </w:rPr>
          <w:t>4.15.3</w:t>
        </w:r>
        <w:r>
          <w:rPr>
            <w:rFonts w:asciiTheme="minorHAnsi" w:eastAsiaTheme="minorEastAsia" w:hAnsiTheme="minorHAnsi" w:cstheme="minorBidi"/>
            <w:noProof/>
            <w:sz w:val="22"/>
            <w:szCs w:val="22"/>
          </w:rPr>
          <w:tab/>
        </w:r>
        <w:r w:rsidRPr="00994A5D">
          <w:rPr>
            <w:rStyle w:val="Hyperlink"/>
            <w:noProof/>
          </w:rPr>
          <w:t>Activity Diagrams</w:t>
        </w:r>
        <w:r>
          <w:rPr>
            <w:noProof/>
            <w:webHidden/>
          </w:rPr>
          <w:tab/>
        </w:r>
        <w:r>
          <w:rPr>
            <w:noProof/>
            <w:webHidden/>
          </w:rPr>
          <w:fldChar w:fldCharType="begin"/>
        </w:r>
        <w:r>
          <w:rPr>
            <w:noProof/>
            <w:webHidden/>
          </w:rPr>
          <w:instrText xml:space="preserve"> PAGEREF _Toc1048765 \h </w:instrText>
        </w:r>
        <w:r>
          <w:rPr>
            <w:noProof/>
            <w:webHidden/>
          </w:rPr>
        </w:r>
        <w:r>
          <w:rPr>
            <w:noProof/>
            <w:webHidden/>
          </w:rPr>
          <w:fldChar w:fldCharType="separate"/>
        </w:r>
        <w:r>
          <w:rPr>
            <w:noProof/>
            <w:webHidden/>
          </w:rPr>
          <w:t>234</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66" w:history="1">
        <w:r w:rsidRPr="00994A5D">
          <w:rPr>
            <w:rStyle w:val="Hyperlink"/>
            <w:noProof/>
          </w:rPr>
          <w:t>4.15.4</w:t>
        </w:r>
        <w:r>
          <w:rPr>
            <w:rFonts w:asciiTheme="minorHAnsi" w:eastAsiaTheme="minorEastAsia" w:hAnsiTheme="minorHAnsi" w:cstheme="minorBidi"/>
            <w:noProof/>
            <w:sz w:val="22"/>
            <w:szCs w:val="22"/>
          </w:rPr>
          <w:tab/>
        </w:r>
        <w:r w:rsidRPr="00994A5D">
          <w:rPr>
            <w:rStyle w:val="Hyperlink"/>
            <w:noProof/>
          </w:rPr>
          <w:t>Sequence Diagrams</w:t>
        </w:r>
        <w:r>
          <w:rPr>
            <w:noProof/>
            <w:webHidden/>
          </w:rPr>
          <w:tab/>
        </w:r>
        <w:r>
          <w:rPr>
            <w:noProof/>
            <w:webHidden/>
          </w:rPr>
          <w:fldChar w:fldCharType="begin"/>
        </w:r>
        <w:r>
          <w:rPr>
            <w:noProof/>
            <w:webHidden/>
          </w:rPr>
          <w:instrText xml:space="preserve"> PAGEREF _Toc1048766 \h </w:instrText>
        </w:r>
        <w:r>
          <w:rPr>
            <w:noProof/>
            <w:webHidden/>
          </w:rPr>
        </w:r>
        <w:r>
          <w:rPr>
            <w:noProof/>
            <w:webHidden/>
          </w:rPr>
          <w:fldChar w:fldCharType="separate"/>
        </w:r>
        <w:r>
          <w:rPr>
            <w:noProof/>
            <w:webHidden/>
          </w:rPr>
          <w:t>235</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67" w:history="1">
        <w:r w:rsidRPr="00994A5D">
          <w:rPr>
            <w:rStyle w:val="Hyperlink"/>
            <w:noProof/>
          </w:rPr>
          <w:t>4.16</w:t>
        </w:r>
        <w:r>
          <w:rPr>
            <w:rFonts w:asciiTheme="minorHAnsi" w:eastAsiaTheme="minorEastAsia" w:hAnsiTheme="minorHAnsi" w:cstheme="minorBidi"/>
            <w:i w:val="0"/>
            <w:noProof/>
            <w:sz w:val="22"/>
            <w:szCs w:val="22"/>
          </w:rPr>
          <w:tab/>
        </w:r>
        <w:r w:rsidRPr="00994A5D">
          <w:rPr>
            <w:rStyle w:val="Hyperlink"/>
            <w:noProof/>
          </w:rPr>
          <w:t>BTC-FUN-REQ-192197/B-ECALL/ ERA-GLONASS</w:t>
        </w:r>
        <w:r>
          <w:rPr>
            <w:noProof/>
            <w:webHidden/>
          </w:rPr>
          <w:tab/>
        </w:r>
        <w:r>
          <w:rPr>
            <w:noProof/>
            <w:webHidden/>
          </w:rPr>
          <w:fldChar w:fldCharType="begin"/>
        </w:r>
        <w:r>
          <w:rPr>
            <w:noProof/>
            <w:webHidden/>
          </w:rPr>
          <w:instrText xml:space="preserve"> PAGEREF _Toc1048767 \h </w:instrText>
        </w:r>
        <w:r>
          <w:rPr>
            <w:noProof/>
            <w:webHidden/>
          </w:rPr>
        </w:r>
        <w:r>
          <w:rPr>
            <w:noProof/>
            <w:webHidden/>
          </w:rPr>
          <w:fldChar w:fldCharType="separate"/>
        </w:r>
        <w:r>
          <w:rPr>
            <w:noProof/>
            <w:webHidden/>
          </w:rPr>
          <w:t>237</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68" w:history="1">
        <w:r w:rsidRPr="00994A5D">
          <w:rPr>
            <w:rStyle w:val="Hyperlink"/>
            <w:noProof/>
          </w:rPr>
          <w:t>4.16.1</w:t>
        </w:r>
        <w:r>
          <w:rPr>
            <w:rFonts w:asciiTheme="minorHAnsi" w:eastAsiaTheme="minorEastAsia" w:hAnsiTheme="minorHAnsi" w:cstheme="minorBidi"/>
            <w:noProof/>
            <w:sz w:val="22"/>
            <w:szCs w:val="22"/>
          </w:rPr>
          <w:tab/>
        </w:r>
        <w:r w:rsidRPr="00994A5D">
          <w:rPr>
            <w:rStyle w:val="Hyperlink"/>
            <w:noProof/>
          </w:rPr>
          <w:t>Use Cases</w:t>
        </w:r>
        <w:r>
          <w:rPr>
            <w:noProof/>
            <w:webHidden/>
          </w:rPr>
          <w:tab/>
        </w:r>
        <w:r>
          <w:rPr>
            <w:noProof/>
            <w:webHidden/>
          </w:rPr>
          <w:fldChar w:fldCharType="begin"/>
        </w:r>
        <w:r>
          <w:rPr>
            <w:noProof/>
            <w:webHidden/>
          </w:rPr>
          <w:instrText xml:space="preserve"> PAGEREF _Toc1048768 \h </w:instrText>
        </w:r>
        <w:r>
          <w:rPr>
            <w:noProof/>
            <w:webHidden/>
          </w:rPr>
        </w:r>
        <w:r>
          <w:rPr>
            <w:noProof/>
            <w:webHidden/>
          </w:rPr>
          <w:fldChar w:fldCharType="separate"/>
        </w:r>
        <w:r>
          <w:rPr>
            <w:noProof/>
            <w:webHidden/>
          </w:rPr>
          <w:t>237</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69" w:history="1">
        <w:r w:rsidRPr="00994A5D">
          <w:rPr>
            <w:rStyle w:val="Hyperlink"/>
            <w:noProof/>
          </w:rPr>
          <w:t>4.16.2</w:t>
        </w:r>
        <w:r>
          <w:rPr>
            <w:rFonts w:asciiTheme="minorHAnsi" w:eastAsiaTheme="minorEastAsia" w:hAnsiTheme="minorHAnsi" w:cstheme="minorBidi"/>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_Toc1048769 \h </w:instrText>
        </w:r>
        <w:r>
          <w:rPr>
            <w:noProof/>
            <w:webHidden/>
          </w:rPr>
        </w:r>
        <w:r>
          <w:rPr>
            <w:noProof/>
            <w:webHidden/>
          </w:rPr>
          <w:fldChar w:fldCharType="separate"/>
        </w:r>
        <w:r>
          <w:rPr>
            <w:noProof/>
            <w:webHidden/>
          </w:rPr>
          <w:t>239</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70" w:history="1">
        <w:r w:rsidRPr="00994A5D">
          <w:rPr>
            <w:rStyle w:val="Hyperlink"/>
            <w:noProof/>
          </w:rPr>
          <w:t>4.17</w:t>
        </w:r>
        <w:r>
          <w:rPr>
            <w:rFonts w:asciiTheme="minorHAnsi" w:eastAsiaTheme="minorEastAsia" w:hAnsiTheme="minorHAnsi" w:cstheme="minorBidi"/>
            <w:i w:val="0"/>
            <w:noProof/>
            <w:sz w:val="22"/>
            <w:szCs w:val="22"/>
          </w:rPr>
          <w:tab/>
        </w:r>
        <w:r w:rsidRPr="00994A5D">
          <w:rPr>
            <w:rStyle w:val="Hyperlink"/>
            <w:noProof/>
          </w:rPr>
          <w:t>BTP-FUN-REQ-041858/A-Phone Blower Motor Reduction Strategy (TcSE ROIN-303956-1)</w:t>
        </w:r>
        <w:r>
          <w:rPr>
            <w:noProof/>
            <w:webHidden/>
          </w:rPr>
          <w:tab/>
        </w:r>
        <w:r>
          <w:rPr>
            <w:noProof/>
            <w:webHidden/>
          </w:rPr>
          <w:fldChar w:fldCharType="begin"/>
        </w:r>
        <w:r>
          <w:rPr>
            <w:noProof/>
            <w:webHidden/>
          </w:rPr>
          <w:instrText xml:space="preserve"> PAGEREF _Toc1048770 \h </w:instrText>
        </w:r>
        <w:r>
          <w:rPr>
            <w:noProof/>
            <w:webHidden/>
          </w:rPr>
        </w:r>
        <w:r>
          <w:rPr>
            <w:noProof/>
            <w:webHidden/>
          </w:rPr>
          <w:fldChar w:fldCharType="separate"/>
        </w:r>
        <w:r>
          <w:rPr>
            <w:noProof/>
            <w:webHidden/>
          </w:rPr>
          <w:t>239</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71" w:history="1">
        <w:r w:rsidRPr="00994A5D">
          <w:rPr>
            <w:rStyle w:val="Hyperlink"/>
            <w:noProof/>
          </w:rPr>
          <w:t>4.17.1</w:t>
        </w:r>
        <w:r>
          <w:rPr>
            <w:rFonts w:asciiTheme="minorHAnsi" w:eastAsiaTheme="minorEastAsia" w:hAnsiTheme="minorHAnsi" w:cstheme="minorBidi"/>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_Toc1048771 \h </w:instrText>
        </w:r>
        <w:r>
          <w:rPr>
            <w:noProof/>
            <w:webHidden/>
          </w:rPr>
        </w:r>
        <w:r>
          <w:rPr>
            <w:noProof/>
            <w:webHidden/>
          </w:rPr>
          <w:fldChar w:fldCharType="separate"/>
        </w:r>
        <w:r>
          <w:rPr>
            <w:noProof/>
            <w:webHidden/>
          </w:rPr>
          <w:t>239</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72" w:history="1">
        <w:r w:rsidRPr="00994A5D">
          <w:rPr>
            <w:rStyle w:val="Hyperlink"/>
            <w:noProof/>
          </w:rPr>
          <w:t>4.18</w:t>
        </w:r>
        <w:r>
          <w:rPr>
            <w:rFonts w:asciiTheme="minorHAnsi" w:eastAsiaTheme="minorEastAsia" w:hAnsiTheme="minorHAnsi" w:cstheme="minorBidi"/>
            <w:i w:val="0"/>
            <w:noProof/>
            <w:sz w:val="22"/>
            <w:szCs w:val="22"/>
          </w:rPr>
          <w:tab/>
        </w:r>
        <w:r w:rsidRPr="00994A5D">
          <w:rPr>
            <w:rStyle w:val="Hyperlink"/>
            <w:noProof/>
          </w:rPr>
          <w:t>BTP-FUN-REQ-047944/A-Hands-Free Audio Performance (TcSE ROIN-303968-1)</w:t>
        </w:r>
        <w:r>
          <w:rPr>
            <w:noProof/>
            <w:webHidden/>
          </w:rPr>
          <w:tab/>
        </w:r>
        <w:r>
          <w:rPr>
            <w:noProof/>
            <w:webHidden/>
          </w:rPr>
          <w:fldChar w:fldCharType="begin"/>
        </w:r>
        <w:r>
          <w:rPr>
            <w:noProof/>
            <w:webHidden/>
          </w:rPr>
          <w:instrText xml:space="preserve"> PAGEREF _Toc1048772 \h </w:instrText>
        </w:r>
        <w:r>
          <w:rPr>
            <w:noProof/>
            <w:webHidden/>
          </w:rPr>
        </w:r>
        <w:r>
          <w:rPr>
            <w:noProof/>
            <w:webHidden/>
          </w:rPr>
          <w:fldChar w:fldCharType="separate"/>
        </w:r>
        <w:r>
          <w:rPr>
            <w:noProof/>
            <w:webHidden/>
          </w:rPr>
          <w:t>244</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73" w:history="1">
        <w:r w:rsidRPr="00994A5D">
          <w:rPr>
            <w:rStyle w:val="Hyperlink"/>
            <w:noProof/>
          </w:rPr>
          <w:t>4.18.1</w:t>
        </w:r>
        <w:r>
          <w:rPr>
            <w:rFonts w:asciiTheme="minorHAnsi" w:eastAsiaTheme="minorEastAsia" w:hAnsiTheme="minorHAnsi" w:cstheme="minorBidi"/>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_Toc1048773 \h </w:instrText>
        </w:r>
        <w:r>
          <w:rPr>
            <w:noProof/>
            <w:webHidden/>
          </w:rPr>
        </w:r>
        <w:r>
          <w:rPr>
            <w:noProof/>
            <w:webHidden/>
          </w:rPr>
          <w:fldChar w:fldCharType="separate"/>
        </w:r>
        <w:r>
          <w:rPr>
            <w:noProof/>
            <w:webHidden/>
          </w:rPr>
          <w:t>244</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74" w:history="1">
        <w:r w:rsidRPr="00994A5D">
          <w:rPr>
            <w:rStyle w:val="Hyperlink"/>
            <w:noProof/>
          </w:rPr>
          <w:t>4.19</w:t>
        </w:r>
        <w:r>
          <w:rPr>
            <w:rFonts w:asciiTheme="minorHAnsi" w:eastAsiaTheme="minorEastAsia" w:hAnsiTheme="minorHAnsi" w:cstheme="minorBidi"/>
            <w:i w:val="0"/>
            <w:noProof/>
            <w:sz w:val="22"/>
            <w:szCs w:val="22"/>
          </w:rPr>
          <w:tab/>
        </w:r>
        <w:r w:rsidRPr="00994A5D">
          <w:rPr>
            <w:rStyle w:val="Hyperlink"/>
            <w:noProof/>
          </w:rPr>
          <w:t>BTP-FUN-REQ-047958/B-Bluetooth Diagnostics Strategies and Procedures (TcSE ROIN-304518-1)</w:t>
        </w:r>
        <w:r>
          <w:rPr>
            <w:noProof/>
            <w:webHidden/>
          </w:rPr>
          <w:tab/>
        </w:r>
        <w:r>
          <w:rPr>
            <w:noProof/>
            <w:webHidden/>
          </w:rPr>
          <w:fldChar w:fldCharType="begin"/>
        </w:r>
        <w:r>
          <w:rPr>
            <w:noProof/>
            <w:webHidden/>
          </w:rPr>
          <w:instrText xml:space="preserve"> PAGEREF _Toc1048774 \h </w:instrText>
        </w:r>
        <w:r>
          <w:rPr>
            <w:noProof/>
            <w:webHidden/>
          </w:rPr>
        </w:r>
        <w:r>
          <w:rPr>
            <w:noProof/>
            <w:webHidden/>
          </w:rPr>
          <w:fldChar w:fldCharType="separate"/>
        </w:r>
        <w:r>
          <w:rPr>
            <w:noProof/>
            <w:webHidden/>
          </w:rPr>
          <w:t>247</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75" w:history="1">
        <w:r w:rsidRPr="00994A5D">
          <w:rPr>
            <w:rStyle w:val="Hyperlink"/>
            <w:noProof/>
          </w:rPr>
          <w:t>4.19.1</w:t>
        </w:r>
        <w:r>
          <w:rPr>
            <w:rFonts w:asciiTheme="minorHAnsi" w:eastAsiaTheme="minorEastAsia" w:hAnsiTheme="minorHAnsi" w:cstheme="minorBidi"/>
            <w:noProof/>
            <w:sz w:val="22"/>
            <w:szCs w:val="22"/>
          </w:rPr>
          <w:tab/>
        </w:r>
        <w:r w:rsidRPr="00994A5D">
          <w:rPr>
            <w:rStyle w:val="Hyperlink"/>
            <w:noProof/>
          </w:rPr>
          <w:t>HCI Logging</w:t>
        </w:r>
        <w:r>
          <w:rPr>
            <w:noProof/>
            <w:webHidden/>
          </w:rPr>
          <w:tab/>
        </w:r>
        <w:r>
          <w:rPr>
            <w:noProof/>
            <w:webHidden/>
          </w:rPr>
          <w:fldChar w:fldCharType="begin"/>
        </w:r>
        <w:r>
          <w:rPr>
            <w:noProof/>
            <w:webHidden/>
          </w:rPr>
          <w:instrText xml:space="preserve"> PAGEREF _Toc1048775 \h </w:instrText>
        </w:r>
        <w:r>
          <w:rPr>
            <w:noProof/>
            <w:webHidden/>
          </w:rPr>
        </w:r>
        <w:r>
          <w:rPr>
            <w:noProof/>
            <w:webHidden/>
          </w:rPr>
          <w:fldChar w:fldCharType="separate"/>
        </w:r>
        <w:r>
          <w:rPr>
            <w:noProof/>
            <w:webHidden/>
          </w:rPr>
          <w:t>247</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76" w:history="1">
        <w:r w:rsidRPr="00994A5D">
          <w:rPr>
            <w:rStyle w:val="Hyperlink"/>
            <w:noProof/>
          </w:rPr>
          <w:t>4.19.2</w:t>
        </w:r>
        <w:r>
          <w:rPr>
            <w:rFonts w:asciiTheme="minorHAnsi" w:eastAsiaTheme="minorEastAsia" w:hAnsiTheme="minorHAnsi" w:cstheme="minorBidi"/>
            <w:noProof/>
            <w:sz w:val="22"/>
            <w:szCs w:val="22"/>
          </w:rPr>
          <w:tab/>
        </w:r>
        <w:r w:rsidRPr="00994A5D">
          <w:rPr>
            <w:rStyle w:val="Hyperlink"/>
            <w:noProof/>
          </w:rPr>
          <w:t>Event Logging</w:t>
        </w:r>
        <w:r>
          <w:rPr>
            <w:noProof/>
            <w:webHidden/>
          </w:rPr>
          <w:tab/>
        </w:r>
        <w:r>
          <w:rPr>
            <w:noProof/>
            <w:webHidden/>
          </w:rPr>
          <w:fldChar w:fldCharType="begin"/>
        </w:r>
        <w:r>
          <w:rPr>
            <w:noProof/>
            <w:webHidden/>
          </w:rPr>
          <w:instrText xml:space="preserve"> PAGEREF _Toc1048776 \h </w:instrText>
        </w:r>
        <w:r>
          <w:rPr>
            <w:noProof/>
            <w:webHidden/>
          </w:rPr>
        </w:r>
        <w:r>
          <w:rPr>
            <w:noProof/>
            <w:webHidden/>
          </w:rPr>
          <w:fldChar w:fldCharType="separate"/>
        </w:r>
        <w:r>
          <w:rPr>
            <w:noProof/>
            <w:webHidden/>
          </w:rPr>
          <w:t>249</w:t>
        </w:r>
        <w:r>
          <w:rPr>
            <w:noProof/>
            <w:webHidden/>
          </w:rPr>
          <w:fldChar w:fldCharType="end"/>
        </w:r>
      </w:hyperlink>
    </w:p>
    <w:p w:rsidR="00014DB9" w:rsidRDefault="00014DB9">
      <w:pPr>
        <w:pStyle w:val="TOC3"/>
        <w:tabs>
          <w:tab w:val="left" w:pos="1320"/>
          <w:tab w:val="right" w:leader="dot" w:pos="11107"/>
        </w:tabs>
        <w:rPr>
          <w:rFonts w:asciiTheme="minorHAnsi" w:eastAsiaTheme="minorEastAsia" w:hAnsiTheme="minorHAnsi" w:cstheme="minorBidi"/>
          <w:noProof/>
          <w:sz w:val="22"/>
          <w:szCs w:val="22"/>
        </w:rPr>
      </w:pPr>
      <w:hyperlink w:anchor="_Toc1048777" w:history="1">
        <w:r w:rsidRPr="00994A5D">
          <w:rPr>
            <w:rStyle w:val="Hyperlink"/>
            <w:noProof/>
          </w:rPr>
          <w:t>4.19.3</w:t>
        </w:r>
        <w:r>
          <w:rPr>
            <w:rFonts w:asciiTheme="minorHAnsi" w:eastAsiaTheme="minorEastAsia" w:hAnsiTheme="minorHAnsi" w:cstheme="minorBidi"/>
            <w:noProof/>
            <w:sz w:val="22"/>
            <w:szCs w:val="22"/>
          </w:rPr>
          <w:tab/>
        </w:r>
        <w:r w:rsidRPr="00994A5D">
          <w:rPr>
            <w:rStyle w:val="Hyperlink"/>
            <w:noProof/>
          </w:rPr>
          <w:t>Text Logging</w:t>
        </w:r>
        <w:r>
          <w:rPr>
            <w:noProof/>
            <w:webHidden/>
          </w:rPr>
          <w:tab/>
        </w:r>
        <w:r>
          <w:rPr>
            <w:noProof/>
            <w:webHidden/>
          </w:rPr>
          <w:fldChar w:fldCharType="begin"/>
        </w:r>
        <w:r>
          <w:rPr>
            <w:noProof/>
            <w:webHidden/>
          </w:rPr>
          <w:instrText xml:space="preserve"> PAGEREF _Toc1048777 \h </w:instrText>
        </w:r>
        <w:r>
          <w:rPr>
            <w:noProof/>
            <w:webHidden/>
          </w:rPr>
        </w:r>
        <w:r>
          <w:rPr>
            <w:noProof/>
            <w:webHidden/>
          </w:rPr>
          <w:fldChar w:fldCharType="separate"/>
        </w:r>
        <w:r>
          <w:rPr>
            <w:noProof/>
            <w:webHidden/>
          </w:rPr>
          <w:t>254</w:t>
        </w:r>
        <w:r>
          <w:rPr>
            <w:noProof/>
            <w:webHidden/>
          </w:rPr>
          <w:fldChar w:fldCharType="end"/>
        </w:r>
      </w:hyperlink>
    </w:p>
    <w:p w:rsidR="00014DB9" w:rsidRDefault="00014DB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048778" w:history="1">
        <w:r w:rsidRPr="00994A5D">
          <w:rPr>
            <w:rStyle w:val="Hyperlink"/>
            <w:noProof/>
          </w:rPr>
          <w:t>5</w:t>
        </w:r>
        <w:r>
          <w:rPr>
            <w:rFonts w:asciiTheme="minorHAnsi" w:eastAsiaTheme="minorEastAsia" w:hAnsiTheme="minorHAnsi" w:cstheme="minorBidi"/>
            <w:b w:val="0"/>
            <w:smallCaps w:val="0"/>
            <w:noProof/>
            <w:sz w:val="22"/>
            <w:szCs w:val="22"/>
          </w:rPr>
          <w:tab/>
        </w:r>
        <w:r w:rsidRPr="00994A5D">
          <w:rPr>
            <w:rStyle w:val="Hyperlink"/>
            <w:noProof/>
          </w:rPr>
          <w:t>BT Interoperability Testing</w:t>
        </w:r>
        <w:r>
          <w:rPr>
            <w:noProof/>
            <w:webHidden/>
          </w:rPr>
          <w:tab/>
        </w:r>
        <w:r>
          <w:rPr>
            <w:noProof/>
            <w:webHidden/>
          </w:rPr>
          <w:fldChar w:fldCharType="begin"/>
        </w:r>
        <w:r>
          <w:rPr>
            <w:noProof/>
            <w:webHidden/>
          </w:rPr>
          <w:instrText xml:space="preserve"> PAGEREF _Toc1048778 \h </w:instrText>
        </w:r>
        <w:r>
          <w:rPr>
            <w:noProof/>
            <w:webHidden/>
          </w:rPr>
        </w:r>
        <w:r>
          <w:rPr>
            <w:noProof/>
            <w:webHidden/>
          </w:rPr>
          <w:fldChar w:fldCharType="separate"/>
        </w:r>
        <w:r>
          <w:rPr>
            <w:noProof/>
            <w:webHidden/>
          </w:rPr>
          <w:t>256</w:t>
        </w:r>
        <w:r>
          <w:rPr>
            <w:noProof/>
            <w:webHidden/>
          </w:rPr>
          <w:fldChar w:fldCharType="end"/>
        </w:r>
      </w:hyperlink>
    </w:p>
    <w:p w:rsidR="00014DB9" w:rsidRDefault="00014DB9">
      <w:pPr>
        <w:pStyle w:val="TOC2"/>
        <w:tabs>
          <w:tab w:val="left" w:pos="880"/>
          <w:tab w:val="right" w:leader="dot" w:pos="11107"/>
        </w:tabs>
        <w:rPr>
          <w:rFonts w:asciiTheme="minorHAnsi" w:eastAsiaTheme="minorEastAsia" w:hAnsiTheme="minorHAnsi" w:cstheme="minorBidi"/>
          <w:i w:val="0"/>
          <w:noProof/>
          <w:sz w:val="22"/>
          <w:szCs w:val="22"/>
        </w:rPr>
      </w:pPr>
      <w:hyperlink w:anchor="_Toc1048779" w:history="1">
        <w:r w:rsidRPr="00994A5D">
          <w:rPr>
            <w:rStyle w:val="Hyperlink"/>
            <w:noProof/>
          </w:rPr>
          <w:t>5.1</w:t>
        </w:r>
        <w:r>
          <w:rPr>
            <w:rFonts w:asciiTheme="minorHAnsi" w:eastAsiaTheme="minorEastAsia" w:hAnsiTheme="minorHAnsi" w:cstheme="minorBidi"/>
            <w:i w:val="0"/>
            <w:noProof/>
            <w:sz w:val="22"/>
            <w:szCs w:val="22"/>
          </w:rPr>
          <w:tab/>
        </w:r>
        <w:r w:rsidRPr="00994A5D">
          <w:rPr>
            <w:rStyle w:val="Hyperlink"/>
            <w:noProof/>
          </w:rPr>
          <w:t>Requirements</w:t>
        </w:r>
        <w:r>
          <w:rPr>
            <w:noProof/>
            <w:webHidden/>
          </w:rPr>
          <w:tab/>
        </w:r>
        <w:r>
          <w:rPr>
            <w:noProof/>
            <w:webHidden/>
          </w:rPr>
          <w:fldChar w:fldCharType="begin"/>
        </w:r>
        <w:r>
          <w:rPr>
            <w:noProof/>
            <w:webHidden/>
          </w:rPr>
          <w:instrText xml:space="preserve"> PAGEREF _Toc1048779 \h </w:instrText>
        </w:r>
        <w:r>
          <w:rPr>
            <w:noProof/>
            <w:webHidden/>
          </w:rPr>
        </w:r>
        <w:r>
          <w:rPr>
            <w:noProof/>
            <w:webHidden/>
          </w:rPr>
          <w:fldChar w:fldCharType="separate"/>
        </w:r>
        <w:r>
          <w:rPr>
            <w:noProof/>
            <w:webHidden/>
          </w:rPr>
          <w:t>256</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80" w:history="1">
        <w:r w:rsidRPr="00994A5D">
          <w:rPr>
            <w:rStyle w:val="Hyperlink"/>
            <w:noProof/>
          </w:rPr>
          <w:t>5.1.1</w:t>
        </w:r>
        <w:r>
          <w:rPr>
            <w:rFonts w:asciiTheme="minorHAnsi" w:eastAsiaTheme="minorEastAsia" w:hAnsiTheme="minorHAnsi" w:cstheme="minorBidi"/>
            <w:noProof/>
            <w:sz w:val="22"/>
            <w:szCs w:val="22"/>
          </w:rPr>
          <w:tab/>
        </w:r>
        <w:r w:rsidRPr="00994A5D">
          <w:rPr>
            <w:rStyle w:val="Hyperlink"/>
            <w:noProof/>
          </w:rPr>
          <w:t>BTP-REQ-047939/A-Developing Device Testing Requirements (TcSE ROIN-297137-2)</w:t>
        </w:r>
        <w:r>
          <w:rPr>
            <w:noProof/>
            <w:webHidden/>
          </w:rPr>
          <w:tab/>
        </w:r>
        <w:r>
          <w:rPr>
            <w:noProof/>
            <w:webHidden/>
          </w:rPr>
          <w:fldChar w:fldCharType="begin"/>
        </w:r>
        <w:r>
          <w:rPr>
            <w:noProof/>
            <w:webHidden/>
          </w:rPr>
          <w:instrText xml:space="preserve"> PAGEREF _Toc1048780 \h </w:instrText>
        </w:r>
        <w:r>
          <w:rPr>
            <w:noProof/>
            <w:webHidden/>
          </w:rPr>
        </w:r>
        <w:r>
          <w:rPr>
            <w:noProof/>
            <w:webHidden/>
          </w:rPr>
          <w:fldChar w:fldCharType="separate"/>
        </w:r>
        <w:r>
          <w:rPr>
            <w:noProof/>
            <w:webHidden/>
          </w:rPr>
          <w:t>256</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81" w:history="1">
        <w:r w:rsidRPr="00994A5D">
          <w:rPr>
            <w:rStyle w:val="Hyperlink"/>
            <w:noProof/>
          </w:rPr>
          <w:t>5.1.2</w:t>
        </w:r>
        <w:r>
          <w:rPr>
            <w:rFonts w:asciiTheme="minorHAnsi" w:eastAsiaTheme="minorEastAsia" w:hAnsiTheme="minorHAnsi" w:cstheme="minorBidi"/>
            <w:noProof/>
            <w:sz w:val="22"/>
            <w:szCs w:val="22"/>
          </w:rPr>
          <w:tab/>
        </w:r>
        <w:r w:rsidRPr="00994A5D">
          <w:rPr>
            <w:rStyle w:val="Hyperlink"/>
            <w:noProof/>
          </w:rPr>
          <w:t>BTP-REQ-047940/A-Ongoing Interoperability Testing (TcSE ROIN-297138-2)</w:t>
        </w:r>
        <w:r>
          <w:rPr>
            <w:noProof/>
            <w:webHidden/>
          </w:rPr>
          <w:tab/>
        </w:r>
        <w:r>
          <w:rPr>
            <w:noProof/>
            <w:webHidden/>
          </w:rPr>
          <w:fldChar w:fldCharType="begin"/>
        </w:r>
        <w:r>
          <w:rPr>
            <w:noProof/>
            <w:webHidden/>
          </w:rPr>
          <w:instrText xml:space="preserve"> PAGEREF _Toc1048781 \h </w:instrText>
        </w:r>
        <w:r>
          <w:rPr>
            <w:noProof/>
            <w:webHidden/>
          </w:rPr>
        </w:r>
        <w:r>
          <w:rPr>
            <w:noProof/>
            <w:webHidden/>
          </w:rPr>
          <w:fldChar w:fldCharType="separate"/>
        </w:r>
        <w:r>
          <w:rPr>
            <w:noProof/>
            <w:webHidden/>
          </w:rPr>
          <w:t>256</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82" w:history="1">
        <w:r w:rsidRPr="00994A5D">
          <w:rPr>
            <w:rStyle w:val="Hyperlink"/>
            <w:noProof/>
          </w:rPr>
          <w:t>5.1.3</w:t>
        </w:r>
        <w:r>
          <w:rPr>
            <w:rFonts w:asciiTheme="minorHAnsi" w:eastAsiaTheme="minorEastAsia" w:hAnsiTheme="minorHAnsi" w:cstheme="minorBidi"/>
            <w:noProof/>
            <w:sz w:val="22"/>
            <w:szCs w:val="22"/>
          </w:rPr>
          <w:tab/>
        </w:r>
        <w:r w:rsidRPr="00994A5D">
          <w:rPr>
            <w:rStyle w:val="Hyperlink"/>
            <w:noProof/>
          </w:rPr>
          <w:t>BTP-REQ-047941/A-Special Release Interoperability Testing (TcSE ROIN-297139-1)</w:t>
        </w:r>
        <w:r>
          <w:rPr>
            <w:noProof/>
            <w:webHidden/>
          </w:rPr>
          <w:tab/>
        </w:r>
        <w:r>
          <w:rPr>
            <w:noProof/>
            <w:webHidden/>
          </w:rPr>
          <w:fldChar w:fldCharType="begin"/>
        </w:r>
        <w:r>
          <w:rPr>
            <w:noProof/>
            <w:webHidden/>
          </w:rPr>
          <w:instrText xml:space="preserve"> PAGEREF _Toc1048782 \h </w:instrText>
        </w:r>
        <w:r>
          <w:rPr>
            <w:noProof/>
            <w:webHidden/>
          </w:rPr>
        </w:r>
        <w:r>
          <w:rPr>
            <w:noProof/>
            <w:webHidden/>
          </w:rPr>
          <w:fldChar w:fldCharType="separate"/>
        </w:r>
        <w:r>
          <w:rPr>
            <w:noProof/>
            <w:webHidden/>
          </w:rPr>
          <w:t>256</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83" w:history="1">
        <w:r w:rsidRPr="00994A5D">
          <w:rPr>
            <w:rStyle w:val="Hyperlink"/>
            <w:noProof/>
          </w:rPr>
          <w:t>5.1.4</w:t>
        </w:r>
        <w:r>
          <w:rPr>
            <w:rFonts w:asciiTheme="minorHAnsi" w:eastAsiaTheme="minorEastAsia" w:hAnsiTheme="minorHAnsi" w:cstheme="minorBidi"/>
            <w:noProof/>
            <w:sz w:val="22"/>
            <w:szCs w:val="22"/>
          </w:rPr>
          <w:tab/>
        </w:r>
        <w:r w:rsidRPr="00994A5D">
          <w:rPr>
            <w:rStyle w:val="Hyperlink"/>
            <w:noProof/>
          </w:rPr>
          <w:t>BTP-REQ-047942/A-Ongoing Update Schedule (TcSE ROIN-297140-1)</w:t>
        </w:r>
        <w:r>
          <w:rPr>
            <w:noProof/>
            <w:webHidden/>
          </w:rPr>
          <w:tab/>
        </w:r>
        <w:r>
          <w:rPr>
            <w:noProof/>
            <w:webHidden/>
          </w:rPr>
          <w:fldChar w:fldCharType="begin"/>
        </w:r>
        <w:r>
          <w:rPr>
            <w:noProof/>
            <w:webHidden/>
          </w:rPr>
          <w:instrText xml:space="preserve"> PAGEREF _Toc1048783 \h </w:instrText>
        </w:r>
        <w:r>
          <w:rPr>
            <w:noProof/>
            <w:webHidden/>
          </w:rPr>
        </w:r>
        <w:r>
          <w:rPr>
            <w:noProof/>
            <w:webHidden/>
          </w:rPr>
          <w:fldChar w:fldCharType="separate"/>
        </w:r>
        <w:r>
          <w:rPr>
            <w:noProof/>
            <w:webHidden/>
          </w:rPr>
          <w:t>257</w:t>
        </w:r>
        <w:r>
          <w:rPr>
            <w:noProof/>
            <w:webHidden/>
          </w:rPr>
          <w:fldChar w:fldCharType="end"/>
        </w:r>
      </w:hyperlink>
    </w:p>
    <w:p w:rsidR="00014DB9" w:rsidRDefault="00014DB9">
      <w:pPr>
        <w:pStyle w:val="TOC3"/>
        <w:tabs>
          <w:tab w:val="left" w:pos="1100"/>
          <w:tab w:val="right" w:leader="dot" w:pos="11107"/>
        </w:tabs>
        <w:rPr>
          <w:rFonts w:asciiTheme="minorHAnsi" w:eastAsiaTheme="minorEastAsia" w:hAnsiTheme="minorHAnsi" w:cstheme="minorBidi"/>
          <w:noProof/>
          <w:sz w:val="22"/>
          <w:szCs w:val="22"/>
        </w:rPr>
      </w:pPr>
      <w:hyperlink w:anchor="_Toc1048784" w:history="1">
        <w:r w:rsidRPr="00994A5D">
          <w:rPr>
            <w:rStyle w:val="Hyperlink"/>
            <w:noProof/>
          </w:rPr>
          <w:t>5.1.5</w:t>
        </w:r>
        <w:r>
          <w:rPr>
            <w:rFonts w:asciiTheme="minorHAnsi" w:eastAsiaTheme="minorEastAsia" w:hAnsiTheme="minorHAnsi" w:cstheme="minorBidi"/>
            <w:noProof/>
            <w:sz w:val="22"/>
            <w:szCs w:val="22"/>
          </w:rPr>
          <w:tab/>
        </w:r>
        <w:r w:rsidRPr="00994A5D">
          <w:rPr>
            <w:rStyle w:val="Hyperlink"/>
            <w:noProof/>
          </w:rPr>
          <w:t>BTP-REQ-047943/A-Special Release Update Availability (TcSE ROIN-297141-1)</w:t>
        </w:r>
        <w:r>
          <w:rPr>
            <w:noProof/>
            <w:webHidden/>
          </w:rPr>
          <w:tab/>
        </w:r>
        <w:r>
          <w:rPr>
            <w:noProof/>
            <w:webHidden/>
          </w:rPr>
          <w:fldChar w:fldCharType="begin"/>
        </w:r>
        <w:r>
          <w:rPr>
            <w:noProof/>
            <w:webHidden/>
          </w:rPr>
          <w:instrText xml:space="preserve"> PAGEREF _Toc1048784 \h </w:instrText>
        </w:r>
        <w:r>
          <w:rPr>
            <w:noProof/>
            <w:webHidden/>
          </w:rPr>
        </w:r>
        <w:r>
          <w:rPr>
            <w:noProof/>
            <w:webHidden/>
          </w:rPr>
          <w:fldChar w:fldCharType="separate"/>
        </w:r>
        <w:r>
          <w:rPr>
            <w:noProof/>
            <w:webHidden/>
          </w:rPr>
          <w:t>257</w:t>
        </w:r>
        <w:r>
          <w:rPr>
            <w:noProof/>
            <w:webHidden/>
          </w:rPr>
          <w:fldChar w:fldCharType="end"/>
        </w:r>
      </w:hyperlink>
    </w:p>
    <w:p w:rsidR="00014DB9" w:rsidRDefault="00014DB9">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048785" w:history="1">
        <w:r w:rsidRPr="00994A5D">
          <w:rPr>
            <w:rStyle w:val="Hyperlink"/>
            <w:noProof/>
          </w:rPr>
          <w:t>6</w:t>
        </w:r>
        <w:r>
          <w:rPr>
            <w:rFonts w:asciiTheme="minorHAnsi" w:eastAsiaTheme="minorEastAsia" w:hAnsiTheme="minorHAnsi" w:cstheme="minorBidi"/>
            <w:b w:val="0"/>
            <w:smallCaps w:val="0"/>
            <w:noProof/>
            <w:sz w:val="22"/>
            <w:szCs w:val="22"/>
          </w:rPr>
          <w:tab/>
        </w:r>
        <w:r w:rsidRPr="00994A5D">
          <w:rPr>
            <w:rStyle w:val="Hyperlink"/>
            <w:noProof/>
          </w:rPr>
          <w:t>Appendix: Reference Documents</w:t>
        </w:r>
        <w:r>
          <w:rPr>
            <w:noProof/>
            <w:webHidden/>
          </w:rPr>
          <w:tab/>
        </w:r>
        <w:r>
          <w:rPr>
            <w:noProof/>
            <w:webHidden/>
          </w:rPr>
          <w:fldChar w:fldCharType="begin"/>
        </w:r>
        <w:r>
          <w:rPr>
            <w:noProof/>
            <w:webHidden/>
          </w:rPr>
          <w:instrText xml:space="preserve"> PAGEREF _Toc1048785 \h </w:instrText>
        </w:r>
        <w:r>
          <w:rPr>
            <w:noProof/>
            <w:webHidden/>
          </w:rPr>
        </w:r>
        <w:r>
          <w:rPr>
            <w:noProof/>
            <w:webHidden/>
          </w:rPr>
          <w:fldChar w:fldCharType="separate"/>
        </w:r>
        <w:r>
          <w:rPr>
            <w:noProof/>
            <w:webHidden/>
          </w:rPr>
          <w:t>258</w:t>
        </w:r>
        <w:r>
          <w:rPr>
            <w:noProof/>
            <w:webHidden/>
          </w:rPr>
          <w:fldChar w:fldCharType="end"/>
        </w:r>
      </w:hyperlink>
    </w:p>
    <w:p w:rsidR="00014DB9" w:rsidRDefault="00014DB9">
      <w:pPr>
        <w:rPr>
          <w:b/>
          <w:sz w:val="36"/>
          <w:szCs w:val="36"/>
        </w:rPr>
      </w:pPr>
      <w:r>
        <w:rPr>
          <w:b/>
          <w:sz w:val="36"/>
          <w:szCs w:val="36"/>
        </w:rPr>
        <w:fldChar w:fldCharType="end"/>
      </w:r>
    </w:p>
    <w:p w:rsidR="00014DB9" w:rsidRDefault="00014DB9">
      <w:pPr>
        <w:rPr>
          <w:b/>
          <w:sz w:val="36"/>
          <w:szCs w:val="36"/>
        </w:rPr>
      </w:pPr>
    </w:p>
    <w:p w:rsidR="00014DB9" w:rsidRDefault="00014DB9" w:rsidP="00014DB9">
      <w:pPr>
        <w:pStyle w:val="Heading1"/>
      </w:pPr>
      <w:bookmarkStart w:id="1" w:name="_Toc1048677"/>
      <w:r>
        <w:lastRenderedPageBreak/>
        <w:t>Architectural Design</w:t>
      </w:r>
      <w:bookmarkEnd w:id="1"/>
    </w:p>
    <w:p w:rsidR="00014DB9" w:rsidRPr="00014DB9" w:rsidRDefault="00014DB9" w:rsidP="00014DB9">
      <w:pPr>
        <w:pStyle w:val="Heading2"/>
        <w:rPr>
          <w:b w:val="0"/>
          <w:u w:val="single"/>
        </w:rPr>
      </w:pPr>
      <w:bookmarkStart w:id="2" w:name="_Toc1048678"/>
      <w:r w:rsidRPr="00014DB9">
        <w:rPr>
          <w:b w:val="0"/>
          <w:u w:val="single"/>
        </w:rPr>
        <w:t>BTC-REQ-245833/A-Foreword - Architecture</w:t>
      </w:r>
      <w:bookmarkEnd w:id="2"/>
    </w:p>
    <w:p w:rsidR="00014DB9" w:rsidRDefault="00014DB9" w:rsidP="00014DB9">
      <w:r>
        <w:t>This document applies to several platforms in Ford’s offering of APIMs.</w:t>
      </w:r>
    </w:p>
    <w:p w:rsidR="00014DB9" w:rsidRDefault="00014DB9" w:rsidP="00014DB9">
      <w:r>
        <w:t>A diagram similar to the one below applies to all of them.</w:t>
      </w:r>
    </w:p>
    <w:p w:rsidR="00014DB9" w:rsidRDefault="00014DB9" w:rsidP="00014DB9"/>
    <w:p w:rsidR="00014DB9" w:rsidRDefault="00014DB9" w:rsidP="00014DB9"/>
    <w:p w:rsidR="00014DB9" w:rsidRDefault="00014DB9" w:rsidP="00014DB9">
      <w:pPr>
        <w:jc w:val="center"/>
      </w:pPr>
      <w:r>
        <w:object w:dxaOrig="8535" w:dyaOrig="2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c65c7be0000ebcf00002c91" o:spid="_x0000_i1025" type="#_x0000_t75" style="width:426.15pt;height:100.45pt" o:ole="">
            <v:imagedata r:id="rId8" o:title=""/>
          </v:shape>
          <o:OLEObject Type="Embed" ProgID="Visio.Drawing.11" ShapeID="5c65c7be0000ebcf00002c91" DrawAspect="Content" ObjectID="_1611662612" r:id="rId9"/>
        </w:object>
      </w:r>
    </w:p>
    <w:p w:rsidR="00014DB9" w:rsidRDefault="00014DB9" w:rsidP="00014DB9"/>
    <w:p w:rsidR="00014DB9" w:rsidRDefault="00014DB9" w:rsidP="00014DB9">
      <w:r>
        <w:t>This document will clarify the behavior of the Phone Server and its interactions with other components of the APIM, like: Media Player, Audio Management component, Voice component.</w:t>
      </w:r>
    </w:p>
    <w:p w:rsidR="00014DB9" w:rsidRDefault="00014DB9" w:rsidP="00014DB9"/>
    <w:p w:rsidR="00014DB9" w:rsidRDefault="00014DB9" w:rsidP="00014DB9">
      <w:r>
        <w:t xml:space="preserve">The Phone Server will also, directly or indirectly, interface via CAN with a Phone Client (for example, a cluster). </w:t>
      </w:r>
    </w:p>
    <w:p w:rsidR="00014DB9" w:rsidRDefault="00014DB9" w:rsidP="00014DB9"/>
    <w:p w:rsidR="00014DB9" w:rsidRDefault="00014DB9" w:rsidP="00014DB9">
      <w:r>
        <w:t>The Phone Server, in general, will also interface directly or indirectly via an HCI interface to the Bluetooth chip.</w:t>
      </w:r>
    </w:p>
    <w:p w:rsidR="00014DB9" w:rsidRDefault="00014DB9" w:rsidP="00014DB9"/>
    <w:p w:rsidR="00014DB9" w:rsidRDefault="00014DB9" w:rsidP="00014DB9"/>
    <w:p w:rsidR="00014DB9" w:rsidRDefault="00014DB9" w:rsidP="00014DB9">
      <w:pPr>
        <w:pStyle w:val="Heading2"/>
      </w:pPr>
      <w:bookmarkStart w:id="3" w:name="_Toc1048679"/>
      <w:r w:rsidRPr="00B9479B">
        <w:t>BTP-CLD-REQ-047496/B-BT Phone Server (TcSE ROIN-295164)</w:t>
      </w:r>
      <w:bookmarkEnd w:id="3"/>
    </w:p>
    <w:p w:rsidR="00014DB9" w:rsidRDefault="00014DB9" w:rsidP="00014DB9">
      <w:pPr>
        <w:rPr>
          <w:rFonts w:cs="Arial"/>
        </w:rPr>
      </w:pPr>
      <w:r>
        <w:rPr>
          <w:rFonts w:cs="Arial"/>
        </w:rPr>
        <w:t>The Phone server maintains and controls status information for everything related to paired and connected phones, and phone calls. It provides this status to the BT Phone Client via a CAN interface described here below.</w:t>
      </w:r>
    </w:p>
    <w:p w:rsidR="00014DB9" w:rsidRDefault="00014DB9" w:rsidP="00014DB9">
      <w:pPr>
        <w:rPr>
          <w:rFonts w:cs="Arial"/>
        </w:rPr>
      </w:pPr>
    </w:p>
    <w:p w:rsidR="00014DB9" w:rsidRDefault="00014DB9" w:rsidP="00014DB9">
      <w:pPr>
        <w:rPr>
          <w:rFonts w:cs="Arial"/>
        </w:rPr>
      </w:pPr>
      <w:r>
        <w:rPr>
          <w:rFonts w:cs="Arial"/>
        </w:rPr>
        <w:t>Through this interface the Phone Client not only gets status information, but can also control the Phone Server.</w:t>
      </w:r>
    </w:p>
    <w:p w:rsidR="00014DB9" w:rsidRDefault="00014DB9" w:rsidP="00014DB9">
      <w:pPr>
        <w:rPr>
          <w:rFonts w:cs="Arial"/>
        </w:rPr>
      </w:pPr>
    </w:p>
    <w:p w:rsidR="00014DB9" w:rsidRDefault="00014DB9" w:rsidP="00014DB9">
      <w:pPr>
        <w:rPr>
          <w:rFonts w:cs="Arial"/>
        </w:rPr>
      </w:pPr>
      <w:r>
        <w:rPr>
          <w:rFonts w:cs="Arial"/>
        </w:rPr>
        <w:t>The Phone Server shall also provide all list browse information to the BT Phone Client upon request from the Client, and act upon selections that the user makes to these List browse selections.</w:t>
      </w:r>
    </w:p>
    <w:p w:rsidR="00014DB9" w:rsidRDefault="00014DB9">
      <w:pPr>
        <w:rPr>
          <w:rFonts w:cs="Arial"/>
        </w:rPr>
      </w:pPr>
    </w:p>
    <w:p w:rsidR="00014DB9" w:rsidRDefault="00014DB9" w:rsidP="00014DB9">
      <w:pPr>
        <w:pStyle w:val="Heading3"/>
      </w:pPr>
      <w:bookmarkStart w:id="4" w:name="_Toc1048680"/>
      <w:r>
        <w:t>Interface Requirements</w:t>
      </w:r>
      <w:bookmarkEnd w:id="4"/>
    </w:p>
    <w:p w:rsidR="00014DB9" w:rsidRDefault="00014DB9" w:rsidP="00014DB9">
      <w:pPr>
        <w:pStyle w:val="Heading4"/>
      </w:pPr>
      <w:r w:rsidRPr="00B9479B">
        <w:t>BTP-IIR-REQ-030674/E-BT Phone Server Status Signals (TcSE ROIN-150777-3)</w:t>
      </w:r>
    </w:p>
    <w:p w:rsidR="00014DB9" w:rsidRDefault="00014DB9"/>
    <w:p w:rsidR="00014DB9" w:rsidRPr="009730DC" w:rsidRDefault="00014DB9">
      <w:pPr>
        <w:rPr>
          <w:rFonts w:cs="Arial"/>
        </w:rPr>
      </w:pPr>
    </w:p>
    <w:p w:rsidR="00014DB9" w:rsidRPr="009730DC" w:rsidRDefault="00014DB9" w:rsidP="00014DB9">
      <w:pPr>
        <w:ind w:left="340"/>
        <w:rPr>
          <w:rFonts w:cs="Arial"/>
        </w:rPr>
      </w:pPr>
      <w:r w:rsidRPr="009730DC">
        <w:rPr>
          <w:rFonts w:cs="Arial"/>
        </w:rPr>
        <w:t>These are unsolicited status signals sent from the Phone Server to the Phone Client.</w:t>
      </w:r>
    </w:p>
    <w:p w:rsidR="00014DB9" w:rsidRDefault="00014DB9"/>
    <w:p w:rsidR="00014DB9" w:rsidRDefault="00014DB9"/>
    <w:tbl>
      <w:tblPr>
        <w:tblpPr w:leftFromText="142" w:rightFromText="142" w:vertAnchor="text" w:horzAnchor="margin" w:tblpXSpec="center" w:tblpY="1"/>
        <w:tblW w:w="10440" w:type="dxa"/>
        <w:tblLayout w:type="fixed"/>
        <w:tblCellMar>
          <w:left w:w="60" w:type="dxa"/>
          <w:right w:w="60" w:type="dxa"/>
        </w:tblCellMar>
        <w:tblLook w:val="04A0" w:firstRow="1" w:lastRow="0" w:firstColumn="1" w:lastColumn="0" w:noHBand="0" w:noVBand="1"/>
      </w:tblPr>
      <w:tblGrid>
        <w:gridCol w:w="3060"/>
        <w:gridCol w:w="4320"/>
        <w:gridCol w:w="3060"/>
      </w:tblGrid>
      <w:tr w:rsidR="00014DB9" w:rsidTr="00014DB9">
        <w:trPr>
          <w:tblHeader/>
        </w:trPr>
        <w:tc>
          <w:tcPr>
            <w:tcW w:w="3060" w:type="dxa"/>
            <w:tcBorders>
              <w:top w:val="single" w:sz="2" w:space="0" w:color="auto"/>
              <w:left w:val="single" w:sz="2" w:space="0" w:color="auto"/>
              <w:bottom w:val="single" w:sz="2" w:space="0" w:color="auto"/>
              <w:right w:val="single" w:sz="2" w:space="0" w:color="auto"/>
            </w:tcBorders>
            <w:shd w:val="clear" w:color="auto" w:fill="EFEFEF"/>
            <w:hideMark/>
          </w:tcPr>
          <w:p w:rsidR="00014DB9" w:rsidRDefault="00014DB9" w:rsidP="00014DB9">
            <w:pPr>
              <w:widowControl w:val="0"/>
              <w:autoSpaceDE w:val="0"/>
              <w:autoSpaceDN w:val="0"/>
              <w:adjustRightInd w:val="0"/>
              <w:jc w:val="center"/>
              <w:rPr>
                <w:rFonts w:cs="Arial"/>
                <w:b/>
                <w:bCs/>
              </w:rPr>
            </w:pPr>
            <w:r>
              <w:rPr>
                <w:rFonts w:cs="Arial"/>
                <w:b/>
                <w:bCs/>
              </w:rPr>
              <w:t>Method</w:t>
            </w:r>
          </w:p>
        </w:tc>
        <w:tc>
          <w:tcPr>
            <w:tcW w:w="4320" w:type="dxa"/>
            <w:tcBorders>
              <w:top w:val="single" w:sz="2" w:space="0" w:color="auto"/>
              <w:left w:val="single" w:sz="2" w:space="0" w:color="auto"/>
              <w:bottom w:val="single" w:sz="2" w:space="0" w:color="auto"/>
              <w:right w:val="single" w:sz="2" w:space="0" w:color="auto"/>
            </w:tcBorders>
            <w:shd w:val="clear" w:color="auto" w:fill="EFEFEF"/>
            <w:hideMark/>
          </w:tcPr>
          <w:p w:rsidR="00014DB9" w:rsidRDefault="00014DB9" w:rsidP="00014DB9">
            <w:pPr>
              <w:widowControl w:val="0"/>
              <w:autoSpaceDE w:val="0"/>
              <w:autoSpaceDN w:val="0"/>
              <w:adjustRightInd w:val="0"/>
              <w:jc w:val="center"/>
              <w:rPr>
                <w:rFonts w:cs="Arial"/>
                <w:b/>
                <w:bCs/>
              </w:rPr>
            </w:pPr>
            <w:r>
              <w:rPr>
                <w:rFonts w:cs="Arial"/>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rsidR="00014DB9" w:rsidRDefault="00014DB9" w:rsidP="00014DB9">
            <w:pPr>
              <w:widowControl w:val="0"/>
              <w:autoSpaceDE w:val="0"/>
              <w:autoSpaceDN w:val="0"/>
              <w:adjustRightInd w:val="0"/>
              <w:jc w:val="center"/>
              <w:rPr>
                <w:rFonts w:cs="Arial"/>
                <w:b/>
                <w:bCs/>
              </w:rPr>
            </w:pPr>
            <w:r>
              <w:rPr>
                <w:rFonts w:cs="Arial"/>
                <w:b/>
                <w:bCs/>
              </w:rPr>
              <w:t>Parameters</w:t>
            </w:r>
          </w:p>
        </w:tc>
      </w:tr>
      <w:tr w:rsidR="00014DB9" w:rsidTr="00014DB9">
        <w:tc>
          <w:tcPr>
            <w:tcW w:w="3060" w:type="dxa"/>
            <w:tcBorders>
              <w:top w:val="single" w:sz="2" w:space="0" w:color="auto"/>
              <w:left w:val="single" w:sz="2" w:space="0" w:color="auto"/>
              <w:bottom w:val="single" w:sz="2" w:space="0" w:color="auto"/>
              <w:right w:val="single" w:sz="2" w:space="0" w:color="auto"/>
            </w:tcBorders>
          </w:tcPr>
          <w:p w:rsidR="00014DB9" w:rsidRDefault="00014DB9" w:rsidP="00014DB9">
            <w:pPr>
              <w:widowControl w:val="0"/>
              <w:autoSpaceDE w:val="0"/>
              <w:autoSpaceDN w:val="0"/>
              <w:adjustRightInd w:val="0"/>
              <w:rPr>
                <w:rFonts w:cs="Arial"/>
              </w:rPr>
            </w:pPr>
            <w:r>
              <w:rPr>
                <w:rFonts w:cs="Arial"/>
                <w:b/>
                <w:bCs/>
              </w:rPr>
              <w:fldChar w:fldCharType="begin" w:fldLock="1"/>
            </w:r>
            <w:r>
              <w:rPr>
                <w:rFonts w:cs="Arial"/>
                <w:b/>
                <w:bCs/>
              </w:rPr>
              <w:instrText>MERGEFIELD Meth.Name</w:instrText>
            </w:r>
            <w:r>
              <w:rPr>
                <w:rFonts w:cs="Arial"/>
                <w:b/>
                <w:bCs/>
              </w:rPr>
              <w:fldChar w:fldCharType="separate"/>
            </w:r>
            <w:r>
              <w:rPr>
                <w:rFonts w:cs="Arial"/>
                <w:b/>
                <w:bCs/>
              </w:rPr>
              <w:t>BTCallerIdentification.St</w:t>
            </w:r>
            <w:r>
              <w:rPr>
                <w:rFonts w:cs="Arial"/>
                <w:b/>
                <w:bCs/>
              </w:rPr>
              <w:fldChar w:fldCharType="end"/>
            </w:r>
            <w:r>
              <w:rPr>
                <w:rFonts w:cs="Arial"/>
                <w:b/>
                <w:bCs/>
              </w:rPr>
              <w: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rsidP="00014DB9">
            <w:pPr>
              <w:rPr>
                <w:rFonts w:cs="Arial"/>
              </w:rPr>
            </w:pPr>
            <w:r>
              <w:rPr>
                <w:rFonts w:cs="Arial"/>
              </w:rPr>
              <w:fldChar w:fldCharType="begin" w:fldLock="1"/>
            </w:r>
            <w:r>
              <w:rPr>
                <w:rFonts w:cs="Arial"/>
              </w:rPr>
              <w:instrText>MERGEFIELD Meth.Notes</w:instrText>
            </w:r>
            <w:r>
              <w:rPr>
                <w:rFonts w:cs="Arial"/>
              </w:rPr>
              <w:fldChar w:fldCharType="end"/>
            </w:r>
            <w:r>
              <w:rPr>
                <w:rFonts w:cs="Arial"/>
              </w:rPr>
              <w:t>Message Type: Status</w:t>
            </w:r>
          </w:p>
          <w:p w:rsidR="00014DB9" w:rsidRDefault="00014DB9" w:rsidP="00014DB9">
            <w:pPr>
              <w:rPr>
                <w:rFonts w:cs="Arial"/>
              </w:rPr>
            </w:pPr>
          </w:p>
          <w:p w:rsidR="00014DB9" w:rsidRPr="00C92A1D" w:rsidRDefault="00014DB9" w:rsidP="00014DB9">
            <w:pPr>
              <w:autoSpaceDE w:val="0"/>
              <w:autoSpaceDN w:val="0"/>
              <w:spacing w:line="276" w:lineRule="auto"/>
              <w:rPr>
                <w:rFonts w:cs="Arial"/>
              </w:rPr>
            </w:pPr>
            <w:r>
              <w:rPr>
                <w:rFonts w:cs="Arial"/>
              </w:rPr>
              <w:t>The CallerIdentification attribute carries the CLI number and the caller name (stored in the phone book</w:t>
            </w:r>
            <w:r w:rsidRPr="00C92A1D">
              <w:rPr>
                <w:rFonts w:cs="Arial"/>
              </w:rPr>
              <w:t>).  If the information for the validity is not available, validity should be set to “0x4: CLID Incoming Not available”.</w:t>
            </w:r>
          </w:p>
          <w:p w:rsidR="00014DB9" w:rsidRPr="00425F34" w:rsidRDefault="00014DB9" w:rsidP="00014DB9">
            <w:pPr>
              <w:rPr>
                <w:rFonts w:cs="Arial"/>
              </w:rPr>
            </w:pPr>
            <w:r w:rsidRPr="00C92A1D">
              <w:rPr>
                <w:rFonts w:cs="Arial"/>
              </w:rPr>
              <w:t>If the information for Caller number/Caller name is not available, the corresponding attributes should be populated with end of string character (0x0).</w:t>
            </w:r>
          </w:p>
          <w:p w:rsidR="00014DB9" w:rsidRDefault="00014DB9" w:rsidP="00014DB9">
            <w:pPr>
              <w:rPr>
                <w:rFonts w:cs="Arial"/>
              </w:rPr>
            </w:pPr>
          </w:p>
          <w:p w:rsidR="00014DB9" w:rsidRDefault="00014DB9" w:rsidP="00014DB9">
            <w:pPr>
              <w:rPr>
                <w:rFonts w:cs="Arial"/>
              </w:rPr>
            </w:pPr>
          </w:p>
          <w:p w:rsidR="00014DB9" w:rsidRDefault="00014DB9" w:rsidP="00014DB9">
            <w:r>
              <w:rPr>
                <w:rFonts w:cs="Arial"/>
              </w:rPr>
              <w:t xml:space="preserve">The attribute also holds information about the index of the currently used phone. </w:t>
            </w:r>
          </w:p>
          <w:p w:rsidR="00014DB9" w:rsidRDefault="00014DB9" w:rsidP="00014DB9">
            <w:pPr>
              <w:rPr>
                <w:rFonts w:cs="Arial"/>
              </w:rPr>
            </w:pPr>
          </w:p>
          <w:p w:rsidR="00014DB9" w:rsidRDefault="00014DB9" w:rsidP="00014DB9">
            <w:pPr>
              <w:widowControl w:val="0"/>
              <w:autoSpaceDE w:val="0"/>
              <w:autoSpaceDN w:val="0"/>
              <w:adjustRightInd w:val="0"/>
              <w:rPr>
                <w:rFonts w:cs="Arial"/>
              </w:rPr>
            </w:pPr>
            <w:r>
              <w:rPr>
                <w:rFonts w:cs="Arial"/>
              </w:rPr>
              <w:t>It is sent over the ISO 15765-2 protocol.</w:t>
            </w:r>
          </w:p>
        </w:tc>
        <w:tc>
          <w:tcPr>
            <w:tcW w:w="3060" w:type="dxa"/>
            <w:tcBorders>
              <w:top w:val="single" w:sz="2" w:space="0" w:color="auto"/>
              <w:left w:val="single" w:sz="2" w:space="0" w:color="auto"/>
              <w:bottom w:val="single" w:sz="2" w:space="0" w:color="auto"/>
              <w:right w:val="single" w:sz="2" w:space="0" w:color="auto"/>
            </w:tcBorders>
          </w:tcPr>
          <w:p w:rsidR="00014DB9" w:rsidRDefault="00014DB9" w:rsidP="00014DB9">
            <w:pPr>
              <w:widowControl w:val="0"/>
              <w:autoSpaceDE w:val="0"/>
              <w:autoSpaceDN w:val="0"/>
              <w:adjustRightInd w:val="0"/>
              <w:rPr>
                <w:rFonts w:cs="Arial"/>
                <w:bCs/>
                <w:i/>
              </w:rPr>
            </w:pPr>
            <w:r>
              <w:rPr>
                <w:rFonts w:cs="Arial"/>
                <w:bCs/>
              </w:rPr>
              <w:lastRenderedPageBreak/>
              <w:t xml:space="preserve">int </w:t>
            </w:r>
            <w:r>
              <w:rPr>
                <w:rFonts w:cs="Arial"/>
                <w:bCs/>
                <w:i/>
              </w:rPr>
              <w:t>Phone Type:</w:t>
            </w:r>
          </w:p>
          <w:p w:rsidR="00014DB9" w:rsidRDefault="00014DB9" w:rsidP="00014DB9">
            <w:pPr>
              <w:widowControl w:val="0"/>
              <w:autoSpaceDE w:val="0"/>
              <w:autoSpaceDN w:val="0"/>
              <w:adjustRightInd w:val="0"/>
              <w:rPr>
                <w:rFonts w:cs="Arial"/>
                <w:bCs/>
              </w:rPr>
            </w:pPr>
            <w:r>
              <w:rPr>
                <w:rFonts w:cs="Arial"/>
                <w:bCs/>
              </w:rPr>
              <w:t>0x0 No category</w:t>
            </w:r>
          </w:p>
          <w:p w:rsidR="00014DB9" w:rsidRDefault="00014DB9" w:rsidP="00014DB9">
            <w:pPr>
              <w:widowControl w:val="0"/>
              <w:autoSpaceDE w:val="0"/>
              <w:autoSpaceDN w:val="0"/>
              <w:adjustRightInd w:val="0"/>
              <w:rPr>
                <w:rFonts w:cs="Arial"/>
                <w:bCs/>
              </w:rPr>
            </w:pPr>
            <w:r>
              <w:rPr>
                <w:rFonts w:cs="Arial"/>
                <w:bCs/>
              </w:rPr>
              <w:t>0x1 Home</w:t>
            </w:r>
          </w:p>
          <w:p w:rsidR="00014DB9" w:rsidRDefault="00014DB9" w:rsidP="00014DB9">
            <w:pPr>
              <w:widowControl w:val="0"/>
              <w:autoSpaceDE w:val="0"/>
              <w:autoSpaceDN w:val="0"/>
              <w:adjustRightInd w:val="0"/>
              <w:rPr>
                <w:rFonts w:cs="Arial"/>
                <w:bCs/>
              </w:rPr>
            </w:pPr>
            <w:r>
              <w:rPr>
                <w:rFonts w:cs="Arial"/>
                <w:bCs/>
              </w:rPr>
              <w:t>0x2 Office</w:t>
            </w:r>
          </w:p>
          <w:p w:rsidR="00014DB9" w:rsidRDefault="00014DB9" w:rsidP="00014DB9">
            <w:pPr>
              <w:widowControl w:val="0"/>
              <w:autoSpaceDE w:val="0"/>
              <w:autoSpaceDN w:val="0"/>
              <w:adjustRightInd w:val="0"/>
              <w:rPr>
                <w:rFonts w:cs="Arial"/>
                <w:bCs/>
              </w:rPr>
            </w:pPr>
            <w:r>
              <w:rPr>
                <w:rFonts w:cs="Arial"/>
                <w:bCs/>
              </w:rPr>
              <w:t>0x3 Mobile</w:t>
            </w:r>
          </w:p>
          <w:p w:rsidR="00014DB9" w:rsidRDefault="00014DB9" w:rsidP="00014DB9">
            <w:pPr>
              <w:widowControl w:val="0"/>
              <w:autoSpaceDE w:val="0"/>
              <w:autoSpaceDN w:val="0"/>
              <w:adjustRightInd w:val="0"/>
              <w:rPr>
                <w:rFonts w:cs="Arial"/>
                <w:bCs/>
              </w:rPr>
            </w:pPr>
            <w:r>
              <w:rPr>
                <w:rFonts w:cs="Arial"/>
                <w:bCs/>
              </w:rPr>
              <w:t>0x4 Other</w:t>
            </w:r>
          </w:p>
          <w:p w:rsidR="00014DB9" w:rsidRDefault="00014DB9" w:rsidP="00014DB9">
            <w:pPr>
              <w:widowControl w:val="0"/>
              <w:autoSpaceDE w:val="0"/>
              <w:autoSpaceDN w:val="0"/>
              <w:adjustRightInd w:val="0"/>
            </w:pPr>
            <w:r>
              <w:rPr>
                <w:rFonts w:cs="Arial"/>
                <w:bCs/>
              </w:rPr>
              <w:t>0x5 Unknown</w:t>
            </w:r>
          </w:p>
          <w:p w:rsidR="00014DB9" w:rsidRDefault="00014DB9" w:rsidP="00014DB9">
            <w:pPr>
              <w:widowControl w:val="0"/>
              <w:autoSpaceDE w:val="0"/>
              <w:autoSpaceDN w:val="0"/>
              <w:adjustRightInd w:val="0"/>
            </w:pPr>
            <w:r>
              <w:rPr>
                <w:rFonts w:cs="Arial"/>
                <w:bCs/>
              </w:rPr>
              <w:t>0x6 Fax</w:t>
            </w:r>
          </w:p>
          <w:p w:rsidR="00014DB9" w:rsidRDefault="00014DB9" w:rsidP="00014DB9">
            <w:pPr>
              <w:widowControl w:val="0"/>
              <w:autoSpaceDE w:val="0"/>
              <w:autoSpaceDN w:val="0"/>
              <w:adjustRightInd w:val="0"/>
              <w:rPr>
                <w:rFonts w:cs="Arial"/>
                <w:bCs/>
              </w:rPr>
            </w:pPr>
          </w:p>
          <w:p w:rsidR="00014DB9" w:rsidRDefault="00014DB9" w:rsidP="00014DB9">
            <w:pPr>
              <w:widowControl w:val="0"/>
              <w:autoSpaceDE w:val="0"/>
              <w:autoSpaceDN w:val="0"/>
              <w:adjustRightInd w:val="0"/>
            </w:pPr>
            <w:r>
              <w:rPr>
                <w:rFonts w:cs="Arial"/>
                <w:bCs/>
              </w:rPr>
              <w:fldChar w:fldCharType="begin" w:fldLock="1"/>
            </w:r>
            <w:r>
              <w:rPr>
                <w:rFonts w:cs="Arial"/>
                <w:bCs/>
              </w:rPr>
              <w:instrText>MERGEFIELD MethParameter.Type</w:instrText>
            </w:r>
            <w:r>
              <w:rPr>
                <w:rFonts w:cs="Arial"/>
                <w:bCs/>
              </w:rPr>
              <w:fldChar w:fldCharType="separate"/>
            </w:r>
            <w:r>
              <w:rPr>
                <w:rFonts w:cs="Arial"/>
                <w:bCs/>
              </w:rPr>
              <w:t>int</w:t>
            </w:r>
            <w:r>
              <w:rPr>
                <w:rFonts w:cs="Arial"/>
                <w:bCs/>
              </w:rPr>
              <w:fldChar w:fldCharType="end"/>
            </w:r>
            <w:r>
              <w:rPr>
                <w:rFonts w:cs="Arial"/>
                <w:bCs/>
              </w:rPr>
              <w:t xml:space="preserve"> </w:t>
            </w:r>
            <w:r>
              <w:rPr>
                <w:rFonts w:cs="Arial"/>
                <w:bCs/>
                <w:i/>
              </w:rPr>
              <w:fldChar w:fldCharType="begin" w:fldLock="1"/>
            </w:r>
            <w:r>
              <w:rPr>
                <w:rFonts w:cs="Arial"/>
                <w:bCs/>
                <w:i/>
              </w:rPr>
              <w:instrText>MERGEFIELD MethParameter.Name</w:instrText>
            </w:r>
            <w:r>
              <w:rPr>
                <w:rFonts w:cs="Arial"/>
                <w:bCs/>
                <w:i/>
              </w:rPr>
              <w:fldChar w:fldCharType="separate"/>
            </w:r>
            <w:r>
              <w:rPr>
                <w:rFonts w:cs="Arial"/>
                <w:bCs/>
                <w:i/>
              </w:rPr>
              <w:t xml:space="preserve">Validity : </w:t>
            </w:r>
            <w:r>
              <w:rPr>
                <w:rFonts w:cs="Arial"/>
                <w:bCs/>
                <w:i/>
              </w:rPr>
              <w:fldChar w:fldCharType="end"/>
            </w:r>
            <w:r>
              <w:rPr>
                <w:rFonts w:cs="Arial"/>
                <w:bCs/>
              </w:rPr>
              <w:t xml:space="preserve"> </w:t>
            </w:r>
          </w:p>
          <w:p w:rsidR="00014DB9" w:rsidRDefault="00014DB9" w:rsidP="00014DB9">
            <w:pPr>
              <w:widowControl w:val="0"/>
              <w:autoSpaceDE w:val="0"/>
              <w:autoSpaceDN w:val="0"/>
              <w:adjustRightInd w:val="0"/>
            </w:pPr>
            <w:r>
              <w:rPr>
                <w:rFonts w:cs="Arial"/>
                <w:bCs/>
              </w:rPr>
              <w:fldChar w:fldCharType="begin" w:fldLock="1"/>
            </w:r>
            <w:r>
              <w:rPr>
                <w:rFonts w:cs="Arial"/>
                <w:bCs/>
              </w:rPr>
              <w:instrText>MERGEFIELD MethParameter.Notes</w:instrText>
            </w:r>
            <w:r>
              <w:rPr>
                <w:rFonts w:cs="Arial"/>
                <w:bCs/>
              </w:rPr>
              <w:fldChar w:fldCharType="separate"/>
            </w:r>
            <w:r>
              <w:rPr>
                <w:rFonts w:cs="Arial"/>
                <w:bCs/>
              </w:rPr>
              <w:t>0x0: CLID Incoming Available</w:t>
            </w:r>
          </w:p>
          <w:p w:rsidR="00014DB9" w:rsidRDefault="00014DB9" w:rsidP="00014DB9">
            <w:pPr>
              <w:widowControl w:val="0"/>
              <w:autoSpaceDE w:val="0"/>
              <w:autoSpaceDN w:val="0"/>
              <w:adjustRightInd w:val="0"/>
            </w:pPr>
            <w:r>
              <w:rPr>
                <w:rFonts w:cs="Arial"/>
                <w:bCs/>
              </w:rPr>
              <w:t xml:space="preserve">0x1: CLID Second incoming call </w:t>
            </w:r>
            <w:r>
              <w:rPr>
                <w:rFonts w:cs="Arial"/>
                <w:bCs/>
              </w:rPr>
              <w:lastRenderedPageBreak/>
              <w:t>available</w:t>
            </w:r>
          </w:p>
          <w:p w:rsidR="00014DB9" w:rsidRDefault="00014DB9" w:rsidP="00014DB9">
            <w:pPr>
              <w:widowControl w:val="0"/>
              <w:autoSpaceDE w:val="0"/>
              <w:autoSpaceDN w:val="0"/>
              <w:adjustRightInd w:val="0"/>
              <w:rPr>
                <w:rFonts w:cs="Arial"/>
                <w:bCs/>
              </w:rPr>
            </w:pPr>
            <w:r>
              <w:rPr>
                <w:rFonts w:cs="Arial"/>
                <w:bCs/>
              </w:rPr>
              <w:t>0x2: CLID Outgoing</w:t>
            </w:r>
            <w:r>
              <w:rPr>
                <w:rFonts w:cs="Arial"/>
                <w:bCs/>
              </w:rPr>
              <w:fldChar w:fldCharType="end"/>
            </w:r>
            <w:r>
              <w:rPr>
                <w:rFonts w:cs="Arial"/>
                <w:bCs/>
              </w:rPr>
              <w:t xml:space="preserve"> Call</w:t>
            </w:r>
          </w:p>
          <w:p w:rsidR="00014DB9" w:rsidRDefault="00014DB9" w:rsidP="00014DB9">
            <w:pPr>
              <w:widowControl w:val="0"/>
              <w:autoSpaceDE w:val="0"/>
              <w:autoSpaceDN w:val="0"/>
              <w:adjustRightInd w:val="0"/>
            </w:pPr>
            <w:r>
              <w:rPr>
                <w:rFonts w:cs="Arial"/>
                <w:bCs/>
              </w:rPr>
              <w:t>0x3: CLID Incoming SMS available</w:t>
            </w:r>
          </w:p>
          <w:p w:rsidR="00014DB9" w:rsidRDefault="00014DB9" w:rsidP="00014DB9">
            <w:pPr>
              <w:widowControl w:val="0"/>
              <w:autoSpaceDE w:val="0"/>
              <w:autoSpaceDN w:val="0"/>
              <w:adjustRightInd w:val="0"/>
            </w:pPr>
            <w:r>
              <w:rPr>
                <w:rFonts w:cs="Arial"/>
                <w:bCs/>
              </w:rPr>
              <w:t>0x4: CLID Incoming Not available</w:t>
            </w:r>
          </w:p>
          <w:p w:rsidR="00014DB9" w:rsidRDefault="00014DB9" w:rsidP="00014DB9">
            <w:pPr>
              <w:widowControl w:val="0"/>
              <w:autoSpaceDE w:val="0"/>
              <w:autoSpaceDN w:val="0"/>
              <w:adjustRightInd w:val="0"/>
              <w:rPr>
                <w:rFonts w:cs="Arial"/>
                <w:bCs/>
              </w:rPr>
            </w:pPr>
            <w:r>
              <w:rPr>
                <w:rFonts w:cs="Arial"/>
                <w:bCs/>
              </w:rPr>
              <w:t>0x5: CLID Incoming SMS Not available</w:t>
            </w:r>
          </w:p>
          <w:p w:rsidR="00014DB9" w:rsidRDefault="00014DB9" w:rsidP="00014DB9">
            <w:pPr>
              <w:widowControl w:val="0"/>
              <w:autoSpaceDE w:val="0"/>
              <w:autoSpaceDN w:val="0"/>
              <w:adjustRightInd w:val="0"/>
              <w:rPr>
                <w:rFonts w:cs="Arial"/>
                <w:bCs/>
              </w:rPr>
            </w:pPr>
          </w:p>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MethParameter.Type</w:instrText>
            </w:r>
            <w:r>
              <w:rPr>
                <w:rFonts w:cs="Arial"/>
                <w:bCs/>
              </w:rPr>
              <w:fldChar w:fldCharType="separate"/>
            </w:r>
            <w:r>
              <w:rPr>
                <w:rFonts w:cs="Arial"/>
                <w:bCs/>
              </w:rPr>
              <w:t>int</w:t>
            </w:r>
            <w:r>
              <w:rPr>
                <w:rFonts w:cs="Arial"/>
                <w:bCs/>
              </w:rPr>
              <w:fldChar w:fldCharType="end"/>
            </w:r>
            <w:r>
              <w:rPr>
                <w:rFonts w:cs="Arial"/>
                <w:bCs/>
              </w:rPr>
              <w:t xml:space="preserve"> </w:t>
            </w:r>
            <w:r>
              <w:rPr>
                <w:rFonts w:cs="Arial"/>
                <w:bCs/>
                <w:i/>
              </w:rPr>
              <w:fldChar w:fldCharType="begin" w:fldLock="1"/>
            </w:r>
            <w:r>
              <w:rPr>
                <w:rFonts w:cs="Arial"/>
                <w:bCs/>
                <w:i/>
              </w:rPr>
              <w:instrText>MERGEFIELD MethParameter.Name</w:instrText>
            </w:r>
            <w:r>
              <w:rPr>
                <w:rFonts w:cs="Arial"/>
                <w:bCs/>
                <w:i/>
              </w:rPr>
              <w:fldChar w:fldCharType="separate"/>
            </w:r>
            <w:r>
              <w:rPr>
                <w:rFonts w:cs="Arial"/>
                <w:bCs/>
                <w:i/>
              </w:rPr>
              <w:t xml:space="preserve">Index of Phone : </w:t>
            </w:r>
            <w:r>
              <w:rPr>
                <w:rFonts w:cs="Arial"/>
                <w:bCs/>
                <w:i/>
              </w:rPr>
              <w:fldChar w:fldCharType="end"/>
            </w:r>
            <w:r>
              <w:rPr>
                <w:rFonts w:cs="Arial"/>
                <w:bCs/>
              </w:rPr>
              <w:t xml:space="preserve"> </w:t>
            </w:r>
          </w:p>
          <w:p w:rsidR="00014DB9" w:rsidRPr="00C92A1D" w:rsidRDefault="00014DB9" w:rsidP="00014DB9">
            <w:pPr>
              <w:widowControl w:val="0"/>
              <w:autoSpaceDE w:val="0"/>
              <w:autoSpaceDN w:val="0"/>
              <w:adjustRightInd w:val="0"/>
            </w:pPr>
            <w:r w:rsidRPr="00C92A1D">
              <w:rPr>
                <w:rFonts w:cs="Arial"/>
                <w:bCs/>
              </w:rPr>
              <w:fldChar w:fldCharType="begin" w:fldLock="1"/>
            </w:r>
            <w:r w:rsidRPr="00C92A1D">
              <w:rPr>
                <w:rFonts w:cs="Arial"/>
                <w:bCs/>
              </w:rPr>
              <w:instrText>MERGEFIELD MethParameter.Notes</w:instrText>
            </w:r>
            <w:r w:rsidRPr="00C92A1D">
              <w:rPr>
                <w:rFonts w:cs="Arial"/>
                <w:bCs/>
              </w:rPr>
              <w:fldChar w:fldCharType="separate"/>
            </w:r>
          </w:p>
          <w:p w:rsidR="00014DB9" w:rsidRDefault="00014DB9" w:rsidP="00014DB9">
            <w:pPr>
              <w:widowControl w:val="0"/>
              <w:autoSpaceDE w:val="0"/>
              <w:autoSpaceDN w:val="0"/>
              <w:adjustRightInd w:val="0"/>
              <w:rPr>
                <w:rFonts w:cs="Arial"/>
                <w:bCs/>
              </w:rPr>
            </w:pPr>
            <w:r w:rsidRPr="00C92A1D">
              <w:rPr>
                <w:rFonts w:cs="Arial"/>
                <w:bCs/>
              </w:rPr>
              <w:t>3 bits, index 1-6 (1 = Cradle Phone if fitted)</w:t>
            </w:r>
            <w:r w:rsidRPr="00C92A1D">
              <w:rPr>
                <w:rFonts w:cs="Arial"/>
                <w:bCs/>
              </w:rPr>
              <w:fldChar w:fldCharType="end"/>
            </w:r>
            <w:r w:rsidRPr="00C92A1D">
              <w:rPr>
                <w:rFonts w:cs="Arial"/>
                <w:bCs/>
              </w:rPr>
              <w:t>; 0x0 = Reserved</w:t>
            </w:r>
          </w:p>
          <w:p w:rsidR="00014DB9" w:rsidRDefault="00014DB9" w:rsidP="00014DB9">
            <w:pPr>
              <w:widowControl w:val="0"/>
              <w:autoSpaceDE w:val="0"/>
              <w:autoSpaceDN w:val="0"/>
              <w:adjustRightInd w:val="0"/>
              <w:rPr>
                <w:rFonts w:cs="Arial"/>
                <w:bCs/>
              </w:rPr>
            </w:pPr>
          </w:p>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MethParameter.Type</w:instrText>
            </w:r>
            <w:r>
              <w:rPr>
                <w:rFonts w:cs="Arial"/>
                <w:bCs/>
              </w:rPr>
              <w:fldChar w:fldCharType="separate"/>
            </w:r>
            <w:r>
              <w:rPr>
                <w:rFonts w:cs="Arial"/>
                <w:bCs/>
              </w:rPr>
              <w:t>int</w:t>
            </w:r>
            <w:r>
              <w:rPr>
                <w:rFonts w:cs="Arial"/>
                <w:bCs/>
              </w:rPr>
              <w:fldChar w:fldCharType="end"/>
            </w:r>
            <w:r>
              <w:rPr>
                <w:rFonts w:cs="Arial"/>
                <w:bCs/>
              </w:rPr>
              <w:t xml:space="preserve"> </w:t>
            </w:r>
            <w:r>
              <w:rPr>
                <w:rFonts w:cs="Arial"/>
                <w:bCs/>
              </w:rPr>
              <w:fldChar w:fldCharType="begin" w:fldLock="1"/>
            </w:r>
            <w:r>
              <w:rPr>
                <w:rFonts w:cs="Arial"/>
                <w:bCs/>
              </w:rPr>
              <w:instrText>MERGEFIELD MethParameter.Name</w:instrText>
            </w:r>
            <w:r>
              <w:rPr>
                <w:rFonts w:cs="Arial"/>
                <w:bCs/>
              </w:rPr>
              <w:fldChar w:fldCharType="separate"/>
            </w:r>
            <w:r>
              <w:rPr>
                <w:rFonts w:cs="Arial"/>
                <w:bCs/>
                <w:i/>
              </w:rPr>
              <w:t>Caller number :</w:t>
            </w:r>
            <w:r>
              <w:rPr>
                <w:rFonts w:cs="Arial"/>
                <w:bCs/>
              </w:rPr>
              <w:t xml:space="preserve"> </w:t>
            </w:r>
            <w:r>
              <w:rPr>
                <w:rFonts w:cs="Arial"/>
                <w:bCs/>
              </w:rPr>
              <w:fldChar w:fldCharType="end"/>
            </w:r>
            <w:r>
              <w:rPr>
                <w:rFonts w:cs="Arial"/>
                <w:bCs/>
              </w:rPr>
              <w:t xml:space="preserve"> </w:t>
            </w:r>
          </w:p>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MethParameter.Notes</w:instrText>
            </w:r>
            <w:r>
              <w:rPr>
                <w:rFonts w:cs="Arial"/>
                <w:bCs/>
              </w:rPr>
              <w:fldChar w:fldCharType="separate"/>
            </w:r>
            <w:r>
              <w:rPr>
                <w:rFonts w:cs="Arial"/>
                <w:bCs/>
              </w:rPr>
              <w:t>25 bytes chars</w:t>
            </w:r>
            <w:r>
              <w:rPr>
                <w:rFonts w:cs="Arial"/>
                <w:bCs/>
              </w:rPr>
              <w:fldChar w:fldCharType="end"/>
            </w:r>
          </w:p>
          <w:p w:rsidR="00014DB9" w:rsidRDefault="00014DB9" w:rsidP="00014DB9">
            <w:pPr>
              <w:widowControl w:val="0"/>
              <w:autoSpaceDE w:val="0"/>
              <w:autoSpaceDN w:val="0"/>
              <w:adjustRightInd w:val="0"/>
              <w:rPr>
                <w:rFonts w:cs="Arial"/>
                <w:bCs/>
              </w:rPr>
            </w:pPr>
          </w:p>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MethParameter.Type</w:instrText>
            </w:r>
            <w:r>
              <w:rPr>
                <w:rFonts w:cs="Arial"/>
                <w:bCs/>
              </w:rPr>
              <w:fldChar w:fldCharType="separate"/>
            </w:r>
            <w:r>
              <w:rPr>
                <w:rFonts w:cs="Arial"/>
                <w:bCs/>
              </w:rPr>
              <w:t>int</w:t>
            </w:r>
            <w:r>
              <w:rPr>
                <w:rFonts w:cs="Arial"/>
                <w:bCs/>
              </w:rPr>
              <w:fldChar w:fldCharType="end"/>
            </w:r>
            <w:r>
              <w:rPr>
                <w:rFonts w:cs="Arial"/>
                <w:bCs/>
              </w:rPr>
              <w:t xml:space="preserve"> </w:t>
            </w:r>
            <w:r>
              <w:rPr>
                <w:rFonts w:cs="Arial"/>
                <w:bCs/>
              </w:rPr>
              <w:fldChar w:fldCharType="begin" w:fldLock="1"/>
            </w:r>
            <w:r>
              <w:rPr>
                <w:rFonts w:cs="Arial"/>
                <w:bCs/>
              </w:rPr>
              <w:instrText>MERGEFIELD MethParameter.Name</w:instrText>
            </w:r>
            <w:r>
              <w:rPr>
                <w:rFonts w:cs="Arial"/>
                <w:bCs/>
              </w:rPr>
              <w:fldChar w:fldCharType="separate"/>
            </w:r>
            <w:r>
              <w:rPr>
                <w:rFonts w:cs="Arial"/>
                <w:bCs/>
                <w:i/>
              </w:rPr>
              <w:t>Caller name :</w:t>
            </w:r>
            <w:r>
              <w:rPr>
                <w:rFonts w:cs="Arial"/>
                <w:bCs/>
              </w:rPr>
              <w:t xml:space="preserve"> </w:t>
            </w:r>
            <w:r>
              <w:rPr>
                <w:rFonts w:cs="Arial"/>
                <w:bCs/>
              </w:rPr>
              <w:fldChar w:fldCharType="end"/>
            </w:r>
            <w:r>
              <w:rPr>
                <w:rFonts w:cs="Arial"/>
                <w:bCs/>
              </w:rPr>
              <w:t xml:space="preserve"> </w:t>
            </w:r>
          </w:p>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MethParameter.Notes</w:instrText>
            </w:r>
            <w:r>
              <w:rPr>
                <w:rFonts w:cs="Arial"/>
                <w:bCs/>
              </w:rPr>
              <w:fldChar w:fldCharType="separate"/>
            </w:r>
            <w:r>
              <w:rPr>
                <w:rFonts w:cs="Arial"/>
                <w:bCs/>
              </w:rPr>
              <w:t>18 bytes chars</w:t>
            </w:r>
            <w:r>
              <w:rPr>
                <w:rFonts w:cs="Arial"/>
                <w:bCs/>
              </w:rPr>
              <w:fldChar w:fldCharType="end"/>
            </w:r>
          </w:p>
          <w:p w:rsidR="00014DB9" w:rsidRDefault="00014DB9" w:rsidP="00014DB9">
            <w:pPr>
              <w:widowControl w:val="0"/>
              <w:autoSpaceDE w:val="0"/>
              <w:autoSpaceDN w:val="0"/>
              <w:adjustRightInd w:val="0"/>
              <w:rPr>
                <w:rFonts w:cs="Arial"/>
                <w:bCs/>
              </w:rPr>
            </w:pPr>
          </w:p>
          <w:p w:rsidR="00014DB9" w:rsidRDefault="00014DB9" w:rsidP="00014DB9">
            <w:pPr>
              <w:widowControl w:val="0"/>
              <w:autoSpaceDE w:val="0"/>
              <w:autoSpaceDN w:val="0"/>
              <w:adjustRightInd w:val="0"/>
              <w:rPr>
                <w:rFonts w:cs="Arial"/>
              </w:rPr>
            </w:pPr>
          </w:p>
        </w:tc>
      </w:tr>
      <w:tr w:rsidR="00014DB9" w:rsidTr="00014DB9">
        <w:trPr>
          <w:tblHeader/>
        </w:trPr>
        <w:tc>
          <w:tcPr>
            <w:tcW w:w="3060" w:type="dxa"/>
            <w:tcBorders>
              <w:top w:val="single" w:sz="2" w:space="0" w:color="auto"/>
              <w:left w:val="single" w:sz="2" w:space="0" w:color="auto"/>
              <w:bottom w:val="single" w:sz="2" w:space="0" w:color="auto"/>
              <w:right w:val="single" w:sz="2" w:space="0" w:color="auto"/>
            </w:tcBorders>
            <w:hideMark/>
          </w:tcPr>
          <w:p w:rsidR="00014DB9" w:rsidRDefault="00014DB9" w:rsidP="00014DB9">
            <w:pPr>
              <w:widowControl w:val="0"/>
              <w:autoSpaceDE w:val="0"/>
              <w:autoSpaceDN w:val="0"/>
              <w:adjustRightInd w:val="0"/>
              <w:rPr>
                <w:rFonts w:cs="Arial"/>
                <w:b/>
                <w:bCs/>
              </w:rPr>
            </w:pPr>
            <w:r>
              <w:rPr>
                <w:rFonts w:cs="Arial"/>
                <w:b/>
                <w:bCs/>
              </w:rPr>
              <w:fldChar w:fldCharType="begin" w:fldLock="1"/>
            </w:r>
            <w:r>
              <w:rPr>
                <w:rFonts w:cs="Arial"/>
                <w:b/>
                <w:bCs/>
              </w:rPr>
              <w:instrText>MERGEFIELD Meth.Name</w:instrText>
            </w:r>
            <w:r>
              <w:rPr>
                <w:rFonts w:cs="Arial"/>
                <w:b/>
                <w:bCs/>
              </w:rPr>
              <w:fldChar w:fldCharType="separate"/>
            </w:r>
            <w:r>
              <w:rPr>
                <w:rFonts w:cs="Arial"/>
                <w:b/>
                <w:bCs/>
              </w:rPr>
              <w:t>BTCallerIdentification2.St</w:t>
            </w:r>
            <w:r>
              <w:rPr>
                <w:rFonts w:cs="Arial"/>
                <w:b/>
                <w:bCs/>
              </w:rPr>
              <w:fldChar w:fldCharType="end"/>
            </w:r>
            <w:r>
              <w:rPr>
                <w:rFonts w:cs="Arial"/>
                <w:b/>
                <w:bCs/>
              </w:rPr>
              <w: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rsidP="00014DB9">
            <w:pPr>
              <w:rPr>
                <w:rFonts w:cs="Arial"/>
              </w:rPr>
            </w:pPr>
            <w:r>
              <w:rPr>
                <w:rFonts w:cs="Arial"/>
              </w:rPr>
              <w:fldChar w:fldCharType="begin" w:fldLock="1"/>
            </w:r>
            <w:r>
              <w:rPr>
                <w:rFonts w:cs="Arial"/>
              </w:rPr>
              <w:instrText>MERGEFIELD Meth.Notes</w:instrText>
            </w:r>
            <w:r>
              <w:rPr>
                <w:rFonts w:cs="Arial"/>
              </w:rPr>
              <w:fldChar w:fldCharType="end"/>
            </w:r>
            <w:r>
              <w:rPr>
                <w:rFonts w:cs="Arial"/>
              </w:rPr>
              <w:t>Message Type: Status</w:t>
            </w:r>
          </w:p>
          <w:p w:rsidR="00014DB9" w:rsidRDefault="00014DB9" w:rsidP="00014DB9">
            <w:pPr>
              <w:rPr>
                <w:rFonts w:cs="Arial"/>
              </w:rPr>
            </w:pPr>
          </w:p>
          <w:p w:rsidR="00014DB9" w:rsidRPr="00C92A1D" w:rsidRDefault="00014DB9" w:rsidP="00014DB9">
            <w:pPr>
              <w:autoSpaceDE w:val="0"/>
              <w:autoSpaceDN w:val="0"/>
              <w:spacing w:line="276" w:lineRule="auto"/>
              <w:rPr>
                <w:rFonts w:cs="Arial"/>
              </w:rPr>
            </w:pPr>
            <w:r>
              <w:rPr>
                <w:rFonts w:cs="Arial"/>
              </w:rPr>
              <w:t>The CallerIdentification attribute carries the CLI number and the caller name (stored in the phone book</w:t>
            </w:r>
            <w:r w:rsidRPr="00C92A1D">
              <w:rPr>
                <w:rFonts w:cs="Arial"/>
              </w:rPr>
              <w:t>).  If the information for the validity is not available, validity should be set to “0x4: CLID Incoming Not available”.</w:t>
            </w:r>
          </w:p>
          <w:p w:rsidR="00014DB9" w:rsidRPr="00425F34" w:rsidRDefault="00014DB9" w:rsidP="00014DB9">
            <w:pPr>
              <w:rPr>
                <w:rFonts w:cs="Arial"/>
              </w:rPr>
            </w:pPr>
            <w:r w:rsidRPr="00C92A1D">
              <w:rPr>
                <w:rFonts w:cs="Arial"/>
              </w:rPr>
              <w:t>If the information for Caller number/Caller name is not available, the corresponding attributes should be populated with end of string character (0x0).</w:t>
            </w:r>
          </w:p>
          <w:p w:rsidR="00014DB9" w:rsidRDefault="00014DB9" w:rsidP="00014DB9">
            <w:pPr>
              <w:rPr>
                <w:rFonts w:cs="Arial"/>
              </w:rPr>
            </w:pPr>
          </w:p>
          <w:p w:rsidR="00014DB9" w:rsidRDefault="00014DB9" w:rsidP="00014DB9">
            <w:pPr>
              <w:rPr>
                <w:rFonts w:cs="Arial"/>
              </w:rPr>
            </w:pPr>
          </w:p>
          <w:p w:rsidR="00014DB9" w:rsidRDefault="00014DB9" w:rsidP="00014DB9">
            <w:r>
              <w:rPr>
                <w:rFonts w:cs="Arial"/>
              </w:rPr>
              <w:t xml:space="preserve">The attribute also holds information about the index of the currently used phone. </w:t>
            </w:r>
          </w:p>
          <w:p w:rsidR="00014DB9" w:rsidRDefault="00014DB9" w:rsidP="00014DB9">
            <w:pPr>
              <w:rPr>
                <w:rFonts w:cs="Arial"/>
              </w:rPr>
            </w:pPr>
          </w:p>
          <w:p w:rsidR="00014DB9" w:rsidRDefault="00014DB9" w:rsidP="00014DB9">
            <w:r>
              <w:rPr>
                <w:rFonts w:cs="Arial"/>
              </w:rPr>
              <w:t>It is sent over the ISO 15765-2 protocol.</w:t>
            </w:r>
          </w:p>
        </w:tc>
        <w:tc>
          <w:tcPr>
            <w:tcW w:w="3060" w:type="dxa"/>
            <w:tcBorders>
              <w:top w:val="single" w:sz="2" w:space="0" w:color="auto"/>
              <w:left w:val="single" w:sz="2" w:space="0" w:color="auto"/>
              <w:bottom w:val="single" w:sz="2" w:space="0" w:color="auto"/>
              <w:right w:val="single" w:sz="2" w:space="0" w:color="auto"/>
            </w:tcBorders>
          </w:tcPr>
          <w:p w:rsidR="00014DB9" w:rsidRDefault="00014DB9" w:rsidP="00014DB9">
            <w:pPr>
              <w:widowControl w:val="0"/>
              <w:autoSpaceDE w:val="0"/>
              <w:autoSpaceDN w:val="0"/>
              <w:adjustRightInd w:val="0"/>
              <w:rPr>
                <w:rFonts w:cs="Arial"/>
                <w:bCs/>
                <w:i/>
              </w:rPr>
            </w:pPr>
            <w:r>
              <w:rPr>
                <w:rFonts w:cs="Arial"/>
                <w:bCs/>
              </w:rPr>
              <w:t xml:space="preserve">int </w:t>
            </w:r>
            <w:r>
              <w:rPr>
                <w:rFonts w:cs="Arial"/>
                <w:bCs/>
                <w:i/>
              </w:rPr>
              <w:t>Phone Type:</w:t>
            </w:r>
          </w:p>
          <w:p w:rsidR="00014DB9" w:rsidRDefault="00014DB9" w:rsidP="00014DB9">
            <w:pPr>
              <w:widowControl w:val="0"/>
              <w:autoSpaceDE w:val="0"/>
              <w:autoSpaceDN w:val="0"/>
              <w:adjustRightInd w:val="0"/>
              <w:rPr>
                <w:rFonts w:cs="Arial"/>
                <w:bCs/>
              </w:rPr>
            </w:pPr>
            <w:r>
              <w:rPr>
                <w:rFonts w:cs="Arial"/>
                <w:bCs/>
              </w:rPr>
              <w:t>0x0 No category</w:t>
            </w:r>
          </w:p>
          <w:p w:rsidR="00014DB9" w:rsidRDefault="00014DB9" w:rsidP="00014DB9">
            <w:pPr>
              <w:widowControl w:val="0"/>
              <w:autoSpaceDE w:val="0"/>
              <w:autoSpaceDN w:val="0"/>
              <w:adjustRightInd w:val="0"/>
              <w:rPr>
                <w:rFonts w:cs="Arial"/>
                <w:bCs/>
              </w:rPr>
            </w:pPr>
            <w:r>
              <w:rPr>
                <w:rFonts w:cs="Arial"/>
                <w:bCs/>
              </w:rPr>
              <w:t>0x1 Home</w:t>
            </w:r>
          </w:p>
          <w:p w:rsidR="00014DB9" w:rsidRDefault="00014DB9" w:rsidP="00014DB9">
            <w:pPr>
              <w:widowControl w:val="0"/>
              <w:autoSpaceDE w:val="0"/>
              <w:autoSpaceDN w:val="0"/>
              <w:adjustRightInd w:val="0"/>
              <w:rPr>
                <w:rFonts w:cs="Arial"/>
                <w:bCs/>
              </w:rPr>
            </w:pPr>
            <w:r>
              <w:rPr>
                <w:rFonts w:cs="Arial"/>
                <w:bCs/>
              </w:rPr>
              <w:t>0x2 Office</w:t>
            </w:r>
          </w:p>
          <w:p w:rsidR="00014DB9" w:rsidRDefault="00014DB9" w:rsidP="00014DB9">
            <w:pPr>
              <w:widowControl w:val="0"/>
              <w:autoSpaceDE w:val="0"/>
              <w:autoSpaceDN w:val="0"/>
              <w:adjustRightInd w:val="0"/>
              <w:rPr>
                <w:rFonts w:cs="Arial"/>
                <w:bCs/>
              </w:rPr>
            </w:pPr>
            <w:r>
              <w:rPr>
                <w:rFonts w:cs="Arial"/>
                <w:bCs/>
              </w:rPr>
              <w:t>0x3 Mobile</w:t>
            </w:r>
          </w:p>
          <w:p w:rsidR="00014DB9" w:rsidRDefault="00014DB9" w:rsidP="00014DB9">
            <w:pPr>
              <w:widowControl w:val="0"/>
              <w:autoSpaceDE w:val="0"/>
              <w:autoSpaceDN w:val="0"/>
              <w:adjustRightInd w:val="0"/>
              <w:rPr>
                <w:rFonts w:cs="Arial"/>
                <w:bCs/>
              </w:rPr>
            </w:pPr>
            <w:r>
              <w:rPr>
                <w:rFonts w:cs="Arial"/>
                <w:bCs/>
              </w:rPr>
              <w:t>0x4 Other</w:t>
            </w:r>
          </w:p>
          <w:p w:rsidR="00014DB9" w:rsidRDefault="00014DB9" w:rsidP="00014DB9">
            <w:pPr>
              <w:widowControl w:val="0"/>
              <w:autoSpaceDE w:val="0"/>
              <w:autoSpaceDN w:val="0"/>
              <w:adjustRightInd w:val="0"/>
            </w:pPr>
            <w:r>
              <w:rPr>
                <w:rFonts w:cs="Arial"/>
                <w:bCs/>
              </w:rPr>
              <w:t>0x5 Unknown</w:t>
            </w:r>
          </w:p>
          <w:p w:rsidR="00014DB9" w:rsidRDefault="00014DB9" w:rsidP="00014DB9">
            <w:pPr>
              <w:widowControl w:val="0"/>
              <w:autoSpaceDE w:val="0"/>
              <w:autoSpaceDN w:val="0"/>
              <w:adjustRightInd w:val="0"/>
            </w:pPr>
            <w:r>
              <w:rPr>
                <w:rFonts w:cs="Arial"/>
                <w:bCs/>
              </w:rPr>
              <w:t>0x6 Fax</w:t>
            </w:r>
          </w:p>
          <w:p w:rsidR="00014DB9" w:rsidRDefault="00014DB9" w:rsidP="00014DB9">
            <w:pPr>
              <w:widowControl w:val="0"/>
              <w:autoSpaceDE w:val="0"/>
              <w:autoSpaceDN w:val="0"/>
              <w:adjustRightInd w:val="0"/>
              <w:rPr>
                <w:rFonts w:cs="Arial"/>
                <w:bCs/>
              </w:rPr>
            </w:pPr>
          </w:p>
          <w:p w:rsidR="00014DB9" w:rsidRDefault="00014DB9" w:rsidP="00014DB9">
            <w:pPr>
              <w:widowControl w:val="0"/>
              <w:autoSpaceDE w:val="0"/>
              <w:autoSpaceDN w:val="0"/>
              <w:adjustRightInd w:val="0"/>
            </w:pPr>
            <w:r>
              <w:rPr>
                <w:rFonts w:cs="Arial"/>
                <w:bCs/>
              </w:rPr>
              <w:fldChar w:fldCharType="begin" w:fldLock="1"/>
            </w:r>
            <w:r>
              <w:rPr>
                <w:rFonts w:cs="Arial"/>
                <w:bCs/>
              </w:rPr>
              <w:instrText>MERGEFIELD MethParameter.Type</w:instrText>
            </w:r>
            <w:r>
              <w:rPr>
                <w:rFonts w:cs="Arial"/>
                <w:bCs/>
              </w:rPr>
              <w:fldChar w:fldCharType="separate"/>
            </w:r>
            <w:r>
              <w:rPr>
                <w:rFonts w:cs="Arial"/>
                <w:bCs/>
              </w:rPr>
              <w:t>int</w:t>
            </w:r>
            <w:r>
              <w:rPr>
                <w:rFonts w:cs="Arial"/>
                <w:bCs/>
              </w:rPr>
              <w:fldChar w:fldCharType="end"/>
            </w:r>
            <w:r>
              <w:rPr>
                <w:rFonts w:cs="Arial"/>
                <w:bCs/>
              </w:rPr>
              <w:t xml:space="preserve"> </w:t>
            </w:r>
            <w:r>
              <w:rPr>
                <w:rFonts w:cs="Arial"/>
                <w:bCs/>
                <w:i/>
              </w:rPr>
              <w:fldChar w:fldCharType="begin" w:fldLock="1"/>
            </w:r>
            <w:r>
              <w:rPr>
                <w:rFonts w:cs="Arial"/>
                <w:bCs/>
                <w:i/>
              </w:rPr>
              <w:instrText>MERGEFIELD MethParameter.Name</w:instrText>
            </w:r>
            <w:r>
              <w:rPr>
                <w:rFonts w:cs="Arial"/>
                <w:bCs/>
                <w:i/>
              </w:rPr>
              <w:fldChar w:fldCharType="separate"/>
            </w:r>
            <w:r>
              <w:rPr>
                <w:rFonts w:cs="Arial"/>
                <w:bCs/>
                <w:i/>
              </w:rPr>
              <w:t xml:space="preserve">Validity : </w:t>
            </w:r>
            <w:r>
              <w:rPr>
                <w:rFonts w:cs="Arial"/>
                <w:bCs/>
                <w:i/>
              </w:rPr>
              <w:fldChar w:fldCharType="end"/>
            </w:r>
            <w:r>
              <w:rPr>
                <w:rFonts w:cs="Arial"/>
                <w:bCs/>
              </w:rPr>
              <w:t xml:space="preserve"> </w:t>
            </w:r>
          </w:p>
          <w:p w:rsidR="00014DB9" w:rsidRDefault="00014DB9" w:rsidP="00014DB9">
            <w:pPr>
              <w:widowControl w:val="0"/>
              <w:autoSpaceDE w:val="0"/>
              <w:autoSpaceDN w:val="0"/>
              <w:adjustRightInd w:val="0"/>
            </w:pPr>
            <w:r>
              <w:rPr>
                <w:rFonts w:cs="Arial"/>
                <w:bCs/>
              </w:rPr>
              <w:fldChar w:fldCharType="begin" w:fldLock="1"/>
            </w:r>
            <w:r>
              <w:rPr>
                <w:rFonts w:cs="Arial"/>
                <w:bCs/>
              </w:rPr>
              <w:instrText>MERGEFIELD MethParameter.Notes</w:instrText>
            </w:r>
            <w:r>
              <w:rPr>
                <w:rFonts w:cs="Arial"/>
                <w:bCs/>
              </w:rPr>
              <w:fldChar w:fldCharType="separate"/>
            </w:r>
            <w:r>
              <w:rPr>
                <w:rFonts w:cs="Arial"/>
                <w:bCs/>
              </w:rPr>
              <w:t>0x0: CLID Incoming Available</w:t>
            </w:r>
          </w:p>
          <w:p w:rsidR="00014DB9" w:rsidRDefault="00014DB9" w:rsidP="00014DB9">
            <w:pPr>
              <w:widowControl w:val="0"/>
              <w:autoSpaceDE w:val="0"/>
              <w:autoSpaceDN w:val="0"/>
              <w:adjustRightInd w:val="0"/>
            </w:pPr>
            <w:r>
              <w:rPr>
                <w:rFonts w:cs="Arial"/>
                <w:bCs/>
              </w:rPr>
              <w:t>0x1: CLID Second incoming call available</w:t>
            </w:r>
          </w:p>
          <w:p w:rsidR="00014DB9" w:rsidRDefault="00014DB9" w:rsidP="00014DB9">
            <w:pPr>
              <w:widowControl w:val="0"/>
              <w:autoSpaceDE w:val="0"/>
              <w:autoSpaceDN w:val="0"/>
              <w:adjustRightInd w:val="0"/>
              <w:rPr>
                <w:rFonts w:cs="Arial"/>
                <w:bCs/>
              </w:rPr>
            </w:pPr>
            <w:r>
              <w:rPr>
                <w:rFonts w:cs="Arial"/>
                <w:bCs/>
              </w:rPr>
              <w:t>0x2: CLID Outgoing</w:t>
            </w:r>
            <w:r>
              <w:rPr>
                <w:rFonts w:cs="Arial"/>
                <w:bCs/>
              </w:rPr>
              <w:fldChar w:fldCharType="end"/>
            </w:r>
            <w:r>
              <w:rPr>
                <w:rFonts w:cs="Arial"/>
                <w:bCs/>
              </w:rPr>
              <w:t xml:space="preserve"> Call</w:t>
            </w:r>
          </w:p>
          <w:p w:rsidR="00014DB9" w:rsidRDefault="00014DB9" w:rsidP="00014DB9">
            <w:pPr>
              <w:widowControl w:val="0"/>
              <w:autoSpaceDE w:val="0"/>
              <w:autoSpaceDN w:val="0"/>
              <w:adjustRightInd w:val="0"/>
            </w:pPr>
            <w:r>
              <w:rPr>
                <w:rFonts w:cs="Arial"/>
                <w:bCs/>
              </w:rPr>
              <w:t>0x3: CLID Incoming SMS available</w:t>
            </w:r>
          </w:p>
          <w:p w:rsidR="00014DB9" w:rsidRDefault="00014DB9" w:rsidP="00014DB9">
            <w:pPr>
              <w:widowControl w:val="0"/>
              <w:autoSpaceDE w:val="0"/>
              <w:autoSpaceDN w:val="0"/>
              <w:adjustRightInd w:val="0"/>
            </w:pPr>
            <w:r>
              <w:rPr>
                <w:rFonts w:cs="Arial"/>
                <w:bCs/>
              </w:rPr>
              <w:t>0x4: CLID Incoming Not available</w:t>
            </w:r>
          </w:p>
          <w:p w:rsidR="00014DB9" w:rsidRDefault="00014DB9" w:rsidP="00014DB9">
            <w:pPr>
              <w:widowControl w:val="0"/>
              <w:autoSpaceDE w:val="0"/>
              <w:autoSpaceDN w:val="0"/>
              <w:adjustRightInd w:val="0"/>
              <w:rPr>
                <w:rFonts w:cs="Arial"/>
                <w:bCs/>
              </w:rPr>
            </w:pPr>
            <w:r>
              <w:rPr>
                <w:rFonts w:cs="Arial"/>
                <w:bCs/>
              </w:rPr>
              <w:t>0x5: CLID Incoming SMS Not available</w:t>
            </w:r>
          </w:p>
          <w:p w:rsidR="00014DB9" w:rsidRDefault="00014DB9" w:rsidP="00014DB9">
            <w:pPr>
              <w:widowControl w:val="0"/>
              <w:autoSpaceDE w:val="0"/>
              <w:autoSpaceDN w:val="0"/>
              <w:adjustRightInd w:val="0"/>
              <w:rPr>
                <w:rFonts w:cs="Arial"/>
                <w:bCs/>
              </w:rPr>
            </w:pPr>
          </w:p>
          <w:p w:rsidR="00014DB9" w:rsidRPr="00C92A1D" w:rsidRDefault="00014DB9" w:rsidP="00014DB9">
            <w:pPr>
              <w:widowControl w:val="0"/>
              <w:autoSpaceDE w:val="0"/>
              <w:autoSpaceDN w:val="0"/>
              <w:adjustRightInd w:val="0"/>
              <w:rPr>
                <w:rFonts w:cs="Arial"/>
                <w:bCs/>
              </w:rPr>
            </w:pPr>
            <w:r w:rsidRPr="00C92A1D">
              <w:rPr>
                <w:rFonts w:cs="Arial"/>
                <w:bCs/>
              </w:rPr>
              <w:fldChar w:fldCharType="begin" w:fldLock="1"/>
            </w:r>
            <w:r w:rsidRPr="00C92A1D">
              <w:rPr>
                <w:rFonts w:cs="Arial"/>
                <w:bCs/>
              </w:rPr>
              <w:instrText>MERGEFIELD MethParameter.Type</w:instrText>
            </w:r>
            <w:r w:rsidRPr="00C92A1D">
              <w:rPr>
                <w:rFonts w:cs="Arial"/>
                <w:bCs/>
              </w:rPr>
              <w:fldChar w:fldCharType="separate"/>
            </w:r>
            <w:r w:rsidRPr="00C92A1D">
              <w:rPr>
                <w:rFonts w:cs="Arial"/>
                <w:bCs/>
              </w:rPr>
              <w:t>int</w:t>
            </w:r>
            <w:r w:rsidRPr="00C92A1D">
              <w:rPr>
                <w:rFonts w:cs="Arial"/>
                <w:bCs/>
              </w:rPr>
              <w:fldChar w:fldCharType="end"/>
            </w:r>
            <w:r w:rsidRPr="00C92A1D">
              <w:rPr>
                <w:rFonts w:cs="Arial"/>
                <w:bCs/>
              </w:rPr>
              <w:t xml:space="preserve"> </w:t>
            </w:r>
            <w:r w:rsidRPr="00C92A1D">
              <w:rPr>
                <w:rFonts w:cs="Arial"/>
                <w:bCs/>
                <w:i/>
              </w:rPr>
              <w:fldChar w:fldCharType="begin" w:fldLock="1"/>
            </w:r>
            <w:r w:rsidRPr="00C92A1D">
              <w:rPr>
                <w:rFonts w:cs="Arial"/>
                <w:bCs/>
                <w:i/>
              </w:rPr>
              <w:instrText>MERGEFIELD MethParameter.Name</w:instrText>
            </w:r>
            <w:r w:rsidRPr="00C92A1D">
              <w:rPr>
                <w:rFonts w:cs="Arial"/>
                <w:bCs/>
                <w:i/>
              </w:rPr>
              <w:fldChar w:fldCharType="separate"/>
            </w:r>
            <w:r w:rsidRPr="00C92A1D">
              <w:rPr>
                <w:rFonts w:cs="Arial"/>
                <w:bCs/>
                <w:i/>
              </w:rPr>
              <w:t xml:space="preserve">Index of Phone : </w:t>
            </w:r>
            <w:r w:rsidRPr="00C92A1D">
              <w:rPr>
                <w:rFonts w:cs="Arial"/>
                <w:bCs/>
                <w:i/>
              </w:rPr>
              <w:fldChar w:fldCharType="end"/>
            </w:r>
          </w:p>
          <w:p w:rsidR="00014DB9" w:rsidRPr="00C92A1D" w:rsidRDefault="00014DB9" w:rsidP="00014DB9">
            <w:pPr>
              <w:widowControl w:val="0"/>
              <w:autoSpaceDE w:val="0"/>
              <w:autoSpaceDN w:val="0"/>
              <w:adjustRightInd w:val="0"/>
              <w:rPr>
                <w:rFonts w:cs="Arial"/>
                <w:bCs/>
              </w:rPr>
            </w:pPr>
            <w:r w:rsidRPr="00C92A1D">
              <w:rPr>
                <w:rFonts w:cs="Arial"/>
                <w:bCs/>
              </w:rPr>
              <w:t>0x0 – Reserved</w:t>
            </w:r>
          </w:p>
          <w:p w:rsidR="00014DB9" w:rsidRPr="00C92A1D" w:rsidRDefault="00014DB9" w:rsidP="00014DB9">
            <w:pPr>
              <w:widowControl w:val="0"/>
              <w:autoSpaceDE w:val="0"/>
              <w:autoSpaceDN w:val="0"/>
              <w:adjustRightInd w:val="0"/>
              <w:rPr>
                <w:rFonts w:cs="Arial"/>
                <w:bCs/>
              </w:rPr>
            </w:pPr>
            <w:r w:rsidRPr="00C92A1D">
              <w:rPr>
                <w:rFonts w:cs="Arial"/>
                <w:bCs/>
              </w:rPr>
              <w:t>0x1 – BT device index 1</w:t>
            </w:r>
          </w:p>
          <w:p w:rsidR="00014DB9" w:rsidRPr="00C92A1D" w:rsidRDefault="00014DB9" w:rsidP="00014DB9">
            <w:pPr>
              <w:widowControl w:val="0"/>
              <w:autoSpaceDE w:val="0"/>
              <w:autoSpaceDN w:val="0"/>
              <w:adjustRightInd w:val="0"/>
              <w:rPr>
                <w:rFonts w:cs="Arial"/>
                <w:bCs/>
              </w:rPr>
            </w:pPr>
            <w:r w:rsidRPr="00C92A1D">
              <w:rPr>
                <w:rFonts w:cs="Arial"/>
                <w:bCs/>
              </w:rPr>
              <w:t>...</w:t>
            </w:r>
          </w:p>
          <w:p w:rsidR="00014DB9" w:rsidRPr="00C92A1D" w:rsidRDefault="00014DB9" w:rsidP="00014DB9">
            <w:pPr>
              <w:widowControl w:val="0"/>
              <w:autoSpaceDE w:val="0"/>
              <w:autoSpaceDN w:val="0"/>
              <w:adjustRightInd w:val="0"/>
              <w:rPr>
                <w:rFonts w:cs="Arial"/>
                <w:bCs/>
              </w:rPr>
            </w:pPr>
            <w:r w:rsidRPr="00C92A1D">
              <w:rPr>
                <w:rFonts w:cs="Arial"/>
                <w:bCs/>
              </w:rPr>
              <w:t>0xF – BT device index 15</w:t>
            </w:r>
          </w:p>
          <w:p w:rsidR="00014DB9" w:rsidRDefault="00014DB9" w:rsidP="00014DB9">
            <w:pPr>
              <w:widowControl w:val="0"/>
              <w:autoSpaceDE w:val="0"/>
              <w:autoSpaceDN w:val="0"/>
              <w:adjustRightInd w:val="0"/>
              <w:rPr>
                <w:rFonts w:cs="Arial"/>
                <w:bCs/>
              </w:rPr>
            </w:pPr>
          </w:p>
          <w:p w:rsidR="00014DB9" w:rsidRDefault="00014DB9" w:rsidP="00014DB9">
            <w:pPr>
              <w:widowControl w:val="0"/>
              <w:autoSpaceDE w:val="0"/>
              <w:autoSpaceDN w:val="0"/>
              <w:adjustRightInd w:val="0"/>
              <w:rPr>
                <w:rFonts w:cs="Arial"/>
                <w:bCs/>
              </w:rPr>
            </w:pPr>
          </w:p>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MethParameter.Type</w:instrText>
            </w:r>
            <w:r>
              <w:rPr>
                <w:rFonts w:cs="Arial"/>
                <w:bCs/>
              </w:rPr>
              <w:fldChar w:fldCharType="separate"/>
            </w:r>
            <w:r>
              <w:rPr>
                <w:rFonts w:cs="Arial"/>
                <w:bCs/>
              </w:rPr>
              <w:t>int</w:t>
            </w:r>
            <w:r>
              <w:rPr>
                <w:rFonts w:cs="Arial"/>
                <w:bCs/>
              </w:rPr>
              <w:fldChar w:fldCharType="end"/>
            </w:r>
            <w:r>
              <w:rPr>
                <w:rFonts w:cs="Arial"/>
                <w:bCs/>
              </w:rPr>
              <w:t xml:space="preserve"> </w:t>
            </w:r>
            <w:r>
              <w:rPr>
                <w:rFonts w:cs="Arial"/>
                <w:bCs/>
              </w:rPr>
              <w:fldChar w:fldCharType="begin" w:fldLock="1"/>
            </w:r>
            <w:r>
              <w:rPr>
                <w:rFonts w:cs="Arial"/>
                <w:bCs/>
              </w:rPr>
              <w:instrText>MERGEFIELD MethParameter.Name</w:instrText>
            </w:r>
            <w:r>
              <w:rPr>
                <w:rFonts w:cs="Arial"/>
                <w:bCs/>
              </w:rPr>
              <w:fldChar w:fldCharType="separate"/>
            </w:r>
            <w:r>
              <w:rPr>
                <w:rFonts w:cs="Arial"/>
                <w:bCs/>
                <w:i/>
              </w:rPr>
              <w:t>Caller number :</w:t>
            </w:r>
            <w:r>
              <w:rPr>
                <w:rFonts w:cs="Arial"/>
                <w:bCs/>
              </w:rPr>
              <w:t xml:space="preserve"> </w:t>
            </w:r>
            <w:r>
              <w:rPr>
                <w:rFonts w:cs="Arial"/>
                <w:bCs/>
              </w:rPr>
              <w:fldChar w:fldCharType="end"/>
            </w:r>
            <w:r>
              <w:rPr>
                <w:rFonts w:cs="Arial"/>
                <w:bCs/>
              </w:rPr>
              <w:t xml:space="preserve"> </w:t>
            </w:r>
          </w:p>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MethParameter.Notes</w:instrText>
            </w:r>
            <w:r>
              <w:rPr>
                <w:rFonts w:cs="Arial"/>
                <w:bCs/>
              </w:rPr>
              <w:fldChar w:fldCharType="separate"/>
            </w:r>
            <w:r>
              <w:rPr>
                <w:rFonts w:cs="Arial"/>
                <w:bCs/>
              </w:rPr>
              <w:t>25 bytes chars</w:t>
            </w:r>
            <w:r>
              <w:rPr>
                <w:rFonts w:cs="Arial"/>
                <w:bCs/>
              </w:rPr>
              <w:fldChar w:fldCharType="end"/>
            </w:r>
          </w:p>
          <w:p w:rsidR="00014DB9" w:rsidRDefault="00014DB9" w:rsidP="00014DB9">
            <w:pPr>
              <w:widowControl w:val="0"/>
              <w:autoSpaceDE w:val="0"/>
              <w:autoSpaceDN w:val="0"/>
              <w:adjustRightInd w:val="0"/>
              <w:rPr>
                <w:rFonts w:cs="Arial"/>
                <w:bCs/>
              </w:rPr>
            </w:pPr>
          </w:p>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MethParameter.Type</w:instrText>
            </w:r>
            <w:r>
              <w:rPr>
                <w:rFonts w:cs="Arial"/>
                <w:bCs/>
              </w:rPr>
              <w:fldChar w:fldCharType="separate"/>
            </w:r>
            <w:r>
              <w:rPr>
                <w:rFonts w:cs="Arial"/>
                <w:bCs/>
              </w:rPr>
              <w:t>int</w:t>
            </w:r>
            <w:r>
              <w:rPr>
                <w:rFonts w:cs="Arial"/>
                <w:bCs/>
              </w:rPr>
              <w:fldChar w:fldCharType="end"/>
            </w:r>
            <w:r>
              <w:rPr>
                <w:rFonts w:cs="Arial"/>
                <w:bCs/>
              </w:rPr>
              <w:t xml:space="preserve"> </w:t>
            </w:r>
            <w:r>
              <w:rPr>
                <w:rFonts w:cs="Arial"/>
                <w:bCs/>
              </w:rPr>
              <w:fldChar w:fldCharType="begin" w:fldLock="1"/>
            </w:r>
            <w:r>
              <w:rPr>
                <w:rFonts w:cs="Arial"/>
                <w:bCs/>
              </w:rPr>
              <w:instrText>MERGEFIELD MethParameter.Name</w:instrText>
            </w:r>
            <w:r>
              <w:rPr>
                <w:rFonts w:cs="Arial"/>
                <w:bCs/>
              </w:rPr>
              <w:fldChar w:fldCharType="separate"/>
            </w:r>
            <w:r>
              <w:rPr>
                <w:rFonts w:cs="Arial"/>
                <w:bCs/>
                <w:i/>
              </w:rPr>
              <w:t>Caller name :</w:t>
            </w:r>
            <w:r>
              <w:rPr>
                <w:rFonts w:cs="Arial"/>
                <w:bCs/>
              </w:rPr>
              <w:t xml:space="preserve"> </w:t>
            </w:r>
            <w:r>
              <w:rPr>
                <w:rFonts w:cs="Arial"/>
                <w:bCs/>
              </w:rPr>
              <w:fldChar w:fldCharType="end"/>
            </w:r>
            <w:r>
              <w:rPr>
                <w:rFonts w:cs="Arial"/>
                <w:bCs/>
              </w:rPr>
              <w:t xml:space="preserve"> </w:t>
            </w:r>
          </w:p>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MethParameter.Notes</w:instrText>
            </w:r>
            <w:r>
              <w:rPr>
                <w:rFonts w:cs="Arial"/>
                <w:bCs/>
              </w:rPr>
              <w:fldChar w:fldCharType="separate"/>
            </w:r>
            <w:r>
              <w:rPr>
                <w:rFonts w:cs="Arial"/>
                <w:bCs/>
              </w:rPr>
              <w:t>80 bytes chars</w:t>
            </w:r>
            <w:r>
              <w:rPr>
                <w:rFonts w:cs="Arial"/>
                <w:bCs/>
              </w:rPr>
              <w:fldChar w:fldCharType="end"/>
            </w:r>
          </w:p>
          <w:p w:rsidR="00014DB9" w:rsidRDefault="00014DB9" w:rsidP="00014DB9">
            <w:pPr>
              <w:widowControl w:val="0"/>
              <w:autoSpaceDE w:val="0"/>
              <w:autoSpaceDN w:val="0"/>
              <w:adjustRightInd w:val="0"/>
              <w:rPr>
                <w:rFonts w:cs="Arial"/>
                <w:bCs/>
              </w:rPr>
            </w:pPr>
          </w:p>
        </w:tc>
      </w:tr>
      <w:tr w:rsidR="00014DB9" w:rsidTr="00014DB9">
        <w:trPr>
          <w:tblHeader/>
        </w:trPr>
        <w:tc>
          <w:tcPr>
            <w:tcW w:w="3060" w:type="dxa"/>
            <w:tcBorders>
              <w:top w:val="single" w:sz="2" w:space="0" w:color="auto"/>
              <w:left w:val="single" w:sz="2" w:space="0" w:color="auto"/>
              <w:bottom w:val="single" w:sz="2" w:space="0" w:color="auto"/>
              <w:right w:val="single" w:sz="2" w:space="0" w:color="auto"/>
            </w:tcBorders>
          </w:tcPr>
          <w:p w:rsidR="00014DB9" w:rsidRDefault="00014DB9" w:rsidP="00014DB9">
            <w:pPr>
              <w:widowControl w:val="0"/>
              <w:autoSpaceDE w:val="0"/>
              <w:autoSpaceDN w:val="0"/>
              <w:adjustRightInd w:val="0"/>
              <w:rPr>
                <w:rFonts w:cs="Arial"/>
                <w:b/>
                <w:bCs/>
              </w:rPr>
            </w:pPr>
            <w:r>
              <w:rPr>
                <w:rFonts w:cs="Arial"/>
                <w:b/>
                <w:bCs/>
              </w:rPr>
              <w:t>BTNetworkStatus.St()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rsidP="00014DB9">
            <w:pPr>
              <w:rPr>
                <w:rFonts w:cs="Arial"/>
              </w:rPr>
            </w:pPr>
            <w:r>
              <w:rPr>
                <w:rFonts w:cs="Arial"/>
              </w:rPr>
              <w:fldChar w:fldCharType="begin" w:fldLock="1"/>
            </w:r>
            <w:r>
              <w:rPr>
                <w:rFonts w:cs="Arial"/>
              </w:rPr>
              <w:instrText>MERGEFIELD Meth.Notes</w:instrText>
            </w:r>
            <w:r>
              <w:rPr>
                <w:rFonts w:cs="Arial"/>
              </w:rPr>
              <w:fldChar w:fldCharType="end"/>
            </w:r>
            <w:r>
              <w:rPr>
                <w:rFonts w:cs="Arial"/>
              </w:rPr>
              <w:t>Message Type: Status</w:t>
            </w:r>
          </w:p>
          <w:p w:rsidR="00014DB9" w:rsidRDefault="00014DB9" w:rsidP="00014DB9">
            <w:pPr>
              <w:rPr>
                <w:rFonts w:cs="Arial"/>
              </w:rPr>
            </w:pPr>
          </w:p>
          <w:p w:rsidR="00014DB9" w:rsidRDefault="00014DB9" w:rsidP="00014DB9">
            <w:pPr>
              <w:autoSpaceDE w:val="0"/>
              <w:autoSpaceDN w:val="0"/>
              <w:adjustRightInd w:val="0"/>
              <w:rPr>
                <w:rFonts w:cs="Arial"/>
              </w:rPr>
            </w:pPr>
            <w:r>
              <w:rPr>
                <w:rFonts w:cs="Arial"/>
              </w:rPr>
              <w:t>This status notifies about the current network status of the default phone.</w:t>
            </w:r>
          </w:p>
          <w:p w:rsidR="00014DB9" w:rsidRDefault="00014DB9" w:rsidP="00014DB9">
            <w:pPr>
              <w:autoSpaceDE w:val="0"/>
              <w:autoSpaceDN w:val="0"/>
              <w:adjustRightInd w:val="0"/>
              <w:rPr>
                <w:rFonts w:cs="Arial"/>
              </w:rPr>
            </w:pPr>
            <w:r>
              <w:rPr>
                <w:rFonts w:cs="Arial"/>
              </w:rPr>
              <w:lastRenderedPageBreak/>
              <w:t xml:space="preserve">When no BT device is connected value </w:t>
            </w:r>
          </w:p>
          <w:p w:rsidR="00014DB9" w:rsidRDefault="00014DB9" w:rsidP="00014DB9">
            <w:pPr>
              <w:rPr>
                <w:rFonts w:cs="Arial"/>
              </w:rPr>
            </w:pPr>
            <w:r>
              <w:rPr>
                <w:rFonts w:cs="Arial"/>
                <w:i/>
              </w:rPr>
              <w:t>0x04</w:t>
            </w:r>
            <w:r w:rsidRPr="00545A07">
              <w:rPr>
                <w:rFonts w:cs="Arial"/>
                <w:i/>
              </w:rPr>
              <w:t>: No link to Phone</w:t>
            </w:r>
            <w:r>
              <w:rPr>
                <w:rFonts w:cs="Arial"/>
              </w:rPr>
              <w:t xml:space="preserve"> should be used.</w:t>
            </w:r>
          </w:p>
        </w:tc>
        <w:tc>
          <w:tcPr>
            <w:tcW w:w="3060" w:type="dxa"/>
            <w:tcBorders>
              <w:top w:val="single" w:sz="2" w:space="0" w:color="auto"/>
              <w:left w:val="single" w:sz="2" w:space="0" w:color="auto"/>
              <w:bottom w:val="single" w:sz="2" w:space="0" w:color="auto"/>
              <w:right w:val="single" w:sz="2" w:space="0" w:color="auto"/>
            </w:tcBorders>
          </w:tcPr>
          <w:p w:rsidR="00014DB9" w:rsidRDefault="00014DB9" w:rsidP="00014DB9">
            <w:pPr>
              <w:widowControl w:val="0"/>
              <w:autoSpaceDE w:val="0"/>
              <w:autoSpaceDN w:val="0"/>
              <w:adjustRightInd w:val="0"/>
              <w:rPr>
                <w:rFonts w:cs="Arial"/>
                <w:bCs/>
                <w:i/>
              </w:rPr>
            </w:pPr>
            <w:r>
              <w:rPr>
                <w:rFonts w:cs="Arial"/>
                <w:bCs/>
              </w:rPr>
              <w:lastRenderedPageBreak/>
              <w:t xml:space="preserve">int </w:t>
            </w:r>
            <w:r>
              <w:rPr>
                <w:rFonts w:cs="Arial"/>
                <w:bCs/>
                <w:i/>
              </w:rPr>
              <w:t>Status :</w:t>
            </w:r>
          </w:p>
          <w:p w:rsidR="00014DB9" w:rsidRDefault="00014DB9" w:rsidP="00014DB9">
            <w:pPr>
              <w:widowControl w:val="0"/>
              <w:autoSpaceDE w:val="0"/>
              <w:autoSpaceDN w:val="0"/>
              <w:adjustRightInd w:val="0"/>
              <w:rPr>
                <w:rFonts w:cs="Arial"/>
                <w:bCs/>
              </w:rPr>
            </w:pPr>
            <w:r>
              <w:rPr>
                <w:rFonts w:cs="Arial"/>
                <w:bCs/>
              </w:rPr>
              <w:t>0x0: Invalid</w:t>
            </w:r>
          </w:p>
          <w:p w:rsidR="00014DB9" w:rsidRDefault="00014DB9" w:rsidP="00014DB9">
            <w:pPr>
              <w:widowControl w:val="0"/>
              <w:autoSpaceDE w:val="0"/>
              <w:autoSpaceDN w:val="0"/>
              <w:adjustRightInd w:val="0"/>
              <w:rPr>
                <w:rFonts w:cs="Arial"/>
                <w:bCs/>
              </w:rPr>
            </w:pPr>
            <w:r>
              <w:rPr>
                <w:rFonts w:cs="Arial"/>
                <w:bCs/>
              </w:rPr>
              <w:t>0x1: No Network</w:t>
            </w:r>
          </w:p>
          <w:p w:rsidR="00014DB9" w:rsidRDefault="00014DB9" w:rsidP="00014DB9">
            <w:pPr>
              <w:widowControl w:val="0"/>
              <w:autoSpaceDE w:val="0"/>
              <w:autoSpaceDN w:val="0"/>
              <w:adjustRightInd w:val="0"/>
              <w:rPr>
                <w:rFonts w:cs="Arial"/>
                <w:bCs/>
              </w:rPr>
            </w:pPr>
            <w:r>
              <w:rPr>
                <w:rFonts w:cs="Arial"/>
                <w:bCs/>
              </w:rPr>
              <w:t>0x2: In Network</w:t>
            </w:r>
          </w:p>
          <w:p w:rsidR="00014DB9" w:rsidRDefault="00014DB9" w:rsidP="00014DB9">
            <w:pPr>
              <w:widowControl w:val="0"/>
              <w:autoSpaceDE w:val="0"/>
              <w:autoSpaceDN w:val="0"/>
              <w:adjustRightInd w:val="0"/>
              <w:rPr>
                <w:rFonts w:cs="Arial"/>
                <w:bCs/>
              </w:rPr>
            </w:pPr>
            <w:r>
              <w:rPr>
                <w:rFonts w:cs="Arial"/>
                <w:bCs/>
              </w:rPr>
              <w:lastRenderedPageBreak/>
              <w:t>0x3: Roaming</w:t>
            </w:r>
          </w:p>
          <w:p w:rsidR="00014DB9" w:rsidRDefault="00014DB9" w:rsidP="00014DB9">
            <w:pPr>
              <w:widowControl w:val="0"/>
              <w:autoSpaceDE w:val="0"/>
              <w:autoSpaceDN w:val="0"/>
              <w:adjustRightInd w:val="0"/>
              <w:rPr>
                <w:rFonts w:cs="Arial"/>
                <w:bCs/>
              </w:rPr>
            </w:pPr>
            <w:r>
              <w:rPr>
                <w:rFonts w:cs="Arial"/>
                <w:bCs/>
              </w:rPr>
              <w:t>0x4: No Link to Phone</w:t>
            </w:r>
          </w:p>
          <w:p w:rsidR="00014DB9" w:rsidRDefault="00014DB9" w:rsidP="00014DB9">
            <w:pPr>
              <w:widowControl w:val="0"/>
              <w:autoSpaceDE w:val="0"/>
              <w:autoSpaceDN w:val="0"/>
              <w:adjustRightInd w:val="0"/>
              <w:rPr>
                <w:rFonts w:cs="Arial"/>
                <w:bCs/>
              </w:rPr>
            </w:pPr>
            <w:r>
              <w:rPr>
                <w:rFonts w:cs="Arial"/>
                <w:bCs/>
              </w:rPr>
              <w:t>0x5: Not supported by phone</w:t>
            </w:r>
          </w:p>
        </w:tc>
      </w:tr>
      <w:tr w:rsidR="00014DB9" w:rsidTr="00014DB9">
        <w:trPr>
          <w:tblHeader/>
        </w:trPr>
        <w:tc>
          <w:tcPr>
            <w:tcW w:w="3060" w:type="dxa"/>
            <w:tcBorders>
              <w:top w:val="single" w:sz="2" w:space="0" w:color="auto"/>
              <w:left w:val="single" w:sz="2" w:space="0" w:color="auto"/>
              <w:bottom w:val="single" w:sz="2" w:space="0" w:color="auto"/>
              <w:right w:val="single" w:sz="2" w:space="0" w:color="auto"/>
            </w:tcBorders>
            <w:hideMark/>
          </w:tcPr>
          <w:p w:rsidR="00014DB9" w:rsidRDefault="00014DB9" w:rsidP="00014DB9">
            <w:pPr>
              <w:widowControl w:val="0"/>
              <w:autoSpaceDE w:val="0"/>
              <w:autoSpaceDN w:val="0"/>
              <w:adjustRightInd w:val="0"/>
              <w:rPr>
                <w:rFonts w:cs="Arial"/>
                <w:b/>
                <w:bCs/>
              </w:rPr>
            </w:pPr>
            <w:r>
              <w:rPr>
                <w:rFonts w:cs="Arial"/>
                <w:b/>
                <w:bCs/>
              </w:rPr>
              <w:fldChar w:fldCharType="begin" w:fldLock="1"/>
            </w:r>
            <w:r>
              <w:rPr>
                <w:rFonts w:cs="Arial"/>
                <w:b/>
                <w:bCs/>
              </w:rPr>
              <w:instrText>MERGEFIELD Meth.Name</w:instrText>
            </w:r>
            <w:r>
              <w:rPr>
                <w:rFonts w:cs="Arial"/>
                <w:b/>
                <w:bCs/>
              </w:rPr>
              <w:fldChar w:fldCharType="separate"/>
            </w:r>
            <w:r>
              <w:rPr>
                <w:rFonts w:cs="Arial"/>
                <w:b/>
                <w:bCs/>
              </w:rPr>
              <w:t>PhMicrophoneMute.St</w:t>
            </w:r>
            <w:r>
              <w:rPr>
                <w:rFonts w:cs="Arial"/>
                <w:b/>
                <w:bCs/>
              </w:rPr>
              <w:fldChar w:fldCharType="end"/>
            </w:r>
            <w:r>
              <w:rPr>
                <w:rFonts w:cs="Arial"/>
                <w:b/>
                <w:bCs/>
              </w:rPr>
              <w: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rsidP="00014DB9">
            <w:pPr>
              <w:rPr>
                <w:rFonts w:cs="Arial"/>
              </w:rPr>
            </w:pPr>
            <w:r>
              <w:rPr>
                <w:rFonts w:cs="Arial"/>
              </w:rPr>
              <w:fldChar w:fldCharType="begin" w:fldLock="1"/>
            </w:r>
            <w:r>
              <w:rPr>
                <w:rFonts w:cs="Arial"/>
              </w:rPr>
              <w:instrText>MERGEFIELD Meth.Notes</w:instrText>
            </w:r>
            <w:r>
              <w:rPr>
                <w:rFonts w:cs="Arial"/>
              </w:rPr>
              <w:fldChar w:fldCharType="end"/>
            </w:r>
            <w:r>
              <w:rPr>
                <w:rFonts w:cs="Arial"/>
              </w:rPr>
              <w:t>Message Type : Status</w:t>
            </w:r>
          </w:p>
          <w:p w:rsidR="00014DB9" w:rsidRDefault="00014DB9" w:rsidP="00014DB9">
            <w:pPr>
              <w:rPr>
                <w:rFonts w:cs="Arial"/>
              </w:rPr>
            </w:pPr>
          </w:p>
          <w:p w:rsidR="00014DB9" w:rsidRDefault="00014DB9" w:rsidP="00014DB9">
            <w:pPr>
              <w:autoSpaceDE w:val="0"/>
              <w:autoSpaceDN w:val="0"/>
              <w:adjustRightInd w:val="0"/>
              <w:rPr>
                <w:rFonts w:cs="Arial"/>
                <w:sz w:val="16"/>
                <w:szCs w:val="16"/>
              </w:rPr>
            </w:pPr>
            <w:r>
              <w:rPr>
                <w:rFonts w:cs="Arial"/>
              </w:rPr>
              <w:t>Shows actual state of microphone if set to silent ot not while active phone call.</w:t>
            </w:r>
          </w:p>
        </w:tc>
        <w:tc>
          <w:tcPr>
            <w:tcW w:w="3060" w:type="dxa"/>
            <w:tcBorders>
              <w:top w:val="single" w:sz="2" w:space="0" w:color="auto"/>
              <w:left w:val="single" w:sz="2" w:space="0" w:color="auto"/>
              <w:bottom w:val="single" w:sz="2" w:space="0" w:color="auto"/>
              <w:right w:val="single" w:sz="2" w:space="0" w:color="auto"/>
            </w:tcBorders>
            <w:hideMark/>
          </w:tcPr>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MethParameter.Type</w:instrText>
            </w:r>
            <w:r>
              <w:rPr>
                <w:rFonts w:cs="Arial"/>
                <w:bCs/>
              </w:rPr>
              <w:fldChar w:fldCharType="separate"/>
            </w:r>
            <w:r>
              <w:rPr>
                <w:rFonts w:cs="Arial"/>
                <w:bCs/>
              </w:rPr>
              <w:t>int</w:t>
            </w:r>
            <w:r>
              <w:rPr>
                <w:rFonts w:cs="Arial"/>
                <w:bCs/>
              </w:rPr>
              <w:fldChar w:fldCharType="end"/>
            </w:r>
            <w:r>
              <w:rPr>
                <w:rFonts w:cs="Arial"/>
                <w:bCs/>
              </w:rPr>
              <w:t xml:space="preserve"> </w:t>
            </w:r>
            <w:r>
              <w:rPr>
                <w:rFonts w:cs="Arial"/>
                <w:bCs/>
                <w:i/>
              </w:rPr>
              <w:fldChar w:fldCharType="begin" w:fldLock="1"/>
            </w:r>
            <w:r>
              <w:rPr>
                <w:rFonts w:cs="Arial"/>
                <w:bCs/>
                <w:i/>
              </w:rPr>
              <w:instrText>MERGEFIELD MethParameter.Name</w:instrText>
            </w:r>
            <w:r>
              <w:rPr>
                <w:rFonts w:cs="Arial"/>
                <w:bCs/>
                <w:i/>
              </w:rPr>
              <w:fldChar w:fldCharType="separate"/>
            </w:r>
            <w:r>
              <w:rPr>
                <w:rFonts w:cs="Arial"/>
                <w:bCs/>
                <w:i/>
              </w:rPr>
              <w:t xml:space="preserve">Mode : </w:t>
            </w:r>
            <w:r>
              <w:rPr>
                <w:rFonts w:cs="Arial"/>
                <w:bCs/>
                <w:i/>
              </w:rPr>
              <w:fldChar w:fldCharType="end"/>
            </w:r>
            <w:r>
              <w:rPr>
                <w:rFonts w:cs="Arial"/>
                <w:bCs/>
              </w:rPr>
              <w:t xml:space="preserve"> </w:t>
            </w:r>
          </w:p>
          <w:p w:rsidR="00014DB9" w:rsidRDefault="00014DB9" w:rsidP="00014DB9">
            <w:pPr>
              <w:widowControl w:val="0"/>
              <w:autoSpaceDE w:val="0"/>
              <w:autoSpaceDN w:val="0"/>
              <w:adjustRightInd w:val="0"/>
            </w:pPr>
            <w:r>
              <w:rPr>
                <w:rFonts w:cs="Arial"/>
                <w:bCs/>
              </w:rPr>
              <w:t>0x0 Invalid</w:t>
            </w:r>
          </w:p>
          <w:p w:rsidR="00014DB9" w:rsidRDefault="00014DB9" w:rsidP="00014DB9">
            <w:pPr>
              <w:widowControl w:val="0"/>
              <w:autoSpaceDE w:val="0"/>
              <w:autoSpaceDN w:val="0"/>
              <w:adjustRightInd w:val="0"/>
            </w:pPr>
            <w:r>
              <w:rPr>
                <w:rFonts w:cs="Arial"/>
                <w:bCs/>
              </w:rPr>
              <w:fldChar w:fldCharType="begin" w:fldLock="1"/>
            </w:r>
            <w:r>
              <w:rPr>
                <w:rFonts w:cs="Arial"/>
                <w:bCs/>
              </w:rPr>
              <w:instrText>MERGEFIELD MethParameter.Notes</w:instrText>
            </w:r>
            <w:r>
              <w:rPr>
                <w:rFonts w:cs="Arial"/>
                <w:bCs/>
              </w:rPr>
              <w:fldChar w:fldCharType="separate"/>
            </w:r>
            <w:r>
              <w:rPr>
                <w:rFonts w:cs="Arial"/>
                <w:bCs/>
              </w:rPr>
              <w:t>0x1 MicrophoneIsMuted</w:t>
            </w:r>
          </w:p>
          <w:p w:rsidR="00014DB9" w:rsidRDefault="00014DB9" w:rsidP="00014DB9">
            <w:pPr>
              <w:widowControl w:val="0"/>
              <w:autoSpaceDE w:val="0"/>
              <w:autoSpaceDN w:val="0"/>
              <w:adjustRightInd w:val="0"/>
              <w:rPr>
                <w:rFonts w:cs="Arial"/>
                <w:bCs/>
              </w:rPr>
            </w:pPr>
            <w:r>
              <w:rPr>
                <w:rFonts w:cs="Arial"/>
                <w:bCs/>
              </w:rPr>
              <w:t>0x2 MicrophoneIsUnmuted</w:t>
            </w:r>
          </w:p>
          <w:p w:rsidR="00014DB9" w:rsidRDefault="00014DB9" w:rsidP="00014DB9">
            <w:pPr>
              <w:widowControl w:val="0"/>
              <w:autoSpaceDE w:val="0"/>
              <w:autoSpaceDN w:val="0"/>
              <w:adjustRightInd w:val="0"/>
              <w:rPr>
                <w:rFonts w:cs="Arial"/>
                <w:bCs/>
              </w:rPr>
            </w:pPr>
            <w:r>
              <w:rPr>
                <w:rFonts w:cs="Arial"/>
                <w:bCs/>
              </w:rPr>
              <w:t>0x3 Reserved</w:t>
            </w:r>
            <w:r>
              <w:rPr>
                <w:rFonts w:cs="Arial"/>
                <w:bCs/>
              </w:rPr>
              <w:fldChar w:fldCharType="end"/>
            </w:r>
          </w:p>
          <w:p w:rsidR="00014DB9" w:rsidRDefault="00014DB9" w:rsidP="00014DB9">
            <w:pPr>
              <w:widowControl w:val="0"/>
              <w:autoSpaceDE w:val="0"/>
              <w:autoSpaceDN w:val="0"/>
              <w:adjustRightInd w:val="0"/>
              <w:rPr>
                <w:rFonts w:cs="Arial"/>
                <w:bCs/>
              </w:rPr>
            </w:pPr>
          </w:p>
          <w:p w:rsidR="00014DB9" w:rsidRDefault="00014DB9" w:rsidP="00014DB9">
            <w:pPr>
              <w:widowControl w:val="0"/>
              <w:autoSpaceDE w:val="0"/>
              <w:autoSpaceDN w:val="0"/>
              <w:adjustRightInd w:val="0"/>
              <w:rPr>
                <w:rFonts w:cs="Arial"/>
                <w:bCs/>
              </w:rPr>
            </w:pPr>
          </w:p>
        </w:tc>
      </w:tr>
      <w:tr w:rsidR="00014DB9" w:rsidTr="00014DB9">
        <w:trPr>
          <w:tblHeader/>
        </w:trPr>
        <w:tc>
          <w:tcPr>
            <w:tcW w:w="3060" w:type="dxa"/>
            <w:tcBorders>
              <w:top w:val="single" w:sz="2" w:space="0" w:color="auto"/>
              <w:left w:val="single" w:sz="2" w:space="0" w:color="auto"/>
              <w:bottom w:val="single" w:sz="2" w:space="0" w:color="auto"/>
              <w:right w:val="single" w:sz="2" w:space="0" w:color="auto"/>
            </w:tcBorders>
            <w:hideMark/>
          </w:tcPr>
          <w:p w:rsidR="00014DB9" w:rsidRDefault="00014DB9" w:rsidP="00014DB9">
            <w:pPr>
              <w:widowControl w:val="0"/>
              <w:autoSpaceDE w:val="0"/>
              <w:autoSpaceDN w:val="0"/>
              <w:adjustRightInd w:val="0"/>
              <w:rPr>
                <w:rFonts w:cs="Arial"/>
                <w:b/>
                <w:bCs/>
              </w:rPr>
            </w:pPr>
            <w:r>
              <w:rPr>
                <w:rFonts w:cs="Arial"/>
              </w:rPr>
              <w:fldChar w:fldCharType="begin" w:fldLock="1"/>
            </w:r>
            <w:r>
              <w:rPr>
                <w:rFonts w:cs="Arial"/>
              </w:rPr>
              <w:instrText xml:space="preserve">MERGEFIELD </w:instrText>
            </w:r>
            <w:r>
              <w:rPr>
                <w:rFonts w:cs="Arial"/>
                <w:b/>
                <w:bCs/>
              </w:rPr>
              <w:instrText>Meth.Name</w:instrText>
            </w:r>
            <w:r>
              <w:rPr>
                <w:rFonts w:cs="Arial"/>
              </w:rPr>
              <w:fldChar w:fldCharType="separate"/>
            </w:r>
            <w:r>
              <w:rPr>
                <w:rFonts w:cs="Arial"/>
                <w:b/>
                <w:bCs/>
              </w:rPr>
              <w:t>BluetoothStatus.St</w:t>
            </w:r>
            <w:r>
              <w:rPr>
                <w:rFonts w:cs="Arial"/>
              </w:rPr>
              <w:fldChar w:fldCharType="end"/>
            </w:r>
            <w:r>
              <w:rPr>
                <w:rFonts w:cs="Arial"/>
                <w:b/>
                <w:bCs/>
              </w:rPr>
              <w: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rsidP="00014DB9">
            <w:pPr>
              <w:rPr>
                <w:rFonts w:cs="Arial"/>
              </w:rPr>
            </w:pPr>
            <w:r>
              <w:rPr>
                <w:rFonts w:cs="Arial"/>
              </w:rPr>
              <w:fldChar w:fldCharType="begin" w:fldLock="1"/>
            </w:r>
            <w:r>
              <w:rPr>
                <w:rFonts w:cs="Arial"/>
              </w:rPr>
              <w:instrText>MERGEFIELD Meth.Notes</w:instrText>
            </w:r>
            <w:r>
              <w:rPr>
                <w:rFonts w:cs="Arial"/>
              </w:rPr>
              <w:fldChar w:fldCharType="separate"/>
            </w:r>
            <w:r>
              <w:rPr>
                <w:rFonts w:cs="Arial"/>
              </w:rPr>
              <w:t>Message Type: Status</w:t>
            </w:r>
          </w:p>
          <w:p w:rsidR="00014DB9" w:rsidRDefault="00014DB9" w:rsidP="00014DB9">
            <w:pPr>
              <w:rPr>
                <w:rFonts w:cs="Arial"/>
              </w:rPr>
            </w:pPr>
          </w:p>
          <w:p w:rsidR="00014DB9" w:rsidRDefault="00014DB9" w:rsidP="00014DB9">
            <w:pPr>
              <w:widowControl w:val="0"/>
              <w:autoSpaceDE w:val="0"/>
              <w:autoSpaceDN w:val="0"/>
              <w:adjustRightInd w:val="0"/>
              <w:rPr>
                <w:rFonts w:cs="Arial"/>
                <w:bCs/>
              </w:rPr>
            </w:pPr>
            <w:r>
              <w:rPr>
                <w:rFonts w:cs="Arial"/>
              </w:rPr>
              <w:t>This status shows the state of the bluetooth unit.</w:t>
            </w:r>
            <w:r>
              <w:rPr>
                <w:rFonts w:cs="Arial"/>
              </w:rPr>
              <w:fldChar w:fldCharType="end"/>
            </w:r>
          </w:p>
        </w:tc>
        <w:tc>
          <w:tcPr>
            <w:tcW w:w="3060" w:type="dxa"/>
            <w:tcBorders>
              <w:top w:val="single" w:sz="2" w:space="0" w:color="auto"/>
              <w:left w:val="single" w:sz="2" w:space="0" w:color="auto"/>
              <w:bottom w:val="single" w:sz="2" w:space="0" w:color="auto"/>
              <w:right w:val="single" w:sz="2" w:space="0" w:color="auto"/>
            </w:tcBorders>
          </w:tcPr>
          <w:p w:rsidR="00014DB9" w:rsidRDefault="00014DB9" w:rsidP="00014DB9">
            <w:pPr>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rPr>
              <w:t xml:space="preserve">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 xml:space="preserve">Status : </w:t>
            </w:r>
            <w:r>
              <w:rPr>
                <w:rFonts w:cs="Arial"/>
              </w:rPr>
              <w:fldChar w:fldCharType="end"/>
            </w:r>
            <w:r>
              <w:rPr>
                <w:rFonts w:cs="Arial"/>
              </w:rPr>
              <w:t xml:space="preserve"> </w:t>
            </w:r>
          </w:p>
          <w:p w:rsidR="00014DB9" w:rsidRDefault="00014DB9" w:rsidP="00014DB9">
            <w:r>
              <w:rPr>
                <w:rFonts w:cs="Arial"/>
              </w:rPr>
              <w:t>0x0: Invalid</w:t>
            </w:r>
          </w:p>
          <w:p w:rsidR="00014DB9" w:rsidRDefault="00014DB9" w:rsidP="00014DB9">
            <w:r>
              <w:rPr>
                <w:rFonts w:cs="Arial"/>
              </w:rPr>
              <w:fldChar w:fldCharType="begin" w:fldLock="1"/>
            </w:r>
            <w:r>
              <w:rPr>
                <w:rFonts w:cs="Arial"/>
              </w:rPr>
              <w:instrText>MERGEFIELD MethParameter.Notes</w:instrText>
            </w:r>
            <w:r>
              <w:rPr>
                <w:rFonts w:cs="Arial"/>
              </w:rPr>
              <w:fldChar w:fldCharType="separate"/>
            </w:r>
            <w:r>
              <w:rPr>
                <w:rFonts w:cs="Arial"/>
              </w:rPr>
              <w:t>0x1: On</w:t>
            </w:r>
          </w:p>
          <w:p w:rsidR="00014DB9" w:rsidRDefault="00014DB9" w:rsidP="00014DB9">
            <w:pPr>
              <w:rPr>
                <w:rFonts w:cs="Arial"/>
              </w:rPr>
            </w:pPr>
            <w:r>
              <w:rPr>
                <w:rFonts w:cs="Arial"/>
              </w:rPr>
              <w:t>0x2: Off</w:t>
            </w:r>
            <w:r>
              <w:rPr>
                <w:rFonts w:cs="Arial"/>
              </w:rPr>
              <w:fldChar w:fldCharType="end"/>
            </w:r>
          </w:p>
          <w:p w:rsidR="00014DB9" w:rsidRDefault="00014DB9" w:rsidP="00014DB9">
            <w:pPr>
              <w:rPr>
                <w:rFonts w:cs="Arial"/>
              </w:rPr>
            </w:pPr>
          </w:p>
          <w:p w:rsidR="00014DB9" w:rsidRDefault="00014DB9" w:rsidP="00014DB9">
            <w:pPr>
              <w:widowControl w:val="0"/>
              <w:autoSpaceDE w:val="0"/>
              <w:autoSpaceDN w:val="0"/>
              <w:adjustRightInd w:val="0"/>
              <w:rPr>
                <w:rFonts w:cs="Arial"/>
                <w:bCs/>
              </w:rPr>
            </w:pPr>
          </w:p>
        </w:tc>
      </w:tr>
      <w:tr w:rsidR="00014DB9" w:rsidTr="00014DB9">
        <w:tc>
          <w:tcPr>
            <w:tcW w:w="3060" w:type="dxa"/>
            <w:tcBorders>
              <w:top w:val="single" w:sz="2" w:space="0" w:color="auto"/>
              <w:left w:val="single" w:sz="2" w:space="0" w:color="auto"/>
              <w:bottom w:val="single" w:sz="2" w:space="0" w:color="auto"/>
              <w:right w:val="single" w:sz="2" w:space="0" w:color="auto"/>
            </w:tcBorders>
            <w:hideMark/>
          </w:tcPr>
          <w:p w:rsidR="00014DB9" w:rsidRDefault="00014DB9" w:rsidP="00014DB9">
            <w:pPr>
              <w:widowControl w:val="0"/>
              <w:autoSpaceDE w:val="0"/>
              <w:autoSpaceDN w:val="0"/>
              <w:adjustRightInd w:val="0"/>
              <w:rPr>
                <w:rFonts w:cs="Arial"/>
              </w:rPr>
            </w:pPr>
            <w:r>
              <w:rPr>
                <w:rFonts w:cs="Arial"/>
                <w:b/>
                <w:bCs/>
              </w:rPr>
              <w:fldChar w:fldCharType="begin" w:fldLock="1"/>
            </w:r>
            <w:r>
              <w:rPr>
                <w:rFonts w:cs="Arial"/>
                <w:b/>
                <w:bCs/>
              </w:rPr>
              <w:instrText>MERGEFIELD Meth.Name</w:instrText>
            </w:r>
            <w:r>
              <w:rPr>
                <w:rFonts w:cs="Arial"/>
                <w:b/>
                <w:bCs/>
              </w:rPr>
              <w:fldChar w:fldCharType="separate"/>
            </w:r>
            <w:r>
              <w:rPr>
                <w:rFonts w:cs="Arial"/>
                <w:b/>
                <w:bCs/>
              </w:rPr>
              <w:t>BTBatteryLevel.St</w:t>
            </w:r>
            <w:r>
              <w:rPr>
                <w:rFonts w:cs="Arial"/>
                <w:b/>
                <w:bCs/>
              </w:rPr>
              <w:fldChar w:fldCharType="end"/>
            </w:r>
            <w:r>
              <w:rPr>
                <w:rFonts w:cs="Arial"/>
                <w:b/>
                <w:bCs/>
              </w:rPr>
              <w: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rsidP="00014DB9">
            <w:pPr>
              <w:rPr>
                <w:rFonts w:cs="Arial"/>
              </w:rPr>
            </w:pPr>
            <w:r>
              <w:rPr>
                <w:rFonts w:cs="Arial"/>
              </w:rPr>
              <w:fldChar w:fldCharType="begin" w:fldLock="1"/>
            </w:r>
            <w:r>
              <w:rPr>
                <w:rFonts w:cs="Arial"/>
              </w:rPr>
              <w:instrText>MERGEFIELD Meth.Notes</w:instrText>
            </w:r>
            <w:r>
              <w:rPr>
                <w:rFonts w:cs="Arial"/>
              </w:rPr>
              <w:fldChar w:fldCharType="end"/>
            </w:r>
            <w:r>
              <w:rPr>
                <w:rFonts w:cs="Arial"/>
              </w:rPr>
              <w:t>Message Type: Status</w:t>
            </w:r>
          </w:p>
          <w:p w:rsidR="00014DB9" w:rsidRDefault="00014DB9" w:rsidP="00014DB9">
            <w:pPr>
              <w:rPr>
                <w:rFonts w:cs="Arial"/>
              </w:rPr>
            </w:pPr>
          </w:p>
          <w:p w:rsidR="00014DB9" w:rsidRDefault="00014DB9" w:rsidP="00014DB9">
            <w:pPr>
              <w:widowControl w:val="0"/>
              <w:autoSpaceDE w:val="0"/>
              <w:autoSpaceDN w:val="0"/>
              <w:adjustRightInd w:val="0"/>
              <w:rPr>
                <w:rFonts w:cs="Arial"/>
              </w:rPr>
            </w:pPr>
            <w:r>
              <w:rPr>
                <w:rFonts w:cs="Arial"/>
              </w:rPr>
              <w:t>This status shows the Battery Level of the default BT Phone.</w:t>
            </w:r>
          </w:p>
          <w:p w:rsidR="00014DB9" w:rsidRDefault="00014DB9" w:rsidP="00014DB9">
            <w:pPr>
              <w:widowControl w:val="0"/>
              <w:autoSpaceDE w:val="0"/>
              <w:autoSpaceDN w:val="0"/>
              <w:adjustRightInd w:val="0"/>
              <w:rPr>
                <w:rFonts w:cs="Arial"/>
              </w:rPr>
            </w:pPr>
          </w:p>
          <w:p w:rsidR="00014DB9" w:rsidRDefault="00014DB9" w:rsidP="00014DB9">
            <w:pPr>
              <w:widowControl w:val="0"/>
              <w:autoSpaceDE w:val="0"/>
              <w:autoSpaceDN w:val="0"/>
              <w:adjustRightInd w:val="0"/>
              <w:rPr>
                <w:rFonts w:cs="Arial"/>
              </w:rPr>
            </w:pPr>
            <w:r>
              <w:rPr>
                <w:rFonts w:cs="Arial"/>
              </w:rPr>
              <w:t xml:space="preserve">When no BT device is connected value </w:t>
            </w:r>
          </w:p>
          <w:p w:rsidR="00014DB9" w:rsidRDefault="00014DB9" w:rsidP="00014DB9">
            <w:pPr>
              <w:widowControl w:val="0"/>
              <w:autoSpaceDE w:val="0"/>
              <w:autoSpaceDN w:val="0"/>
              <w:adjustRightInd w:val="0"/>
              <w:rPr>
                <w:rFonts w:cs="Arial"/>
              </w:rPr>
            </w:pPr>
            <w:r w:rsidRPr="00545A07">
              <w:rPr>
                <w:rFonts w:cs="Arial"/>
                <w:i/>
              </w:rPr>
              <w:t>0x07: No link to Phone</w:t>
            </w:r>
            <w:r>
              <w:rPr>
                <w:rFonts w:cs="Arial"/>
              </w:rPr>
              <w:t xml:space="preserve"> should be used.</w:t>
            </w:r>
          </w:p>
        </w:tc>
        <w:tc>
          <w:tcPr>
            <w:tcW w:w="3060" w:type="dxa"/>
            <w:tcBorders>
              <w:top w:val="single" w:sz="2" w:space="0" w:color="auto"/>
              <w:left w:val="single" w:sz="2" w:space="0" w:color="auto"/>
              <w:bottom w:val="single" w:sz="2" w:space="0" w:color="auto"/>
              <w:right w:val="single" w:sz="2" w:space="0" w:color="auto"/>
            </w:tcBorders>
          </w:tcPr>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MethParameter.Type</w:instrText>
            </w:r>
            <w:r>
              <w:rPr>
                <w:rFonts w:cs="Arial"/>
                <w:bCs/>
              </w:rPr>
              <w:fldChar w:fldCharType="separate"/>
            </w:r>
            <w:r>
              <w:rPr>
                <w:rFonts w:cs="Arial"/>
                <w:bCs/>
              </w:rPr>
              <w:t>int</w:t>
            </w:r>
            <w:r>
              <w:rPr>
                <w:rFonts w:cs="Arial"/>
                <w:bCs/>
              </w:rPr>
              <w:fldChar w:fldCharType="end"/>
            </w:r>
            <w:r>
              <w:rPr>
                <w:rFonts w:cs="Arial"/>
                <w:bCs/>
              </w:rPr>
              <w:t xml:space="preserve"> </w:t>
            </w:r>
            <w:r>
              <w:rPr>
                <w:rFonts w:cs="Arial"/>
                <w:bCs/>
                <w:i/>
              </w:rPr>
              <w:fldChar w:fldCharType="begin" w:fldLock="1"/>
            </w:r>
            <w:r>
              <w:rPr>
                <w:rFonts w:cs="Arial"/>
                <w:bCs/>
                <w:i/>
              </w:rPr>
              <w:instrText>MERGEFIELD MethParameter.Name</w:instrText>
            </w:r>
            <w:r>
              <w:rPr>
                <w:rFonts w:cs="Arial"/>
                <w:bCs/>
                <w:i/>
              </w:rPr>
              <w:fldChar w:fldCharType="separate"/>
            </w:r>
            <w:r>
              <w:rPr>
                <w:rFonts w:cs="Arial"/>
                <w:bCs/>
                <w:i/>
              </w:rPr>
              <w:t xml:space="preserve">Level : </w:t>
            </w:r>
            <w:r>
              <w:rPr>
                <w:rFonts w:cs="Arial"/>
                <w:bCs/>
                <w:i/>
              </w:rPr>
              <w:fldChar w:fldCharType="end"/>
            </w:r>
            <w:r>
              <w:rPr>
                <w:rFonts w:cs="Arial"/>
                <w:bCs/>
              </w:rPr>
              <w:t xml:space="preserve"> </w:t>
            </w:r>
          </w:p>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MethParameter.Notes</w:instrText>
            </w:r>
            <w:r>
              <w:rPr>
                <w:rFonts w:cs="Arial"/>
                <w:bCs/>
              </w:rPr>
              <w:fldChar w:fldCharType="separate"/>
            </w:r>
            <w:r>
              <w:rPr>
                <w:rFonts w:cs="Arial"/>
                <w:bCs/>
              </w:rPr>
              <w:t>0x0: Invalid</w:t>
            </w:r>
          </w:p>
          <w:p w:rsidR="00014DB9" w:rsidRDefault="00014DB9" w:rsidP="00014DB9">
            <w:pPr>
              <w:widowControl w:val="0"/>
              <w:autoSpaceDE w:val="0"/>
              <w:autoSpaceDN w:val="0"/>
              <w:adjustRightInd w:val="0"/>
              <w:rPr>
                <w:rFonts w:cs="Arial"/>
                <w:bCs/>
              </w:rPr>
            </w:pPr>
            <w:r>
              <w:rPr>
                <w:rFonts w:cs="Arial"/>
                <w:bCs/>
              </w:rPr>
              <w:t>0x1: Battery Level 0</w:t>
            </w:r>
          </w:p>
          <w:p w:rsidR="00014DB9" w:rsidRDefault="00014DB9" w:rsidP="00014DB9">
            <w:pPr>
              <w:widowControl w:val="0"/>
              <w:autoSpaceDE w:val="0"/>
              <w:autoSpaceDN w:val="0"/>
              <w:adjustRightInd w:val="0"/>
              <w:rPr>
                <w:rFonts w:cs="Arial"/>
                <w:bCs/>
              </w:rPr>
            </w:pPr>
            <w:r>
              <w:rPr>
                <w:rFonts w:cs="Arial"/>
                <w:bCs/>
              </w:rPr>
              <w:t>0x2: Battery Level 1</w:t>
            </w:r>
          </w:p>
          <w:p w:rsidR="00014DB9" w:rsidRDefault="00014DB9" w:rsidP="00014DB9">
            <w:pPr>
              <w:widowControl w:val="0"/>
              <w:autoSpaceDE w:val="0"/>
              <w:autoSpaceDN w:val="0"/>
              <w:adjustRightInd w:val="0"/>
              <w:rPr>
                <w:rFonts w:cs="Arial"/>
                <w:bCs/>
              </w:rPr>
            </w:pPr>
            <w:r>
              <w:rPr>
                <w:rFonts w:cs="Arial"/>
                <w:bCs/>
              </w:rPr>
              <w:t>0x3: Battery Level 2</w:t>
            </w:r>
          </w:p>
          <w:p w:rsidR="00014DB9" w:rsidRDefault="00014DB9" w:rsidP="00014DB9">
            <w:pPr>
              <w:widowControl w:val="0"/>
              <w:autoSpaceDE w:val="0"/>
              <w:autoSpaceDN w:val="0"/>
              <w:adjustRightInd w:val="0"/>
              <w:rPr>
                <w:rFonts w:cs="Arial"/>
                <w:bCs/>
              </w:rPr>
            </w:pPr>
            <w:r>
              <w:rPr>
                <w:rFonts w:cs="Arial"/>
                <w:bCs/>
              </w:rPr>
              <w:t>0x4: Battery Level 3</w:t>
            </w:r>
          </w:p>
          <w:p w:rsidR="00014DB9" w:rsidRDefault="00014DB9" w:rsidP="00014DB9">
            <w:pPr>
              <w:widowControl w:val="0"/>
              <w:autoSpaceDE w:val="0"/>
              <w:autoSpaceDN w:val="0"/>
              <w:adjustRightInd w:val="0"/>
              <w:rPr>
                <w:rFonts w:cs="Arial"/>
                <w:bCs/>
              </w:rPr>
            </w:pPr>
            <w:r>
              <w:rPr>
                <w:rFonts w:cs="Arial"/>
                <w:bCs/>
              </w:rPr>
              <w:t>0x5: Battery Level 4</w:t>
            </w:r>
          </w:p>
          <w:p w:rsidR="00014DB9" w:rsidRDefault="00014DB9" w:rsidP="00014DB9">
            <w:pPr>
              <w:widowControl w:val="0"/>
              <w:autoSpaceDE w:val="0"/>
              <w:autoSpaceDN w:val="0"/>
              <w:adjustRightInd w:val="0"/>
              <w:rPr>
                <w:rFonts w:cs="Arial"/>
                <w:bCs/>
              </w:rPr>
            </w:pPr>
            <w:r>
              <w:rPr>
                <w:rFonts w:cs="Arial"/>
                <w:bCs/>
              </w:rPr>
              <w:t>0x6: Battery Level 5</w:t>
            </w:r>
          </w:p>
          <w:p w:rsidR="00014DB9" w:rsidRDefault="00014DB9" w:rsidP="00014DB9">
            <w:pPr>
              <w:widowControl w:val="0"/>
              <w:autoSpaceDE w:val="0"/>
              <w:autoSpaceDN w:val="0"/>
              <w:adjustRightInd w:val="0"/>
              <w:rPr>
                <w:rFonts w:cs="Arial"/>
                <w:bCs/>
              </w:rPr>
            </w:pPr>
            <w:r>
              <w:rPr>
                <w:rFonts w:cs="Arial"/>
                <w:bCs/>
              </w:rPr>
              <w:t>0x7: No Link to BT Phone</w:t>
            </w:r>
          </w:p>
          <w:p w:rsidR="00014DB9" w:rsidRDefault="00014DB9" w:rsidP="00014DB9">
            <w:pPr>
              <w:widowControl w:val="0"/>
              <w:autoSpaceDE w:val="0"/>
              <w:autoSpaceDN w:val="0"/>
              <w:adjustRightInd w:val="0"/>
              <w:rPr>
                <w:rFonts w:cs="Arial"/>
                <w:bCs/>
              </w:rPr>
            </w:pPr>
            <w:r>
              <w:rPr>
                <w:rFonts w:cs="Arial"/>
                <w:bCs/>
              </w:rPr>
              <w:t>0x8: Not supported by BT phone</w:t>
            </w:r>
            <w:r>
              <w:rPr>
                <w:rFonts w:cs="Arial"/>
                <w:bCs/>
              </w:rPr>
              <w:fldChar w:fldCharType="end"/>
            </w:r>
          </w:p>
          <w:p w:rsidR="00014DB9" w:rsidRDefault="00014DB9" w:rsidP="00014DB9">
            <w:pPr>
              <w:widowControl w:val="0"/>
              <w:autoSpaceDE w:val="0"/>
              <w:autoSpaceDN w:val="0"/>
              <w:adjustRightInd w:val="0"/>
              <w:rPr>
                <w:rFonts w:cs="Arial"/>
                <w:bCs/>
              </w:rPr>
            </w:pPr>
          </w:p>
          <w:p w:rsidR="00014DB9" w:rsidRDefault="00014DB9" w:rsidP="00014DB9">
            <w:pPr>
              <w:widowControl w:val="0"/>
              <w:autoSpaceDE w:val="0"/>
              <w:autoSpaceDN w:val="0"/>
              <w:adjustRightInd w:val="0"/>
              <w:rPr>
                <w:rFonts w:cs="Arial"/>
              </w:rPr>
            </w:pPr>
          </w:p>
        </w:tc>
      </w:tr>
      <w:tr w:rsidR="00014DB9" w:rsidTr="00014DB9">
        <w:trPr>
          <w:tblHeader/>
        </w:trPr>
        <w:tc>
          <w:tcPr>
            <w:tcW w:w="3060" w:type="dxa"/>
            <w:tcBorders>
              <w:top w:val="single" w:sz="2" w:space="0" w:color="auto"/>
              <w:left w:val="single" w:sz="2" w:space="0" w:color="auto"/>
              <w:bottom w:val="single" w:sz="2" w:space="0" w:color="auto"/>
              <w:right w:val="single" w:sz="2" w:space="0" w:color="auto"/>
            </w:tcBorders>
            <w:hideMark/>
          </w:tcPr>
          <w:p w:rsidR="00014DB9" w:rsidRDefault="00014DB9" w:rsidP="00014DB9">
            <w:pPr>
              <w:widowControl w:val="0"/>
              <w:autoSpaceDE w:val="0"/>
              <w:autoSpaceDN w:val="0"/>
              <w:adjustRightInd w:val="0"/>
              <w:rPr>
                <w:rFonts w:cs="Arial"/>
                <w:b/>
                <w:bCs/>
              </w:rPr>
            </w:pPr>
            <w:r>
              <w:rPr>
                <w:rFonts w:cs="Arial"/>
                <w:b/>
                <w:bCs/>
              </w:rPr>
              <w:fldChar w:fldCharType="begin" w:fldLock="1"/>
            </w:r>
            <w:r>
              <w:rPr>
                <w:rFonts w:cs="Arial"/>
                <w:b/>
                <w:bCs/>
              </w:rPr>
              <w:instrText>MERGEFIELD Meth.Name</w:instrText>
            </w:r>
            <w:r>
              <w:rPr>
                <w:rFonts w:cs="Arial"/>
                <w:b/>
                <w:bCs/>
              </w:rPr>
              <w:fldChar w:fldCharType="separate"/>
            </w:r>
            <w:r>
              <w:rPr>
                <w:rFonts w:cs="Arial"/>
                <w:b/>
                <w:bCs/>
              </w:rPr>
              <w:t>BTPhoneSts.St</w:t>
            </w:r>
            <w:r>
              <w:rPr>
                <w:rFonts w:cs="Arial"/>
                <w:b/>
                <w:bCs/>
              </w:rPr>
              <w:fldChar w:fldCharType="end"/>
            </w:r>
            <w:r>
              <w:rPr>
                <w:rFonts w:cs="Arial"/>
                <w:b/>
                <w:bCs/>
              </w:rPr>
              <w: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rsidP="00014DB9">
            <w:pPr>
              <w:rPr>
                <w:rFonts w:cs="Arial"/>
              </w:rPr>
            </w:pPr>
            <w:r>
              <w:rPr>
                <w:rFonts w:cs="Arial"/>
              </w:rPr>
              <w:t>Message Type: Status</w:t>
            </w:r>
          </w:p>
          <w:p w:rsidR="00014DB9" w:rsidRDefault="00014DB9" w:rsidP="00014DB9">
            <w:pPr>
              <w:rPr>
                <w:rFonts w:cs="Arial"/>
              </w:rPr>
            </w:pPr>
          </w:p>
          <w:p w:rsidR="00014DB9" w:rsidRDefault="00014DB9" w:rsidP="00014DB9">
            <w:pPr>
              <w:widowControl w:val="0"/>
              <w:autoSpaceDE w:val="0"/>
              <w:autoSpaceDN w:val="0"/>
              <w:adjustRightInd w:val="0"/>
              <w:rPr>
                <w:rFonts w:cs="Arial"/>
              </w:rPr>
            </w:pPr>
            <w:r>
              <w:rPr>
                <w:rFonts w:cs="Arial"/>
              </w:rPr>
              <w:t>The Atttribute BTPhoneSts shall reflect the current state of the Phone.</w:t>
            </w:r>
          </w:p>
          <w:p w:rsidR="00014DB9" w:rsidRDefault="00014DB9" w:rsidP="00014DB9">
            <w:pPr>
              <w:widowControl w:val="0"/>
              <w:autoSpaceDE w:val="0"/>
              <w:autoSpaceDN w:val="0"/>
              <w:adjustRightInd w:val="0"/>
              <w:rPr>
                <w:rFonts w:cs="Arial"/>
              </w:rPr>
            </w:pPr>
          </w:p>
          <w:p w:rsidR="00014DB9" w:rsidRDefault="00014DB9" w:rsidP="00014DB9">
            <w:pPr>
              <w:rPr>
                <w:rFonts w:cs="Arial"/>
              </w:rPr>
            </w:pPr>
            <w:r>
              <w:rPr>
                <w:rFonts w:cs="Arial"/>
              </w:rPr>
              <w:t xml:space="preserve">When no BT device is connected value </w:t>
            </w:r>
          </w:p>
          <w:p w:rsidR="00014DB9" w:rsidRDefault="00014DB9" w:rsidP="00014DB9">
            <w:pPr>
              <w:widowControl w:val="0"/>
              <w:autoSpaceDE w:val="0"/>
              <w:autoSpaceDN w:val="0"/>
              <w:adjustRightInd w:val="0"/>
              <w:rPr>
                <w:rFonts w:cs="Arial"/>
                <w:bCs/>
              </w:rPr>
            </w:pPr>
            <w:r w:rsidRPr="00545A07">
              <w:rPr>
                <w:rFonts w:cs="Arial"/>
                <w:i/>
              </w:rPr>
              <w:t xml:space="preserve">0x07: No link to Phone </w:t>
            </w:r>
            <w:r>
              <w:rPr>
                <w:rFonts w:cs="Arial"/>
              </w:rPr>
              <w:t>should be used.</w:t>
            </w:r>
          </w:p>
        </w:tc>
        <w:tc>
          <w:tcPr>
            <w:tcW w:w="3060" w:type="dxa"/>
            <w:tcBorders>
              <w:top w:val="single" w:sz="2" w:space="0" w:color="auto"/>
              <w:left w:val="single" w:sz="2" w:space="0" w:color="auto"/>
              <w:bottom w:val="single" w:sz="2" w:space="0" w:color="auto"/>
              <w:right w:val="single" w:sz="2" w:space="0" w:color="auto"/>
            </w:tcBorders>
          </w:tcPr>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MethParameter.Type</w:instrText>
            </w:r>
            <w:r>
              <w:rPr>
                <w:rFonts w:cs="Arial"/>
                <w:bCs/>
              </w:rPr>
              <w:fldChar w:fldCharType="separate"/>
            </w:r>
            <w:r>
              <w:rPr>
                <w:rFonts w:cs="Arial"/>
                <w:bCs/>
              </w:rPr>
              <w:t>int</w:t>
            </w:r>
            <w:r>
              <w:rPr>
                <w:rFonts w:cs="Arial"/>
                <w:bCs/>
              </w:rPr>
              <w:fldChar w:fldCharType="end"/>
            </w:r>
            <w:r>
              <w:rPr>
                <w:rFonts w:cs="Arial"/>
                <w:bCs/>
              </w:rPr>
              <w:t xml:space="preserve"> </w:t>
            </w:r>
            <w:r>
              <w:rPr>
                <w:rFonts w:cs="Arial"/>
                <w:bCs/>
                <w:i/>
              </w:rPr>
              <w:fldChar w:fldCharType="begin" w:fldLock="1"/>
            </w:r>
            <w:r>
              <w:rPr>
                <w:rFonts w:cs="Arial"/>
                <w:bCs/>
                <w:i/>
              </w:rPr>
              <w:instrText>MERGEFIELD MethParameter.Name</w:instrText>
            </w:r>
            <w:r>
              <w:rPr>
                <w:rFonts w:cs="Arial"/>
                <w:bCs/>
                <w:i/>
              </w:rPr>
              <w:fldChar w:fldCharType="separate"/>
            </w:r>
            <w:r>
              <w:rPr>
                <w:rFonts w:cs="Arial"/>
                <w:bCs/>
                <w:i/>
              </w:rPr>
              <w:t xml:space="preserve">Status : </w:t>
            </w:r>
            <w:r>
              <w:rPr>
                <w:rFonts w:cs="Arial"/>
                <w:bCs/>
                <w:i/>
              </w:rPr>
              <w:fldChar w:fldCharType="end"/>
            </w:r>
            <w:r>
              <w:rPr>
                <w:rFonts w:cs="Arial"/>
                <w:bCs/>
              </w:rPr>
              <w:t xml:space="preserve"> </w:t>
            </w:r>
          </w:p>
          <w:p w:rsidR="00014DB9" w:rsidRDefault="00014DB9" w:rsidP="00014DB9">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0x00: Invalid</w:t>
            </w:r>
          </w:p>
          <w:p w:rsidR="00014DB9" w:rsidRDefault="00014DB9" w:rsidP="00014DB9">
            <w:pPr>
              <w:rPr>
                <w:rFonts w:cs="Arial"/>
              </w:rPr>
            </w:pPr>
            <w:r>
              <w:rPr>
                <w:rFonts w:cs="Arial"/>
              </w:rPr>
              <w:t>0x01: Idle, Existing link to BT Phone</w:t>
            </w:r>
          </w:p>
          <w:p w:rsidR="00014DB9" w:rsidRDefault="00014DB9" w:rsidP="00014DB9">
            <w:pPr>
              <w:rPr>
                <w:rFonts w:cs="Arial"/>
              </w:rPr>
            </w:pPr>
            <w:r>
              <w:rPr>
                <w:rFonts w:cs="Arial"/>
              </w:rPr>
              <w:t>0x02: Dialing</w:t>
            </w:r>
          </w:p>
          <w:p w:rsidR="00014DB9" w:rsidRDefault="00014DB9" w:rsidP="00014DB9">
            <w:pPr>
              <w:rPr>
                <w:rFonts w:cs="Arial"/>
              </w:rPr>
            </w:pPr>
            <w:r>
              <w:rPr>
                <w:rFonts w:cs="Arial"/>
              </w:rPr>
              <w:t>0x03: Connected</w:t>
            </w:r>
          </w:p>
          <w:p w:rsidR="00014DB9" w:rsidRDefault="00014DB9" w:rsidP="00014DB9">
            <w:pPr>
              <w:rPr>
                <w:rFonts w:cs="Arial"/>
              </w:rPr>
            </w:pPr>
            <w:r>
              <w:rPr>
                <w:rFonts w:cs="Arial"/>
              </w:rPr>
              <w:t>0x04: Cradle Phone not ready</w:t>
            </w:r>
          </w:p>
          <w:p w:rsidR="00014DB9" w:rsidRDefault="00014DB9" w:rsidP="00014DB9">
            <w:pPr>
              <w:rPr>
                <w:rFonts w:cs="Arial"/>
              </w:rPr>
            </w:pPr>
            <w:r>
              <w:rPr>
                <w:rFonts w:cs="Arial"/>
              </w:rPr>
              <w:t>0x05: Number Unobtainable</w:t>
            </w:r>
          </w:p>
          <w:p w:rsidR="00014DB9" w:rsidRDefault="00014DB9" w:rsidP="00014DB9">
            <w:pPr>
              <w:rPr>
                <w:rFonts w:cs="Arial"/>
              </w:rPr>
            </w:pPr>
            <w:r>
              <w:rPr>
                <w:rFonts w:cs="Arial"/>
              </w:rPr>
              <w:t>0x06: Incoming Call</w:t>
            </w:r>
          </w:p>
          <w:p w:rsidR="00014DB9" w:rsidRDefault="00014DB9" w:rsidP="00014DB9">
            <w:pPr>
              <w:rPr>
                <w:rFonts w:cs="Arial"/>
              </w:rPr>
            </w:pPr>
            <w:r>
              <w:rPr>
                <w:rFonts w:cs="Arial"/>
              </w:rPr>
              <w:t>0x07: No link to Phone</w:t>
            </w:r>
          </w:p>
          <w:p w:rsidR="00014DB9" w:rsidRDefault="00014DB9" w:rsidP="00014DB9">
            <w:pPr>
              <w:rPr>
                <w:rFonts w:cs="Arial"/>
              </w:rPr>
            </w:pPr>
            <w:r>
              <w:rPr>
                <w:rFonts w:cs="Arial"/>
              </w:rPr>
              <w:t>0x08: Initialising BT connection</w:t>
            </w:r>
          </w:p>
          <w:p w:rsidR="00014DB9" w:rsidRDefault="00014DB9" w:rsidP="00014DB9">
            <w:pPr>
              <w:rPr>
                <w:rFonts w:cs="Arial"/>
              </w:rPr>
            </w:pPr>
            <w:r>
              <w:rPr>
                <w:rFonts w:cs="Arial"/>
              </w:rPr>
              <w:t>0x09: Phone busy</w:t>
            </w:r>
          </w:p>
          <w:p w:rsidR="00014DB9" w:rsidRDefault="00014DB9" w:rsidP="00014DB9">
            <w:pPr>
              <w:rPr>
                <w:rFonts w:cs="Arial"/>
              </w:rPr>
            </w:pPr>
            <w:r>
              <w:rPr>
                <w:rFonts w:cs="Arial"/>
              </w:rPr>
              <w:t>0x0A: VR Session active in phone</w:t>
            </w:r>
          </w:p>
          <w:p w:rsidR="00014DB9" w:rsidRDefault="00014DB9" w:rsidP="00014DB9">
            <w:pPr>
              <w:rPr>
                <w:rFonts w:cs="Arial"/>
              </w:rPr>
            </w:pPr>
            <w:r>
              <w:rPr>
                <w:rFonts w:cs="Arial"/>
              </w:rPr>
              <w:t>0x0B: Device Not supported (only Cradle phone)</w:t>
            </w:r>
          </w:p>
          <w:p w:rsidR="00014DB9" w:rsidRDefault="00014DB9" w:rsidP="00014DB9">
            <w:pPr>
              <w:rPr>
                <w:rFonts w:cs="Arial"/>
              </w:rPr>
            </w:pPr>
            <w:r>
              <w:rPr>
                <w:rFonts w:cs="Arial"/>
              </w:rPr>
              <w:t>0x0C: BT phone in Private</w:t>
            </w:r>
          </w:p>
          <w:p w:rsidR="00014DB9" w:rsidRDefault="00014DB9" w:rsidP="00014DB9">
            <w:pPr>
              <w:rPr>
                <w:rFonts w:cs="Arial"/>
              </w:rPr>
            </w:pPr>
            <w:r>
              <w:rPr>
                <w:rFonts w:cs="Arial"/>
              </w:rPr>
              <w:t>0x0D: Conference Call</w:t>
            </w:r>
          </w:p>
          <w:p w:rsidR="00014DB9" w:rsidRDefault="00014DB9" w:rsidP="00014DB9">
            <w:pPr>
              <w:rPr>
                <w:rFonts w:cs="Arial"/>
              </w:rPr>
            </w:pPr>
            <w:r>
              <w:rPr>
                <w:rFonts w:cs="Arial"/>
              </w:rPr>
              <w:t>0x0E: Connected, Second Incoming Call</w:t>
            </w:r>
          </w:p>
          <w:p w:rsidR="00014DB9" w:rsidRDefault="00014DB9" w:rsidP="00014DB9">
            <w:pPr>
              <w:rPr>
                <w:rFonts w:cs="Arial"/>
              </w:rPr>
            </w:pPr>
            <w:r>
              <w:rPr>
                <w:rFonts w:cs="Arial"/>
              </w:rPr>
              <w:t>0x0F: Connected, other call on hold</w:t>
            </w:r>
          </w:p>
          <w:p w:rsidR="00014DB9" w:rsidRDefault="00014DB9" w:rsidP="00014DB9">
            <w:pPr>
              <w:rPr>
                <w:rFonts w:cs="Arial"/>
              </w:rPr>
            </w:pPr>
            <w:r>
              <w:rPr>
                <w:rFonts w:cs="Arial"/>
              </w:rPr>
              <w:t>0x10: Connected, Call on hold</w:t>
            </w:r>
            <w:r>
              <w:rPr>
                <w:rFonts w:cs="Arial"/>
              </w:rPr>
              <w:fldChar w:fldCharType="end"/>
            </w:r>
          </w:p>
          <w:p w:rsidR="00014DB9" w:rsidRDefault="00014DB9" w:rsidP="00014DB9">
            <w:pPr>
              <w:widowControl w:val="0"/>
              <w:autoSpaceDE w:val="0"/>
              <w:autoSpaceDN w:val="0"/>
              <w:adjustRightInd w:val="0"/>
              <w:rPr>
                <w:rFonts w:cs="Arial"/>
                <w:bCs/>
              </w:rPr>
            </w:pPr>
          </w:p>
        </w:tc>
      </w:tr>
      <w:tr w:rsidR="00014DB9" w:rsidTr="00014DB9">
        <w:trPr>
          <w:tblHeader/>
        </w:trPr>
        <w:tc>
          <w:tcPr>
            <w:tcW w:w="3060" w:type="dxa"/>
            <w:tcBorders>
              <w:top w:val="single" w:sz="2" w:space="0" w:color="auto"/>
              <w:left w:val="single" w:sz="2" w:space="0" w:color="auto"/>
              <w:bottom w:val="single" w:sz="2" w:space="0" w:color="auto"/>
              <w:right w:val="single" w:sz="2" w:space="0" w:color="auto"/>
            </w:tcBorders>
            <w:hideMark/>
          </w:tcPr>
          <w:p w:rsidR="00014DB9" w:rsidRDefault="00014DB9" w:rsidP="00014DB9">
            <w:pPr>
              <w:widowControl w:val="0"/>
              <w:autoSpaceDE w:val="0"/>
              <w:autoSpaceDN w:val="0"/>
              <w:adjustRightInd w:val="0"/>
              <w:rPr>
                <w:rFonts w:cs="Arial"/>
                <w:b/>
                <w:bCs/>
              </w:rPr>
            </w:pPr>
            <w:r>
              <w:rPr>
                <w:rFonts w:cs="Arial"/>
                <w:b/>
                <w:bCs/>
              </w:rPr>
              <w:fldChar w:fldCharType="begin" w:fldLock="1"/>
            </w:r>
            <w:r>
              <w:rPr>
                <w:rFonts w:cs="Arial"/>
                <w:b/>
                <w:bCs/>
              </w:rPr>
              <w:instrText>MERGEFIELD Meth.Name</w:instrText>
            </w:r>
            <w:r>
              <w:rPr>
                <w:rFonts w:cs="Arial"/>
                <w:b/>
                <w:bCs/>
              </w:rPr>
              <w:fldChar w:fldCharType="separate"/>
            </w:r>
            <w:r>
              <w:rPr>
                <w:rFonts w:cs="Arial"/>
                <w:b/>
                <w:bCs/>
              </w:rPr>
              <w:t>BTSignalStrength.St</w:t>
            </w:r>
            <w:r>
              <w:rPr>
                <w:rFonts w:cs="Arial"/>
                <w:b/>
                <w:bCs/>
              </w:rPr>
              <w:fldChar w:fldCharType="end"/>
            </w:r>
            <w:r>
              <w:rPr>
                <w:rFonts w:cs="Arial"/>
                <w:b/>
                <w:bCs/>
              </w:rPr>
              <w: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rsidP="00014DB9">
            <w:pPr>
              <w:rPr>
                <w:rFonts w:cs="Arial"/>
              </w:rPr>
            </w:pPr>
            <w:r>
              <w:rPr>
                <w:rFonts w:cs="Arial"/>
              </w:rPr>
              <w:fldChar w:fldCharType="begin" w:fldLock="1"/>
            </w:r>
            <w:r>
              <w:rPr>
                <w:rFonts w:cs="Arial"/>
              </w:rPr>
              <w:instrText>MERGEFIELD Meth.Notes</w:instrText>
            </w:r>
            <w:r>
              <w:rPr>
                <w:rFonts w:cs="Arial"/>
              </w:rPr>
              <w:fldChar w:fldCharType="end"/>
            </w:r>
            <w:r>
              <w:rPr>
                <w:rFonts w:cs="Arial"/>
              </w:rPr>
              <w:t>Message Type: Status</w:t>
            </w:r>
          </w:p>
          <w:p w:rsidR="00014DB9" w:rsidRDefault="00014DB9" w:rsidP="00014DB9">
            <w:pPr>
              <w:rPr>
                <w:rFonts w:cs="Arial"/>
              </w:rPr>
            </w:pPr>
          </w:p>
          <w:p w:rsidR="00014DB9" w:rsidRDefault="00014DB9" w:rsidP="00014DB9">
            <w:pPr>
              <w:widowControl w:val="0"/>
              <w:autoSpaceDE w:val="0"/>
              <w:autoSpaceDN w:val="0"/>
              <w:adjustRightInd w:val="0"/>
              <w:rPr>
                <w:rFonts w:cs="Arial"/>
              </w:rPr>
            </w:pPr>
            <w:r>
              <w:rPr>
                <w:rFonts w:cs="Arial"/>
              </w:rPr>
              <w:t>This status shows status of the Signal Strength of the default BT phone.</w:t>
            </w:r>
          </w:p>
          <w:p w:rsidR="00014DB9" w:rsidRDefault="00014DB9" w:rsidP="00014DB9">
            <w:pPr>
              <w:widowControl w:val="0"/>
              <w:autoSpaceDE w:val="0"/>
              <w:autoSpaceDN w:val="0"/>
              <w:adjustRightInd w:val="0"/>
              <w:rPr>
                <w:rFonts w:cs="Arial"/>
              </w:rPr>
            </w:pPr>
          </w:p>
          <w:p w:rsidR="00014DB9" w:rsidRDefault="00014DB9" w:rsidP="00014DB9">
            <w:pPr>
              <w:widowControl w:val="0"/>
              <w:autoSpaceDE w:val="0"/>
              <w:autoSpaceDN w:val="0"/>
              <w:adjustRightInd w:val="0"/>
              <w:rPr>
                <w:rFonts w:cs="Arial"/>
              </w:rPr>
            </w:pPr>
            <w:r>
              <w:rPr>
                <w:rFonts w:cs="Arial"/>
              </w:rPr>
              <w:t xml:space="preserve">When no BT device is connected value </w:t>
            </w:r>
          </w:p>
          <w:p w:rsidR="00014DB9" w:rsidRDefault="00014DB9" w:rsidP="00014DB9">
            <w:pPr>
              <w:rPr>
                <w:rFonts w:cs="Arial"/>
              </w:rPr>
            </w:pPr>
            <w:r w:rsidRPr="00545A07">
              <w:rPr>
                <w:rFonts w:cs="Arial"/>
                <w:i/>
              </w:rPr>
              <w:lastRenderedPageBreak/>
              <w:t>0x07: No link to Phone</w:t>
            </w:r>
            <w:r>
              <w:rPr>
                <w:rFonts w:cs="Arial"/>
              </w:rPr>
              <w:t xml:space="preserve"> should be used.</w:t>
            </w:r>
          </w:p>
        </w:tc>
        <w:tc>
          <w:tcPr>
            <w:tcW w:w="3060" w:type="dxa"/>
            <w:tcBorders>
              <w:top w:val="single" w:sz="2" w:space="0" w:color="auto"/>
              <w:left w:val="single" w:sz="2" w:space="0" w:color="auto"/>
              <w:bottom w:val="single" w:sz="2" w:space="0" w:color="auto"/>
              <w:right w:val="single" w:sz="2" w:space="0" w:color="auto"/>
            </w:tcBorders>
          </w:tcPr>
          <w:p w:rsidR="00014DB9" w:rsidRDefault="00014DB9" w:rsidP="00014DB9">
            <w:pPr>
              <w:widowControl w:val="0"/>
              <w:autoSpaceDE w:val="0"/>
              <w:autoSpaceDN w:val="0"/>
              <w:adjustRightInd w:val="0"/>
              <w:rPr>
                <w:rFonts w:cs="Arial"/>
                <w:bCs/>
              </w:rPr>
            </w:pPr>
            <w:r>
              <w:rPr>
                <w:rFonts w:cs="Arial"/>
                <w:bCs/>
              </w:rPr>
              <w:lastRenderedPageBreak/>
              <w:fldChar w:fldCharType="begin" w:fldLock="1"/>
            </w:r>
            <w:r>
              <w:rPr>
                <w:rFonts w:cs="Arial"/>
                <w:bCs/>
              </w:rPr>
              <w:instrText>MERGEFIELD MethParameter.Type</w:instrText>
            </w:r>
            <w:r>
              <w:rPr>
                <w:rFonts w:cs="Arial"/>
                <w:bCs/>
              </w:rPr>
              <w:fldChar w:fldCharType="separate"/>
            </w:r>
            <w:r>
              <w:rPr>
                <w:rFonts w:cs="Arial"/>
                <w:bCs/>
              </w:rPr>
              <w:t>int</w:t>
            </w:r>
            <w:r>
              <w:rPr>
                <w:rFonts w:cs="Arial"/>
                <w:bCs/>
              </w:rPr>
              <w:fldChar w:fldCharType="end"/>
            </w:r>
            <w:r>
              <w:rPr>
                <w:rFonts w:cs="Arial"/>
                <w:bCs/>
                <w:i/>
              </w:rPr>
              <w:t xml:space="preserve"> </w:t>
            </w:r>
            <w:r>
              <w:rPr>
                <w:rFonts w:cs="Arial"/>
                <w:bCs/>
                <w:i/>
              </w:rPr>
              <w:fldChar w:fldCharType="begin" w:fldLock="1"/>
            </w:r>
            <w:r>
              <w:rPr>
                <w:rFonts w:cs="Arial"/>
                <w:bCs/>
                <w:i/>
              </w:rPr>
              <w:instrText>MERGEFIELD MethParameter.Name</w:instrText>
            </w:r>
            <w:r>
              <w:rPr>
                <w:rFonts w:cs="Arial"/>
                <w:bCs/>
                <w:i/>
              </w:rPr>
              <w:fldChar w:fldCharType="separate"/>
            </w:r>
            <w:r>
              <w:rPr>
                <w:rFonts w:cs="Arial"/>
                <w:bCs/>
                <w:i/>
              </w:rPr>
              <w:t xml:space="preserve">SignalStrength : </w:t>
            </w:r>
            <w:r>
              <w:rPr>
                <w:rFonts w:cs="Arial"/>
                <w:bCs/>
                <w:i/>
              </w:rPr>
              <w:fldChar w:fldCharType="end"/>
            </w:r>
            <w:r>
              <w:rPr>
                <w:rFonts w:cs="Arial"/>
                <w:bCs/>
              </w:rPr>
              <w:t xml:space="preserve"> </w:t>
            </w:r>
          </w:p>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MethParameter.Notes</w:instrText>
            </w:r>
            <w:r>
              <w:rPr>
                <w:rFonts w:cs="Arial"/>
                <w:bCs/>
              </w:rPr>
              <w:fldChar w:fldCharType="separate"/>
            </w:r>
            <w:r>
              <w:rPr>
                <w:rFonts w:cs="Arial"/>
                <w:bCs/>
              </w:rPr>
              <w:t>0x0: Invalid</w:t>
            </w:r>
          </w:p>
          <w:p w:rsidR="00014DB9" w:rsidRDefault="00014DB9" w:rsidP="00014DB9">
            <w:pPr>
              <w:widowControl w:val="0"/>
              <w:autoSpaceDE w:val="0"/>
              <w:autoSpaceDN w:val="0"/>
              <w:adjustRightInd w:val="0"/>
              <w:rPr>
                <w:rFonts w:cs="Arial"/>
                <w:bCs/>
              </w:rPr>
            </w:pPr>
            <w:r>
              <w:rPr>
                <w:rFonts w:cs="Arial"/>
                <w:bCs/>
              </w:rPr>
              <w:t>0x1: Signal Strength 0</w:t>
            </w:r>
          </w:p>
          <w:p w:rsidR="00014DB9" w:rsidRDefault="00014DB9" w:rsidP="00014DB9">
            <w:pPr>
              <w:widowControl w:val="0"/>
              <w:autoSpaceDE w:val="0"/>
              <w:autoSpaceDN w:val="0"/>
              <w:adjustRightInd w:val="0"/>
              <w:rPr>
                <w:rFonts w:cs="Arial"/>
                <w:bCs/>
              </w:rPr>
            </w:pPr>
            <w:r>
              <w:rPr>
                <w:rFonts w:cs="Arial"/>
                <w:bCs/>
              </w:rPr>
              <w:t>0x2: Signal Strength 1</w:t>
            </w:r>
          </w:p>
          <w:p w:rsidR="00014DB9" w:rsidRDefault="00014DB9" w:rsidP="00014DB9">
            <w:pPr>
              <w:widowControl w:val="0"/>
              <w:autoSpaceDE w:val="0"/>
              <w:autoSpaceDN w:val="0"/>
              <w:adjustRightInd w:val="0"/>
              <w:rPr>
                <w:rFonts w:cs="Arial"/>
                <w:bCs/>
              </w:rPr>
            </w:pPr>
            <w:r>
              <w:rPr>
                <w:rFonts w:cs="Arial"/>
                <w:bCs/>
              </w:rPr>
              <w:t>0x3: Signal Strength 2</w:t>
            </w:r>
          </w:p>
          <w:p w:rsidR="00014DB9" w:rsidRDefault="00014DB9" w:rsidP="00014DB9">
            <w:pPr>
              <w:widowControl w:val="0"/>
              <w:autoSpaceDE w:val="0"/>
              <w:autoSpaceDN w:val="0"/>
              <w:adjustRightInd w:val="0"/>
              <w:rPr>
                <w:rFonts w:cs="Arial"/>
                <w:bCs/>
              </w:rPr>
            </w:pPr>
            <w:r>
              <w:rPr>
                <w:rFonts w:cs="Arial"/>
                <w:bCs/>
              </w:rPr>
              <w:t>0x4: Signal Strength 3</w:t>
            </w:r>
          </w:p>
          <w:p w:rsidR="00014DB9" w:rsidRDefault="00014DB9" w:rsidP="00014DB9">
            <w:pPr>
              <w:widowControl w:val="0"/>
              <w:autoSpaceDE w:val="0"/>
              <w:autoSpaceDN w:val="0"/>
              <w:adjustRightInd w:val="0"/>
              <w:rPr>
                <w:rFonts w:cs="Arial"/>
                <w:bCs/>
              </w:rPr>
            </w:pPr>
            <w:r>
              <w:rPr>
                <w:rFonts w:cs="Arial"/>
                <w:bCs/>
              </w:rPr>
              <w:lastRenderedPageBreak/>
              <w:t>0x5: Signal Strength 4</w:t>
            </w:r>
          </w:p>
          <w:p w:rsidR="00014DB9" w:rsidRDefault="00014DB9" w:rsidP="00014DB9">
            <w:pPr>
              <w:widowControl w:val="0"/>
              <w:autoSpaceDE w:val="0"/>
              <w:autoSpaceDN w:val="0"/>
              <w:adjustRightInd w:val="0"/>
              <w:rPr>
                <w:rFonts w:cs="Arial"/>
                <w:bCs/>
              </w:rPr>
            </w:pPr>
            <w:r>
              <w:rPr>
                <w:rFonts w:cs="Arial"/>
                <w:bCs/>
              </w:rPr>
              <w:t>0x6: Signal Strength 5</w:t>
            </w:r>
          </w:p>
          <w:p w:rsidR="00014DB9" w:rsidRDefault="00014DB9" w:rsidP="00014DB9">
            <w:pPr>
              <w:widowControl w:val="0"/>
              <w:autoSpaceDE w:val="0"/>
              <w:autoSpaceDN w:val="0"/>
              <w:adjustRightInd w:val="0"/>
              <w:rPr>
                <w:rFonts w:cs="Arial"/>
                <w:bCs/>
              </w:rPr>
            </w:pPr>
            <w:r>
              <w:rPr>
                <w:rFonts w:cs="Arial"/>
                <w:bCs/>
              </w:rPr>
              <w:t>0x7: No Link to BT Phone</w:t>
            </w:r>
          </w:p>
          <w:p w:rsidR="00014DB9" w:rsidRDefault="00014DB9" w:rsidP="00014DB9">
            <w:pPr>
              <w:widowControl w:val="0"/>
              <w:autoSpaceDE w:val="0"/>
              <w:autoSpaceDN w:val="0"/>
              <w:adjustRightInd w:val="0"/>
              <w:rPr>
                <w:rFonts w:cs="Arial"/>
                <w:bCs/>
              </w:rPr>
            </w:pPr>
            <w:r>
              <w:rPr>
                <w:rFonts w:cs="Arial"/>
                <w:bCs/>
              </w:rPr>
              <w:t>0x8: Not supported by BT phone</w:t>
            </w:r>
            <w:r>
              <w:rPr>
                <w:rFonts w:cs="Arial"/>
                <w:bCs/>
              </w:rPr>
              <w:fldChar w:fldCharType="end"/>
            </w:r>
          </w:p>
          <w:p w:rsidR="00014DB9" w:rsidRDefault="00014DB9" w:rsidP="00014DB9">
            <w:pPr>
              <w:widowControl w:val="0"/>
              <w:autoSpaceDE w:val="0"/>
              <w:autoSpaceDN w:val="0"/>
              <w:adjustRightInd w:val="0"/>
              <w:rPr>
                <w:rFonts w:cs="Arial"/>
                <w:bCs/>
              </w:rPr>
            </w:pPr>
          </w:p>
        </w:tc>
      </w:tr>
      <w:tr w:rsidR="00014DB9" w:rsidTr="00014DB9">
        <w:trPr>
          <w:tblHeader/>
        </w:trPr>
        <w:tc>
          <w:tcPr>
            <w:tcW w:w="3060" w:type="dxa"/>
            <w:tcBorders>
              <w:top w:val="single" w:sz="2" w:space="0" w:color="auto"/>
              <w:left w:val="single" w:sz="2" w:space="0" w:color="auto"/>
              <w:bottom w:val="single" w:sz="2" w:space="0" w:color="auto"/>
              <w:right w:val="single" w:sz="2" w:space="0" w:color="auto"/>
            </w:tcBorders>
            <w:hideMark/>
          </w:tcPr>
          <w:p w:rsidR="00014DB9" w:rsidRDefault="00014DB9" w:rsidP="00014DB9">
            <w:pPr>
              <w:widowControl w:val="0"/>
              <w:autoSpaceDE w:val="0"/>
              <w:autoSpaceDN w:val="0"/>
              <w:adjustRightInd w:val="0"/>
              <w:rPr>
                <w:rFonts w:cs="Arial"/>
                <w:b/>
                <w:bCs/>
              </w:rPr>
            </w:pPr>
            <w:r>
              <w:rPr>
                <w:rFonts w:cs="Arial"/>
                <w:b/>
                <w:bCs/>
              </w:rPr>
              <w:fldChar w:fldCharType="begin" w:fldLock="1"/>
            </w:r>
            <w:r>
              <w:rPr>
                <w:rFonts w:cs="Arial"/>
                <w:b/>
                <w:bCs/>
              </w:rPr>
              <w:instrText>MERGEFIELD Meth.Name</w:instrText>
            </w:r>
            <w:r>
              <w:rPr>
                <w:rFonts w:cs="Arial"/>
                <w:b/>
                <w:bCs/>
              </w:rPr>
              <w:fldChar w:fldCharType="separate"/>
            </w:r>
            <w:r>
              <w:rPr>
                <w:rFonts w:cs="Arial"/>
                <w:b/>
                <w:bCs/>
              </w:rPr>
              <w:t>CallDuration.St</w:t>
            </w:r>
            <w:r>
              <w:rPr>
                <w:rFonts w:cs="Arial"/>
                <w:b/>
                <w:bCs/>
              </w:rPr>
              <w:fldChar w:fldCharType="end"/>
            </w:r>
            <w:r>
              <w:rPr>
                <w:rFonts w:cs="Arial"/>
                <w:b/>
                <w:bCs/>
              </w:rPr>
              <w: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rsidP="00014DB9">
            <w:pPr>
              <w:rPr>
                <w:rFonts w:cs="Arial"/>
              </w:rPr>
            </w:pPr>
            <w:r>
              <w:rPr>
                <w:rFonts w:cs="Arial"/>
              </w:rPr>
              <w:fldChar w:fldCharType="begin" w:fldLock="1"/>
            </w:r>
            <w:r>
              <w:rPr>
                <w:rFonts w:cs="Arial"/>
              </w:rPr>
              <w:instrText>MERGEFIELD Meth.Notes</w:instrText>
            </w:r>
            <w:r>
              <w:rPr>
                <w:rFonts w:cs="Arial"/>
              </w:rPr>
              <w:fldChar w:fldCharType="end"/>
            </w:r>
            <w:r>
              <w:rPr>
                <w:rFonts w:cs="Arial"/>
              </w:rPr>
              <w:t>Message Type: Status</w:t>
            </w:r>
          </w:p>
          <w:p w:rsidR="00014DB9" w:rsidRDefault="00014DB9" w:rsidP="00014DB9">
            <w:pPr>
              <w:rPr>
                <w:rFonts w:cs="Arial"/>
              </w:rPr>
            </w:pPr>
          </w:p>
          <w:p w:rsidR="00014DB9" w:rsidRPr="00545A07" w:rsidRDefault="00014DB9" w:rsidP="00014DB9">
            <w:pPr>
              <w:widowControl w:val="0"/>
              <w:autoSpaceDE w:val="0"/>
              <w:autoSpaceDN w:val="0"/>
              <w:adjustRightInd w:val="0"/>
              <w:rPr>
                <w:rFonts w:cs="Arial"/>
              </w:rPr>
            </w:pPr>
            <w:r>
              <w:rPr>
                <w:rFonts w:cs="Arial"/>
              </w:rPr>
              <w:t>This status informs the HMI about the call duration time of the BT phone. If there Is a multiple party call, the timer shall be updated internally but invalid shall be sent on the CAN bus.</w:t>
            </w:r>
          </w:p>
        </w:tc>
        <w:tc>
          <w:tcPr>
            <w:tcW w:w="3060" w:type="dxa"/>
            <w:tcBorders>
              <w:top w:val="single" w:sz="2" w:space="0" w:color="auto"/>
              <w:left w:val="single" w:sz="2" w:space="0" w:color="auto"/>
              <w:bottom w:val="single" w:sz="2" w:space="0" w:color="auto"/>
              <w:right w:val="single" w:sz="2" w:space="0" w:color="auto"/>
            </w:tcBorders>
          </w:tcPr>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MethParameter.Type</w:instrText>
            </w:r>
            <w:r>
              <w:rPr>
                <w:rFonts w:cs="Arial"/>
                <w:bCs/>
              </w:rPr>
              <w:fldChar w:fldCharType="separate"/>
            </w:r>
            <w:r>
              <w:rPr>
                <w:rFonts w:cs="Arial"/>
                <w:bCs/>
              </w:rPr>
              <w:t>int</w:t>
            </w:r>
            <w:r>
              <w:rPr>
                <w:rFonts w:cs="Arial"/>
                <w:bCs/>
              </w:rPr>
              <w:fldChar w:fldCharType="end"/>
            </w:r>
            <w:r>
              <w:rPr>
                <w:rFonts w:cs="Arial"/>
                <w:bCs/>
              </w:rPr>
              <w:t xml:space="preserve"> </w:t>
            </w:r>
            <w:r>
              <w:rPr>
                <w:rFonts w:cs="Arial"/>
                <w:bCs/>
                <w:i/>
              </w:rPr>
              <w:fldChar w:fldCharType="begin" w:fldLock="1"/>
            </w:r>
            <w:r>
              <w:rPr>
                <w:rFonts w:cs="Arial"/>
                <w:bCs/>
                <w:i/>
              </w:rPr>
              <w:instrText>MERGEFIELD MethParameter.Name</w:instrText>
            </w:r>
            <w:r>
              <w:rPr>
                <w:rFonts w:cs="Arial"/>
                <w:bCs/>
                <w:i/>
              </w:rPr>
              <w:fldChar w:fldCharType="separate"/>
            </w:r>
            <w:r>
              <w:rPr>
                <w:rFonts w:cs="Arial"/>
                <w:bCs/>
                <w:i/>
              </w:rPr>
              <w:t xml:space="preserve">Duration : </w:t>
            </w:r>
            <w:r>
              <w:rPr>
                <w:rFonts w:cs="Arial"/>
                <w:bCs/>
                <w:i/>
              </w:rPr>
              <w:fldChar w:fldCharType="end"/>
            </w:r>
            <w:r>
              <w:rPr>
                <w:rFonts w:cs="Arial"/>
                <w:bCs/>
              </w:rPr>
              <w:t xml:space="preserve"> </w:t>
            </w:r>
          </w:p>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MethParameter.Notes</w:instrText>
            </w:r>
            <w:r>
              <w:rPr>
                <w:rFonts w:cs="Arial"/>
                <w:bCs/>
              </w:rPr>
              <w:fldChar w:fldCharType="separate"/>
            </w:r>
            <w:r>
              <w:rPr>
                <w:rFonts w:cs="Arial"/>
                <w:bCs/>
              </w:rPr>
              <w:t>Time in seconds</w:t>
            </w:r>
            <w:r>
              <w:rPr>
                <w:rFonts w:cs="Arial"/>
                <w:bCs/>
              </w:rPr>
              <w:fldChar w:fldCharType="end"/>
            </w:r>
          </w:p>
          <w:p w:rsidR="00014DB9" w:rsidRDefault="00014DB9" w:rsidP="00014DB9">
            <w:pPr>
              <w:widowControl w:val="0"/>
              <w:autoSpaceDE w:val="0"/>
              <w:autoSpaceDN w:val="0"/>
              <w:adjustRightInd w:val="0"/>
              <w:rPr>
                <w:rFonts w:cs="Arial"/>
                <w:bCs/>
              </w:rPr>
            </w:pPr>
          </w:p>
          <w:p w:rsidR="00014DB9" w:rsidRDefault="00014DB9" w:rsidP="00014DB9">
            <w:pPr>
              <w:widowControl w:val="0"/>
              <w:autoSpaceDE w:val="0"/>
              <w:autoSpaceDN w:val="0"/>
              <w:adjustRightInd w:val="0"/>
              <w:rPr>
                <w:rFonts w:cs="Arial"/>
                <w:bCs/>
              </w:rPr>
            </w:pPr>
          </w:p>
        </w:tc>
      </w:tr>
      <w:tr w:rsidR="00014DB9" w:rsidTr="00014DB9">
        <w:trPr>
          <w:tblHeader/>
        </w:trPr>
        <w:tc>
          <w:tcPr>
            <w:tcW w:w="3060" w:type="dxa"/>
            <w:tcBorders>
              <w:top w:val="single" w:sz="2" w:space="0" w:color="auto"/>
              <w:left w:val="single" w:sz="2" w:space="0" w:color="auto"/>
              <w:bottom w:val="single" w:sz="2" w:space="0" w:color="auto"/>
              <w:right w:val="single" w:sz="2" w:space="0" w:color="auto"/>
            </w:tcBorders>
            <w:hideMark/>
          </w:tcPr>
          <w:p w:rsidR="00014DB9" w:rsidRDefault="00014DB9" w:rsidP="00014DB9">
            <w:pPr>
              <w:widowControl w:val="0"/>
              <w:autoSpaceDE w:val="0"/>
              <w:autoSpaceDN w:val="0"/>
              <w:adjustRightInd w:val="0"/>
              <w:rPr>
                <w:rFonts w:cs="Arial"/>
                <w:b/>
                <w:bCs/>
              </w:rPr>
            </w:pPr>
            <w:r>
              <w:rPr>
                <w:rFonts w:cs="Arial"/>
                <w:b/>
                <w:bCs/>
              </w:rPr>
              <w:fldChar w:fldCharType="begin" w:fldLock="1"/>
            </w:r>
            <w:r>
              <w:rPr>
                <w:rFonts w:cs="Arial"/>
                <w:b/>
                <w:bCs/>
              </w:rPr>
              <w:instrText>MERGEFIELD Meth.Name</w:instrText>
            </w:r>
            <w:r>
              <w:rPr>
                <w:rFonts w:cs="Arial"/>
                <w:b/>
                <w:bCs/>
              </w:rPr>
              <w:fldChar w:fldCharType="separate"/>
            </w:r>
            <w:r>
              <w:rPr>
                <w:rFonts w:cs="Arial"/>
                <w:b/>
                <w:bCs/>
              </w:rPr>
              <w:t>NewSMS.St</w:t>
            </w:r>
            <w:r>
              <w:rPr>
                <w:rFonts w:cs="Arial"/>
                <w:b/>
                <w:bCs/>
              </w:rPr>
              <w:fldChar w:fldCharType="end"/>
            </w:r>
            <w:r>
              <w:rPr>
                <w:rFonts w:cs="Arial"/>
                <w:b/>
                <w:bCs/>
              </w:rPr>
              <w: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rsidP="00014DB9">
            <w:pPr>
              <w:rPr>
                <w:rFonts w:cs="Arial"/>
              </w:rPr>
            </w:pPr>
            <w:r>
              <w:rPr>
                <w:rFonts w:cs="Arial"/>
              </w:rPr>
              <w:fldChar w:fldCharType="begin" w:fldLock="1"/>
            </w:r>
            <w:r>
              <w:rPr>
                <w:rFonts w:cs="Arial"/>
              </w:rPr>
              <w:instrText>MERGEFIELD Meth.Notes</w:instrText>
            </w:r>
            <w:r>
              <w:rPr>
                <w:rFonts w:cs="Arial"/>
              </w:rPr>
              <w:fldChar w:fldCharType="end"/>
            </w:r>
            <w:r>
              <w:rPr>
                <w:rFonts w:cs="Arial"/>
              </w:rPr>
              <w:t>Message Type: Status</w:t>
            </w:r>
          </w:p>
          <w:p w:rsidR="00014DB9" w:rsidRDefault="00014DB9" w:rsidP="00014DB9">
            <w:pPr>
              <w:rPr>
                <w:rFonts w:cs="Arial"/>
              </w:rPr>
            </w:pPr>
          </w:p>
          <w:p w:rsidR="00014DB9" w:rsidRDefault="00014DB9" w:rsidP="00014DB9"/>
          <w:p w:rsidR="00014DB9" w:rsidRDefault="00014DB9" w:rsidP="00014DB9">
            <w:pPr>
              <w:widowControl w:val="0"/>
              <w:autoSpaceDE w:val="0"/>
              <w:autoSpaceDN w:val="0"/>
              <w:adjustRightInd w:val="0"/>
              <w:rPr>
                <w:rFonts w:cs="Arial"/>
                <w:bCs/>
              </w:rPr>
            </w:pPr>
            <w:r>
              <w:rPr>
                <w:rFonts w:cs="Arial"/>
              </w:rPr>
              <w:t>This status informs the HMI if there are any new SMS.</w:t>
            </w:r>
          </w:p>
        </w:tc>
        <w:tc>
          <w:tcPr>
            <w:tcW w:w="3060" w:type="dxa"/>
            <w:tcBorders>
              <w:top w:val="single" w:sz="2" w:space="0" w:color="auto"/>
              <w:left w:val="single" w:sz="2" w:space="0" w:color="auto"/>
              <w:bottom w:val="single" w:sz="2" w:space="0" w:color="auto"/>
              <w:right w:val="single" w:sz="2" w:space="0" w:color="auto"/>
            </w:tcBorders>
          </w:tcPr>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MethParameter.Type</w:instrText>
            </w:r>
            <w:r>
              <w:rPr>
                <w:rFonts w:cs="Arial"/>
                <w:bCs/>
              </w:rPr>
              <w:fldChar w:fldCharType="separate"/>
            </w:r>
            <w:r>
              <w:rPr>
                <w:rFonts w:cs="Arial"/>
                <w:bCs/>
              </w:rPr>
              <w:t>int</w:t>
            </w:r>
            <w:r>
              <w:rPr>
                <w:rFonts w:cs="Arial"/>
                <w:bCs/>
              </w:rPr>
              <w:fldChar w:fldCharType="end"/>
            </w:r>
            <w:r>
              <w:rPr>
                <w:rFonts w:cs="Arial"/>
                <w:bCs/>
              </w:rPr>
              <w:t xml:space="preserve"> </w:t>
            </w:r>
            <w:r>
              <w:rPr>
                <w:rFonts w:cs="Arial"/>
                <w:bCs/>
                <w:i/>
              </w:rPr>
              <w:fldChar w:fldCharType="begin" w:fldLock="1"/>
            </w:r>
            <w:r>
              <w:rPr>
                <w:rFonts w:cs="Arial"/>
                <w:bCs/>
                <w:i/>
              </w:rPr>
              <w:instrText>MERGEFIELD MethParameter.Name</w:instrText>
            </w:r>
            <w:r>
              <w:rPr>
                <w:rFonts w:cs="Arial"/>
                <w:bCs/>
                <w:i/>
              </w:rPr>
              <w:fldChar w:fldCharType="separate"/>
            </w:r>
            <w:r>
              <w:rPr>
                <w:rFonts w:cs="Arial"/>
                <w:bCs/>
                <w:i/>
              </w:rPr>
              <w:t xml:space="preserve">SMS : </w:t>
            </w:r>
            <w:r>
              <w:rPr>
                <w:rFonts w:cs="Arial"/>
                <w:bCs/>
                <w:i/>
              </w:rPr>
              <w:fldChar w:fldCharType="end"/>
            </w:r>
            <w:r>
              <w:rPr>
                <w:rFonts w:cs="Arial"/>
                <w:bCs/>
              </w:rPr>
              <w:t xml:space="preserve"> </w:t>
            </w:r>
          </w:p>
          <w:p w:rsidR="00014DB9" w:rsidRDefault="00014DB9" w:rsidP="00014DB9">
            <w:pPr>
              <w:widowControl w:val="0"/>
              <w:autoSpaceDE w:val="0"/>
              <w:autoSpaceDN w:val="0"/>
              <w:adjustRightInd w:val="0"/>
            </w:pPr>
            <w:r>
              <w:rPr>
                <w:rFonts w:cs="Arial"/>
                <w:bCs/>
              </w:rPr>
              <w:t>0x0: Invalid</w:t>
            </w:r>
          </w:p>
          <w:p w:rsidR="00014DB9" w:rsidRDefault="00014DB9" w:rsidP="00014DB9">
            <w:pPr>
              <w:widowControl w:val="0"/>
              <w:autoSpaceDE w:val="0"/>
              <w:autoSpaceDN w:val="0"/>
              <w:adjustRightInd w:val="0"/>
            </w:pPr>
            <w:r>
              <w:rPr>
                <w:rFonts w:cs="Arial"/>
                <w:bCs/>
              </w:rPr>
              <w:fldChar w:fldCharType="begin" w:fldLock="1"/>
            </w:r>
            <w:r>
              <w:rPr>
                <w:rFonts w:cs="Arial"/>
                <w:bCs/>
              </w:rPr>
              <w:instrText>MERGEFIELD MethParameter.Notes</w:instrText>
            </w:r>
            <w:r>
              <w:rPr>
                <w:rFonts w:cs="Arial"/>
                <w:bCs/>
              </w:rPr>
              <w:fldChar w:fldCharType="separate"/>
            </w:r>
            <w:r>
              <w:rPr>
                <w:rFonts w:cs="Arial"/>
                <w:bCs/>
              </w:rPr>
              <w:t>0x1: New SMS available</w:t>
            </w:r>
          </w:p>
          <w:p w:rsidR="00014DB9" w:rsidRDefault="00014DB9" w:rsidP="00014DB9">
            <w:pPr>
              <w:widowControl w:val="0"/>
              <w:autoSpaceDE w:val="0"/>
              <w:autoSpaceDN w:val="0"/>
              <w:adjustRightInd w:val="0"/>
              <w:rPr>
                <w:rFonts w:cs="Arial"/>
                <w:bCs/>
              </w:rPr>
            </w:pPr>
            <w:r>
              <w:rPr>
                <w:rFonts w:cs="Arial"/>
                <w:bCs/>
              </w:rPr>
              <w:t>0x2: No New SMS available</w:t>
            </w:r>
            <w:r>
              <w:rPr>
                <w:rFonts w:cs="Arial"/>
                <w:bCs/>
              </w:rPr>
              <w:fldChar w:fldCharType="end"/>
            </w:r>
          </w:p>
          <w:p w:rsidR="00014DB9" w:rsidRDefault="00014DB9" w:rsidP="00014DB9">
            <w:pPr>
              <w:widowControl w:val="0"/>
              <w:autoSpaceDE w:val="0"/>
              <w:autoSpaceDN w:val="0"/>
              <w:adjustRightInd w:val="0"/>
              <w:rPr>
                <w:rFonts w:cs="Arial"/>
                <w:bCs/>
              </w:rPr>
            </w:pPr>
            <w:r>
              <w:rPr>
                <w:rFonts w:cs="Arial"/>
                <w:bCs/>
              </w:rPr>
              <w:t>0x3: Unread SMS messages available</w:t>
            </w:r>
          </w:p>
          <w:p w:rsidR="00014DB9" w:rsidRDefault="00014DB9" w:rsidP="00014DB9">
            <w:pPr>
              <w:widowControl w:val="0"/>
              <w:autoSpaceDE w:val="0"/>
              <w:autoSpaceDN w:val="0"/>
              <w:adjustRightInd w:val="0"/>
              <w:rPr>
                <w:rFonts w:cs="Arial"/>
                <w:bCs/>
              </w:rPr>
            </w:pPr>
          </w:p>
          <w:p w:rsidR="00014DB9" w:rsidRDefault="00014DB9" w:rsidP="00014DB9">
            <w:pPr>
              <w:widowControl w:val="0"/>
              <w:autoSpaceDE w:val="0"/>
              <w:autoSpaceDN w:val="0"/>
              <w:adjustRightInd w:val="0"/>
              <w:rPr>
                <w:rFonts w:cs="Arial"/>
                <w:bCs/>
              </w:rPr>
            </w:pPr>
          </w:p>
        </w:tc>
      </w:tr>
    </w:tbl>
    <w:p w:rsidR="00014DB9" w:rsidRDefault="00014DB9"/>
    <w:p w:rsidR="00014DB9" w:rsidRDefault="00014DB9" w:rsidP="00014DB9">
      <w:pPr>
        <w:pStyle w:val="Heading4"/>
      </w:pPr>
      <w:r w:rsidRPr="00B9479B">
        <w:t>BTP-IIR-REQ-030675/D-BT Phone Client Request Signals (TcSE ROIN-149370-3)</w:t>
      </w:r>
    </w:p>
    <w:p w:rsidR="00014DB9" w:rsidRDefault="00014DB9" w:rsidP="00014DB9">
      <w:pPr>
        <w:ind w:left="227"/>
      </w:pPr>
    </w:p>
    <w:p w:rsidR="00014DB9" w:rsidRDefault="00014DB9" w:rsidP="00014DB9">
      <w:pPr>
        <w:ind w:left="340" w:right="227"/>
      </w:pPr>
      <w:r w:rsidRPr="009E0834">
        <w:t>This is the list and description of requests that the Phone Client can sen</w:t>
      </w:r>
      <w:r>
        <w:t xml:space="preserve">d to the Phone Server. They all </w:t>
      </w:r>
      <w:r w:rsidRPr="009E0834">
        <w:t xml:space="preserve">follow the naming convention </w:t>
      </w:r>
      <w:r>
        <w:t>SignalName</w:t>
      </w:r>
      <w:r w:rsidRPr="009E0834">
        <w:t xml:space="preserve">.Rq() and are answered by the corresponding </w:t>
      </w:r>
      <w:r>
        <w:t>SignalName</w:t>
      </w:r>
      <w:r w:rsidRPr="009E0834">
        <w:t>.Rsp() described in the paragraph below</w:t>
      </w:r>
      <w:r>
        <w:t>.</w:t>
      </w:r>
    </w:p>
    <w:p w:rsidR="00014DB9" w:rsidRDefault="00014DB9" w:rsidP="00014DB9"/>
    <w:p w:rsidR="00014DB9" w:rsidRDefault="00014DB9" w:rsidP="00014DB9"/>
    <w:tbl>
      <w:tblPr>
        <w:tblpPr w:leftFromText="142" w:rightFromText="142" w:vertAnchor="text" w:horzAnchor="margin" w:tblpXSpec="center" w:tblpY="1"/>
        <w:tblW w:w="10440" w:type="dxa"/>
        <w:tblLayout w:type="fixed"/>
        <w:tblCellMar>
          <w:left w:w="60" w:type="dxa"/>
          <w:right w:w="60" w:type="dxa"/>
        </w:tblCellMar>
        <w:tblLook w:val="04A0" w:firstRow="1" w:lastRow="0" w:firstColumn="1" w:lastColumn="0" w:noHBand="0" w:noVBand="1"/>
      </w:tblPr>
      <w:tblGrid>
        <w:gridCol w:w="3060"/>
        <w:gridCol w:w="4320"/>
        <w:gridCol w:w="3060"/>
      </w:tblGrid>
      <w:tr w:rsidR="00014DB9" w:rsidTr="00014DB9">
        <w:trPr>
          <w:tblHeader/>
        </w:trPr>
        <w:tc>
          <w:tcPr>
            <w:tcW w:w="3060" w:type="dxa"/>
            <w:tcBorders>
              <w:top w:val="single" w:sz="2" w:space="0" w:color="auto"/>
              <w:left w:val="single" w:sz="2" w:space="0" w:color="auto"/>
              <w:bottom w:val="single" w:sz="2" w:space="0" w:color="auto"/>
              <w:right w:val="single" w:sz="2" w:space="0" w:color="auto"/>
            </w:tcBorders>
            <w:shd w:val="clear" w:color="auto" w:fill="EFEFEF"/>
            <w:hideMark/>
          </w:tcPr>
          <w:p w:rsidR="00014DB9" w:rsidRDefault="00014DB9" w:rsidP="00014DB9">
            <w:pPr>
              <w:widowControl w:val="0"/>
              <w:autoSpaceDE w:val="0"/>
              <w:autoSpaceDN w:val="0"/>
              <w:adjustRightInd w:val="0"/>
              <w:jc w:val="center"/>
              <w:rPr>
                <w:rFonts w:cs="Arial"/>
                <w:b/>
                <w:bCs/>
              </w:rPr>
            </w:pPr>
            <w:r>
              <w:rPr>
                <w:rFonts w:cs="Arial"/>
                <w:b/>
                <w:bCs/>
              </w:rPr>
              <w:lastRenderedPageBreak/>
              <w:t>Method</w:t>
            </w:r>
          </w:p>
        </w:tc>
        <w:tc>
          <w:tcPr>
            <w:tcW w:w="4320" w:type="dxa"/>
            <w:tcBorders>
              <w:top w:val="single" w:sz="2" w:space="0" w:color="auto"/>
              <w:left w:val="single" w:sz="2" w:space="0" w:color="auto"/>
              <w:bottom w:val="single" w:sz="2" w:space="0" w:color="auto"/>
              <w:right w:val="single" w:sz="2" w:space="0" w:color="auto"/>
            </w:tcBorders>
            <w:shd w:val="clear" w:color="auto" w:fill="EFEFEF"/>
            <w:hideMark/>
          </w:tcPr>
          <w:p w:rsidR="00014DB9" w:rsidRDefault="00014DB9" w:rsidP="00014DB9">
            <w:pPr>
              <w:widowControl w:val="0"/>
              <w:autoSpaceDE w:val="0"/>
              <w:autoSpaceDN w:val="0"/>
              <w:adjustRightInd w:val="0"/>
              <w:jc w:val="center"/>
              <w:rPr>
                <w:rFonts w:cs="Arial"/>
                <w:b/>
                <w:bCs/>
              </w:rPr>
            </w:pPr>
            <w:r>
              <w:rPr>
                <w:rFonts w:cs="Arial"/>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rsidR="00014DB9" w:rsidRDefault="00014DB9" w:rsidP="00014DB9">
            <w:pPr>
              <w:widowControl w:val="0"/>
              <w:autoSpaceDE w:val="0"/>
              <w:autoSpaceDN w:val="0"/>
              <w:adjustRightInd w:val="0"/>
              <w:jc w:val="center"/>
              <w:rPr>
                <w:rFonts w:cs="Arial"/>
                <w:b/>
                <w:bCs/>
              </w:rPr>
            </w:pPr>
            <w:r>
              <w:rPr>
                <w:rFonts w:cs="Arial"/>
                <w:b/>
                <w:bCs/>
              </w:rPr>
              <w:t>Parameters</w:t>
            </w:r>
          </w:p>
        </w:tc>
      </w:tr>
      <w:tr w:rsidR="00014DB9" w:rsidTr="00014DB9">
        <w:trPr>
          <w:tblHeader/>
        </w:trPr>
        <w:tc>
          <w:tcPr>
            <w:tcW w:w="3060" w:type="dxa"/>
            <w:tcBorders>
              <w:top w:val="single" w:sz="2" w:space="0" w:color="auto"/>
              <w:left w:val="single" w:sz="2" w:space="0" w:color="auto"/>
              <w:bottom w:val="single" w:sz="2" w:space="0" w:color="auto"/>
              <w:right w:val="single" w:sz="2" w:space="0" w:color="auto"/>
            </w:tcBorders>
          </w:tcPr>
          <w:p w:rsidR="00014DB9" w:rsidRDefault="00014DB9" w:rsidP="00014DB9">
            <w:pPr>
              <w:widowControl w:val="0"/>
              <w:autoSpaceDE w:val="0"/>
              <w:autoSpaceDN w:val="0"/>
              <w:adjustRightInd w:val="0"/>
              <w:rPr>
                <w:rFonts w:cs="Arial"/>
                <w:b/>
                <w:bCs/>
              </w:rPr>
            </w:pPr>
            <w:r>
              <w:rPr>
                <w:rFonts w:cs="Arial"/>
                <w:b/>
                <w:bCs/>
              </w:rPr>
              <w:t>GetBTPhoneName.Rq()</w:t>
            </w:r>
          </w:p>
        </w:tc>
        <w:tc>
          <w:tcPr>
            <w:tcW w:w="4320" w:type="dxa"/>
            <w:tcBorders>
              <w:top w:val="single" w:sz="2" w:space="0" w:color="auto"/>
              <w:left w:val="single" w:sz="2" w:space="0" w:color="auto"/>
              <w:bottom w:val="single" w:sz="2" w:space="0" w:color="auto"/>
              <w:right w:val="single" w:sz="2" w:space="0" w:color="auto"/>
            </w:tcBorders>
          </w:tcPr>
          <w:p w:rsidR="00014DB9" w:rsidRDefault="00014DB9" w:rsidP="00014DB9">
            <w:pPr>
              <w:rPr>
                <w:rFonts w:cs="Arial"/>
              </w:rPr>
            </w:pPr>
            <w:r>
              <w:rPr>
                <w:rFonts w:cs="Arial"/>
              </w:rPr>
              <w:t>Message Type: Request with Response</w:t>
            </w:r>
          </w:p>
          <w:p w:rsidR="00014DB9" w:rsidRDefault="00014DB9" w:rsidP="00014DB9">
            <w:pPr>
              <w:rPr>
                <w:rFonts w:cs="Arial"/>
              </w:rPr>
            </w:pPr>
          </w:p>
          <w:p w:rsidR="00014DB9" w:rsidRDefault="00014DB9" w:rsidP="00014DB9">
            <w:pPr>
              <w:autoSpaceDE w:val="0"/>
              <w:autoSpaceDN w:val="0"/>
              <w:adjustRightInd w:val="0"/>
              <w:rPr>
                <w:rFonts w:cs="Arial"/>
                <w:szCs w:val="22"/>
              </w:rPr>
            </w:pPr>
            <w:r>
              <w:rPr>
                <w:rFonts w:cs="Arial"/>
                <w:szCs w:val="22"/>
              </w:rPr>
              <w:t>This method is used to request the Bluetooth phone name from the BTPhone Server.</w:t>
            </w:r>
          </w:p>
          <w:p w:rsidR="00014DB9" w:rsidRDefault="00014DB9" w:rsidP="00014DB9">
            <w:pPr>
              <w:rPr>
                <w:rFonts w:cs="Arial"/>
              </w:rPr>
            </w:pPr>
          </w:p>
        </w:tc>
        <w:tc>
          <w:tcPr>
            <w:tcW w:w="3060" w:type="dxa"/>
            <w:tcBorders>
              <w:top w:val="single" w:sz="2" w:space="0" w:color="auto"/>
              <w:left w:val="single" w:sz="2" w:space="0" w:color="auto"/>
              <w:bottom w:val="single" w:sz="2" w:space="0" w:color="auto"/>
              <w:right w:val="single" w:sz="2" w:space="0" w:color="auto"/>
            </w:tcBorders>
          </w:tcPr>
          <w:p w:rsidR="00014DB9" w:rsidRDefault="00014DB9" w:rsidP="00014DB9">
            <w:pPr>
              <w:widowControl w:val="0"/>
              <w:autoSpaceDE w:val="0"/>
              <w:autoSpaceDN w:val="0"/>
              <w:adjustRightInd w:val="0"/>
              <w:rPr>
                <w:rFonts w:cs="Arial"/>
                <w:bCs/>
              </w:rPr>
            </w:pPr>
            <w:r>
              <w:rPr>
                <w:rFonts w:cs="Arial"/>
                <w:bCs/>
              </w:rPr>
              <w:t xml:space="preserve">int </w:t>
            </w:r>
            <w:r>
              <w:rPr>
                <w:rFonts w:cs="Arial"/>
              </w:rPr>
              <w:t>RequestStatus</w:t>
            </w:r>
            <w:r>
              <w:rPr>
                <w:rFonts w:cs="Arial"/>
                <w:bCs/>
              </w:rPr>
              <w:t>:</w:t>
            </w:r>
          </w:p>
          <w:p w:rsidR="00014DB9" w:rsidRDefault="00014DB9" w:rsidP="00014DB9">
            <w:pPr>
              <w:widowControl w:val="0"/>
              <w:autoSpaceDE w:val="0"/>
              <w:autoSpaceDN w:val="0"/>
              <w:adjustRightInd w:val="0"/>
              <w:rPr>
                <w:rFonts w:cs="Arial"/>
                <w:bCs/>
              </w:rPr>
            </w:pPr>
            <w:r>
              <w:rPr>
                <w:rFonts w:cs="Arial"/>
                <w:bCs/>
              </w:rPr>
              <w:t>0x0: Inactive</w:t>
            </w:r>
          </w:p>
          <w:p w:rsidR="00014DB9" w:rsidRDefault="00014DB9" w:rsidP="00014DB9">
            <w:pPr>
              <w:widowControl w:val="0"/>
              <w:autoSpaceDE w:val="0"/>
              <w:autoSpaceDN w:val="0"/>
              <w:adjustRightInd w:val="0"/>
              <w:rPr>
                <w:rFonts w:cs="Arial"/>
                <w:bCs/>
              </w:rPr>
            </w:pPr>
            <w:r>
              <w:rPr>
                <w:rFonts w:cs="Arial"/>
                <w:bCs/>
              </w:rPr>
              <w:t>0x1: GetPhoneName</w:t>
            </w:r>
          </w:p>
          <w:p w:rsidR="00014DB9" w:rsidRDefault="00014DB9" w:rsidP="00014DB9">
            <w:pPr>
              <w:widowControl w:val="0"/>
              <w:autoSpaceDE w:val="0"/>
              <w:autoSpaceDN w:val="0"/>
              <w:adjustRightInd w:val="0"/>
              <w:rPr>
                <w:rFonts w:cs="Arial"/>
                <w:bCs/>
              </w:rPr>
            </w:pPr>
          </w:p>
          <w:p w:rsidR="00014DB9" w:rsidRDefault="00014DB9" w:rsidP="00014DB9">
            <w:pPr>
              <w:widowControl w:val="0"/>
              <w:autoSpaceDE w:val="0"/>
              <w:autoSpaceDN w:val="0"/>
              <w:adjustRightInd w:val="0"/>
              <w:rPr>
                <w:rFonts w:cs="Arial"/>
                <w:bCs/>
              </w:rPr>
            </w:pPr>
          </w:p>
          <w:p w:rsidR="00014DB9" w:rsidRDefault="00014DB9" w:rsidP="00014DB9">
            <w:pPr>
              <w:widowControl w:val="0"/>
              <w:autoSpaceDE w:val="0"/>
              <w:autoSpaceDN w:val="0"/>
              <w:adjustRightInd w:val="0"/>
              <w:jc w:val="center"/>
              <w:rPr>
                <w:rFonts w:cs="Arial"/>
                <w:bCs/>
              </w:rPr>
            </w:pPr>
          </w:p>
          <w:p w:rsidR="00014DB9" w:rsidRDefault="00014DB9" w:rsidP="00014DB9">
            <w:pPr>
              <w:widowControl w:val="0"/>
              <w:autoSpaceDE w:val="0"/>
              <w:autoSpaceDN w:val="0"/>
              <w:adjustRightInd w:val="0"/>
              <w:rPr>
                <w:rFonts w:cs="Arial"/>
                <w:bCs/>
              </w:rPr>
            </w:pPr>
          </w:p>
        </w:tc>
      </w:tr>
      <w:tr w:rsidR="00014DB9" w:rsidTr="00014DB9">
        <w:trPr>
          <w:tblHeader/>
        </w:trPr>
        <w:tc>
          <w:tcPr>
            <w:tcW w:w="3060" w:type="dxa"/>
            <w:tcBorders>
              <w:top w:val="single" w:sz="2" w:space="0" w:color="auto"/>
              <w:left w:val="single" w:sz="2" w:space="0" w:color="auto"/>
              <w:bottom w:val="single" w:sz="2" w:space="0" w:color="auto"/>
              <w:right w:val="single" w:sz="2" w:space="0" w:color="auto"/>
            </w:tcBorders>
            <w:hideMark/>
          </w:tcPr>
          <w:p w:rsidR="00014DB9" w:rsidRDefault="00014DB9" w:rsidP="00014DB9">
            <w:pPr>
              <w:widowControl w:val="0"/>
              <w:autoSpaceDE w:val="0"/>
              <w:autoSpaceDN w:val="0"/>
              <w:adjustRightInd w:val="0"/>
              <w:rPr>
                <w:rFonts w:cs="Arial"/>
                <w:b/>
                <w:bCs/>
              </w:rPr>
            </w:pPr>
            <w:r>
              <w:rPr>
                <w:rFonts w:cs="Arial"/>
                <w:b/>
                <w:bCs/>
              </w:rPr>
              <w:fldChar w:fldCharType="begin" w:fldLock="1"/>
            </w:r>
            <w:r>
              <w:rPr>
                <w:rFonts w:cs="Arial"/>
                <w:b/>
                <w:bCs/>
              </w:rPr>
              <w:instrText>MERGEFIELD Meth.Name</w:instrText>
            </w:r>
            <w:r>
              <w:rPr>
                <w:rFonts w:cs="Arial"/>
                <w:b/>
                <w:bCs/>
              </w:rPr>
              <w:fldChar w:fldCharType="separate"/>
            </w:r>
            <w:r>
              <w:rPr>
                <w:rFonts w:cs="Arial"/>
                <w:b/>
                <w:bCs/>
              </w:rPr>
              <w:t>BTEndTelService.Rq</w:t>
            </w:r>
            <w:r>
              <w:rPr>
                <w:rFonts w:cs="Arial"/>
                <w:b/>
                <w:bCs/>
              </w:rPr>
              <w:fldChar w:fldCharType="end"/>
            </w:r>
            <w:r>
              <w:rPr>
                <w:rFonts w:cs="Arial"/>
                <w:b/>
                <w:bCs/>
              </w:rPr>
              <w: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rsidP="00014DB9">
            <w:pPr>
              <w:rPr>
                <w:rFonts w:cs="Arial"/>
              </w:rPr>
            </w:pPr>
            <w:r>
              <w:rPr>
                <w:rFonts w:cs="Arial"/>
              </w:rPr>
              <w:fldChar w:fldCharType="begin" w:fldLock="1"/>
            </w:r>
            <w:r>
              <w:rPr>
                <w:rFonts w:cs="Arial"/>
              </w:rPr>
              <w:instrText>MERGEFIELD Meth.Notes</w:instrText>
            </w:r>
            <w:r>
              <w:rPr>
                <w:rFonts w:cs="Arial"/>
              </w:rPr>
              <w:fldChar w:fldCharType="end"/>
            </w:r>
            <w:r>
              <w:rPr>
                <w:rFonts w:cs="Arial"/>
              </w:rPr>
              <w:t>Message Type: Request with Response</w:t>
            </w:r>
          </w:p>
          <w:p w:rsidR="00014DB9" w:rsidRDefault="00014DB9" w:rsidP="00014DB9">
            <w:pPr>
              <w:rPr>
                <w:rFonts w:cs="Arial"/>
              </w:rPr>
            </w:pPr>
          </w:p>
          <w:p w:rsidR="00014DB9" w:rsidRDefault="00014DB9" w:rsidP="00014DB9">
            <w:pPr>
              <w:rPr>
                <w:rFonts w:cs="Arial"/>
              </w:rPr>
            </w:pPr>
            <w:r>
              <w:rPr>
                <w:rFonts w:cs="Arial"/>
              </w:rPr>
              <w:t>This method is used to terminate the currently active BT Phone Call. When the call is disconnected, a response signal shall be sent with "Final Result".</w:t>
            </w:r>
          </w:p>
          <w:p w:rsidR="00014DB9" w:rsidRDefault="00014DB9" w:rsidP="00014DB9">
            <w:pPr>
              <w:rPr>
                <w:rFonts w:cs="Arial"/>
              </w:rPr>
            </w:pPr>
          </w:p>
          <w:p w:rsidR="00014DB9" w:rsidRDefault="00014DB9" w:rsidP="00014DB9">
            <w:pPr>
              <w:widowControl w:val="0"/>
              <w:autoSpaceDE w:val="0"/>
              <w:autoSpaceDN w:val="0"/>
              <w:adjustRightInd w:val="0"/>
              <w:rPr>
                <w:rFonts w:cs="Arial"/>
                <w:bCs/>
              </w:rPr>
            </w:pPr>
            <w:r>
              <w:rPr>
                <w:rFonts w:cs="Arial"/>
              </w:rPr>
              <w:t>This method is from the BT Phone Client to the BT Phone Server.</w:t>
            </w:r>
          </w:p>
        </w:tc>
        <w:tc>
          <w:tcPr>
            <w:tcW w:w="3060" w:type="dxa"/>
            <w:tcBorders>
              <w:top w:val="single" w:sz="2" w:space="0" w:color="auto"/>
              <w:left w:val="single" w:sz="2" w:space="0" w:color="auto"/>
              <w:bottom w:val="single" w:sz="2" w:space="0" w:color="auto"/>
              <w:right w:val="single" w:sz="2" w:space="0" w:color="auto"/>
            </w:tcBorders>
          </w:tcPr>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MethParameter.Type</w:instrText>
            </w:r>
            <w:r>
              <w:rPr>
                <w:rFonts w:cs="Arial"/>
                <w:bCs/>
              </w:rPr>
              <w:fldChar w:fldCharType="separate"/>
            </w:r>
            <w:r>
              <w:rPr>
                <w:rFonts w:cs="Arial"/>
                <w:bCs/>
              </w:rPr>
              <w:t>int</w:t>
            </w:r>
            <w:r>
              <w:rPr>
                <w:rFonts w:cs="Arial"/>
                <w:bCs/>
              </w:rPr>
              <w:fldChar w:fldCharType="end"/>
            </w:r>
            <w:r>
              <w:rPr>
                <w:rFonts w:cs="Arial"/>
                <w:bCs/>
              </w:rPr>
              <w:t xml:space="preserve"> </w:t>
            </w:r>
            <w:r>
              <w:rPr>
                <w:rFonts w:cs="Arial"/>
                <w:bCs/>
              </w:rPr>
              <w:fldChar w:fldCharType="begin" w:fldLock="1"/>
            </w:r>
            <w:r>
              <w:rPr>
                <w:rFonts w:cs="Arial"/>
                <w:bCs/>
              </w:rPr>
              <w:instrText>MERGEFIELD MethParameter.Name</w:instrText>
            </w:r>
            <w:r>
              <w:rPr>
                <w:rFonts w:cs="Arial"/>
                <w:bCs/>
              </w:rPr>
              <w:fldChar w:fldCharType="separate"/>
            </w:r>
            <w:r>
              <w:rPr>
                <w:rFonts w:cs="Arial"/>
                <w:bCs/>
                <w:i/>
              </w:rPr>
              <w:t>SingleParam</w:t>
            </w:r>
            <w:r>
              <w:rPr>
                <w:rFonts w:cs="Arial"/>
                <w:bCs/>
              </w:rPr>
              <w:t xml:space="preserve"> : </w:t>
            </w:r>
            <w:r>
              <w:rPr>
                <w:rFonts w:cs="Arial"/>
                <w:bCs/>
              </w:rPr>
              <w:fldChar w:fldCharType="end"/>
            </w:r>
            <w:r>
              <w:rPr>
                <w:rFonts w:cs="Arial"/>
                <w:bCs/>
              </w:rPr>
              <w:t xml:space="preserve"> </w:t>
            </w:r>
          </w:p>
          <w:p w:rsidR="00014DB9" w:rsidRDefault="00014DB9" w:rsidP="00014DB9">
            <w:pPr>
              <w:widowControl w:val="0"/>
              <w:autoSpaceDE w:val="0"/>
              <w:autoSpaceDN w:val="0"/>
              <w:adjustRightInd w:val="0"/>
              <w:rPr>
                <w:rFonts w:cs="Arial"/>
                <w:bCs/>
              </w:rPr>
            </w:pPr>
            <w:r>
              <w:rPr>
                <w:rFonts w:cs="Arial"/>
                <w:bCs/>
              </w:rPr>
              <w:t>0x0: Inactive</w:t>
            </w:r>
          </w:p>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MethParameter.Notes</w:instrText>
            </w:r>
            <w:r>
              <w:rPr>
                <w:rFonts w:cs="Arial"/>
                <w:bCs/>
              </w:rPr>
              <w:fldChar w:fldCharType="separate"/>
            </w:r>
            <w:r>
              <w:rPr>
                <w:rFonts w:cs="Arial"/>
                <w:bCs/>
              </w:rPr>
              <w:t>0x1: End Ongoing Telephony Call</w:t>
            </w:r>
            <w:r>
              <w:rPr>
                <w:rFonts w:cs="Arial"/>
                <w:bCs/>
              </w:rPr>
              <w:fldChar w:fldCharType="end"/>
            </w:r>
          </w:p>
          <w:p w:rsidR="00014DB9" w:rsidRDefault="00014DB9" w:rsidP="00014DB9">
            <w:pPr>
              <w:widowControl w:val="0"/>
              <w:autoSpaceDE w:val="0"/>
              <w:autoSpaceDN w:val="0"/>
              <w:adjustRightInd w:val="0"/>
              <w:rPr>
                <w:rFonts w:cs="Arial"/>
                <w:bCs/>
              </w:rPr>
            </w:pPr>
          </w:p>
          <w:p w:rsidR="00014DB9" w:rsidRDefault="00014DB9" w:rsidP="00014DB9">
            <w:pPr>
              <w:widowControl w:val="0"/>
              <w:autoSpaceDE w:val="0"/>
              <w:autoSpaceDN w:val="0"/>
              <w:adjustRightInd w:val="0"/>
              <w:rPr>
                <w:rFonts w:cs="Arial"/>
                <w:bCs/>
              </w:rPr>
            </w:pPr>
          </w:p>
        </w:tc>
      </w:tr>
      <w:tr w:rsidR="00014DB9" w:rsidTr="00014DB9">
        <w:trPr>
          <w:tblHeader/>
        </w:trPr>
        <w:tc>
          <w:tcPr>
            <w:tcW w:w="3060" w:type="dxa"/>
            <w:tcBorders>
              <w:top w:val="single" w:sz="2" w:space="0" w:color="auto"/>
              <w:left w:val="single" w:sz="2" w:space="0" w:color="auto"/>
              <w:bottom w:val="single" w:sz="2" w:space="0" w:color="auto"/>
              <w:right w:val="single" w:sz="2" w:space="0" w:color="auto"/>
            </w:tcBorders>
            <w:hideMark/>
          </w:tcPr>
          <w:p w:rsidR="00014DB9" w:rsidRDefault="00014DB9" w:rsidP="00014DB9">
            <w:pPr>
              <w:widowControl w:val="0"/>
              <w:autoSpaceDE w:val="0"/>
              <w:autoSpaceDN w:val="0"/>
              <w:adjustRightInd w:val="0"/>
              <w:rPr>
                <w:rFonts w:cs="Arial"/>
                <w:b/>
                <w:bCs/>
              </w:rPr>
            </w:pPr>
            <w:r>
              <w:rPr>
                <w:rFonts w:cs="Arial"/>
                <w:b/>
                <w:bCs/>
              </w:rPr>
              <w:fldChar w:fldCharType="begin" w:fldLock="1"/>
            </w:r>
            <w:r>
              <w:rPr>
                <w:rFonts w:cs="Arial"/>
                <w:b/>
                <w:bCs/>
              </w:rPr>
              <w:instrText>MERGEFIELD Meth.Name</w:instrText>
            </w:r>
            <w:r>
              <w:rPr>
                <w:rFonts w:cs="Arial"/>
                <w:b/>
                <w:bCs/>
              </w:rPr>
              <w:fldChar w:fldCharType="separate"/>
            </w:r>
            <w:r>
              <w:rPr>
                <w:rFonts w:cs="Arial"/>
                <w:b/>
                <w:bCs/>
              </w:rPr>
              <w:t>BTInCallOptions.Rq</w:t>
            </w:r>
            <w:r>
              <w:rPr>
                <w:rFonts w:cs="Arial"/>
                <w:b/>
                <w:bCs/>
              </w:rPr>
              <w:fldChar w:fldCharType="end"/>
            </w:r>
            <w:r>
              <w:rPr>
                <w:rFonts w:cs="Arial"/>
                <w:b/>
                <w:bCs/>
              </w:rPr>
              <w: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rsidP="00014DB9">
            <w:pPr>
              <w:autoSpaceDE w:val="0"/>
              <w:autoSpaceDN w:val="0"/>
              <w:adjustRightInd w:val="0"/>
              <w:rPr>
                <w:rFonts w:cs="Arial"/>
              </w:rPr>
            </w:pPr>
            <w:r>
              <w:rPr>
                <w:rFonts w:cs="Arial"/>
              </w:rPr>
              <w:fldChar w:fldCharType="begin" w:fldLock="1"/>
            </w:r>
            <w:r>
              <w:rPr>
                <w:rFonts w:cs="Arial"/>
              </w:rPr>
              <w:instrText>MERGEFIELD Meth.Notes</w:instrText>
            </w:r>
            <w:r>
              <w:rPr>
                <w:rFonts w:cs="Arial"/>
              </w:rPr>
              <w:fldChar w:fldCharType="end"/>
            </w:r>
            <w:r>
              <w:rPr>
                <w:rFonts w:cs="Arial"/>
              </w:rPr>
              <w:t>Message Type: Request with Response</w:t>
            </w:r>
          </w:p>
          <w:p w:rsidR="00014DB9" w:rsidRDefault="00014DB9" w:rsidP="00014DB9">
            <w:pPr>
              <w:autoSpaceDE w:val="0"/>
              <w:autoSpaceDN w:val="0"/>
              <w:adjustRightInd w:val="0"/>
              <w:rPr>
                <w:rFonts w:cs="Arial"/>
              </w:rPr>
            </w:pPr>
            <w:r>
              <w:rPr>
                <w:rFonts w:cs="Arial"/>
              </w:rPr>
              <w:t>Configuration: All</w:t>
            </w:r>
          </w:p>
          <w:p w:rsidR="00014DB9" w:rsidRDefault="00014DB9" w:rsidP="00014DB9">
            <w:pPr>
              <w:autoSpaceDE w:val="0"/>
              <w:autoSpaceDN w:val="0"/>
              <w:adjustRightInd w:val="0"/>
              <w:rPr>
                <w:rFonts w:cs="Arial"/>
              </w:rPr>
            </w:pPr>
          </w:p>
          <w:p w:rsidR="00014DB9" w:rsidRDefault="00014DB9" w:rsidP="00014DB9">
            <w:pPr>
              <w:autoSpaceDE w:val="0"/>
              <w:autoSpaceDN w:val="0"/>
              <w:adjustRightInd w:val="0"/>
              <w:rPr>
                <w:rFonts w:cs="Arial"/>
              </w:rPr>
            </w:pPr>
            <w:r>
              <w:rPr>
                <w:rFonts w:cs="Arial"/>
              </w:rPr>
              <w:t>This method handles all in call options such as switch calls, join calls, privacy mode, handsfree mode, hold call</w:t>
            </w:r>
          </w:p>
        </w:tc>
        <w:tc>
          <w:tcPr>
            <w:tcW w:w="3060" w:type="dxa"/>
            <w:tcBorders>
              <w:top w:val="single" w:sz="2" w:space="0" w:color="auto"/>
              <w:left w:val="single" w:sz="2" w:space="0" w:color="auto"/>
              <w:bottom w:val="single" w:sz="2" w:space="0" w:color="auto"/>
              <w:right w:val="single" w:sz="2" w:space="0" w:color="auto"/>
            </w:tcBorders>
          </w:tcPr>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MethParameter.Type</w:instrText>
            </w:r>
            <w:r>
              <w:rPr>
                <w:rFonts w:cs="Arial"/>
                <w:bCs/>
              </w:rPr>
              <w:fldChar w:fldCharType="separate"/>
            </w:r>
            <w:r>
              <w:rPr>
                <w:rFonts w:cs="Arial"/>
                <w:bCs/>
              </w:rPr>
              <w:t>int</w:t>
            </w:r>
            <w:r>
              <w:rPr>
                <w:rFonts w:cs="Arial"/>
                <w:bCs/>
              </w:rPr>
              <w:fldChar w:fldCharType="end"/>
            </w:r>
            <w:r>
              <w:rPr>
                <w:rFonts w:cs="Arial"/>
                <w:bCs/>
              </w:rPr>
              <w:t xml:space="preserve"> </w:t>
            </w:r>
            <w:r>
              <w:rPr>
                <w:rFonts w:cs="Arial"/>
              </w:rPr>
              <w:fldChar w:fldCharType="begin" w:fldLock="1"/>
            </w:r>
            <w:r>
              <w:rPr>
                <w:rFonts w:cs="Arial"/>
              </w:rPr>
              <w:instrText xml:space="preserve">MERGEFIELD </w:instrText>
            </w:r>
            <w:r>
              <w:rPr>
                <w:rFonts w:cs="Arial"/>
                <w:bCs/>
              </w:rPr>
              <w:instrText>MethParameter.Name</w:instrText>
            </w:r>
            <w:r>
              <w:rPr>
                <w:rFonts w:cs="Arial"/>
              </w:rPr>
              <w:fldChar w:fldCharType="separate"/>
            </w:r>
            <w:r>
              <w:rPr>
                <w:rFonts w:cs="Arial"/>
                <w:bCs/>
                <w:i/>
              </w:rPr>
              <w:t>SingleParam</w:t>
            </w:r>
            <w:r>
              <w:rPr>
                <w:rFonts w:cs="Arial"/>
                <w:bCs/>
              </w:rPr>
              <w:t xml:space="preserve"> : </w:t>
            </w:r>
            <w:r>
              <w:rPr>
                <w:rFonts w:cs="Arial"/>
              </w:rPr>
              <w:fldChar w:fldCharType="end"/>
            </w:r>
            <w:r>
              <w:rPr>
                <w:rFonts w:cs="Arial"/>
                <w:bCs/>
              </w:rPr>
              <w:t xml:space="preserve"> </w:t>
            </w:r>
          </w:p>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MethParameter.Notes</w:instrText>
            </w:r>
            <w:r>
              <w:rPr>
                <w:rFonts w:cs="Arial"/>
                <w:bCs/>
              </w:rPr>
              <w:fldChar w:fldCharType="separate"/>
            </w:r>
            <w:r>
              <w:rPr>
                <w:rFonts w:cs="Arial"/>
                <w:bCs/>
              </w:rPr>
              <w:t>0x0: Inactive</w:t>
            </w:r>
          </w:p>
          <w:p w:rsidR="00014DB9" w:rsidRDefault="00014DB9" w:rsidP="00014DB9">
            <w:pPr>
              <w:widowControl w:val="0"/>
              <w:autoSpaceDE w:val="0"/>
              <w:autoSpaceDN w:val="0"/>
              <w:adjustRightInd w:val="0"/>
              <w:rPr>
                <w:rFonts w:cs="Arial"/>
                <w:bCs/>
              </w:rPr>
            </w:pPr>
            <w:r>
              <w:rPr>
                <w:rFonts w:cs="Arial"/>
                <w:bCs/>
              </w:rPr>
              <w:t>0x1: Switch Calls</w:t>
            </w:r>
          </w:p>
          <w:p w:rsidR="00014DB9" w:rsidRDefault="00014DB9" w:rsidP="00014DB9">
            <w:pPr>
              <w:widowControl w:val="0"/>
              <w:autoSpaceDE w:val="0"/>
              <w:autoSpaceDN w:val="0"/>
              <w:adjustRightInd w:val="0"/>
              <w:rPr>
                <w:rFonts w:cs="Arial"/>
                <w:bCs/>
              </w:rPr>
            </w:pPr>
            <w:r>
              <w:rPr>
                <w:rFonts w:cs="Arial"/>
                <w:bCs/>
              </w:rPr>
              <w:t>0x2: Join Calls</w:t>
            </w:r>
          </w:p>
          <w:p w:rsidR="00014DB9" w:rsidRDefault="00014DB9" w:rsidP="00014DB9">
            <w:pPr>
              <w:widowControl w:val="0"/>
              <w:autoSpaceDE w:val="0"/>
              <w:autoSpaceDN w:val="0"/>
              <w:adjustRightInd w:val="0"/>
              <w:rPr>
                <w:rFonts w:cs="Arial"/>
                <w:bCs/>
              </w:rPr>
            </w:pPr>
            <w:r>
              <w:rPr>
                <w:rFonts w:cs="Arial"/>
                <w:bCs/>
              </w:rPr>
              <w:t>0x3: Go to Privacy Mode</w:t>
            </w:r>
          </w:p>
          <w:p w:rsidR="00014DB9" w:rsidRDefault="00014DB9" w:rsidP="00014DB9">
            <w:pPr>
              <w:widowControl w:val="0"/>
              <w:autoSpaceDE w:val="0"/>
              <w:autoSpaceDN w:val="0"/>
              <w:adjustRightInd w:val="0"/>
              <w:rPr>
                <w:rFonts w:cs="Arial"/>
                <w:bCs/>
              </w:rPr>
            </w:pPr>
            <w:r>
              <w:rPr>
                <w:rFonts w:cs="Arial"/>
                <w:bCs/>
              </w:rPr>
              <w:t>0x4: Go to Handsfree Mode</w:t>
            </w:r>
          </w:p>
          <w:p w:rsidR="00014DB9" w:rsidRDefault="00014DB9" w:rsidP="00014DB9">
            <w:pPr>
              <w:widowControl w:val="0"/>
              <w:autoSpaceDE w:val="0"/>
              <w:autoSpaceDN w:val="0"/>
              <w:adjustRightInd w:val="0"/>
              <w:rPr>
                <w:rFonts w:cs="Arial"/>
                <w:bCs/>
              </w:rPr>
            </w:pPr>
            <w:r>
              <w:rPr>
                <w:rFonts w:cs="Arial"/>
                <w:bCs/>
              </w:rPr>
              <w:t>0x5: Hold Call</w:t>
            </w:r>
          </w:p>
          <w:p w:rsidR="00014DB9" w:rsidRDefault="00014DB9" w:rsidP="00014DB9">
            <w:pPr>
              <w:widowControl w:val="0"/>
              <w:autoSpaceDE w:val="0"/>
              <w:autoSpaceDN w:val="0"/>
              <w:adjustRightInd w:val="0"/>
              <w:rPr>
                <w:rFonts w:cs="Arial"/>
                <w:bCs/>
              </w:rPr>
            </w:pPr>
            <w:r>
              <w:rPr>
                <w:rFonts w:cs="Arial"/>
                <w:bCs/>
              </w:rPr>
              <w:t>0x6: End Hold Call</w:t>
            </w:r>
            <w:r>
              <w:rPr>
                <w:rFonts w:cs="Arial"/>
                <w:bCs/>
              </w:rPr>
              <w:fldChar w:fldCharType="end"/>
            </w:r>
          </w:p>
          <w:p w:rsidR="00014DB9" w:rsidRDefault="00014DB9" w:rsidP="00014DB9">
            <w:pPr>
              <w:widowControl w:val="0"/>
              <w:autoSpaceDE w:val="0"/>
              <w:autoSpaceDN w:val="0"/>
              <w:adjustRightInd w:val="0"/>
              <w:rPr>
                <w:rFonts w:cs="Arial"/>
                <w:bCs/>
              </w:rPr>
            </w:pPr>
          </w:p>
        </w:tc>
      </w:tr>
      <w:tr w:rsidR="00014DB9" w:rsidTr="00014DB9">
        <w:trPr>
          <w:tblHeader/>
        </w:trPr>
        <w:tc>
          <w:tcPr>
            <w:tcW w:w="3060" w:type="dxa"/>
            <w:tcBorders>
              <w:top w:val="single" w:sz="2" w:space="0" w:color="auto"/>
              <w:left w:val="single" w:sz="2" w:space="0" w:color="auto"/>
              <w:bottom w:val="single" w:sz="2" w:space="0" w:color="auto"/>
              <w:right w:val="single" w:sz="2" w:space="0" w:color="auto"/>
            </w:tcBorders>
            <w:hideMark/>
          </w:tcPr>
          <w:p w:rsidR="00014DB9" w:rsidRDefault="00014DB9" w:rsidP="00014DB9">
            <w:pPr>
              <w:widowControl w:val="0"/>
              <w:autoSpaceDE w:val="0"/>
              <w:autoSpaceDN w:val="0"/>
              <w:adjustRightInd w:val="0"/>
              <w:rPr>
                <w:rFonts w:cs="Arial"/>
                <w:b/>
                <w:bCs/>
              </w:rPr>
            </w:pPr>
            <w:r>
              <w:rPr>
                <w:rFonts w:cs="Arial"/>
                <w:b/>
                <w:bCs/>
              </w:rPr>
              <w:fldChar w:fldCharType="begin" w:fldLock="1"/>
            </w:r>
            <w:r>
              <w:rPr>
                <w:rFonts w:cs="Arial"/>
                <w:b/>
                <w:bCs/>
              </w:rPr>
              <w:instrText>MERGEFIELD Meth.Name</w:instrText>
            </w:r>
            <w:r>
              <w:rPr>
                <w:rFonts w:cs="Arial"/>
                <w:b/>
                <w:bCs/>
              </w:rPr>
              <w:fldChar w:fldCharType="separate"/>
            </w:r>
            <w:r>
              <w:rPr>
                <w:rFonts w:cs="Arial"/>
                <w:b/>
                <w:bCs/>
              </w:rPr>
              <w:t>BTIncomingCall.Rq</w:t>
            </w:r>
            <w:r>
              <w:rPr>
                <w:rFonts w:cs="Arial"/>
                <w:b/>
                <w:bCs/>
              </w:rPr>
              <w:fldChar w:fldCharType="end"/>
            </w:r>
            <w:r>
              <w:rPr>
                <w:rFonts w:cs="Arial"/>
                <w:b/>
                <w:bCs/>
              </w:rPr>
              <w: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rsidP="00014DB9">
            <w:pPr>
              <w:rPr>
                <w:rFonts w:cs="Arial"/>
              </w:rPr>
            </w:pPr>
            <w:r>
              <w:rPr>
                <w:rFonts w:cs="Arial"/>
              </w:rPr>
              <w:fldChar w:fldCharType="begin" w:fldLock="1"/>
            </w:r>
            <w:r>
              <w:rPr>
                <w:rFonts w:cs="Arial"/>
              </w:rPr>
              <w:instrText>MERGEFIELD Meth.Notes</w:instrText>
            </w:r>
            <w:r>
              <w:rPr>
                <w:rFonts w:cs="Arial"/>
              </w:rPr>
              <w:fldChar w:fldCharType="end"/>
            </w:r>
            <w:r>
              <w:rPr>
                <w:rFonts w:cs="Arial"/>
              </w:rPr>
              <w:t>Message Type: Request with Response</w:t>
            </w:r>
          </w:p>
          <w:p w:rsidR="00014DB9" w:rsidRDefault="00014DB9" w:rsidP="00014DB9">
            <w:pPr>
              <w:rPr>
                <w:rFonts w:cs="Arial"/>
              </w:rPr>
            </w:pPr>
          </w:p>
          <w:p w:rsidR="00014DB9" w:rsidRDefault="00014DB9" w:rsidP="00014DB9">
            <w:pPr>
              <w:rPr>
                <w:rFonts w:cs="Arial"/>
              </w:rPr>
            </w:pPr>
            <w:r>
              <w:rPr>
                <w:rFonts w:cs="Arial"/>
              </w:rPr>
              <w:t>This method handles the request for accepting or declining an incoming BT Telephony call. The object responds with information whether the incoming call has been accepted or declined.</w:t>
            </w:r>
          </w:p>
          <w:p w:rsidR="00014DB9" w:rsidRDefault="00014DB9" w:rsidP="00014DB9">
            <w:pPr>
              <w:rPr>
                <w:rFonts w:cs="Arial"/>
              </w:rPr>
            </w:pPr>
          </w:p>
          <w:p w:rsidR="00014DB9" w:rsidRDefault="00014DB9" w:rsidP="00014DB9">
            <w:pPr>
              <w:widowControl w:val="0"/>
              <w:autoSpaceDE w:val="0"/>
              <w:autoSpaceDN w:val="0"/>
              <w:adjustRightInd w:val="0"/>
              <w:rPr>
                <w:rFonts w:cs="Arial"/>
                <w:bCs/>
              </w:rPr>
            </w:pPr>
            <w:r>
              <w:rPr>
                <w:rFonts w:cs="Arial"/>
              </w:rPr>
              <w:t>This method is from the BT Phone Client to the BT Phone Server.</w:t>
            </w:r>
          </w:p>
        </w:tc>
        <w:tc>
          <w:tcPr>
            <w:tcW w:w="3060" w:type="dxa"/>
            <w:tcBorders>
              <w:top w:val="single" w:sz="2" w:space="0" w:color="auto"/>
              <w:left w:val="single" w:sz="2" w:space="0" w:color="auto"/>
              <w:bottom w:val="single" w:sz="2" w:space="0" w:color="auto"/>
              <w:right w:val="single" w:sz="2" w:space="0" w:color="auto"/>
            </w:tcBorders>
          </w:tcPr>
          <w:p w:rsidR="00014DB9" w:rsidRDefault="00014DB9" w:rsidP="00014DB9">
            <w:pPr>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rPr>
              <w:t xml:space="preserve">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 xml:space="preserve">SingleParam : </w:t>
            </w:r>
            <w:r>
              <w:rPr>
                <w:rFonts w:cs="Arial"/>
              </w:rPr>
              <w:fldChar w:fldCharType="end"/>
            </w:r>
            <w:r>
              <w:rPr>
                <w:rFonts w:cs="Arial"/>
              </w:rPr>
              <w:t xml:space="preserve"> </w:t>
            </w:r>
          </w:p>
          <w:p w:rsidR="00014DB9" w:rsidRDefault="00014DB9" w:rsidP="00014DB9">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Inactive</w:t>
            </w:r>
          </w:p>
          <w:p w:rsidR="00014DB9" w:rsidRDefault="00014DB9" w:rsidP="00014DB9">
            <w:pPr>
              <w:rPr>
                <w:rFonts w:cs="Arial"/>
              </w:rPr>
            </w:pPr>
            <w:r>
              <w:rPr>
                <w:rFonts w:cs="Arial"/>
              </w:rPr>
              <w:t>0x1: Accept Incoming Call</w:t>
            </w:r>
          </w:p>
          <w:p w:rsidR="00014DB9" w:rsidRDefault="00014DB9" w:rsidP="00014DB9">
            <w:pPr>
              <w:rPr>
                <w:rFonts w:cs="Arial"/>
              </w:rPr>
            </w:pPr>
            <w:r>
              <w:rPr>
                <w:rFonts w:cs="Arial"/>
              </w:rPr>
              <w:t>0x2: Decline Incoming Call</w:t>
            </w:r>
            <w:r>
              <w:rPr>
                <w:rFonts w:cs="Arial"/>
              </w:rPr>
              <w:fldChar w:fldCharType="end"/>
            </w:r>
          </w:p>
          <w:p w:rsidR="00014DB9" w:rsidRDefault="00014DB9" w:rsidP="00014DB9">
            <w:pPr>
              <w:widowControl w:val="0"/>
              <w:autoSpaceDE w:val="0"/>
              <w:autoSpaceDN w:val="0"/>
              <w:adjustRightInd w:val="0"/>
              <w:rPr>
                <w:rFonts w:cs="Arial"/>
                <w:bCs/>
              </w:rPr>
            </w:pPr>
          </w:p>
        </w:tc>
      </w:tr>
      <w:tr w:rsidR="00014DB9" w:rsidTr="00014DB9">
        <w:tc>
          <w:tcPr>
            <w:tcW w:w="3060" w:type="dxa"/>
            <w:tcBorders>
              <w:top w:val="single" w:sz="2" w:space="0" w:color="auto"/>
              <w:left w:val="single" w:sz="2" w:space="0" w:color="auto"/>
              <w:bottom w:val="single" w:sz="2" w:space="0" w:color="auto"/>
              <w:right w:val="single" w:sz="2" w:space="0" w:color="auto"/>
            </w:tcBorders>
            <w:hideMark/>
          </w:tcPr>
          <w:p w:rsidR="00014DB9" w:rsidRDefault="00014DB9" w:rsidP="00014DB9">
            <w:pPr>
              <w:widowControl w:val="0"/>
              <w:autoSpaceDE w:val="0"/>
              <w:autoSpaceDN w:val="0"/>
              <w:adjustRightInd w:val="0"/>
              <w:rPr>
                <w:rFonts w:cs="Arial"/>
              </w:rPr>
            </w:pPr>
            <w:r>
              <w:rPr>
                <w:rFonts w:cs="Arial"/>
              </w:rPr>
              <w:fldChar w:fldCharType="begin" w:fldLock="1"/>
            </w:r>
            <w:r>
              <w:rPr>
                <w:rFonts w:cs="Arial"/>
              </w:rPr>
              <w:instrText xml:space="preserve">MERGEFIELD </w:instrText>
            </w:r>
            <w:r>
              <w:rPr>
                <w:rFonts w:cs="Arial"/>
                <w:b/>
                <w:bCs/>
              </w:rPr>
              <w:instrText>Meth.Name</w:instrText>
            </w:r>
            <w:r>
              <w:rPr>
                <w:rFonts w:cs="Arial"/>
              </w:rPr>
              <w:fldChar w:fldCharType="separate"/>
            </w:r>
            <w:r>
              <w:rPr>
                <w:rFonts w:cs="Arial"/>
                <w:b/>
                <w:bCs/>
              </w:rPr>
              <w:t>InitiateBTCall.Rq</w:t>
            </w:r>
            <w:r>
              <w:rPr>
                <w:rFonts w:cs="Arial"/>
              </w:rPr>
              <w:fldChar w:fldCharType="end"/>
            </w:r>
            <w:r>
              <w:rPr>
                <w:rFonts w:cs="Arial"/>
                <w:b/>
                <w:bCs/>
              </w:rPr>
              <w: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rsidP="00014DB9">
            <w:pPr>
              <w:widowControl w:val="0"/>
              <w:autoSpaceDE w:val="0"/>
              <w:autoSpaceDN w:val="0"/>
              <w:adjustRightInd w:val="0"/>
              <w:rPr>
                <w:rFonts w:cs="Arial"/>
              </w:rPr>
            </w:pPr>
            <w:r>
              <w:rPr>
                <w:rFonts w:cs="Arial"/>
              </w:rPr>
              <w:t>Message Type : Request</w:t>
            </w:r>
          </w:p>
          <w:p w:rsidR="00014DB9" w:rsidRDefault="00014DB9" w:rsidP="00014DB9">
            <w:pPr>
              <w:widowControl w:val="0"/>
              <w:autoSpaceDE w:val="0"/>
              <w:autoSpaceDN w:val="0"/>
              <w:adjustRightInd w:val="0"/>
              <w:rPr>
                <w:rFonts w:cs="Arial"/>
              </w:rPr>
            </w:pPr>
          </w:p>
          <w:p w:rsidR="00014DB9" w:rsidRDefault="00014DB9" w:rsidP="00014DB9">
            <w:pPr>
              <w:widowControl w:val="0"/>
              <w:autoSpaceDE w:val="0"/>
              <w:autoSpaceDN w:val="0"/>
              <w:adjustRightInd w:val="0"/>
            </w:pPr>
            <w:r>
              <w:rPr>
                <w:rFonts w:cs="Arial"/>
              </w:rPr>
              <w:t>This method is used to create a new BT Phone call. Before the call is created, audio resources must be requested.</w:t>
            </w:r>
          </w:p>
          <w:p w:rsidR="00014DB9" w:rsidRDefault="00014DB9" w:rsidP="00014DB9">
            <w:pPr>
              <w:widowControl w:val="0"/>
              <w:autoSpaceDE w:val="0"/>
              <w:autoSpaceDN w:val="0"/>
              <w:adjustRightInd w:val="0"/>
              <w:rPr>
                <w:rFonts w:cs="Arial"/>
              </w:rPr>
            </w:pPr>
          </w:p>
          <w:p w:rsidR="00014DB9" w:rsidRDefault="00014DB9" w:rsidP="00014DB9">
            <w:pPr>
              <w:widowControl w:val="0"/>
              <w:autoSpaceDE w:val="0"/>
              <w:autoSpaceDN w:val="0"/>
              <w:adjustRightInd w:val="0"/>
            </w:pPr>
            <w:r>
              <w:rPr>
                <w:rFonts w:cs="Arial"/>
              </w:rPr>
              <w:t>It is sent over the ISO 15765-2 protocol.</w:t>
            </w:r>
          </w:p>
        </w:tc>
        <w:tc>
          <w:tcPr>
            <w:tcW w:w="3060" w:type="dxa"/>
            <w:tcBorders>
              <w:top w:val="single" w:sz="2" w:space="0" w:color="auto"/>
              <w:left w:val="single" w:sz="2" w:space="0" w:color="auto"/>
              <w:bottom w:val="single" w:sz="2" w:space="0" w:color="auto"/>
              <w:right w:val="single" w:sz="2" w:space="0" w:color="auto"/>
            </w:tcBorders>
          </w:tcPr>
          <w:p w:rsidR="00014DB9" w:rsidRDefault="00014DB9" w:rsidP="00014DB9">
            <w:pPr>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rPr>
              <w:t xml:space="preserve">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 xml:space="preserve">TypeOfCall : </w:t>
            </w:r>
            <w:r>
              <w:rPr>
                <w:rFonts w:cs="Arial"/>
              </w:rPr>
              <w:fldChar w:fldCharType="end"/>
            </w:r>
            <w:r>
              <w:rPr>
                <w:rFonts w:cs="Arial"/>
              </w:rPr>
              <w:t xml:space="preserve"> </w:t>
            </w:r>
          </w:p>
          <w:p w:rsidR="00014DB9" w:rsidRDefault="00014DB9" w:rsidP="00014DB9">
            <w:pPr>
              <w:rPr>
                <w:rFonts w:cs="Arial"/>
              </w:rPr>
            </w:pPr>
            <w:r>
              <w:rPr>
                <w:rFonts w:cs="Arial"/>
              </w:rPr>
              <w:t>0x0: Invalid</w:t>
            </w:r>
          </w:p>
          <w:p w:rsidR="00014DB9" w:rsidRDefault="00014DB9" w:rsidP="00014DB9">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0x1: Telephony Call</w:t>
            </w:r>
          </w:p>
          <w:p w:rsidR="00014DB9" w:rsidRDefault="00014DB9" w:rsidP="00014DB9">
            <w:pPr>
              <w:rPr>
                <w:rFonts w:cs="Arial"/>
              </w:rPr>
            </w:pPr>
            <w:r>
              <w:rPr>
                <w:rFonts w:cs="Arial"/>
              </w:rPr>
              <w:t>0x2: Last Incoming Call</w:t>
            </w:r>
          </w:p>
          <w:p w:rsidR="00014DB9" w:rsidRDefault="00014DB9" w:rsidP="00014DB9">
            <w:pPr>
              <w:rPr>
                <w:rFonts w:cs="Arial"/>
              </w:rPr>
            </w:pPr>
            <w:r>
              <w:rPr>
                <w:rFonts w:cs="Arial"/>
              </w:rPr>
              <w:t>0x3: Last Outgoing Call</w:t>
            </w:r>
            <w:r>
              <w:rPr>
                <w:rFonts w:cs="Arial"/>
              </w:rPr>
              <w:fldChar w:fldCharType="end"/>
            </w:r>
          </w:p>
          <w:p w:rsidR="00014DB9" w:rsidRDefault="00014DB9" w:rsidP="00014DB9">
            <w:r>
              <w:rPr>
                <w:rFonts w:cs="Arial"/>
              </w:rPr>
              <w:t>0x4: Last Missed Call</w:t>
            </w:r>
          </w:p>
          <w:p w:rsidR="00014DB9" w:rsidRDefault="00014DB9" w:rsidP="00014DB9">
            <w:r>
              <w:rPr>
                <w:rFonts w:cs="Arial"/>
              </w:rPr>
              <w:t>0x5: Redial</w:t>
            </w:r>
          </w:p>
          <w:p w:rsidR="00014DB9" w:rsidRDefault="00014DB9" w:rsidP="00014DB9">
            <w:pPr>
              <w:rPr>
                <w:rFonts w:cs="Arial"/>
              </w:rPr>
            </w:pPr>
          </w:p>
          <w:p w:rsidR="00014DB9" w:rsidRDefault="00014DB9" w:rsidP="00014DB9">
            <w:pPr>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rPr>
              <w:t xml:space="preserve">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 xml:space="preserve">TelNbr : </w:t>
            </w:r>
            <w:r>
              <w:rPr>
                <w:rFonts w:cs="Arial"/>
              </w:rPr>
              <w:fldChar w:fldCharType="end"/>
            </w:r>
            <w:r>
              <w:rPr>
                <w:rFonts w:cs="Arial"/>
              </w:rPr>
              <w:t xml:space="preserve"> </w:t>
            </w:r>
          </w:p>
          <w:p w:rsidR="00014DB9" w:rsidRDefault="00014DB9" w:rsidP="00014DB9">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Telephone Number: 25 bytes chars</w:t>
            </w:r>
            <w:r>
              <w:rPr>
                <w:rFonts w:cs="Arial"/>
              </w:rPr>
              <w:fldChar w:fldCharType="end"/>
            </w:r>
            <w:r>
              <w:rPr>
                <w:rFonts w:cs="Arial"/>
              </w:rPr>
              <w:t xml:space="preserve"> else = EOS</w:t>
            </w:r>
          </w:p>
          <w:p w:rsidR="00014DB9" w:rsidRDefault="00014DB9" w:rsidP="00014DB9">
            <w:pPr>
              <w:widowControl w:val="0"/>
              <w:autoSpaceDE w:val="0"/>
              <w:autoSpaceDN w:val="0"/>
              <w:adjustRightInd w:val="0"/>
              <w:rPr>
                <w:rFonts w:cs="Arial"/>
              </w:rPr>
            </w:pPr>
          </w:p>
        </w:tc>
      </w:tr>
      <w:tr w:rsidR="00014DB9" w:rsidTr="00014DB9">
        <w:trPr>
          <w:tblHeader/>
        </w:trPr>
        <w:tc>
          <w:tcPr>
            <w:tcW w:w="3060" w:type="dxa"/>
            <w:tcBorders>
              <w:top w:val="single" w:sz="2" w:space="0" w:color="auto"/>
              <w:left w:val="single" w:sz="2" w:space="0" w:color="auto"/>
              <w:bottom w:val="single" w:sz="2" w:space="0" w:color="auto"/>
              <w:right w:val="single" w:sz="2" w:space="0" w:color="auto"/>
            </w:tcBorders>
            <w:hideMark/>
          </w:tcPr>
          <w:p w:rsidR="00014DB9" w:rsidRDefault="00014DB9" w:rsidP="00014DB9">
            <w:pPr>
              <w:widowControl w:val="0"/>
              <w:autoSpaceDE w:val="0"/>
              <w:autoSpaceDN w:val="0"/>
              <w:adjustRightInd w:val="0"/>
              <w:rPr>
                <w:rFonts w:cs="Arial"/>
                <w:b/>
                <w:bCs/>
              </w:rPr>
            </w:pPr>
            <w:r>
              <w:rPr>
                <w:rFonts w:cs="Arial"/>
                <w:b/>
                <w:bCs/>
              </w:rPr>
              <w:fldChar w:fldCharType="begin" w:fldLock="1"/>
            </w:r>
            <w:r>
              <w:rPr>
                <w:rFonts w:cs="Arial"/>
                <w:b/>
                <w:bCs/>
              </w:rPr>
              <w:instrText>MERGEFIELD Meth.Name</w:instrText>
            </w:r>
            <w:r>
              <w:rPr>
                <w:rFonts w:cs="Arial"/>
                <w:b/>
                <w:bCs/>
              </w:rPr>
              <w:fldChar w:fldCharType="separate"/>
            </w:r>
            <w:r>
              <w:rPr>
                <w:rFonts w:cs="Arial"/>
                <w:b/>
                <w:bCs/>
              </w:rPr>
              <w:t>PhMicrophoneMute.Rq</w:t>
            </w:r>
            <w:r>
              <w:rPr>
                <w:rFonts w:cs="Arial"/>
                <w:b/>
                <w:bCs/>
              </w:rPr>
              <w:fldChar w:fldCharType="end"/>
            </w:r>
            <w:r>
              <w:rPr>
                <w:rFonts w:cs="Arial"/>
                <w:b/>
                <w:bCs/>
              </w:rPr>
              <w: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rsidP="00014DB9">
            <w:pPr>
              <w:widowControl w:val="0"/>
              <w:autoSpaceDE w:val="0"/>
              <w:autoSpaceDN w:val="0"/>
              <w:adjustRightInd w:val="0"/>
              <w:rPr>
                <w:rFonts w:cs="Arial"/>
                <w:bCs/>
              </w:rPr>
            </w:pPr>
            <w:r>
              <w:rPr>
                <w:rFonts w:cs="Arial"/>
                <w:bCs/>
              </w:rPr>
              <w:t>Message Type : Request</w:t>
            </w:r>
          </w:p>
          <w:p w:rsidR="00014DB9" w:rsidRDefault="00014DB9" w:rsidP="00014DB9">
            <w:pPr>
              <w:widowControl w:val="0"/>
              <w:autoSpaceDE w:val="0"/>
              <w:autoSpaceDN w:val="0"/>
              <w:adjustRightInd w:val="0"/>
              <w:rPr>
                <w:rFonts w:cs="Arial"/>
                <w:bCs/>
              </w:rPr>
            </w:pPr>
          </w:p>
          <w:p w:rsidR="00014DB9" w:rsidRDefault="00014DB9" w:rsidP="00014DB9">
            <w:pPr>
              <w:widowControl w:val="0"/>
              <w:autoSpaceDE w:val="0"/>
              <w:autoSpaceDN w:val="0"/>
              <w:adjustRightInd w:val="0"/>
              <w:rPr>
                <w:rFonts w:cs="Arial"/>
                <w:bCs/>
              </w:rPr>
            </w:pPr>
            <w:r>
              <w:rPr>
                <w:rFonts w:cs="Arial"/>
              </w:rPr>
              <w:t>Request from the Phone Client to Phone Server to set microphone to silent while active phone call.</w:t>
            </w:r>
          </w:p>
        </w:tc>
        <w:tc>
          <w:tcPr>
            <w:tcW w:w="3060" w:type="dxa"/>
            <w:tcBorders>
              <w:top w:val="single" w:sz="2" w:space="0" w:color="auto"/>
              <w:left w:val="single" w:sz="2" w:space="0" w:color="auto"/>
              <w:bottom w:val="single" w:sz="2" w:space="0" w:color="auto"/>
              <w:right w:val="single" w:sz="2" w:space="0" w:color="auto"/>
            </w:tcBorders>
          </w:tcPr>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MethParameter.Type</w:instrText>
            </w:r>
            <w:r>
              <w:rPr>
                <w:rFonts w:cs="Arial"/>
                <w:bCs/>
              </w:rPr>
              <w:fldChar w:fldCharType="separate"/>
            </w:r>
            <w:r>
              <w:rPr>
                <w:rFonts w:cs="Arial"/>
                <w:bCs/>
              </w:rPr>
              <w:t>int</w:t>
            </w:r>
            <w:r>
              <w:rPr>
                <w:rFonts w:cs="Arial"/>
                <w:bCs/>
              </w:rPr>
              <w:fldChar w:fldCharType="end"/>
            </w:r>
            <w:r>
              <w:rPr>
                <w:rFonts w:cs="Arial"/>
                <w:bCs/>
              </w:rPr>
              <w:t xml:space="preserve"> </w:t>
            </w:r>
            <w:r>
              <w:rPr>
                <w:rFonts w:cs="Arial"/>
                <w:bCs/>
              </w:rPr>
              <w:fldChar w:fldCharType="begin" w:fldLock="1"/>
            </w:r>
            <w:r>
              <w:rPr>
                <w:rFonts w:cs="Arial"/>
                <w:bCs/>
              </w:rPr>
              <w:instrText>MERGEFIELD MethParameter.Name</w:instrText>
            </w:r>
            <w:r>
              <w:rPr>
                <w:rFonts w:cs="Arial"/>
                <w:bCs/>
              </w:rPr>
              <w:fldChar w:fldCharType="separate"/>
            </w:r>
            <w:r>
              <w:rPr>
                <w:rFonts w:cs="Arial"/>
                <w:bCs/>
                <w:i/>
              </w:rPr>
              <w:t>Mode :</w:t>
            </w:r>
            <w:r>
              <w:rPr>
                <w:rFonts w:cs="Arial"/>
                <w:bCs/>
              </w:rPr>
              <w:t xml:space="preserve"> </w:t>
            </w:r>
            <w:r>
              <w:rPr>
                <w:rFonts w:cs="Arial"/>
                <w:bCs/>
              </w:rPr>
              <w:fldChar w:fldCharType="end"/>
            </w:r>
            <w:r>
              <w:rPr>
                <w:rFonts w:cs="Arial"/>
                <w:bCs/>
              </w:rPr>
              <w:t xml:space="preserve"> </w:t>
            </w:r>
          </w:p>
          <w:p w:rsidR="00014DB9" w:rsidRDefault="00014DB9" w:rsidP="00014DB9">
            <w:pPr>
              <w:widowControl w:val="0"/>
              <w:autoSpaceDE w:val="0"/>
              <w:autoSpaceDN w:val="0"/>
              <w:adjustRightInd w:val="0"/>
              <w:rPr>
                <w:rFonts w:cs="Arial"/>
                <w:bCs/>
              </w:rPr>
            </w:pPr>
            <w:r>
              <w:rPr>
                <w:rFonts w:cs="Arial"/>
                <w:bCs/>
              </w:rPr>
              <w:fldChar w:fldCharType="begin" w:fldLock="1"/>
            </w:r>
            <w:r>
              <w:rPr>
                <w:rFonts w:cs="Arial"/>
                <w:bCs/>
              </w:rPr>
              <w:instrText>MERGEFIELD MethParameter.Notes</w:instrText>
            </w:r>
            <w:r>
              <w:rPr>
                <w:rFonts w:cs="Arial"/>
                <w:bCs/>
              </w:rPr>
              <w:fldChar w:fldCharType="separate"/>
            </w:r>
            <w:r>
              <w:rPr>
                <w:rFonts w:cs="Arial"/>
                <w:bCs/>
              </w:rPr>
              <w:t>0x1 MicrophoneMute</w:t>
            </w:r>
          </w:p>
          <w:p w:rsidR="00014DB9" w:rsidRDefault="00014DB9" w:rsidP="00014DB9">
            <w:pPr>
              <w:widowControl w:val="0"/>
              <w:autoSpaceDE w:val="0"/>
              <w:autoSpaceDN w:val="0"/>
              <w:adjustRightInd w:val="0"/>
              <w:rPr>
                <w:rFonts w:cs="Arial"/>
                <w:bCs/>
              </w:rPr>
            </w:pPr>
            <w:r>
              <w:rPr>
                <w:rFonts w:cs="Arial"/>
                <w:bCs/>
              </w:rPr>
              <w:t>0x2 MicrophoneUnmute</w:t>
            </w:r>
          </w:p>
          <w:p w:rsidR="00014DB9" w:rsidRDefault="00014DB9" w:rsidP="00014DB9">
            <w:pPr>
              <w:widowControl w:val="0"/>
              <w:autoSpaceDE w:val="0"/>
              <w:autoSpaceDN w:val="0"/>
              <w:adjustRightInd w:val="0"/>
              <w:rPr>
                <w:rFonts w:cs="Arial"/>
                <w:bCs/>
              </w:rPr>
            </w:pPr>
            <w:r>
              <w:rPr>
                <w:rFonts w:cs="Arial"/>
                <w:bCs/>
              </w:rPr>
              <w:t>0x3 Reserved</w:t>
            </w:r>
            <w:r>
              <w:rPr>
                <w:rFonts w:cs="Arial"/>
                <w:bCs/>
              </w:rPr>
              <w:fldChar w:fldCharType="end"/>
            </w:r>
          </w:p>
          <w:p w:rsidR="00014DB9" w:rsidRDefault="00014DB9" w:rsidP="00014DB9">
            <w:pPr>
              <w:widowControl w:val="0"/>
              <w:autoSpaceDE w:val="0"/>
              <w:autoSpaceDN w:val="0"/>
              <w:adjustRightInd w:val="0"/>
              <w:rPr>
                <w:rFonts w:cs="Arial"/>
                <w:bCs/>
              </w:rPr>
            </w:pPr>
          </w:p>
          <w:p w:rsidR="00014DB9" w:rsidRDefault="00014DB9" w:rsidP="00014DB9">
            <w:pPr>
              <w:widowControl w:val="0"/>
              <w:autoSpaceDE w:val="0"/>
              <w:autoSpaceDN w:val="0"/>
              <w:adjustRightInd w:val="0"/>
              <w:rPr>
                <w:rFonts w:cs="Arial"/>
                <w:bCs/>
              </w:rPr>
            </w:pPr>
          </w:p>
        </w:tc>
      </w:tr>
      <w:tr w:rsidR="00014DB9" w:rsidTr="00014DB9">
        <w:trPr>
          <w:tblHeader/>
        </w:trPr>
        <w:tc>
          <w:tcPr>
            <w:tcW w:w="3060" w:type="dxa"/>
            <w:tcBorders>
              <w:top w:val="single" w:sz="2" w:space="0" w:color="auto"/>
              <w:left w:val="single" w:sz="2" w:space="0" w:color="auto"/>
              <w:bottom w:val="single" w:sz="2" w:space="0" w:color="auto"/>
              <w:right w:val="single" w:sz="2" w:space="0" w:color="auto"/>
            </w:tcBorders>
            <w:hideMark/>
          </w:tcPr>
          <w:p w:rsidR="00014DB9" w:rsidRDefault="00014DB9" w:rsidP="00014DB9">
            <w:pPr>
              <w:widowControl w:val="0"/>
              <w:autoSpaceDE w:val="0"/>
              <w:autoSpaceDN w:val="0"/>
              <w:adjustRightInd w:val="0"/>
              <w:rPr>
                <w:rFonts w:cs="Arial"/>
                <w:b/>
                <w:bCs/>
              </w:rPr>
            </w:pPr>
            <w:r>
              <w:rPr>
                <w:rFonts w:cs="Arial"/>
                <w:b/>
                <w:bCs/>
              </w:rPr>
              <w:t>TextMessage.Rq()</w:t>
            </w:r>
          </w:p>
        </w:tc>
        <w:tc>
          <w:tcPr>
            <w:tcW w:w="4320" w:type="dxa"/>
            <w:tcBorders>
              <w:top w:val="single" w:sz="2" w:space="0" w:color="auto"/>
              <w:left w:val="single" w:sz="2" w:space="0" w:color="auto"/>
              <w:bottom w:val="single" w:sz="2" w:space="0" w:color="auto"/>
              <w:right w:val="single" w:sz="2" w:space="0" w:color="auto"/>
            </w:tcBorders>
          </w:tcPr>
          <w:p w:rsidR="00014DB9" w:rsidRDefault="00014DB9" w:rsidP="00014DB9">
            <w:pPr>
              <w:autoSpaceDE w:val="0"/>
              <w:autoSpaceDN w:val="0"/>
              <w:adjustRightInd w:val="0"/>
              <w:rPr>
                <w:rFonts w:cs="Arial"/>
              </w:rPr>
            </w:pPr>
            <w:r>
              <w:rPr>
                <w:rFonts w:cs="Arial"/>
              </w:rPr>
              <w:t>Message Type : Request</w:t>
            </w:r>
          </w:p>
          <w:p w:rsidR="00014DB9" w:rsidRDefault="00014DB9" w:rsidP="00014DB9">
            <w:pPr>
              <w:autoSpaceDE w:val="0"/>
              <w:autoSpaceDN w:val="0"/>
              <w:adjustRightInd w:val="0"/>
              <w:rPr>
                <w:rFonts w:cs="Arial"/>
              </w:rPr>
            </w:pPr>
          </w:p>
          <w:p w:rsidR="00014DB9" w:rsidRDefault="00014DB9" w:rsidP="00014DB9">
            <w:pPr>
              <w:widowControl w:val="0"/>
              <w:autoSpaceDE w:val="0"/>
              <w:autoSpaceDN w:val="0"/>
              <w:adjustRightInd w:val="0"/>
              <w:rPr>
                <w:rFonts w:cs="Arial"/>
                <w:bCs/>
              </w:rPr>
            </w:pPr>
            <w:r>
              <w:rPr>
                <w:rFonts w:cs="Arial"/>
              </w:rPr>
              <w:t xml:space="preserve">Request from the Phone client to the Phone Server to take action on a new incoming text </w:t>
            </w:r>
            <w:r>
              <w:rPr>
                <w:rFonts w:cs="Arial"/>
              </w:rPr>
              <w:lastRenderedPageBreak/>
              <w:t>message.</w:t>
            </w:r>
          </w:p>
        </w:tc>
        <w:tc>
          <w:tcPr>
            <w:tcW w:w="3060" w:type="dxa"/>
            <w:tcBorders>
              <w:top w:val="single" w:sz="2" w:space="0" w:color="auto"/>
              <w:left w:val="single" w:sz="2" w:space="0" w:color="auto"/>
              <w:bottom w:val="single" w:sz="2" w:space="0" w:color="auto"/>
              <w:right w:val="single" w:sz="2" w:space="0" w:color="auto"/>
            </w:tcBorders>
            <w:hideMark/>
          </w:tcPr>
          <w:p w:rsidR="00014DB9" w:rsidRDefault="00014DB9" w:rsidP="00014DB9">
            <w:pPr>
              <w:widowControl w:val="0"/>
              <w:autoSpaceDE w:val="0"/>
              <w:autoSpaceDN w:val="0"/>
              <w:adjustRightInd w:val="0"/>
              <w:rPr>
                <w:rFonts w:cs="Arial"/>
                <w:bCs/>
              </w:rPr>
            </w:pPr>
            <w:r>
              <w:rPr>
                <w:rFonts w:cs="Arial"/>
                <w:bCs/>
              </w:rPr>
              <w:lastRenderedPageBreak/>
              <w:t xml:space="preserve">int </w:t>
            </w:r>
            <w:r>
              <w:rPr>
                <w:rFonts w:cs="Arial"/>
                <w:bCs/>
                <w:i/>
              </w:rPr>
              <w:t>Opcode :</w:t>
            </w:r>
          </w:p>
          <w:p w:rsidR="00014DB9" w:rsidRDefault="00014DB9" w:rsidP="00014DB9">
            <w:pPr>
              <w:widowControl w:val="0"/>
              <w:autoSpaceDE w:val="0"/>
              <w:autoSpaceDN w:val="0"/>
              <w:adjustRightInd w:val="0"/>
              <w:rPr>
                <w:rFonts w:cs="Arial"/>
                <w:bCs/>
              </w:rPr>
            </w:pPr>
            <w:r>
              <w:rPr>
                <w:rFonts w:cs="Arial"/>
                <w:bCs/>
              </w:rPr>
              <w:t>0x0 Invalid</w:t>
            </w:r>
          </w:p>
          <w:p w:rsidR="00014DB9" w:rsidRDefault="00014DB9" w:rsidP="00014DB9">
            <w:pPr>
              <w:widowControl w:val="0"/>
              <w:autoSpaceDE w:val="0"/>
              <w:autoSpaceDN w:val="0"/>
              <w:adjustRightInd w:val="0"/>
              <w:rPr>
                <w:rFonts w:cs="Arial"/>
                <w:bCs/>
              </w:rPr>
            </w:pPr>
            <w:r>
              <w:rPr>
                <w:rFonts w:cs="Arial"/>
                <w:bCs/>
              </w:rPr>
              <w:t>0x1 Listen</w:t>
            </w:r>
          </w:p>
          <w:p w:rsidR="00014DB9" w:rsidRDefault="00014DB9" w:rsidP="00014DB9">
            <w:pPr>
              <w:widowControl w:val="0"/>
              <w:autoSpaceDE w:val="0"/>
              <w:autoSpaceDN w:val="0"/>
              <w:adjustRightInd w:val="0"/>
            </w:pPr>
            <w:r>
              <w:rPr>
                <w:rFonts w:cs="Arial"/>
                <w:bCs/>
              </w:rPr>
              <w:t>0x2 Ignore</w:t>
            </w:r>
          </w:p>
          <w:p w:rsidR="00014DB9" w:rsidRDefault="00014DB9" w:rsidP="00014DB9">
            <w:pPr>
              <w:widowControl w:val="0"/>
              <w:autoSpaceDE w:val="0"/>
              <w:autoSpaceDN w:val="0"/>
              <w:adjustRightInd w:val="0"/>
            </w:pPr>
            <w:r>
              <w:rPr>
                <w:rFonts w:cs="Arial"/>
                <w:bCs/>
              </w:rPr>
              <w:lastRenderedPageBreak/>
              <w:t>0x3 Cancel</w:t>
            </w:r>
          </w:p>
        </w:tc>
      </w:tr>
    </w:tbl>
    <w:p w:rsidR="00014DB9" w:rsidRDefault="00014DB9" w:rsidP="00014DB9"/>
    <w:p w:rsidR="00014DB9" w:rsidRDefault="00014DB9" w:rsidP="00014DB9">
      <w:pPr>
        <w:pStyle w:val="Heading4"/>
      </w:pPr>
      <w:r w:rsidRPr="00B9479B">
        <w:t>BTC-IIR-REQ-247417/A-BT Phone Server Response Signals</w:t>
      </w:r>
    </w:p>
    <w:p w:rsidR="00014DB9" w:rsidRPr="00AE06BC" w:rsidRDefault="00014DB9" w:rsidP="00014DB9"/>
    <w:tbl>
      <w:tblPr>
        <w:tblW w:w="10440" w:type="dxa"/>
        <w:jc w:val="center"/>
        <w:tblLayout w:type="fixed"/>
        <w:tblCellMar>
          <w:left w:w="60" w:type="dxa"/>
          <w:right w:w="60" w:type="dxa"/>
        </w:tblCellMar>
        <w:tblLook w:val="04A0" w:firstRow="1" w:lastRow="0" w:firstColumn="1" w:lastColumn="0" w:noHBand="0" w:noVBand="1"/>
      </w:tblPr>
      <w:tblGrid>
        <w:gridCol w:w="3060"/>
        <w:gridCol w:w="4320"/>
        <w:gridCol w:w="3060"/>
      </w:tblGrid>
      <w:tr w:rsidR="00014DB9" w:rsidTr="00014DB9">
        <w:trPr>
          <w:cantSplit/>
          <w:tblHeader/>
          <w:jc w:val="center"/>
        </w:trPr>
        <w:tc>
          <w:tcPr>
            <w:tcW w:w="3060" w:type="dxa"/>
            <w:tcBorders>
              <w:top w:val="single" w:sz="2" w:space="0" w:color="auto"/>
              <w:left w:val="single" w:sz="2" w:space="0" w:color="auto"/>
              <w:bottom w:val="single" w:sz="2" w:space="0" w:color="auto"/>
              <w:right w:val="single" w:sz="2" w:space="0" w:color="auto"/>
            </w:tcBorders>
            <w:shd w:val="clear" w:color="auto" w:fill="EFEFEF"/>
            <w:hideMark/>
          </w:tcPr>
          <w:p w:rsidR="00014DB9" w:rsidRDefault="00014DB9">
            <w:pPr>
              <w:widowControl w:val="0"/>
              <w:autoSpaceDE w:val="0"/>
              <w:autoSpaceDN w:val="0"/>
              <w:adjustRightInd w:val="0"/>
              <w:spacing w:line="276" w:lineRule="auto"/>
              <w:jc w:val="center"/>
              <w:rPr>
                <w:rFonts w:cs="Arial"/>
                <w:b/>
                <w:bCs/>
              </w:rPr>
            </w:pPr>
            <w:r>
              <w:rPr>
                <w:rFonts w:cs="Arial"/>
                <w:b/>
                <w:bCs/>
              </w:rPr>
              <w:t>Method</w:t>
            </w:r>
          </w:p>
        </w:tc>
        <w:tc>
          <w:tcPr>
            <w:tcW w:w="4320" w:type="dxa"/>
            <w:tcBorders>
              <w:top w:val="single" w:sz="2" w:space="0" w:color="auto"/>
              <w:left w:val="single" w:sz="2" w:space="0" w:color="auto"/>
              <w:bottom w:val="single" w:sz="2" w:space="0" w:color="auto"/>
              <w:right w:val="single" w:sz="2" w:space="0" w:color="auto"/>
            </w:tcBorders>
            <w:shd w:val="clear" w:color="auto" w:fill="EFEFEF"/>
            <w:hideMark/>
          </w:tcPr>
          <w:p w:rsidR="00014DB9" w:rsidRDefault="00014DB9">
            <w:pPr>
              <w:widowControl w:val="0"/>
              <w:autoSpaceDE w:val="0"/>
              <w:autoSpaceDN w:val="0"/>
              <w:adjustRightInd w:val="0"/>
              <w:spacing w:line="276" w:lineRule="auto"/>
              <w:jc w:val="center"/>
              <w:rPr>
                <w:rFonts w:cs="Arial"/>
                <w:b/>
                <w:bCs/>
              </w:rPr>
            </w:pPr>
            <w:r>
              <w:rPr>
                <w:rFonts w:cs="Arial"/>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rsidR="00014DB9" w:rsidRDefault="00014DB9">
            <w:pPr>
              <w:widowControl w:val="0"/>
              <w:autoSpaceDE w:val="0"/>
              <w:autoSpaceDN w:val="0"/>
              <w:adjustRightInd w:val="0"/>
              <w:spacing w:line="276" w:lineRule="auto"/>
              <w:jc w:val="center"/>
              <w:rPr>
                <w:rFonts w:cs="Arial"/>
                <w:b/>
                <w:bCs/>
              </w:rPr>
            </w:pPr>
            <w:r>
              <w:rPr>
                <w:rFonts w:cs="Arial"/>
                <w:b/>
                <w:bCs/>
              </w:rPr>
              <w:t>Parameters</w:t>
            </w:r>
          </w:p>
        </w:tc>
      </w:tr>
      <w:tr w:rsidR="00014DB9" w:rsidRPr="005B74CD" w:rsidTr="00014DB9">
        <w:trPr>
          <w:cantSplit/>
          <w:tblHeader/>
          <w:jc w:val="center"/>
        </w:trPr>
        <w:tc>
          <w:tcPr>
            <w:tcW w:w="3060" w:type="dxa"/>
            <w:tcBorders>
              <w:top w:val="single" w:sz="2" w:space="0" w:color="auto"/>
              <w:left w:val="single" w:sz="2" w:space="0" w:color="auto"/>
              <w:bottom w:val="single" w:sz="2" w:space="0" w:color="auto"/>
              <w:right w:val="single" w:sz="2" w:space="0" w:color="auto"/>
            </w:tcBorders>
          </w:tcPr>
          <w:p w:rsidR="00014DB9" w:rsidRDefault="00014DB9">
            <w:pPr>
              <w:widowControl w:val="0"/>
              <w:autoSpaceDE w:val="0"/>
              <w:autoSpaceDN w:val="0"/>
              <w:adjustRightInd w:val="0"/>
              <w:spacing w:line="276" w:lineRule="auto"/>
              <w:rPr>
                <w:rFonts w:cs="Arial"/>
                <w:b/>
                <w:bCs/>
              </w:rPr>
            </w:pPr>
            <w:r>
              <w:rPr>
                <w:rFonts w:cs="Arial"/>
                <w:b/>
                <w:bCs/>
              </w:rPr>
              <w:t>BTPhoneName.Rsp()</w:t>
            </w:r>
          </w:p>
        </w:tc>
        <w:tc>
          <w:tcPr>
            <w:tcW w:w="4320" w:type="dxa"/>
            <w:tcBorders>
              <w:top w:val="single" w:sz="2" w:space="0" w:color="auto"/>
              <w:left w:val="single" w:sz="2" w:space="0" w:color="auto"/>
              <w:bottom w:val="single" w:sz="2" w:space="0" w:color="auto"/>
              <w:right w:val="single" w:sz="2" w:space="0" w:color="auto"/>
            </w:tcBorders>
          </w:tcPr>
          <w:p w:rsidR="00014DB9" w:rsidRDefault="00014DB9">
            <w:pPr>
              <w:spacing w:line="276" w:lineRule="auto"/>
              <w:rPr>
                <w:rFonts w:cs="Arial"/>
              </w:rPr>
            </w:pPr>
            <w:r>
              <w:rPr>
                <w:rFonts w:cs="Arial"/>
              </w:rPr>
              <w:t>Message Type: Request with Response</w:t>
            </w:r>
          </w:p>
          <w:p w:rsidR="00014DB9" w:rsidRDefault="00014DB9">
            <w:pPr>
              <w:spacing w:line="276" w:lineRule="auto"/>
              <w:rPr>
                <w:rFonts w:cs="Arial"/>
              </w:rPr>
            </w:pPr>
          </w:p>
          <w:p w:rsidR="00014DB9" w:rsidRDefault="00014DB9" w:rsidP="00014DB9">
            <w:pPr>
              <w:spacing w:line="276" w:lineRule="auto"/>
              <w:rPr>
                <w:rFonts w:cs="Arial"/>
              </w:rPr>
            </w:pPr>
            <w:r>
              <w:rPr>
                <w:rFonts w:cs="Arial"/>
                <w:szCs w:val="22"/>
              </w:rPr>
              <w:t>This method is used to transmit the BTPhoneName to the BTPhone Client</w:t>
            </w:r>
          </w:p>
        </w:tc>
        <w:tc>
          <w:tcPr>
            <w:tcW w:w="3060" w:type="dxa"/>
            <w:tcBorders>
              <w:top w:val="single" w:sz="2" w:space="0" w:color="auto"/>
              <w:left w:val="single" w:sz="2" w:space="0" w:color="auto"/>
              <w:bottom w:val="single" w:sz="2" w:space="0" w:color="auto"/>
              <w:right w:val="single" w:sz="2" w:space="0" w:color="auto"/>
            </w:tcBorders>
          </w:tcPr>
          <w:p w:rsidR="00014DB9" w:rsidRDefault="00014DB9">
            <w:pPr>
              <w:widowControl w:val="0"/>
              <w:autoSpaceDE w:val="0"/>
              <w:autoSpaceDN w:val="0"/>
              <w:adjustRightInd w:val="0"/>
              <w:spacing w:line="276" w:lineRule="auto"/>
              <w:rPr>
                <w:rFonts w:cs="Arial"/>
                <w:bCs/>
              </w:rPr>
            </w:pPr>
            <w:r>
              <w:rPr>
                <w:rFonts w:cs="Arial"/>
                <w:bCs/>
              </w:rPr>
              <w:t>Int Phone Name:</w:t>
            </w:r>
          </w:p>
          <w:p w:rsidR="00014DB9" w:rsidRDefault="00014DB9">
            <w:pPr>
              <w:widowControl w:val="0"/>
              <w:autoSpaceDE w:val="0"/>
              <w:autoSpaceDN w:val="0"/>
              <w:adjustRightInd w:val="0"/>
              <w:spacing w:line="276" w:lineRule="auto"/>
              <w:rPr>
                <w:rFonts w:cs="Arial"/>
                <w:bCs/>
              </w:rPr>
            </w:pPr>
            <w:r>
              <w:rPr>
                <w:rFonts w:cs="Arial"/>
                <w:bCs/>
              </w:rPr>
              <w:t>80 bytes chars</w:t>
            </w:r>
          </w:p>
          <w:p w:rsidR="00014DB9" w:rsidRDefault="00014DB9">
            <w:pPr>
              <w:widowControl w:val="0"/>
              <w:autoSpaceDE w:val="0"/>
              <w:autoSpaceDN w:val="0"/>
              <w:adjustRightInd w:val="0"/>
              <w:spacing w:line="276" w:lineRule="auto"/>
              <w:rPr>
                <w:rFonts w:cs="Arial"/>
                <w:bCs/>
              </w:rPr>
            </w:pPr>
          </w:p>
        </w:tc>
      </w:tr>
      <w:tr w:rsidR="00014DB9" w:rsidTr="00014DB9">
        <w:trPr>
          <w:cantSplit/>
          <w:tblHeader/>
          <w:jc w:val="center"/>
        </w:trPr>
        <w:tc>
          <w:tcPr>
            <w:tcW w:w="3060" w:type="dxa"/>
            <w:tcBorders>
              <w:top w:val="single" w:sz="2" w:space="0" w:color="auto"/>
              <w:left w:val="single" w:sz="2" w:space="0" w:color="auto"/>
              <w:bottom w:val="single" w:sz="2" w:space="0" w:color="auto"/>
              <w:right w:val="single" w:sz="2" w:space="0" w:color="auto"/>
            </w:tcBorders>
            <w:hideMark/>
          </w:tcPr>
          <w:p w:rsidR="00014DB9" w:rsidRDefault="00014DB9">
            <w:pPr>
              <w:widowControl w:val="0"/>
              <w:autoSpaceDE w:val="0"/>
              <w:autoSpaceDN w:val="0"/>
              <w:adjustRightInd w:val="0"/>
              <w:spacing w:line="276" w:lineRule="auto"/>
              <w:rPr>
                <w:rFonts w:cs="Arial"/>
                <w:b/>
                <w:bCs/>
              </w:rPr>
            </w:pPr>
            <w:r>
              <w:rPr>
                <w:rFonts w:cs="Arial"/>
                <w:b/>
                <w:bCs/>
              </w:rPr>
              <w:fldChar w:fldCharType="begin" w:fldLock="1"/>
            </w:r>
            <w:r>
              <w:rPr>
                <w:rFonts w:cs="Arial"/>
                <w:b/>
                <w:bCs/>
              </w:rPr>
              <w:instrText>MERGEFIELD Meth.Name</w:instrText>
            </w:r>
            <w:r>
              <w:rPr>
                <w:rFonts w:cs="Arial"/>
                <w:b/>
                <w:bCs/>
              </w:rPr>
              <w:fldChar w:fldCharType="separate"/>
            </w:r>
            <w:r>
              <w:rPr>
                <w:rFonts w:cs="Arial"/>
                <w:b/>
                <w:bCs/>
              </w:rPr>
              <w:t>BTEndTelService.Rsp</w:t>
            </w:r>
            <w:r>
              <w:rPr>
                <w:rFonts w:cs="Arial"/>
                <w:b/>
                <w:bCs/>
              </w:rPr>
              <w:fldChar w:fldCharType="end"/>
            </w:r>
            <w:r>
              <w:rPr>
                <w:rFonts w:cs="Arial"/>
                <w:b/>
                <w:bCs/>
              </w:rPr>
              <w: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pPr>
              <w:spacing w:line="276" w:lineRule="auto"/>
              <w:rPr>
                <w:rFonts w:cs="Arial"/>
              </w:rPr>
            </w:pPr>
            <w:r>
              <w:rPr>
                <w:rFonts w:cs="Arial"/>
              </w:rPr>
              <w:fldChar w:fldCharType="begin" w:fldLock="1"/>
            </w:r>
            <w:r>
              <w:rPr>
                <w:rFonts w:cs="Arial"/>
              </w:rPr>
              <w:instrText>MERGEFIELD Meth.Notes</w:instrText>
            </w:r>
            <w:r>
              <w:rPr>
                <w:rFonts w:cs="Arial"/>
              </w:rPr>
              <w:fldChar w:fldCharType="end"/>
            </w:r>
            <w:r>
              <w:rPr>
                <w:rFonts w:cs="Arial"/>
              </w:rPr>
              <w:t>Message Type: Request with Response</w:t>
            </w:r>
          </w:p>
          <w:p w:rsidR="00014DB9" w:rsidRDefault="00014DB9">
            <w:pPr>
              <w:spacing w:line="276" w:lineRule="auto"/>
              <w:rPr>
                <w:rFonts w:cs="Arial"/>
              </w:rPr>
            </w:pPr>
          </w:p>
          <w:p w:rsidR="00014DB9" w:rsidRDefault="00014DB9">
            <w:pPr>
              <w:widowControl w:val="0"/>
              <w:autoSpaceDE w:val="0"/>
              <w:autoSpaceDN w:val="0"/>
              <w:adjustRightInd w:val="0"/>
              <w:spacing w:line="276" w:lineRule="auto"/>
              <w:rPr>
                <w:rFonts w:cs="Arial"/>
                <w:bCs/>
              </w:rPr>
            </w:pPr>
            <w:r>
              <w:rPr>
                <w:rFonts w:cs="Arial"/>
              </w:rPr>
              <w:t>This method is used to terminate the currently active BT Phone Call. When the call is disconnected, a response signal shall be sent with "Final Result".</w:t>
            </w:r>
          </w:p>
        </w:tc>
        <w:tc>
          <w:tcPr>
            <w:tcW w:w="3060" w:type="dxa"/>
            <w:tcBorders>
              <w:top w:val="single" w:sz="2" w:space="0" w:color="auto"/>
              <w:left w:val="single" w:sz="2" w:space="0" w:color="auto"/>
              <w:bottom w:val="single" w:sz="2" w:space="0" w:color="auto"/>
              <w:right w:val="single" w:sz="2" w:space="0" w:color="auto"/>
            </w:tcBorders>
          </w:tcPr>
          <w:p w:rsidR="00014DB9" w:rsidRDefault="00014DB9">
            <w:pPr>
              <w:widowControl w:val="0"/>
              <w:autoSpaceDE w:val="0"/>
              <w:autoSpaceDN w:val="0"/>
              <w:adjustRightInd w:val="0"/>
              <w:spacing w:line="276" w:lineRule="auto"/>
              <w:rPr>
                <w:rFonts w:cs="Arial"/>
                <w:bCs/>
              </w:rPr>
            </w:pPr>
            <w:r>
              <w:rPr>
                <w:rFonts w:cs="Arial"/>
                <w:bCs/>
              </w:rPr>
              <w:fldChar w:fldCharType="begin" w:fldLock="1"/>
            </w:r>
            <w:r>
              <w:rPr>
                <w:rFonts w:cs="Arial"/>
                <w:bCs/>
              </w:rPr>
              <w:instrText>MERGEFIELD MethParameter.Type</w:instrText>
            </w:r>
            <w:r>
              <w:rPr>
                <w:rFonts w:cs="Arial"/>
                <w:bCs/>
              </w:rPr>
              <w:fldChar w:fldCharType="separate"/>
            </w:r>
            <w:r>
              <w:rPr>
                <w:rFonts w:cs="Arial"/>
                <w:bCs/>
              </w:rPr>
              <w:t>int</w:t>
            </w:r>
            <w:r>
              <w:rPr>
                <w:rFonts w:cs="Arial"/>
                <w:bCs/>
              </w:rPr>
              <w:fldChar w:fldCharType="end"/>
            </w:r>
            <w:r>
              <w:rPr>
                <w:rFonts w:cs="Arial"/>
                <w:bCs/>
              </w:rPr>
              <w:t xml:space="preserve"> </w:t>
            </w:r>
            <w:r>
              <w:rPr>
                <w:rFonts w:cs="Arial"/>
                <w:bCs/>
                <w:i/>
              </w:rPr>
              <w:fldChar w:fldCharType="begin" w:fldLock="1"/>
            </w:r>
            <w:r>
              <w:rPr>
                <w:rFonts w:cs="Arial"/>
                <w:bCs/>
                <w:i/>
              </w:rPr>
              <w:instrText>MERGEFIELD MethParameter.Name</w:instrText>
            </w:r>
            <w:r>
              <w:rPr>
                <w:rFonts w:cs="Arial"/>
                <w:bCs/>
                <w:i/>
              </w:rPr>
              <w:fldChar w:fldCharType="separate"/>
            </w:r>
            <w:r>
              <w:rPr>
                <w:rFonts w:cs="Arial"/>
                <w:bCs/>
                <w:i/>
              </w:rPr>
              <w:t xml:space="preserve">Result : </w:t>
            </w:r>
            <w:r>
              <w:rPr>
                <w:rFonts w:cs="Arial"/>
                <w:bCs/>
                <w:i/>
              </w:rPr>
              <w:fldChar w:fldCharType="end"/>
            </w:r>
            <w:r>
              <w:rPr>
                <w:rFonts w:cs="Arial"/>
                <w:bCs/>
              </w:rPr>
              <w:t xml:space="preserve"> </w:t>
            </w:r>
          </w:p>
          <w:p w:rsidR="00014DB9" w:rsidRDefault="00014DB9">
            <w:pPr>
              <w:widowControl w:val="0"/>
              <w:autoSpaceDE w:val="0"/>
              <w:autoSpaceDN w:val="0"/>
              <w:adjustRightInd w:val="0"/>
              <w:spacing w:line="276" w:lineRule="auto"/>
            </w:pPr>
            <w:r>
              <w:rPr>
                <w:rFonts w:cs="Arial"/>
                <w:bCs/>
              </w:rPr>
              <w:t>0x0: Inactive</w:t>
            </w:r>
          </w:p>
          <w:p w:rsidR="00014DB9" w:rsidRDefault="00014DB9">
            <w:pPr>
              <w:widowControl w:val="0"/>
              <w:autoSpaceDE w:val="0"/>
              <w:autoSpaceDN w:val="0"/>
              <w:adjustRightInd w:val="0"/>
              <w:spacing w:line="276" w:lineRule="auto"/>
            </w:pPr>
            <w:r>
              <w:rPr>
                <w:rFonts w:cs="Arial"/>
                <w:bCs/>
              </w:rPr>
              <w:fldChar w:fldCharType="begin" w:fldLock="1"/>
            </w:r>
            <w:r>
              <w:rPr>
                <w:rFonts w:cs="Arial"/>
                <w:bCs/>
              </w:rPr>
              <w:instrText>MERGEFIELD MethParameter.Notes</w:instrText>
            </w:r>
            <w:r>
              <w:rPr>
                <w:rFonts w:cs="Arial"/>
                <w:bCs/>
              </w:rPr>
              <w:fldChar w:fldCharType="separate"/>
            </w:r>
            <w:r>
              <w:rPr>
                <w:rFonts w:cs="Arial"/>
                <w:bCs/>
              </w:rPr>
              <w:t>0x1: Intermediate Result</w:t>
            </w:r>
          </w:p>
          <w:p w:rsidR="00014DB9" w:rsidRDefault="00014DB9">
            <w:pPr>
              <w:widowControl w:val="0"/>
              <w:autoSpaceDE w:val="0"/>
              <w:autoSpaceDN w:val="0"/>
              <w:adjustRightInd w:val="0"/>
              <w:spacing w:line="276" w:lineRule="auto"/>
            </w:pPr>
            <w:r>
              <w:rPr>
                <w:rFonts w:cs="Arial"/>
                <w:bCs/>
              </w:rPr>
              <w:t>0x2: Final Result</w:t>
            </w:r>
            <w:r>
              <w:rPr>
                <w:rFonts w:cs="Arial"/>
                <w:bCs/>
              </w:rPr>
              <w:fldChar w:fldCharType="end"/>
            </w:r>
          </w:p>
          <w:p w:rsidR="00014DB9" w:rsidRDefault="00014DB9">
            <w:pPr>
              <w:widowControl w:val="0"/>
              <w:autoSpaceDE w:val="0"/>
              <w:autoSpaceDN w:val="0"/>
              <w:adjustRightInd w:val="0"/>
              <w:spacing w:line="276" w:lineRule="auto"/>
            </w:pPr>
            <w:r>
              <w:rPr>
                <w:rFonts w:cs="Arial"/>
                <w:bCs/>
              </w:rPr>
              <w:t>0x3: Error</w:t>
            </w:r>
          </w:p>
          <w:p w:rsidR="00014DB9" w:rsidRDefault="00014DB9">
            <w:pPr>
              <w:widowControl w:val="0"/>
              <w:autoSpaceDE w:val="0"/>
              <w:autoSpaceDN w:val="0"/>
              <w:adjustRightInd w:val="0"/>
              <w:spacing w:line="276" w:lineRule="auto"/>
              <w:rPr>
                <w:rFonts w:cs="Arial"/>
                <w:bCs/>
              </w:rPr>
            </w:pPr>
          </w:p>
          <w:p w:rsidR="00014DB9" w:rsidRDefault="00014DB9">
            <w:pPr>
              <w:widowControl w:val="0"/>
              <w:autoSpaceDE w:val="0"/>
              <w:autoSpaceDN w:val="0"/>
              <w:adjustRightInd w:val="0"/>
              <w:spacing w:line="276" w:lineRule="auto"/>
              <w:rPr>
                <w:rFonts w:cs="Arial"/>
                <w:bCs/>
              </w:rPr>
            </w:pPr>
          </w:p>
        </w:tc>
      </w:tr>
      <w:tr w:rsidR="00014DB9" w:rsidTr="00014DB9">
        <w:trPr>
          <w:cantSplit/>
          <w:trHeight w:val="2402"/>
          <w:tblHeader/>
          <w:jc w:val="center"/>
        </w:trPr>
        <w:tc>
          <w:tcPr>
            <w:tcW w:w="3060" w:type="dxa"/>
            <w:tcBorders>
              <w:top w:val="single" w:sz="2" w:space="0" w:color="auto"/>
              <w:left w:val="single" w:sz="2" w:space="0" w:color="auto"/>
              <w:bottom w:val="single" w:sz="2" w:space="0" w:color="auto"/>
              <w:right w:val="single" w:sz="2" w:space="0" w:color="auto"/>
            </w:tcBorders>
            <w:hideMark/>
          </w:tcPr>
          <w:p w:rsidR="00014DB9" w:rsidRDefault="00014DB9" w:rsidP="00014DB9">
            <w:pPr>
              <w:widowControl w:val="0"/>
              <w:autoSpaceDE w:val="0"/>
              <w:autoSpaceDN w:val="0"/>
              <w:adjustRightInd w:val="0"/>
              <w:spacing w:line="276" w:lineRule="auto"/>
              <w:rPr>
                <w:rFonts w:cs="Arial"/>
                <w:b/>
                <w:bCs/>
              </w:rPr>
            </w:pPr>
            <w:r>
              <w:rPr>
                <w:rFonts w:cs="Arial"/>
                <w:b/>
                <w:bCs/>
              </w:rPr>
              <w:fldChar w:fldCharType="begin" w:fldLock="1"/>
            </w:r>
            <w:r>
              <w:rPr>
                <w:rFonts w:cs="Arial"/>
                <w:b/>
                <w:bCs/>
              </w:rPr>
              <w:instrText>MERGEFIELD Meth.Name</w:instrText>
            </w:r>
            <w:r>
              <w:rPr>
                <w:rFonts w:cs="Arial"/>
                <w:b/>
                <w:bCs/>
              </w:rPr>
              <w:fldChar w:fldCharType="separate"/>
            </w:r>
            <w:r>
              <w:rPr>
                <w:rFonts w:cs="Arial"/>
                <w:b/>
                <w:bCs/>
              </w:rPr>
              <w:t>BTInCallOptions.St</w:t>
            </w:r>
            <w:r>
              <w:rPr>
                <w:rFonts w:cs="Arial"/>
                <w:b/>
                <w:bCs/>
              </w:rPr>
              <w:fldChar w:fldCharType="end"/>
            </w:r>
            <w:r>
              <w:rPr>
                <w:rFonts w:cs="Arial"/>
                <w:b/>
                <w:bCs/>
              </w:rPr>
              <w: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pPr>
              <w:autoSpaceDE w:val="0"/>
              <w:autoSpaceDN w:val="0"/>
              <w:adjustRightInd w:val="0"/>
              <w:spacing w:line="276" w:lineRule="auto"/>
              <w:rPr>
                <w:rFonts w:cs="Arial"/>
              </w:rPr>
            </w:pPr>
            <w:r>
              <w:rPr>
                <w:rFonts w:cs="Arial"/>
              </w:rPr>
              <w:fldChar w:fldCharType="begin" w:fldLock="1"/>
            </w:r>
            <w:r>
              <w:rPr>
                <w:rFonts w:cs="Arial"/>
              </w:rPr>
              <w:instrText>MERGEFIELD Meth.Notes</w:instrText>
            </w:r>
            <w:r>
              <w:rPr>
                <w:rFonts w:cs="Arial"/>
              </w:rPr>
              <w:fldChar w:fldCharType="end"/>
            </w:r>
            <w:r>
              <w:rPr>
                <w:rFonts w:cs="Arial"/>
              </w:rPr>
              <w:t>Message Type: Status</w:t>
            </w:r>
          </w:p>
          <w:p w:rsidR="00014DB9" w:rsidRDefault="00014DB9">
            <w:pPr>
              <w:autoSpaceDE w:val="0"/>
              <w:autoSpaceDN w:val="0"/>
              <w:adjustRightInd w:val="0"/>
              <w:spacing w:line="276" w:lineRule="auto"/>
              <w:rPr>
                <w:rFonts w:cs="Arial"/>
              </w:rPr>
            </w:pPr>
          </w:p>
          <w:p w:rsidR="00014DB9" w:rsidRDefault="00014DB9" w:rsidP="00014DB9">
            <w:pPr>
              <w:autoSpaceDE w:val="0"/>
              <w:autoSpaceDN w:val="0"/>
              <w:adjustRightInd w:val="0"/>
              <w:spacing w:line="276" w:lineRule="auto"/>
              <w:rPr>
                <w:rFonts w:cs="Arial"/>
              </w:rPr>
            </w:pPr>
            <w:r>
              <w:rPr>
                <w:rFonts w:cs="Arial"/>
              </w:rPr>
              <w:t>This method is used to indicate all in call options such as switch calls, join calls, privacy mode, handsfree mode, hold call.</w:t>
            </w:r>
          </w:p>
        </w:tc>
        <w:tc>
          <w:tcPr>
            <w:tcW w:w="3060" w:type="dxa"/>
            <w:tcBorders>
              <w:top w:val="single" w:sz="2" w:space="0" w:color="auto"/>
              <w:left w:val="single" w:sz="2" w:space="0" w:color="auto"/>
              <w:bottom w:val="single" w:sz="2" w:space="0" w:color="auto"/>
              <w:right w:val="single" w:sz="2" w:space="0" w:color="auto"/>
            </w:tcBorders>
          </w:tcPr>
          <w:p w:rsidR="00014DB9" w:rsidRDefault="00014DB9">
            <w:pPr>
              <w:widowControl w:val="0"/>
              <w:autoSpaceDE w:val="0"/>
              <w:autoSpaceDN w:val="0"/>
              <w:adjustRightInd w:val="0"/>
              <w:spacing w:line="276" w:lineRule="auto"/>
              <w:rPr>
                <w:rFonts w:cs="Arial"/>
                <w:bCs/>
              </w:rPr>
            </w:pPr>
            <w:r>
              <w:rPr>
                <w:rFonts w:cs="Arial"/>
                <w:bCs/>
              </w:rPr>
              <w:fldChar w:fldCharType="begin" w:fldLock="1"/>
            </w:r>
            <w:r>
              <w:rPr>
                <w:rFonts w:cs="Arial"/>
                <w:bCs/>
              </w:rPr>
              <w:instrText>MERGEFIELD MethParameter.Type</w:instrText>
            </w:r>
            <w:r>
              <w:rPr>
                <w:rFonts w:cs="Arial"/>
                <w:bCs/>
              </w:rPr>
              <w:fldChar w:fldCharType="separate"/>
            </w:r>
            <w:r>
              <w:rPr>
                <w:rFonts w:cs="Arial"/>
                <w:bCs/>
              </w:rPr>
              <w:t>int</w:t>
            </w:r>
            <w:r>
              <w:rPr>
                <w:rFonts w:cs="Arial"/>
                <w:bCs/>
              </w:rPr>
              <w:fldChar w:fldCharType="end"/>
            </w:r>
            <w:r>
              <w:rPr>
                <w:rFonts w:cs="Arial"/>
                <w:bCs/>
              </w:rPr>
              <w:t xml:space="preserve"> </w:t>
            </w:r>
            <w:r>
              <w:rPr>
                <w:rFonts w:cs="Arial"/>
                <w:i/>
              </w:rPr>
              <w:fldChar w:fldCharType="begin" w:fldLock="1"/>
            </w:r>
            <w:r>
              <w:rPr>
                <w:rFonts w:cs="Arial"/>
                <w:i/>
              </w:rPr>
              <w:instrText xml:space="preserve">MERGEFIELD </w:instrText>
            </w:r>
            <w:r>
              <w:rPr>
                <w:rFonts w:cs="Arial"/>
                <w:bCs/>
                <w:i/>
              </w:rPr>
              <w:instrText>MethParameter.Name</w:instrText>
            </w:r>
            <w:r>
              <w:rPr>
                <w:rFonts w:cs="Arial"/>
                <w:i/>
              </w:rPr>
              <w:fldChar w:fldCharType="separate"/>
            </w:r>
            <w:r>
              <w:rPr>
                <w:rFonts w:cs="Arial"/>
                <w:bCs/>
                <w:i/>
              </w:rPr>
              <w:t xml:space="preserve">Result : </w:t>
            </w:r>
            <w:r>
              <w:rPr>
                <w:rFonts w:cs="Arial"/>
                <w:i/>
              </w:rPr>
              <w:fldChar w:fldCharType="end"/>
            </w:r>
            <w:r>
              <w:rPr>
                <w:rFonts w:cs="Arial"/>
                <w:bCs/>
              </w:rPr>
              <w:t xml:space="preserve"> </w:t>
            </w:r>
          </w:p>
          <w:p w:rsidR="00014DB9" w:rsidRDefault="00014DB9">
            <w:pPr>
              <w:widowControl w:val="0"/>
              <w:autoSpaceDE w:val="0"/>
              <w:autoSpaceDN w:val="0"/>
              <w:adjustRightInd w:val="0"/>
              <w:spacing w:line="276" w:lineRule="auto"/>
              <w:rPr>
                <w:rFonts w:cs="Arial"/>
                <w:bCs/>
              </w:rPr>
            </w:pPr>
            <w:r>
              <w:rPr>
                <w:rFonts w:cs="Arial"/>
                <w:bCs/>
              </w:rPr>
              <w:fldChar w:fldCharType="begin" w:fldLock="1"/>
            </w:r>
            <w:r>
              <w:rPr>
                <w:rFonts w:cs="Arial"/>
                <w:bCs/>
              </w:rPr>
              <w:instrText>MERGEFIELD MethParameter.Notes</w:instrText>
            </w:r>
            <w:r>
              <w:rPr>
                <w:rFonts w:cs="Arial"/>
                <w:bCs/>
              </w:rPr>
              <w:fldChar w:fldCharType="separate"/>
            </w:r>
            <w:r>
              <w:rPr>
                <w:rFonts w:cs="Arial"/>
                <w:bCs/>
              </w:rPr>
              <w:t>0x0: Inactive</w:t>
            </w:r>
          </w:p>
          <w:p w:rsidR="00014DB9" w:rsidRDefault="00014DB9">
            <w:pPr>
              <w:widowControl w:val="0"/>
              <w:autoSpaceDE w:val="0"/>
              <w:autoSpaceDN w:val="0"/>
              <w:adjustRightInd w:val="0"/>
              <w:spacing w:line="276" w:lineRule="auto"/>
              <w:rPr>
                <w:rFonts w:cs="Arial"/>
                <w:bCs/>
              </w:rPr>
            </w:pPr>
            <w:r>
              <w:rPr>
                <w:rFonts w:cs="Arial"/>
                <w:bCs/>
              </w:rPr>
              <w:t>0x1: Switched</w:t>
            </w:r>
          </w:p>
          <w:p w:rsidR="00014DB9" w:rsidRDefault="00014DB9">
            <w:pPr>
              <w:widowControl w:val="0"/>
              <w:autoSpaceDE w:val="0"/>
              <w:autoSpaceDN w:val="0"/>
              <w:adjustRightInd w:val="0"/>
              <w:spacing w:line="276" w:lineRule="auto"/>
              <w:rPr>
                <w:rFonts w:cs="Arial"/>
                <w:bCs/>
              </w:rPr>
            </w:pPr>
            <w:r>
              <w:rPr>
                <w:rFonts w:cs="Arial"/>
                <w:bCs/>
              </w:rPr>
              <w:t>0x2: Joined</w:t>
            </w:r>
          </w:p>
          <w:p w:rsidR="00014DB9" w:rsidRDefault="00014DB9">
            <w:pPr>
              <w:widowControl w:val="0"/>
              <w:autoSpaceDE w:val="0"/>
              <w:autoSpaceDN w:val="0"/>
              <w:adjustRightInd w:val="0"/>
              <w:spacing w:line="276" w:lineRule="auto"/>
              <w:rPr>
                <w:rFonts w:cs="Arial"/>
                <w:bCs/>
              </w:rPr>
            </w:pPr>
            <w:r>
              <w:rPr>
                <w:rFonts w:cs="Arial"/>
                <w:bCs/>
              </w:rPr>
              <w:t>0x3: In Privacy Mode</w:t>
            </w:r>
          </w:p>
          <w:p w:rsidR="00014DB9" w:rsidRDefault="00014DB9">
            <w:pPr>
              <w:widowControl w:val="0"/>
              <w:autoSpaceDE w:val="0"/>
              <w:autoSpaceDN w:val="0"/>
              <w:adjustRightInd w:val="0"/>
              <w:spacing w:line="276" w:lineRule="auto"/>
              <w:rPr>
                <w:rFonts w:cs="Arial"/>
                <w:bCs/>
              </w:rPr>
            </w:pPr>
            <w:r>
              <w:rPr>
                <w:rFonts w:cs="Arial"/>
                <w:bCs/>
              </w:rPr>
              <w:t>0x4: In Hands Free Mode</w:t>
            </w:r>
          </w:p>
          <w:p w:rsidR="00014DB9" w:rsidRDefault="00014DB9">
            <w:pPr>
              <w:widowControl w:val="0"/>
              <w:autoSpaceDE w:val="0"/>
              <w:autoSpaceDN w:val="0"/>
              <w:adjustRightInd w:val="0"/>
              <w:spacing w:line="276" w:lineRule="auto"/>
              <w:rPr>
                <w:rFonts w:cs="Arial"/>
                <w:bCs/>
              </w:rPr>
            </w:pPr>
            <w:r>
              <w:rPr>
                <w:rFonts w:cs="Arial"/>
                <w:bCs/>
              </w:rPr>
              <w:t>0x5: In Hold Mode</w:t>
            </w:r>
          </w:p>
          <w:p w:rsidR="00014DB9" w:rsidRDefault="00014DB9">
            <w:pPr>
              <w:widowControl w:val="0"/>
              <w:autoSpaceDE w:val="0"/>
              <w:autoSpaceDN w:val="0"/>
              <w:adjustRightInd w:val="0"/>
              <w:spacing w:line="276" w:lineRule="auto"/>
              <w:rPr>
                <w:rFonts w:cs="Arial"/>
                <w:bCs/>
              </w:rPr>
            </w:pPr>
            <w:r>
              <w:rPr>
                <w:rFonts w:cs="Arial"/>
                <w:bCs/>
              </w:rPr>
              <w:t>0x6: Hold Mode Off</w:t>
            </w:r>
            <w:r>
              <w:rPr>
                <w:rFonts w:cs="Arial"/>
                <w:bCs/>
              </w:rPr>
              <w:fldChar w:fldCharType="end"/>
            </w:r>
          </w:p>
          <w:p w:rsidR="00014DB9" w:rsidRDefault="00014DB9">
            <w:pPr>
              <w:widowControl w:val="0"/>
              <w:autoSpaceDE w:val="0"/>
              <w:autoSpaceDN w:val="0"/>
              <w:adjustRightInd w:val="0"/>
              <w:spacing w:line="276" w:lineRule="auto"/>
              <w:rPr>
                <w:rFonts w:cs="Arial"/>
                <w:bCs/>
              </w:rPr>
            </w:pPr>
          </w:p>
        </w:tc>
      </w:tr>
      <w:tr w:rsidR="00014DB9" w:rsidTr="00014DB9">
        <w:trPr>
          <w:cantSplit/>
          <w:tblHeader/>
          <w:jc w:val="center"/>
        </w:trPr>
        <w:tc>
          <w:tcPr>
            <w:tcW w:w="3060" w:type="dxa"/>
            <w:tcBorders>
              <w:top w:val="single" w:sz="2" w:space="0" w:color="auto"/>
              <w:left w:val="single" w:sz="2" w:space="0" w:color="auto"/>
              <w:bottom w:val="single" w:sz="2" w:space="0" w:color="auto"/>
              <w:right w:val="single" w:sz="2" w:space="0" w:color="auto"/>
            </w:tcBorders>
            <w:hideMark/>
          </w:tcPr>
          <w:p w:rsidR="00014DB9" w:rsidRDefault="00014DB9">
            <w:pPr>
              <w:widowControl w:val="0"/>
              <w:autoSpaceDE w:val="0"/>
              <w:autoSpaceDN w:val="0"/>
              <w:adjustRightInd w:val="0"/>
              <w:spacing w:line="276" w:lineRule="auto"/>
              <w:rPr>
                <w:rFonts w:cs="Arial"/>
                <w:b/>
                <w:bCs/>
              </w:rPr>
            </w:pPr>
            <w:r>
              <w:rPr>
                <w:rFonts w:cs="Arial"/>
                <w:b/>
                <w:bCs/>
              </w:rPr>
              <w:fldChar w:fldCharType="begin" w:fldLock="1"/>
            </w:r>
            <w:r>
              <w:rPr>
                <w:rFonts w:cs="Arial"/>
                <w:b/>
                <w:bCs/>
              </w:rPr>
              <w:instrText>MERGEFIELD Meth.Name</w:instrText>
            </w:r>
            <w:r>
              <w:rPr>
                <w:rFonts w:cs="Arial"/>
                <w:b/>
                <w:bCs/>
              </w:rPr>
              <w:fldChar w:fldCharType="separate"/>
            </w:r>
            <w:r>
              <w:rPr>
                <w:rFonts w:cs="Arial"/>
                <w:b/>
                <w:bCs/>
              </w:rPr>
              <w:t>BTIncomingCall.Rsp</w:t>
            </w:r>
            <w:r>
              <w:rPr>
                <w:rFonts w:cs="Arial"/>
                <w:b/>
                <w:bCs/>
              </w:rPr>
              <w:fldChar w:fldCharType="end"/>
            </w:r>
            <w:r>
              <w:rPr>
                <w:rFonts w:cs="Arial"/>
                <w:b/>
                <w:bCs/>
              </w:rPr>
              <w: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pPr>
              <w:spacing w:line="276" w:lineRule="auto"/>
              <w:rPr>
                <w:rFonts w:cs="Arial"/>
              </w:rPr>
            </w:pPr>
            <w:r>
              <w:rPr>
                <w:rFonts w:cs="Arial"/>
              </w:rPr>
              <w:fldChar w:fldCharType="begin" w:fldLock="1"/>
            </w:r>
            <w:r>
              <w:rPr>
                <w:rFonts w:cs="Arial"/>
              </w:rPr>
              <w:instrText>MERGEFIELD Meth.Notes</w:instrText>
            </w:r>
            <w:r>
              <w:rPr>
                <w:rFonts w:cs="Arial"/>
              </w:rPr>
              <w:fldChar w:fldCharType="end"/>
            </w:r>
            <w:r>
              <w:rPr>
                <w:rFonts w:cs="Arial"/>
              </w:rPr>
              <w:t>Message Type: Request with Response</w:t>
            </w:r>
          </w:p>
          <w:p w:rsidR="00014DB9" w:rsidRDefault="00014DB9">
            <w:pPr>
              <w:spacing w:line="276" w:lineRule="auto"/>
              <w:rPr>
                <w:rFonts w:cs="Arial"/>
              </w:rPr>
            </w:pPr>
          </w:p>
          <w:p w:rsidR="00014DB9" w:rsidRDefault="00014DB9">
            <w:pPr>
              <w:widowControl w:val="0"/>
              <w:autoSpaceDE w:val="0"/>
              <w:autoSpaceDN w:val="0"/>
              <w:adjustRightInd w:val="0"/>
              <w:spacing w:line="276" w:lineRule="auto"/>
              <w:rPr>
                <w:rFonts w:cs="Arial"/>
                <w:bCs/>
              </w:rPr>
            </w:pPr>
            <w:r>
              <w:rPr>
                <w:rFonts w:cs="Arial"/>
              </w:rPr>
              <w:t>This method handles the request for accepting or declining an incoming BT Telephony call. The object responds with information whether the incoming call has been accepted or declined.</w:t>
            </w:r>
          </w:p>
        </w:tc>
        <w:tc>
          <w:tcPr>
            <w:tcW w:w="3060" w:type="dxa"/>
            <w:tcBorders>
              <w:top w:val="single" w:sz="2" w:space="0" w:color="auto"/>
              <w:left w:val="single" w:sz="2" w:space="0" w:color="auto"/>
              <w:bottom w:val="single" w:sz="2" w:space="0" w:color="auto"/>
              <w:right w:val="single" w:sz="2" w:space="0" w:color="auto"/>
            </w:tcBorders>
            <w:hideMark/>
          </w:tcPr>
          <w:p w:rsidR="00014DB9" w:rsidRDefault="00014DB9">
            <w:pPr>
              <w:widowControl w:val="0"/>
              <w:autoSpaceDE w:val="0"/>
              <w:autoSpaceDN w:val="0"/>
              <w:adjustRightInd w:val="0"/>
              <w:spacing w:line="276" w:lineRule="auto"/>
              <w:rPr>
                <w:rFonts w:cs="Arial"/>
                <w:bCs/>
              </w:rPr>
            </w:pPr>
            <w:r>
              <w:rPr>
                <w:rFonts w:cs="Arial"/>
                <w:bCs/>
              </w:rPr>
              <w:fldChar w:fldCharType="begin" w:fldLock="1"/>
            </w:r>
            <w:r>
              <w:rPr>
                <w:rFonts w:cs="Arial"/>
                <w:bCs/>
              </w:rPr>
              <w:instrText>MERGEFIELD MethParameter.Type</w:instrText>
            </w:r>
            <w:r>
              <w:rPr>
                <w:rFonts w:cs="Arial"/>
                <w:bCs/>
              </w:rPr>
              <w:fldChar w:fldCharType="separate"/>
            </w:r>
            <w:r>
              <w:rPr>
                <w:rFonts w:cs="Arial"/>
                <w:bCs/>
              </w:rPr>
              <w:t>int</w:t>
            </w:r>
            <w:r>
              <w:rPr>
                <w:rFonts w:cs="Arial"/>
                <w:bCs/>
              </w:rPr>
              <w:fldChar w:fldCharType="end"/>
            </w:r>
            <w:r>
              <w:rPr>
                <w:rFonts w:cs="Arial"/>
                <w:bCs/>
              </w:rPr>
              <w:t xml:space="preserve"> </w:t>
            </w:r>
            <w:r>
              <w:rPr>
                <w:rFonts w:cs="Arial"/>
                <w:bCs/>
              </w:rPr>
              <w:fldChar w:fldCharType="begin" w:fldLock="1"/>
            </w:r>
            <w:r>
              <w:rPr>
                <w:rFonts w:cs="Arial"/>
                <w:bCs/>
              </w:rPr>
              <w:instrText>MERGEFIELD MethParameter.Name</w:instrText>
            </w:r>
            <w:r>
              <w:rPr>
                <w:rFonts w:cs="Arial"/>
                <w:bCs/>
              </w:rPr>
              <w:fldChar w:fldCharType="separate"/>
            </w:r>
            <w:r>
              <w:rPr>
                <w:rFonts w:cs="Arial"/>
                <w:bCs/>
                <w:i/>
              </w:rPr>
              <w:t>Result :</w:t>
            </w:r>
            <w:r>
              <w:rPr>
                <w:rFonts w:cs="Arial"/>
                <w:bCs/>
              </w:rPr>
              <w:t xml:space="preserve"> </w:t>
            </w:r>
            <w:r>
              <w:rPr>
                <w:rFonts w:cs="Arial"/>
                <w:bCs/>
              </w:rPr>
              <w:fldChar w:fldCharType="end"/>
            </w:r>
            <w:r>
              <w:rPr>
                <w:rFonts w:cs="Arial"/>
                <w:bCs/>
              </w:rPr>
              <w:t xml:space="preserve"> </w:t>
            </w:r>
          </w:p>
          <w:p w:rsidR="00014DB9" w:rsidRDefault="00014DB9">
            <w:pPr>
              <w:widowControl w:val="0"/>
              <w:autoSpaceDE w:val="0"/>
              <w:autoSpaceDN w:val="0"/>
              <w:adjustRightInd w:val="0"/>
              <w:spacing w:line="276" w:lineRule="auto"/>
              <w:rPr>
                <w:rFonts w:cs="Arial"/>
                <w:bCs/>
              </w:rPr>
            </w:pPr>
            <w:r>
              <w:rPr>
                <w:rFonts w:cs="Arial"/>
                <w:bCs/>
              </w:rPr>
              <w:t>0x00: Inactive</w:t>
            </w:r>
          </w:p>
          <w:p w:rsidR="00014DB9" w:rsidRDefault="00014DB9">
            <w:pPr>
              <w:widowControl w:val="0"/>
              <w:autoSpaceDE w:val="0"/>
              <w:autoSpaceDN w:val="0"/>
              <w:adjustRightInd w:val="0"/>
              <w:spacing w:line="276" w:lineRule="auto"/>
              <w:rPr>
                <w:rFonts w:cs="Arial"/>
                <w:bCs/>
              </w:rPr>
            </w:pPr>
            <w:r>
              <w:rPr>
                <w:rFonts w:cs="Arial"/>
                <w:bCs/>
              </w:rPr>
              <w:t>0x01: Accepted</w:t>
            </w:r>
          </w:p>
          <w:p w:rsidR="00014DB9" w:rsidRDefault="00014DB9">
            <w:pPr>
              <w:widowControl w:val="0"/>
              <w:autoSpaceDE w:val="0"/>
              <w:autoSpaceDN w:val="0"/>
              <w:adjustRightInd w:val="0"/>
              <w:spacing w:line="276" w:lineRule="auto"/>
              <w:rPr>
                <w:rFonts w:cs="Arial"/>
                <w:bCs/>
              </w:rPr>
            </w:pPr>
            <w:r>
              <w:rPr>
                <w:rFonts w:cs="Arial"/>
                <w:bCs/>
              </w:rPr>
              <w:t>0x02: Declined</w:t>
            </w:r>
          </w:p>
          <w:p w:rsidR="00014DB9" w:rsidRDefault="00014DB9">
            <w:pPr>
              <w:widowControl w:val="0"/>
              <w:autoSpaceDE w:val="0"/>
              <w:autoSpaceDN w:val="0"/>
              <w:adjustRightInd w:val="0"/>
              <w:spacing w:line="276" w:lineRule="auto"/>
              <w:rPr>
                <w:rFonts w:cs="Arial"/>
                <w:bCs/>
              </w:rPr>
            </w:pPr>
            <w:r>
              <w:rPr>
                <w:rFonts w:cs="Arial"/>
                <w:bCs/>
              </w:rPr>
              <w:t>0x03: Failed</w:t>
            </w:r>
          </w:p>
        </w:tc>
      </w:tr>
      <w:tr w:rsidR="00014DB9" w:rsidRPr="005B74CD" w:rsidTr="00014DB9">
        <w:trPr>
          <w:jc w:val="center"/>
        </w:trPr>
        <w:tc>
          <w:tcPr>
            <w:tcW w:w="3060" w:type="dxa"/>
            <w:tcBorders>
              <w:top w:val="single" w:sz="2" w:space="0" w:color="auto"/>
              <w:left w:val="single" w:sz="2" w:space="0" w:color="auto"/>
              <w:bottom w:val="single" w:sz="2" w:space="0" w:color="auto"/>
              <w:right w:val="single" w:sz="2" w:space="0" w:color="auto"/>
            </w:tcBorders>
            <w:hideMark/>
          </w:tcPr>
          <w:p w:rsidR="00014DB9" w:rsidRDefault="00014DB9">
            <w:pPr>
              <w:spacing w:line="276" w:lineRule="auto"/>
              <w:rPr>
                <w:rFonts w:cs="Arial"/>
              </w:rPr>
            </w:pPr>
            <w:r>
              <w:rPr>
                <w:rFonts w:cs="Arial"/>
              </w:rPr>
              <w:fldChar w:fldCharType="begin" w:fldLock="1"/>
            </w:r>
            <w:r>
              <w:rPr>
                <w:rFonts w:cs="Arial"/>
              </w:rPr>
              <w:instrText xml:space="preserve">MERGEFIELD </w:instrText>
            </w:r>
            <w:r>
              <w:rPr>
                <w:rFonts w:cs="Arial"/>
                <w:b/>
                <w:bCs/>
              </w:rPr>
              <w:instrText>Meth.Name</w:instrText>
            </w:r>
            <w:r>
              <w:rPr>
                <w:rFonts w:cs="Arial"/>
              </w:rPr>
              <w:fldChar w:fldCharType="separate"/>
            </w:r>
            <w:r>
              <w:rPr>
                <w:rFonts w:cs="Arial"/>
                <w:b/>
                <w:bCs/>
              </w:rPr>
              <w:t>InitiateBTCall.Rsp</w:t>
            </w:r>
            <w:r>
              <w:rPr>
                <w:rFonts w:cs="Arial"/>
              </w:rPr>
              <w:fldChar w:fldCharType="end"/>
            </w:r>
            <w:r>
              <w:rPr>
                <w:rFonts w:cs="Arial"/>
                <w:b/>
                <w:bCs/>
              </w:rPr>
              <w: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pPr>
              <w:autoSpaceDE w:val="0"/>
              <w:autoSpaceDN w:val="0"/>
              <w:adjustRightInd w:val="0"/>
              <w:spacing w:line="276" w:lineRule="auto"/>
              <w:rPr>
                <w:rFonts w:cs="Arial"/>
              </w:rPr>
            </w:pPr>
            <w:r>
              <w:rPr>
                <w:rFonts w:cs="Arial"/>
              </w:rPr>
              <w:t>Message Type: Request with Response</w:t>
            </w:r>
          </w:p>
          <w:p w:rsidR="00014DB9" w:rsidRDefault="00014DB9">
            <w:pPr>
              <w:autoSpaceDE w:val="0"/>
              <w:autoSpaceDN w:val="0"/>
              <w:adjustRightInd w:val="0"/>
              <w:spacing w:line="276" w:lineRule="auto"/>
              <w:rPr>
                <w:rFonts w:cs="Arial"/>
              </w:rPr>
            </w:pPr>
          </w:p>
          <w:p w:rsidR="00014DB9" w:rsidRDefault="00014DB9">
            <w:pPr>
              <w:autoSpaceDE w:val="0"/>
              <w:autoSpaceDN w:val="0"/>
              <w:adjustRightInd w:val="0"/>
              <w:spacing w:line="276" w:lineRule="auto"/>
            </w:pPr>
            <w:r>
              <w:rPr>
                <w:rFonts w:cs="Arial"/>
              </w:rPr>
              <w:t xml:space="preserve">This method is used to create a new BT Phone call. Before the call is created audio resources must be requested. </w:t>
            </w:r>
          </w:p>
          <w:p w:rsidR="00014DB9" w:rsidRDefault="00014DB9">
            <w:pPr>
              <w:autoSpaceDE w:val="0"/>
              <w:autoSpaceDN w:val="0"/>
              <w:adjustRightInd w:val="0"/>
              <w:spacing w:line="276" w:lineRule="auto"/>
              <w:rPr>
                <w:rFonts w:cs="Arial"/>
              </w:rPr>
            </w:pPr>
          </w:p>
          <w:p w:rsidR="00014DB9" w:rsidRDefault="00014DB9">
            <w:pPr>
              <w:autoSpaceDE w:val="0"/>
              <w:autoSpaceDN w:val="0"/>
              <w:adjustRightInd w:val="0"/>
              <w:spacing w:line="276" w:lineRule="auto"/>
            </w:pPr>
            <w:r>
              <w:rPr>
                <w:rFonts w:cs="Arial"/>
              </w:rPr>
              <w:t>It is sent over the ISO 15765-2 protocol.</w:t>
            </w:r>
          </w:p>
          <w:p w:rsidR="00014DB9" w:rsidRDefault="00014DB9">
            <w:pPr>
              <w:autoSpaceDE w:val="0"/>
              <w:autoSpaceDN w:val="0"/>
              <w:adjustRightInd w:val="0"/>
              <w:spacing w:line="276" w:lineRule="auto"/>
              <w:rPr>
                <w:rFonts w:cs="Arial"/>
              </w:rPr>
            </w:pPr>
          </w:p>
          <w:p w:rsidR="00014DB9" w:rsidRDefault="00014DB9">
            <w:pPr>
              <w:spacing w:line="276" w:lineRule="auto"/>
              <w:rPr>
                <w:rFonts w:cs="Arial"/>
              </w:rPr>
            </w:pPr>
          </w:p>
        </w:tc>
        <w:tc>
          <w:tcPr>
            <w:tcW w:w="3060" w:type="dxa"/>
            <w:tcBorders>
              <w:top w:val="single" w:sz="2" w:space="0" w:color="auto"/>
              <w:left w:val="single" w:sz="2" w:space="0" w:color="auto"/>
              <w:bottom w:val="single" w:sz="2" w:space="0" w:color="auto"/>
              <w:right w:val="single" w:sz="2" w:space="0" w:color="auto"/>
            </w:tcBorders>
          </w:tcPr>
          <w:p w:rsidR="00014DB9" w:rsidRDefault="00014DB9">
            <w:pPr>
              <w:spacing w:line="276" w:lineRule="auto"/>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rPr>
              <w:t xml:space="preserve"> CES Code Result</w:t>
            </w:r>
          </w:p>
          <w:p w:rsidR="00014DB9" w:rsidRDefault="00014DB9">
            <w:pPr>
              <w:spacing w:line="276" w:lineRule="auto"/>
            </w:pPr>
            <w:r>
              <w:rPr>
                <w:rFonts w:cs="Arial"/>
                <w:bCs/>
              </w:rPr>
              <w:t>0x0y: Final Result - Sucess</w:t>
            </w:r>
            <w:r>
              <w:rPr>
                <w:rFonts w:cs="Arial"/>
              </w:rPr>
              <w:t xml:space="preserve"> </w:t>
            </w:r>
          </w:p>
          <w:p w:rsidR="00014DB9" w:rsidRDefault="00014DB9">
            <w:pPr>
              <w:spacing w:line="276" w:lineRule="auto"/>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0x1y: Final Result-Fail</w:t>
            </w:r>
          </w:p>
          <w:p w:rsidR="00014DB9" w:rsidRDefault="00014DB9">
            <w:pPr>
              <w:spacing w:line="276" w:lineRule="auto"/>
              <w:rPr>
                <w:rFonts w:cs="Arial"/>
              </w:rPr>
            </w:pPr>
            <w:r>
              <w:rPr>
                <w:rFonts w:cs="Arial"/>
              </w:rPr>
              <w:t>0x2y: Final Result-Information</w:t>
            </w:r>
          </w:p>
          <w:p w:rsidR="00014DB9" w:rsidRDefault="00014DB9">
            <w:pPr>
              <w:spacing w:line="276" w:lineRule="auto"/>
              <w:rPr>
                <w:rFonts w:cs="Arial"/>
              </w:rPr>
            </w:pPr>
            <w:r>
              <w:rPr>
                <w:rFonts w:cs="Arial"/>
              </w:rPr>
              <w:t>0x3y: Intermediate Result-Wait</w:t>
            </w:r>
          </w:p>
          <w:p w:rsidR="00014DB9" w:rsidRDefault="00014DB9">
            <w:pPr>
              <w:spacing w:line="276" w:lineRule="auto"/>
            </w:pPr>
            <w:r>
              <w:rPr>
                <w:rFonts w:cs="Arial"/>
              </w:rPr>
              <w:fldChar w:fldCharType="end"/>
            </w:r>
          </w:p>
          <w:p w:rsidR="00014DB9" w:rsidRDefault="00014DB9">
            <w:pPr>
              <w:spacing w:line="276" w:lineRule="auto"/>
              <w:rPr>
                <w:rFonts w:cs="Arial"/>
                <w:b/>
                <w:u w:val="single"/>
              </w:rPr>
            </w:pPr>
            <w:r>
              <w:rPr>
                <w:rFonts w:cs="Arial"/>
                <w:b/>
                <w:u w:val="single"/>
              </w:rPr>
              <w:t>Special Codes</w:t>
            </w:r>
          </w:p>
          <w:p w:rsidR="00014DB9" w:rsidRDefault="00014DB9">
            <w:pPr>
              <w:spacing w:line="276" w:lineRule="auto"/>
              <w:rPr>
                <w:rFonts w:cs="Arial"/>
              </w:rPr>
            </w:pPr>
            <w:r>
              <w:rPr>
                <w:rFonts w:cs="Arial"/>
              </w:rPr>
              <w:t>No Service – CES 0x24 Final Result – Requested Command not supported</w:t>
            </w:r>
          </w:p>
          <w:p w:rsidR="00014DB9" w:rsidRDefault="00014DB9">
            <w:pPr>
              <w:spacing w:line="276" w:lineRule="auto"/>
              <w:rPr>
                <w:rFonts w:cs="Arial"/>
              </w:rPr>
            </w:pPr>
          </w:p>
          <w:p w:rsidR="00014DB9" w:rsidRDefault="00014DB9">
            <w:pPr>
              <w:spacing w:line="276" w:lineRule="auto"/>
              <w:rPr>
                <w:rFonts w:cs="Arial"/>
              </w:rPr>
            </w:pPr>
            <w:r>
              <w:rPr>
                <w:rFonts w:cs="Arial"/>
              </w:rPr>
              <w:t>Network Error- CES 0x26 Final Result – Connected device not present</w:t>
            </w:r>
          </w:p>
          <w:p w:rsidR="00014DB9" w:rsidRDefault="00014DB9">
            <w:pPr>
              <w:spacing w:line="276" w:lineRule="auto"/>
              <w:rPr>
                <w:rFonts w:cs="Arial"/>
              </w:rPr>
            </w:pPr>
          </w:p>
          <w:p w:rsidR="00014DB9" w:rsidRDefault="00014DB9">
            <w:pPr>
              <w:spacing w:line="276" w:lineRule="auto"/>
              <w:rPr>
                <w:rFonts w:cs="Arial"/>
              </w:rPr>
            </w:pPr>
            <w:r>
              <w:rPr>
                <w:rFonts w:cs="Arial"/>
              </w:rPr>
              <w:t>Number Invalid – CES 0x27 Final Result- Feature not supported</w:t>
            </w:r>
          </w:p>
          <w:p w:rsidR="00014DB9" w:rsidRDefault="00014DB9">
            <w:pPr>
              <w:spacing w:line="276" w:lineRule="auto"/>
              <w:rPr>
                <w:rFonts w:cs="Arial"/>
              </w:rPr>
            </w:pPr>
          </w:p>
          <w:p w:rsidR="00014DB9" w:rsidRDefault="00014DB9">
            <w:pPr>
              <w:spacing w:line="276" w:lineRule="auto"/>
            </w:pPr>
            <w:r>
              <w:rPr>
                <w:rFonts w:cs="Arial"/>
              </w:rPr>
              <w:t>Number Busy – CES 0x28 Final Result – List Full</w:t>
            </w:r>
          </w:p>
          <w:p w:rsidR="00014DB9" w:rsidRDefault="00014DB9">
            <w:pPr>
              <w:spacing w:line="276" w:lineRule="auto"/>
              <w:rPr>
                <w:rFonts w:cs="Arial"/>
              </w:rPr>
            </w:pPr>
          </w:p>
          <w:p w:rsidR="00014DB9" w:rsidRDefault="00014DB9">
            <w:pPr>
              <w:spacing w:line="276" w:lineRule="auto"/>
              <w:rPr>
                <w:rFonts w:cs="Arial"/>
              </w:rPr>
            </w:pPr>
          </w:p>
        </w:tc>
      </w:tr>
      <w:tr w:rsidR="00014DB9" w:rsidRPr="005B74CD" w:rsidTr="00014DB9">
        <w:trPr>
          <w:cantSplit/>
          <w:tblHeader/>
          <w:jc w:val="center"/>
        </w:trPr>
        <w:tc>
          <w:tcPr>
            <w:tcW w:w="3060" w:type="dxa"/>
            <w:tcBorders>
              <w:top w:val="single" w:sz="2" w:space="0" w:color="auto"/>
              <w:left w:val="single" w:sz="2" w:space="0" w:color="auto"/>
              <w:bottom w:val="single" w:sz="2" w:space="0" w:color="auto"/>
              <w:right w:val="single" w:sz="2" w:space="0" w:color="auto"/>
            </w:tcBorders>
            <w:hideMark/>
          </w:tcPr>
          <w:p w:rsidR="00014DB9" w:rsidRDefault="00014DB9">
            <w:pPr>
              <w:widowControl w:val="0"/>
              <w:autoSpaceDE w:val="0"/>
              <w:autoSpaceDN w:val="0"/>
              <w:adjustRightInd w:val="0"/>
              <w:spacing w:line="276" w:lineRule="auto"/>
              <w:rPr>
                <w:rFonts w:cs="Arial"/>
                <w:b/>
                <w:bCs/>
              </w:rPr>
            </w:pPr>
            <w:r>
              <w:rPr>
                <w:rFonts w:cs="Arial"/>
                <w:b/>
                <w:bCs/>
              </w:rPr>
              <w:t>TextMessage.Rsp()</w:t>
            </w:r>
          </w:p>
        </w:tc>
        <w:tc>
          <w:tcPr>
            <w:tcW w:w="4320" w:type="dxa"/>
            <w:tcBorders>
              <w:top w:val="single" w:sz="2" w:space="0" w:color="auto"/>
              <w:left w:val="single" w:sz="2" w:space="0" w:color="auto"/>
              <w:bottom w:val="single" w:sz="2" w:space="0" w:color="auto"/>
              <w:right w:val="single" w:sz="2" w:space="0" w:color="auto"/>
            </w:tcBorders>
          </w:tcPr>
          <w:p w:rsidR="00014DB9" w:rsidRDefault="00014DB9">
            <w:pPr>
              <w:autoSpaceDE w:val="0"/>
              <w:autoSpaceDN w:val="0"/>
              <w:adjustRightInd w:val="0"/>
              <w:spacing w:line="276" w:lineRule="auto"/>
              <w:rPr>
                <w:rFonts w:cs="Arial"/>
              </w:rPr>
            </w:pPr>
            <w:r>
              <w:rPr>
                <w:rFonts w:cs="Arial"/>
              </w:rPr>
              <w:t>Message Type : Response</w:t>
            </w:r>
          </w:p>
          <w:p w:rsidR="00014DB9" w:rsidRDefault="00014DB9">
            <w:pPr>
              <w:autoSpaceDE w:val="0"/>
              <w:autoSpaceDN w:val="0"/>
              <w:adjustRightInd w:val="0"/>
              <w:spacing w:line="276" w:lineRule="auto"/>
              <w:rPr>
                <w:rFonts w:cs="Arial"/>
              </w:rPr>
            </w:pPr>
          </w:p>
          <w:p w:rsidR="00014DB9" w:rsidRDefault="00014DB9">
            <w:pPr>
              <w:widowControl w:val="0"/>
              <w:autoSpaceDE w:val="0"/>
              <w:autoSpaceDN w:val="0"/>
              <w:adjustRightInd w:val="0"/>
              <w:spacing w:line="276" w:lineRule="auto"/>
              <w:rPr>
                <w:rFonts w:cs="Arial"/>
                <w:bCs/>
              </w:rPr>
            </w:pPr>
            <w:r>
              <w:rPr>
                <w:rFonts w:cs="Arial"/>
              </w:rPr>
              <w:t>From Phone Server to Phone Client, response message to TextMessage.Rq.  Informs Client that action was completed successfully.</w:t>
            </w:r>
          </w:p>
        </w:tc>
        <w:tc>
          <w:tcPr>
            <w:tcW w:w="3060" w:type="dxa"/>
            <w:tcBorders>
              <w:top w:val="single" w:sz="2" w:space="0" w:color="auto"/>
              <w:left w:val="single" w:sz="2" w:space="0" w:color="auto"/>
              <w:bottom w:val="single" w:sz="2" w:space="0" w:color="auto"/>
              <w:right w:val="single" w:sz="2" w:space="0" w:color="auto"/>
            </w:tcBorders>
            <w:hideMark/>
          </w:tcPr>
          <w:p w:rsidR="00014DB9" w:rsidRDefault="00014DB9">
            <w:pPr>
              <w:widowControl w:val="0"/>
              <w:autoSpaceDE w:val="0"/>
              <w:autoSpaceDN w:val="0"/>
              <w:adjustRightInd w:val="0"/>
              <w:spacing w:line="276" w:lineRule="auto"/>
              <w:rPr>
                <w:rFonts w:cs="Arial"/>
                <w:bCs/>
                <w:i/>
              </w:rPr>
            </w:pPr>
            <w:r>
              <w:rPr>
                <w:rFonts w:cs="Arial"/>
                <w:bCs/>
              </w:rPr>
              <w:t xml:space="preserve">int </w:t>
            </w:r>
            <w:r>
              <w:rPr>
                <w:rFonts w:cs="Arial"/>
                <w:bCs/>
                <w:i/>
              </w:rPr>
              <w:t xml:space="preserve">ResponseCode : </w:t>
            </w:r>
          </w:p>
          <w:p w:rsidR="00014DB9" w:rsidRDefault="00014DB9">
            <w:pPr>
              <w:widowControl w:val="0"/>
              <w:autoSpaceDE w:val="0"/>
              <w:autoSpaceDN w:val="0"/>
              <w:adjustRightInd w:val="0"/>
              <w:spacing w:line="276" w:lineRule="auto"/>
              <w:rPr>
                <w:rFonts w:cs="Arial"/>
                <w:bCs/>
              </w:rPr>
            </w:pPr>
            <w:r>
              <w:rPr>
                <w:rFonts w:cs="Arial"/>
                <w:bCs/>
              </w:rPr>
              <w:t>0x0 Invalid</w:t>
            </w:r>
          </w:p>
          <w:p w:rsidR="00014DB9" w:rsidRDefault="00014DB9">
            <w:pPr>
              <w:widowControl w:val="0"/>
              <w:autoSpaceDE w:val="0"/>
              <w:autoSpaceDN w:val="0"/>
              <w:adjustRightInd w:val="0"/>
              <w:spacing w:line="276" w:lineRule="auto"/>
              <w:rPr>
                <w:rFonts w:cs="Arial"/>
                <w:bCs/>
              </w:rPr>
            </w:pPr>
            <w:r>
              <w:rPr>
                <w:rFonts w:cs="Arial"/>
                <w:bCs/>
              </w:rPr>
              <w:t>0x1 Listening</w:t>
            </w:r>
          </w:p>
          <w:p w:rsidR="00014DB9" w:rsidRDefault="00014DB9">
            <w:pPr>
              <w:widowControl w:val="0"/>
              <w:autoSpaceDE w:val="0"/>
              <w:autoSpaceDN w:val="0"/>
              <w:adjustRightInd w:val="0"/>
              <w:spacing w:line="276" w:lineRule="auto"/>
            </w:pPr>
            <w:r>
              <w:rPr>
                <w:rFonts w:cs="Arial"/>
                <w:bCs/>
              </w:rPr>
              <w:t>0x2 Message ignored</w:t>
            </w:r>
          </w:p>
          <w:p w:rsidR="00014DB9" w:rsidRPr="005B74CD" w:rsidRDefault="00014DB9">
            <w:pPr>
              <w:widowControl w:val="0"/>
              <w:autoSpaceDE w:val="0"/>
              <w:autoSpaceDN w:val="0"/>
              <w:adjustRightInd w:val="0"/>
              <w:spacing w:line="276" w:lineRule="auto"/>
              <w:rPr>
                <w:rFonts w:cs="Arial"/>
                <w:bCs/>
              </w:rPr>
            </w:pPr>
            <w:r>
              <w:rPr>
                <w:rFonts w:cs="Arial"/>
                <w:bCs/>
              </w:rPr>
              <w:t>0x3 Cancelled</w:t>
            </w:r>
          </w:p>
        </w:tc>
      </w:tr>
    </w:tbl>
    <w:p w:rsidR="00014DB9" w:rsidRDefault="00014DB9" w:rsidP="00014DB9"/>
    <w:p w:rsidR="00014DB9" w:rsidRDefault="00014DB9" w:rsidP="00014DB9">
      <w:pPr>
        <w:pStyle w:val="Heading3"/>
      </w:pPr>
      <w:bookmarkStart w:id="5" w:name="_Toc1048681"/>
      <w:r>
        <w:t>Requirements</w:t>
      </w:r>
      <w:bookmarkEnd w:id="5"/>
    </w:p>
    <w:p w:rsidR="00014DB9" w:rsidRPr="00014DB9" w:rsidRDefault="00014DB9" w:rsidP="00014DB9">
      <w:pPr>
        <w:pStyle w:val="Heading4"/>
        <w:rPr>
          <w:b w:val="0"/>
          <w:u w:val="single"/>
        </w:rPr>
      </w:pPr>
      <w:r w:rsidRPr="00014DB9">
        <w:rPr>
          <w:b w:val="0"/>
          <w:u w:val="single"/>
        </w:rPr>
        <w:t>BTC-SR-REQ-247273/A-General Phone Server Requirement</w:t>
      </w:r>
    </w:p>
    <w:p w:rsidR="00014DB9" w:rsidRPr="00671715" w:rsidRDefault="00014DB9" w:rsidP="00014DB9">
      <w:pPr>
        <w:rPr>
          <w:rFonts w:cs="Arial"/>
        </w:rPr>
      </w:pPr>
      <w:r w:rsidRPr="00671715">
        <w:rPr>
          <w:rFonts w:cs="Arial"/>
        </w:rPr>
        <w:t>The Phone Server maintains and controls all BT related information, and is responsible to communicate those information to the HMI layer and Phone Client.</w:t>
      </w:r>
    </w:p>
    <w:p w:rsidR="00014DB9" w:rsidRPr="00671715" w:rsidRDefault="00014DB9" w:rsidP="00014DB9">
      <w:pPr>
        <w:rPr>
          <w:rFonts w:cs="Arial"/>
        </w:rPr>
      </w:pPr>
    </w:p>
    <w:p w:rsidR="00014DB9" w:rsidRPr="00671715" w:rsidRDefault="00014DB9" w:rsidP="00014DB9">
      <w:pPr>
        <w:rPr>
          <w:rFonts w:cs="Arial"/>
        </w:rPr>
      </w:pPr>
      <w:r w:rsidRPr="00671715">
        <w:rPr>
          <w:rFonts w:cs="Arial"/>
        </w:rPr>
        <w:t>The Bluetooth connection and phone call statuses can change for several reasons:</w:t>
      </w:r>
    </w:p>
    <w:p w:rsidR="00014DB9" w:rsidRPr="00671715" w:rsidRDefault="00014DB9" w:rsidP="001257C9">
      <w:pPr>
        <w:numPr>
          <w:ilvl w:val="0"/>
          <w:numId w:val="7"/>
        </w:numPr>
        <w:rPr>
          <w:rFonts w:cs="Arial"/>
        </w:rPr>
      </w:pPr>
      <w:r w:rsidRPr="00671715">
        <w:rPr>
          <w:rFonts w:cs="Arial"/>
        </w:rPr>
        <w:t>User action on Phone Client: for example, user can decide to connect or disconnect a phone or initiate a call from phone client interface.</w:t>
      </w:r>
    </w:p>
    <w:p w:rsidR="00014DB9" w:rsidRPr="00671715" w:rsidRDefault="00014DB9" w:rsidP="001257C9">
      <w:pPr>
        <w:numPr>
          <w:ilvl w:val="0"/>
          <w:numId w:val="7"/>
        </w:numPr>
        <w:rPr>
          <w:rFonts w:cs="Arial"/>
        </w:rPr>
      </w:pPr>
      <w:r w:rsidRPr="00671715">
        <w:rPr>
          <w:rFonts w:cs="Arial"/>
        </w:rPr>
        <w:t>User action on Phone Server: for example, user can decide to connect or disconnect a phone or initiate a call from IVIS HMI.</w:t>
      </w:r>
    </w:p>
    <w:p w:rsidR="00014DB9" w:rsidRPr="00671715" w:rsidRDefault="00014DB9" w:rsidP="001257C9">
      <w:pPr>
        <w:numPr>
          <w:ilvl w:val="0"/>
          <w:numId w:val="7"/>
        </w:numPr>
        <w:rPr>
          <w:rFonts w:cs="Arial"/>
        </w:rPr>
      </w:pPr>
      <w:r w:rsidRPr="00671715">
        <w:rPr>
          <w:rFonts w:cs="Arial"/>
        </w:rPr>
        <w:lastRenderedPageBreak/>
        <w:t>User action on connected phone: for example, user can connect or disconnect to IVIS or initiate a call from phone HMI.</w:t>
      </w:r>
    </w:p>
    <w:p w:rsidR="00014DB9" w:rsidRPr="00671715" w:rsidRDefault="00014DB9" w:rsidP="001257C9">
      <w:pPr>
        <w:numPr>
          <w:ilvl w:val="0"/>
          <w:numId w:val="7"/>
        </w:numPr>
        <w:rPr>
          <w:rFonts w:cs="Arial"/>
        </w:rPr>
      </w:pPr>
      <w:r w:rsidRPr="00671715">
        <w:rPr>
          <w:rFonts w:cs="Arial"/>
        </w:rPr>
        <w:t>Cellular network notifications: for example a phone call can terminate because the remote party hanged up.</w:t>
      </w:r>
    </w:p>
    <w:p w:rsidR="00014DB9" w:rsidRPr="00671715" w:rsidRDefault="00014DB9" w:rsidP="00014DB9">
      <w:pPr>
        <w:rPr>
          <w:rFonts w:cs="Arial"/>
        </w:rPr>
      </w:pPr>
    </w:p>
    <w:p w:rsidR="00014DB9" w:rsidRPr="00671715" w:rsidRDefault="00014DB9" w:rsidP="00014DB9">
      <w:pPr>
        <w:rPr>
          <w:rFonts w:cs="Arial"/>
        </w:rPr>
      </w:pPr>
      <w:r w:rsidRPr="00671715">
        <w:rPr>
          <w:rFonts w:cs="Arial"/>
        </w:rPr>
        <w:t>No matter which item above causes a change, the interface between Phone Server and Client, and between Phone Server and connected phone (via Bluetooth communication) shall make sure that the Bluetooth Connection status and the Phone Call status is the same on</w:t>
      </w:r>
    </w:p>
    <w:p w:rsidR="00014DB9" w:rsidRPr="00671715" w:rsidRDefault="00014DB9" w:rsidP="001257C9">
      <w:pPr>
        <w:numPr>
          <w:ilvl w:val="0"/>
          <w:numId w:val="8"/>
        </w:numPr>
        <w:rPr>
          <w:rFonts w:cs="Arial"/>
        </w:rPr>
      </w:pPr>
      <w:r w:rsidRPr="00671715">
        <w:rPr>
          <w:rFonts w:cs="Arial"/>
        </w:rPr>
        <w:t xml:space="preserve">Paired Bluetooth Phone, </w:t>
      </w:r>
    </w:p>
    <w:p w:rsidR="00014DB9" w:rsidRPr="00671715" w:rsidRDefault="00014DB9" w:rsidP="001257C9">
      <w:pPr>
        <w:numPr>
          <w:ilvl w:val="0"/>
          <w:numId w:val="8"/>
        </w:numPr>
        <w:rPr>
          <w:rFonts w:cs="Arial"/>
        </w:rPr>
      </w:pPr>
      <w:r w:rsidRPr="00671715">
        <w:rPr>
          <w:rFonts w:cs="Arial"/>
        </w:rPr>
        <w:t>Phone Server, IVIS HMI</w:t>
      </w:r>
    </w:p>
    <w:p w:rsidR="00014DB9" w:rsidRPr="00671715" w:rsidRDefault="00014DB9" w:rsidP="001257C9">
      <w:pPr>
        <w:numPr>
          <w:ilvl w:val="0"/>
          <w:numId w:val="8"/>
        </w:numPr>
        <w:rPr>
          <w:rFonts w:cs="Arial"/>
        </w:rPr>
      </w:pPr>
      <w:r w:rsidRPr="00671715">
        <w:rPr>
          <w:rFonts w:cs="Arial"/>
        </w:rPr>
        <w:t>Phone Client</w:t>
      </w:r>
    </w:p>
    <w:p w:rsidR="00014DB9" w:rsidRPr="0080074E" w:rsidRDefault="00014DB9" w:rsidP="00014DB9">
      <w:pPr>
        <w:ind w:left="1440"/>
      </w:pPr>
    </w:p>
    <w:p w:rsidR="00014DB9" w:rsidRDefault="00014DB9" w:rsidP="00014DB9"/>
    <w:p w:rsidR="00014DB9" w:rsidRPr="00014DB9" w:rsidRDefault="00014DB9" w:rsidP="00014DB9">
      <w:pPr>
        <w:pStyle w:val="Heading4"/>
        <w:rPr>
          <w:b w:val="0"/>
          <w:u w:val="single"/>
        </w:rPr>
      </w:pPr>
      <w:r w:rsidRPr="00014DB9">
        <w:rPr>
          <w:b w:val="0"/>
          <w:u w:val="single"/>
        </w:rPr>
        <w:t>BTC-SR-REQ-247418/A-BTPhoneName.Rsp - Device User Friendly Name</w:t>
      </w:r>
    </w:p>
    <w:p w:rsidR="00014DB9" w:rsidRDefault="00014DB9" w:rsidP="00014DB9">
      <w:r w:rsidRPr="007C6BB3">
        <w:t xml:space="preserve">If there is a device connected for Phone functionality and the user friendly name of this device is available, the BT Phone server shall </w:t>
      </w:r>
      <w:r>
        <w:t xml:space="preserve">respond to the corresponding request and </w:t>
      </w:r>
      <w:r w:rsidRPr="007C6BB3">
        <w:t>send this name in the BTPhoneName.Rsp</w:t>
      </w:r>
      <w:r>
        <w:t>.</w:t>
      </w:r>
    </w:p>
    <w:p w:rsidR="00014DB9" w:rsidRDefault="00014DB9" w:rsidP="00014DB9"/>
    <w:p w:rsidR="00014DB9" w:rsidRDefault="00014DB9" w:rsidP="00014DB9">
      <w:r>
        <w:t>See also BTC-FUR-REQ-194148</w:t>
      </w:r>
      <w:r w:rsidRPr="00637ADA">
        <w:t>-Device Friendly Name</w:t>
      </w:r>
    </w:p>
    <w:p w:rsidR="00014DB9" w:rsidRDefault="00014DB9" w:rsidP="00014DB9"/>
    <w:p w:rsidR="00014DB9" w:rsidRPr="007C6BB3" w:rsidRDefault="00014DB9" w:rsidP="00014DB9"/>
    <w:p w:rsidR="00014DB9" w:rsidRPr="00014DB9" w:rsidRDefault="00014DB9" w:rsidP="00014DB9">
      <w:pPr>
        <w:pStyle w:val="Heading4"/>
        <w:rPr>
          <w:b w:val="0"/>
          <w:u w:val="single"/>
        </w:rPr>
      </w:pPr>
      <w:r w:rsidRPr="00014DB9">
        <w:rPr>
          <w:b w:val="0"/>
          <w:u w:val="single"/>
        </w:rPr>
        <w:t>BTC-SR-REQ-239848/A-BTCallerIdentification.St</w:t>
      </w:r>
    </w:p>
    <w:p w:rsidR="00014DB9" w:rsidRDefault="00014DB9" w:rsidP="00014DB9">
      <w:r>
        <w:t>Whenever this requirement is applicable the Phone Server shall send out the message BTCallerIdentification.St() with the available information.</w:t>
      </w:r>
    </w:p>
    <w:p w:rsidR="00014DB9" w:rsidRPr="00014DB9" w:rsidRDefault="00014DB9" w:rsidP="00014DB9">
      <w:pPr>
        <w:pStyle w:val="Heading4"/>
        <w:rPr>
          <w:b w:val="0"/>
          <w:u w:val="single"/>
        </w:rPr>
      </w:pPr>
      <w:r w:rsidRPr="00014DB9">
        <w:rPr>
          <w:b w:val="0"/>
          <w:u w:val="single"/>
        </w:rPr>
        <w:t>BTC-SR-REQ-239840/A-BTCallerIdentification2.St</w:t>
      </w:r>
    </w:p>
    <w:p w:rsidR="00014DB9" w:rsidRPr="00EC5E05" w:rsidRDefault="00014DB9" w:rsidP="00014DB9">
      <w:r w:rsidRPr="00EC5E05">
        <w:t xml:space="preserve">Whenever this requirement is applicable the Phone Server shall send out the message </w:t>
      </w:r>
      <w:r>
        <w:t>BTCallerIdentification2.St() with the available information.</w:t>
      </w:r>
    </w:p>
    <w:p w:rsidR="00014DB9" w:rsidRPr="00014DB9" w:rsidRDefault="00014DB9" w:rsidP="00014DB9">
      <w:pPr>
        <w:pStyle w:val="Heading4"/>
        <w:rPr>
          <w:b w:val="0"/>
          <w:u w:val="single"/>
        </w:rPr>
      </w:pPr>
      <w:r w:rsidRPr="00014DB9">
        <w:rPr>
          <w:b w:val="0"/>
          <w:u w:val="single"/>
        </w:rPr>
        <w:t>BTC-SR-REQ-242068/A-Sending BTCallerIdentification signals</w:t>
      </w:r>
    </w:p>
    <w:p w:rsidR="00014DB9" w:rsidRDefault="00014DB9" w:rsidP="00014DB9">
      <w:r>
        <w:t>If both requirements BTC-SR-REQ-239848 and BTC-SR_REQ-239840 are applicable, the Phone Server shall transmit the new BTCallerIdentification2_St signal first followed by the old BTCallerIdentification.St() signal.</w:t>
      </w:r>
    </w:p>
    <w:p w:rsidR="00014DB9" w:rsidRDefault="00014DB9" w:rsidP="00014DB9"/>
    <w:p w:rsidR="00014DB9" w:rsidRPr="00014DB9" w:rsidRDefault="00014DB9" w:rsidP="00014DB9">
      <w:pPr>
        <w:pStyle w:val="Heading4"/>
        <w:rPr>
          <w:b w:val="0"/>
          <w:u w:val="single"/>
        </w:rPr>
      </w:pPr>
      <w:r w:rsidRPr="00014DB9">
        <w:rPr>
          <w:b w:val="0"/>
          <w:u w:val="single"/>
        </w:rPr>
        <w:t>BTC-SR-REQ-242069/B-Receiving BTCallerIdentification signals</w:t>
      </w:r>
    </w:p>
    <w:p w:rsidR="00014DB9" w:rsidRDefault="00014DB9" w:rsidP="00014DB9">
      <w:r>
        <w:t>The Phone Client shall do the following monitoring upon each system start up to identify the correct message:</w:t>
      </w:r>
    </w:p>
    <w:p w:rsidR="00014DB9" w:rsidRPr="0029681F" w:rsidRDefault="00014DB9" w:rsidP="001257C9">
      <w:pPr>
        <w:numPr>
          <w:ilvl w:val="0"/>
          <w:numId w:val="9"/>
        </w:numPr>
      </w:pPr>
      <w:r w:rsidRPr="0029681F">
        <w:t>The Phone Client shall use the old signal BTCallerIdentification_St within the current ignition cycle until the new signal was received once.</w:t>
      </w:r>
    </w:p>
    <w:p w:rsidR="00014DB9" w:rsidRPr="0029681F" w:rsidRDefault="00014DB9" w:rsidP="001257C9">
      <w:pPr>
        <w:numPr>
          <w:ilvl w:val="0"/>
          <w:numId w:val="9"/>
        </w:numPr>
      </w:pPr>
      <w:r w:rsidRPr="0029681F">
        <w:t>The Phone Client shall use the new signal BTCallerIdentification2_St within the current ignition cycle, as soon as this signal was received once.</w:t>
      </w:r>
    </w:p>
    <w:p w:rsidR="00014DB9" w:rsidRDefault="00014DB9" w:rsidP="00014DB9"/>
    <w:p w:rsidR="00014DB9" w:rsidRPr="00014DB9" w:rsidRDefault="00014DB9" w:rsidP="00014DB9">
      <w:pPr>
        <w:pStyle w:val="Heading4"/>
        <w:rPr>
          <w:b w:val="0"/>
          <w:u w:val="single"/>
        </w:rPr>
      </w:pPr>
      <w:r w:rsidRPr="00014DB9">
        <w:rPr>
          <w:b w:val="0"/>
          <w:u w:val="single"/>
        </w:rPr>
        <w:t>BTC-SR-REQ-239828/A-Incoming Call - CLID available</w:t>
      </w:r>
    </w:p>
    <w:p w:rsidR="00014DB9" w:rsidRDefault="00014DB9" w:rsidP="00014DB9">
      <w:r>
        <w:t>If there is an incoming call and the caller id is available, the Validity parameter shall be set to "0x</w:t>
      </w:r>
      <w:r>
        <w:rPr>
          <w:rStyle w:val="msoins0"/>
        </w:rPr>
        <w:t>0</w:t>
      </w:r>
      <w:r>
        <w:t xml:space="preserve"> CLID Incoming Available" and the CallID Number and/or CallID Name parameter shall be send with the information about the caller name and the caller number.</w:t>
      </w:r>
    </w:p>
    <w:p w:rsidR="00014DB9" w:rsidRPr="00014DB9" w:rsidRDefault="00014DB9" w:rsidP="00014DB9">
      <w:pPr>
        <w:pStyle w:val="Heading4"/>
        <w:rPr>
          <w:b w:val="0"/>
          <w:u w:val="single"/>
        </w:rPr>
      </w:pPr>
      <w:r w:rsidRPr="00014DB9">
        <w:rPr>
          <w:b w:val="0"/>
          <w:u w:val="single"/>
        </w:rPr>
        <w:t>BTC-SR-REQ-239829/A-Outgoing Call - CLID available</w:t>
      </w:r>
    </w:p>
    <w:p w:rsidR="00014DB9" w:rsidRDefault="00014DB9" w:rsidP="00014DB9">
      <w:r>
        <w:t>If there is an outgoing call and the caller id is available, the Validity parameter shall be set to "0x2 CLID Outgoing Call" and the CallID Number and/or CallID Name parameter shall be send with the information about the caller name and the caller number.</w:t>
      </w:r>
    </w:p>
    <w:p w:rsidR="00014DB9" w:rsidRPr="00014DB9" w:rsidRDefault="00014DB9" w:rsidP="00014DB9">
      <w:pPr>
        <w:pStyle w:val="Heading4"/>
        <w:rPr>
          <w:b w:val="0"/>
          <w:u w:val="single"/>
        </w:rPr>
      </w:pPr>
      <w:r w:rsidRPr="00014DB9">
        <w:rPr>
          <w:b w:val="0"/>
          <w:u w:val="single"/>
        </w:rPr>
        <w:t>BTP-SR-REQ-030687/B-Second Incoming Call - CLID available (TcSE ROIN-150831-2)</w:t>
      </w:r>
    </w:p>
    <w:p w:rsidR="00014DB9" w:rsidRPr="006C7AE5" w:rsidRDefault="00014DB9" w:rsidP="00014DB9">
      <w:pPr>
        <w:rPr>
          <w:rFonts w:cs="Arial"/>
        </w:rPr>
      </w:pPr>
      <w:r w:rsidRPr="0018657E">
        <w:rPr>
          <w:rFonts w:cs="Arial"/>
        </w:rPr>
        <w:t>If there is an second incoming call and the caller id is available, the Validity parameter shall be set to "0x1 CLID Second Incoming Call</w:t>
      </w:r>
      <w:r>
        <w:rPr>
          <w:rFonts w:cs="Arial"/>
        </w:rPr>
        <w:t xml:space="preserve"> Available</w:t>
      </w:r>
      <w:r w:rsidRPr="0018657E">
        <w:rPr>
          <w:rFonts w:cs="Arial"/>
        </w:rPr>
        <w:t>" and the CallID Number and/or CallID Name parameter shall be send with the information about the caller name and the caller number.</w:t>
      </w:r>
    </w:p>
    <w:p w:rsidR="00014DB9" w:rsidRPr="00014DB9" w:rsidRDefault="00014DB9" w:rsidP="00014DB9">
      <w:pPr>
        <w:pStyle w:val="Heading4"/>
        <w:rPr>
          <w:b w:val="0"/>
          <w:u w:val="single"/>
        </w:rPr>
      </w:pPr>
      <w:r w:rsidRPr="00014DB9">
        <w:rPr>
          <w:b w:val="0"/>
          <w:u w:val="single"/>
        </w:rPr>
        <w:lastRenderedPageBreak/>
        <w:t>BTP-SR-REQ-030690/C-Ongoing Call (TcSE ROIN-159118-1)</w:t>
      </w:r>
    </w:p>
    <w:p w:rsidR="00014DB9" w:rsidRDefault="00014DB9" w:rsidP="00014DB9">
      <w:pPr>
        <w:rPr>
          <w:rFonts w:cs="Arial"/>
        </w:rPr>
      </w:pPr>
      <w:r>
        <w:rPr>
          <w:rFonts w:cs="Arial"/>
        </w:rPr>
        <w:t>If the phone is connected with an already ongoing call, the CLID should be reported with the Validity parameter set to "0x0 CLID Incoming Available", and the CallID Number and/or CallID Name parameter shall be send with the information about the caller name and the caller number.</w:t>
      </w:r>
    </w:p>
    <w:p w:rsidR="00014DB9" w:rsidRDefault="00014DB9" w:rsidP="00014DB9">
      <w:pPr>
        <w:rPr>
          <w:rFonts w:cs="Arial"/>
        </w:rPr>
      </w:pPr>
    </w:p>
    <w:p w:rsidR="00014DB9" w:rsidRPr="00A32065" w:rsidRDefault="00014DB9" w:rsidP="00014DB9"/>
    <w:p w:rsidR="00014DB9" w:rsidRPr="00014DB9" w:rsidRDefault="00014DB9" w:rsidP="00014DB9">
      <w:pPr>
        <w:pStyle w:val="Heading4"/>
        <w:rPr>
          <w:b w:val="0"/>
          <w:u w:val="single"/>
        </w:rPr>
      </w:pPr>
      <w:r w:rsidRPr="00014DB9">
        <w:rPr>
          <w:b w:val="0"/>
          <w:u w:val="single"/>
        </w:rPr>
        <w:t>BTC-SR-REQ-247274/A-Switch calls - CLID available</w:t>
      </w:r>
    </w:p>
    <w:p w:rsidR="00014DB9" w:rsidRDefault="00014DB9" w:rsidP="00014DB9">
      <w:pPr>
        <w:rPr>
          <w:rFonts w:cs="Arial"/>
        </w:rPr>
      </w:pPr>
      <w:r>
        <w:rPr>
          <w:rFonts w:cs="Arial"/>
        </w:rPr>
        <w:t>If the there is an active call and another call on hold, and the calls are switched, the CLID should be reported with the Validity parameter set to "0x0 CLID Incoming Available", and the CallID Number and/or CallID Name parameter shall be send with the information about the caller name and the caller number of the active call.</w:t>
      </w:r>
    </w:p>
    <w:p w:rsidR="00014DB9" w:rsidRDefault="00014DB9" w:rsidP="00014DB9">
      <w:pPr>
        <w:rPr>
          <w:rFonts w:cs="Arial"/>
        </w:rPr>
      </w:pPr>
    </w:p>
    <w:p w:rsidR="00014DB9" w:rsidRDefault="00014DB9" w:rsidP="00014DB9">
      <w:pPr>
        <w:rPr>
          <w:rFonts w:cs="Arial"/>
        </w:rPr>
      </w:pPr>
    </w:p>
    <w:p w:rsidR="00014DB9" w:rsidRDefault="00014DB9" w:rsidP="00014DB9"/>
    <w:p w:rsidR="00014DB9" w:rsidRPr="00014DB9" w:rsidRDefault="00014DB9" w:rsidP="00014DB9">
      <w:pPr>
        <w:pStyle w:val="Heading4"/>
        <w:rPr>
          <w:b w:val="0"/>
          <w:u w:val="single"/>
        </w:rPr>
      </w:pPr>
      <w:r w:rsidRPr="00014DB9">
        <w:rPr>
          <w:b w:val="0"/>
          <w:u w:val="single"/>
        </w:rPr>
        <w:t>BTP-SR-REQ-030691/B-Incoming text message from Email Address (TcSE ROIN-166939-1)</w:t>
      </w:r>
    </w:p>
    <w:p w:rsidR="008D4023" w:rsidRDefault="00014DB9">
      <w:pPr>
        <w:rPr>
          <w:rFonts w:cs="Arial"/>
          <w:szCs w:val="20"/>
        </w:rPr>
      </w:pPr>
      <w:r>
        <w:rPr>
          <w:rFonts w:cs="Arial"/>
          <w:szCs w:val="20"/>
        </w:rPr>
        <w:t>If there is an incoming Text message that has been sent by an email address, the Validity parameter shall be set to "0x5: CLID Incoming SMS Not available" by the BT Phone Server.</w:t>
      </w:r>
    </w:p>
    <w:p w:rsidR="00014DB9" w:rsidRPr="00014DB9" w:rsidRDefault="00014DB9" w:rsidP="00014DB9">
      <w:pPr>
        <w:pStyle w:val="Heading4"/>
        <w:rPr>
          <w:b w:val="0"/>
          <w:u w:val="single"/>
        </w:rPr>
      </w:pPr>
      <w:r w:rsidRPr="00014DB9">
        <w:rPr>
          <w:b w:val="0"/>
          <w:u w:val="single"/>
        </w:rPr>
        <w:t>BTP-SR-REQ-030692/A-NewSMS.St while Do Not Disturb is active (TcSE ROIN-185288-1)</w:t>
      </w:r>
    </w:p>
    <w:p w:rsidR="008D4023" w:rsidRDefault="00014DB9">
      <w:pPr>
        <w:rPr>
          <w:rFonts w:cs="Arial"/>
          <w:szCs w:val="20"/>
        </w:rPr>
      </w:pPr>
      <w:r>
        <w:rPr>
          <w:rFonts w:cs="Arial"/>
          <w:szCs w:val="20"/>
        </w:rPr>
        <w:t>If Do Not Disturb is set to ON, and a new text message is received on the phone, the BT Phone Server shall set the NewSMS.St status message to Unread SMS messages available ($3).</w:t>
      </w:r>
    </w:p>
    <w:p w:rsidR="00014DB9" w:rsidRPr="00014DB9" w:rsidRDefault="00014DB9" w:rsidP="00014DB9">
      <w:pPr>
        <w:pStyle w:val="Heading4"/>
        <w:rPr>
          <w:b w:val="0"/>
          <w:u w:val="single"/>
        </w:rPr>
      </w:pPr>
      <w:r w:rsidRPr="00014DB9">
        <w:rPr>
          <w:b w:val="0"/>
          <w:u w:val="single"/>
        </w:rPr>
        <w:t>BTP-SR-REQ-030693/A-NewSMS.St = New SMS Available (TcSE ROIN-185289-1)</w:t>
      </w:r>
    </w:p>
    <w:p w:rsidR="008D4023" w:rsidRDefault="00014DB9">
      <w:pPr>
        <w:rPr>
          <w:rFonts w:cs="Arial"/>
          <w:szCs w:val="20"/>
        </w:rPr>
      </w:pPr>
      <w:r>
        <w:rPr>
          <w:rFonts w:cs="Arial"/>
          <w:szCs w:val="20"/>
        </w:rPr>
        <w:t>The BT Phone Server shall set the NewSMS.St status message to New SMS Available ($1) only if an incoming text message is received by the server after the phone has been connected, and while there is not an active phone call.  If a text message is received in any other phone states, NewSMS.St shall be set to Unread SMS Messages Available ($3).</w:t>
      </w:r>
    </w:p>
    <w:p w:rsidR="00014DB9" w:rsidRPr="00014DB9" w:rsidRDefault="00014DB9" w:rsidP="00014DB9">
      <w:pPr>
        <w:pStyle w:val="Heading4"/>
        <w:rPr>
          <w:b w:val="0"/>
          <w:u w:val="single"/>
        </w:rPr>
      </w:pPr>
      <w:r w:rsidRPr="00014DB9">
        <w:rPr>
          <w:b w:val="0"/>
          <w:u w:val="single"/>
        </w:rPr>
        <w:t>BTC-SR-REQ-239830/A-Caller ID is not available</w:t>
      </w:r>
    </w:p>
    <w:p w:rsidR="00014DB9" w:rsidRDefault="00014DB9" w:rsidP="00014DB9">
      <w:r>
        <w:t xml:space="preserve">For the case that the caller information is not available the CallID Number and/or CallID Name parameter shall be send with an end of string character (0x0). </w:t>
      </w:r>
    </w:p>
    <w:p w:rsidR="00014DB9" w:rsidRPr="00014DB9" w:rsidRDefault="00014DB9" w:rsidP="00014DB9">
      <w:pPr>
        <w:pStyle w:val="Heading4"/>
        <w:rPr>
          <w:b w:val="0"/>
          <w:u w:val="single"/>
        </w:rPr>
      </w:pPr>
      <w:r w:rsidRPr="00014DB9">
        <w:rPr>
          <w:b w:val="0"/>
          <w:u w:val="single"/>
        </w:rPr>
        <w:t>BTP-HMI-REQ-030678/B-Caller Identification - CallerID Name or Number is unknown (TcSE ROIN-280513-1)</w:t>
      </w:r>
    </w:p>
    <w:p w:rsidR="00014DB9" w:rsidRDefault="00014DB9">
      <w:pPr>
        <w:ind w:left="720"/>
        <w:rPr>
          <w:rFonts w:cs="Arial"/>
        </w:rPr>
      </w:pPr>
    </w:p>
    <w:p w:rsidR="00014DB9" w:rsidRDefault="00014DB9">
      <w:pPr>
        <w:ind w:left="720"/>
        <w:rPr>
          <w:rFonts w:cs="Arial"/>
        </w:rPr>
      </w:pPr>
      <w:r>
        <w:rPr>
          <w:rFonts w:cs="Arial"/>
        </w:rPr>
        <w:t>If the BT Phone Client receives the BTCallerIdentification.St and/or BTCallerIdentification2.St and the CallID Number or CallID Name parameter in this TP method is only populated with an end of string character (0x0) then the respective field shall indicate information is not available.  See HMI documentation for exact text to be shown.</w:t>
      </w:r>
    </w:p>
    <w:p w:rsidR="00014DB9" w:rsidRPr="00014DB9" w:rsidRDefault="00014DB9" w:rsidP="00014DB9">
      <w:pPr>
        <w:pStyle w:val="Heading4"/>
        <w:rPr>
          <w:b w:val="0"/>
          <w:u w:val="single"/>
        </w:rPr>
      </w:pPr>
      <w:r w:rsidRPr="00014DB9">
        <w:rPr>
          <w:b w:val="0"/>
          <w:u w:val="single"/>
        </w:rPr>
        <w:t>BTC-SR-REQ-239831/A-Validity is not available</w:t>
      </w:r>
    </w:p>
    <w:p w:rsidR="00014DB9" w:rsidRPr="00BD5686" w:rsidRDefault="00014DB9" w:rsidP="00014DB9">
      <w:pPr>
        <w:autoSpaceDE w:val="0"/>
        <w:autoSpaceDN w:val="0"/>
        <w:spacing w:line="276" w:lineRule="auto"/>
        <w:rPr>
          <w:color w:val="C00000"/>
        </w:rPr>
      </w:pPr>
      <w:r>
        <w:t xml:space="preserve">For the case that the information about the category of a call is not available –meaning if it is e.g. an incoming or outgoing call - the validity shall be set to </w:t>
      </w:r>
      <w:r w:rsidRPr="00993337">
        <w:t>“0x4: CLID Incoming Not available”.</w:t>
      </w:r>
    </w:p>
    <w:p w:rsidR="00014DB9" w:rsidRPr="00014DB9" w:rsidRDefault="00014DB9" w:rsidP="00014DB9">
      <w:pPr>
        <w:pStyle w:val="Heading4"/>
        <w:rPr>
          <w:b w:val="0"/>
          <w:u w:val="single"/>
        </w:rPr>
      </w:pPr>
      <w:r w:rsidRPr="00014DB9">
        <w:rPr>
          <w:b w:val="0"/>
          <w:u w:val="single"/>
        </w:rPr>
        <w:t>BTP-SR-REQ-030677/B-Caller Identification data when one call ends during Conference Call function (TcSE ROIN-202938-1)</w:t>
      </w:r>
    </w:p>
    <w:p w:rsidR="00014DB9" w:rsidRDefault="00014DB9">
      <w:pPr>
        <w:rPr>
          <w:rFonts w:cs="Arial"/>
        </w:rPr>
      </w:pPr>
      <w:r>
        <w:rPr>
          <w:rFonts w:cs="Arial"/>
        </w:rPr>
        <w:t xml:space="preserve">When BTPhoneSts.St changes from ConferenceCall (0xD) to Connected (0x3) [one of the two calls in the conference ends or is dropped], the BT Phone Server shall re-send the message for the BT Caller Information for remaining call.  </w:t>
      </w:r>
    </w:p>
    <w:p w:rsidR="00014DB9" w:rsidRDefault="00014DB9">
      <w:pPr>
        <w:rPr>
          <w:rFonts w:cs="Arial"/>
        </w:rPr>
      </w:pPr>
      <w:r>
        <w:rPr>
          <w:rFonts w:cs="Arial"/>
        </w:rPr>
        <w:t>Validity shall be set to CLID Incoming Available (0x0).</w:t>
      </w:r>
    </w:p>
    <w:p w:rsidR="00014DB9" w:rsidRPr="00014DB9" w:rsidRDefault="00014DB9" w:rsidP="00014DB9">
      <w:pPr>
        <w:pStyle w:val="Heading4"/>
        <w:rPr>
          <w:b w:val="0"/>
          <w:u w:val="single"/>
        </w:rPr>
      </w:pPr>
      <w:r w:rsidRPr="00014DB9">
        <w:rPr>
          <w:b w:val="0"/>
          <w:u w:val="single"/>
        </w:rPr>
        <w:t>BTP-SR-REQ-030676/C-Caller Identification data during Call Waiting function (TcSE ROIN-202936-1)</w:t>
      </w:r>
    </w:p>
    <w:p w:rsidR="00014DB9" w:rsidRDefault="00014DB9">
      <w:pPr>
        <w:rPr>
          <w:rFonts w:cs="Arial"/>
        </w:rPr>
      </w:pPr>
      <w:r>
        <w:rPr>
          <w:rFonts w:cs="Arial"/>
        </w:rPr>
        <w:t>If there is one call active, and the other call on hold, and one of the two calls is ended or dropped, by the BT Phone Server, the BT Phone Server shall re-send the message for the BT Caller Information to the BT Phone Client to indicate the caller id for the remaining call.  The Validity parameter shall be set to CLID Incoming Available (0x0).</w:t>
      </w:r>
    </w:p>
    <w:p w:rsidR="00014DB9" w:rsidRPr="00014DB9" w:rsidRDefault="00014DB9" w:rsidP="00014DB9">
      <w:pPr>
        <w:pStyle w:val="Heading4"/>
        <w:rPr>
          <w:b w:val="0"/>
          <w:u w:val="single"/>
        </w:rPr>
      </w:pPr>
      <w:r w:rsidRPr="00014DB9">
        <w:rPr>
          <w:b w:val="0"/>
          <w:u w:val="single"/>
        </w:rPr>
        <w:lastRenderedPageBreak/>
        <w:t>BTP-SR-REQ-030686/A-InitiateBTCall.Rsp - Other Failures (TcSE ROIN-150830-1)</w:t>
      </w:r>
    </w:p>
    <w:p w:rsidR="008D4023" w:rsidRDefault="00014DB9">
      <w:pPr>
        <w:rPr>
          <w:rFonts w:cs="Arial"/>
          <w:szCs w:val="20"/>
        </w:rPr>
      </w:pPr>
      <w:r>
        <w:rPr>
          <w:rFonts w:cs="Arial"/>
          <w:szCs w:val="20"/>
        </w:rPr>
        <w:t>If the BT phone fails to make connection for any other reason not previously specified, the result code "0x2 Final Result- Failure" shall be returned to the BT Phone Client.</w:t>
      </w:r>
    </w:p>
    <w:p w:rsidR="00014DB9" w:rsidRPr="00014DB9" w:rsidRDefault="00014DB9" w:rsidP="00014DB9">
      <w:pPr>
        <w:pStyle w:val="Heading4"/>
        <w:rPr>
          <w:b w:val="0"/>
          <w:u w:val="single"/>
        </w:rPr>
      </w:pPr>
      <w:r w:rsidRPr="00014DB9">
        <w:rPr>
          <w:b w:val="0"/>
          <w:u w:val="single"/>
        </w:rPr>
        <w:t>BTP-SR-REQ-030682/A-InitiateBTCall.Rsp - Successful Connection to BT Phone (TcSE ROIN-150826-1)</w:t>
      </w:r>
    </w:p>
    <w:p w:rsidR="008D4023" w:rsidRDefault="00014DB9">
      <w:pPr>
        <w:rPr>
          <w:szCs w:val="20"/>
        </w:rPr>
      </w:pPr>
      <w:r>
        <w:rPr>
          <w:rFonts w:cs="Arial"/>
          <w:szCs w:val="20"/>
        </w:rPr>
        <w:t>The Result code of "0x1 Final Result - Success" shall be sent to the BT Phone Client if a connection has been established with the requested call.</w:t>
      </w:r>
    </w:p>
    <w:p w:rsidR="00014DB9" w:rsidRPr="00014DB9" w:rsidRDefault="00014DB9" w:rsidP="00014DB9">
      <w:pPr>
        <w:pStyle w:val="Heading4"/>
        <w:rPr>
          <w:b w:val="0"/>
          <w:u w:val="single"/>
        </w:rPr>
      </w:pPr>
      <w:r w:rsidRPr="00014DB9">
        <w:rPr>
          <w:b w:val="0"/>
          <w:u w:val="single"/>
        </w:rPr>
        <w:t>BTP-SR-REQ-030684/A-InitiateBTCall.Rsp - Network Error (TcSE ROIN-150828-1)</w:t>
      </w:r>
    </w:p>
    <w:p w:rsidR="008D4023" w:rsidRDefault="00014DB9">
      <w:pPr>
        <w:rPr>
          <w:rFonts w:cs="Arial"/>
          <w:szCs w:val="20"/>
        </w:rPr>
      </w:pPr>
      <w:r>
        <w:rPr>
          <w:rFonts w:cs="Arial"/>
          <w:szCs w:val="20"/>
        </w:rPr>
        <w:t>If the Bluetooth phone failed to create a connection because there is a network error, the result code "0x6 Final Result-Failure, Network Error" shall be returned to the BT Phone Client.</w:t>
      </w:r>
    </w:p>
    <w:p w:rsidR="00014DB9" w:rsidRPr="00014DB9" w:rsidRDefault="00014DB9" w:rsidP="00014DB9">
      <w:pPr>
        <w:pStyle w:val="Heading4"/>
        <w:rPr>
          <w:b w:val="0"/>
          <w:u w:val="single"/>
        </w:rPr>
      </w:pPr>
      <w:r w:rsidRPr="00014DB9">
        <w:rPr>
          <w:b w:val="0"/>
          <w:u w:val="single"/>
        </w:rPr>
        <w:t>BTP-SR-REQ-030680/A-InitiateBTCall.Rsp - Audio Resources (TcSE ROIN-150824-1)</w:t>
      </w:r>
    </w:p>
    <w:p w:rsidR="008D4023" w:rsidRDefault="00014DB9">
      <w:pPr>
        <w:autoSpaceDE w:val="0"/>
        <w:autoSpaceDN w:val="0"/>
        <w:adjustRightInd w:val="0"/>
        <w:rPr>
          <w:rFonts w:cs="Arial"/>
          <w:szCs w:val="20"/>
        </w:rPr>
      </w:pPr>
      <w:r>
        <w:rPr>
          <w:rFonts w:cs="Arial"/>
          <w:szCs w:val="20"/>
        </w:rPr>
        <w:t xml:space="preserve">If audio resources cannot be requested successfully during an </w:t>
      </w:r>
      <w:r>
        <w:rPr>
          <w:rStyle w:val="spelle"/>
          <w:rFonts w:cs="Arial"/>
          <w:szCs w:val="20"/>
        </w:rPr>
        <w:t>InitiateBTCall.Rq</w:t>
      </w:r>
      <w:r>
        <w:rPr>
          <w:rFonts w:cs="Arial"/>
          <w:szCs w:val="20"/>
        </w:rPr>
        <w:t>, CES 0x1X "Final Result - Failure" shall be returned, and the dial request shall not be forwarded to the BT Phone.</w:t>
      </w:r>
    </w:p>
    <w:p w:rsidR="00014DB9" w:rsidRPr="00014DB9" w:rsidRDefault="00014DB9" w:rsidP="00014DB9">
      <w:pPr>
        <w:pStyle w:val="Heading4"/>
        <w:rPr>
          <w:b w:val="0"/>
          <w:u w:val="single"/>
        </w:rPr>
      </w:pPr>
      <w:r w:rsidRPr="00014DB9">
        <w:rPr>
          <w:b w:val="0"/>
          <w:u w:val="single"/>
        </w:rPr>
        <w:t>BTP-SR-REQ-030683/A-InitiateBTCall.Rsp - No network connection (TcSE ROIN-150827-1)</w:t>
      </w:r>
    </w:p>
    <w:p w:rsidR="008D4023" w:rsidRDefault="00014DB9">
      <w:pPr>
        <w:rPr>
          <w:rFonts w:cs="Arial"/>
          <w:szCs w:val="20"/>
        </w:rPr>
      </w:pPr>
      <w:r>
        <w:rPr>
          <w:rFonts w:cs="Arial"/>
          <w:szCs w:val="20"/>
        </w:rPr>
        <w:t>If the Bluetooth phone failed to create a connection because there is no network, the result code "0x4 Final Result-Failure, No Service" shall be returned to the BT Phone Client.</w:t>
      </w:r>
    </w:p>
    <w:p w:rsidR="00014DB9" w:rsidRPr="00014DB9" w:rsidRDefault="00014DB9" w:rsidP="00014DB9">
      <w:pPr>
        <w:pStyle w:val="Heading4"/>
        <w:rPr>
          <w:b w:val="0"/>
          <w:u w:val="single"/>
        </w:rPr>
      </w:pPr>
      <w:r w:rsidRPr="00014DB9">
        <w:rPr>
          <w:b w:val="0"/>
          <w:u w:val="single"/>
        </w:rPr>
        <w:t>BTP-SR-REQ-030685/A-InitiateBTCall.Rsp - Feature not Supported (TcSE ROIN-150829-1)</w:t>
      </w:r>
    </w:p>
    <w:p w:rsidR="008D4023" w:rsidRDefault="00014DB9">
      <w:pPr>
        <w:rPr>
          <w:rFonts w:cs="Arial"/>
          <w:szCs w:val="20"/>
        </w:rPr>
      </w:pPr>
      <w:r>
        <w:rPr>
          <w:rFonts w:cs="Arial"/>
          <w:szCs w:val="20"/>
        </w:rPr>
        <w:t>If the Bluetooth phone does not support the feature (redial or dial a number), the result code "0x5 Final Result-Failure, Feature not Supported" shall be returned to the BT Phone Client.</w:t>
      </w:r>
    </w:p>
    <w:p w:rsidR="00014DB9" w:rsidRDefault="00014DB9" w:rsidP="00014DB9">
      <w:pPr>
        <w:pStyle w:val="Heading2"/>
      </w:pPr>
      <w:bookmarkStart w:id="6" w:name="_Toc1048682"/>
      <w:r w:rsidRPr="00B9479B">
        <w:t>BTC-CLD-REQ-246314/A-Audio Client</w:t>
      </w:r>
      <w:bookmarkEnd w:id="6"/>
    </w:p>
    <w:p w:rsidR="00014DB9" w:rsidRDefault="00014DB9" w:rsidP="00014DB9">
      <w:r>
        <w:t>The Phone Server is responsible for requesting audio resources e.g. when a call is present, and to release them when a call is not present any more (there are a lot of details related to this and interaction with privacy and call direction and establishment in these specifications). This, depending on the platform, might be done directly by the Phone Server, or via an Audio Management component, that will act as an Audio Client and send audio requests through a CAN interface to an Audio Server. The interface is defined below.</w:t>
      </w:r>
    </w:p>
    <w:p w:rsidR="00014DB9" w:rsidRDefault="00014DB9" w:rsidP="00014DB9"/>
    <w:p w:rsidR="00014DB9" w:rsidRDefault="00014DB9" w:rsidP="00014DB9">
      <w:pPr>
        <w:pStyle w:val="Heading3"/>
      </w:pPr>
      <w:bookmarkStart w:id="7" w:name="_Toc1048683"/>
      <w:r>
        <w:t>Interface Requirements</w:t>
      </w:r>
      <w:bookmarkEnd w:id="7"/>
    </w:p>
    <w:p w:rsidR="00014DB9" w:rsidRDefault="00014DB9" w:rsidP="00014DB9">
      <w:pPr>
        <w:pStyle w:val="Heading4"/>
      </w:pPr>
      <w:r w:rsidRPr="00B9479B">
        <w:t>BTP-IIR-REQ-030672/B-Audio Client Request Signals (TcSE ROIN-149371-2)</w:t>
      </w:r>
    </w:p>
    <w:p w:rsidR="00014DB9" w:rsidRPr="00AE06BC" w:rsidRDefault="00014DB9" w:rsidP="00014DB9"/>
    <w:tbl>
      <w:tblPr>
        <w:tblW w:w="0" w:type="auto"/>
        <w:jc w:val="center"/>
        <w:tblLayout w:type="fixed"/>
        <w:tblCellMar>
          <w:left w:w="60" w:type="dxa"/>
          <w:right w:w="60" w:type="dxa"/>
        </w:tblCellMar>
        <w:tblLook w:val="04A0" w:firstRow="1" w:lastRow="0" w:firstColumn="1" w:lastColumn="0" w:noHBand="0" w:noVBand="1"/>
      </w:tblPr>
      <w:tblGrid>
        <w:gridCol w:w="2970"/>
        <w:gridCol w:w="3555"/>
        <w:gridCol w:w="3645"/>
      </w:tblGrid>
      <w:tr w:rsidR="00014DB9">
        <w:trPr>
          <w:cantSplit/>
          <w:tblHeader/>
          <w:jc w:val="center"/>
        </w:trPr>
        <w:tc>
          <w:tcPr>
            <w:tcW w:w="2970" w:type="dxa"/>
            <w:tcBorders>
              <w:top w:val="single" w:sz="2" w:space="0" w:color="auto"/>
              <w:left w:val="single" w:sz="2" w:space="0" w:color="auto"/>
              <w:bottom w:val="single" w:sz="2" w:space="0" w:color="auto"/>
              <w:right w:val="single" w:sz="2" w:space="0" w:color="auto"/>
            </w:tcBorders>
            <w:shd w:val="clear" w:color="auto" w:fill="EFEFEF"/>
            <w:hideMark/>
          </w:tcPr>
          <w:p w:rsidR="00014DB9" w:rsidRDefault="00014DB9">
            <w:pPr>
              <w:jc w:val="center"/>
              <w:rPr>
                <w:rFonts w:cs="Arial"/>
                <w:b/>
                <w:bCs/>
              </w:rPr>
            </w:pPr>
            <w:r>
              <w:rPr>
                <w:rFonts w:cs="Arial"/>
                <w:b/>
                <w:bCs/>
              </w:rPr>
              <w:t>Method</w:t>
            </w:r>
          </w:p>
        </w:tc>
        <w:tc>
          <w:tcPr>
            <w:tcW w:w="3555" w:type="dxa"/>
            <w:tcBorders>
              <w:top w:val="single" w:sz="2" w:space="0" w:color="auto"/>
              <w:left w:val="single" w:sz="2" w:space="0" w:color="auto"/>
              <w:bottom w:val="single" w:sz="2" w:space="0" w:color="auto"/>
              <w:right w:val="single" w:sz="2" w:space="0" w:color="auto"/>
            </w:tcBorders>
            <w:shd w:val="clear" w:color="auto" w:fill="EFEFEF"/>
            <w:hideMark/>
          </w:tcPr>
          <w:p w:rsidR="00014DB9" w:rsidRDefault="00014DB9">
            <w:pPr>
              <w:jc w:val="center"/>
              <w:rPr>
                <w:rFonts w:cs="Arial"/>
                <w:b/>
                <w:bCs/>
              </w:rPr>
            </w:pPr>
            <w:r>
              <w:rPr>
                <w:rFonts w:cs="Arial"/>
                <w:b/>
                <w:bCs/>
              </w:rPr>
              <w:t>Notes</w:t>
            </w:r>
          </w:p>
        </w:tc>
        <w:tc>
          <w:tcPr>
            <w:tcW w:w="3645" w:type="dxa"/>
            <w:tcBorders>
              <w:top w:val="single" w:sz="2" w:space="0" w:color="auto"/>
              <w:left w:val="single" w:sz="2" w:space="0" w:color="auto"/>
              <w:bottom w:val="single" w:sz="2" w:space="0" w:color="auto"/>
              <w:right w:val="single" w:sz="2" w:space="0" w:color="auto"/>
            </w:tcBorders>
            <w:shd w:val="clear" w:color="auto" w:fill="EFEFEF"/>
            <w:hideMark/>
          </w:tcPr>
          <w:p w:rsidR="00014DB9" w:rsidRDefault="00014DB9">
            <w:pPr>
              <w:jc w:val="center"/>
              <w:rPr>
                <w:rFonts w:cs="Arial"/>
                <w:b/>
                <w:bCs/>
              </w:rPr>
            </w:pPr>
            <w:r>
              <w:rPr>
                <w:rFonts w:cs="Arial"/>
                <w:b/>
                <w:bCs/>
              </w:rPr>
              <w:t>Parameters</w:t>
            </w:r>
          </w:p>
        </w:tc>
      </w:tr>
      <w:tr w:rsidR="00014DB9">
        <w:trPr>
          <w:jc w:val="center"/>
        </w:trPr>
        <w:tc>
          <w:tcPr>
            <w:tcW w:w="2970" w:type="dxa"/>
            <w:tcBorders>
              <w:top w:val="single" w:sz="2" w:space="0" w:color="auto"/>
              <w:left w:val="single" w:sz="2" w:space="0" w:color="auto"/>
              <w:bottom w:val="single" w:sz="2" w:space="0" w:color="auto"/>
              <w:right w:val="single" w:sz="2" w:space="0" w:color="auto"/>
            </w:tcBorders>
            <w:hideMark/>
          </w:tcPr>
          <w:p w:rsidR="00014DB9" w:rsidRDefault="00014DB9">
            <w:pPr>
              <w:rPr>
                <w:rFonts w:cs="Arial"/>
              </w:rPr>
            </w:pPr>
            <w:r>
              <w:rPr>
                <w:rFonts w:cs="Arial"/>
              </w:rPr>
              <w:fldChar w:fldCharType="begin" w:fldLock="1"/>
            </w:r>
            <w:r>
              <w:rPr>
                <w:rFonts w:cs="Arial"/>
              </w:rPr>
              <w:instrText xml:space="preserve">MERGEFIELD </w:instrText>
            </w:r>
            <w:r>
              <w:rPr>
                <w:rFonts w:cs="Arial"/>
                <w:b/>
                <w:bCs/>
              </w:rPr>
              <w:instrText>Meth.Name</w:instrText>
            </w:r>
            <w:r>
              <w:rPr>
                <w:rFonts w:cs="Arial"/>
              </w:rPr>
              <w:fldChar w:fldCharType="separate"/>
            </w:r>
            <w:r>
              <w:rPr>
                <w:rFonts w:cs="Arial"/>
                <w:b/>
                <w:bCs/>
              </w:rPr>
              <w:t>AudioRequest.Rq</w:t>
            </w:r>
            <w:r>
              <w:rPr>
                <w:rFonts w:cs="Arial"/>
              </w:rPr>
              <w:fldChar w:fldCharType="end"/>
            </w:r>
            <w:r>
              <w:rPr>
                <w:rFonts w:cs="Arial"/>
                <w:b/>
                <w:bCs/>
              </w:rPr>
              <w:t>()</w:t>
            </w:r>
          </w:p>
        </w:tc>
        <w:tc>
          <w:tcPr>
            <w:tcW w:w="3555" w:type="dxa"/>
            <w:tcBorders>
              <w:top w:val="single" w:sz="2" w:space="0" w:color="auto"/>
              <w:left w:val="single" w:sz="2" w:space="0" w:color="auto"/>
              <w:bottom w:val="single" w:sz="2" w:space="0" w:color="auto"/>
              <w:right w:val="single" w:sz="2" w:space="0" w:color="auto"/>
            </w:tcBorders>
          </w:tcPr>
          <w:p w:rsidR="00014DB9" w:rsidRDefault="00014DB9">
            <w:pPr>
              <w:rPr>
                <w:rFonts w:cs="Arial"/>
              </w:rPr>
            </w:pPr>
            <w:r>
              <w:rPr>
                <w:rFonts w:cs="Arial"/>
              </w:rPr>
              <w:fldChar w:fldCharType="begin" w:fldLock="1"/>
            </w:r>
            <w:r>
              <w:rPr>
                <w:rFonts w:cs="Arial"/>
              </w:rPr>
              <w:instrText>MERGEFIELD Meth.Notes</w:instrText>
            </w:r>
            <w:r>
              <w:rPr>
                <w:rFonts w:cs="Arial"/>
              </w:rPr>
              <w:fldChar w:fldCharType="end"/>
            </w:r>
            <w:r>
              <w:rPr>
                <w:rFonts w:cs="Arial"/>
              </w:rPr>
              <w:t>Message Type: Request with Response</w:t>
            </w:r>
          </w:p>
          <w:p w:rsidR="00014DB9" w:rsidRDefault="00014DB9">
            <w:pPr>
              <w:rPr>
                <w:rFonts w:cs="Arial"/>
              </w:rPr>
            </w:pPr>
            <w:r>
              <w:rPr>
                <w:rFonts w:cs="Arial"/>
              </w:rPr>
              <w:t>Configuration: All</w:t>
            </w:r>
          </w:p>
          <w:p w:rsidR="00014DB9" w:rsidRDefault="00014DB9">
            <w:pPr>
              <w:rPr>
                <w:rFonts w:cs="Arial"/>
              </w:rPr>
            </w:pPr>
          </w:p>
          <w:p w:rsidR="00014DB9" w:rsidRDefault="00014DB9">
            <w:pPr>
              <w:rPr>
                <w:rFonts w:cs="Arial"/>
              </w:rPr>
            </w:pPr>
            <w:r>
              <w:rPr>
                <w:rFonts w:cs="Arial"/>
              </w:rPr>
              <w:t>This method is used by the Audio Client to request and release access to the audio system. It is also used to poll the current status of a request (Resource Update). The requester must provide</w:t>
            </w:r>
          </w:p>
          <w:p w:rsidR="00014DB9" w:rsidRDefault="00014DB9">
            <w:pPr>
              <w:rPr>
                <w:rFonts w:cs="Arial"/>
              </w:rPr>
            </w:pPr>
            <w:r>
              <w:rPr>
                <w:rFonts w:cs="Arial"/>
              </w:rPr>
              <w:t>the following information (parameters/signals)</w:t>
            </w:r>
          </w:p>
        </w:tc>
        <w:tc>
          <w:tcPr>
            <w:tcW w:w="3645" w:type="dxa"/>
            <w:tcBorders>
              <w:top w:val="single" w:sz="2" w:space="0" w:color="auto"/>
              <w:left w:val="single" w:sz="2" w:space="0" w:color="auto"/>
              <w:bottom w:val="single" w:sz="2" w:space="0" w:color="auto"/>
              <w:right w:val="single" w:sz="2" w:space="0" w:color="auto"/>
            </w:tcBorders>
          </w:tcPr>
          <w:p w:rsidR="00014DB9" w:rsidRDefault="00014DB9">
            <w:pPr>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bCs/>
              </w:rPr>
              <w:t xml:space="preserve"> </w:t>
            </w:r>
            <w:r>
              <w:rPr>
                <w:rFonts w:cs="Arial"/>
                <w:bCs/>
              </w:rPr>
              <w:fldChar w:fldCharType="begin" w:fldLock="1"/>
            </w:r>
            <w:r>
              <w:rPr>
                <w:rFonts w:cs="Arial"/>
                <w:bCs/>
              </w:rPr>
              <w:instrText xml:space="preserve">MERGEFIELD </w:instrText>
            </w:r>
            <w:r>
              <w:rPr>
                <w:rFonts w:cs="Arial"/>
                <w:i/>
                <w:iCs/>
              </w:rPr>
              <w:instrText>MethParameter.Name</w:instrText>
            </w:r>
            <w:r>
              <w:rPr>
                <w:rFonts w:cs="Arial"/>
                <w:bCs/>
              </w:rPr>
              <w:fldChar w:fldCharType="separate"/>
            </w:r>
            <w:r>
              <w:rPr>
                <w:rFonts w:cs="Arial"/>
                <w:i/>
                <w:iCs/>
              </w:rPr>
              <w:t xml:space="preserve">OperationType : </w:t>
            </w:r>
            <w:r>
              <w:rPr>
                <w:rFonts w:cs="Arial"/>
                <w:bCs/>
              </w:rPr>
              <w:fldChar w:fldCharType="end"/>
            </w:r>
            <w:r>
              <w:rPr>
                <w:rFonts w:cs="Arial"/>
              </w:rPr>
              <w:t xml:space="preserve"> </w:t>
            </w:r>
          </w:p>
          <w:p w:rsidR="00014DB9" w:rsidRDefault="00014DB9">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Tells if the method call is a request for resource, release of resource or</w:t>
            </w:r>
          </w:p>
          <w:p w:rsidR="00014DB9" w:rsidRDefault="00014DB9">
            <w:pPr>
              <w:rPr>
                <w:rFonts w:cs="Arial"/>
              </w:rPr>
            </w:pPr>
            <w:r>
              <w:rPr>
                <w:rFonts w:cs="Arial"/>
              </w:rPr>
              <w:t>resource update</w:t>
            </w:r>
          </w:p>
          <w:p w:rsidR="00014DB9" w:rsidRDefault="00014DB9">
            <w:pPr>
              <w:rPr>
                <w:rFonts w:cs="Arial"/>
              </w:rPr>
            </w:pPr>
          </w:p>
          <w:p w:rsidR="00014DB9" w:rsidRDefault="00014DB9">
            <w:pPr>
              <w:rPr>
                <w:rFonts w:cs="Arial"/>
              </w:rPr>
            </w:pPr>
            <w:r>
              <w:rPr>
                <w:rFonts w:cs="Arial"/>
              </w:rPr>
              <w:t>0x1: RequestAudioResource - request an audio source</w:t>
            </w:r>
          </w:p>
          <w:p w:rsidR="00014DB9" w:rsidRDefault="00014DB9">
            <w:pPr>
              <w:rPr>
                <w:rFonts w:cs="Arial"/>
              </w:rPr>
            </w:pPr>
            <w:r>
              <w:rPr>
                <w:rFonts w:cs="Arial"/>
              </w:rPr>
              <w:t>0x2: ReleaseAudioResource - release a request (granted or stacked)</w:t>
            </w:r>
          </w:p>
          <w:p w:rsidR="00014DB9" w:rsidRDefault="00014DB9">
            <w:pPr>
              <w:rPr>
                <w:rFonts w:cs="Arial"/>
              </w:rPr>
            </w:pPr>
            <w:r>
              <w:rPr>
                <w:rFonts w:cs="Arial"/>
              </w:rPr>
              <w:t>0x3: ReleaseALLAudioResources - release all requests. Stack will be emptied, default audio source will NOT be allocated.</w:t>
            </w:r>
          </w:p>
          <w:p w:rsidR="00014DB9" w:rsidRDefault="00014DB9">
            <w:pPr>
              <w:rPr>
                <w:rFonts w:cs="Arial"/>
              </w:rPr>
            </w:pPr>
            <w:r>
              <w:rPr>
                <w:rFonts w:cs="Arial"/>
              </w:rPr>
              <w:t>0x4: GetResourceUpdate - polls the status of a specific stack entry (specified by Requester System, Requested Source, and Requester Priority)</w:t>
            </w:r>
          </w:p>
          <w:p w:rsidR="00014DB9" w:rsidRDefault="00014DB9">
            <w:pPr>
              <w:rPr>
                <w:rFonts w:cs="Arial"/>
              </w:rPr>
            </w:pPr>
            <w:r>
              <w:rPr>
                <w:rFonts w:cs="Arial"/>
              </w:rPr>
              <w:lastRenderedPageBreak/>
              <w:t>0x5: GetALLResourceUpdates - used to poll the entire audio stack. All entries will be transmitted using the ResourceUpdate.St attribute.</w:t>
            </w:r>
          </w:p>
          <w:p w:rsidR="00014DB9" w:rsidRDefault="00014DB9">
            <w:pPr>
              <w:rPr>
                <w:rFonts w:cs="Arial"/>
              </w:rPr>
            </w:pPr>
            <w:r>
              <w:rPr>
                <w:rFonts w:cs="Arial"/>
              </w:rPr>
              <w:fldChar w:fldCharType="end"/>
            </w:r>
          </w:p>
          <w:p w:rsidR="00014DB9" w:rsidRDefault="00014DB9">
            <w:pPr>
              <w:rPr>
                <w:rFonts w:cs="Arial"/>
              </w:rPr>
            </w:pPr>
          </w:p>
          <w:p w:rsidR="00014DB9" w:rsidRDefault="00014DB9">
            <w:pPr>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bCs/>
              </w:rPr>
              <w:t xml:space="preserve"> </w:t>
            </w:r>
            <w:r>
              <w:rPr>
                <w:rFonts w:cs="Arial"/>
                <w:bCs/>
              </w:rPr>
              <w:fldChar w:fldCharType="begin" w:fldLock="1"/>
            </w:r>
            <w:r>
              <w:rPr>
                <w:rFonts w:cs="Arial"/>
                <w:bCs/>
              </w:rPr>
              <w:instrText xml:space="preserve">MERGEFIELD </w:instrText>
            </w:r>
            <w:r>
              <w:rPr>
                <w:rFonts w:cs="Arial"/>
                <w:i/>
                <w:iCs/>
              </w:rPr>
              <w:instrText>MethParameter.Name</w:instrText>
            </w:r>
            <w:r>
              <w:rPr>
                <w:rFonts w:cs="Arial"/>
                <w:bCs/>
              </w:rPr>
              <w:fldChar w:fldCharType="separate"/>
            </w:r>
            <w:r>
              <w:rPr>
                <w:rFonts w:cs="Arial"/>
                <w:i/>
                <w:iCs/>
              </w:rPr>
              <w:t xml:space="preserve">RequesterSystem : </w:t>
            </w:r>
            <w:r>
              <w:rPr>
                <w:rFonts w:cs="Arial"/>
                <w:bCs/>
              </w:rPr>
              <w:fldChar w:fldCharType="end"/>
            </w:r>
            <w:r>
              <w:rPr>
                <w:rFonts w:cs="Arial"/>
              </w:rPr>
              <w:t xml:space="preserve"> </w:t>
            </w:r>
          </w:p>
          <w:p w:rsidR="00014DB9" w:rsidRDefault="00014DB9">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tells where a request is sent from. This parameter is used for distinguishing between requests with same audio source and priority but from different nodes.</w:t>
            </w:r>
          </w:p>
          <w:p w:rsidR="00014DB9" w:rsidRDefault="00014DB9">
            <w:pPr>
              <w:rPr>
                <w:rFonts w:cs="Arial"/>
              </w:rPr>
            </w:pPr>
            <w:r>
              <w:rPr>
                <w:rFonts w:cs="Arial"/>
              </w:rPr>
              <w:t>Example: HEC sends request for the Am Fm Radio with Radio as priority. A while later, the rear seat user requests to listen to the radio as well (with headphones unplugged, i.e. with the main loudspeakers). The Audio Client then receives two identical requests except for the requester system, and can thus distinguish between the requests. A general rule is that front requests always have higher priority than rear requests!</w:t>
            </w:r>
          </w:p>
          <w:p w:rsidR="00014DB9" w:rsidRDefault="00014DB9">
            <w:pPr>
              <w:rPr>
                <w:rFonts w:cs="Arial"/>
              </w:rPr>
            </w:pPr>
          </w:p>
          <w:p w:rsidR="00014DB9" w:rsidRDefault="00014DB9">
            <w:pPr>
              <w:rPr>
                <w:rFonts w:cs="Arial"/>
              </w:rPr>
            </w:pPr>
            <w:r>
              <w:rPr>
                <w:rFonts w:cs="Arial"/>
              </w:rPr>
              <w:t>0x0: Front Requester</w:t>
            </w:r>
          </w:p>
          <w:p w:rsidR="00014DB9" w:rsidRDefault="00014DB9">
            <w:pPr>
              <w:rPr>
                <w:rFonts w:cs="Arial"/>
              </w:rPr>
            </w:pPr>
            <w:r>
              <w:rPr>
                <w:rFonts w:cs="Arial"/>
              </w:rPr>
              <w:t>0x1: Rear Requester</w:t>
            </w:r>
            <w:r>
              <w:rPr>
                <w:rFonts w:cs="Arial"/>
              </w:rPr>
              <w:fldChar w:fldCharType="end"/>
            </w:r>
          </w:p>
          <w:p w:rsidR="00014DB9" w:rsidRDefault="00014DB9">
            <w:pPr>
              <w:rPr>
                <w:rFonts w:cs="Arial"/>
              </w:rPr>
            </w:pPr>
          </w:p>
          <w:p w:rsidR="00014DB9" w:rsidRDefault="00014DB9">
            <w:pPr>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bCs/>
              </w:rPr>
              <w:t xml:space="preserve"> </w:t>
            </w:r>
            <w:r>
              <w:rPr>
                <w:rFonts w:cs="Arial"/>
                <w:bCs/>
              </w:rPr>
              <w:fldChar w:fldCharType="begin" w:fldLock="1"/>
            </w:r>
            <w:r>
              <w:rPr>
                <w:rFonts w:cs="Arial"/>
                <w:bCs/>
              </w:rPr>
              <w:instrText xml:space="preserve">MERGEFIELD </w:instrText>
            </w:r>
            <w:r>
              <w:rPr>
                <w:rFonts w:cs="Arial"/>
                <w:i/>
                <w:iCs/>
              </w:rPr>
              <w:instrText>MethParameter.Name</w:instrText>
            </w:r>
            <w:r>
              <w:rPr>
                <w:rFonts w:cs="Arial"/>
                <w:bCs/>
              </w:rPr>
              <w:fldChar w:fldCharType="separate"/>
            </w:r>
            <w:r>
              <w:rPr>
                <w:rFonts w:cs="Arial"/>
                <w:i/>
                <w:iCs/>
              </w:rPr>
              <w:t xml:space="preserve">RequestedAudioSource : </w:t>
            </w:r>
            <w:r>
              <w:rPr>
                <w:rFonts w:cs="Arial"/>
                <w:bCs/>
              </w:rPr>
              <w:fldChar w:fldCharType="end"/>
            </w:r>
            <w:r>
              <w:rPr>
                <w:rFonts w:cs="Arial"/>
              </w:rPr>
              <w:t xml:space="preserve"> </w:t>
            </w:r>
          </w:p>
          <w:p w:rsidR="00014DB9" w:rsidRDefault="00014DB9">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the audio source that the requester wants to activate.</w:t>
            </w:r>
          </w:p>
          <w:p w:rsidR="00014DB9" w:rsidRDefault="00014DB9">
            <w:pPr>
              <w:rPr>
                <w:rFonts w:cs="Arial"/>
              </w:rPr>
            </w:pPr>
          </w:p>
          <w:p w:rsidR="00014DB9" w:rsidRDefault="00014DB9">
            <w:pPr>
              <w:rPr>
                <w:rFonts w:cs="Arial"/>
              </w:rPr>
            </w:pPr>
            <w:r>
              <w:rPr>
                <w:rFonts w:cs="Arial"/>
              </w:rPr>
              <w:t>0x0: AM/FM Radio</w:t>
            </w:r>
          </w:p>
          <w:p w:rsidR="00014DB9" w:rsidRDefault="00014DB9">
            <w:pPr>
              <w:rPr>
                <w:rFonts w:cs="Arial"/>
              </w:rPr>
            </w:pPr>
            <w:r>
              <w:rPr>
                <w:rFonts w:cs="Arial"/>
              </w:rPr>
              <w:t>0x1: Front Disc</w:t>
            </w:r>
          </w:p>
          <w:p w:rsidR="00014DB9" w:rsidRDefault="00014DB9">
            <w:pPr>
              <w:rPr>
                <w:rFonts w:cs="Arial"/>
              </w:rPr>
            </w:pPr>
            <w:r>
              <w:rPr>
                <w:rFonts w:cs="Arial"/>
              </w:rPr>
              <w:t>0x2: SDARS/DAB</w:t>
            </w:r>
          </w:p>
          <w:p w:rsidR="00014DB9" w:rsidRDefault="00014DB9">
            <w:pPr>
              <w:rPr>
                <w:rFonts w:cs="Arial"/>
              </w:rPr>
            </w:pPr>
            <w:r>
              <w:rPr>
                <w:rFonts w:cs="Arial"/>
              </w:rPr>
              <w:t>0x3: In Dash CD Changer</w:t>
            </w:r>
          </w:p>
          <w:p w:rsidR="00014DB9" w:rsidRDefault="00014DB9">
            <w:pPr>
              <w:rPr>
                <w:rFonts w:cs="Arial"/>
              </w:rPr>
            </w:pPr>
            <w:r>
              <w:rPr>
                <w:rFonts w:cs="Arial"/>
              </w:rPr>
              <w:t>0x4: Voice Recogniser</w:t>
            </w:r>
          </w:p>
          <w:p w:rsidR="00014DB9" w:rsidRDefault="00014DB9">
            <w:pPr>
              <w:rPr>
                <w:rFonts w:cs="Arial"/>
              </w:rPr>
            </w:pPr>
            <w:r>
              <w:rPr>
                <w:rFonts w:cs="Arial"/>
              </w:rPr>
              <w:t>0x5: Telematic Unit</w:t>
            </w:r>
          </w:p>
          <w:p w:rsidR="00014DB9" w:rsidRDefault="00014DB9">
            <w:pPr>
              <w:rPr>
                <w:rFonts w:cs="Arial"/>
              </w:rPr>
            </w:pPr>
            <w:r>
              <w:rPr>
                <w:rFonts w:cs="Arial"/>
              </w:rPr>
              <w:t>0x6: Bluetooth Phone</w:t>
            </w:r>
          </w:p>
          <w:p w:rsidR="00014DB9" w:rsidRDefault="00014DB9">
            <w:pPr>
              <w:rPr>
                <w:rFonts w:cs="Arial"/>
              </w:rPr>
            </w:pPr>
            <w:r>
              <w:rPr>
                <w:rFonts w:cs="Arial"/>
              </w:rPr>
              <w:t>0x7: Rear Disc</w:t>
            </w:r>
          </w:p>
          <w:p w:rsidR="00014DB9" w:rsidRDefault="00014DB9">
            <w:pPr>
              <w:rPr>
                <w:rFonts w:cs="Arial"/>
              </w:rPr>
            </w:pPr>
            <w:r>
              <w:rPr>
                <w:rFonts w:cs="Arial"/>
              </w:rPr>
              <w:t>0x8: APIM</w:t>
            </w:r>
          </w:p>
          <w:p w:rsidR="00014DB9" w:rsidRDefault="00014DB9">
            <w:pPr>
              <w:rPr>
                <w:rFonts w:cs="Arial"/>
              </w:rPr>
            </w:pPr>
            <w:r>
              <w:rPr>
                <w:rFonts w:cs="Arial"/>
              </w:rPr>
              <w:t>0x9: Front AUX Input</w:t>
            </w:r>
          </w:p>
          <w:p w:rsidR="00014DB9" w:rsidRDefault="00014DB9">
            <w:pPr>
              <w:rPr>
                <w:rFonts w:cs="Arial"/>
              </w:rPr>
            </w:pPr>
            <w:r>
              <w:rPr>
                <w:rFonts w:cs="Arial"/>
              </w:rPr>
              <w:t>0xA: Navigation</w:t>
            </w:r>
          </w:p>
          <w:p w:rsidR="00014DB9" w:rsidRDefault="00014DB9">
            <w:pPr>
              <w:rPr>
                <w:rFonts w:cs="Arial"/>
              </w:rPr>
            </w:pPr>
            <w:r>
              <w:rPr>
                <w:rFonts w:cs="Arial"/>
              </w:rPr>
              <w:t>0xB: Rear Aux</w:t>
            </w:r>
          </w:p>
          <w:p w:rsidR="00014DB9" w:rsidRDefault="00014DB9">
            <w:pPr>
              <w:rPr>
                <w:rFonts w:cs="Arial"/>
              </w:rPr>
            </w:pPr>
            <w:r>
              <w:rPr>
                <w:rFonts w:cs="Arial"/>
              </w:rPr>
              <w:t>0xC: Not Requested</w:t>
            </w:r>
          </w:p>
          <w:p w:rsidR="00014DB9" w:rsidRDefault="00014DB9">
            <w:pPr>
              <w:rPr>
                <w:rFonts w:cs="Arial"/>
                <w:lang w:val="pt-BR"/>
              </w:rPr>
            </w:pPr>
            <w:r>
              <w:rPr>
                <w:rFonts w:cs="Arial"/>
                <w:lang w:val="pt-BR"/>
              </w:rPr>
              <w:t>0xD: BTAudio</w:t>
            </w:r>
          </w:p>
          <w:p w:rsidR="00014DB9" w:rsidRDefault="00014DB9">
            <w:pPr>
              <w:rPr>
                <w:rFonts w:cs="Arial"/>
                <w:lang w:val="pt-BR"/>
              </w:rPr>
            </w:pPr>
            <w:r>
              <w:rPr>
                <w:rFonts w:cs="Arial"/>
                <w:lang w:val="pt-BR"/>
              </w:rPr>
              <w:t>0xE: USB</w:t>
            </w:r>
          </w:p>
          <w:p w:rsidR="00014DB9" w:rsidRDefault="00014DB9">
            <w:pPr>
              <w:rPr>
                <w:rFonts w:cs="Arial"/>
                <w:lang w:val="pt-BR"/>
              </w:rPr>
            </w:pPr>
            <w:r>
              <w:rPr>
                <w:rFonts w:cs="Arial"/>
                <w:lang w:val="pt-BR"/>
              </w:rPr>
              <w:t>0xF: iPod</w:t>
            </w:r>
            <w:r>
              <w:rPr>
                <w:rFonts w:cs="Arial"/>
              </w:rPr>
              <w:fldChar w:fldCharType="end"/>
            </w:r>
          </w:p>
          <w:p w:rsidR="00014DB9" w:rsidRDefault="00014DB9">
            <w:pPr>
              <w:rPr>
                <w:rFonts w:cs="Arial"/>
                <w:lang w:val="pt-BR"/>
              </w:rPr>
            </w:pPr>
          </w:p>
          <w:p w:rsidR="00014DB9" w:rsidRDefault="00014DB9">
            <w:pPr>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bCs/>
              </w:rPr>
              <w:t xml:space="preserve"> </w:t>
            </w:r>
            <w:r>
              <w:rPr>
                <w:rFonts w:cs="Arial"/>
                <w:bCs/>
              </w:rPr>
              <w:fldChar w:fldCharType="begin" w:fldLock="1"/>
            </w:r>
            <w:r>
              <w:rPr>
                <w:rFonts w:cs="Arial"/>
                <w:bCs/>
              </w:rPr>
              <w:instrText xml:space="preserve">MERGEFIELD </w:instrText>
            </w:r>
            <w:r>
              <w:rPr>
                <w:rFonts w:cs="Arial"/>
                <w:i/>
                <w:iCs/>
              </w:rPr>
              <w:instrText>MethParameter.Name</w:instrText>
            </w:r>
            <w:r>
              <w:rPr>
                <w:rFonts w:cs="Arial"/>
                <w:bCs/>
              </w:rPr>
              <w:fldChar w:fldCharType="separate"/>
            </w:r>
            <w:r>
              <w:rPr>
                <w:rFonts w:cs="Arial"/>
                <w:i/>
                <w:iCs/>
              </w:rPr>
              <w:t xml:space="preserve">RequesterPriority : </w:t>
            </w:r>
            <w:r>
              <w:rPr>
                <w:rFonts w:cs="Arial"/>
                <w:bCs/>
              </w:rPr>
              <w:fldChar w:fldCharType="end"/>
            </w:r>
            <w:r>
              <w:rPr>
                <w:rFonts w:cs="Arial"/>
              </w:rPr>
              <w:t xml:space="preserve"> </w:t>
            </w:r>
          </w:p>
          <w:p w:rsidR="00014DB9" w:rsidRDefault="00014DB9">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used to determine the priority of the request depending on the type of</w:t>
            </w:r>
          </w:p>
          <w:p w:rsidR="00014DB9" w:rsidRDefault="00014DB9">
            <w:pPr>
              <w:rPr>
                <w:rFonts w:cs="Arial"/>
              </w:rPr>
            </w:pPr>
            <w:r>
              <w:rPr>
                <w:rFonts w:cs="Arial"/>
              </w:rPr>
              <w:t>audio from a specific source.</w:t>
            </w:r>
          </w:p>
          <w:p w:rsidR="00014DB9" w:rsidRDefault="00014DB9">
            <w:pPr>
              <w:rPr>
                <w:rFonts w:cs="Arial"/>
              </w:rPr>
            </w:pPr>
            <w:r>
              <w:rPr>
                <w:rFonts w:cs="Arial"/>
              </w:rPr>
              <w:t>An entry in the audio request stack is determined by all of the above parameters. For every</w:t>
            </w:r>
          </w:p>
          <w:p w:rsidR="00014DB9" w:rsidRDefault="00014DB9">
            <w:pPr>
              <w:rPr>
                <w:rFonts w:cs="Arial"/>
              </w:rPr>
            </w:pPr>
            <w:r>
              <w:rPr>
                <w:rFonts w:cs="Arial"/>
              </w:rPr>
              <w:t>stack entry, there must be a corresponding requester/client</w:t>
            </w:r>
          </w:p>
          <w:p w:rsidR="00014DB9" w:rsidRDefault="00014DB9">
            <w:pPr>
              <w:rPr>
                <w:rFonts w:cs="Arial"/>
              </w:rPr>
            </w:pPr>
            <w:r>
              <w:rPr>
                <w:rFonts w:cs="Arial"/>
              </w:rPr>
              <w:lastRenderedPageBreak/>
              <w:t>All the above information is needed for an audio request. A single audio source may have</w:t>
            </w:r>
          </w:p>
          <w:p w:rsidR="00014DB9" w:rsidRDefault="00014DB9">
            <w:pPr>
              <w:rPr>
                <w:rFonts w:cs="Arial"/>
              </w:rPr>
            </w:pPr>
            <w:r>
              <w:rPr>
                <w:rFonts w:cs="Arial"/>
              </w:rPr>
              <w:t>many types of audio information (e.g. the radio has TA, PTY, Radio, Alarm) and therefore there is a need for different priority types.</w:t>
            </w:r>
          </w:p>
          <w:p w:rsidR="00014DB9" w:rsidRDefault="00014DB9">
            <w:pPr>
              <w:rPr>
                <w:rFonts w:cs="Arial"/>
              </w:rPr>
            </w:pPr>
            <w:r>
              <w:rPr>
                <w:rFonts w:cs="Arial"/>
              </w:rPr>
              <w:t>The actual response to requests is done via Resource Update signals. The response signal is used for fault handling and for denial of audio resources.</w:t>
            </w:r>
          </w:p>
          <w:p w:rsidR="00014DB9" w:rsidRDefault="00014DB9">
            <w:pPr>
              <w:rPr>
                <w:rFonts w:cs="Arial"/>
              </w:rPr>
            </w:pPr>
          </w:p>
          <w:p w:rsidR="00014DB9" w:rsidRDefault="00014DB9">
            <w:pPr>
              <w:rPr>
                <w:rFonts w:cs="Arial"/>
              </w:rPr>
            </w:pPr>
            <w:r>
              <w:rPr>
                <w:rFonts w:cs="Arial"/>
              </w:rPr>
              <w:t>0x0: Priority Service</w:t>
            </w:r>
          </w:p>
          <w:p w:rsidR="00014DB9" w:rsidRDefault="00014DB9">
            <w:pPr>
              <w:rPr>
                <w:rFonts w:cs="Arial"/>
              </w:rPr>
            </w:pPr>
            <w:r>
              <w:rPr>
                <w:rFonts w:cs="Arial"/>
              </w:rPr>
              <w:t>0x1: Telephony Service</w:t>
            </w:r>
          </w:p>
          <w:p w:rsidR="00014DB9" w:rsidRDefault="00014DB9">
            <w:pPr>
              <w:rPr>
                <w:rFonts w:cs="Arial"/>
              </w:rPr>
            </w:pPr>
            <w:r>
              <w:rPr>
                <w:rFonts w:cs="Arial"/>
              </w:rPr>
              <w:t>0x2: Auto Answer</w:t>
            </w:r>
          </w:p>
          <w:p w:rsidR="00014DB9" w:rsidRDefault="00014DB9">
            <w:pPr>
              <w:rPr>
                <w:rFonts w:cs="Arial"/>
              </w:rPr>
            </w:pPr>
            <w:r>
              <w:rPr>
                <w:rFonts w:cs="Arial"/>
              </w:rPr>
              <w:t>0x3: TA</w:t>
            </w:r>
          </w:p>
          <w:p w:rsidR="00014DB9" w:rsidRDefault="00014DB9">
            <w:pPr>
              <w:rPr>
                <w:rFonts w:cs="Arial"/>
              </w:rPr>
            </w:pPr>
            <w:r>
              <w:rPr>
                <w:rFonts w:cs="Arial"/>
              </w:rPr>
              <w:t>0x4: PTT Mute &amp; Voice</w:t>
            </w:r>
          </w:p>
          <w:p w:rsidR="00014DB9" w:rsidRDefault="00014DB9">
            <w:pPr>
              <w:rPr>
                <w:rFonts w:cs="Arial"/>
              </w:rPr>
            </w:pPr>
            <w:r>
              <w:rPr>
                <w:rFonts w:cs="Arial"/>
              </w:rPr>
              <w:t>0x5: Nav. User Voice Cmd</w:t>
            </w:r>
          </w:p>
          <w:p w:rsidR="00014DB9" w:rsidRDefault="00014DB9">
            <w:pPr>
              <w:rPr>
                <w:rFonts w:cs="Arial"/>
              </w:rPr>
            </w:pPr>
            <w:r>
              <w:rPr>
                <w:rFonts w:cs="Arial"/>
              </w:rPr>
              <w:t>0x6: Nav. System Voice Cmd</w:t>
            </w:r>
          </w:p>
          <w:p w:rsidR="00014DB9" w:rsidRDefault="00014DB9">
            <w:pPr>
              <w:rPr>
                <w:rFonts w:cs="Arial"/>
              </w:rPr>
            </w:pPr>
            <w:r>
              <w:rPr>
                <w:rFonts w:cs="Arial"/>
              </w:rPr>
              <w:t>0x7: Radio</w:t>
            </w:r>
          </w:p>
          <w:p w:rsidR="00014DB9" w:rsidRDefault="00014DB9">
            <w:pPr>
              <w:rPr>
                <w:rFonts w:cs="Arial"/>
              </w:rPr>
            </w:pPr>
            <w:r>
              <w:rPr>
                <w:rFonts w:cs="Arial"/>
              </w:rPr>
              <w:t>0x8: Disc</w:t>
            </w:r>
          </w:p>
          <w:p w:rsidR="00014DB9" w:rsidRDefault="00014DB9">
            <w:pPr>
              <w:rPr>
                <w:rFonts w:cs="Arial"/>
              </w:rPr>
            </w:pPr>
            <w:r>
              <w:rPr>
                <w:rFonts w:cs="Arial"/>
              </w:rPr>
              <w:t>0x9: Alarm</w:t>
            </w:r>
          </w:p>
          <w:p w:rsidR="00014DB9" w:rsidRDefault="00014DB9">
            <w:pPr>
              <w:rPr>
                <w:rFonts w:cs="Arial"/>
              </w:rPr>
            </w:pPr>
            <w:r>
              <w:rPr>
                <w:rFonts w:cs="Arial"/>
              </w:rPr>
              <w:t>0xA: PTY/NEWS</w:t>
            </w:r>
          </w:p>
          <w:p w:rsidR="00014DB9" w:rsidRDefault="00014DB9">
            <w:pPr>
              <w:rPr>
                <w:rFonts w:cs="Arial"/>
              </w:rPr>
            </w:pPr>
            <w:r>
              <w:rPr>
                <w:rFonts w:cs="Arial"/>
              </w:rPr>
              <w:t>0xB: Aux_ExtSource</w:t>
            </w:r>
          </w:p>
          <w:p w:rsidR="00014DB9" w:rsidRDefault="00014DB9">
            <w:pPr>
              <w:rPr>
                <w:rFonts w:cs="Arial"/>
              </w:rPr>
            </w:pPr>
            <w:r>
              <w:rPr>
                <w:rFonts w:cs="Arial"/>
              </w:rPr>
              <w:t>0xC: Mobile NAV/Tel Mute</w:t>
            </w:r>
          </w:p>
          <w:p w:rsidR="00014DB9" w:rsidRDefault="00014DB9">
            <w:pPr>
              <w:rPr>
                <w:rFonts w:cs="Arial"/>
              </w:rPr>
            </w:pPr>
            <w:r>
              <w:rPr>
                <w:rFonts w:cs="Arial"/>
              </w:rPr>
              <w:t>0xD: Manual Audio Mute</w:t>
            </w:r>
          </w:p>
          <w:p w:rsidR="00014DB9" w:rsidRDefault="00014DB9">
            <w:pPr>
              <w:rPr>
                <w:rFonts w:cs="Arial"/>
              </w:rPr>
            </w:pPr>
            <w:r>
              <w:rPr>
                <w:rFonts w:cs="Arial"/>
              </w:rPr>
              <w:t>0xE: Not Requested</w:t>
            </w:r>
            <w:r>
              <w:rPr>
                <w:rFonts w:cs="Arial"/>
              </w:rPr>
              <w:fldChar w:fldCharType="end"/>
            </w:r>
          </w:p>
          <w:p w:rsidR="00014DB9" w:rsidRDefault="00014DB9">
            <w:pPr>
              <w:rPr>
                <w:rFonts w:cs="Arial"/>
              </w:rPr>
            </w:pPr>
          </w:p>
          <w:p w:rsidR="00014DB9" w:rsidRDefault="00014DB9">
            <w:pPr>
              <w:rPr>
                <w:rFonts w:cs="Arial"/>
              </w:rPr>
            </w:pPr>
          </w:p>
        </w:tc>
      </w:tr>
    </w:tbl>
    <w:p w:rsidR="00014DB9" w:rsidRDefault="00014DB9"/>
    <w:p w:rsidR="00014DB9" w:rsidRDefault="00014DB9" w:rsidP="00014DB9">
      <w:pPr>
        <w:pStyle w:val="Heading4"/>
      </w:pPr>
      <w:r w:rsidRPr="00B9479B">
        <w:t>BTP-IIR-REQ-030673/C-Audio Server Response Signals (TcSE ROIN-150776-6)</w:t>
      </w:r>
    </w:p>
    <w:p w:rsidR="00014DB9" w:rsidRPr="00AE06BC" w:rsidRDefault="00014DB9" w:rsidP="00014DB9"/>
    <w:tbl>
      <w:tblPr>
        <w:tblW w:w="10440" w:type="dxa"/>
        <w:jc w:val="center"/>
        <w:tblLayout w:type="fixed"/>
        <w:tblCellMar>
          <w:left w:w="60" w:type="dxa"/>
          <w:right w:w="60" w:type="dxa"/>
        </w:tblCellMar>
        <w:tblLook w:val="04A0" w:firstRow="1" w:lastRow="0" w:firstColumn="1" w:lastColumn="0" w:noHBand="0" w:noVBand="1"/>
      </w:tblPr>
      <w:tblGrid>
        <w:gridCol w:w="3060"/>
        <w:gridCol w:w="4320"/>
        <w:gridCol w:w="3060"/>
      </w:tblGrid>
      <w:tr w:rsidR="00014DB9" w:rsidTr="00014DB9">
        <w:trPr>
          <w:cantSplit/>
          <w:tblHeader/>
          <w:jc w:val="center"/>
        </w:trPr>
        <w:tc>
          <w:tcPr>
            <w:tcW w:w="3060" w:type="dxa"/>
            <w:tcBorders>
              <w:top w:val="single" w:sz="2" w:space="0" w:color="auto"/>
              <w:left w:val="single" w:sz="2" w:space="0" w:color="auto"/>
              <w:bottom w:val="single" w:sz="2" w:space="0" w:color="auto"/>
              <w:right w:val="single" w:sz="2" w:space="0" w:color="auto"/>
            </w:tcBorders>
            <w:shd w:val="clear" w:color="auto" w:fill="EFEFEF"/>
            <w:hideMark/>
          </w:tcPr>
          <w:p w:rsidR="00014DB9" w:rsidRDefault="00014DB9">
            <w:pPr>
              <w:widowControl w:val="0"/>
              <w:autoSpaceDE w:val="0"/>
              <w:autoSpaceDN w:val="0"/>
              <w:adjustRightInd w:val="0"/>
              <w:jc w:val="center"/>
              <w:rPr>
                <w:rFonts w:cs="Arial"/>
                <w:b/>
                <w:bCs/>
              </w:rPr>
            </w:pPr>
            <w:r>
              <w:rPr>
                <w:rFonts w:cs="Arial"/>
                <w:b/>
                <w:bCs/>
              </w:rPr>
              <w:t>Method</w:t>
            </w:r>
          </w:p>
        </w:tc>
        <w:tc>
          <w:tcPr>
            <w:tcW w:w="4320" w:type="dxa"/>
            <w:tcBorders>
              <w:top w:val="single" w:sz="2" w:space="0" w:color="auto"/>
              <w:left w:val="single" w:sz="2" w:space="0" w:color="auto"/>
              <w:bottom w:val="single" w:sz="2" w:space="0" w:color="auto"/>
              <w:right w:val="single" w:sz="2" w:space="0" w:color="auto"/>
            </w:tcBorders>
            <w:shd w:val="clear" w:color="auto" w:fill="EFEFEF"/>
            <w:hideMark/>
          </w:tcPr>
          <w:p w:rsidR="00014DB9" w:rsidRDefault="00014DB9">
            <w:pPr>
              <w:widowControl w:val="0"/>
              <w:autoSpaceDE w:val="0"/>
              <w:autoSpaceDN w:val="0"/>
              <w:adjustRightInd w:val="0"/>
              <w:jc w:val="center"/>
              <w:rPr>
                <w:rFonts w:cs="Arial"/>
                <w:b/>
                <w:bCs/>
              </w:rPr>
            </w:pPr>
            <w:r>
              <w:rPr>
                <w:rFonts w:cs="Arial"/>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rsidR="00014DB9" w:rsidRDefault="00014DB9">
            <w:pPr>
              <w:widowControl w:val="0"/>
              <w:autoSpaceDE w:val="0"/>
              <w:autoSpaceDN w:val="0"/>
              <w:adjustRightInd w:val="0"/>
              <w:jc w:val="center"/>
              <w:rPr>
                <w:rFonts w:cs="Arial"/>
                <w:b/>
                <w:bCs/>
              </w:rPr>
            </w:pPr>
            <w:r>
              <w:rPr>
                <w:rFonts w:cs="Arial"/>
                <w:b/>
                <w:bCs/>
              </w:rPr>
              <w:t>Parameters</w:t>
            </w:r>
          </w:p>
        </w:tc>
      </w:tr>
      <w:tr w:rsidR="00014DB9" w:rsidTr="00014DB9">
        <w:trPr>
          <w:jc w:val="center"/>
        </w:trPr>
        <w:tc>
          <w:tcPr>
            <w:tcW w:w="3060" w:type="dxa"/>
            <w:tcBorders>
              <w:top w:val="single" w:sz="2" w:space="0" w:color="auto"/>
              <w:left w:val="single" w:sz="2" w:space="0" w:color="auto"/>
              <w:bottom w:val="single" w:sz="2" w:space="0" w:color="auto"/>
              <w:right w:val="single" w:sz="2" w:space="0" w:color="auto"/>
            </w:tcBorders>
            <w:hideMark/>
          </w:tcPr>
          <w:p w:rsidR="00014DB9" w:rsidRDefault="00014DB9">
            <w:pPr>
              <w:widowControl w:val="0"/>
              <w:autoSpaceDE w:val="0"/>
              <w:autoSpaceDN w:val="0"/>
              <w:adjustRightInd w:val="0"/>
              <w:rPr>
                <w:rFonts w:cs="Arial"/>
              </w:rPr>
            </w:pPr>
            <w:r>
              <w:rPr>
                <w:rFonts w:cs="Arial"/>
              </w:rPr>
              <w:fldChar w:fldCharType="begin" w:fldLock="1"/>
            </w:r>
            <w:r>
              <w:rPr>
                <w:rFonts w:cs="Arial"/>
              </w:rPr>
              <w:instrText xml:space="preserve">MERGEFIELD </w:instrText>
            </w:r>
            <w:r>
              <w:rPr>
                <w:rFonts w:cs="Arial"/>
                <w:b/>
                <w:bCs/>
              </w:rPr>
              <w:instrText>Meth.Name</w:instrText>
            </w:r>
            <w:r>
              <w:rPr>
                <w:rFonts w:cs="Arial"/>
              </w:rPr>
              <w:fldChar w:fldCharType="separate"/>
            </w:r>
            <w:r>
              <w:rPr>
                <w:rFonts w:cs="Arial"/>
                <w:b/>
                <w:bCs/>
              </w:rPr>
              <w:t>AudioRequest.Rsp</w:t>
            </w:r>
            <w:r>
              <w:rPr>
                <w:rFonts w:cs="Arial"/>
              </w:rPr>
              <w:fldChar w:fldCharType="end"/>
            </w:r>
            <w:r>
              <w:rPr>
                <w:rFonts w:cs="Arial"/>
                <w:b/>
                <w:bCs/>
              </w:rPr>
              <w:t>()</w:t>
            </w:r>
          </w:p>
        </w:tc>
        <w:tc>
          <w:tcPr>
            <w:tcW w:w="4320" w:type="dxa"/>
            <w:tcBorders>
              <w:top w:val="single" w:sz="2" w:space="0" w:color="auto"/>
              <w:left w:val="single" w:sz="2" w:space="0" w:color="auto"/>
              <w:bottom w:val="single" w:sz="2" w:space="0" w:color="auto"/>
              <w:right w:val="single" w:sz="2" w:space="0" w:color="auto"/>
            </w:tcBorders>
          </w:tcPr>
          <w:p w:rsidR="00014DB9" w:rsidRDefault="00014DB9">
            <w:pPr>
              <w:rPr>
                <w:rFonts w:cs="Arial"/>
              </w:rPr>
            </w:pPr>
            <w:r>
              <w:rPr>
                <w:rFonts w:cs="Arial"/>
              </w:rPr>
              <w:fldChar w:fldCharType="begin" w:fldLock="1"/>
            </w:r>
            <w:r>
              <w:rPr>
                <w:rFonts w:cs="Arial"/>
              </w:rPr>
              <w:instrText>MERGEFIELD Meth.Notes</w:instrText>
            </w:r>
            <w:r>
              <w:rPr>
                <w:rFonts w:cs="Arial"/>
              </w:rPr>
              <w:fldChar w:fldCharType="end"/>
            </w:r>
            <w:r>
              <w:rPr>
                <w:rFonts w:cs="Arial"/>
              </w:rPr>
              <w:t>Message Type: Request with Response</w:t>
            </w:r>
          </w:p>
          <w:p w:rsidR="00014DB9" w:rsidRDefault="00014DB9">
            <w:pPr>
              <w:rPr>
                <w:rFonts w:cs="Arial"/>
              </w:rPr>
            </w:pPr>
            <w:r>
              <w:rPr>
                <w:rFonts w:cs="Arial"/>
              </w:rPr>
              <w:t>Configuration: All</w:t>
            </w:r>
          </w:p>
          <w:p w:rsidR="00014DB9" w:rsidRDefault="00014DB9">
            <w:pPr>
              <w:rPr>
                <w:rFonts w:cs="Arial"/>
              </w:rPr>
            </w:pPr>
          </w:p>
          <w:p w:rsidR="00014DB9" w:rsidRDefault="00014DB9">
            <w:pPr>
              <w:widowControl w:val="0"/>
              <w:autoSpaceDE w:val="0"/>
              <w:autoSpaceDN w:val="0"/>
              <w:adjustRightInd w:val="0"/>
              <w:rPr>
                <w:rFonts w:cs="Arial"/>
              </w:rPr>
            </w:pPr>
            <w:r>
              <w:rPr>
                <w:rFonts w:cs="Arial"/>
              </w:rPr>
              <w:t>the Response of the AudioResource Request.</w:t>
            </w:r>
          </w:p>
          <w:p w:rsidR="00014DB9" w:rsidRDefault="00014DB9">
            <w:pPr>
              <w:widowControl w:val="0"/>
              <w:autoSpaceDE w:val="0"/>
              <w:autoSpaceDN w:val="0"/>
              <w:adjustRightInd w:val="0"/>
              <w:rPr>
                <w:rFonts w:cs="Arial"/>
              </w:rPr>
            </w:pPr>
            <w:r>
              <w:rPr>
                <w:rFonts w:cs="Arial"/>
              </w:rPr>
              <w:t>Response is made by the Audio Class to the Phone Server</w:t>
            </w:r>
          </w:p>
        </w:tc>
        <w:tc>
          <w:tcPr>
            <w:tcW w:w="3060" w:type="dxa"/>
            <w:tcBorders>
              <w:top w:val="single" w:sz="2" w:space="0" w:color="auto"/>
              <w:left w:val="single" w:sz="2" w:space="0" w:color="auto"/>
              <w:bottom w:val="single" w:sz="2" w:space="0" w:color="auto"/>
              <w:right w:val="single" w:sz="2" w:space="0" w:color="auto"/>
            </w:tcBorders>
          </w:tcPr>
          <w:p w:rsidR="00014DB9" w:rsidRDefault="00014DB9">
            <w:pPr>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bCs/>
              </w:rPr>
              <w:t xml:space="preserve"> </w:t>
            </w:r>
            <w:r>
              <w:rPr>
                <w:rFonts w:cs="Arial"/>
                <w:bCs/>
              </w:rPr>
              <w:fldChar w:fldCharType="begin" w:fldLock="1"/>
            </w:r>
            <w:r>
              <w:rPr>
                <w:rFonts w:cs="Arial"/>
                <w:bCs/>
              </w:rPr>
              <w:instrText xml:space="preserve">MERGEFIELD </w:instrText>
            </w:r>
            <w:r>
              <w:rPr>
                <w:rFonts w:cs="Arial"/>
                <w:i/>
                <w:iCs/>
              </w:rPr>
              <w:instrText>MethParameter.Name</w:instrText>
            </w:r>
            <w:r>
              <w:rPr>
                <w:rFonts w:cs="Arial"/>
                <w:bCs/>
              </w:rPr>
              <w:fldChar w:fldCharType="separate"/>
            </w:r>
            <w:r>
              <w:rPr>
                <w:rFonts w:cs="Arial"/>
                <w:i/>
                <w:iCs/>
              </w:rPr>
              <w:t xml:space="preserve">Response : </w:t>
            </w:r>
            <w:r>
              <w:rPr>
                <w:rFonts w:cs="Arial"/>
                <w:bCs/>
              </w:rPr>
              <w:fldChar w:fldCharType="end"/>
            </w:r>
            <w:r>
              <w:rPr>
                <w:rFonts w:cs="Arial"/>
              </w:rPr>
              <w:t xml:space="preserve"> </w:t>
            </w:r>
          </w:p>
          <w:p w:rsidR="00014DB9" w:rsidRDefault="00014DB9">
            <w:r>
              <w:rPr>
                <w:rFonts w:cs="Arial"/>
              </w:rPr>
              <w:t>0x0: Inactive</w:t>
            </w:r>
          </w:p>
          <w:p w:rsidR="00014DB9" w:rsidRDefault="00014DB9">
            <w:r>
              <w:rPr>
                <w:rFonts w:cs="Arial"/>
              </w:rPr>
              <w:fldChar w:fldCharType="begin" w:fldLock="1"/>
            </w:r>
            <w:r>
              <w:rPr>
                <w:rFonts w:cs="Arial"/>
              </w:rPr>
              <w:instrText>MERGEFIELD MethParameter.Notes</w:instrText>
            </w:r>
            <w:r>
              <w:rPr>
                <w:rFonts w:cs="Arial"/>
              </w:rPr>
              <w:fldChar w:fldCharType="separate"/>
            </w:r>
            <w:r>
              <w:rPr>
                <w:rFonts w:cs="Arial"/>
              </w:rPr>
              <w:t>0x1: RequestAccepted</w:t>
            </w:r>
          </w:p>
          <w:p w:rsidR="00014DB9" w:rsidRDefault="00014DB9">
            <w:pPr>
              <w:rPr>
                <w:rFonts w:cs="Arial"/>
              </w:rPr>
            </w:pPr>
            <w:r>
              <w:rPr>
                <w:rFonts w:cs="Arial"/>
              </w:rPr>
              <w:t>0x2: RequestAccepted (no control of audio source)</w:t>
            </w:r>
          </w:p>
          <w:p w:rsidR="00014DB9" w:rsidRDefault="00014DB9">
            <w:pPr>
              <w:rPr>
                <w:rFonts w:cs="Arial"/>
              </w:rPr>
            </w:pPr>
            <w:r>
              <w:rPr>
                <w:rFonts w:cs="Arial"/>
              </w:rPr>
              <w:t>0x3: RequestDenied</w:t>
            </w:r>
          </w:p>
          <w:p w:rsidR="00014DB9" w:rsidRDefault="00014DB9">
            <w:pPr>
              <w:rPr>
                <w:rFonts w:cs="Arial"/>
              </w:rPr>
            </w:pPr>
            <w:r>
              <w:rPr>
                <w:rFonts w:cs="Arial"/>
              </w:rPr>
              <w:t>0x4: ResourceUpdateStatus</w:t>
            </w:r>
            <w:r>
              <w:rPr>
                <w:rFonts w:cs="Arial"/>
              </w:rPr>
              <w:fldChar w:fldCharType="end"/>
            </w:r>
          </w:p>
          <w:p w:rsidR="00014DB9" w:rsidRDefault="00014DB9">
            <w:pPr>
              <w:rPr>
                <w:rFonts w:cs="Arial"/>
              </w:rPr>
            </w:pPr>
          </w:p>
          <w:p w:rsidR="00014DB9" w:rsidRDefault="00014DB9">
            <w:pPr>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bCs/>
              </w:rPr>
              <w:t xml:space="preserve"> </w:t>
            </w:r>
            <w:r>
              <w:rPr>
                <w:rFonts w:cs="Arial"/>
                <w:bCs/>
              </w:rPr>
              <w:fldChar w:fldCharType="begin" w:fldLock="1"/>
            </w:r>
            <w:r>
              <w:rPr>
                <w:rFonts w:cs="Arial"/>
                <w:bCs/>
              </w:rPr>
              <w:instrText xml:space="preserve">MERGEFIELD </w:instrText>
            </w:r>
            <w:r>
              <w:rPr>
                <w:rFonts w:cs="Arial"/>
                <w:i/>
                <w:iCs/>
              </w:rPr>
              <w:instrText>MethParameter.Name</w:instrText>
            </w:r>
            <w:r>
              <w:rPr>
                <w:rFonts w:cs="Arial"/>
                <w:bCs/>
              </w:rPr>
              <w:fldChar w:fldCharType="separate"/>
            </w:r>
            <w:r>
              <w:rPr>
                <w:rFonts w:cs="Arial"/>
                <w:i/>
                <w:iCs/>
              </w:rPr>
              <w:t xml:space="preserve">OperationType : </w:t>
            </w:r>
            <w:r>
              <w:rPr>
                <w:rFonts w:cs="Arial"/>
                <w:bCs/>
              </w:rPr>
              <w:fldChar w:fldCharType="end"/>
            </w:r>
            <w:r>
              <w:rPr>
                <w:rFonts w:cs="Arial"/>
              </w:rPr>
              <w:t xml:space="preserve"> </w:t>
            </w:r>
          </w:p>
          <w:p w:rsidR="00014DB9" w:rsidRDefault="00014DB9">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0x1: RequestAudioResource</w:t>
            </w:r>
          </w:p>
          <w:p w:rsidR="00014DB9" w:rsidRDefault="00014DB9">
            <w:pPr>
              <w:rPr>
                <w:rFonts w:cs="Arial"/>
              </w:rPr>
            </w:pPr>
            <w:r>
              <w:rPr>
                <w:rFonts w:cs="Arial"/>
              </w:rPr>
              <w:t>0x2: ReleaseAudioResource</w:t>
            </w:r>
          </w:p>
          <w:p w:rsidR="00014DB9" w:rsidRDefault="00014DB9">
            <w:pPr>
              <w:rPr>
                <w:rFonts w:cs="Arial"/>
              </w:rPr>
            </w:pPr>
            <w:r>
              <w:rPr>
                <w:rFonts w:cs="Arial"/>
              </w:rPr>
              <w:t>0x3: ReleaseALLAudioResources</w:t>
            </w:r>
          </w:p>
          <w:p w:rsidR="00014DB9" w:rsidRDefault="00014DB9">
            <w:pPr>
              <w:rPr>
                <w:rFonts w:cs="Arial"/>
              </w:rPr>
            </w:pPr>
            <w:r>
              <w:rPr>
                <w:rFonts w:cs="Arial"/>
              </w:rPr>
              <w:t>0x4: GetResourceUpdate</w:t>
            </w:r>
          </w:p>
          <w:p w:rsidR="00014DB9" w:rsidRDefault="00014DB9">
            <w:pPr>
              <w:rPr>
                <w:rFonts w:cs="Arial"/>
              </w:rPr>
            </w:pPr>
            <w:r>
              <w:rPr>
                <w:rFonts w:cs="Arial"/>
              </w:rPr>
              <w:t>0x5: GetALLResourceUpdates</w:t>
            </w:r>
            <w:r>
              <w:rPr>
                <w:rFonts w:cs="Arial"/>
              </w:rPr>
              <w:fldChar w:fldCharType="end"/>
            </w:r>
          </w:p>
          <w:p w:rsidR="00014DB9" w:rsidRDefault="00014DB9">
            <w:pPr>
              <w:rPr>
                <w:rFonts w:cs="Arial"/>
              </w:rPr>
            </w:pPr>
          </w:p>
          <w:p w:rsidR="00014DB9" w:rsidRDefault="00014DB9">
            <w:pPr>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bCs/>
              </w:rPr>
              <w:t xml:space="preserve"> </w:t>
            </w:r>
            <w:r>
              <w:rPr>
                <w:rFonts w:cs="Arial"/>
                <w:bCs/>
              </w:rPr>
              <w:fldChar w:fldCharType="begin" w:fldLock="1"/>
            </w:r>
            <w:r>
              <w:rPr>
                <w:rFonts w:cs="Arial"/>
                <w:bCs/>
              </w:rPr>
              <w:instrText xml:space="preserve">MERGEFIELD </w:instrText>
            </w:r>
            <w:r>
              <w:rPr>
                <w:rFonts w:cs="Arial"/>
                <w:i/>
                <w:iCs/>
              </w:rPr>
              <w:instrText>MethParameter.Name</w:instrText>
            </w:r>
            <w:r>
              <w:rPr>
                <w:rFonts w:cs="Arial"/>
                <w:bCs/>
              </w:rPr>
              <w:fldChar w:fldCharType="separate"/>
            </w:r>
            <w:r>
              <w:rPr>
                <w:rFonts w:cs="Arial"/>
                <w:i/>
                <w:iCs/>
              </w:rPr>
              <w:t xml:space="preserve">RequesterSystem : </w:t>
            </w:r>
            <w:r>
              <w:rPr>
                <w:rFonts w:cs="Arial"/>
                <w:bCs/>
              </w:rPr>
              <w:fldChar w:fldCharType="end"/>
            </w:r>
            <w:r>
              <w:rPr>
                <w:rFonts w:cs="Arial"/>
              </w:rPr>
              <w:t xml:space="preserve"> </w:t>
            </w:r>
          </w:p>
          <w:p w:rsidR="00014DB9" w:rsidRDefault="00014DB9">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FrontRequester</w:t>
            </w:r>
          </w:p>
          <w:p w:rsidR="00014DB9" w:rsidRDefault="00014DB9">
            <w:pPr>
              <w:rPr>
                <w:rFonts w:cs="Arial"/>
              </w:rPr>
            </w:pPr>
            <w:r>
              <w:rPr>
                <w:rFonts w:cs="Arial"/>
              </w:rPr>
              <w:t>0x1: RearRequester</w:t>
            </w:r>
            <w:r>
              <w:rPr>
                <w:rFonts w:cs="Arial"/>
              </w:rPr>
              <w:fldChar w:fldCharType="end"/>
            </w:r>
          </w:p>
          <w:p w:rsidR="00014DB9" w:rsidRDefault="00014DB9">
            <w:pPr>
              <w:rPr>
                <w:rFonts w:cs="Arial"/>
              </w:rPr>
            </w:pPr>
          </w:p>
          <w:p w:rsidR="00014DB9" w:rsidRDefault="00014DB9">
            <w:pPr>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bCs/>
              </w:rPr>
              <w:t xml:space="preserve"> </w:t>
            </w:r>
            <w:r>
              <w:rPr>
                <w:rFonts w:cs="Arial"/>
                <w:bCs/>
              </w:rPr>
              <w:fldChar w:fldCharType="begin" w:fldLock="1"/>
            </w:r>
            <w:r>
              <w:rPr>
                <w:rFonts w:cs="Arial"/>
                <w:bCs/>
              </w:rPr>
              <w:instrText xml:space="preserve">MERGEFIELD </w:instrText>
            </w:r>
            <w:r>
              <w:rPr>
                <w:rFonts w:cs="Arial"/>
                <w:i/>
                <w:iCs/>
              </w:rPr>
              <w:instrText>MethParameter.Name</w:instrText>
            </w:r>
            <w:r>
              <w:rPr>
                <w:rFonts w:cs="Arial"/>
                <w:bCs/>
              </w:rPr>
              <w:fldChar w:fldCharType="separate"/>
            </w:r>
            <w:r>
              <w:rPr>
                <w:rFonts w:cs="Arial"/>
                <w:i/>
                <w:iCs/>
              </w:rPr>
              <w:t xml:space="preserve">RequestedAudioSource : </w:t>
            </w:r>
            <w:r>
              <w:rPr>
                <w:rFonts w:cs="Arial"/>
                <w:bCs/>
              </w:rPr>
              <w:fldChar w:fldCharType="end"/>
            </w:r>
            <w:r>
              <w:rPr>
                <w:rFonts w:cs="Arial"/>
              </w:rPr>
              <w:t xml:space="preserve"> </w:t>
            </w:r>
          </w:p>
          <w:p w:rsidR="00014DB9" w:rsidRDefault="00014DB9">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AM/FM Radio</w:t>
            </w:r>
          </w:p>
          <w:p w:rsidR="00014DB9" w:rsidRDefault="00014DB9">
            <w:pPr>
              <w:rPr>
                <w:rFonts w:cs="Arial"/>
              </w:rPr>
            </w:pPr>
            <w:r>
              <w:rPr>
                <w:rFonts w:cs="Arial"/>
              </w:rPr>
              <w:lastRenderedPageBreak/>
              <w:t>0x1: Front Disc</w:t>
            </w:r>
          </w:p>
          <w:p w:rsidR="00014DB9" w:rsidRDefault="00014DB9">
            <w:pPr>
              <w:rPr>
                <w:rFonts w:cs="Arial"/>
              </w:rPr>
            </w:pPr>
            <w:r>
              <w:rPr>
                <w:rFonts w:cs="Arial"/>
              </w:rPr>
              <w:t>0x2: SDARS/DAB</w:t>
            </w:r>
          </w:p>
          <w:p w:rsidR="00014DB9" w:rsidRDefault="00014DB9">
            <w:pPr>
              <w:rPr>
                <w:rFonts w:cs="Arial"/>
              </w:rPr>
            </w:pPr>
            <w:r>
              <w:rPr>
                <w:rFonts w:cs="Arial"/>
              </w:rPr>
              <w:t>0x3: In Dash CD Changer</w:t>
            </w:r>
          </w:p>
          <w:p w:rsidR="00014DB9" w:rsidRDefault="00014DB9">
            <w:pPr>
              <w:rPr>
                <w:rFonts w:cs="Arial"/>
              </w:rPr>
            </w:pPr>
            <w:r>
              <w:rPr>
                <w:rFonts w:cs="Arial"/>
              </w:rPr>
              <w:t>0x4: Voice Recogniser</w:t>
            </w:r>
          </w:p>
          <w:p w:rsidR="00014DB9" w:rsidRDefault="00014DB9">
            <w:pPr>
              <w:rPr>
                <w:rFonts w:cs="Arial"/>
              </w:rPr>
            </w:pPr>
            <w:r>
              <w:rPr>
                <w:rFonts w:cs="Arial"/>
              </w:rPr>
              <w:t>0x5: Telematic Unit</w:t>
            </w:r>
          </w:p>
          <w:p w:rsidR="00014DB9" w:rsidRDefault="00014DB9">
            <w:pPr>
              <w:rPr>
                <w:rFonts w:cs="Arial"/>
              </w:rPr>
            </w:pPr>
            <w:r>
              <w:rPr>
                <w:rFonts w:cs="Arial"/>
              </w:rPr>
              <w:t>0x6: Bluetooth Phone</w:t>
            </w:r>
          </w:p>
          <w:p w:rsidR="00014DB9" w:rsidRDefault="00014DB9">
            <w:pPr>
              <w:rPr>
                <w:rFonts w:cs="Arial"/>
              </w:rPr>
            </w:pPr>
            <w:r>
              <w:rPr>
                <w:rFonts w:cs="Arial"/>
              </w:rPr>
              <w:t>0x7: Rear Disc</w:t>
            </w:r>
          </w:p>
          <w:p w:rsidR="00014DB9" w:rsidRDefault="00014DB9">
            <w:pPr>
              <w:rPr>
                <w:rFonts w:cs="Arial"/>
              </w:rPr>
            </w:pPr>
            <w:r>
              <w:rPr>
                <w:rFonts w:cs="Arial"/>
              </w:rPr>
              <w:t>0x8: APIM</w:t>
            </w:r>
          </w:p>
          <w:p w:rsidR="00014DB9" w:rsidRDefault="00014DB9">
            <w:pPr>
              <w:rPr>
                <w:rFonts w:cs="Arial"/>
              </w:rPr>
            </w:pPr>
            <w:r>
              <w:rPr>
                <w:rFonts w:cs="Arial"/>
              </w:rPr>
              <w:t>0x9: Front AUX Input</w:t>
            </w:r>
          </w:p>
          <w:p w:rsidR="00014DB9" w:rsidRDefault="00014DB9">
            <w:pPr>
              <w:rPr>
                <w:rFonts w:cs="Arial"/>
              </w:rPr>
            </w:pPr>
            <w:r>
              <w:rPr>
                <w:rFonts w:cs="Arial"/>
              </w:rPr>
              <w:t>0xA: Navigation</w:t>
            </w:r>
          </w:p>
          <w:p w:rsidR="00014DB9" w:rsidRDefault="00014DB9">
            <w:pPr>
              <w:rPr>
                <w:rFonts w:cs="Arial"/>
              </w:rPr>
            </w:pPr>
            <w:r>
              <w:rPr>
                <w:rFonts w:cs="Arial"/>
              </w:rPr>
              <w:t>0xB: Rear Aux</w:t>
            </w:r>
          </w:p>
          <w:p w:rsidR="00014DB9" w:rsidRDefault="00014DB9">
            <w:pPr>
              <w:rPr>
                <w:rFonts w:cs="Arial"/>
              </w:rPr>
            </w:pPr>
            <w:r>
              <w:rPr>
                <w:rFonts w:cs="Arial"/>
              </w:rPr>
              <w:t>0xC: Not Requested</w:t>
            </w:r>
          </w:p>
          <w:p w:rsidR="00014DB9" w:rsidRDefault="00014DB9">
            <w:pPr>
              <w:rPr>
                <w:rFonts w:cs="Arial"/>
                <w:lang w:val="pt-BR"/>
              </w:rPr>
            </w:pPr>
            <w:r>
              <w:rPr>
                <w:rFonts w:cs="Arial"/>
                <w:lang w:val="pt-BR"/>
              </w:rPr>
              <w:t>0xD: BT Audio</w:t>
            </w:r>
          </w:p>
          <w:p w:rsidR="00014DB9" w:rsidRDefault="00014DB9">
            <w:pPr>
              <w:rPr>
                <w:rFonts w:cs="Arial"/>
                <w:lang w:val="pt-BR"/>
              </w:rPr>
            </w:pPr>
            <w:r>
              <w:rPr>
                <w:rFonts w:cs="Arial"/>
                <w:lang w:val="pt-BR"/>
              </w:rPr>
              <w:t>0xE: USB</w:t>
            </w:r>
          </w:p>
          <w:p w:rsidR="00014DB9" w:rsidRDefault="00014DB9">
            <w:pPr>
              <w:rPr>
                <w:rFonts w:cs="Arial"/>
                <w:lang w:val="pt-BR"/>
              </w:rPr>
            </w:pPr>
            <w:r>
              <w:rPr>
                <w:rFonts w:cs="Arial"/>
                <w:lang w:val="pt-BR"/>
              </w:rPr>
              <w:t>0xF: iPod</w:t>
            </w:r>
            <w:r>
              <w:rPr>
                <w:rFonts w:cs="Arial"/>
              </w:rPr>
              <w:fldChar w:fldCharType="end"/>
            </w:r>
          </w:p>
          <w:p w:rsidR="00014DB9" w:rsidRDefault="00014DB9">
            <w:pPr>
              <w:rPr>
                <w:rFonts w:cs="Arial"/>
                <w:lang w:val="pt-BR"/>
              </w:rPr>
            </w:pPr>
          </w:p>
          <w:p w:rsidR="00014DB9" w:rsidRDefault="00014DB9">
            <w:pPr>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bCs/>
              </w:rPr>
              <w:t xml:space="preserve"> </w:t>
            </w:r>
            <w:r>
              <w:rPr>
                <w:rFonts w:cs="Arial"/>
                <w:bCs/>
              </w:rPr>
              <w:fldChar w:fldCharType="begin" w:fldLock="1"/>
            </w:r>
            <w:r>
              <w:rPr>
                <w:rFonts w:cs="Arial"/>
                <w:bCs/>
              </w:rPr>
              <w:instrText xml:space="preserve">MERGEFIELD </w:instrText>
            </w:r>
            <w:r>
              <w:rPr>
                <w:rFonts w:cs="Arial"/>
                <w:i/>
                <w:iCs/>
              </w:rPr>
              <w:instrText>MethParameter.Name</w:instrText>
            </w:r>
            <w:r>
              <w:rPr>
                <w:rFonts w:cs="Arial"/>
                <w:bCs/>
              </w:rPr>
              <w:fldChar w:fldCharType="separate"/>
            </w:r>
            <w:r>
              <w:rPr>
                <w:rFonts w:cs="Arial"/>
                <w:i/>
                <w:iCs/>
              </w:rPr>
              <w:t xml:space="preserve">RequesterPriority : </w:t>
            </w:r>
            <w:r>
              <w:rPr>
                <w:rFonts w:cs="Arial"/>
                <w:bCs/>
              </w:rPr>
              <w:fldChar w:fldCharType="end"/>
            </w:r>
            <w:r>
              <w:rPr>
                <w:rFonts w:cs="Arial"/>
              </w:rPr>
              <w:t xml:space="preserve"> </w:t>
            </w:r>
          </w:p>
          <w:p w:rsidR="00014DB9" w:rsidRDefault="00014DB9">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used to determine the priority of the request depending on the type of</w:t>
            </w:r>
          </w:p>
          <w:p w:rsidR="00014DB9" w:rsidRDefault="00014DB9">
            <w:pPr>
              <w:rPr>
                <w:rFonts w:cs="Arial"/>
              </w:rPr>
            </w:pPr>
            <w:r>
              <w:rPr>
                <w:rFonts w:cs="Arial"/>
              </w:rPr>
              <w:t>audio from a specific source.</w:t>
            </w:r>
          </w:p>
          <w:p w:rsidR="00014DB9" w:rsidRDefault="00014DB9">
            <w:pPr>
              <w:rPr>
                <w:rFonts w:cs="Arial"/>
              </w:rPr>
            </w:pPr>
            <w:r>
              <w:rPr>
                <w:rFonts w:cs="Arial"/>
              </w:rPr>
              <w:t>An entry in the audio request stack is determined by all of the above parameters. For every</w:t>
            </w:r>
          </w:p>
          <w:p w:rsidR="00014DB9" w:rsidRDefault="00014DB9">
            <w:pPr>
              <w:rPr>
                <w:rFonts w:cs="Arial"/>
              </w:rPr>
            </w:pPr>
            <w:r>
              <w:rPr>
                <w:rFonts w:cs="Arial"/>
              </w:rPr>
              <w:t>stack entry, there must be a corresponding requester/client</w:t>
            </w:r>
          </w:p>
          <w:p w:rsidR="00014DB9" w:rsidRDefault="00014DB9">
            <w:pPr>
              <w:rPr>
                <w:rFonts w:cs="Arial"/>
              </w:rPr>
            </w:pPr>
            <w:r>
              <w:rPr>
                <w:rFonts w:cs="Arial"/>
              </w:rPr>
              <w:t>All the above information is needed for an audio request. A single audio source may have</w:t>
            </w:r>
          </w:p>
          <w:p w:rsidR="00014DB9" w:rsidRDefault="00014DB9">
            <w:pPr>
              <w:rPr>
                <w:rFonts w:cs="Arial"/>
              </w:rPr>
            </w:pPr>
            <w:r>
              <w:rPr>
                <w:rFonts w:cs="Arial"/>
              </w:rPr>
              <w:t>many types of audio information (e.g. the radio has TA, PTY, Radio, Alarm) and therefore there is a need for different priority types.</w:t>
            </w:r>
          </w:p>
          <w:p w:rsidR="00014DB9" w:rsidRDefault="00014DB9">
            <w:pPr>
              <w:rPr>
                <w:rFonts w:cs="Arial"/>
              </w:rPr>
            </w:pPr>
            <w:r>
              <w:rPr>
                <w:rFonts w:cs="Arial"/>
              </w:rPr>
              <w:t>The actual response to requests is done via Resource Update signals. The response signal is used for fault handling and for denial of audio resources.</w:t>
            </w:r>
          </w:p>
          <w:p w:rsidR="00014DB9" w:rsidRDefault="00014DB9">
            <w:pPr>
              <w:rPr>
                <w:rFonts w:cs="Arial"/>
              </w:rPr>
            </w:pPr>
          </w:p>
          <w:p w:rsidR="00014DB9" w:rsidRDefault="00014DB9">
            <w:pPr>
              <w:rPr>
                <w:rFonts w:cs="Arial"/>
              </w:rPr>
            </w:pPr>
            <w:r>
              <w:rPr>
                <w:rFonts w:cs="Arial"/>
              </w:rPr>
              <w:t>0x0: Priority Service</w:t>
            </w:r>
          </w:p>
          <w:p w:rsidR="00014DB9" w:rsidRDefault="00014DB9">
            <w:pPr>
              <w:rPr>
                <w:rFonts w:cs="Arial"/>
              </w:rPr>
            </w:pPr>
            <w:r>
              <w:rPr>
                <w:rFonts w:cs="Arial"/>
              </w:rPr>
              <w:t>0x1: Telephony Service</w:t>
            </w:r>
          </w:p>
          <w:p w:rsidR="00014DB9" w:rsidRDefault="00014DB9">
            <w:pPr>
              <w:rPr>
                <w:rFonts w:cs="Arial"/>
              </w:rPr>
            </w:pPr>
            <w:r>
              <w:rPr>
                <w:rFonts w:cs="Arial"/>
              </w:rPr>
              <w:t>0x2: Auto Answer</w:t>
            </w:r>
          </w:p>
          <w:p w:rsidR="00014DB9" w:rsidRDefault="00014DB9">
            <w:pPr>
              <w:rPr>
                <w:rFonts w:cs="Arial"/>
              </w:rPr>
            </w:pPr>
            <w:r>
              <w:rPr>
                <w:rFonts w:cs="Arial"/>
              </w:rPr>
              <w:t>0x3: TA</w:t>
            </w:r>
          </w:p>
          <w:p w:rsidR="00014DB9" w:rsidRDefault="00014DB9">
            <w:pPr>
              <w:rPr>
                <w:rFonts w:cs="Arial"/>
              </w:rPr>
            </w:pPr>
            <w:r>
              <w:rPr>
                <w:rFonts w:cs="Arial"/>
              </w:rPr>
              <w:t>0x4: PTT Mute &amp; Voice</w:t>
            </w:r>
          </w:p>
          <w:p w:rsidR="00014DB9" w:rsidRDefault="00014DB9">
            <w:pPr>
              <w:rPr>
                <w:rFonts w:cs="Arial"/>
              </w:rPr>
            </w:pPr>
            <w:r>
              <w:rPr>
                <w:rFonts w:cs="Arial"/>
              </w:rPr>
              <w:t>0x5: Nav. User Voice Cmd</w:t>
            </w:r>
          </w:p>
          <w:p w:rsidR="00014DB9" w:rsidRDefault="00014DB9">
            <w:pPr>
              <w:rPr>
                <w:rFonts w:cs="Arial"/>
              </w:rPr>
            </w:pPr>
            <w:r>
              <w:rPr>
                <w:rFonts w:cs="Arial"/>
              </w:rPr>
              <w:t>0x6: Nav. System Voice Cmd</w:t>
            </w:r>
          </w:p>
          <w:p w:rsidR="00014DB9" w:rsidRDefault="00014DB9">
            <w:pPr>
              <w:rPr>
                <w:rFonts w:cs="Arial"/>
              </w:rPr>
            </w:pPr>
            <w:r>
              <w:rPr>
                <w:rFonts w:cs="Arial"/>
              </w:rPr>
              <w:t>0x7: Radio</w:t>
            </w:r>
          </w:p>
          <w:p w:rsidR="00014DB9" w:rsidRDefault="00014DB9">
            <w:pPr>
              <w:rPr>
                <w:rFonts w:cs="Arial"/>
              </w:rPr>
            </w:pPr>
            <w:r>
              <w:rPr>
                <w:rFonts w:cs="Arial"/>
              </w:rPr>
              <w:t>0x8: Disc</w:t>
            </w:r>
          </w:p>
          <w:p w:rsidR="00014DB9" w:rsidRDefault="00014DB9">
            <w:pPr>
              <w:rPr>
                <w:rFonts w:cs="Arial"/>
              </w:rPr>
            </w:pPr>
            <w:r>
              <w:rPr>
                <w:rFonts w:cs="Arial"/>
              </w:rPr>
              <w:t>0x9: Alarm</w:t>
            </w:r>
          </w:p>
          <w:p w:rsidR="00014DB9" w:rsidRDefault="00014DB9">
            <w:pPr>
              <w:rPr>
                <w:rFonts w:cs="Arial"/>
              </w:rPr>
            </w:pPr>
            <w:r>
              <w:rPr>
                <w:rFonts w:cs="Arial"/>
              </w:rPr>
              <w:t>0xA: PTY/NEWS</w:t>
            </w:r>
          </w:p>
          <w:p w:rsidR="00014DB9" w:rsidRDefault="00014DB9">
            <w:pPr>
              <w:rPr>
                <w:rFonts w:cs="Arial"/>
              </w:rPr>
            </w:pPr>
            <w:r>
              <w:rPr>
                <w:rFonts w:cs="Arial"/>
              </w:rPr>
              <w:t>0xB: Aux_ExtSource</w:t>
            </w:r>
          </w:p>
          <w:p w:rsidR="00014DB9" w:rsidRDefault="00014DB9">
            <w:pPr>
              <w:rPr>
                <w:rFonts w:cs="Arial"/>
              </w:rPr>
            </w:pPr>
            <w:r>
              <w:rPr>
                <w:rFonts w:cs="Arial"/>
              </w:rPr>
              <w:t>0xC: Mobile NAV/TelMute</w:t>
            </w:r>
          </w:p>
          <w:p w:rsidR="00014DB9" w:rsidRDefault="00014DB9">
            <w:pPr>
              <w:rPr>
                <w:rFonts w:cs="Arial"/>
              </w:rPr>
            </w:pPr>
            <w:r>
              <w:rPr>
                <w:rFonts w:cs="Arial"/>
              </w:rPr>
              <w:t>0xD: Manual Audio Mute</w:t>
            </w:r>
          </w:p>
          <w:p w:rsidR="00014DB9" w:rsidRDefault="00014DB9">
            <w:pPr>
              <w:rPr>
                <w:rFonts w:cs="Arial"/>
              </w:rPr>
            </w:pPr>
            <w:r>
              <w:rPr>
                <w:rFonts w:cs="Arial"/>
              </w:rPr>
              <w:t>0xE: Not Requested</w:t>
            </w:r>
            <w:r>
              <w:rPr>
                <w:rFonts w:cs="Arial"/>
              </w:rPr>
              <w:fldChar w:fldCharType="end"/>
            </w:r>
          </w:p>
          <w:p w:rsidR="00014DB9" w:rsidRDefault="00014DB9">
            <w:pPr>
              <w:widowControl w:val="0"/>
              <w:autoSpaceDE w:val="0"/>
              <w:autoSpaceDN w:val="0"/>
              <w:adjustRightInd w:val="0"/>
              <w:rPr>
                <w:rFonts w:cs="Arial"/>
              </w:rPr>
            </w:pPr>
          </w:p>
        </w:tc>
      </w:tr>
    </w:tbl>
    <w:p w:rsidR="00014DB9" w:rsidRDefault="00014DB9"/>
    <w:p w:rsidR="00014DB9" w:rsidRDefault="00014DB9" w:rsidP="00014DB9">
      <w:pPr>
        <w:pStyle w:val="Heading3"/>
      </w:pPr>
      <w:bookmarkStart w:id="8" w:name="_Toc1048684"/>
      <w:r>
        <w:lastRenderedPageBreak/>
        <w:t>Requirements</w:t>
      </w:r>
      <w:bookmarkEnd w:id="8"/>
    </w:p>
    <w:p w:rsidR="00014DB9" w:rsidRPr="00014DB9" w:rsidRDefault="00014DB9" w:rsidP="00014DB9">
      <w:pPr>
        <w:pStyle w:val="Heading4"/>
        <w:rPr>
          <w:b w:val="0"/>
          <w:u w:val="single"/>
        </w:rPr>
      </w:pPr>
      <w:r w:rsidRPr="00014DB9">
        <w:rPr>
          <w:b w:val="0"/>
          <w:u w:val="single"/>
        </w:rPr>
        <w:t>BTC-SR-REQ-246470/A-Requesting an Audio Resource</w:t>
      </w:r>
    </w:p>
    <w:p w:rsidR="00014DB9" w:rsidRPr="00B0089B" w:rsidRDefault="00014DB9" w:rsidP="00014DB9">
      <w:r w:rsidRPr="00B0089B">
        <w:t xml:space="preserve">The audio client is responsible to request </w:t>
      </w:r>
      <w:r>
        <w:t xml:space="preserve">and release </w:t>
      </w:r>
      <w:r w:rsidRPr="00B0089B">
        <w:t>audio resources.</w:t>
      </w:r>
    </w:p>
    <w:p w:rsidR="00014DB9" w:rsidRDefault="00014DB9" w:rsidP="00014DB9">
      <w:r>
        <w:t xml:space="preserve">For more detailed information about the resources and the different priorities please see Audio Management SPSS. </w:t>
      </w:r>
    </w:p>
    <w:p w:rsidR="00014DB9" w:rsidRDefault="00014DB9" w:rsidP="00014DB9"/>
    <w:p w:rsidR="00014DB9" w:rsidRPr="00B0089B" w:rsidRDefault="00014DB9" w:rsidP="00014DB9"/>
    <w:p w:rsidR="00014DB9" w:rsidRPr="00014DB9" w:rsidRDefault="00014DB9" w:rsidP="00014DB9">
      <w:pPr>
        <w:pStyle w:val="Heading4"/>
        <w:rPr>
          <w:b w:val="0"/>
          <w:u w:val="single"/>
        </w:rPr>
      </w:pPr>
      <w:r w:rsidRPr="00014DB9">
        <w:rPr>
          <w:b w:val="0"/>
          <w:u w:val="single"/>
        </w:rPr>
        <w:t>BTC-SR-REQ-246472/A-Audio source for TTS prompts</w:t>
      </w:r>
    </w:p>
    <w:p w:rsidR="00014DB9" w:rsidRDefault="00014DB9" w:rsidP="00014DB9">
      <w:pPr>
        <w:rPr>
          <w:rFonts w:cs="Arial"/>
        </w:rPr>
      </w:pPr>
      <w:r>
        <w:rPr>
          <w:rFonts w:cs="Arial"/>
        </w:rPr>
        <w:t>If the user chooses to 'Listen' to a text message, then In-Vehicle Infotainment System shall TTS the message. To do this the audio client shall request the audio source “Voice recognizer” with the priority “PTT Mute &amp; Voice”.</w:t>
      </w:r>
    </w:p>
    <w:p w:rsidR="00014DB9" w:rsidRDefault="00014DB9" w:rsidP="00014DB9">
      <w:r>
        <w:rPr>
          <w:rFonts w:cs="Arial"/>
        </w:rPr>
        <w:t xml:space="preserve">For more information see Audio Management SPSS - </w:t>
      </w:r>
      <w:r>
        <w:t>AUMGNT-FUN-REQ-014569-Audio Request - Requesting an Audio Resource.</w:t>
      </w:r>
    </w:p>
    <w:p w:rsidR="00014DB9" w:rsidRPr="00AC195A" w:rsidRDefault="00014DB9" w:rsidP="00014DB9"/>
    <w:p w:rsidR="00014DB9" w:rsidRDefault="00014DB9" w:rsidP="00014DB9">
      <w:pPr>
        <w:pStyle w:val="Heading1"/>
      </w:pPr>
      <w:bookmarkStart w:id="9" w:name="_Toc1048685"/>
      <w:r>
        <w:lastRenderedPageBreak/>
        <w:t>General Requirements</w:t>
      </w:r>
      <w:bookmarkEnd w:id="9"/>
    </w:p>
    <w:p w:rsidR="00014DB9" w:rsidRPr="00014DB9" w:rsidRDefault="00014DB9" w:rsidP="00014DB9">
      <w:pPr>
        <w:pStyle w:val="Heading2"/>
        <w:rPr>
          <w:b w:val="0"/>
          <w:u w:val="single"/>
        </w:rPr>
      </w:pPr>
      <w:bookmarkStart w:id="10" w:name="_Toc1048686"/>
      <w:r w:rsidRPr="00014DB9">
        <w:rPr>
          <w:b w:val="0"/>
          <w:u w:val="single"/>
        </w:rPr>
        <w:t>BTP-FUR-REQ-097661/B-In Vehicle Infotainment System Name</w:t>
      </w:r>
      <w:bookmarkEnd w:id="10"/>
    </w:p>
    <w:p w:rsidR="00014DB9" w:rsidRDefault="00014DB9" w:rsidP="00014DB9">
      <w:pPr>
        <w:rPr>
          <w:rFonts w:cs="Arial"/>
        </w:rPr>
      </w:pPr>
      <w:r>
        <w:rPr>
          <w:rFonts w:cs="Arial"/>
        </w:rPr>
        <w:t>The In-Vehicle I</w:t>
      </w:r>
      <w:r w:rsidRPr="00DC614D">
        <w:rPr>
          <w:rFonts w:cs="Arial"/>
        </w:rPr>
        <w:t xml:space="preserve">nfotainment </w:t>
      </w:r>
      <w:r>
        <w:rPr>
          <w:rFonts w:cs="Arial"/>
        </w:rPr>
        <w:t>S</w:t>
      </w:r>
      <w:r w:rsidRPr="00DC614D">
        <w:rPr>
          <w:rFonts w:cs="Arial"/>
        </w:rPr>
        <w:t xml:space="preserve">ystem shall be named according to the HMI specification H83 such that </w:t>
      </w:r>
      <w:r>
        <w:rPr>
          <w:rFonts w:cs="Arial"/>
        </w:rPr>
        <w:t>each vehicle line has a unique In-Vehicle Infotainment S</w:t>
      </w:r>
      <w:r w:rsidRPr="00DC614D">
        <w:rPr>
          <w:rFonts w:cs="Arial"/>
        </w:rPr>
        <w:t>ys</w:t>
      </w:r>
      <w:r>
        <w:rPr>
          <w:rFonts w:cs="Arial"/>
        </w:rPr>
        <w:t>tem name assigned to it. The In-Vehicle Infotainment S</w:t>
      </w:r>
      <w:r w:rsidRPr="00DC614D">
        <w:rPr>
          <w:rFonts w:cs="Arial"/>
        </w:rPr>
        <w:t>ystem name shall be broadcasted during discoverable modes and used to identify the system with connected devices during other operable modes.</w:t>
      </w:r>
    </w:p>
    <w:p w:rsidR="00014DB9" w:rsidRDefault="00014DB9" w:rsidP="00014DB9">
      <w:pPr>
        <w:rPr>
          <w:rFonts w:cs="Arial"/>
        </w:rPr>
      </w:pPr>
    </w:p>
    <w:p w:rsidR="00014DB9" w:rsidRDefault="00014DB9" w:rsidP="00014DB9">
      <w:pPr>
        <w:rPr>
          <w:rFonts w:cs="Arial"/>
        </w:rPr>
      </w:pPr>
      <w:r>
        <w:rPr>
          <w:rFonts w:cs="Arial"/>
        </w:rPr>
        <w:t>The HMI might offer an option for the customer to edit the default name. The individual chosen name shall have a maximum length of 20 characters. See HMI specification for more information.</w:t>
      </w:r>
    </w:p>
    <w:p w:rsidR="00014DB9" w:rsidRDefault="00014DB9" w:rsidP="00014DB9">
      <w:pPr>
        <w:rPr>
          <w:rFonts w:cs="Arial"/>
        </w:rPr>
      </w:pPr>
    </w:p>
    <w:p w:rsidR="00014DB9" w:rsidRPr="00DC614D" w:rsidRDefault="00014DB9" w:rsidP="00014DB9">
      <w:pPr>
        <w:rPr>
          <w:rFonts w:cs="Arial"/>
        </w:rPr>
      </w:pPr>
    </w:p>
    <w:p w:rsidR="00014DB9" w:rsidRPr="00014DB9" w:rsidRDefault="00014DB9" w:rsidP="00014DB9">
      <w:pPr>
        <w:pStyle w:val="Heading2"/>
        <w:rPr>
          <w:b w:val="0"/>
          <w:u w:val="single"/>
        </w:rPr>
      </w:pPr>
      <w:bookmarkStart w:id="11" w:name="_Toc1048687"/>
      <w:r w:rsidRPr="00014DB9">
        <w:rPr>
          <w:b w:val="0"/>
          <w:u w:val="single"/>
        </w:rPr>
        <w:t>BTP-FUR-REQ-192187/E-Turning Bluetooth off/on</w:t>
      </w:r>
      <w:bookmarkEnd w:id="11"/>
    </w:p>
    <w:p w:rsidR="00014DB9" w:rsidRDefault="00014DB9" w:rsidP="00014DB9">
      <w:pPr>
        <w:rPr>
          <w:rFonts w:cs="Arial"/>
        </w:rPr>
      </w:pPr>
      <w:r>
        <w:rPr>
          <w:rFonts w:cs="Arial"/>
        </w:rPr>
        <w:t xml:space="preserve">The </w:t>
      </w:r>
      <w:r w:rsidRPr="008640A7">
        <w:rPr>
          <w:rFonts w:cs="Arial"/>
        </w:rPr>
        <w:t>In-Vehicle Infotainment S</w:t>
      </w:r>
      <w:r>
        <w:rPr>
          <w:rFonts w:cs="Arial"/>
        </w:rPr>
        <w:t xml:space="preserve">ystem shall allow the user via </w:t>
      </w:r>
      <w:r w:rsidRPr="008640A7">
        <w:rPr>
          <w:rFonts w:cs="Arial"/>
        </w:rPr>
        <w:t xml:space="preserve">GUI to turn Bluetooth OFF, and to turn it ON when OFF. By default Bluetooth shall be ON. </w:t>
      </w:r>
    </w:p>
    <w:p w:rsidR="00014DB9" w:rsidRDefault="00014DB9" w:rsidP="00014DB9">
      <w:pPr>
        <w:rPr>
          <w:rFonts w:cs="Arial"/>
        </w:rPr>
      </w:pPr>
      <w:r w:rsidRPr="008640A7">
        <w:rPr>
          <w:rFonts w:cs="Arial"/>
        </w:rPr>
        <w:t>If Bluetooth is turned OFF by the user, it shall be turned back ON only by explicit action by the user.</w:t>
      </w:r>
      <w:r>
        <w:rPr>
          <w:rFonts w:cs="Arial"/>
        </w:rPr>
        <w:t xml:space="preserve"> </w:t>
      </w:r>
    </w:p>
    <w:p w:rsidR="00014DB9" w:rsidRDefault="00014DB9" w:rsidP="00014DB9">
      <w:pPr>
        <w:rPr>
          <w:rFonts w:cs="Arial"/>
        </w:rPr>
      </w:pPr>
    </w:p>
    <w:p w:rsidR="00014DB9" w:rsidRDefault="00014DB9" w:rsidP="00014DB9">
      <w:pPr>
        <w:rPr>
          <w:rFonts w:cs="Arial"/>
        </w:rPr>
      </w:pPr>
      <w:r>
        <w:rPr>
          <w:rFonts w:cs="Arial"/>
        </w:rPr>
        <w:t xml:space="preserve">Exceptions: </w:t>
      </w:r>
    </w:p>
    <w:p w:rsidR="00014DB9" w:rsidRPr="00561B5D" w:rsidRDefault="00014DB9" w:rsidP="001257C9">
      <w:pPr>
        <w:numPr>
          <w:ilvl w:val="0"/>
          <w:numId w:val="10"/>
        </w:numPr>
        <w:rPr>
          <w:rFonts w:cs="Arial"/>
        </w:rPr>
      </w:pPr>
      <w:r w:rsidRPr="00561B5D">
        <w:rPr>
          <w:rFonts w:cs="Arial"/>
        </w:rPr>
        <w:t>Qualified crash event, see also EASSIST-REQ-017674/B-Feature Set to On - Infotainment Bluetooth Setting.</w:t>
      </w:r>
    </w:p>
    <w:p w:rsidR="00014DB9" w:rsidRDefault="00014DB9" w:rsidP="001257C9">
      <w:pPr>
        <w:numPr>
          <w:ilvl w:val="0"/>
          <w:numId w:val="10"/>
        </w:numPr>
        <w:rPr>
          <w:rFonts w:cs="Arial"/>
        </w:rPr>
      </w:pPr>
      <w:r w:rsidRPr="00561B5D">
        <w:rPr>
          <w:rFonts w:cs="Arial"/>
        </w:rPr>
        <w:t>Pairing an Android Auto Device, see also BTP-FUR-REQ-226425.</w:t>
      </w:r>
    </w:p>
    <w:p w:rsidR="00014DB9" w:rsidRPr="00561B5D" w:rsidRDefault="00014DB9" w:rsidP="001257C9">
      <w:pPr>
        <w:numPr>
          <w:ilvl w:val="0"/>
          <w:numId w:val="10"/>
        </w:numPr>
        <w:rPr>
          <w:rFonts w:cs="Arial"/>
        </w:rPr>
      </w:pPr>
      <w:r>
        <w:rPr>
          <w:rFonts w:cs="Arial"/>
        </w:rPr>
        <w:t>Pairing a Wireless CarPlay device, see also BTC-FUR-REQ-270984.</w:t>
      </w:r>
    </w:p>
    <w:p w:rsidR="00014DB9" w:rsidRDefault="00014DB9" w:rsidP="00014DB9">
      <w:pPr>
        <w:rPr>
          <w:rFonts w:cs="Arial"/>
        </w:rPr>
      </w:pPr>
    </w:p>
    <w:p w:rsidR="00014DB9" w:rsidRPr="008640A7" w:rsidRDefault="00014DB9" w:rsidP="00014DB9">
      <w:pPr>
        <w:rPr>
          <w:rFonts w:cs="Arial"/>
        </w:rPr>
      </w:pPr>
      <w:r w:rsidRPr="008640A7">
        <w:rPr>
          <w:rFonts w:cs="Arial"/>
        </w:rPr>
        <w:t xml:space="preserve">When turning Bluetooth </w:t>
      </w:r>
      <w:r>
        <w:rPr>
          <w:rFonts w:cs="Arial"/>
        </w:rPr>
        <w:t>OFF</w:t>
      </w:r>
      <w:r w:rsidRPr="008640A7">
        <w:rPr>
          <w:rFonts w:cs="Arial"/>
        </w:rPr>
        <w:t>, the In-Vehicle Infotainment System shall close Bluetooth connections with the connected devices (all connections: ACL and SCO/eSCO) and shall not allow reconnections. It then shall turn off the Bluetooth chip so that it stops transmitting and receiving data over the air, so that the In-Vehicle Infotainment System cannot be connected or connect to any other Bluetooth devices.</w:t>
      </w:r>
    </w:p>
    <w:p w:rsidR="00014DB9" w:rsidRDefault="00014DB9" w:rsidP="00014DB9">
      <w:pPr>
        <w:rPr>
          <w:rFonts w:cs="Arial"/>
        </w:rPr>
      </w:pPr>
      <w:r w:rsidRPr="008640A7">
        <w:rPr>
          <w:rFonts w:cs="Arial"/>
        </w:rPr>
        <w:t>The process of turning Bluetooth off shall not require more than 3 sec, no matter the device behavior upon request for disconnection.</w:t>
      </w:r>
    </w:p>
    <w:p w:rsidR="00014DB9" w:rsidRPr="008640A7" w:rsidRDefault="00014DB9" w:rsidP="00014DB9">
      <w:pPr>
        <w:rPr>
          <w:rFonts w:cs="Arial"/>
        </w:rPr>
      </w:pPr>
    </w:p>
    <w:p w:rsidR="00014DB9" w:rsidRDefault="00014DB9" w:rsidP="00014DB9">
      <w:pPr>
        <w:rPr>
          <w:rFonts w:cs="Arial"/>
        </w:rPr>
      </w:pPr>
      <w:r w:rsidRPr="008640A7">
        <w:rPr>
          <w:rFonts w:cs="Arial"/>
        </w:rPr>
        <w:t>Upon turning Bluetooth ON, the connection sequence described</w:t>
      </w:r>
      <w:r>
        <w:rPr>
          <w:rFonts w:cs="Arial"/>
        </w:rPr>
        <w:t xml:space="preserve"> in section BTP-FUR-REQ-033782</w:t>
      </w:r>
      <w:r w:rsidRPr="008640A7">
        <w:rPr>
          <w:rFonts w:cs="Arial"/>
        </w:rPr>
        <w:t>-Connection Order and Requirements shall be followed.</w:t>
      </w:r>
    </w:p>
    <w:p w:rsidR="00014DB9" w:rsidRDefault="00014DB9" w:rsidP="00014DB9">
      <w:pPr>
        <w:rPr>
          <w:rFonts w:cs="Arial"/>
        </w:rPr>
      </w:pPr>
    </w:p>
    <w:p w:rsidR="00014DB9" w:rsidRDefault="00014DB9" w:rsidP="00014DB9">
      <w:pPr>
        <w:rPr>
          <w:rFonts w:cs="Arial"/>
        </w:rPr>
      </w:pPr>
      <w:r w:rsidRPr="00354040">
        <w:rPr>
          <w:rFonts w:cs="Arial"/>
        </w:rPr>
        <w:t xml:space="preserve">Exception: </w:t>
      </w:r>
    </w:p>
    <w:p w:rsidR="00014DB9" w:rsidRPr="00354040" w:rsidRDefault="00014DB9" w:rsidP="00014DB9">
      <w:pPr>
        <w:ind w:left="720"/>
        <w:rPr>
          <w:rFonts w:cs="Arial"/>
        </w:rPr>
      </w:pPr>
      <w:r w:rsidRPr="00354040">
        <w:rPr>
          <w:rFonts w:cs="Arial"/>
        </w:rPr>
        <w:t>When turning BT back on due to</w:t>
      </w:r>
      <w:r>
        <w:rPr>
          <w:rFonts w:cs="Arial"/>
        </w:rPr>
        <w:t xml:space="preserve"> CarPlay device is disconnected, or the CarPlay session was stopped by the customer.</w:t>
      </w:r>
    </w:p>
    <w:p w:rsidR="00014DB9" w:rsidRDefault="00014DB9" w:rsidP="00014DB9">
      <w:pPr>
        <w:ind w:left="720"/>
      </w:pPr>
      <w:r>
        <w:rPr>
          <w:rFonts w:cs="Arial"/>
        </w:rPr>
        <w:t>The In-</w:t>
      </w:r>
      <w:r w:rsidRPr="00354040">
        <w:rPr>
          <w:rFonts w:cs="Arial"/>
        </w:rPr>
        <w:t xml:space="preserve">Vehicle Infotainment System shall turn ON Bluetooth, </w:t>
      </w:r>
      <w:r>
        <w:rPr>
          <w:rFonts w:cs="Arial"/>
        </w:rPr>
        <w:t>and</w:t>
      </w:r>
      <w:r w:rsidRPr="00354040">
        <w:rPr>
          <w:rFonts w:cs="Arial"/>
        </w:rPr>
        <w:t xml:space="preserve"> shall attempt a BT connection </w:t>
      </w:r>
      <w:r>
        <w:rPr>
          <w:rFonts w:cs="Arial"/>
        </w:rPr>
        <w:t>to the device which was</w:t>
      </w:r>
      <w:r w:rsidRPr="00354040">
        <w:rPr>
          <w:rFonts w:cs="Arial"/>
        </w:rPr>
        <w:t xml:space="preserve"> pr</w:t>
      </w:r>
      <w:r>
        <w:rPr>
          <w:rFonts w:cs="Arial"/>
        </w:rPr>
        <w:t>eviously connected via CarPlay.</w:t>
      </w:r>
    </w:p>
    <w:p w:rsidR="00014DB9" w:rsidRDefault="00014DB9" w:rsidP="00014DB9">
      <w:pPr>
        <w:ind w:left="720"/>
      </w:pPr>
      <w:r>
        <w:t>Please see also CPY-FUR-REQ-089611</w:t>
      </w:r>
      <w:r w:rsidRPr="00830798">
        <w:t>-CPY Device is Disconnected</w:t>
      </w:r>
    </w:p>
    <w:p w:rsidR="00014DB9" w:rsidRDefault="00014DB9" w:rsidP="00014DB9">
      <w:pPr>
        <w:ind w:left="720"/>
        <w:rPr>
          <w:rFonts w:cs="Arial"/>
        </w:rPr>
      </w:pPr>
    </w:p>
    <w:p w:rsidR="00014DB9" w:rsidRDefault="00014DB9" w:rsidP="00014DB9">
      <w:pPr>
        <w:rPr>
          <w:rFonts w:cs="Arial"/>
        </w:rPr>
      </w:pPr>
    </w:p>
    <w:p w:rsidR="00014DB9" w:rsidRDefault="00014DB9" w:rsidP="00014DB9"/>
    <w:p w:rsidR="00014DB9" w:rsidRPr="00014DB9" w:rsidRDefault="00014DB9" w:rsidP="00014DB9">
      <w:pPr>
        <w:pStyle w:val="Heading2"/>
        <w:rPr>
          <w:b w:val="0"/>
          <w:u w:val="single"/>
        </w:rPr>
      </w:pPr>
      <w:bookmarkStart w:id="12" w:name="_Toc1048688"/>
      <w:r w:rsidRPr="00014DB9">
        <w:rPr>
          <w:b w:val="0"/>
          <w:u w:val="single"/>
        </w:rPr>
        <w:t>BTP-FUR-REQ-047502/C-eSCO Requirements (TcSE ROIN-295046-1)</w:t>
      </w:r>
      <w:bookmarkEnd w:id="12"/>
    </w:p>
    <w:p w:rsidR="00014DB9" w:rsidRDefault="00014DB9">
      <w:pPr>
        <w:rPr>
          <w:rFonts w:cs="Arial"/>
        </w:rPr>
      </w:pPr>
      <w:r>
        <w:rPr>
          <w:rFonts w:cs="Arial"/>
        </w:rPr>
        <w:t xml:space="preserve">When connected to an AG that includes support for Wideband Speech, the In-Vehicle Infotainment System shall use Wideband Speech as the default  audio solution. The In-Vehicle Infotainment System shall revert to legacy eSCO or SCO in the event an error is detected with the use of Wideband Speech. </w:t>
      </w:r>
    </w:p>
    <w:p w:rsidR="00014DB9" w:rsidRDefault="00014DB9">
      <w:pPr>
        <w:rPr>
          <w:rFonts w:cs="Arial"/>
        </w:rPr>
      </w:pPr>
    </w:p>
    <w:p w:rsidR="00014DB9" w:rsidRDefault="00014DB9">
      <w:pPr>
        <w:rPr>
          <w:rFonts w:cs="Arial"/>
        </w:rPr>
      </w:pPr>
      <w:r>
        <w:rPr>
          <w:rFonts w:cs="Arial"/>
        </w:rPr>
        <w:t xml:space="preserve">The phone application shall ignore SCO requests from a connected phone when those requests are not </w:t>
      </w:r>
      <w:r w:rsidRPr="00F34153">
        <w:rPr>
          <w:rFonts w:cs="Arial"/>
        </w:rPr>
        <w:t>associated</w:t>
      </w:r>
      <w:r>
        <w:rPr>
          <w:rFonts w:cs="Arial"/>
        </w:rPr>
        <w:t xml:space="preserve"> with any In-Vehicle Infotainment System phone related feature. </w:t>
      </w:r>
    </w:p>
    <w:p w:rsidR="00014DB9" w:rsidRDefault="00014DB9">
      <w:pPr>
        <w:rPr>
          <w:rFonts w:cs="Arial"/>
        </w:rPr>
      </w:pPr>
      <w:r>
        <w:rPr>
          <w:rFonts w:cs="Arial"/>
        </w:rPr>
        <w:t>In this case the SCO request shall be ignored, but not rejected. Audio shall not be routed through the IVIS.</w:t>
      </w:r>
    </w:p>
    <w:p w:rsidR="00014DB9" w:rsidRDefault="00014DB9">
      <w:pPr>
        <w:rPr>
          <w:rFonts w:cs="Arial"/>
        </w:rPr>
      </w:pPr>
    </w:p>
    <w:p w:rsidR="00014DB9" w:rsidRDefault="00014DB9">
      <w:pPr>
        <w:rPr>
          <w:rFonts w:cs="Arial"/>
        </w:rPr>
      </w:pPr>
      <w:r>
        <w:rPr>
          <w:rFonts w:cs="Arial"/>
        </w:rPr>
        <w:t>For example:</w:t>
      </w:r>
    </w:p>
    <w:p w:rsidR="00014DB9" w:rsidRDefault="00014DB9">
      <w:pPr>
        <w:rPr>
          <w:rFonts w:cs="Arial"/>
        </w:rPr>
      </w:pPr>
      <w:r>
        <w:rPr>
          <w:rFonts w:cs="Arial"/>
        </w:rPr>
        <w:t xml:space="preserve">The In-Vehicle Infotainment System and a Motorola Barrage are connected. The user of the Motorola Barrage decides to send a text message from the connected phones’ menu. When doing this, the phone requests SCO to pass the tone of the button presses to the connected HF, in this case the In-Vehicle Infotainment System. When events like this occur, the phone application shall not take primary audio source. </w:t>
      </w:r>
    </w:p>
    <w:p w:rsidR="00014DB9" w:rsidRDefault="00014DB9">
      <w:pPr>
        <w:rPr>
          <w:rFonts w:cs="Arial"/>
        </w:rPr>
      </w:pPr>
    </w:p>
    <w:p w:rsidR="00014DB9" w:rsidRDefault="00014DB9">
      <w:pPr>
        <w:rPr>
          <w:rFonts w:cs="Arial"/>
        </w:rPr>
      </w:pPr>
      <w:r>
        <w:rPr>
          <w:rFonts w:cs="Arial"/>
        </w:rPr>
        <w:lastRenderedPageBreak/>
        <w:t>*Note: The phone application shall take into account that the connected device may request SCO prior to indicating an In-Vehicle Infotainment System supported phone related feature.</w:t>
      </w:r>
    </w:p>
    <w:p w:rsidR="00014DB9" w:rsidRDefault="00014DB9">
      <w:pPr>
        <w:rPr>
          <w:rFonts w:cs="Arial"/>
        </w:rPr>
      </w:pPr>
    </w:p>
    <w:p w:rsidR="00014DB9" w:rsidRPr="00014DB9" w:rsidRDefault="00014DB9" w:rsidP="00014DB9">
      <w:pPr>
        <w:pStyle w:val="Heading2"/>
        <w:rPr>
          <w:b w:val="0"/>
          <w:u w:val="single"/>
        </w:rPr>
      </w:pPr>
      <w:bookmarkStart w:id="13" w:name="_Toc356165417"/>
      <w:bookmarkStart w:id="14" w:name="_Toc1048689"/>
      <w:r w:rsidRPr="00014DB9">
        <w:rPr>
          <w:b w:val="0"/>
          <w:u w:val="single"/>
        </w:rPr>
        <w:t>BTP-FUR-REQ-047503/A-eSCO Error Requirements (TcSE ROIN-295047-1)</w:t>
      </w:r>
      <w:bookmarkEnd w:id="14"/>
    </w:p>
    <w:p w:rsidR="008D4023" w:rsidRDefault="00014DB9">
      <w:pPr>
        <w:rPr>
          <w:rFonts w:cs="Arial"/>
          <w:szCs w:val="20"/>
        </w:rPr>
      </w:pPr>
      <w:r>
        <w:rPr>
          <w:rFonts w:cs="Arial"/>
          <w:szCs w:val="20"/>
        </w:rPr>
        <w:t xml:space="preserve">If the in-vehicle infotainment system can not allocate eSCO / SCO audio due to an internal or vehicle system issue, the in-vehicle infotainment system shall route the eSCO/SCO audio to the handset and display a notification to the end user. </w:t>
      </w:r>
      <w:bookmarkEnd w:id="13"/>
    </w:p>
    <w:p w:rsidR="008D4023" w:rsidRDefault="008D4023">
      <w:pPr>
        <w:rPr>
          <w:rFonts w:cs="Arial"/>
          <w:szCs w:val="20"/>
        </w:rPr>
      </w:pPr>
    </w:p>
    <w:p w:rsidR="00014DB9" w:rsidRPr="00014DB9" w:rsidRDefault="00014DB9" w:rsidP="00014DB9">
      <w:pPr>
        <w:pStyle w:val="Heading2"/>
        <w:rPr>
          <w:b w:val="0"/>
          <w:u w:val="single"/>
        </w:rPr>
      </w:pPr>
      <w:bookmarkStart w:id="15" w:name="_Toc1048690"/>
      <w:r w:rsidRPr="00014DB9">
        <w:rPr>
          <w:b w:val="0"/>
          <w:u w:val="single"/>
        </w:rPr>
        <w:t>BTP-FUR-REQ-047497/B-Noise Suppression and Noise Recognition Activation / Deactivation (TcSE ROIN-295045-1)</w:t>
      </w:r>
      <w:bookmarkEnd w:id="15"/>
    </w:p>
    <w:p w:rsidR="00014DB9" w:rsidRDefault="00014DB9">
      <w:pPr>
        <w:rPr>
          <w:rFonts w:cs="Arial"/>
        </w:rPr>
      </w:pPr>
      <w:r>
        <w:rPr>
          <w:rFonts w:cs="Arial"/>
        </w:rPr>
        <w:t>In-Vehicle Infotainment System shall send NREC to the connected AG upon each connection. Based on the connected AG’s response In-Vehicle Infotainment System shall take the following action:</w:t>
      </w:r>
    </w:p>
    <w:p w:rsidR="00014DB9" w:rsidRDefault="00014DB9">
      <w:pPr>
        <w:rPr>
          <w:rFonts w:cs="Arial"/>
        </w:rPr>
      </w:pPr>
    </w:p>
    <w:tbl>
      <w:tblPr>
        <w:tblpPr w:leftFromText="180" w:rightFromText="180" w:vertAnchor="text" w:horzAnchor="margin" w:tblpXSpec="center" w:tblpY="146"/>
        <w:tblOverlap w:val="neve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5058"/>
      </w:tblGrid>
      <w:tr w:rsidR="00014DB9" w:rsidTr="00014DB9">
        <w:tc>
          <w:tcPr>
            <w:tcW w:w="1800"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Initial AG NREC </w:t>
            </w:r>
          </w:p>
          <w:p w:rsidR="00014DB9" w:rsidRDefault="00014DB9">
            <w:pPr>
              <w:rPr>
                <w:rFonts w:cs="Arial"/>
              </w:rPr>
            </w:pPr>
            <w:r>
              <w:rPr>
                <w:rFonts w:cs="Arial"/>
              </w:rPr>
              <w:t>Response</w:t>
            </w:r>
          </w:p>
        </w:tc>
        <w:tc>
          <w:tcPr>
            <w:tcW w:w="5058"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In-Vehicle Infotainment System Noise Suppression and Echo Cancellation Algorithm</w:t>
            </w:r>
          </w:p>
        </w:tc>
      </w:tr>
      <w:tr w:rsidR="00014DB9" w:rsidTr="00014DB9">
        <w:tc>
          <w:tcPr>
            <w:tcW w:w="1800"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OK</w:t>
            </w:r>
          </w:p>
        </w:tc>
        <w:tc>
          <w:tcPr>
            <w:tcW w:w="5058"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Active</w:t>
            </w:r>
          </w:p>
        </w:tc>
      </w:tr>
      <w:tr w:rsidR="00014DB9" w:rsidTr="00014DB9">
        <w:tc>
          <w:tcPr>
            <w:tcW w:w="1800"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Error</w:t>
            </w:r>
          </w:p>
        </w:tc>
        <w:tc>
          <w:tcPr>
            <w:tcW w:w="5058"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Active</w:t>
            </w:r>
          </w:p>
        </w:tc>
      </w:tr>
      <w:tr w:rsidR="00014DB9" w:rsidTr="00014DB9">
        <w:tc>
          <w:tcPr>
            <w:tcW w:w="1800"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No Response</w:t>
            </w:r>
          </w:p>
        </w:tc>
        <w:tc>
          <w:tcPr>
            <w:tcW w:w="5058"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Active</w:t>
            </w:r>
          </w:p>
        </w:tc>
      </w:tr>
    </w:tbl>
    <w:p w:rsidR="00014DB9" w:rsidRDefault="00014DB9"/>
    <w:p w:rsidR="00014DB9" w:rsidRDefault="00014DB9"/>
    <w:p w:rsidR="00014DB9" w:rsidRDefault="00014DB9"/>
    <w:p w:rsidR="00014DB9" w:rsidRDefault="00014DB9"/>
    <w:p w:rsidR="00014DB9" w:rsidRDefault="00014DB9"/>
    <w:p w:rsidR="00014DB9" w:rsidRDefault="00014DB9"/>
    <w:p w:rsidR="00014DB9" w:rsidRDefault="00014DB9"/>
    <w:p w:rsidR="00014DB9" w:rsidRDefault="00014DB9"/>
    <w:p w:rsidR="00014DB9" w:rsidRPr="00014DB9" w:rsidRDefault="00014DB9" w:rsidP="00014DB9">
      <w:pPr>
        <w:pStyle w:val="Heading2"/>
        <w:rPr>
          <w:b w:val="0"/>
          <w:u w:val="single"/>
        </w:rPr>
      </w:pPr>
      <w:bookmarkStart w:id="16" w:name="_Toc1048691"/>
      <w:r w:rsidRPr="00014DB9">
        <w:rPr>
          <w:b w:val="0"/>
          <w:u w:val="single"/>
        </w:rPr>
        <w:t>BTP-FUR-REQ-047508/D-Advanced Error Correction (TcSE ROIN-295108-2)</w:t>
      </w:r>
      <w:bookmarkEnd w:id="16"/>
    </w:p>
    <w:p w:rsidR="00014DB9" w:rsidRDefault="00014DB9">
      <w:pPr>
        <w:rPr>
          <w:rFonts w:cs="Arial"/>
        </w:rPr>
      </w:pPr>
      <w:r>
        <w:rPr>
          <w:rFonts w:cs="Arial"/>
        </w:rPr>
        <w:t>The intent of this feature is for In-Vehicle Infotainment System to determine when a phone has reached an uncorrectable error state within a single connection. Upon detection of this feature the In-Vehicle Infotainment System shall modify its' behavior to increase functionality for the end user. The entrance criteria for this state shall be as follows:</w:t>
      </w:r>
    </w:p>
    <w:p w:rsidR="00014DB9" w:rsidRDefault="00014DB9">
      <w:pPr>
        <w:rPr>
          <w:rFonts w:cs="Arial"/>
        </w:rPr>
      </w:pPr>
    </w:p>
    <w:p w:rsidR="00014DB9" w:rsidRDefault="00014DB9"/>
    <w:p w:rsidR="00014DB9" w:rsidRDefault="00014DB9">
      <w:pPr>
        <w:ind w:left="720"/>
        <w:rPr>
          <w:rFonts w:cs="Arial"/>
        </w:rPr>
      </w:pPr>
      <w:r>
        <w:rPr>
          <w:rFonts w:cs="Arial"/>
        </w:rPr>
        <w:t xml:space="preserve">- While in a single party or joined call, In-Vehicle Infotainment System attempts to end the call, and the connected AG does not end the call within 5 seconds with a call status equal to 0 the In-Vehicle Infotainment System shall attempt to end the call again. If the second attempt fails, the In-Vehicle Infotainment System may provide an alert that the connected AG has not responded to the In-Vehicle Infotainment System per the requirements provided in Phone HMI specification. The In-Vehicle Infotainment System shall return the audio source to the audio source prior to phone call. </w:t>
      </w:r>
    </w:p>
    <w:p w:rsidR="00014DB9" w:rsidRDefault="00014DB9">
      <w:pPr>
        <w:rPr>
          <w:rFonts w:cs="Arial"/>
        </w:rPr>
      </w:pPr>
    </w:p>
    <w:p w:rsidR="00014DB9" w:rsidRDefault="00014DB9">
      <w:pPr>
        <w:ind w:left="720"/>
        <w:rPr>
          <w:rFonts w:cs="Arial"/>
        </w:rPr>
      </w:pPr>
      <w:r>
        <w:rPr>
          <w:rFonts w:cs="Arial"/>
        </w:rPr>
        <w:t>-In the event In-Vehicle Infotainment System does not receive a response to the following commands at initial HFP set up within 5 seconds:</w:t>
      </w:r>
    </w:p>
    <w:p w:rsidR="00014DB9" w:rsidRDefault="00014DB9">
      <w:pPr>
        <w:ind w:left="720"/>
        <w:rPr>
          <w:rFonts w:cs="Arial"/>
        </w:rPr>
      </w:pPr>
    </w:p>
    <w:p w:rsidR="00014DB9" w:rsidRDefault="00014DB9">
      <w:pPr>
        <w:rPr>
          <w:rFonts w:cs="Arial"/>
        </w:rPr>
      </w:pPr>
      <w:r>
        <w:rPr>
          <w:rFonts w:cs="Arial"/>
        </w:rPr>
        <w:tab/>
      </w:r>
      <w:r>
        <w:rPr>
          <w:rFonts w:cs="Arial"/>
        </w:rPr>
        <w:tab/>
        <w:t>-AT+BRSF=X</w:t>
      </w:r>
    </w:p>
    <w:p w:rsidR="00014DB9" w:rsidRDefault="00014DB9">
      <w:pPr>
        <w:rPr>
          <w:rFonts w:cs="Arial"/>
        </w:rPr>
      </w:pPr>
      <w:r>
        <w:rPr>
          <w:rFonts w:cs="Arial"/>
        </w:rPr>
        <w:tab/>
      </w:r>
      <w:r>
        <w:rPr>
          <w:rFonts w:cs="Arial"/>
        </w:rPr>
        <w:tab/>
        <w:t>-AT+CIND?</w:t>
      </w:r>
    </w:p>
    <w:p w:rsidR="00014DB9" w:rsidRDefault="00014DB9">
      <w:pPr>
        <w:rPr>
          <w:rFonts w:cs="Arial"/>
        </w:rPr>
      </w:pPr>
      <w:r>
        <w:rPr>
          <w:rFonts w:cs="Arial"/>
        </w:rPr>
        <w:tab/>
      </w:r>
      <w:r>
        <w:rPr>
          <w:rFonts w:cs="Arial"/>
        </w:rPr>
        <w:tab/>
        <w:t>-AT+CHLD=?</w:t>
      </w:r>
    </w:p>
    <w:p w:rsidR="00014DB9" w:rsidRDefault="00014DB9">
      <w:pPr>
        <w:rPr>
          <w:rFonts w:cs="Arial"/>
        </w:rPr>
      </w:pPr>
    </w:p>
    <w:p w:rsidR="00014DB9" w:rsidRDefault="00014DB9" w:rsidP="00014DB9">
      <w:pPr>
        <w:ind w:left="720"/>
        <w:rPr>
          <w:rFonts w:cs="Arial"/>
        </w:rPr>
      </w:pPr>
      <w:r>
        <w:rPr>
          <w:rFonts w:cs="Arial"/>
        </w:rPr>
        <w:t xml:space="preserve">The In-Vehicle Infotainment System shall send the message that failed to get a response again. The In-Vehicle Infotainment System shall repeat this process a total of 3 times. If each attempt results in a failed response, the In-Vehicle Infotainment System shall automatically disconnect HFP from the connected device. After a successful HFP disconnect, the In-Vehicle Infotainment System shall initiate a new HFP connection to the recently disconnected device. In the event that a HFP reconnection does not prompt the device to respond to the specific AT command, the In-Vehicle Infotainment System shall determine that an HFP connection could not be established. </w:t>
      </w:r>
      <w:r w:rsidRPr="00732933">
        <w:rPr>
          <w:rFonts w:cs="Arial"/>
        </w:rPr>
        <w:t>Depending on HMI specifications, when this situation occurs, an alert may be presented to the customer.</w:t>
      </w:r>
    </w:p>
    <w:p w:rsidR="00014DB9" w:rsidRDefault="00014DB9" w:rsidP="00014DB9">
      <w:pPr>
        <w:ind w:left="720"/>
        <w:rPr>
          <w:rFonts w:cs="Arial"/>
        </w:rPr>
      </w:pPr>
    </w:p>
    <w:p w:rsidR="00014DB9" w:rsidRDefault="00014DB9" w:rsidP="00014DB9">
      <w:pPr>
        <w:ind w:left="720"/>
        <w:rPr>
          <w:rFonts w:cs="Arial"/>
        </w:rPr>
      </w:pPr>
    </w:p>
    <w:p w:rsidR="00014DB9" w:rsidRPr="00014DB9" w:rsidRDefault="00014DB9" w:rsidP="00014DB9">
      <w:pPr>
        <w:pStyle w:val="Heading2"/>
        <w:rPr>
          <w:b w:val="0"/>
          <w:u w:val="single"/>
        </w:rPr>
      </w:pPr>
      <w:bookmarkStart w:id="17" w:name="_Toc1048692"/>
      <w:r w:rsidRPr="00014DB9">
        <w:rPr>
          <w:b w:val="0"/>
          <w:u w:val="single"/>
        </w:rPr>
        <w:t>BTP-FUR-REQ-047498/A-Displaying Call Metadata (TcSE ROIN-295052-1)</w:t>
      </w:r>
      <w:bookmarkEnd w:id="17"/>
    </w:p>
    <w:p w:rsidR="008D4023" w:rsidRDefault="00014DB9">
      <w:pPr>
        <w:rPr>
          <w:rFonts w:cs="Arial"/>
          <w:szCs w:val="20"/>
        </w:rPr>
      </w:pPr>
      <w:r>
        <w:rPr>
          <w:rFonts w:cs="Arial"/>
          <w:szCs w:val="20"/>
        </w:rPr>
        <w:t>The phone application shall display the phone number for any initiated or incoming call (active or held), or if available, the phonebook information (including name, phone number type, photo, etc.) associated with the call.</w:t>
      </w:r>
    </w:p>
    <w:p w:rsidR="00014DB9" w:rsidRPr="00014DB9" w:rsidRDefault="00014DB9" w:rsidP="00014DB9">
      <w:pPr>
        <w:pStyle w:val="Heading2"/>
        <w:rPr>
          <w:b w:val="0"/>
          <w:u w:val="single"/>
        </w:rPr>
      </w:pPr>
      <w:bookmarkStart w:id="18" w:name="_Toc1048693"/>
      <w:r w:rsidRPr="00014DB9">
        <w:rPr>
          <w:b w:val="0"/>
          <w:u w:val="single"/>
        </w:rPr>
        <w:lastRenderedPageBreak/>
        <w:t>BTP-FUR-REQ-047504/C-Ringer Options (TcSE ROIN-295099-2)</w:t>
      </w:r>
      <w:bookmarkEnd w:id="18"/>
    </w:p>
    <w:p w:rsidR="00014DB9" w:rsidRDefault="00014DB9">
      <w:pPr>
        <w:rPr>
          <w:rFonts w:cs="Arial"/>
        </w:rPr>
      </w:pPr>
      <w:r>
        <w:rPr>
          <w:rFonts w:cs="Arial"/>
        </w:rPr>
        <w:t>In-Vehicle Infotainment System shall support the following ring notification types:</w:t>
      </w:r>
    </w:p>
    <w:p w:rsidR="00014DB9" w:rsidRDefault="00014DB9">
      <w:pPr>
        <w:rPr>
          <w:rFonts w:cs="Arial"/>
        </w:rPr>
      </w:pPr>
    </w:p>
    <w:p w:rsidR="00014DB9" w:rsidRDefault="00014DB9">
      <w:pPr>
        <w:rPr>
          <w:rFonts w:cs="Arial"/>
        </w:rPr>
      </w:pPr>
      <w:r>
        <w:rPr>
          <w:rFonts w:cs="Arial"/>
        </w:rPr>
        <w:t>-Pre-Recorded Ringer</w:t>
      </w:r>
    </w:p>
    <w:p w:rsidR="00014DB9" w:rsidRDefault="00014DB9">
      <w:pPr>
        <w:rPr>
          <w:rFonts w:cs="Arial"/>
        </w:rPr>
      </w:pPr>
    </w:p>
    <w:p w:rsidR="00014DB9" w:rsidRDefault="00014DB9">
      <w:pPr>
        <w:rPr>
          <w:rFonts w:cs="Arial"/>
        </w:rPr>
      </w:pPr>
      <w:r>
        <w:rPr>
          <w:rFonts w:cs="Arial"/>
        </w:rPr>
        <w:t xml:space="preserve">-Phone's Ringtone: In-band ringing (if supported by the device). If the connected phone supports in-band ringing, this feature shall be the default until the user has opted to change it. If the phone does not support in-band ringing then the default ringtone shall be the first pre-recorded ringtone. </w:t>
      </w:r>
    </w:p>
    <w:p w:rsidR="00014DB9" w:rsidRDefault="00014DB9">
      <w:pPr>
        <w:rPr>
          <w:rFonts w:cs="Arial"/>
          <w:b/>
        </w:rPr>
      </w:pPr>
    </w:p>
    <w:p w:rsidR="00014DB9" w:rsidRDefault="00014DB9">
      <w:pPr>
        <w:rPr>
          <w:rFonts w:cs="Arial"/>
        </w:rPr>
      </w:pPr>
      <w:r>
        <w:rPr>
          <w:rFonts w:cs="Arial"/>
        </w:rPr>
        <w:t>-Silent: This option shall not interrupt the current Primary Audio Source (PAS) unless the PAS Bluetooth audio and the SOURCE is also the AG. In this case, the ring notification shall interrupt the current PAS.</w:t>
      </w:r>
    </w:p>
    <w:p w:rsidR="00014DB9" w:rsidRDefault="00014DB9">
      <w:pPr>
        <w:rPr>
          <w:rFonts w:cs="Arial"/>
        </w:rPr>
      </w:pPr>
    </w:p>
    <w:p w:rsidR="00014DB9" w:rsidRDefault="00014DB9">
      <w:pPr>
        <w:rPr>
          <w:rFonts w:cs="Arial"/>
        </w:rPr>
      </w:pPr>
    </w:p>
    <w:p w:rsidR="00014DB9" w:rsidRPr="00014DB9" w:rsidRDefault="00014DB9" w:rsidP="00014DB9">
      <w:pPr>
        <w:pStyle w:val="Heading2"/>
        <w:rPr>
          <w:b w:val="0"/>
          <w:u w:val="single"/>
        </w:rPr>
      </w:pPr>
      <w:bookmarkStart w:id="19" w:name="_Toc1048694"/>
      <w:r w:rsidRPr="00014DB9">
        <w:rPr>
          <w:b w:val="0"/>
          <w:u w:val="single"/>
        </w:rPr>
        <w:t>BTP-FUR-REQ-047505/C-Signal Strength (TcSE ROIN-295105-2)</w:t>
      </w:r>
      <w:bookmarkEnd w:id="19"/>
    </w:p>
    <w:p w:rsidR="00014DB9" w:rsidRPr="003D6917" w:rsidRDefault="00014DB9" w:rsidP="00014DB9">
      <w:pPr>
        <w:rPr>
          <w:rFonts w:cs="Arial"/>
        </w:rPr>
      </w:pPr>
      <w:r w:rsidRPr="003D6917">
        <w:rPr>
          <w:rFonts w:cs="Arial"/>
        </w:rPr>
        <w:t>This feature shall only be present when there is a connected AG, and that AG provides Signal Strength information to In-Vehicle Infotainment System. The Signal Indicator shal</w:t>
      </w:r>
      <w:r>
        <w:rPr>
          <w:rFonts w:cs="Arial"/>
        </w:rPr>
        <w:t>l include a total of 5 bars. No cellular signal shall be defined as a '0' value.</w:t>
      </w:r>
    </w:p>
    <w:p w:rsidR="00014DB9" w:rsidRPr="003D6917" w:rsidRDefault="00014DB9" w:rsidP="00014DB9">
      <w:pPr>
        <w:rPr>
          <w:rFonts w:cs="Arial"/>
        </w:rPr>
      </w:pPr>
      <w:r w:rsidRPr="003D6917">
        <w:rPr>
          <w:rFonts w:cs="Arial"/>
        </w:rPr>
        <w:t>To verify the correct signal strength indication the service indicator shall be considered as well. If the device is communicating “no service availability” by value 0 the signal strength indication shall show 0 bars.</w:t>
      </w:r>
    </w:p>
    <w:p w:rsidR="00014DB9" w:rsidRPr="003D6917" w:rsidRDefault="00014DB9" w:rsidP="00014DB9">
      <w:pPr>
        <w:rPr>
          <w:rFonts w:cs="Arial"/>
        </w:rPr>
      </w:pPr>
    </w:p>
    <w:p w:rsidR="00014DB9" w:rsidRPr="003D6917" w:rsidRDefault="00014DB9" w:rsidP="00014DB9">
      <w:pPr>
        <w:rPr>
          <w:rFonts w:cs="Arial"/>
        </w:rPr>
      </w:pPr>
    </w:p>
    <w:p w:rsidR="00014DB9" w:rsidRDefault="00014DB9">
      <w:pPr>
        <w:rPr>
          <w:rFonts w:cs="Arial"/>
        </w:rPr>
      </w:pPr>
      <w:r w:rsidRPr="003D6917">
        <w:rPr>
          <w:rFonts w:cs="Arial"/>
        </w:rPr>
        <w:t xml:space="preserve">If the system is unable to obtain the signal strength from the connected phone the information </w:t>
      </w:r>
      <w:r>
        <w:rPr>
          <w:rFonts w:cs="Arial"/>
        </w:rPr>
        <w:t>shall</w:t>
      </w:r>
      <w:r w:rsidRPr="003D6917">
        <w:rPr>
          <w:rFonts w:cs="Arial"/>
        </w:rPr>
        <w:t xml:space="preserve"> not be displayed.</w:t>
      </w:r>
    </w:p>
    <w:p w:rsidR="00014DB9" w:rsidRDefault="00014DB9">
      <w:pPr>
        <w:rPr>
          <w:rFonts w:cs="Arial"/>
        </w:rPr>
      </w:pPr>
    </w:p>
    <w:p w:rsidR="00014DB9" w:rsidRPr="00014DB9" w:rsidRDefault="00014DB9" w:rsidP="00014DB9">
      <w:pPr>
        <w:pStyle w:val="Heading2"/>
        <w:rPr>
          <w:b w:val="0"/>
          <w:u w:val="single"/>
        </w:rPr>
      </w:pPr>
      <w:bookmarkStart w:id="20" w:name="_Toc1048695"/>
      <w:r w:rsidRPr="00014DB9">
        <w:rPr>
          <w:b w:val="0"/>
          <w:u w:val="single"/>
        </w:rPr>
        <w:t>BTP-FUR-REQ-047506/A-Roaming Report (TcSE ROIN-295106-1)</w:t>
      </w:r>
      <w:bookmarkEnd w:id="20"/>
    </w:p>
    <w:p w:rsidR="008D4023" w:rsidRDefault="00014DB9">
      <w:pPr>
        <w:rPr>
          <w:rFonts w:cs="Arial"/>
          <w:szCs w:val="20"/>
        </w:rPr>
      </w:pPr>
      <w:r>
        <w:rPr>
          <w:rFonts w:cs="Arial"/>
          <w:szCs w:val="20"/>
        </w:rPr>
        <w:t>This feature shall only be present when there is a connected AG, and that AG provides Roaming information to In-Vehicle Infotainment System.</w:t>
      </w:r>
      <w:r>
        <w:rPr>
          <w:rFonts w:cs="Arial"/>
          <w:b/>
          <w:szCs w:val="20"/>
        </w:rPr>
        <w:t xml:space="preserve"> </w:t>
      </w:r>
      <w:r>
        <w:rPr>
          <w:rFonts w:cs="Arial"/>
          <w:szCs w:val="20"/>
        </w:rPr>
        <w:t>If the connected AG is Roaming, and the user attempts to place a call, then In-Vehicle Infotainment System shall inform the user that their phone is reporting that it is roaming and ask them if they would still like to complete this call. The alert, should have an option to turn this feature on/off. This feature shall be defaulted ‘ON’.</w:t>
      </w:r>
    </w:p>
    <w:p w:rsidR="008D4023" w:rsidRDefault="008D4023">
      <w:pPr>
        <w:rPr>
          <w:rFonts w:cs="Arial"/>
          <w:szCs w:val="20"/>
        </w:rPr>
      </w:pPr>
    </w:p>
    <w:p w:rsidR="00014DB9" w:rsidRPr="00014DB9" w:rsidRDefault="00014DB9" w:rsidP="00014DB9">
      <w:pPr>
        <w:pStyle w:val="Heading2"/>
        <w:rPr>
          <w:b w:val="0"/>
          <w:u w:val="single"/>
        </w:rPr>
      </w:pPr>
      <w:bookmarkStart w:id="21" w:name="_Toc1048696"/>
      <w:r w:rsidRPr="00014DB9">
        <w:rPr>
          <w:b w:val="0"/>
          <w:u w:val="single"/>
        </w:rPr>
        <w:t>BTP-FUR-REQ-047507/B-Battery Level (TcSE ROIN-295107-2)</w:t>
      </w:r>
      <w:bookmarkEnd w:id="21"/>
    </w:p>
    <w:p w:rsidR="00014DB9" w:rsidRDefault="00014DB9">
      <w:pPr>
        <w:rPr>
          <w:rFonts w:cs="Arial"/>
        </w:rPr>
      </w:pPr>
      <w:r>
        <w:rPr>
          <w:rFonts w:cs="Arial"/>
        </w:rPr>
        <w:t xml:space="preserve">This feature shall only be present when there is a connected AG, and that AG provides Battery Strength information to In-Vehicle Infotainment System.  In-Vehicle Infotainment System's battery strength indicator shall include a total of 6 states, with 0 representing no battery strength (i.e. the lowest possible response from the connected AG)  and 5 representing full battery strength (i.e. the highest possible response from the connected AG).  </w:t>
      </w:r>
    </w:p>
    <w:p w:rsidR="00014DB9" w:rsidRDefault="00014DB9">
      <w:pPr>
        <w:rPr>
          <w:rFonts w:cs="Arial"/>
        </w:rPr>
      </w:pPr>
    </w:p>
    <w:p w:rsidR="00014DB9" w:rsidRDefault="00014DB9">
      <w:pPr>
        <w:rPr>
          <w:rFonts w:cs="Arial"/>
        </w:rPr>
      </w:pPr>
      <w:r>
        <w:rPr>
          <w:rFonts w:cs="Arial"/>
        </w:rPr>
        <w:t>The in-vehicle infotainment system shall determine that the AG's battery is low when the connected AG reports battery strength of value 0.</w:t>
      </w:r>
    </w:p>
    <w:p w:rsidR="00014DB9" w:rsidRDefault="00014DB9">
      <w:pPr>
        <w:rPr>
          <w:rFonts w:cs="Arial"/>
        </w:rPr>
      </w:pPr>
    </w:p>
    <w:p w:rsidR="00014DB9" w:rsidRPr="00014DB9" w:rsidRDefault="00014DB9" w:rsidP="00014DB9">
      <w:pPr>
        <w:pStyle w:val="Heading2"/>
        <w:rPr>
          <w:b w:val="0"/>
          <w:u w:val="single"/>
        </w:rPr>
      </w:pPr>
      <w:bookmarkStart w:id="22" w:name="_Toc1048697"/>
      <w:r w:rsidRPr="00014DB9">
        <w:rPr>
          <w:b w:val="0"/>
          <w:u w:val="single"/>
        </w:rPr>
        <w:t>BTP-FUR-REQ-047509/E-AG Device Storage (TcSE ROIN-295109-2)</w:t>
      </w:r>
      <w:bookmarkEnd w:id="22"/>
    </w:p>
    <w:p w:rsidR="00014DB9" w:rsidRPr="000164BD" w:rsidRDefault="00014DB9" w:rsidP="00014DB9">
      <w:pPr>
        <w:rPr>
          <w:rFonts w:cs="Arial"/>
        </w:rPr>
      </w:pPr>
      <w:r w:rsidRPr="000164BD">
        <w:rPr>
          <w:rFonts w:cs="Arial"/>
        </w:rPr>
        <w:t>In-Vehicle Infotainment System shall store the following information for each AG that has been previously paired (provided the device has not been deleted or the module has not been reset by the user):</w:t>
      </w:r>
    </w:p>
    <w:p w:rsidR="00014DB9" w:rsidRPr="000164BD" w:rsidRDefault="00014DB9" w:rsidP="00014DB9">
      <w:pPr>
        <w:rPr>
          <w:rFonts w:cs="Arial"/>
        </w:rPr>
      </w:pPr>
      <w:r w:rsidRPr="000164BD">
        <w:rPr>
          <w:rFonts w:cs="Arial"/>
        </w:rPr>
        <w:t xml:space="preserve"> </w:t>
      </w:r>
    </w:p>
    <w:p w:rsidR="00014DB9" w:rsidRPr="000164BD" w:rsidRDefault="00014DB9" w:rsidP="001257C9">
      <w:pPr>
        <w:numPr>
          <w:ilvl w:val="0"/>
          <w:numId w:val="11"/>
        </w:numPr>
        <w:rPr>
          <w:rFonts w:cs="Arial"/>
        </w:rPr>
      </w:pPr>
      <w:r w:rsidRPr="000164BD">
        <w:rPr>
          <w:rFonts w:cs="Arial"/>
        </w:rPr>
        <w:t>Manufacturer</w:t>
      </w:r>
    </w:p>
    <w:p w:rsidR="00014DB9" w:rsidRPr="000164BD" w:rsidRDefault="00014DB9" w:rsidP="001257C9">
      <w:pPr>
        <w:numPr>
          <w:ilvl w:val="0"/>
          <w:numId w:val="11"/>
        </w:numPr>
        <w:rPr>
          <w:rFonts w:cs="Arial"/>
        </w:rPr>
      </w:pPr>
      <w:r w:rsidRPr="000164BD">
        <w:rPr>
          <w:rFonts w:cs="Arial"/>
        </w:rPr>
        <w:t>Phone Name (make / model)</w:t>
      </w:r>
    </w:p>
    <w:p w:rsidR="00014DB9" w:rsidRPr="000164BD" w:rsidRDefault="00014DB9" w:rsidP="001257C9">
      <w:pPr>
        <w:numPr>
          <w:ilvl w:val="0"/>
          <w:numId w:val="11"/>
        </w:numPr>
        <w:rPr>
          <w:rFonts w:cs="Arial"/>
        </w:rPr>
      </w:pPr>
      <w:r w:rsidRPr="000164BD">
        <w:rPr>
          <w:rFonts w:cs="Arial"/>
        </w:rPr>
        <w:t>All Bluet</w:t>
      </w:r>
      <w:r>
        <w:rPr>
          <w:rFonts w:cs="Arial"/>
        </w:rPr>
        <w:t>ooth Profiles Supported (HFP 1.x</w:t>
      </w:r>
      <w:r w:rsidRPr="000164BD">
        <w:rPr>
          <w:rFonts w:cs="Arial"/>
        </w:rPr>
        <w:t xml:space="preserve">, A2DP 1.x, etc.) *Based on SDP. </w:t>
      </w:r>
    </w:p>
    <w:p w:rsidR="00014DB9" w:rsidRPr="000164BD" w:rsidRDefault="00014DB9" w:rsidP="001257C9">
      <w:pPr>
        <w:numPr>
          <w:ilvl w:val="0"/>
          <w:numId w:val="11"/>
        </w:numPr>
        <w:rPr>
          <w:rFonts w:cs="Arial"/>
        </w:rPr>
      </w:pPr>
      <w:r w:rsidRPr="000164BD">
        <w:rPr>
          <w:rFonts w:cs="Arial"/>
        </w:rPr>
        <w:t>BRSF Value</w:t>
      </w:r>
    </w:p>
    <w:p w:rsidR="00014DB9" w:rsidRPr="000164BD" w:rsidRDefault="00014DB9" w:rsidP="001257C9">
      <w:pPr>
        <w:numPr>
          <w:ilvl w:val="0"/>
          <w:numId w:val="11"/>
        </w:numPr>
        <w:rPr>
          <w:rFonts w:cs="Arial"/>
        </w:rPr>
      </w:pPr>
      <w:r w:rsidRPr="000164BD">
        <w:rPr>
          <w:rFonts w:cs="Arial"/>
        </w:rPr>
        <w:t>CHLD Capabilities</w:t>
      </w:r>
    </w:p>
    <w:p w:rsidR="00014DB9" w:rsidRPr="000164BD" w:rsidRDefault="00014DB9" w:rsidP="001257C9">
      <w:pPr>
        <w:numPr>
          <w:ilvl w:val="0"/>
          <w:numId w:val="11"/>
        </w:numPr>
        <w:rPr>
          <w:rFonts w:cs="Arial"/>
        </w:rPr>
      </w:pPr>
      <w:r w:rsidRPr="000164BD">
        <w:rPr>
          <w:rFonts w:cs="Arial"/>
        </w:rPr>
        <w:t>CIND capabilities (signal strength, battery level, roaming etc</w:t>
      </w:r>
      <w:r>
        <w:rPr>
          <w:rFonts w:cs="Arial"/>
        </w:rPr>
        <w:t>.</w:t>
      </w:r>
      <w:r w:rsidRPr="000164BD">
        <w:rPr>
          <w:rFonts w:cs="Arial"/>
        </w:rPr>
        <w:t>)</w:t>
      </w:r>
    </w:p>
    <w:p w:rsidR="00014DB9" w:rsidRPr="000164BD" w:rsidRDefault="00014DB9" w:rsidP="001257C9">
      <w:pPr>
        <w:numPr>
          <w:ilvl w:val="0"/>
          <w:numId w:val="11"/>
        </w:numPr>
        <w:rPr>
          <w:rFonts w:cs="Arial"/>
        </w:rPr>
      </w:pPr>
      <w:r w:rsidRPr="000164BD">
        <w:rPr>
          <w:rFonts w:cs="Arial"/>
        </w:rPr>
        <w:t>Phonebook Download Support</w:t>
      </w:r>
    </w:p>
    <w:p w:rsidR="00014DB9" w:rsidRPr="000164BD" w:rsidRDefault="00014DB9" w:rsidP="001257C9">
      <w:pPr>
        <w:numPr>
          <w:ilvl w:val="0"/>
          <w:numId w:val="11"/>
        </w:numPr>
        <w:rPr>
          <w:rFonts w:cs="Arial"/>
        </w:rPr>
      </w:pPr>
      <w:r w:rsidRPr="000164BD">
        <w:rPr>
          <w:rFonts w:cs="Arial"/>
        </w:rPr>
        <w:t>Text Messaging Capabilities (if supported by IVIS)</w:t>
      </w:r>
    </w:p>
    <w:p w:rsidR="00014DB9" w:rsidRPr="000164BD" w:rsidRDefault="00014DB9" w:rsidP="001257C9">
      <w:pPr>
        <w:numPr>
          <w:ilvl w:val="0"/>
          <w:numId w:val="11"/>
        </w:numPr>
        <w:rPr>
          <w:rFonts w:cs="Arial"/>
        </w:rPr>
      </w:pPr>
      <w:r w:rsidRPr="000164BD">
        <w:rPr>
          <w:rFonts w:cs="Arial"/>
        </w:rPr>
        <w:t>Email Capabilities (if supported by IVIS)</w:t>
      </w:r>
    </w:p>
    <w:p w:rsidR="00014DB9" w:rsidRPr="000164BD" w:rsidRDefault="00014DB9" w:rsidP="001257C9">
      <w:pPr>
        <w:numPr>
          <w:ilvl w:val="0"/>
          <w:numId w:val="11"/>
        </w:numPr>
        <w:rPr>
          <w:rFonts w:cs="Arial"/>
        </w:rPr>
      </w:pPr>
      <w:r w:rsidRPr="000164BD">
        <w:rPr>
          <w:rFonts w:cs="Arial"/>
        </w:rPr>
        <w:t>In-Band Ringing Support</w:t>
      </w:r>
    </w:p>
    <w:p w:rsidR="00014DB9" w:rsidRPr="000164BD" w:rsidRDefault="00014DB9" w:rsidP="001257C9">
      <w:pPr>
        <w:numPr>
          <w:ilvl w:val="0"/>
          <w:numId w:val="11"/>
        </w:numPr>
        <w:rPr>
          <w:rFonts w:cs="Arial"/>
        </w:rPr>
      </w:pPr>
      <w:r w:rsidRPr="000164BD">
        <w:rPr>
          <w:rFonts w:cs="Arial"/>
        </w:rPr>
        <w:lastRenderedPageBreak/>
        <w:t>Available Codec (if A2DP is supported)</w:t>
      </w:r>
    </w:p>
    <w:p w:rsidR="00014DB9" w:rsidRPr="000164BD" w:rsidRDefault="00014DB9" w:rsidP="00014DB9">
      <w:pPr>
        <w:rPr>
          <w:rFonts w:cs="Arial"/>
        </w:rPr>
      </w:pPr>
    </w:p>
    <w:p w:rsidR="00014DB9" w:rsidRDefault="00014DB9" w:rsidP="00014DB9">
      <w:pPr>
        <w:rPr>
          <w:rFonts w:cs="Arial"/>
        </w:rPr>
      </w:pPr>
      <w:r w:rsidRPr="000164BD">
        <w:rPr>
          <w:rFonts w:cs="Arial"/>
        </w:rPr>
        <w:t>The In-Vehicle Infotainment System shall retrieve relevant information from Device ID Profile and the relevant AT commands from the GSM Mobile Equipment specification (3GPP TS), and the relevant BT specifications to store some of the information above.</w:t>
      </w:r>
    </w:p>
    <w:p w:rsidR="00014DB9" w:rsidRDefault="00014DB9" w:rsidP="00014DB9">
      <w:pPr>
        <w:rPr>
          <w:rFonts w:cs="Arial"/>
          <w:color w:val="FF0000"/>
        </w:rPr>
      </w:pPr>
    </w:p>
    <w:p w:rsidR="00014DB9" w:rsidRPr="00014DB9" w:rsidRDefault="00014DB9" w:rsidP="00014DB9">
      <w:pPr>
        <w:pStyle w:val="Heading2"/>
        <w:rPr>
          <w:b w:val="0"/>
          <w:u w:val="single"/>
        </w:rPr>
      </w:pPr>
      <w:bookmarkStart w:id="23" w:name="_Toc1048698"/>
      <w:r w:rsidRPr="00014DB9">
        <w:rPr>
          <w:b w:val="0"/>
          <w:u w:val="single"/>
        </w:rPr>
        <w:t>BTP-FUR-REQ-047511/A-Voice / Phone Interaction (TcSE ROIN-295111-2)</w:t>
      </w:r>
      <w:bookmarkEnd w:id="23"/>
    </w:p>
    <w:p w:rsidR="008D4023" w:rsidRDefault="00014DB9">
      <w:pPr>
        <w:rPr>
          <w:rFonts w:cs="Arial"/>
          <w:szCs w:val="20"/>
        </w:rPr>
      </w:pPr>
      <w:r>
        <w:rPr>
          <w:rFonts w:cs="Arial"/>
          <w:szCs w:val="20"/>
        </w:rPr>
        <w:t>If the user initiates a Voice Session while in a phone call, In-Vehicle Infotainment System shall not pass the audio of the voice session to the far end. In-Vehicle Infotainment System shall also mute the caller on the far end while the voice session is active. Once the voice session is complete, In-Vehicle Infotainment System shall un-mute the caller on the far end, and return to passing audio to the user on the far end.</w:t>
      </w:r>
    </w:p>
    <w:p w:rsidR="008D4023" w:rsidRDefault="008D4023">
      <w:pPr>
        <w:numPr>
          <w:ins w:id="24" w:author="rpaquet2" w:date="2013-11-18T17:15:00Z"/>
        </w:numPr>
        <w:rPr>
          <w:ins w:id="25" w:author="rpaquet2" w:date="2013-11-18T17:15:00Z"/>
          <w:rStyle w:val="msoins0"/>
        </w:rPr>
      </w:pPr>
    </w:p>
    <w:p w:rsidR="008D4023" w:rsidRDefault="00014DB9">
      <w:ins w:id="26" w:author="rpaquet2" w:date="2013-11-18T17:15:00Z">
        <w:r>
          <w:rPr>
            <w:rStyle w:val="msoins0"/>
            <w:rFonts w:cs="Arial"/>
            <w:szCs w:val="20"/>
          </w:rPr>
          <w:t>This section shall only be implemented, if supported by the current voice engine.</w:t>
        </w:r>
      </w:ins>
    </w:p>
    <w:p w:rsidR="00014DB9" w:rsidRPr="00014DB9" w:rsidRDefault="00014DB9" w:rsidP="00014DB9">
      <w:pPr>
        <w:pStyle w:val="Heading2"/>
        <w:rPr>
          <w:b w:val="0"/>
          <w:u w:val="single"/>
        </w:rPr>
      </w:pPr>
      <w:bookmarkStart w:id="27" w:name="_Toc1048699"/>
      <w:r w:rsidRPr="00014DB9">
        <w:rPr>
          <w:b w:val="0"/>
          <w:u w:val="single"/>
        </w:rPr>
        <w:t>BTP-FUR-REQ-047510/B-Phone Call Priorities (TcSE ROIN-295110-1)</w:t>
      </w:r>
      <w:bookmarkEnd w:id="27"/>
    </w:p>
    <w:p w:rsidR="00014DB9" w:rsidRDefault="00014DB9">
      <w:pPr>
        <w:rPr>
          <w:rFonts w:cs="Arial"/>
          <w:lang w:eastAsia="ja-JP"/>
        </w:rPr>
      </w:pPr>
      <w:r>
        <w:rPr>
          <w:rFonts w:cs="Arial"/>
          <w:lang w:eastAsia="ja-JP"/>
        </w:rPr>
        <w:t xml:space="preserve">There are a total of 2  phone call types that the phone application can initiate. </w:t>
      </w:r>
    </w:p>
    <w:p w:rsidR="00014DB9" w:rsidRDefault="00014DB9">
      <w:pPr>
        <w:rPr>
          <w:rFonts w:cs="Arial"/>
          <w:lang w:eastAsia="ja-JP"/>
        </w:rPr>
      </w:pPr>
      <w:r>
        <w:rPr>
          <w:rFonts w:cs="Arial"/>
          <w:lang w:eastAsia="ja-JP"/>
        </w:rPr>
        <w:t>These types are:</w:t>
      </w:r>
    </w:p>
    <w:p w:rsidR="00014DB9" w:rsidRDefault="00014DB9">
      <w:pPr>
        <w:rPr>
          <w:rFonts w:cs="Arial"/>
          <w:lang w:eastAsia="ja-JP"/>
        </w:rPr>
      </w:pPr>
    </w:p>
    <w:p w:rsidR="00014DB9" w:rsidRDefault="00014DB9">
      <w:pPr>
        <w:ind w:left="720"/>
        <w:rPr>
          <w:rFonts w:cs="Arial"/>
          <w:lang w:eastAsia="ja-JP"/>
        </w:rPr>
      </w:pPr>
      <w:r>
        <w:rPr>
          <w:rFonts w:cs="Arial"/>
          <w:lang w:eastAsia="ja-JP"/>
        </w:rPr>
        <w:t xml:space="preserve">Priority 1: Highest Priority, used for Emergency Calls (i.e. e911 during a Crash Event, etc.) as defined in A08_E911_Assist Functional Specification. </w:t>
      </w:r>
    </w:p>
    <w:p w:rsidR="00014DB9" w:rsidRDefault="00014DB9">
      <w:pPr>
        <w:rPr>
          <w:rFonts w:cs="Arial"/>
          <w:lang w:eastAsia="ja-JP"/>
        </w:rPr>
      </w:pPr>
    </w:p>
    <w:p w:rsidR="00014DB9" w:rsidRDefault="00014DB9">
      <w:pPr>
        <w:ind w:left="720"/>
        <w:rPr>
          <w:rFonts w:cs="Arial"/>
          <w:lang w:eastAsia="ja-JP"/>
        </w:rPr>
      </w:pPr>
      <w:r>
        <w:rPr>
          <w:rFonts w:cs="Arial"/>
          <w:lang w:eastAsia="ja-JP"/>
        </w:rPr>
        <w:t xml:space="preserve">Priority 2: Medium-High Priority, used for phone calls initiated and/or received by the user (i.e. normal usage) </w:t>
      </w:r>
    </w:p>
    <w:p w:rsidR="00014DB9" w:rsidRDefault="00014DB9">
      <w:pPr>
        <w:rPr>
          <w:rFonts w:cs="Arial"/>
          <w:lang w:eastAsia="ja-JP"/>
        </w:rPr>
      </w:pPr>
    </w:p>
    <w:p w:rsidR="00014DB9" w:rsidRDefault="00014DB9">
      <w:pPr>
        <w:ind w:left="720"/>
        <w:rPr>
          <w:rFonts w:cs="Arial"/>
          <w:lang w:eastAsia="ja-JP"/>
        </w:rPr>
      </w:pPr>
      <w:r>
        <w:rPr>
          <w:rFonts w:cs="Arial"/>
          <w:lang w:eastAsia="ja-JP"/>
        </w:rPr>
        <w:t xml:space="preserve"> </w:t>
      </w:r>
    </w:p>
    <w:p w:rsidR="00014DB9" w:rsidRDefault="00014DB9">
      <w:pPr>
        <w:rPr>
          <w:rFonts w:cs="Arial"/>
          <w:lang w:eastAsia="ja-JP"/>
        </w:rPr>
      </w:pPr>
    </w:p>
    <w:p w:rsidR="00014DB9" w:rsidRDefault="00014DB9">
      <w:pPr>
        <w:rPr>
          <w:rFonts w:cs="Arial"/>
          <w:lang w:eastAsia="ja-JP"/>
        </w:rPr>
      </w:pPr>
      <w:r>
        <w:rPr>
          <w:rFonts w:cs="Arial"/>
          <w:lang w:eastAsia="ja-JP"/>
        </w:rPr>
        <w:t>Priority 1 Calls shall not be interrupted under any circumstances other than those outlined within the latest version of A08_E911_Assist Functional Specification.</w:t>
      </w:r>
    </w:p>
    <w:p w:rsidR="00014DB9" w:rsidRDefault="00014DB9">
      <w:pPr>
        <w:rPr>
          <w:rFonts w:cs="Arial"/>
          <w:lang w:eastAsia="ja-JP"/>
        </w:rPr>
      </w:pPr>
    </w:p>
    <w:p w:rsidR="00014DB9" w:rsidRDefault="00014DB9">
      <w:pPr>
        <w:rPr>
          <w:rFonts w:cs="Arial"/>
          <w:lang w:eastAsia="ja-JP"/>
        </w:rPr>
      </w:pPr>
      <w:r>
        <w:rPr>
          <w:rFonts w:cs="Arial"/>
          <w:lang w:eastAsia="ja-JP"/>
        </w:rPr>
        <w:t xml:space="preserve">Priority 2 Calls shall not be interrupted by any application, but can be interrupted as defined in the latest version of  A08_E911_Assist_Functional Specification. The user shall have command and control of priority 2 phone calls as defined within this specification. </w:t>
      </w:r>
    </w:p>
    <w:p w:rsidR="00014DB9" w:rsidRDefault="00014DB9">
      <w:pPr>
        <w:rPr>
          <w:rFonts w:cs="Arial"/>
          <w:lang w:eastAsia="ja-JP"/>
        </w:rPr>
      </w:pPr>
    </w:p>
    <w:p w:rsidR="00014DB9" w:rsidRDefault="00014DB9">
      <w:pPr>
        <w:rPr>
          <w:rFonts w:cs="Arial"/>
          <w:lang w:eastAsia="ja-JP"/>
        </w:rPr>
      </w:pPr>
      <w:r>
        <w:rPr>
          <w:rFonts w:cs="Arial"/>
          <w:lang w:eastAsia="ja-JP"/>
        </w:rPr>
        <w:t xml:space="preserve"> </w:t>
      </w:r>
    </w:p>
    <w:p w:rsidR="00014DB9" w:rsidRDefault="00014DB9">
      <w:pPr>
        <w:rPr>
          <w:rFonts w:cs="Arial"/>
          <w:lang w:eastAsia="ja-JP"/>
        </w:rPr>
      </w:pPr>
      <w:r>
        <w:rPr>
          <w:rFonts w:cs="Arial"/>
          <w:lang w:eastAsia="ja-JP"/>
        </w:rPr>
        <w:t xml:space="preserve">Ford Motor Co. shall have the ability to add additional Priority Levels and modify their priority rankings within In-Vehicle Infotainment System. </w:t>
      </w:r>
    </w:p>
    <w:p w:rsidR="00014DB9" w:rsidRDefault="00014DB9">
      <w:pPr>
        <w:rPr>
          <w:rFonts w:cs="Arial"/>
          <w:lang w:eastAsia="ja-JP"/>
        </w:rPr>
      </w:pPr>
    </w:p>
    <w:p w:rsidR="00014DB9" w:rsidRPr="00014DB9" w:rsidRDefault="00014DB9" w:rsidP="00014DB9">
      <w:pPr>
        <w:pStyle w:val="Heading2"/>
        <w:rPr>
          <w:b w:val="0"/>
          <w:u w:val="single"/>
        </w:rPr>
      </w:pPr>
      <w:bookmarkStart w:id="28" w:name="_Toc1048700"/>
      <w:r w:rsidRPr="00014DB9">
        <w:rPr>
          <w:b w:val="0"/>
          <w:u w:val="single"/>
        </w:rPr>
        <w:t>BTC-FUR-REQ-205475/B-Route guidance prompts during an active phone call</w:t>
      </w:r>
      <w:bookmarkEnd w:id="28"/>
    </w:p>
    <w:p w:rsidR="00014DB9" w:rsidRDefault="00014DB9" w:rsidP="00014DB9">
      <w:pPr>
        <w:rPr>
          <w:rFonts w:cs="Arial"/>
          <w:szCs w:val="22"/>
        </w:rPr>
      </w:pPr>
      <w:r w:rsidRPr="009E4E14">
        <w:rPr>
          <w:rFonts w:cs="Arial"/>
          <w:szCs w:val="22"/>
        </w:rPr>
        <w:t>The HMI might offer a setting for the customer to suppress all Navigation guidance prompts during an active call when call audio is routed to the In-Vehicle Infotainment System.</w:t>
      </w:r>
    </w:p>
    <w:p w:rsidR="00014DB9" w:rsidRPr="009E4E14" w:rsidRDefault="00014DB9" w:rsidP="00014DB9">
      <w:pPr>
        <w:rPr>
          <w:rFonts w:cs="Arial"/>
          <w:szCs w:val="22"/>
        </w:rPr>
      </w:pPr>
      <w:r>
        <w:rPr>
          <w:rFonts w:cs="Arial"/>
          <w:szCs w:val="22"/>
        </w:rPr>
        <w:t xml:space="preserve">Please see HMI specification for more details. </w:t>
      </w:r>
    </w:p>
    <w:p w:rsidR="00014DB9" w:rsidRDefault="00014DB9" w:rsidP="00014DB9">
      <w:pPr>
        <w:rPr>
          <w:rFonts w:ascii="Calibri" w:hAnsi="Calibri"/>
          <w:color w:val="1F497D"/>
          <w:szCs w:val="22"/>
        </w:rPr>
      </w:pPr>
    </w:p>
    <w:p w:rsidR="00014DB9" w:rsidRDefault="00014DB9" w:rsidP="00014DB9">
      <w:pPr>
        <w:rPr>
          <w:rFonts w:ascii="Calibri" w:hAnsi="Calibri"/>
          <w:color w:val="1F497D"/>
          <w:szCs w:val="22"/>
        </w:rPr>
      </w:pPr>
    </w:p>
    <w:p w:rsidR="00014DB9" w:rsidRDefault="00014DB9" w:rsidP="00014DB9"/>
    <w:p w:rsidR="00014DB9" w:rsidRPr="00014DB9" w:rsidRDefault="00014DB9" w:rsidP="00014DB9">
      <w:pPr>
        <w:pStyle w:val="Heading2"/>
        <w:rPr>
          <w:b w:val="0"/>
          <w:u w:val="single"/>
        </w:rPr>
      </w:pPr>
      <w:bookmarkStart w:id="29" w:name="_Toc1048701"/>
      <w:r w:rsidRPr="00014DB9">
        <w:rPr>
          <w:b w:val="0"/>
          <w:u w:val="single"/>
        </w:rPr>
        <w:t>BTP-FUR-REQ-113745/F-Device specific settings</w:t>
      </w:r>
      <w:bookmarkEnd w:id="29"/>
    </w:p>
    <w:p w:rsidR="00014DB9" w:rsidRDefault="00014DB9" w:rsidP="00014DB9">
      <w:pPr>
        <w:ind w:left="720"/>
      </w:pPr>
    </w:p>
    <w:p w:rsidR="00014DB9" w:rsidRDefault="00014DB9" w:rsidP="00014DB9">
      <w:pPr>
        <w:ind w:left="720"/>
      </w:pPr>
      <w:r>
        <w:t>The In-Vehicle Infotainment System should offer following settings to the customer via HMI. The settings shall apply for each paired device individually. Not all settings may apply, please consider also referred requirements and the Implementation Guide.</w:t>
      </w:r>
    </w:p>
    <w:p w:rsidR="00014DB9" w:rsidRDefault="00014DB9" w:rsidP="00014DB9">
      <w:pPr>
        <w:ind w:left="720"/>
      </w:pPr>
    </w:p>
    <w:p w:rsidR="00014DB9" w:rsidRDefault="00014DB9" w:rsidP="00014DB9">
      <w:pPr>
        <w:ind w:left="720"/>
      </w:pPr>
    </w:p>
    <w:p w:rsidR="00014DB9" w:rsidRDefault="00014DB9" w:rsidP="001257C9">
      <w:pPr>
        <w:numPr>
          <w:ilvl w:val="0"/>
          <w:numId w:val="12"/>
        </w:numPr>
        <w:rPr>
          <w:u w:val="single"/>
        </w:rPr>
      </w:pPr>
      <w:r>
        <w:rPr>
          <w:u w:val="single"/>
        </w:rPr>
        <w:t>Auto-Download Phonebook</w:t>
      </w:r>
    </w:p>
    <w:p w:rsidR="00014DB9" w:rsidRDefault="00014DB9" w:rsidP="00014DB9">
      <w:pPr>
        <w:ind w:left="1080"/>
      </w:pPr>
      <w:r>
        <w:t xml:space="preserve">The customer shall have the option to enable and disable Auto-Phonebook download as described in BTP-FUR-REQ-033836-Auto Phonebook Download Options. </w:t>
      </w:r>
    </w:p>
    <w:p w:rsidR="00014DB9" w:rsidRDefault="00014DB9" w:rsidP="00014DB9">
      <w:pPr>
        <w:ind w:left="1080"/>
      </w:pPr>
      <w:r>
        <w:lastRenderedPageBreak/>
        <w:t>The default for this setting shall be Automatic Download on (refer to BTP-FUR-REQ-033834-Auto Phonebook Download).</w:t>
      </w:r>
    </w:p>
    <w:p w:rsidR="00014DB9" w:rsidRDefault="00014DB9" w:rsidP="00014DB9">
      <w:pPr>
        <w:ind w:left="1080"/>
      </w:pPr>
    </w:p>
    <w:p w:rsidR="00014DB9" w:rsidRDefault="00014DB9" w:rsidP="001257C9">
      <w:pPr>
        <w:numPr>
          <w:ilvl w:val="0"/>
          <w:numId w:val="12"/>
        </w:numPr>
        <w:rPr>
          <w:u w:val="single"/>
        </w:rPr>
      </w:pPr>
      <w:r>
        <w:rPr>
          <w:u w:val="single"/>
        </w:rPr>
        <w:t>Phonebook Sorting</w:t>
      </w:r>
    </w:p>
    <w:p w:rsidR="00014DB9" w:rsidRPr="009B279B" w:rsidRDefault="00014DB9" w:rsidP="00014DB9">
      <w:pPr>
        <w:ind w:left="1080"/>
      </w:pPr>
      <w:r>
        <w:t>The In-Vehicle Infotainment System shall offer a setting to the customer to select the sorting order of the downloaded phonebook either via First Name or via Last Name (refer to BTP-FUR-REQ-033846). The default setting for the sorting order is defined in BTP-FUR-REQ-093327.</w:t>
      </w:r>
    </w:p>
    <w:p w:rsidR="00014DB9" w:rsidRPr="009B279B" w:rsidRDefault="00014DB9" w:rsidP="00014DB9">
      <w:pPr>
        <w:ind w:left="1080"/>
      </w:pPr>
    </w:p>
    <w:p w:rsidR="00014DB9" w:rsidRPr="009B279B" w:rsidRDefault="00014DB9" w:rsidP="001257C9">
      <w:pPr>
        <w:numPr>
          <w:ilvl w:val="0"/>
          <w:numId w:val="12"/>
        </w:numPr>
        <w:rPr>
          <w:u w:val="single"/>
        </w:rPr>
      </w:pPr>
      <w:r w:rsidRPr="009B279B">
        <w:rPr>
          <w:u w:val="single"/>
        </w:rPr>
        <w:t>Ringtone Option</w:t>
      </w:r>
    </w:p>
    <w:p w:rsidR="00014DB9" w:rsidRPr="009B279B" w:rsidRDefault="00014DB9" w:rsidP="00014DB9">
      <w:pPr>
        <w:ind w:left="1080"/>
      </w:pPr>
      <w:r w:rsidRPr="009B279B">
        <w:t>The In-Vehicle Infotainment System shall offer an HMI setting to the customer for selecting a ringtone for incoming calls. If the connected phone supports in-band ringing, this feature shall be the default until the user has opted to change it. If the phone does not support in-band ringing then the default ringtone shall be the first pre-recorded ringtone (Refer to BTP-FUR-REQ-047504-Ringer Options)</w:t>
      </w:r>
    </w:p>
    <w:p w:rsidR="00014DB9" w:rsidRPr="009B279B" w:rsidRDefault="00014DB9" w:rsidP="00014DB9">
      <w:pPr>
        <w:ind w:left="1080"/>
      </w:pPr>
    </w:p>
    <w:p w:rsidR="00014DB9" w:rsidRPr="009B279B" w:rsidRDefault="00014DB9" w:rsidP="001257C9">
      <w:pPr>
        <w:numPr>
          <w:ilvl w:val="0"/>
          <w:numId w:val="12"/>
        </w:numPr>
      </w:pPr>
      <w:r w:rsidRPr="009B279B">
        <w:rPr>
          <w:u w:val="single"/>
        </w:rPr>
        <w:t xml:space="preserve">Text Messaging </w:t>
      </w:r>
      <w:r>
        <w:rPr>
          <w:u w:val="single"/>
        </w:rPr>
        <w:t>(if available)</w:t>
      </w:r>
    </w:p>
    <w:p w:rsidR="00014DB9" w:rsidRPr="009B279B" w:rsidRDefault="00014DB9" w:rsidP="00014DB9">
      <w:pPr>
        <w:ind w:left="1080"/>
      </w:pPr>
      <w:r w:rsidRPr="009B279B">
        <w:t xml:space="preserve">The In-Vehicle Infotainment System shall offer an HMI setting to the customer for enabling and disabling the text messaging feature entirely (refer to BTP-FUR REQ-133777 Text Messaging Availability). </w:t>
      </w:r>
    </w:p>
    <w:p w:rsidR="00014DB9" w:rsidRPr="009B279B" w:rsidRDefault="00014DB9" w:rsidP="00014DB9">
      <w:pPr>
        <w:ind w:left="1080"/>
      </w:pPr>
      <w:r w:rsidRPr="009B279B">
        <w:t xml:space="preserve">The Infotainment System shall provide an option to select the alert type for incoming text messages if the feature is enabled (default). The default alert shall be the first pre-recorded alert (refer to BTP-FUR-REQ-041775-Audible Alerts). </w:t>
      </w:r>
    </w:p>
    <w:p w:rsidR="00014DB9" w:rsidRPr="009B279B" w:rsidRDefault="00014DB9" w:rsidP="00014DB9">
      <w:pPr>
        <w:ind w:left="1080"/>
      </w:pPr>
      <w:r w:rsidRPr="009B279B">
        <w:t>This entire option is only applicable if IVIS and connected device are supporting the text messaging feature</w:t>
      </w:r>
    </w:p>
    <w:p w:rsidR="00014DB9" w:rsidRPr="009B279B" w:rsidRDefault="00014DB9" w:rsidP="00014DB9">
      <w:pPr>
        <w:ind w:left="1440"/>
      </w:pPr>
    </w:p>
    <w:p w:rsidR="00014DB9" w:rsidRPr="009B279B" w:rsidRDefault="00014DB9" w:rsidP="001257C9">
      <w:pPr>
        <w:numPr>
          <w:ilvl w:val="0"/>
          <w:numId w:val="12"/>
        </w:numPr>
        <w:rPr>
          <w:u w:val="single"/>
        </w:rPr>
      </w:pPr>
      <w:r w:rsidRPr="009B279B">
        <w:rPr>
          <w:u w:val="single"/>
        </w:rPr>
        <w:t>Email</w:t>
      </w:r>
      <w:r>
        <w:rPr>
          <w:u w:val="single"/>
        </w:rPr>
        <w:t xml:space="preserve"> (if available)</w:t>
      </w:r>
    </w:p>
    <w:p w:rsidR="00014DB9" w:rsidRPr="009B279B" w:rsidRDefault="00014DB9" w:rsidP="00014DB9">
      <w:pPr>
        <w:ind w:left="1080"/>
      </w:pPr>
      <w:r w:rsidRPr="009B279B">
        <w:t xml:space="preserve">The In-Vehicle Infotainment System shall offer an HMI setting to the customer for enabling and disabling the email feature entirely (refer to BTP-FUN-REQ-041734 and BTP-FUR REQ-133777 Text Messaging Availability). </w:t>
      </w:r>
    </w:p>
    <w:p w:rsidR="00014DB9" w:rsidRPr="009B279B" w:rsidRDefault="00014DB9" w:rsidP="00014DB9">
      <w:pPr>
        <w:ind w:left="1080"/>
      </w:pPr>
      <w:r w:rsidRPr="009B279B">
        <w:t xml:space="preserve">The Infotainment System shall provide an option to select the alert type for incoming emails if the feature is enabled (default). The default alert shall be the first pre-recorded alert (refer to BTP-FUR-REQ-041775-Audible Alerts). </w:t>
      </w:r>
    </w:p>
    <w:p w:rsidR="00014DB9" w:rsidRDefault="00014DB9" w:rsidP="00014DB9">
      <w:pPr>
        <w:ind w:left="1080"/>
      </w:pPr>
      <w:r w:rsidRPr="009B279B">
        <w:t>This entire option is only applicable if IVIS and connected device are supporting the email feature</w:t>
      </w:r>
      <w:r>
        <w:t>.</w:t>
      </w:r>
    </w:p>
    <w:p w:rsidR="00014DB9" w:rsidRDefault="00014DB9" w:rsidP="00014DB9">
      <w:pPr>
        <w:ind w:left="1080"/>
      </w:pPr>
    </w:p>
    <w:p w:rsidR="00014DB9" w:rsidRDefault="00014DB9" w:rsidP="001257C9">
      <w:pPr>
        <w:numPr>
          <w:ilvl w:val="0"/>
          <w:numId w:val="12"/>
        </w:numPr>
        <w:rPr>
          <w:rFonts w:cs="Arial"/>
          <w:u w:val="single"/>
        </w:rPr>
      </w:pPr>
      <w:r>
        <w:rPr>
          <w:rFonts w:cs="Arial"/>
          <w:u w:val="single"/>
        </w:rPr>
        <w:t>Mute Audio in Privacy (if available)</w:t>
      </w:r>
    </w:p>
    <w:p w:rsidR="00014DB9" w:rsidRDefault="00014DB9" w:rsidP="00014DB9">
      <w:pPr>
        <w:ind w:left="1080"/>
        <w:rPr>
          <w:rFonts w:cs="Arial"/>
        </w:rPr>
      </w:pPr>
      <w:r>
        <w:rPr>
          <w:rFonts w:cs="Arial"/>
        </w:rPr>
        <w:t>The customer shall have the ability to change the default value of the Primary Audio Source state upon entering privacy mode through the HMI setting.</w:t>
      </w:r>
    </w:p>
    <w:p w:rsidR="00014DB9" w:rsidRDefault="00014DB9" w:rsidP="00014DB9">
      <w:pPr>
        <w:ind w:left="1080"/>
      </w:pPr>
      <w:r>
        <w:t>This entire option is only applicable if IVIS is supporting this feature (see BTP-FUR-REQ-041834</w:t>
      </w:r>
      <w:r w:rsidRPr="00CC59FD">
        <w:t>-Enabling Privacy</w:t>
      </w:r>
      <w:r>
        <w:t>).</w:t>
      </w:r>
    </w:p>
    <w:p w:rsidR="00014DB9" w:rsidRDefault="00014DB9" w:rsidP="00014DB9">
      <w:pPr>
        <w:ind w:left="1080"/>
      </w:pPr>
      <w:r>
        <w:t>This setting should be activated by default for all countries except USA market.</w:t>
      </w:r>
    </w:p>
    <w:p w:rsidR="00014DB9" w:rsidRDefault="00014DB9" w:rsidP="00014DB9">
      <w:pPr>
        <w:ind w:left="1080"/>
        <w:rPr>
          <w:rFonts w:cs="Arial"/>
        </w:rPr>
      </w:pPr>
    </w:p>
    <w:p w:rsidR="00014DB9" w:rsidRDefault="00014DB9" w:rsidP="001257C9">
      <w:pPr>
        <w:numPr>
          <w:ilvl w:val="0"/>
          <w:numId w:val="12"/>
        </w:numPr>
        <w:rPr>
          <w:rFonts w:cs="Arial"/>
          <w:u w:val="single"/>
        </w:rPr>
      </w:pPr>
      <w:r>
        <w:rPr>
          <w:rFonts w:cs="Arial"/>
          <w:u w:val="single"/>
        </w:rPr>
        <w:t>Roaming Indicator</w:t>
      </w:r>
    </w:p>
    <w:p w:rsidR="00014DB9" w:rsidRDefault="00014DB9" w:rsidP="00014DB9">
      <w:pPr>
        <w:ind w:left="1080"/>
        <w:rPr>
          <w:rFonts w:cs="Arial"/>
        </w:rPr>
      </w:pPr>
      <w:r>
        <w:rPr>
          <w:rFonts w:cs="Arial"/>
        </w:rPr>
        <w:t>The In-Vehicle Infotainment System should offer an option to activate or deactivate this alert. The default setting shall be on (refer to BTP-FUR-REQ-047506-Roaming Report).</w:t>
      </w:r>
    </w:p>
    <w:p w:rsidR="00014DB9" w:rsidRDefault="00014DB9" w:rsidP="00014DB9">
      <w:pPr>
        <w:ind w:left="1080"/>
        <w:rPr>
          <w:rFonts w:cs="Arial"/>
        </w:rPr>
      </w:pPr>
    </w:p>
    <w:p w:rsidR="00014DB9" w:rsidRDefault="00014DB9" w:rsidP="001257C9">
      <w:pPr>
        <w:numPr>
          <w:ilvl w:val="0"/>
          <w:numId w:val="12"/>
        </w:numPr>
        <w:rPr>
          <w:rFonts w:cs="Arial"/>
          <w:u w:val="single"/>
        </w:rPr>
      </w:pPr>
      <w:r>
        <w:rPr>
          <w:rFonts w:cs="Arial"/>
          <w:u w:val="single"/>
        </w:rPr>
        <w:t>Low Battery Warning</w:t>
      </w:r>
    </w:p>
    <w:p w:rsidR="00014DB9" w:rsidRDefault="00014DB9" w:rsidP="00014DB9">
      <w:pPr>
        <w:ind w:left="1080"/>
        <w:rPr>
          <w:rFonts w:cs="Arial"/>
        </w:rPr>
      </w:pPr>
      <w:r>
        <w:rPr>
          <w:rFonts w:cs="Arial"/>
        </w:rPr>
        <w:t>The In-Vehicle Infotainment System should offer an option to activate or deactivate this warning alert. The default setting shall be off (refer to BTP-FUR-REQ-047507-Battery Level).</w:t>
      </w:r>
    </w:p>
    <w:p w:rsidR="00014DB9" w:rsidRDefault="00014DB9" w:rsidP="00014DB9">
      <w:pPr>
        <w:ind w:left="1080"/>
        <w:rPr>
          <w:rFonts w:cs="Arial"/>
        </w:rPr>
      </w:pPr>
    </w:p>
    <w:p w:rsidR="00014DB9" w:rsidRDefault="00014DB9" w:rsidP="001257C9">
      <w:pPr>
        <w:numPr>
          <w:ilvl w:val="0"/>
          <w:numId w:val="12"/>
        </w:numPr>
        <w:rPr>
          <w:rFonts w:cs="Arial"/>
          <w:u w:val="single"/>
        </w:rPr>
      </w:pPr>
      <w:r>
        <w:rPr>
          <w:rFonts w:cs="Arial"/>
          <w:u w:val="single"/>
        </w:rPr>
        <w:t>Phone Volume Adjustment (if available)</w:t>
      </w:r>
    </w:p>
    <w:p w:rsidR="00014DB9" w:rsidRDefault="00014DB9" w:rsidP="00014DB9">
      <w:pPr>
        <w:ind w:left="1080"/>
      </w:pPr>
      <w:r>
        <w:t xml:space="preserve">The In-Vehicle Infotainment System shall offer an opportunity for the costumer to adjust the phone volume level to the </w:t>
      </w:r>
      <w:r>
        <w:rPr>
          <w:color w:val="000000"/>
        </w:rPr>
        <w:t>media</w:t>
      </w:r>
      <w:r>
        <w:t xml:space="preserve"> volume level. This setting shall be stored and shall apply for each paired device separately.</w:t>
      </w:r>
    </w:p>
    <w:p w:rsidR="00014DB9" w:rsidRDefault="00014DB9" w:rsidP="00014DB9">
      <w:pPr>
        <w:ind w:left="1080"/>
      </w:pPr>
      <w:r>
        <w:t>The default value is specified in STMGNT-FUR-REQ-014654-AHU-DSP AMP Default Parameters (TcSE ROIN-119131-11).</w:t>
      </w:r>
    </w:p>
    <w:p w:rsidR="00014DB9" w:rsidRDefault="00014DB9" w:rsidP="00014DB9">
      <w:pPr>
        <w:ind w:left="1080"/>
      </w:pPr>
    </w:p>
    <w:p w:rsidR="00014DB9" w:rsidRDefault="00014DB9" w:rsidP="00014DB9">
      <w:pPr>
        <w:ind w:left="1080"/>
      </w:pPr>
      <w:r>
        <w:t>This entire option is only applicable if IVIS is supporting this feature. (see BTP-FUR-REQ-130714/A Phone Volume Adjustment)</w:t>
      </w:r>
    </w:p>
    <w:p w:rsidR="00014DB9" w:rsidRDefault="00014DB9" w:rsidP="00014DB9">
      <w:pPr>
        <w:ind w:left="1080"/>
      </w:pPr>
    </w:p>
    <w:p w:rsidR="00014DB9" w:rsidRPr="00014DB9" w:rsidRDefault="00014DB9" w:rsidP="00014DB9">
      <w:pPr>
        <w:pStyle w:val="Heading2"/>
        <w:rPr>
          <w:b w:val="0"/>
          <w:u w:val="single"/>
        </w:rPr>
      </w:pPr>
      <w:bookmarkStart w:id="30" w:name="_Toc1048702"/>
      <w:r w:rsidRPr="00014DB9">
        <w:rPr>
          <w:b w:val="0"/>
          <w:u w:val="single"/>
        </w:rPr>
        <w:t>BTP-FUR-REQ-041732/B-Configuration Requirements (TcSE ROIN-304265-1)</w:t>
      </w:r>
      <w:bookmarkEnd w:id="30"/>
    </w:p>
    <w:p w:rsidR="00014DB9" w:rsidRDefault="00014DB9">
      <w:pPr>
        <w:rPr>
          <w:rFonts w:cs="Arial"/>
        </w:rPr>
      </w:pPr>
      <w:r>
        <w:rPr>
          <w:rFonts w:cs="Arial"/>
        </w:rPr>
        <w:t xml:space="preserve">All timers included within this document as well as within HMI specifications shall be configurable. </w:t>
      </w:r>
    </w:p>
    <w:p w:rsidR="00014DB9" w:rsidRDefault="00014DB9">
      <w:pPr>
        <w:rPr>
          <w:rFonts w:cs="Arial"/>
        </w:rPr>
      </w:pPr>
      <w:r>
        <w:rPr>
          <w:rFonts w:cs="Arial"/>
        </w:rPr>
        <w:t>All attributes of Device ID Profile shall be configurable.</w:t>
      </w:r>
    </w:p>
    <w:p w:rsidR="00014DB9" w:rsidRDefault="00014DB9" w:rsidP="00014DB9">
      <w:pPr>
        <w:pStyle w:val="Heading1"/>
      </w:pPr>
      <w:bookmarkStart w:id="31" w:name="_Toc1048703"/>
      <w:r>
        <w:lastRenderedPageBreak/>
        <w:t>Bluetooth Core</w:t>
      </w:r>
      <w:bookmarkEnd w:id="31"/>
    </w:p>
    <w:p w:rsidR="00014DB9" w:rsidRDefault="00014DB9" w:rsidP="00014DB9">
      <w:pPr>
        <w:pStyle w:val="Heading2"/>
      </w:pPr>
      <w:bookmarkStart w:id="32" w:name="_Toc1048704"/>
      <w:r>
        <w:t>Requirements</w:t>
      </w:r>
      <w:bookmarkEnd w:id="32"/>
    </w:p>
    <w:p w:rsidR="00014DB9" w:rsidRPr="00014DB9" w:rsidRDefault="00014DB9" w:rsidP="00014DB9">
      <w:pPr>
        <w:pStyle w:val="Heading3"/>
        <w:rPr>
          <w:b w:val="0"/>
          <w:u w:val="single"/>
        </w:rPr>
      </w:pPr>
      <w:bookmarkStart w:id="33" w:name="_Toc1048705"/>
      <w:r w:rsidRPr="00014DB9">
        <w:rPr>
          <w:b w:val="0"/>
          <w:u w:val="single"/>
        </w:rPr>
        <w:t>BTP-REQ-047923/A-Definitions (TcSE ROIN-297117-1)</w:t>
      </w:r>
      <w:bookmarkEnd w:id="33"/>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7283"/>
      </w:tblGrid>
      <w:tr w:rsidR="008D4023" w:rsidTr="00014DB9">
        <w:trPr>
          <w:jc w:val="center"/>
        </w:trPr>
        <w:tc>
          <w:tcPr>
            <w:tcW w:w="1825" w:type="dxa"/>
            <w:tcBorders>
              <w:top w:val="single" w:sz="4" w:space="0" w:color="auto"/>
              <w:left w:val="single" w:sz="4" w:space="0" w:color="auto"/>
              <w:bottom w:val="single" w:sz="4" w:space="0" w:color="auto"/>
              <w:right w:val="single" w:sz="4" w:space="0" w:color="auto"/>
            </w:tcBorders>
            <w:hideMark/>
          </w:tcPr>
          <w:p w:rsidR="008D4023" w:rsidRDefault="00014DB9">
            <w:pPr>
              <w:jc w:val="center"/>
              <w:rPr>
                <w:rFonts w:eastAsia="Calibri" w:cs="Arial"/>
                <w:szCs w:val="20"/>
              </w:rPr>
            </w:pPr>
            <w:r>
              <w:rPr>
                <w:rFonts w:eastAsia="Calibri" w:cs="Arial"/>
                <w:szCs w:val="20"/>
              </w:rPr>
              <w:t>Term</w:t>
            </w:r>
          </w:p>
        </w:tc>
        <w:tc>
          <w:tcPr>
            <w:tcW w:w="7283" w:type="dxa"/>
            <w:tcBorders>
              <w:top w:val="single" w:sz="4" w:space="0" w:color="auto"/>
              <w:left w:val="single" w:sz="4" w:space="0" w:color="auto"/>
              <w:bottom w:val="single" w:sz="4" w:space="0" w:color="auto"/>
              <w:right w:val="single" w:sz="4" w:space="0" w:color="auto"/>
            </w:tcBorders>
            <w:hideMark/>
          </w:tcPr>
          <w:p w:rsidR="008D4023" w:rsidRDefault="00014DB9">
            <w:pPr>
              <w:jc w:val="center"/>
              <w:rPr>
                <w:rFonts w:eastAsia="Calibri" w:cs="Arial"/>
                <w:szCs w:val="20"/>
              </w:rPr>
            </w:pPr>
            <w:r>
              <w:rPr>
                <w:rFonts w:eastAsia="Calibri" w:cs="Arial"/>
                <w:szCs w:val="20"/>
              </w:rPr>
              <w:t>Definition</w:t>
            </w:r>
          </w:p>
        </w:tc>
      </w:tr>
      <w:tr w:rsidR="008D4023" w:rsidTr="00014DB9">
        <w:trPr>
          <w:jc w:val="center"/>
        </w:trPr>
        <w:tc>
          <w:tcPr>
            <w:tcW w:w="1825" w:type="dxa"/>
            <w:tcBorders>
              <w:top w:val="single" w:sz="4" w:space="0" w:color="auto"/>
              <w:left w:val="single" w:sz="4" w:space="0" w:color="auto"/>
              <w:bottom w:val="single" w:sz="4" w:space="0" w:color="auto"/>
              <w:right w:val="single" w:sz="4" w:space="0" w:color="auto"/>
            </w:tcBorders>
            <w:hideMark/>
          </w:tcPr>
          <w:p w:rsidR="008D4023" w:rsidRDefault="00014DB9">
            <w:pPr>
              <w:jc w:val="center"/>
              <w:rPr>
                <w:rFonts w:eastAsia="Calibri" w:cs="Arial"/>
                <w:szCs w:val="20"/>
              </w:rPr>
            </w:pPr>
            <w:r>
              <w:rPr>
                <w:rFonts w:eastAsia="Calibri" w:cs="Arial"/>
                <w:szCs w:val="20"/>
              </w:rPr>
              <w:t>IVIS</w:t>
            </w:r>
          </w:p>
        </w:tc>
        <w:tc>
          <w:tcPr>
            <w:tcW w:w="7283"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Calibri" w:cs="Arial"/>
                <w:szCs w:val="20"/>
              </w:rPr>
            </w:pPr>
            <w:r>
              <w:rPr>
                <w:rFonts w:eastAsia="Calibri" w:cs="Arial"/>
                <w:szCs w:val="20"/>
              </w:rPr>
              <w:t>In-Vehicle Infotainment System</w:t>
            </w:r>
          </w:p>
        </w:tc>
      </w:tr>
      <w:tr w:rsidR="008D4023" w:rsidTr="00014DB9">
        <w:trPr>
          <w:jc w:val="center"/>
        </w:trPr>
        <w:tc>
          <w:tcPr>
            <w:tcW w:w="1825" w:type="dxa"/>
            <w:tcBorders>
              <w:top w:val="single" w:sz="4" w:space="0" w:color="auto"/>
              <w:left w:val="single" w:sz="4" w:space="0" w:color="auto"/>
              <w:bottom w:val="single" w:sz="4" w:space="0" w:color="auto"/>
              <w:right w:val="single" w:sz="4" w:space="0" w:color="auto"/>
            </w:tcBorders>
            <w:hideMark/>
          </w:tcPr>
          <w:p w:rsidR="008D4023" w:rsidRDefault="00014DB9">
            <w:pPr>
              <w:jc w:val="center"/>
              <w:rPr>
                <w:rFonts w:eastAsia="Calibri" w:cs="Arial"/>
                <w:szCs w:val="20"/>
              </w:rPr>
            </w:pPr>
            <w:r>
              <w:rPr>
                <w:rFonts w:eastAsia="Calibri" w:cs="Arial"/>
                <w:szCs w:val="20"/>
              </w:rPr>
              <w:t>HCI</w:t>
            </w:r>
          </w:p>
        </w:tc>
        <w:tc>
          <w:tcPr>
            <w:tcW w:w="7283"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Calibri" w:cs="Arial"/>
                <w:szCs w:val="20"/>
              </w:rPr>
            </w:pPr>
            <w:r>
              <w:rPr>
                <w:rFonts w:eastAsia="Calibri" w:cs="Arial"/>
                <w:szCs w:val="20"/>
              </w:rPr>
              <w:t>Host Controller Interface</w:t>
            </w:r>
          </w:p>
        </w:tc>
      </w:tr>
      <w:tr w:rsidR="008D4023" w:rsidTr="00014DB9">
        <w:trPr>
          <w:jc w:val="center"/>
        </w:trPr>
        <w:tc>
          <w:tcPr>
            <w:tcW w:w="1825" w:type="dxa"/>
            <w:tcBorders>
              <w:top w:val="single" w:sz="4" w:space="0" w:color="auto"/>
              <w:left w:val="single" w:sz="4" w:space="0" w:color="auto"/>
              <w:bottom w:val="single" w:sz="4" w:space="0" w:color="auto"/>
              <w:right w:val="single" w:sz="4" w:space="0" w:color="auto"/>
            </w:tcBorders>
            <w:hideMark/>
          </w:tcPr>
          <w:p w:rsidR="008D4023" w:rsidRDefault="00014DB9">
            <w:pPr>
              <w:jc w:val="center"/>
              <w:rPr>
                <w:rFonts w:eastAsia="Calibri" w:cs="Arial"/>
                <w:szCs w:val="20"/>
              </w:rPr>
            </w:pPr>
            <w:r>
              <w:rPr>
                <w:rFonts w:eastAsia="Calibri" w:cs="Arial"/>
                <w:szCs w:val="20"/>
              </w:rPr>
              <w:t>SD</w:t>
            </w:r>
          </w:p>
        </w:tc>
        <w:tc>
          <w:tcPr>
            <w:tcW w:w="7283"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Calibri" w:cs="Arial"/>
                <w:szCs w:val="20"/>
              </w:rPr>
            </w:pPr>
            <w:r>
              <w:rPr>
                <w:rFonts w:eastAsia="Calibri" w:cs="Arial"/>
                <w:szCs w:val="20"/>
              </w:rPr>
              <w:t>Storage Device</w:t>
            </w:r>
          </w:p>
        </w:tc>
      </w:tr>
      <w:tr w:rsidR="008D4023" w:rsidTr="00014DB9">
        <w:trPr>
          <w:jc w:val="center"/>
        </w:trPr>
        <w:tc>
          <w:tcPr>
            <w:tcW w:w="1825" w:type="dxa"/>
            <w:tcBorders>
              <w:top w:val="single" w:sz="4" w:space="0" w:color="auto"/>
              <w:left w:val="single" w:sz="4" w:space="0" w:color="auto"/>
              <w:bottom w:val="single" w:sz="4" w:space="0" w:color="auto"/>
              <w:right w:val="single" w:sz="4" w:space="0" w:color="auto"/>
            </w:tcBorders>
            <w:hideMark/>
          </w:tcPr>
          <w:p w:rsidR="008D4023" w:rsidRDefault="00014DB9">
            <w:pPr>
              <w:jc w:val="center"/>
              <w:rPr>
                <w:rFonts w:eastAsia="Calibri" w:cs="Arial"/>
                <w:szCs w:val="20"/>
              </w:rPr>
            </w:pPr>
            <w:r>
              <w:rPr>
                <w:rFonts w:eastAsia="Calibri" w:cs="Arial"/>
                <w:szCs w:val="20"/>
              </w:rPr>
              <w:t>GUI</w:t>
            </w:r>
          </w:p>
        </w:tc>
        <w:tc>
          <w:tcPr>
            <w:tcW w:w="7283"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Calibri" w:cs="Arial"/>
                <w:szCs w:val="20"/>
              </w:rPr>
            </w:pPr>
            <w:r>
              <w:rPr>
                <w:rFonts w:eastAsia="Calibri" w:cs="Arial"/>
                <w:szCs w:val="20"/>
              </w:rPr>
              <w:t>Guided User Interface</w:t>
            </w:r>
          </w:p>
        </w:tc>
      </w:tr>
      <w:tr w:rsidR="008D4023" w:rsidTr="00014DB9">
        <w:trPr>
          <w:jc w:val="center"/>
        </w:trPr>
        <w:tc>
          <w:tcPr>
            <w:tcW w:w="1825" w:type="dxa"/>
            <w:tcBorders>
              <w:top w:val="single" w:sz="4" w:space="0" w:color="auto"/>
              <w:left w:val="single" w:sz="4" w:space="0" w:color="auto"/>
              <w:bottom w:val="single" w:sz="4" w:space="0" w:color="auto"/>
              <w:right w:val="single" w:sz="4" w:space="0" w:color="auto"/>
            </w:tcBorders>
          </w:tcPr>
          <w:p w:rsidR="008D4023" w:rsidRDefault="008D4023">
            <w:pPr>
              <w:jc w:val="center"/>
              <w:rPr>
                <w:rFonts w:eastAsia="Calibri" w:cs="Arial"/>
                <w:szCs w:val="20"/>
              </w:rPr>
            </w:pPr>
          </w:p>
        </w:tc>
        <w:tc>
          <w:tcPr>
            <w:tcW w:w="7283" w:type="dxa"/>
            <w:tcBorders>
              <w:top w:val="single" w:sz="4" w:space="0" w:color="auto"/>
              <w:left w:val="single" w:sz="4" w:space="0" w:color="auto"/>
              <w:bottom w:val="single" w:sz="4" w:space="0" w:color="auto"/>
              <w:right w:val="single" w:sz="4" w:space="0" w:color="auto"/>
            </w:tcBorders>
          </w:tcPr>
          <w:p w:rsidR="008D4023" w:rsidRDefault="008D4023">
            <w:pPr>
              <w:rPr>
                <w:rFonts w:eastAsia="Calibri" w:cs="Arial"/>
                <w:szCs w:val="20"/>
              </w:rPr>
            </w:pPr>
          </w:p>
        </w:tc>
      </w:tr>
      <w:tr w:rsidR="008D4023" w:rsidTr="00014DB9">
        <w:trPr>
          <w:jc w:val="center"/>
        </w:trPr>
        <w:tc>
          <w:tcPr>
            <w:tcW w:w="1825" w:type="dxa"/>
            <w:tcBorders>
              <w:top w:val="single" w:sz="4" w:space="0" w:color="auto"/>
              <w:left w:val="single" w:sz="4" w:space="0" w:color="auto"/>
              <w:bottom w:val="single" w:sz="4" w:space="0" w:color="auto"/>
              <w:right w:val="single" w:sz="4" w:space="0" w:color="auto"/>
            </w:tcBorders>
          </w:tcPr>
          <w:p w:rsidR="008D4023" w:rsidRDefault="008D4023">
            <w:pPr>
              <w:jc w:val="center"/>
              <w:rPr>
                <w:rFonts w:eastAsia="Calibri" w:cs="Arial"/>
                <w:szCs w:val="20"/>
              </w:rPr>
            </w:pPr>
          </w:p>
        </w:tc>
        <w:tc>
          <w:tcPr>
            <w:tcW w:w="7283" w:type="dxa"/>
            <w:tcBorders>
              <w:top w:val="single" w:sz="4" w:space="0" w:color="auto"/>
              <w:left w:val="single" w:sz="4" w:space="0" w:color="auto"/>
              <w:bottom w:val="single" w:sz="4" w:space="0" w:color="auto"/>
              <w:right w:val="single" w:sz="4" w:space="0" w:color="auto"/>
            </w:tcBorders>
          </w:tcPr>
          <w:p w:rsidR="008D4023" w:rsidRDefault="008D4023">
            <w:pPr>
              <w:rPr>
                <w:rFonts w:eastAsia="Calibri" w:cs="Arial"/>
                <w:szCs w:val="20"/>
              </w:rPr>
            </w:pPr>
          </w:p>
        </w:tc>
      </w:tr>
      <w:tr w:rsidR="008D4023" w:rsidTr="00014DB9">
        <w:trPr>
          <w:jc w:val="center"/>
        </w:trPr>
        <w:tc>
          <w:tcPr>
            <w:tcW w:w="1825" w:type="dxa"/>
            <w:tcBorders>
              <w:top w:val="single" w:sz="4" w:space="0" w:color="auto"/>
              <w:left w:val="single" w:sz="4" w:space="0" w:color="auto"/>
              <w:bottom w:val="single" w:sz="4" w:space="0" w:color="auto"/>
              <w:right w:val="single" w:sz="4" w:space="0" w:color="auto"/>
            </w:tcBorders>
          </w:tcPr>
          <w:p w:rsidR="008D4023" w:rsidRDefault="008D4023">
            <w:pPr>
              <w:jc w:val="center"/>
              <w:rPr>
                <w:rFonts w:eastAsia="Calibri" w:cs="Arial"/>
                <w:szCs w:val="20"/>
              </w:rPr>
            </w:pPr>
          </w:p>
        </w:tc>
        <w:tc>
          <w:tcPr>
            <w:tcW w:w="7283" w:type="dxa"/>
            <w:tcBorders>
              <w:top w:val="single" w:sz="4" w:space="0" w:color="auto"/>
              <w:left w:val="single" w:sz="4" w:space="0" w:color="auto"/>
              <w:bottom w:val="single" w:sz="4" w:space="0" w:color="auto"/>
              <w:right w:val="single" w:sz="4" w:space="0" w:color="auto"/>
            </w:tcBorders>
          </w:tcPr>
          <w:p w:rsidR="008D4023" w:rsidRDefault="008D4023">
            <w:pPr>
              <w:rPr>
                <w:rFonts w:eastAsia="Calibri" w:cs="Arial"/>
                <w:szCs w:val="20"/>
              </w:rPr>
            </w:pPr>
          </w:p>
        </w:tc>
      </w:tr>
    </w:tbl>
    <w:p w:rsidR="008D4023" w:rsidRDefault="008D4023"/>
    <w:p w:rsidR="00014DB9" w:rsidRPr="00014DB9" w:rsidRDefault="00014DB9" w:rsidP="00014DB9">
      <w:pPr>
        <w:pStyle w:val="Heading3"/>
        <w:rPr>
          <w:b w:val="0"/>
          <w:u w:val="single"/>
        </w:rPr>
      </w:pPr>
      <w:bookmarkStart w:id="34" w:name="_Toc1048706"/>
      <w:r w:rsidRPr="00014DB9">
        <w:rPr>
          <w:b w:val="0"/>
          <w:u w:val="single"/>
        </w:rPr>
        <w:t>BTP-REQ-047924/C-Bluetooth Core Requirements (TcSE ROIN-297118-1)</w:t>
      </w:r>
      <w:bookmarkEnd w:id="34"/>
    </w:p>
    <w:p w:rsidR="00014DB9" w:rsidRDefault="00014DB9">
      <w:pPr>
        <w:rPr>
          <w:rFonts w:eastAsia="Calibri" w:cs="Arial"/>
        </w:rPr>
      </w:pPr>
      <w:r>
        <w:rPr>
          <w:rFonts w:eastAsia="Calibri" w:cs="Arial"/>
        </w:rPr>
        <w:t>The In-Vehicle Infotainment System shall support the following core specification:</w:t>
      </w:r>
    </w:p>
    <w:p w:rsidR="00014DB9" w:rsidRDefault="00014DB9">
      <w:pPr>
        <w:rPr>
          <w:rFonts w:eastAsia="Calibri" w:cs="Arial"/>
        </w:rPr>
      </w:pPr>
    </w:p>
    <w:p w:rsidR="00014DB9" w:rsidRDefault="00014DB9">
      <w:pPr>
        <w:rPr>
          <w:rFonts w:eastAsia="Calibri" w:cs="Arial"/>
        </w:rPr>
      </w:pPr>
      <w:r>
        <w:rPr>
          <w:rFonts w:eastAsia="Calibri" w:cs="Arial"/>
        </w:rPr>
        <w:t>Bluetooth 4.2</w:t>
      </w:r>
    </w:p>
    <w:p w:rsidR="00014DB9" w:rsidRDefault="00014DB9"/>
    <w:p w:rsidR="00014DB9" w:rsidRPr="00014DB9" w:rsidRDefault="00014DB9" w:rsidP="00014DB9">
      <w:pPr>
        <w:pStyle w:val="Heading3"/>
        <w:rPr>
          <w:b w:val="0"/>
          <w:u w:val="single"/>
        </w:rPr>
      </w:pPr>
      <w:bookmarkStart w:id="35" w:name="_Toc1048707"/>
      <w:r w:rsidRPr="00014DB9">
        <w:rPr>
          <w:b w:val="0"/>
          <w:u w:val="single"/>
        </w:rPr>
        <w:t>BTP-REQ-047925/C-Bluetooth Profile Requirements (TcSE ROIN-297120-1)</w:t>
      </w:r>
      <w:bookmarkEnd w:id="35"/>
    </w:p>
    <w:p w:rsidR="00014DB9" w:rsidRDefault="00014DB9">
      <w:pPr>
        <w:rPr>
          <w:rFonts w:eastAsia="Calibri" w:cs="Arial"/>
        </w:rPr>
      </w:pPr>
      <w:r>
        <w:rPr>
          <w:rFonts w:eastAsia="Calibri" w:cs="Arial"/>
        </w:rPr>
        <w:t>The In-Vehicle Infotainment System shall support the following Profiles:</w:t>
      </w:r>
    </w:p>
    <w:p w:rsidR="00014DB9" w:rsidRDefault="00014DB9">
      <w:pPr>
        <w:rPr>
          <w:rFonts w:eastAsia="Calibri" w:cs="Arial"/>
        </w:rPr>
      </w:pPr>
    </w:p>
    <w:p w:rsidR="00014DB9" w:rsidRDefault="00014DB9">
      <w:pPr>
        <w:ind w:left="720" w:hanging="360"/>
        <w:contextualSpacing/>
        <w:rPr>
          <w:rFonts w:eastAsia="Calibri" w:cs="Arial"/>
        </w:rPr>
      </w:pPr>
      <w:r>
        <w:rPr>
          <w:rFonts w:ascii="Symbol" w:eastAsia="Symbol" w:hAnsi="Symbol" w:cs="Symbol"/>
        </w:rPr>
        <w:t></w:t>
      </w:r>
      <w:r>
        <w:rPr>
          <w:rFonts w:eastAsia="Symbol"/>
          <w:sz w:val="14"/>
          <w:szCs w:val="14"/>
        </w:rPr>
        <w:t xml:space="preserve">         </w:t>
      </w:r>
      <w:r>
        <w:rPr>
          <w:rFonts w:eastAsia="Calibri" w:cs="Arial"/>
        </w:rPr>
        <w:t>Handsfree Profile 1.7</w:t>
      </w:r>
    </w:p>
    <w:p w:rsidR="00014DB9" w:rsidRDefault="00014DB9">
      <w:pPr>
        <w:ind w:left="720" w:hanging="360"/>
        <w:contextualSpacing/>
        <w:rPr>
          <w:rFonts w:eastAsia="Calibri" w:cs="Arial"/>
        </w:rPr>
      </w:pPr>
      <w:r>
        <w:rPr>
          <w:rFonts w:ascii="Symbol" w:eastAsia="Symbol" w:hAnsi="Symbol" w:cs="Symbol"/>
        </w:rPr>
        <w:t></w:t>
      </w:r>
      <w:r>
        <w:rPr>
          <w:rFonts w:eastAsia="Symbol"/>
          <w:sz w:val="14"/>
          <w:szCs w:val="14"/>
        </w:rPr>
        <w:t xml:space="preserve">         </w:t>
      </w:r>
      <w:r>
        <w:rPr>
          <w:rFonts w:eastAsia="Calibri" w:cs="Arial"/>
        </w:rPr>
        <w:t>Message Access Profile 1.3</w:t>
      </w:r>
    </w:p>
    <w:p w:rsidR="00014DB9" w:rsidRDefault="00014DB9">
      <w:pPr>
        <w:ind w:left="720" w:hanging="360"/>
        <w:contextualSpacing/>
        <w:rPr>
          <w:rFonts w:eastAsia="Calibri" w:cs="Arial"/>
        </w:rPr>
      </w:pPr>
      <w:r>
        <w:rPr>
          <w:rFonts w:ascii="Symbol" w:eastAsia="Symbol" w:hAnsi="Symbol" w:cs="Symbol"/>
        </w:rPr>
        <w:t></w:t>
      </w:r>
      <w:r>
        <w:rPr>
          <w:rFonts w:eastAsia="Symbol"/>
          <w:sz w:val="14"/>
          <w:szCs w:val="14"/>
        </w:rPr>
        <w:t xml:space="preserve">         </w:t>
      </w:r>
      <w:r>
        <w:rPr>
          <w:rFonts w:eastAsia="Calibri" w:cs="Arial"/>
        </w:rPr>
        <w:t>Phonebook Access Profile 1.2</w:t>
      </w:r>
    </w:p>
    <w:p w:rsidR="00014DB9" w:rsidRDefault="00014DB9">
      <w:pPr>
        <w:ind w:left="720" w:hanging="360"/>
        <w:contextualSpacing/>
        <w:rPr>
          <w:rFonts w:eastAsia="Calibri" w:cs="Arial"/>
        </w:rPr>
      </w:pPr>
      <w:r>
        <w:rPr>
          <w:rFonts w:ascii="Symbol" w:eastAsia="Symbol" w:hAnsi="Symbol" w:cs="Symbol"/>
        </w:rPr>
        <w:t></w:t>
      </w:r>
      <w:r>
        <w:rPr>
          <w:rFonts w:eastAsia="Symbol"/>
          <w:sz w:val="14"/>
          <w:szCs w:val="14"/>
        </w:rPr>
        <w:t xml:space="preserve">         </w:t>
      </w:r>
      <w:r>
        <w:rPr>
          <w:rFonts w:eastAsia="Calibri" w:cs="Arial"/>
        </w:rPr>
        <w:t>Advanced Audio Distribution Profile 1.3</w:t>
      </w:r>
    </w:p>
    <w:p w:rsidR="00014DB9" w:rsidRDefault="00014DB9">
      <w:pPr>
        <w:ind w:left="720" w:hanging="360"/>
        <w:contextualSpacing/>
        <w:rPr>
          <w:rFonts w:eastAsia="Calibri" w:cs="Arial"/>
        </w:rPr>
      </w:pPr>
      <w:r>
        <w:rPr>
          <w:rFonts w:ascii="Symbol" w:eastAsia="Symbol" w:hAnsi="Symbol" w:cs="Symbol"/>
        </w:rPr>
        <w:t></w:t>
      </w:r>
      <w:r>
        <w:rPr>
          <w:rFonts w:eastAsia="Symbol"/>
          <w:sz w:val="14"/>
          <w:szCs w:val="14"/>
        </w:rPr>
        <w:t xml:space="preserve">         </w:t>
      </w:r>
      <w:r>
        <w:rPr>
          <w:rFonts w:eastAsia="Calibri" w:cs="Arial"/>
        </w:rPr>
        <w:t>Audio / Video Remote Control Profile 1.6</w:t>
      </w:r>
    </w:p>
    <w:p w:rsidR="00014DB9" w:rsidRDefault="00014DB9">
      <w:pPr>
        <w:ind w:left="720" w:hanging="360"/>
        <w:contextualSpacing/>
        <w:rPr>
          <w:rFonts w:eastAsia="Calibri" w:cs="Arial"/>
        </w:rPr>
      </w:pPr>
      <w:r>
        <w:rPr>
          <w:rFonts w:ascii="Symbol" w:eastAsia="Symbol" w:hAnsi="Symbol" w:cs="Symbol"/>
        </w:rPr>
        <w:t></w:t>
      </w:r>
      <w:r>
        <w:rPr>
          <w:rFonts w:eastAsia="Symbol"/>
          <w:sz w:val="14"/>
          <w:szCs w:val="14"/>
        </w:rPr>
        <w:t xml:space="preserve">         </w:t>
      </w:r>
      <w:r>
        <w:rPr>
          <w:rFonts w:eastAsia="Calibri" w:cs="Arial"/>
        </w:rPr>
        <w:t>Device Identification Profile 1.3</w:t>
      </w:r>
    </w:p>
    <w:p w:rsidR="00014DB9" w:rsidRDefault="00014DB9">
      <w:pPr>
        <w:ind w:left="720" w:hanging="360"/>
        <w:contextualSpacing/>
        <w:rPr>
          <w:rFonts w:eastAsia="Calibri" w:cs="Arial"/>
        </w:rPr>
      </w:pPr>
      <w:r>
        <w:rPr>
          <w:rFonts w:ascii="Symbol" w:eastAsia="Symbol" w:hAnsi="Symbol" w:cs="Symbol"/>
        </w:rPr>
        <w:t></w:t>
      </w:r>
      <w:r>
        <w:rPr>
          <w:rFonts w:eastAsia="Symbol"/>
          <w:sz w:val="14"/>
          <w:szCs w:val="14"/>
        </w:rPr>
        <w:t xml:space="preserve">         </w:t>
      </w:r>
      <w:r>
        <w:rPr>
          <w:rFonts w:eastAsia="Calibri" w:cs="Arial"/>
        </w:rPr>
        <w:t>Generic Object Exchange Profile 2.0+</w:t>
      </w:r>
    </w:p>
    <w:p w:rsidR="00014DB9" w:rsidRDefault="00014DB9"/>
    <w:p w:rsidR="00014DB9" w:rsidRPr="00014DB9" w:rsidRDefault="00014DB9" w:rsidP="00014DB9">
      <w:pPr>
        <w:pStyle w:val="Heading3"/>
        <w:rPr>
          <w:b w:val="0"/>
          <w:u w:val="single"/>
        </w:rPr>
      </w:pPr>
      <w:bookmarkStart w:id="36" w:name="_Toc1048708"/>
      <w:r w:rsidRPr="00014DB9">
        <w:rPr>
          <w:b w:val="0"/>
          <w:u w:val="single"/>
        </w:rPr>
        <w:t>BTP-REQ-047926/G-Minimum Profile Specific Requirements (TcSE ROIN-297121-1)</w:t>
      </w:r>
      <w:bookmarkEnd w:id="36"/>
    </w:p>
    <w:p w:rsidR="00014DB9" w:rsidRDefault="00014DB9" w:rsidP="00014DB9"/>
    <w:tbl>
      <w:tblPr>
        <w:tblW w:w="8908" w:type="dxa"/>
        <w:jc w:val="center"/>
        <w:tblCellMar>
          <w:left w:w="0" w:type="dxa"/>
          <w:right w:w="0" w:type="dxa"/>
        </w:tblCellMar>
        <w:tblLook w:val="04A0" w:firstRow="1" w:lastRow="0" w:firstColumn="1" w:lastColumn="0" w:noHBand="0" w:noVBand="1"/>
      </w:tblPr>
      <w:tblGrid>
        <w:gridCol w:w="5816"/>
        <w:gridCol w:w="3092"/>
      </w:tblGrid>
      <w:tr w:rsidR="00014DB9" w:rsidTr="00014DB9">
        <w:trPr>
          <w:trHeight w:val="437"/>
          <w:jc w:val="center"/>
        </w:trPr>
        <w:tc>
          <w:tcPr>
            <w:tcW w:w="58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14DB9" w:rsidRPr="00732B8F" w:rsidRDefault="00014DB9">
            <w:pPr>
              <w:spacing w:line="276" w:lineRule="auto"/>
              <w:rPr>
                <w:rFonts w:eastAsiaTheme="minorHAnsi" w:cs="Arial"/>
                <w:b/>
                <w:sz w:val="26"/>
                <w:szCs w:val="22"/>
              </w:rPr>
            </w:pPr>
            <w:r w:rsidRPr="00732B8F">
              <w:rPr>
                <w:b/>
                <w:sz w:val="26"/>
              </w:rPr>
              <w:t>Bluetooth Profile Support / Features</w:t>
            </w:r>
          </w:p>
        </w:tc>
        <w:tc>
          <w:tcPr>
            <w:tcW w:w="309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pPr>
              <w:spacing w:line="276" w:lineRule="auto"/>
              <w:jc w:val="center"/>
              <w:rPr>
                <w:rFonts w:eastAsiaTheme="minorHAnsi" w:cs="Arial"/>
                <w:b/>
                <w:sz w:val="26"/>
                <w:szCs w:val="22"/>
              </w:rPr>
            </w:pPr>
            <w:r w:rsidRPr="00732B8F">
              <w:rPr>
                <w:b/>
                <w:sz w:val="26"/>
              </w:rPr>
              <w:t>In-Vehicle System Support</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b/>
                <w:bCs/>
                <w:szCs w:val="22"/>
              </w:rPr>
            </w:pPr>
            <w:r>
              <w:rPr>
                <w:b/>
                <w:bCs/>
              </w:rPr>
              <w:t>Bluetooth Core 4.2 (SmartReady)</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b/>
                <w:bCs/>
                <w:szCs w:val="22"/>
              </w:rPr>
            </w:pPr>
            <w:r>
              <w:t>iAP Pairing</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rsidR="00014DB9" w:rsidRPr="000F455A" w:rsidRDefault="00014DB9" w:rsidP="00014DB9">
            <w:r w:rsidRPr="000F455A">
              <w:t>iAP2 over BT</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tcPr>
          <w:p w:rsidR="00014DB9" w:rsidRPr="000F455A" w:rsidRDefault="00014DB9" w:rsidP="00014DB9">
            <w:pPr>
              <w:jc w:val="center"/>
            </w:pPr>
            <w:r w:rsidRPr="000F455A">
              <w:t>X</w:t>
            </w:r>
          </w:p>
        </w:tc>
      </w:tr>
      <w:tr w:rsidR="00014DB9" w:rsidTr="00014DB9">
        <w:trPr>
          <w:trHeight w:val="281"/>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rPr>
                <w:rFonts w:eastAsiaTheme="minorHAnsi" w:cs="Arial"/>
                <w:b/>
                <w:bCs/>
                <w:szCs w:val="22"/>
              </w:rPr>
            </w:pPr>
            <w:r w:rsidRPr="000F455A">
              <w:rPr>
                <w:b/>
                <w:bCs/>
              </w:rPr>
              <w:t>Handsfree Profile 1.7</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jc w:val="center"/>
              <w:rPr>
                <w:rFonts w:eastAsiaTheme="minorHAnsi" w:cs="Arial"/>
                <w:szCs w:val="22"/>
              </w:rPr>
            </w:pPr>
            <w:r w:rsidRPr="000F455A">
              <w:t>X</w:t>
            </w:r>
          </w:p>
        </w:tc>
      </w:tr>
      <w:tr w:rsidR="00014DB9" w:rsidTr="00014DB9">
        <w:trPr>
          <w:trHeight w:val="285"/>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rPr>
                <w:rFonts w:ascii="Calibri" w:eastAsiaTheme="minorHAnsi" w:hAnsi="Calibri"/>
                <w:szCs w:val="22"/>
              </w:rPr>
            </w:pPr>
            <w:r w:rsidRPr="000F455A">
              <w:t>Supported Features BRSF</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jc w:val="center"/>
              <w:rPr>
                <w:rFonts w:ascii="Calibri" w:eastAsiaTheme="minorHAnsi" w:hAnsi="Calibri"/>
                <w:szCs w:val="22"/>
              </w:rPr>
            </w:pPr>
            <w:r w:rsidRPr="000F455A">
              <w:t>X</w:t>
            </w:r>
          </w:p>
        </w:tc>
      </w:tr>
      <w:tr w:rsidR="00014DB9" w:rsidTr="00014DB9">
        <w:trPr>
          <w:trHeight w:val="285"/>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rsidR="00014DB9" w:rsidRPr="000F455A" w:rsidRDefault="00014DB9" w:rsidP="00014DB9">
            <w:r w:rsidRPr="000F455A">
              <w:t>HF indicators BIND</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tcPr>
          <w:p w:rsidR="00014DB9" w:rsidRPr="000F455A" w:rsidRDefault="00014DB9" w:rsidP="00014DB9">
            <w:pPr>
              <w:jc w:val="center"/>
            </w:pPr>
            <w:r w:rsidRPr="000F455A">
              <w:t>X</w:t>
            </w:r>
          </w:p>
        </w:tc>
      </w:tr>
      <w:tr w:rsidR="00014DB9" w:rsidTr="00014DB9">
        <w:trPr>
          <w:trHeight w:val="285"/>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b/>
                <w:bCs/>
                <w:szCs w:val="22"/>
              </w:rPr>
            </w:pPr>
            <w:r>
              <w:t>Redial: BLDN</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285"/>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ascii="Calibri" w:eastAsiaTheme="minorHAnsi" w:hAnsi="Calibri"/>
                <w:szCs w:val="22"/>
              </w:rPr>
            </w:pPr>
            <w:r>
              <w:t>Dial and Hangup (ATD, CHUP)</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ascii="Calibri" w:eastAsiaTheme="minorHAnsi" w:hAnsi="Calibri"/>
                <w:szCs w:val="22"/>
              </w:rPr>
            </w:pPr>
            <w:r>
              <w:t>X</w:t>
            </w:r>
          </w:p>
        </w:tc>
      </w:tr>
      <w:tr w:rsidR="00014DB9" w:rsidTr="00014DB9">
        <w:trPr>
          <w:trHeight w:val="285"/>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ascii="Calibri" w:eastAsiaTheme="minorHAnsi" w:hAnsi="Calibri"/>
                <w:szCs w:val="22"/>
              </w:rPr>
            </w:pPr>
            <w:r>
              <w:t>Answer ATA</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ascii="Calibri" w:eastAsiaTheme="minorHAnsi" w:hAnsi="Calibri"/>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t>Call Waiting: CCWA</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ascii="Calibri" w:eastAsiaTheme="minorHAnsi" w:hAnsi="Calibri"/>
                <w:szCs w:val="22"/>
              </w:rPr>
            </w:pPr>
            <w:r>
              <w:t>Operator – COPS</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ascii="Calibri" w:eastAsiaTheme="minorHAnsi" w:hAnsi="Calibri"/>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ascii="Calibri" w:eastAsiaTheme="minorHAnsi" w:hAnsi="Calibri"/>
                <w:szCs w:val="22"/>
              </w:rPr>
            </w:pPr>
            <w:r>
              <w:t>Call Indication – CIND and CLCC</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ascii="Calibri" w:eastAsiaTheme="minorHAnsi" w:hAnsi="Calibri"/>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ascii="Calibri" w:eastAsiaTheme="minorHAnsi" w:hAnsi="Calibri"/>
                <w:szCs w:val="22"/>
              </w:rPr>
            </w:pPr>
            <w:r>
              <w:lastRenderedPageBreak/>
              <w:t>Identification – CGMI – CGMM - CGMR</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ascii="Calibri" w:eastAsiaTheme="minorHAnsi" w:hAnsi="Calibri"/>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b/>
                <w:bCs/>
                <w:szCs w:val="22"/>
              </w:rPr>
            </w:pPr>
            <w:r>
              <w:t>Call Release: CHLD 0</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t>Call Release: CHLD 1</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t>Call Toggle: CHLD 2</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t>Join: CHLD 3</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t>Caller ID: CLIP</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t>DTMF</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t>Remote Volume: VGM</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t>Remote Volume: VGS</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t># Recognition: CNUM</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7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t>Echo / Noise: NREC</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22"/>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t>Voice: BVRA</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t>Wideband Speech</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rPr>
                <w:rFonts w:eastAsiaTheme="minorHAnsi" w:cs="Arial"/>
                <w:szCs w:val="22"/>
              </w:rPr>
            </w:pPr>
            <w:r w:rsidRPr="000F455A">
              <w:rPr>
                <w:b/>
                <w:bCs/>
              </w:rPr>
              <w:t>Phonebook Access Profile 1.2</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jc w:val="center"/>
              <w:rPr>
                <w:rFonts w:eastAsiaTheme="minorHAnsi" w:cs="Arial"/>
                <w:szCs w:val="22"/>
              </w:rPr>
            </w:pPr>
            <w:r w:rsidRPr="000F455A">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rsidR="00014DB9" w:rsidRPr="000F455A" w:rsidRDefault="00014DB9" w:rsidP="00014DB9">
            <w:r w:rsidRPr="000F455A">
              <w:t>PbapSupportedFeatures</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tcPr>
          <w:p w:rsidR="00014DB9" w:rsidRPr="000F455A" w:rsidRDefault="00014DB9" w:rsidP="00014DB9">
            <w:pPr>
              <w:jc w:val="center"/>
            </w:pPr>
            <w:r w:rsidRPr="000F455A">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rPr>
                <w:rFonts w:eastAsiaTheme="minorHAnsi" w:cs="Arial"/>
                <w:szCs w:val="22"/>
              </w:rPr>
            </w:pPr>
            <w:r w:rsidRPr="000F455A">
              <w:t>Call History Download</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jc w:val="center"/>
              <w:rPr>
                <w:rFonts w:eastAsiaTheme="minorHAnsi" w:cs="Arial"/>
                <w:szCs w:val="22"/>
              </w:rPr>
            </w:pPr>
            <w:r w:rsidRPr="000F455A">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rsidR="00014DB9" w:rsidRPr="000F455A" w:rsidRDefault="00014DB9" w:rsidP="00014DB9">
            <w:r w:rsidRPr="000F455A">
              <w:t>Favorites</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tcPr>
          <w:p w:rsidR="00014DB9" w:rsidRPr="000F455A" w:rsidRDefault="00014DB9" w:rsidP="00014DB9">
            <w:pPr>
              <w:jc w:val="center"/>
            </w:pPr>
            <w:r w:rsidRPr="000F455A">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t>Address Download</w:t>
            </w:r>
            <w:r>
              <w:rPr>
                <w:vertAlign w:val="superscript"/>
              </w:rPr>
              <w:t>4</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b/>
                <w:bCs/>
                <w:szCs w:val="22"/>
              </w:rPr>
            </w:pPr>
            <w:r>
              <w:t>FN</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t>N</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t>Photo Download</w:t>
            </w:r>
            <w:r>
              <w:rPr>
                <w:vertAlign w:val="superscript"/>
              </w:rPr>
              <w:t>2</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t>Phone Numbers (multiple)</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t>E-Mail Address</w:t>
            </w:r>
            <w:r>
              <w:rPr>
                <w:vertAlign w:val="superscript"/>
              </w:rPr>
              <w:t>1</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ascii="Calibri" w:eastAsiaTheme="minorHAnsi" w:hAnsi="Calibri"/>
                <w:szCs w:val="22"/>
              </w:rPr>
            </w:pPr>
            <w:r>
              <w:t>SIM contacts download</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ascii="Calibri" w:eastAsiaTheme="minorHAnsi" w:hAnsi="Calibri"/>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t>Phonebook via AT Commands</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N/A</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t>Phonebook via SyncML</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N/A</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rPr>
                <w:rFonts w:eastAsiaTheme="minorHAnsi" w:cs="Arial"/>
                <w:szCs w:val="22"/>
              </w:rPr>
            </w:pPr>
            <w:r w:rsidRPr="000F455A">
              <w:rPr>
                <w:b/>
                <w:bCs/>
              </w:rPr>
              <w:t>Message Access Profile 1.3</w:t>
            </w:r>
            <w:r w:rsidRPr="000F455A">
              <w:rPr>
                <w:vertAlign w:val="superscript"/>
              </w:rPr>
              <w:t>1</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jc w:val="center"/>
              <w:rPr>
                <w:rFonts w:eastAsiaTheme="minorHAnsi" w:cs="Arial"/>
                <w:szCs w:val="22"/>
              </w:rPr>
            </w:pPr>
            <w:r w:rsidRPr="000F455A">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rPr>
                <w:rFonts w:eastAsiaTheme="minorHAnsi" w:cs="Arial"/>
                <w:szCs w:val="22"/>
              </w:rPr>
            </w:pPr>
            <w:r w:rsidRPr="000F455A">
              <w:t>SMS</w:t>
            </w:r>
            <w:r w:rsidRPr="000F455A">
              <w:rPr>
                <w:vertAlign w:val="superscript"/>
              </w:rPr>
              <w:t>1</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jc w:val="center"/>
              <w:rPr>
                <w:rFonts w:eastAsiaTheme="minorHAnsi" w:cs="Arial"/>
                <w:szCs w:val="22"/>
              </w:rPr>
            </w:pPr>
            <w:r w:rsidRPr="000F455A">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rsidR="00014DB9" w:rsidRPr="000F455A" w:rsidRDefault="00014DB9" w:rsidP="00014DB9">
            <w:r w:rsidRPr="000F455A">
              <w:t>email</w:t>
            </w:r>
            <w:r w:rsidRPr="000F455A">
              <w:rPr>
                <w:vertAlign w:val="superscript"/>
              </w:rPr>
              <w:t>1,1</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tcPr>
          <w:p w:rsidR="00014DB9" w:rsidRPr="000F455A" w:rsidRDefault="00014DB9" w:rsidP="00014DB9">
            <w:pPr>
              <w:jc w:val="center"/>
            </w:pPr>
            <w:r w:rsidRPr="000F455A">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rPr>
                <w:rFonts w:eastAsiaTheme="minorHAnsi" w:cs="Arial"/>
                <w:szCs w:val="22"/>
              </w:rPr>
            </w:pPr>
            <w:r w:rsidRPr="000F455A">
              <w:t>Message Notification</w:t>
            </w:r>
            <w:r w:rsidRPr="000F455A">
              <w:rPr>
                <w:vertAlign w:val="superscript"/>
              </w:rPr>
              <w:t>1</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jc w:val="center"/>
              <w:rPr>
                <w:rFonts w:eastAsiaTheme="minorHAnsi" w:cs="Arial"/>
                <w:szCs w:val="22"/>
              </w:rPr>
            </w:pPr>
            <w:r w:rsidRPr="000F455A">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rPr>
                <w:rFonts w:eastAsiaTheme="minorHAnsi" w:cs="Arial"/>
                <w:b/>
                <w:bCs/>
                <w:szCs w:val="22"/>
              </w:rPr>
            </w:pPr>
            <w:r w:rsidRPr="000F455A">
              <w:t>Get Message Listing</w:t>
            </w:r>
            <w:r w:rsidRPr="000F455A">
              <w:rPr>
                <w:vertAlign w:val="superscript"/>
              </w:rPr>
              <w:t>1</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jc w:val="center"/>
              <w:rPr>
                <w:rFonts w:eastAsiaTheme="minorHAnsi" w:cs="Arial"/>
                <w:szCs w:val="22"/>
              </w:rPr>
            </w:pPr>
            <w:r w:rsidRPr="000F455A">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rPr>
                <w:rFonts w:eastAsiaTheme="minorHAnsi" w:cs="Arial"/>
                <w:szCs w:val="22"/>
              </w:rPr>
            </w:pPr>
            <w:r w:rsidRPr="000F455A">
              <w:t>Send Message</w:t>
            </w:r>
            <w:r w:rsidRPr="000F455A">
              <w:rPr>
                <w:vertAlign w:val="superscript"/>
              </w:rPr>
              <w:t>1</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jc w:val="center"/>
              <w:rPr>
                <w:rFonts w:eastAsiaTheme="minorHAnsi" w:cs="Arial"/>
                <w:szCs w:val="22"/>
              </w:rPr>
            </w:pPr>
            <w:r w:rsidRPr="000F455A">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rPr>
                <w:rFonts w:eastAsiaTheme="minorHAnsi" w:cs="Arial"/>
                <w:szCs w:val="22"/>
              </w:rPr>
            </w:pPr>
            <w:r w:rsidRPr="000F455A">
              <w:t>Set Message Status</w:t>
            </w:r>
            <w:r w:rsidRPr="000F455A">
              <w:rPr>
                <w:vertAlign w:val="superscript"/>
              </w:rPr>
              <w:t>1</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jc w:val="center"/>
              <w:rPr>
                <w:rFonts w:eastAsiaTheme="minorHAnsi" w:cs="Arial"/>
                <w:szCs w:val="22"/>
              </w:rPr>
            </w:pPr>
            <w:r w:rsidRPr="000F455A">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rPr>
                <w:rFonts w:eastAsiaTheme="minorHAnsi" w:cs="Arial"/>
                <w:szCs w:val="22"/>
              </w:rPr>
            </w:pPr>
            <w:r w:rsidRPr="000F455A">
              <w:t>Messaging via AT Commands</w:t>
            </w:r>
            <w:r w:rsidRPr="000F455A">
              <w:rPr>
                <w:vertAlign w:val="superscript"/>
              </w:rPr>
              <w:t>1</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jc w:val="center"/>
              <w:rPr>
                <w:rFonts w:eastAsiaTheme="minorHAnsi" w:cs="Arial"/>
                <w:szCs w:val="22"/>
              </w:rPr>
            </w:pPr>
            <w:r w:rsidRPr="000F455A">
              <w:t>N/A</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rPr>
                <w:rFonts w:eastAsiaTheme="minorHAnsi" w:cs="Arial"/>
                <w:szCs w:val="22"/>
              </w:rPr>
            </w:pPr>
            <w:r w:rsidRPr="000F455A">
              <w:rPr>
                <w:b/>
                <w:bCs/>
              </w:rPr>
              <w:t>A2DP 1.3</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jc w:val="center"/>
              <w:rPr>
                <w:rFonts w:eastAsiaTheme="minorHAnsi" w:cs="Arial"/>
                <w:szCs w:val="22"/>
              </w:rPr>
            </w:pPr>
            <w:r w:rsidRPr="000F455A">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rPr>
                <w:rFonts w:eastAsiaTheme="minorHAnsi" w:cs="Arial"/>
                <w:szCs w:val="22"/>
              </w:rPr>
            </w:pPr>
            <w:r w:rsidRPr="000F455A">
              <w:t>SBC Codec</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jc w:val="center"/>
              <w:rPr>
                <w:rFonts w:eastAsiaTheme="minorHAnsi" w:cs="Arial"/>
                <w:szCs w:val="22"/>
              </w:rPr>
            </w:pPr>
            <w:r w:rsidRPr="000F455A">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rPr>
                <w:rFonts w:eastAsiaTheme="minorHAnsi" w:cs="Arial"/>
                <w:szCs w:val="22"/>
              </w:rPr>
            </w:pPr>
            <w:r w:rsidRPr="000F455A">
              <w:t>MP3 Codec</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Pr="000F455A" w:rsidRDefault="00014DB9" w:rsidP="00014DB9">
            <w:pPr>
              <w:jc w:val="center"/>
              <w:rPr>
                <w:rFonts w:eastAsiaTheme="minorHAnsi" w:cs="Arial"/>
                <w:szCs w:val="22"/>
              </w:rPr>
            </w:pPr>
            <w:r w:rsidRPr="000F455A">
              <w:t>N/A</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rsidR="00014DB9" w:rsidRPr="000F455A" w:rsidRDefault="00014DB9" w:rsidP="00014DB9">
            <w:r w:rsidRPr="000F455A">
              <w:t>Delay reporting</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tcPr>
          <w:p w:rsidR="00014DB9" w:rsidRPr="000F455A" w:rsidRDefault="00014DB9" w:rsidP="00014DB9">
            <w:pPr>
              <w:jc w:val="center"/>
            </w:pPr>
            <w:r w:rsidRPr="000F455A">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pPr>
              <w:rPr>
                <w:rFonts w:eastAsiaTheme="minorHAnsi" w:cs="Arial"/>
                <w:b/>
                <w:bCs/>
                <w:szCs w:val="22"/>
              </w:rPr>
            </w:pPr>
            <w:r w:rsidRPr="00732B8F">
              <w:rPr>
                <w:b/>
                <w:bCs/>
              </w:rPr>
              <w:t>AVRCP 1.6</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pPr>
              <w:jc w:val="center"/>
              <w:rPr>
                <w:rFonts w:eastAsiaTheme="minorHAnsi" w:cs="Arial"/>
                <w:szCs w:val="22"/>
              </w:rPr>
            </w:pPr>
            <w:r w:rsidRPr="00732B8F">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Play</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Pause</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Next Track</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lastRenderedPageBreak/>
              <w:t>Previous Track</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Stop</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rPr>
                <w:color w:val="1F497D"/>
              </w:rPr>
              <w:t>N/A</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Shuffle</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rsidRPr="00732B8F">
              <w:t xml:space="preserve">Shuffle </w:t>
            </w:r>
            <w:r>
              <w:t>Off</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All Tracks Shuffle</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83"/>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Group Shuffle</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Repeat</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rsidRPr="00732B8F">
              <w:t xml:space="preserve">Repeat </w:t>
            </w:r>
            <w:r>
              <w:t>Off</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Single Track Repeat</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31"/>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All Track Repeat</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Group Shuffle</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Absolute Volume</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Indexing</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N/A</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GetPlayStatus</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GetElementAttributes</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RegisterNotification</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EVENT_PLAYBACK_STATUS_CHANGED</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EVENT_TRACK_CHANGED</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EVENT_TRACK_REACHED_END</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pPr>
              <w:jc w:val="center"/>
              <w:rPr>
                <w:rFonts w:eastAsiaTheme="minorHAnsi" w:cs="Arial"/>
                <w:szCs w:val="22"/>
              </w:rPr>
            </w:pPr>
            <w:r w:rsidRPr="00732B8F">
              <w:t>N/A</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EVENT_TRACK_REACHED_START</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pPr>
              <w:jc w:val="center"/>
              <w:rPr>
                <w:rFonts w:eastAsiaTheme="minorHAnsi" w:cs="Arial"/>
                <w:szCs w:val="22"/>
              </w:rPr>
            </w:pPr>
            <w:r w:rsidRPr="00732B8F">
              <w:t>N/A</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EVENT_PLAYBACK_POS_CHANGED</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t>EVENT_PLAYER_APPLICATION_SETTING_CHANGED</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rsidRPr="00732B8F">
              <w:t>EVENT_AVAILABLE_PLAYERS_CHANGED</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ascii="Calibri" w:eastAsiaTheme="minorHAnsi" w:hAnsi="Calibri"/>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rsidRPr="00732B8F">
              <w:t>EVENT_NOW_PLAYING_CONTENT_CHANGED</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ascii="Calibri" w:eastAsiaTheme="minorHAnsi" w:hAnsi="Calibri"/>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rsidRPr="00732B8F">
              <w:t>EVENT_UIDS_CHANGED</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ascii="Calibri" w:eastAsiaTheme="minorHAnsi" w:hAnsi="Calibri"/>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rsidRPr="00732B8F">
              <w:t>EVENT_ADDRESSED_PLAYER_CHANGED</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ascii="Calibri" w:eastAsiaTheme="minorHAnsi" w:hAnsi="Calibri"/>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rsidRPr="00732B8F">
              <w:t>ChangePath</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ascii="Calibri" w:eastAsiaTheme="minorHAnsi" w:hAnsi="Calibri"/>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rsidRPr="00732B8F">
              <w:t>PlayItem</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ascii="Calibri" w:eastAsiaTheme="minorHAnsi" w:hAnsi="Calibri"/>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r w:rsidRPr="00732B8F">
              <w:t>GetFolderItems</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ascii="Calibri" w:eastAsiaTheme="minorHAnsi" w:hAnsi="Calibri"/>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pPr>
              <w:rPr>
                <w:rFonts w:ascii="Calibri" w:eastAsiaTheme="minorHAnsi" w:hAnsi="Calibri"/>
                <w:szCs w:val="22"/>
              </w:rPr>
            </w:pPr>
            <w:r w:rsidRPr="00732B8F">
              <w:t>GetTotalNumberOfItems</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Pr="00732B8F" w:rsidRDefault="00014DB9" w:rsidP="00014DB9">
            <w:pPr>
              <w:jc w:val="center"/>
              <w:rPr>
                <w:rFonts w:ascii="Calibri" w:eastAsiaTheme="minorHAnsi" w:hAnsi="Calibri"/>
                <w:szCs w:val="22"/>
              </w:rPr>
            </w:pPr>
            <w:r w:rsidRPr="00732B8F">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ascii="Calibri" w:eastAsiaTheme="minorHAnsi" w:hAnsi="Calibri"/>
                <w:szCs w:val="22"/>
              </w:rPr>
            </w:pPr>
            <w:r>
              <w:t>SetBrowsedPlayer</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ascii="Calibri" w:eastAsiaTheme="minorHAnsi" w:hAnsi="Calibri"/>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b/>
                <w:bCs/>
                <w:szCs w:val="22"/>
              </w:rPr>
            </w:pPr>
            <w:r>
              <w:rPr>
                <w:b/>
                <w:bCs/>
              </w:rPr>
              <w:t>Personal Area Networking</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N/A</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rPr>
            </w:pPr>
            <w:r>
              <w:rPr>
                <w:b/>
                <w:bCs/>
              </w:rPr>
              <w:t>Device ID Profile 1.3</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r w:rsidR="00014DB9" w:rsidTr="00014DB9">
        <w:trPr>
          <w:trHeight w:val="300"/>
          <w:jc w:val="center"/>
        </w:trPr>
        <w:tc>
          <w:tcPr>
            <w:tcW w:w="58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014DB9" w:rsidRDefault="00014DB9" w:rsidP="00014DB9">
            <w:pPr>
              <w:rPr>
                <w:rFonts w:eastAsiaTheme="minorHAnsi" w:cs="Arial"/>
                <w:szCs w:val="22"/>
                <w:vertAlign w:val="superscript"/>
              </w:rPr>
            </w:pPr>
            <w:r>
              <w:rPr>
                <w:b/>
                <w:bCs/>
              </w:rPr>
              <w:t>AppLink</w:t>
            </w:r>
            <w:r>
              <w:rPr>
                <w:b/>
                <w:bCs/>
                <w:vertAlign w:val="superscript"/>
              </w:rPr>
              <w:t>3</w:t>
            </w:r>
          </w:p>
        </w:tc>
        <w:tc>
          <w:tcPr>
            <w:tcW w:w="3092" w:type="dxa"/>
            <w:tcBorders>
              <w:top w:val="nil"/>
              <w:left w:val="nil"/>
              <w:bottom w:val="single" w:sz="8" w:space="0" w:color="auto"/>
              <w:right w:val="single" w:sz="8" w:space="0" w:color="auto"/>
            </w:tcBorders>
            <w:noWrap/>
            <w:tcMar>
              <w:top w:w="0" w:type="dxa"/>
              <w:left w:w="108" w:type="dxa"/>
              <w:bottom w:w="0" w:type="dxa"/>
              <w:right w:w="108" w:type="dxa"/>
            </w:tcMar>
            <w:hideMark/>
          </w:tcPr>
          <w:p w:rsidR="00014DB9" w:rsidRDefault="00014DB9" w:rsidP="00014DB9">
            <w:pPr>
              <w:jc w:val="center"/>
              <w:rPr>
                <w:rFonts w:eastAsiaTheme="minorHAnsi" w:cs="Arial"/>
                <w:szCs w:val="22"/>
              </w:rPr>
            </w:pPr>
            <w:r>
              <w:t>X</w:t>
            </w:r>
          </w:p>
        </w:tc>
      </w:tr>
    </w:tbl>
    <w:p w:rsidR="00014DB9" w:rsidRDefault="00014DB9">
      <w:pPr>
        <w:rPr>
          <w:rFonts w:cs="Arial"/>
        </w:rPr>
      </w:pPr>
    </w:p>
    <w:p w:rsidR="00014DB9" w:rsidRDefault="00014DB9">
      <w:pPr>
        <w:rPr>
          <w:rFonts w:eastAsia="Calibri" w:cs="Arial"/>
        </w:rPr>
      </w:pPr>
      <w:r>
        <w:rPr>
          <w:rFonts w:eastAsia="Calibri" w:cs="Arial"/>
        </w:rPr>
        <w:t xml:space="preserve">Additional information relative to profile support is included within the Phone, Messaging, and Pairing specifications. If a specific feature is not listed within this document, but support for the feature is implied through another specification it shall be assumed that the feature is required. </w:t>
      </w:r>
    </w:p>
    <w:p w:rsidR="00014DB9" w:rsidRDefault="00014DB9">
      <w:pPr>
        <w:rPr>
          <w:rFonts w:eastAsia="Calibri" w:cs="Arial"/>
        </w:rPr>
      </w:pPr>
    </w:p>
    <w:p w:rsidR="00014DB9" w:rsidRDefault="00014DB9">
      <w:pPr>
        <w:rPr>
          <w:rFonts w:eastAsia="Calibri" w:cs="Arial"/>
        </w:rPr>
      </w:pPr>
      <w:r w:rsidRPr="00A95B3E">
        <w:rPr>
          <w:rFonts w:eastAsia="Calibri" w:cs="Arial"/>
          <w:vertAlign w:val="superscript"/>
        </w:rPr>
        <w:t>1</w:t>
      </w:r>
      <w:r>
        <w:rPr>
          <w:rFonts w:eastAsia="Calibri" w:cs="Arial"/>
          <w:vertAlign w:val="superscript"/>
        </w:rPr>
        <w:t xml:space="preserve"> </w:t>
      </w:r>
      <w:r>
        <w:rPr>
          <w:rFonts w:eastAsia="Calibri" w:cs="Arial"/>
        </w:rPr>
        <w:t>only required when Messaging Feature is supported</w:t>
      </w:r>
    </w:p>
    <w:p w:rsidR="00014DB9" w:rsidRDefault="00014DB9">
      <w:pPr>
        <w:rPr>
          <w:rFonts w:eastAsia="Calibri" w:cs="Arial"/>
        </w:rPr>
      </w:pPr>
      <w:r>
        <w:rPr>
          <w:vertAlign w:val="superscript"/>
        </w:rPr>
        <w:t xml:space="preserve">1,1 </w:t>
      </w:r>
      <w:r>
        <w:rPr>
          <w:rFonts w:eastAsia="Calibri" w:cs="Arial"/>
        </w:rPr>
        <w:t>only required when email Feature is supported</w:t>
      </w:r>
    </w:p>
    <w:p w:rsidR="00014DB9" w:rsidRPr="00A95B3E" w:rsidRDefault="00014DB9">
      <w:pPr>
        <w:rPr>
          <w:rFonts w:eastAsia="Calibri" w:cs="Arial"/>
        </w:rPr>
      </w:pPr>
      <w:r w:rsidRPr="00A95B3E">
        <w:rPr>
          <w:rFonts w:eastAsia="Calibri" w:cs="Arial"/>
          <w:vertAlign w:val="superscript"/>
        </w:rPr>
        <w:t>2</w:t>
      </w:r>
      <w:r>
        <w:rPr>
          <w:rFonts w:eastAsia="Calibri" w:cs="Arial"/>
          <w:vertAlign w:val="superscript"/>
        </w:rPr>
        <w:t xml:space="preserve"> </w:t>
      </w:r>
      <w:r>
        <w:rPr>
          <w:rFonts w:eastAsia="Calibri" w:cs="Arial"/>
        </w:rPr>
        <w:t>only required when HMI is able to show photo for contacts</w:t>
      </w:r>
    </w:p>
    <w:p w:rsidR="00014DB9" w:rsidRDefault="00014DB9" w:rsidP="00014DB9">
      <w:pPr>
        <w:rPr>
          <w:rFonts w:eastAsia="Calibri" w:cs="Arial"/>
        </w:rPr>
      </w:pPr>
      <w:r w:rsidRPr="00A95B3E">
        <w:rPr>
          <w:rFonts w:eastAsia="Calibri" w:cs="Arial"/>
          <w:vertAlign w:val="superscript"/>
        </w:rPr>
        <w:t>3</w:t>
      </w:r>
      <w:r w:rsidRPr="00A95B3E">
        <w:rPr>
          <w:rFonts w:eastAsia="Calibri" w:cs="Arial"/>
        </w:rPr>
        <w:t xml:space="preserve"> </w:t>
      </w:r>
      <w:r>
        <w:rPr>
          <w:rFonts w:eastAsia="Calibri" w:cs="Arial"/>
        </w:rPr>
        <w:t>only required when AppLink is supported</w:t>
      </w:r>
    </w:p>
    <w:p w:rsidR="00014DB9" w:rsidRDefault="00014DB9" w:rsidP="00014DB9">
      <w:pPr>
        <w:rPr>
          <w:rFonts w:eastAsia="Calibri" w:cs="Arial"/>
        </w:rPr>
      </w:pPr>
      <w:r w:rsidRPr="00A95B3E">
        <w:rPr>
          <w:rFonts w:eastAsia="Calibri" w:cs="Arial"/>
          <w:vertAlign w:val="superscript"/>
        </w:rPr>
        <w:t>4</w:t>
      </w:r>
      <w:r>
        <w:rPr>
          <w:rFonts w:eastAsia="Calibri" w:cs="Arial"/>
        </w:rPr>
        <w:t xml:space="preserve"> only required when Navigation Feature is supported</w:t>
      </w:r>
    </w:p>
    <w:p w:rsidR="00014DB9" w:rsidRPr="00A95B3E" w:rsidRDefault="00014DB9">
      <w:pPr>
        <w:rPr>
          <w:rFonts w:eastAsia="Calibri" w:cs="Arial"/>
          <w:vertAlign w:val="superscript"/>
        </w:rPr>
      </w:pPr>
    </w:p>
    <w:p w:rsidR="00014DB9" w:rsidRPr="00014DB9" w:rsidRDefault="00014DB9" w:rsidP="00014DB9">
      <w:pPr>
        <w:pStyle w:val="Heading3"/>
        <w:rPr>
          <w:b w:val="0"/>
          <w:u w:val="single"/>
        </w:rPr>
      </w:pPr>
      <w:bookmarkStart w:id="37" w:name="_Toc1048709"/>
      <w:r w:rsidRPr="00014DB9">
        <w:rPr>
          <w:b w:val="0"/>
          <w:u w:val="single"/>
        </w:rPr>
        <w:lastRenderedPageBreak/>
        <w:t>BTP-FUR-REQ-041730/D-Device ID Profile (TcSE ROIN-304263-1)</w:t>
      </w:r>
      <w:bookmarkEnd w:id="37"/>
    </w:p>
    <w:p w:rsidR="00014DB9" w:rsidRDefault="00014DB9">
      <w:r>
        <w:t xml:space="preserve">The In-Vehicle Infotainment System shall retain the following information using Device ID Profile from the connected device: </w:t>
      </w:r>
    </w:p>
    <w:p w:rsidR="00014DB9" w:rsidRDefault="00014DB9"/>
    <w:p w:rsidR="00014DB9" w:rsidRDefault="00014DB9">
      <w:pPr>
        <w:ind w:left="360"/>
      </w:pPr>
      <w:r>
        <w:t>-  Vendor ID</w:t>
      </w:r>
    </w:p>
    <w:p w:rsidR="00014DB9" w:rsidRDefault="00014DB9">
      <w:pPr>
        <w:ind w:left="360"/>
      </w:pPr>
      <w:r>
        <w:t>-  Product ID</w:t>
      </w:r>
    </w:p>
    <w:p w:rsidR="00014DB9" w:rsidRDefault="00014DB9">
      <w:pPr>
        <w:ind w:left="360"/>
      </w:pPr>
      <w:r>
        <w:t xml:space="preserve">-  Version </w:t>
      </w:r>
    </w:p>
    <w:p w:rsidR="00014DB9" w:rsidRDefault="00014DB9">
      <w:pPr>
        <w:ind w:left="360"/>
      </w:pPr>
      <w:r>
        <w:t xml:space="preserve">-  Vendor ID Source </w:t>
      </w:r>
    </w:p>
    <w:p w:rsidR="00014DB9" w:rsidRDefault="00014DB9"/>
    <w:p w:rsidR="00014DB9" w:rsidRDefault="00014DB9">
      <w:r>
        <w:t xml:space="preserve">The In-Vehicle Infotainment System shall use the following values when reporting the above characteristics to a device: </w:t>
      </w:r>
    </w:p>
    <w:p w:rsidR="00014DB9" w:rsidRDefault="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1665"/>
        <w:gridCol w:w="1665"/>
        <w:gridCol w:w="1665"/>
      </w:tblGrid>
      <w:tr w:rsidR="00014DB9" w:rsidTr="00014DB9">
        <w:trPr>
          <w:trHeight w:val="300"/>
          <w:jc w:val="center"/>
        </w:trPr>
        <w:tc>
          <w:tcPr>
            <w:tcW w:w="1987" w:type="dxa"/>
            <w:tcBorders>
              <w:top w:val="single" w:sz="4" w:space="0" w:color="auto"/>
              <w:left w:val="single" w:sz="4" w:space="0" w:color="auto"/>
              <w:bottom w:val="single" w:sz="4" w:space="0" w:color="auto"/>
              <w:right w:val="single" w:sz="4" w:space="0" w:color="auto"/>
            </w:tcBorders>
            <w:hideMark/>
          </w:tcPr>
          <w:p w:rsidR="00014DB9" w:rsidRDefault="00014DB9">
            <w:r>
              <w:t>Attribute</w:t>
            </w:r>
          </w:p>
        </w:tc>
        <w:tc>
          <w:tcPr>
            <w:tcW w:w="4995" w:type="dxa"/>
            <w:gridSpan w:val="3"/>
            <w:tcBorders>
              <w:top w:val="single" w:sz="4" w:space="0" w:color="auto"/>
              <w:left w:val="single" w:sz="4" w:space="0" w:color="auto"/>
              <w:bottom w:val="single" w:sz="4" w:space="0" w:color="auto"/>
              <w:right w:val="single" w:sz="4" w:space="0" w:color="auto"/>
            </w:tcBorders>
          </w:tcPr>
          <w:p w:rsidR="00014DB9" w:rsidRDefault="00014DB9">
            <w:r>
              <w:t>Value</w:t>
            </w:r>
          </w:p>
        </w:tc>
      </w:tr>
      <w:tr w:rsidR="00014DB9" w:rsidTr="00014DB9">
        <w:trPr>
          <w:trHeight w:val="354"/>
          <w:jc w:val="center"/>
        </w:trPr>
        <w:tc>
          <w:tcPr>
            <w:tcW w:w="1987" w:type="dxa"/>
            <w:tcBorders>
              <w:top w:val="single" w:sz="4" w:space="0" w:color="auto"/>
              <w:left w:val="single" w:sz="4" w:space="0" w:color="auto"/>
              <w:bottom w:val="single" w:sz="4" w:space="0" w:color="auto"/>
              <w:right w:val="single" w:sz="4" w:space="0" w:color="auto"/>
            </w:tcBorders>
            <w:hideMark/>
          </w:tcPr>
          <w:p w:rsidR="00014DB9" w:rsidRDefault="00014DB9">
            <w:r>
              <w:t>Specification ID</w:t>
            </w:r>
          </w:p>
        </w:tc>
        <w:tc>
          <w:tcPr>
            <w:tcW w:w="4995" w:type="dxa"/>
            <w:gridSpan w:val="3"/>
            <w:tcBorders>
              <w:top w:val="single" w:sz="4" w:space="0" w:color="auto"/>
              <w:left w:val="single" w:sz="4" w:space="0" w:color="auto"/>
              <w:bottom w:val="single" w:sz="4" w:space="0" w:color="auto"/>
              <w:right w:val="single" w:sz="4" w:space="0" w:color="auto"/>
            </w:tcBorders>
          </w:tcPr>
          <w:p w:rsidR="00014DB9" w:rsidRDefault="00014DB9">
            <w:r>
              <w:t>Current supported version of DID</w:t>
            </w:r>
          </w:p>
        </w:tc>
      </w:tr>
      <w:tr w:rsidR="00014DB9" w:rsidTr="00014DB9">
        <w:trPr>
          <w:trHeight w:val="354"/>
          <w:jc w:val="center"/>
        </w:trPr>
        <w:tc>
          <w:tcPr>
            <w:tcW w:w="1987" w:type="dxa"/>
            <w:tcBorders>
              <w:top w:val="single" w:sz="4" w:space="0" w:color="auto"/>
              <w:left w:val="single" w:sz="4" w:space="0" w:color="auto"/>
              <w:bottom w:val="single" w:sz="4" w:space="0" w:color="auto"/>
              <w:right w:val="single" w:sz="4" w:space="0" w:color="auto"/>
            </w:tcBorders>
            <w:hideMark/>
          </w:tcPr>
          <w:p w:rsidR="00014DB9" w:rsidRDefault="00014DB9">
            <w:r>
              <w:t>VendorID</w:t>
            </w:r>
          </w:p>
        </w:tc>
        <w:tc>
          <w:tcPr>
            <w:tcW w:w="4995" w:type="dxa"/>
            <w:gridSpan w:val="3"/>
            <w:tcBorders>
              <w:top w:val="single" w:sz="4" w:space="0" w:color="auto"/>
              <w:left w:val="single" w:sz="4" w:space="0" w:color="auto"/>
              <w:bottom w:val="single" w:sz="4" w:space="0" w:color="auto"/>
              <w:right w:val="single" w:sz="4" w:space="0" w:color="auto"/>
            </w:tcBorders>
          </w:tcPr>
          <w:p w:rsidR="00014DB9" w:rsidRDefault="00014DB9">
            <w:r>
              <w:t>0x1BC4 (Ford Motor Co.)</w:t>
            </w:r>
          </w:p>
        </w:tc>
      </w:tr>
      <w:tr w:rsidR="00014DB9" w:rsidTr="00014DB9">
        <w:trPr>
          <w:trHeight w:val="354"/>
          <w:jc w:val="center"/>
        </w:trPr>
        <w:tc>
          <w:tcPr>
            <w:tcW w:w="1987" w:type="dxa"/>
            <w:tcBorders>
              <w:top w:val="single" w:sz="4" w:space="0" w:color="auto"/>
              <w:left w:val="single" w:sz="4" w:space="0" w:color="auto"/>
              <w:bottom w:val="single" w:sz="4" w:space="0" w:color="auto"/>
              <w:right w:val="single" w:sz="4" w:space="0" w:color="auto"/>
            </w:tcBorders>
            <w:hideMark/>
          </w:tcPr>
          <w:p w:rsidR="00014DB9" w:rsidRDefault="00014DB9">
            <w:r>
              <w:t>ProductID</w:t>
            </w:r>
          </w:p>
        </w:tc>
        <w:tc>
          <w:tcPr>
            <w:tcW w:w="4995" w:type="dxa"/>
            <w:gridSpan w:val="3"/>
            <w:tcBorders>
              <w:top w:val="single" w:sz="4" w:space="0" w:color="auto"/>
              <w:left w:val="single" w:sz="4" w:space="0" w:color="auto"/>
              <w:bottom w:val="single" w:sz="4" w:space="0" w:color="auto"/>
              <w:right w:val="single" w:sz="4" w:space="0" w:color="auto"/>
            </w:tcBorders>
          </w:tcPr>
          <w:p w:rsidR="00014DB9" w:rsidRDefault="00014DB9">
            <w:r>
              <w:t>Will be communicated separately (eg. 0x0003)</w:t>
            </w:r>
          </w:p>
        </w:tc>
      </w:tr>
      <w:tr w:rsidR="00014DB9" w:rsidTr="00014DB9">
        <w:trPr>
          <w:trHeight w:val="180"/>
          <w:jc w:val="center"/>
        </w:trPr>
        <w:tc>
          <w:tcPr>
            <w:tcW w:w="1987" w:type="dxa"/>
            <w:vMerge w:val="restart"/>
            <w:tcBorders>
              <w:top w:val="single" w:sz="4" w:space="0" w:color="auto"/>
              <w:left w:val="single" w:sz="4" w:space="0" w:color="auto"/>
              <w:right w:val="single" w:sz="4" w:space="0" w:color="auto"/>
            </w:tcBorders>
            <w:hideMark/>
          </w:tcPr>
          <w:p w:rsidR="00014DB9" w:rsidRDefault="00014DB9">
            <w:r>
              <w:t>Version</w:t>
            </w:r>
          </w:p>
        </w:tc>
        <w:tc>
          <w:tcPr>
            <w:tcW w:w="1665"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eastAsiaTheme="minorHAnsi" w:cs="Arial"/>
                <w:szCs w:val="22"/>
              </w:rPr>
            </w:pPr>
            <w:r>
              <w:t>Model Year</w:t>
            </w:r>
          </w:p>
        </w:tc>
        <w:tc>
          <w:tcPr>
            <w:tcW w:w="1665" w:type="dxa"/>
            <w:tcBorders>
              <w:top w:val="single" w:sz="4" w:space="0" w:color="auto"/>
              <w:left w:val="single" w:sz="4" w:space="0" w:color="auto"/>
              <w:bottom w:val="single" w:sz="4" w:space="0" w:color="auto"/>
              <w:right w:val="single" w:sz="4" w:space="0" w:color="auto"/>
            </w:tcBorders>
          </w:tcPr>
          <w:p w:rsidR="00014DB9" w:rsidRDefault="00014DB9">
            <w:pPr>
              <w:spacing w:line="276" w:lineRule="auto"/>
            </w:pPr>
            <w:r>
              <w:t>Release</w:t>
            </w:r>
          </w:p>
        </w:tc>
        <w:tc>
          <w:tcPr>
            <w:tcW w:w="1665" w:type="dxa"/>
            <w:tcBorders>
              <w:top w:val="single" w:sz="4" w:space="0" w:color="auto"/>
              <w:left w:val="single" w:sz="4" w:space="0" w:color="auto"/>
              <w:bottom w:val="single" w:sz="4" w:space="0" w:color="auto"/>
              <w:right w:val="single" w:sz="4" w:space="0" w:color="auto"/>
            </w:tcBorders>
          </w:tcPr>
          <w:p w:rsidR="00014DB9" w:rsidRDefault="00014DB9">
            <w:pPr>
              <w:spacing w:line="276" w:lineRule="auto"/>
              <w:rPr>
                <w:rFonts w:ascii="Calibri" w:eastAsiaTheme="minorHAnsi" w:hAnsi="Calibri"/>
                <w:szCs w:val="22"/>
              </w:rPr>
            </w:pPr>
            <w:r>
              <w:t>Version</w:t>
            </w:r>
          </w:p>
        </w:tc>
      </w:tr>
      <w:tr w:rsidR="00014DB9" w:rsidTr="00014DB9">
        <w:trPr>
          <w:trHeight w:val="113"/>
          <w:jc w:val="center"/>
        </w:trPr>
        <w:tc>
          <w:tcPr>
            <w:tcW w:w="1987" w:type="dxa"/>
            <w:vMerge/>
            <w:tcBorders>
              <w:left w:val="single" w:sz="4" w:space="0" w:color="auto"/>
              <w:right w:val="single" w:sz="4" w:space="0" w:color="auto"/>
            </w:tcBorders>
          </w:tcPr>
          <w:p w:rsidR="00014DB9" w:rsidRDefault="00014DB9"/>
        </w:tc>
        <w:tc>
          <w:tcPr>
            <w:tcW w:w="1665" w:type="dxa"/>
            <w:vMerge w:val="restart"/>
            <w:tcBorders>
              <w:top w:val="single" w:sz="4" w:space="0" w:color="auto"/>
              <w:left w:val="single" w:sz="4" w:space="0" w:color="auto"/>
              <w:right w:val="single" w:sz="4" w:space="0" w:color="auto"/>
            </w:tcBorders>
          </w:tcPr>
          <w:p w:rsidR="00014DB9" w:rsidRPr="00F120AC" w:rsidRDefault="00014DB9">
            <w:pPr>
              <w:spacing w:line="276" w:lineRule="auto"/>
              <w:rPr>
                <w:rFonts w:eastAsiaTheme="minorHAnsi" w:cs="Arial"/>
                <w:szCs w:val="22"/>
              </w:rPr>
            </w:pPr>
            <w:r w:rsidRPr="00F120AC">
              <w:rPr>
                <w:rFonts w:cs="Arial"/>
              </w:rPr>
              <w:t>17</w:t>
            </w:r>
          </w:p>
        </w:tc>
        <w:tc>
          <w:tcPr>
            <w:tcW w:w="1665" w:type="dxa"/>
            <w:tcBorders>
              <w:top w:val="single" w:sz="4" w:space="0" w:color="auto"/>
              <w:left w:val="single" w:sz="4" w:space="0" w:color="auto"/>
              <w:bottom w:val="single" w:sz="4" w:space="0" w:color="auto"/>
              <w:right w:val="single" w:sz="4" w:space="0" w:color="auto"/>
            </w:tcBorders>
          </w:tcPr>
          <w:p w:rsidR="00014DB9" w:rsidRPr="00F120AC" w:rsidRDefault="00014DB9">
            <w:pPr>
              <w:spacing w:line="276" w:lineRule="auto"/>
            </w:pPr>
            <w:r w:rsidRPr="00F120AC">
              <w:t>1</w:t>
            </w:r>
          </w:p>
        </w:tc>
        <w:tc>
          <w:tcPr>
            <w:tcW w:w="1665" w:type="dxa"/>
            <w:tcBorders>
              <w:top w:val="single" w:sz="4" w:space="0" w:color="auto"/>
              <w:left w:val="single" w:sz="4" w:space="0" w:color="auto"/>
              <w:bottom w:val="single" w:sz="4" w:space="0" w:color="auto"/>
              <w:right w:val="single" w:sz="4" w:space="0" w:color="auto"/>
            </w:tcBorders>
          </w:tcPr>
          <w:p w:rsidR="00014DB9" w:rsidRPr="00F120AC" w:rsidRDefault="00014DB9">
            <w:pPr>
              <w:spacing w:line="276" w:lineRule="auto"/>
              <w:rPr>
                <w:rFonts w:eastAsiaTheme="minorHAnsi" w:cs="Arial"/>
                <w:szCs w:val="22"/>
              </w:rPr>
            </w:pPr>
            <w:r w:rsidRPr="00F120AC">
              <w:t>0x1701</w:t>
            </w:r>
          </w:p>
        </w:tc>
      </w:tr>
      <w:tr w:rsidR="00014DB9" w:rsidTr="00014DB9">
        <w:trPr>
          <w:trHeight w:val="112"/>
          <w:jc w:val="center"/>
        </w:trPr>
        <w:tc>
          <w:tcPr>
            <w:tcW w:w="1987" w:type="dxa"/>
            <w:vMerge/>
            <w:tcBorders>
              <w:left w:val="single" w:sz="4" w:space="0" w:color="auto"/>
              <w:right w:val="single" w:sz="4" w:space="0" w:color="auto"/>
            </w:tcBorders>
          </w:tcPr>
          <w:p w:rsidR="00014DB9" w:rsidRDefault="00014DB9"/>
        </w:tc>
        <w:tc>
          <w:tcPr>
            <w:tcW w:w="1665" w:type="dxa"/>
            <w:vMerge/>
            <w:tcBorders>
              <w:left w:val="single" w:sz="4" w:space="0" w:color="auto"/>
              <w:bottom w:val="single" w:sz="4" w:space="0" w:color="auto"/>
              <w:right w:val="single" w:sz="4" w:space="0" w:color="auto"/>
            </w:tcBorders>
          </w:tcPr>
          <w:p w:rsidR="00014DB9" w:rsidRPr="00F120AC" w:rsidRDefault="00014DB9">
            <w:pPr>
              <w:spacing w:line="276" w:lineRule="auto"/>
              <w:rPr>
                <w:rFonts w:eastAsiaTheme="minorHAnsi" w:cs="Arial"/>
                <w:szCs w:val="22"/>
              </w:rPr>
            </w:pPr>
          </w:p>
        </w:tc>
        <w:tc>
          <w:tcPr>
            <w:tcW w:w="1665" w:type="dxa"/>
            <w:tcBorders>
              <w:top w:val="single" w:sz="4" w:space="0" w:color="auto"/>
              <w:left w:val="single" w:sz="4" w:space="0" w:color="auto"/>
              <w:bottom w:val="single" w:sz="4" w:space="0" w:color="auto"/>
              <w:right w:val="single" w:sz="4" w:space="0" w:color="auto"/>
            </w:tcBorders>
          </w:tcPr>
          <w:p w:rsidR="00014DB9" w:rsidRPr="00F120AC" w:rsidRDefault="00014DB9">
            <w:pPr>
              <w:spacing w:line="276" w:lineRule="auto"/>
            </w:pPr>
            <w:r w:rsidRPr="00F120AC">
              <w:t>2</w:t>
            </w:r>
          </w:p>
        </w:tc>
        <w:tc>
          <w:tcPr>
            <w:tcW w:w="1665" w:type="dxa"/>
            <w:tcBorders>
              <w:top w:val="single" w:sz="4" w:space="0" w:color="auto"/>
              <w:left w:val="single" w:sz="4" w:space="0" w:color="auto"/>
              <w:bottom w:val="single" w:sz="4" w:space="0" w:color="auto"/>
              <w:right w:val="single" w:sz="4" w:space="0" w:color="auto"/>
            </w:tcBorders>
          </w:tcPr>
          <w:p w:rsidR="00014DB9" w:rsidRPr="00F120AC" w:rsidRDefault="00014DB9">
            <w:pPr>
              <w:spacing w:line="276" w:lineRule="auto"/>
              <w:rPr>
                <w:rFonts w:ascii="Calibri" w:eastAsiaTheme="minorHAnsi" w:hAnsi="Calibri"/>
                <w:szCs w:val="22"/>
              </w:rPr>
            </w:pPr>
            <w:r w:rsidRPr="00F120AC">
              <w:t>0x1702</w:t>
            </w:r>
          </w:p>
        </w:tc>
      </w:tr>
      <w:tr w:rsidR="00014DB9" w:rsidTr="00014DB9">
        <w:trPr>
          <w:trHeight w:val="112"/>
          <w:jc w:val="center"/>
        </w:trPr>
        <w:tc>
          <w:tcPr>
            <w:tcW w:w="1987" w:type="dxa"/>
            <w:vMerge/>
            <w:tcBorders>
              <w:left w:val="single" w:sz="4" w:space="0" w:color="auto"/>
              <w:right w:val="single" w:sz="4" w:space="0" w:color="auto"/>
            </w:tcBorders>
          </w:tcPr>
          <w:p w:rsidR="00014DB9" w:rsidRDefault="00014DB9"/>
        </w:tc>
        <w:tc>
          <w:tcPr>
            <w:tcW w:w="1665" w:type="dxa"/>
            <w:vMerge w:val="restart"/>
            <w:tcBorders>
              <w:top w:val="single" w:sz="4" w:space="0" w:color="auto"/>
              <w:left w:val="single" w:sz="4" w:space="0" w:color="auto"/>
              <w:right w:val="single" w:sz="4" w:space="0" w:color="auto"/>
            </w:tcBorders>
          </w:tcPr>
          <w:p w:rsidR="00014DB9" w:rsidRPr="00F120AC" w:rsidRDefault="00014DB9">
            <w:pPr>
              <w:spacing w:line="276" w:lineRule="auto"/>
              <w:rPr>
                <w:rFonts w:eastAsiaTheme="minorHAnsi" w:cs="Arial"/>
                <w:szCs w:val="22"/>
              </w:rPr>
            </w:pPr>
            <w:r w:rsidRPr="00F120AC">
              <w:rPr>
                <w:rFonts w:eastAsiaTheme="minorHAnsi" w:cs="Arial"/>
                <w:szCs w:val="22"/>
              </w:rPr>
              <w:t>18</w:t>
            </w:r>
          </w:p>
        </w:tc>
        <w:tc>
          <w:tcPr>
            <w:tcW w:w="1665" w:type="dxa"/>
            <w:tcBorders>
              <w:top w:val="single" w:sz="4" w:space="0" w:color="auto"/>
              <w:left w:val="single" w:sz="4" w:space="0" w:color="auto"/>
              <w:bottom w:val="single" w:sz="4" w:space="0" w:color="auto"/>
              <w:right w:val="single" w:sz="4" w:space="0" w:color="auto"/>
            </w:tcBorders>
          </w:tcPr>
          <w:p w:rsidR="00014DB9" w:rsidRPr="00F120AC" w:rsidRDefault="00014DB9">
            <w:pPr>
              <w:spacing w:line="276" w:lineRule="auto"/>
            </w:pPr>
            <w:r w:rsidRPr="00F120AC">
              <w:t>1</w:t>
            </w:r>
          </w:p>
        </w:tc>
        <w:tc>
          <w:tcPr>
            <w:tcW w:w="1665" w:type="dxa"/>
            <w:tcBorders>
              <w:top w:val="single" w:sz="4" w:space="0" w:color="auto"/>
              <w:left w:val="single" w:sz="4" w:space="0" w:color="auto"/>
              <w:bottom w:val="single" w:sz="4" w:space="0" w:color="auto"/>
              <w:right w:val="single" w:sz="4" w:space="0" w:color="auto"/>
            </w:tcBorders>
          </w:tcPr>
          <w:p w:rsidR="00014DB9" w:rsidRPr="00F120AC" w:rsidRDefault="00014DB9">
            <w:pPr>
              <w:spacing w:line="276" w:lineRule="auto"/>
            </w:pPr>
            <w:r w:rsidRPr="00F120AC">
              <w:t>0x1801</w:t>
            </w:r>
          </w:p>
        </w:tc>
      </w:tr>
      <w:tr w:rsidR="00014DB9" w:rsidTr="00014DB9">
        <w:trPr>
          <w:trHeight w:val="112"/>
          <w:jc w:val="center"/>
        </w:trPr>
        <w:tc>
          <w:tcPr>
            <w:tcW w:w="1987" w:type="dxa"/>
            <w:vMerge/>
            <w:tcBorders>
              <w:left w:val="single" w:sz="4" w:space="0" w:color="auto"/>
              <w:right w:val="single" w:sz="4" w:space="0" w:color="auto"/>
            </w:tcBorders>
          </w:tcPr>
          <w:p w:rsidR="00014DB9" w:rsidRDefault="00014DB9"/>
        </w:tc>
        <w:tc>
          <w:tcPr>
            <w:tcW w:w="1665" w:type="dxa"/>
            <w:vMerge/>
            <w:tcBorders>
              <w:left w:val="single" w:sz="4" w:space="0" w:color="auto"/>
              <w:right w:val="single" w:sz="4" w:space="0" w:color="auto"/>
            </w:tcBorders>
          </w:tcPr>
          <w:p w:rsidR="00014DB9" w:rsidRPr="00F120AC" w:rsidRDefault="00014DB9">
            <w:pPr>
              <w:spacing w:line="276" w:lineRule="auto"/>
              <w:rPr>
                <w:rFonts w:eastAsiaTheme="minorHAnsi" w:cs="Arial"/>
                <w:szCs w:val="22"/>
              </w:rPr>
            </w:pPr>
          </w:p>
        </w:tc>
        <w:tc>
          <w:tcPr>
            <w:tcW w:w="1665" w:type="dxa"/>
            <w:tcBorders>
              <w:top w:val="single" w:sz="4" w:space="0" w:color="auto"/>
              <w:left w:val="single" w:sz="4" w:space="0" w:color="auto"/>
              <w:bottom w:val="single" w:sz="4" w:space="0" w:color="auto"/>
              <w:right w:val="single" w:sz="4" w:space="0" w:color="auto"/>
            </w:tcBorders>
          </w:tcPr>
          <w:p w:rsidR="00014DB9" w:rsidRPr="00F120AC" w:rsidRDefault="00014DB9">
            <w:pPr>
              <w:spacing w:line="276" w:lineRule="auto"/>
            </w:pPr>
            <w:r w:rsidRPr="00F120AC">
              <w:t>2</w:t>
            </w:r>
          </w:p>
        </w:tc>
        <w:tc>
          <w:tcPr>
            <w:tcW w:w="1665" w:type="dxa"/>
            <w:tcBorders>
              <w:top w:val="single" w:sz="4" w:space="0" w:color="auto"/>
              <w:left w:val="single" w:sz="4" w:space="0" w:color="auto"/>
              <w:bottom w:val="single" w:sz="4" w:space="0" w:color="auto"/>
              <w:right w:val="single" w:sz="4" w:space="0" w:color="auto"/>
            </w:tcBorders>
          </w:tcPr>
          <w:p w:rsidR="00014DB9" w:rsidRPr="00F120AC" w:rsidRDefault="00014DB9" w:rsidP="00014DB9">
            <w:pPr>
              <w:spacing w:line="276" w:lineRule="auto"/>
            </w:pPr>
            <w:r w:rsidRPr="00F120AC">
              <w:t>0x1802</w:t>
            </w:r>
          </w:p>
        </w:tc>
      </w:tr>
      <w:tr w:rsidR="00014DB9" w:rsidTr="00014DB9">
        <w:trPr>
          <w:trHeight w:val="112"/>
          <w:jc w:val="center"/>
        </w:trPr>
        <w:tc>
          <w:tcPr>
            <w:tcW w:w="1987" w:type="dxa"/>
            <w:vMerge/>
            <w:tcBorders>
              <w:left w:val="single" w:sz="4" w:space="0" w:color="auto"/>
              <w:right w:val="single" w:sz="4" w:space="0" w:color="auto"/>
            </w:tcBorders>
          </w:tcPr>
          <w:p w:rsidR="00014DB9" w:rsidRDefault="00014DB9"/>
        </w:tc>
        <w:tc>
          <w:tcPr>
            <w:tcW w:w="1665" w:type="dxa"/>
            <w:vMerge/>
            <w:tcBorders>
              <w:left w:val="single" w:sz="4" w:space="0" w:color="auto"/>
              <w:bottom w:val="single" w:sz="4" w:space="0" w:color="auto"/>
              <w:right w:val="single" w:sz="4" w:space="0" w:color="auto"/>
            </w:tcBorders>
          </w:tcPr>
          <w:p w:rsidR="00014DB9" w:rsidRPr="00F120AC" w:rsidRDefault="00014DB9">
            <w:pPr>
              <w:spacing w:line="276" w:lineRule="auto"/>
              <w:rPr>
                <w:rFonts w:eastAsiaTheme="minorHAnsi" w:cs="Arial"/>
                <w:szCs w:val="22"/>
              </w:rPr>
            </w:pPr>
          </w:p>
        </w:tc>
        <w:tc>
          <w:tcPr>
            <w:tcW w:w="1665" w:type="dxa"/>
            <w:tcBorders>
              <w:top w:val="single" w:sz="4" w:space="0" w:color="auto"/>
              <w:left w:val="single" w:sz="4" w:space="0" w:color="auto"/>
              <w:bottom w:val="single" w:sz="4" w:space="0" w:color="auto"/>
              <w:right w:val="single" w:sz="4" w:space="0" w:color="auto"/>
            </w:tcBorders>
          </w:tcPr>
          <w:p w:rsidR="00014DB9" w:rsidRPr="00F120AC" w:rsidRDefault="00014DB9">
            <w:pPr>
              <w:spacing w:line="276" w:lineRule="auto"/>
            </w:pPr>
            <w:r w:rsidRPr="00F120AC">
              <w:t>3</w:t>
            </w:r>
          </w:p>
        </w:tc>
        <w:tc>
          <w:tcPr>
            <w:tcW w:w="1665" w:type="dxa"/>
            <w:tcBorders>
              <w:top w:val="single" w:sz="4" w:space="0" w:color="auto"/>
              <w:left w:val="single" w:sz="4" w:space="0" w:color="auto"/>
              <w:bottom w:val="single" w:sz="4" w:space="0" w:color="auto"/>
              <w:right w:val="single" w:sz="4" w:space="0" w:color="auto"/>
            </w:tcBorders>
          </w:tcPr>
          <w:p w:rsidR="00014DB9" w:rsidRPr="00F120AC" w:rsidRDefault="00014DB9" w:rsidP="00014DB9">
            <w:pPr>
              <w:spacing w:line="276" w:lineRule="auto"/>
            </w:pPr>
            <w:r w:rsidRPr="00F120AC">
              <w:t>0x1803</w:t>
            </w:r>
          </w:p>
        </w:tc>
      </w:tr>
      <w:tr w:rsidR="00014DB9" w:rsidTr="00014DB9">
        <w:trPr>
          <w:trHeight w:val="112"/>
          <w:jc w:val="center"/>
        </w:trPr>
        <w:tc>
          <w:tcPr>
            <w:tcW w:w="1987" w:type="dxa"/>
            <w:vMerge/>
            <w:tcBorders>
              <w:left w:val="single" w:sz="4" w:space="0" w:color="auto"/>
              <w:right w:val="single" w:sz="4" w:space="0" w:color="auto"/>
            </w:tcBorders>
          </w:tcPr>
          <w:p w:rsidR="00014DB9" w:rsidRDefault="00014DB9"/>
        </w:tc>
        <w:tc>
          <w:tcPr>
            <w:tcW w:w="1665" w:type="dxa"/>
            <w:tcBorders>
              <w:top w:val="single" w:sz="4" w:space="0" w:color="auto"/>
              <w:left w:val="single" w:sz="4" w:space="0" w:color="auto"/>
              <w:bottom w:val="single" w:sz="4" w:space="0" w:color="auto"/>
              <w:right w:val="single" w:sz="4" w:space="0" w:color="auto"/>
            </w:tcBorders>
          </w:tcPr>
          <w:p w:rsidR="00014DB9" w:rsidRPr="00F120AC" w:rsidRDefault="00014DB9">
            <w:pPr>
              <w:spacing w:line="276" w:lineRule="auto"/>
              <w:rPr>
                <w:rFonts w:eastAsiaTheme="minorHAnsi" w:cs="Arial"/>
                <w:szCs w:val="22"/>
              </w:rPr>
            </w:pPr>
            <w:r w:rsidRPr="00F120AC">
              <w:rPr>
                <w:rFonts w:eastAsiaTheme="minorHAnsi" w:cs="Arial"/>
                <w:szCs w:val="22"/>
              </w:rPr>
              <w:t>19</w:t>
            </w:r>
          </w:p>
        </w:tc>
        <w:tc>
          <w:tcPr>
            <w:tcW w:w="1665" w:type="dxa"/>
            <w:tcBorders>
              <w:top w:val="single" w:sz="4" w:space="0" w:color="auto"/>
              <w:left w:val="single" w:sz="4" w:space="0" w:color="auto"/>
              <w:bottom w:val="single" w:sz="4" w:space="0" w:color="auto"/>
              <w:right w:val="single" w:sz="4" w:space="0" w:color="auto"/>
            </w:tcBorders>
          </w:tcPr>
          <w:p w:rsidR="00014DB9" w:rsidRPr="00F120AC" w:rsidRDefault="00014DB9">
            <w:pPr>
              <w:spacing w:line="276" w:lineRule="auto"/>
            </w:pPr>
            <w:r w:rsidRPr="00F120AC">
              <w:t>1</w:t>
            </w:r>
          </w:p>
        </w:tc>
        <w:tc>
          <w:tcPr>
            <w:tcW w:w="1665" w:type="dxa"/>
            <w:tcBorders>
              <w:top w:val="single" w:sz="4" w:space="0" w:color="auto"/>
              <w:left w:val="single" w:sz="4" w:space="0" w:color="auto"/>
              <w:bottom w:val="single" w:sz="4" w:space="0" w:color="auto"/>
              <w:right w:val="single" w:sz="4" w:space="0" w:color="auto"/>
            </w:tcBorders>
          </w:tcPr>
          <w:p w:rsidR="00014DB9" w:rsidRPr="00F120AC" w:rsidRDefault="00014DB9" w:rsidP="00014DB9">
            <w:pPr>
              <w:spacing w:line="276" w:lineRule="auto"/>
            </w:pPr>
            <w:r w:rsidRPr="00F120AC">
              <w:t>0x1901</w:t>
            </w:r>
          </w:p>
        </w:tc>
      </w:tr>
      <w:tr w:rsidR="00014DB9" w:rsidTr="00014DB9">
        <w:trPr>
          <w:trHeight w:val="354"/>
          <w:jc w:val="center"/>
        </w:trPr>
        <w:tc>
          <w:tcPr>
            <w:tcW w:w="1987" w:type="dxa"/>
            <w:tcBorders>
              <w:top w:val="single" w:sz="4" w:space="0" w:color="auto"/>
              <w:left w:val="single" w:sz="4" w:space="0" w:color="auto"/>
              <w:bottom w:val="single" w:sz="4" w:space="0" w:color="auto"/>
              <w:right w:val="single" w:sz="4" w:space="0" w:color="auto"/>
            </w:tcBorders>
            <w:hideMark/>
          </w:tcPr>
          <w:p w:rsidR="00014DB9" w:rsidRDefault="00014DB9">
            <w:r>
              <w:t xml:space="preserve">PrimaryRecord </w:t>
            </w:r>
          </w:p>
        </w:tc>
        <w:tc>
          <w:tcPr>
            <w:tcW w:w="1665" w:type="dxa"/>
            <w:tcBorders>
              <w:top w:val="single" w:sz="4" w:space="0" w:color="auto"/>
              <w:left w:val="single" w:sz="4" w:space="0" w:color="auto"/>
              <w:bottom w:val="single" w:sz="4" w:space="0" w:color="auto"/>
              <w:right w:val="single" w:sz="4" w:space="0" w:color="auto"/>
            </w:tcBorders>
          </w:tcPr>
          <w:p w:rsidR="00014DB9" w:rsidRDefault="00014DB9"/>
        </w:tc>
        <w:tc>
          <w:tcPr>
            <w:tcW w:w="3330" w:type="dxa"/>
            <w:gridSpan w:val="2"/>
            <w:tcBorders>
              <w:top w:val="single" w:sz="4" w:space="0" w:color="auto"/>
              <w:left w:val="single" w:sz="4" w:space="0" w:color="auto"/>
              <w:bottom w:val="single" w:sz="4" w:space="0" w:color="auto"/>
              <w:right w:val="single" w:sz="4" w:space="0" w:color="auto"/>
            </w:tcBorders>
            <w:hideMark/>
          </w:tcPr>
          <w:p w:rsidR="00014DB9" w:rsidRDefault="00014DB9">
            <w:r>
              <w:t>True</w:t>
            </w:r>
          </w:p>
        </w:tc>
      </w:tr>
      <w:tr w:rsidR="00014DB9" w:rsidTr="00014DB9">
        <w:trPr>
          <w:trHeight w:val="354"/>
          <w:jc w:val="center"/>
        </w:trPr>
        <w:tc>
          <w:tcPr>
            <w:tcW w:w="1987" w:type="dxa"/>
            <w:tcBorders>
              <w:top w:val="single" w:sz="4" w:space="0" w:color="auto"/>
              <w:left w:val="single" w:sz="4" w:space="0" w:color="auto"/>
              <w:bottom w:val="single" w:sz="4" w:space="0" w:color="auto"/>
              <w:right w:val="single" w:sz="4" w:space="0" w:color="auto"/>
            </w:tcBorders>
            <w:hideMark/>
          </w:tcPr>
          <w:p w:rsidR="00014DB9" w:rsidRDefault="00014DB9">
            <w:r>
              <w:t xml:space="preserve">VendorIDSource </w:t>
            </w:r>
          </w:p>
        </w:tc>
        <w:tc>
          <w:tcPr>
            <w:tcW w:w="1665" w:type="dxa"/>
            <w:tcBorders>
              <w:top w:val="single" w:sz="4" w:space="0" w:color="auto"/>
              <w:left w:val="single" w:sz="4" w:space="0" w:color="auto"/>
              <w:bottom w:val="single" w:sz="4" w:space="0" w:color="auto"/>
              <w:right w:val="single" w:sz="4" w:space="0" w:color="auto"/>
            </w:tcBorders>
          </w:tcPr>
          <w:p w:rsidR="00014DB9" w:rsidRDefault="00014DB9"/>
        </w:tc>
        <w:tc>
          <w:tcPr>
            <w:tcW w:w="3330" w:type="dxa"/>
            <w:gridSpan w:val="2"/>
            <w:tcBorders>
              <w:top w:val="single" w:sz="4" w:space="0" w:color="auto"/>
              <w:left w:val="single" w:sz="4" w:space="0" w:color="auto"/>
              <w:bottom w:val="single" w:sz="4" w:space="0" w:color="auto"/>
              <w:right w:val="single" w:sz="4" w:space="0" w:color="auto"/>
            </w:tcBorders>
            <w:hideMark/>
          </w:tcPr>
          <w:p w:rsidR="00014DB9" w:rsidRDefault="00014DB9">
            <w:r>
              <w:t>0x0002 (USB)</w:t>
            </w:r>
          </w:p>
        </w:tc>
      </w:tr>
    </w:tbl>
    <w:p w:rsidR="00014DB9" w:rsidRDefault="00014DB9"/>
    <w:p w:rsidR="00014DB9" w:rsidRDefault="00014DB9"/>
    <w:p w:rsidR="00014DB9" w:rsidRDefault="00014DB9">
      <w:r>
        <w:t xml:space="preserve">The version shall be updated per each official release to production. </w:t>
      </w:r>
    </w:p>
    <w:p w:rsidR="00014DB9" w:rsidRDefault="00014DB9">
      <w:r w:rsidRPr="00EA2959">
        <w:t>It is made up of model year and the number of the release.</w:t>
      </w:r>
    </w:p>
    <w:p w:rsidR="00014DB9" w:rsidRDefault="00014DB9">
      <w:r>
        <w:t xml:space="preserve">All pre-released development versions shall begin with a ProductID of  99xx. </w:t>
      </w:r>
    </w:p>
    <w:p w:rsidR="00014DB9" w:rsidRDefault="00014DB9"/>
    <w:p w:rsidR="00014DB9" w:rsidRPr="00AE50D2" w:rsidRDefault="00014DB9" w:rsidP="00014DB9">
      <w:r w:rsidRPr="00AE50D2">
        <w:t>The In-Vehicle Infotainment System shall use the values defined in this requirement for all other ways to advertise its characteristics via Bluetooth.</w:t>
      </w:r>
      <w:r w:rsidRPr="00AE50D2">
        <w:br/>
        <w:t>For example, for the Apple specific XAPL command, the In-Vehicle</w:t>
      </w:r>
      <w:r>
        <w:t xml:space="preserve"> Infotainment System shall send:  AT+XAPL=1BC4-0003-1702</w:t>
      </w:r>
      <w:r w:rsidRPr="00AE50D2">
        <w:t>,8</w:t>
      </w:r>
    </w:p>
    <w:p w:rsidR="00014DB9" w:rsidRDefault="00014DB9"/>
    <w:p w:rsidR="00014DB9" w:rsidRDefault="00014DB9"/>
    <w:p w:rsidR="00014DB9" w:rsidRPr="00014DB9" w:rsidRDefault="00014DB9" w:rsidP="00014DB9">
      <w:pPr>
        <w:pStyle w:val="Heading3"/>
        <w:rPr>
          <w:b w:val="0"/>
          <w:u w:val="single"/>
        </w:rPr>
      </w:pPr>
      <w:bookmarkStart w:id="38" w:name="_Toc369670914"/>
      <w:bookmarkStart w:id="39" w:name="_Toc1048710"/>
      <w:r w:rsidRPr="00014DB9">
        <w:rPr>
          <w:b w:val="0"/>
          <w:u w:val="single"/>
        </w:rPr>
        <w:t>BTP-REQ-047984/A-Bluetooth Stack Error Detection and Recovery (TcSE ROIN-304545-1)</w:t>
      </w:r>
      <w:bookmarkEnd w:id="39"/>
    </w:p>
    <w:p w:rsidR="008D4023" w:rsidRDefault="00014DB9">
      <w:pPr>
        <w:rPr>
          <w:rFonts w:cs="Arial"/>
          <w:szCs w:val="20"/>
        </w:rPr>
      </w:pPr>
      <w:r>
        <w:rPr>
          <w:rFonts w:cs="Arial"/>
          <w:szCs w:val="20"/>
        </w:rPr>
        <w:t xml:space="preserve">The IVIS shall monitor key characteristics (to be defined below) within the Bluetooth stack to determine when the Bluetooth stack has entered an unstable state. Upon detecting that the Bluetooth stack has entered an unstable state the IVIS shall complete a soft reset of the Bluetooth stack in an attempt to get the stack to recover. </w:t>
      </w:r>
    </w:p>
    <w:bookmarkEnd w:id="38"/>
    <w:p w:rsidR="008D4023" w:rsidRDefault="008D4023">
      <w:pPr>
        <w:rPr>
          <w:szCs w:val="20"/>
        </w:rPr>
      </w:pPr>
    </w:p>
    <w:p w:rsidR="00014DB9" w:rsidRPr="00014DB9" w:rsidRDefault="00014DB9" w:rsidP="00014DB9">
      <w:pPr>
        <w:pStyle w:val="Heading3"/>
        <w:rPr>
          <w:b w:val="0"/>
          <w:u w:val="single"/>
        </w:rPr>
      </w:pPr>
      <w:bookmarkStart w:id="40" w:name="_Toc1048711"/>
      <w:r w:rsidRPr="00014DB9">
        <w:rPr>
          <w:b w:val="0"/>
          <w:u w:val="single"/>
        </w:rPr>
        <w:t>BTP-REQ-047985/B-Bluetooth Stack Error Detection and Recovery - Monitoring Characteristics (TcSE ROIN-304546-1)</w:t>
      </w:r>
      <w:bookmarkEnd w:id="40"/>
    </w:p>
    <w:p w:rsidR="00014DB9" w:rsidRDefault="00014DB9">
      <w:pPr>
        <w:rPr>
          <w:rFonts w:eastAsia="Calibri" w:cs="Arial"/>
          <w:lang w:eastAsia="ja-JP"/>
        </w:rPr>
      </w:pPr>
      <w:r>
        <w:rPr>
          <w:rFonts w:eastAsia="Calibri" w:cs="Arial"/>
          <w:lang w:eastAsia="ja-JP"/>
        </w:rPr>
        <w:t>After the IVIS has attempted its 5</w:t>
      </w:r>
      <w:r>
        <w:rPr>
          <w:rFonts w:eastAsia="Calibri" w:cs="Arial"/>
          <w:vertAlign w:val="superscript"/>
          <w:lang w:eastAsia="ja-JP"/>
        </w:rPr>
        <w:t>th</w:t>
      </w:r>
      <w:r>
        <w:rPr>
          <w:rFonts w:eastAsia="Calibri" w:cs="Arial"/>
          <w:lang w:eastAsia="ja-JP"/>
        </w:rPr>
        <w:t xml:space="preserve"> unsolicited connection attempt as described in the Section </w:t>
      </w:r>
      <w:r>
        <w:rPr>
          <w:rFonts w:eastAsia="Calibri" w:cs="Arial"/>
        </w:rPr>
        <w:t>BTP-FUR-REQ-033809</w:t>
      </w:r>
      <w:r w:rsidRPr="00F71E6B">
        <w:rPr>
          <w:rFonts w:eastAsia="Calibri" w:cs="Arial"/>
        </w:rPr>
        <w:t>-Automatic Connection</w:t>
      </w:r>
      <w:r w:rsidRPr="00F71E6B">
        <w:rPr>
          <w:rFonts w:eastAsia="Calibri" w:cs="Arial"/>
          <w:lang w:eastAsia="ja-JP"/>
        </w:rPr>
        <w:t xml:space="preserve"> </w:t>
      </w:r>
      <w:r>
        <w:rPr>
          <w:rFonts w:eastAsia="Calibri" w:cs="Arial"/>
          <w:lang w:eastAsia="ja-JP"/>
        </w:rPr>
        <w:t xml:space="preserve">AND is not connected to any other device via Bluetooth, the IVIS shall determine that the Bluetooth stack has entered an unstable state. </w:t>
      </w:r>
    </w:p>
    <w:p w:rsidR="00014DB9" w:rsidRDefault="00014DB9">
      <w:pPr>
        <w:rPr>
          <w:rFonts w:eastAsia="Calibri" w:cs="Arial"/>
          <w:lang w:eastAsia="ja-JP"/>
        </w:rPr>
      </w:pPr>
    </w:p>
    <w:p w:rsidR="00014DB9" w:rsidRDefault="00014DB9">
      <w:pPr>
        <w:rPr>
          <w:rFonts w:eastAsia="Calibri" w:cs="Arial"/>
          <w:lang w:eastAsia="ja-JP"/>
        </w:rPr>
      </w:pPr>
      <w:r>
        <w:rPr>
          <w:rFonts w:eastAsia="Calibri" w:cs="Arial"/>
          <w:lang w:eastAsia="ja-JP"/>
        </w:rPr>
        <w:t xml:space="preserve">*Note: This could also mean that the device was not present, however to ensure that the IVIS is attempting any and all measures, this criteria shall be used. </w:t>
      </w:r>
    </w:p>
    <w:p w:rsidR="00014DB9" w:rsidRDefault="00014DB9"/>
    <w:p w:rsidR="00014DB9" w:rsidRPr="00014DB9" w:rsidRDefault="00014DB9" w:rsidP="00014DB9">
      <w:pPr>
        <w:pStyle w:val="Heading3"/>
        <w:rPr>
          <w:b w:val="0"/>
          <w:u w:val="single"/>
        </w:rPr>
      </w:pPr>
      <w:bookmarkStart w:id="41" w:name="_Toc1048712"/>
      <w:r w:rsidRPr="00014DB9">
        <w:rPr>
          <w:b w:val="0"/>
          <w:u w:val="single"/>
        </w:rPr>
        <w:lastRenderedPageBreak/>
        <w:t>BTP-REQ-047986/B-Bluetooth Stack Error Detection and Recovery - Bluetooth Stack Soft Reset (TcSE ROIN-304547-1)</w:t>
      </w:r>
      <w:bookmarkEnd w:id="41"/>
    </w:p>
    <w:p w:rsidR="00014DB9" w:rsidRDefault="00014DB9">
      <w:pPr>
        <w:rPr>
          <w:rFonts w:eastAsia="Calibri" w:cs="Arial"/>
          <w:lang w:eastAsia="ja-JP"/>
        </w:rPr>
      </w:pPr>
      <w:r>
        <w:rPr>
          <w:rFonts w:eastAsia="Calibri" w:cs="Arial"/>
          <w:lang w:eastAsia="ja-JP"/>
        </w:rPr>
        <w:t>Upon detecting that the Bluetooth stack has entered an unstable state, the IVIS shall complete the following:</w:t>
      </w:r>
    </w:p>
    <w:p w:rsidR="00014DB9" w:rsidRDefault="00014DB9">
      <w:pPr>
        <w:rPr>
          <w:rFonts w:eastAsia="Calibri" w:cs="Arial"/>
          <w:lang w:eastAsia="ja-JP"/>
        </w:rPr>
      </w:pPr>
    </w:p>
    <w:p w:rsidR="00014DB9" w:rsidRDefault="00014DB9">
      <w:pPr>
        <w:spacing w:after="200" w:line="276" w:lineRule="auto"/>
        <w:ind w:left="360"/>
        <w:contextualSpacing/>
        <w:rPr>
          <w:rFonts w:eastAsia="Calibri" w:cs="Arial"/>
          <w:lang w:eastAsia="ja-JP"/>
        </w:rPr>
      </w:pPr>
      <w:r>
        <w:rPr>
          <w:rFonts w:eastAsia="Calibri" w:cs="Arial"/>
          <w:lang w:eastAsia="ja-JP"/>
        </w:rPr>
        <w:t>1.  Toggle Bluetooth Off then ON within the IVIS</w:t>
      </w:r>
    </w:p>
    <w:p w:rsidR="00014DB9" w:rsidRDefault="00014DB9">
      <w:pPr>
        <w:spacing w:after="200" w:line="276" w:lineRule="auto"/>
        <w:ind w:left="360"/>
        <w:contextualSpacing/>
        <w:rPr>
          <w:rFonts w:eastAsia="Calibri" w:cs="Arial"/>
          <w:lang w:eastAsia="ja-JP"/>
        </w:rPr>
      </w:pPr>
      <w:r>
        <w:rPr>
          <w:rFonts w:eastAsia="Calibri" w:cs="Arial"/>
          <w:lang w:eastAsia="ja-JP"/>
        </w:rPr>
        <w:t>2.  Reload all Bluetooth Profiles</w:t>
      </w:r>
    </w:p>
    <w:p w:rsidR="00014DB9" w:rsidRDefault="00014DB9">
      <w:pPr>
        <w:spacing w:after="200" w:line="276" w:lineRule="auto"/>
        <w:ind w:left="360"/>
        <w:contextualSpacing/>
        <w:rPr>
          <w:rFonts w:eastAsia="Calibri" w:cs="Arial"/>
          <w:lang w:eastAsia="ja-JP"/>
        </w:rPr>
      </w:pPr>
      <w:r>
        <w:rPr>
          <w:rFonts w:eastAsia="Calibri" w:cs="Arial"/>
          <w:lang w:eastAsia="ja-JP"/>
        </w:rPr>
        <w:t xml:space="preserve">3.  Attempt the unsolicited connection sequence described in section </w:t>
      </w:r>
    </w:p>
    <w:p w:rsidR="00014DB9" w:rsidRDefault="00014DB9">
      <w:pPr>
        <w:spacing w:after="200" w:line="276" w:lineRule="auto"/>
        <w:ind w:left="360"/>
        <w:contextualSpacing/>
        <w:rPr>
          <w:rFonts w:eastAsia="Calibri" w:cs="Arial"/>
          <w:u w:val="single"/>
        </w:rPr>
      </w:pPr>
      <w:r>
        <w:rPr>
          <w:rFonts w:eastAsia="Calibri" w:cs="Arial"/>
          <w:lang w:eastAsia="ja-JP"/>
        </w:rPr>
        <w:t xml:space="preserve">    </w:t>
      </w:r>
      <w:r w:rsidRPr="002A70F5">
        <w:rPr>
          <w:rFonts w:eastAsia="Calibri" w:cs="Arial"/>
        </w:rPr>
        <w:t>BTP-FUR-REQ-033809</w:t>
      </w:r>
      <w:r>
        <w:rPr>
          <w:rFonts w:eastAsia="Calibri" w:cs="Arial"/>
        </w:rPr>
        <w:t xml:space="preserve">-Automatic </w:t>
      </w:r>
      <w:r w:rsidRPr="002A70F5">
        <w:rPr>
          <w:rFonts w:eastAsia="Calibri" w:cs="Arial"/>
        </w:rPr>
        <w:t>Connection</w:t>
      </w:r>
    </w:p>
    <w:p w:rsidR="00014DB9" w:rsidRDefault="00014DB9">
      <w:pPr>
        <w:spacing w:after="200" w:line="276" w:lineRule="auto"/>
        <w:contextualSpacing/>
        <w:rPr>
          <w:rFonts w:eastAsia="Calibri" w:cs="Arial"/>
          <w:lang w:eastAsia="ja-JP"/>
        </w:rPr>
      </w:pPr>
    </w:p>
    <w:p w:rsidR="00014DB9" w:rsidRDefault="00014DB9">
      <w:pPr>
        <w:rPr>
          <w:rFonts w:eastAsia="Calibri" w:cs="Arial"/>
          <w:lang w:eastAsia="ja-JP"/>
        </w:rPr>
      </w:pPr>
      <w:r>
        <w:rPr>
          <w:rFonts w:eastAsia="Calibri" w:cs="Arial"/>
          <w:lang w:eastAsia="ja-JP"/>
        </w:rPr>
        <w:t xml:space="preserve">*Note: The IVIS shall not disconnect ANY devices connected via Wi-Fi during this process. </w:t>
      </w:r>
    </w:p>
    <w:p w:rsidR="00014DB9" w:rsidRDefault="00014DB9"/>
    <w:p w:rsidR="00014DB9" w:rsidRDefault="00014DB9" w:rsidP="00014DB9">
      <w:pPr>
        <w:pStyle w:val="Heading1"/>
      </w:pPr>
      <w:bookmarkStart w:id="42" w:name="_Toc1048713"/>
      <w:r>
        <w:lastRenderedPageBreak/>
        <w:t>Functional Definition</w:t>
      </w:r>
      <w:bookmarkEnd w:id="42"/>
    </w:p>
    <w:p w:rsidR="00014DB9" w:rsidRDefault="00014DB9" w:rsidP="00014DB9">
      <w:pPr>
        <w:pStyle w:val="Heading2"/>
      </w:pPr>
      <w:bookmarkStart w:id="43" w:name="_Toc1048714"/>
      <w:r w:rsidRPr="00B9479B">
        <w:t>BTP-FUN-REQ-033734/A-Pairing (TcSE ROIN-294304-1)</w:t>
      </w:r>
      <w:bookmarkEnd w:id="43"/>
    </w:p>
    <w:p w:rsidR="008D4023" w:rsidRDefault="00014DB9">
      <w:pPr>
        <w:rPr>
          <w:rFonts w:cs="Arial"/>
          <w:szCs w:val="20"/>
        </w:rPr>
      </w:pPr>
      <w:r>
        <w:rPr>
          <w:rFonts w:cs="Arial"/>
          <w:szCs w:val="20"/>
        </w:rPr>
        <w:t xml:space="preserve"> </w:t>
      </w:r>
    </w:p>
    <w:p w:rsidR="008D4023" w:rsidRDefault="008D4023">
      <w:pPr>
        <w:rPr>
          <w:rFonts w:cs="Arial"/>
          <w:szCs w:val="20"/>
        </w:rPr>
      </w:pPr>
    </w:p>
    <w:p w:rsidR="00014DB9" w:rsidRDefault="00014DB9" w:rsidP="00014DB9">
      <w:pPr>
        <w:pStyle w:val="Heading3"/>
      </w:pPr>
      <w:bookmarkStart w:id="44" w:name="_Toc1048715"/>
      <w:r>
        <w:t>Use Cases</w:t>
      </w:r>
      <w:bookmarkEnd w:id="44"/>
    </w:p>
    <w:p w:rsidR="00014DB9" w:rsidRDefault="00014DB9" w:rsidP="00014DB9">
      <w:pPr>
        <w:pStyle w:val="Heading4"/>
      </w:pPr>
      <w:r>
        <w:t>BTP-UC-REQ-033735/C-Pairing a phone via SSP – Discoverable Mode (TcSE ROIN-290831-2)</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BTP-FUR-REQ-033779/E-Pairing Process (TcSE ROIN-295154-2)</w:t>
      </w:r>
    </w:p>
    <w:p w:rsidR="00014DB9" w:rsidRPr="005F5EF0" w:rsidRDefault="00014DB9" w:rsidP="00014DB9">
      <w:pPr>
        <w:rPr>
          <w:sz w:val="16"/>
          <w:szCs w:val="16"/>
        </w:rPr>
      </w:pPr>
      <w:r w:rsidRPr="005F5EF0">
        <w:rPr>
          <w:sz w:val="16"/>
          <w:szCs w:val="16"/>
        </w:rPr>
        <w:t>BTP-FUR-REQ-033777/C-Discoverable Mode (Find In-Vehicle Infotainment System) (TcSE ROIN-295152-2)</w:t>
      </w:r>
    </w:p>
    <w:p w:rsidR="00014DB9" w:rsidRPr="005F5EF0" w:rsidRDefault="00014DB9" w:rsidP="00014DB9">
      <w:pPr>
        <w:rPr>
          <w:sz w:val="16"/>
          <w:szCs w:val="16"/>
        </w:rPr>
      </w:pPr>
      <w:r w:rsidRPr="005F5EF0">
        <w:rPr>
          <w:sz w:val="16"/>
          <w:szCs w:val="16"/>
        </w:rPr>
        <w:t>BTC-FUR-REQ-247389/B-Primary Device Setting</w:t>
      </w:r>
    </w:p>
    <w:p w:rsidR="00014DB9" w:rsidRPr="005F5EF0" w:rsidRDefault="00014DB9" w:rsidP="00014DB9">
      <w:pPr>
        <w:rPr>
          <w:sz w:val="16"/>
          <w:szCs w:val="16"/>
        </w:rPr>
      </w:pPr>
      <w:r w:rsidRPr="005F5EF0">
        <w:rPr>
          <w:sz w:val="16"/>
          <w:szCs w:val="16"/>
        </w:rPr>
        <w:t>BTP-FUR-REQ-033773/B-Secure Simple Pairing (TcSE ROIN-295148-2)</w:t>
      </w:r>
    </w:p>
    <w:p w:rsidR="00014DB9" w:rsidRPr="005F5EF0" w:rsidRDefault="00014DB9" w:rsidP="00014DB9">
      <w:pPr>
        <w:rPr>
          <w:sz w:val="16"/>
          <w:szCs w:val="16"/>
        </w:rPr>
      </w:pPr>
      <w:r w:rsidRPr="005F5EF0">
        <w:rPr>
          <w:sz w:val="16"/>
          <w:szCs w:val="16"/>
        </w:rPr>
        <w:t>BTC-FUR-REQ-194148/B-Device Friendly Name</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Device supports Bluetooth 2.1 (SSP) or above.</w:t>
            </w:r>
          </w:p>
          <w:p w:rsidR="00014DB9" w:rsidRDefault="00014DB9">
            <w:pPr>
              <w:rPr>
                <w:rFonts w:cs="Arial"/>
              </w:rPr>
            </w:pPr>
            <w:r>
              <w:rPr>
                <w:rFonts w:cs="Arial"/>
              </w:rPr>
              <w:t xml:space="preserve">Infotainment system must be on. </w:t>
            </w:r>
          </w:p>
          <w:p w:rsidR="00014DB9" w:rsidRDefault="00014DB9">
            <w:pPr>
              <w:rPr>
                <w:rFonts w:cs="Arial"/>
              </w:rPr>
            </w:pPr>
            <w:r>
              <w:rPr>
                <w:rFonts w:cs="Arial"/>
              </w:rPr>
              <w:t>Bluetooth must be on in In-Vehicle Infotainment System and mobile device(s).</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opts to add a new phone</w:t>
            </w:r>
          </w:p>
          <w:p w:rsidR="00014DB9" w:rsidRDefault="00014DB9">
            <w:pPr>
              <w:rPr>
                <w:rFonts w:cs="Arial"/>
              </w:rPr>
            </w:pPr>
            <w:r>
              <w:rPr>
                <w:rFonts w:cs="Arial"/>
              </w:rPr>
              <w:t>In-Vehicle infotainment system is placed into discoverable mode</w:t>
            </w:r>
          </w:p>
          <w:p w:rsidR="00014DB9" w:rsidRDefault="00014DB9">
            <w:pPr>
              <w:rPr>
                <w:rFonts w:cs="Arial"/>
              </w:rPr>
            </w:pPr>
            <w:r>
              <w:rPr>
                <w:rFonts w:cs="Arial"/>
              </w:rPr>
              <w:t>Customer searches for system from their device.</w:t>
            </w:r>
          </w:p>
          <w:p w:rsidR="00014DB9" w:rsidRDefault="00014DB9">
            <w:pPr>
              <w:rPr>
                <w:rFonts w:cs="Arial"/>
              </w:rPr>
            </w:pPr>
            <w:r>
              <w:rPr>
                <w:rFonts w:cs="Arial"/>
              </w:rPr>
              <w:t>Customer selects system from their device</w:t>
            </w:r>
          </w:p>
          <w:p w:rsidR="00014DB9" w:rsidRDefault="00014DB9">
            <w:pPr>
              <w:rPr>
                <w:rFonts w:cs="Arial"/>
              </w:rPr>
            </w:pPr>
            <w:r>
              <w:rPr>
                <w:rFonts w:cs="Arial"/>
              </w:rPr>
              <w:t>Once pairing request is received from the device, In-Vehicle Infotainment System displays Secure Simple PIN.</w:t>
            </w:r>
          </w:p>
          <w:p w:rsidR="00014DB9" w:rsidRDefault="00014DB9">
            <w:pPr>
              <w:rPr>
                <w:rFonts w:cs="Arial"/>
              </w:rPr>
            </w:pPr>
            <w:r>
              <w:rPr>
                <w:rFonts w:cs="Arial"/>
              </w:rPr>
              <w:t>Customer confirms that Secure Simple PIN is the same on In-Vehicle Infotainment System and device</w:t>
            </w:r>
          </w:p>
          <w:p w:rsidR="00014DB9" w:rsidRDefault="00014DB9">
            <w:pPr>
              <w:rPr>
                <w:rFonts w:cs="Arial"/>
              </w:rPr>
            </w:pPr>
            <w:r>
              <w:rPr>
                <w:rFonts w:cs="Arial"/>
              </w:rPr>
              <w:t>The user will have the option to cancel the procedure from the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014DB9" w:rsidRDefault="00014DB9">
            <w:pPr>
              <w:rPr>
                <w:rFonts w:cs="Arial"/>
              </w:rPr>
            </w:pPr>
            <w:r>
              <w:rPr>
                <w:rFonts w:cs="Arial"/>
              </w:rPr>
              <w:t>The In-Vehicle Infotainment System is paired to the device.</w:t>
            </w:r>
          </w:p>
          <w:p w:rsidR="00014DB9" w:rsidRDefault="00014DB9">
            <w:pPr>
              <w:rPr>
                <w:rFonts w:cs="Arial"/>
              </w:rPr>
            </w:pPr>
            <w:r>
              <w:rPr>
                <w:rFonts w:cs="Arial"/>
              </w:rPr>
              <w:t>When no other device was paired before the newly paired device will be set as favorite device.</w:t>
            </w:r>
          </w:p>
          <w:p w:rsidR="00014DB9" w:rsidRDefault="00014DB9">
            <w:pPr>
              <w:rPr>
                <w:rFonts w:cs="Arial"/>
              </w:rPr>
            </w:pPr>
            <w:r>
              <w:rPr>
                <w:rFonts w:cs="Arial"/>
              </w:rPr>
              <w:t>When another device was paired already t</w:t>
            </w:r>
            <w:r w:rsidRPr="001518DA">
              <w:rPr>
                <w:rFonts w:cs="Arial"/>
              </w:rPr>
              <w:t>he In-Vehi</w:t>
            </w:r>
            <w:r>
              <w:rPr>
                <w:rFonts w:cs="Arial"/>
              </w:rPr>
              <w:t xml:space="preserve">cle Infotainment System might provide the Customer </w:t>
            </w:r>
            <w:r w:rsidRPr="001518DA">
              <w:rPr>
                <w:rFonts w:cs="Arial"/>
              </w:rPr>
              <w:t>with the option to set the phone to favorite</w:t>
            </w:r>
            <w:r>
              <w:rPr>
                <w:rFonts w:cs="Arial"/>
              </w:rPr>
              <w:t>.</w:t>
            </w:r>
          </w:p>
          <w:p w:rsidR="00014DB9" w:rsidRDefault="00014DB9">
            <w:pPr>
              <w:rPr>
                <w:rFonts w:cs="Arial"/>
              </w:rPr>
            </w:pPr>
            <w:r>
              <w:rPr>
                <w:rFonts w:cs="Arial"/>
              </w:rPr>
              <w:t xml:space="preserve">A HFP connection is established between the In-Vehicle Infotainment System </w:t>
            </w:r>
          </w:p>
          <w:p w:rsidR="00014DB9" w:rsidRDefault="00014DB9">
            <w:pPr>
              <w:rPr>
                <w:rFonts w:cs="Arial"/>
              </w:rPr>
            </w:pPr>
            <w:r>
              <w:rPr>
                <w:rFonts w:cs="Arial"/>
              </w:rPr>
              <w:t>The In-Vehicle Infotainment System attempts to download the phonebook and call history of the connected phone. (if supported)</w:t>
            </w:r>
          </w:p>
          <w:p w:rsidR="00014DB9" w:rsidRDefault="00014DB9">
            <w:pPr>
              <w:rPr>
                <w:rFonts w:cs="Arial"/>
              </w:rPr>
            </w:pPr>
            <w:r>
              <w:rPr>
                <w:rFonts w:cs="Arial"/>
              </w:rPr>
              <w:t>The In-Vehicle Infotainment System synchronizes the text messages from the connected phone. (if supported)</w:t>
            </w:r>
          </w:p>
          <w:p w:rsidR="00014DB9" w:rsidRDefault="00014DB9">
            <w:pPr>
              <w:rPr>
                <w:rFonts w:cs="Arial"/>
              </w:rPr>
            </w:pPr>
            <w:r>
              <w:rPr>
                <w:rFonts w:cs="Arial"/>
              </w:rPr>
              <w:t>Signal strength, phone battery strength and roaming status will be available for the In-Vehicle Infotainment System to display</w:t>
            </w:r>
          </w:p>
          <w:p w:rsidR="00014DB9" w:rsidRDefault="00014DB9">
            <w:pPr>
              <w:rPr>
                <w:rFonts w:cs="Arial"/>
              </w:rPr>
            </w:pPr>
            <w:r>
              <w:rPr>
                <w:rFonts w:cs="Arial"/>
              </w:rPr>
              <w:t>Audio Streaming Connections are established (if supported).</w:t>
            </w:r>
          </w:p>
          <w:p w:rsidR="00014DB9" w:rsidRDefault="00014DB9">
            <w:pPr>
              <w:rPr>
                <w:rFonts w:cs="Arial"/>
              </w:rPr>
            </w:pPr>
          </w:p>
          <w:p w:rsidR="00014DB9" w:rsidRDefault="00014DB9" w:rsidP="00014DB9">
            <w:pPr>
              <w:rPr>
                <w:rFonts w:cs="Arial"/>
              </w:rPr>
            </w:pPr>
            <w:r>
              <w:rPr>
                <w:rFonts w:cs="Arial"/>
              </w:rPr>
              <w:t xml:space="preserve">*Note: The In-Vehicle Infotainment System might alert the customer to look at their phone to authorize the phonebook download and/or text message access (if supported by the newly paired phone).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lang w:eastAsia="zh-CN"/>
              </w:rPr>
            </w:pPr>
            <w:r>
              <w:rPr>
                <w:rFonts w:cs="Arial"/>
                <w:lang w:eastAsia="zh-CN"/>
              </w:rPr>
              <w:t>E1 - Customer chooses ‘No’ the PIN doesn’t match on the In-Vehicle Infotainment System.</w:t>
            </w:r>
          </w:p>
          <w:p w:rsidR="00014DB9" w:rsidRDefault="00014DB9">
            <w:pPr>
              <w:rPr>
                <w:rFonts w:cs="Arial"/>
                <w:lang w:eastAsia="zh-CN"/>
              </w:rPr>
            </w:pPr>
            <w:r>
              <w:rPr>
                <w:rFonts w:cs="Arial"/>
                <w:lang w:eastAsia="zh-CN"/>
              </w:rPr>
              <w:t>E2 - Customer chooses ‘No’ the PIN doesn’t match on the device.</w:t>
            </w:r>
          </w:p>
          <w:p w:rsidR="00014DB9" w:rsidRDefault="00014DB9">
            <w:pPr>
              <w:rPr>
                <w:rFonts w:cs="Arial"/>
                <w:lang w:eastAsia="zh-CN"/>
              </w:rPr>
            </w:pPr>
            <w:r>
              <w:rPr>
                <w:rFonts w:cs="Arial"/>
                <w:lang w:eastAsia="zh-CN"/>
              </w:rPr>
              <w:t>E3 - Customer does not initiate pairing from device.</w:t>
            </w:r>
          </w:p>
          <w:p w:rsidR="00014DB9" w:rsidRDefault="00014DB9">
            <w:r>
              <w:rPr>
                <w:rFonts w:cs="Arial"/>
                <w:lang w:eastAsia="zh-CN"/>
              </w:rPr>
              <w:t>E4 - Unexpected Device Disconnect During Pairing</w:t>
            </w:r>
            <w:r w:rsidRPr="00EC7320">
              <w:rPr>
                <w:rFonts w:cs="Arial"/>
                <w:lang w:eastAsia="zh-CN"/>
              </w:rPr>
              <w:t xml:space="preserve"> prior to authentication</w:t>
            </w:r>
            <w:r>
              <w:rPr>
                <w:rFonts w:cs="Arial"/>
                <w:lang w:eastAsia="zh-CN"/>
              </w:rPr>
              <w:t>.</w:t>
            </w:r>
          </w:p>
          <w:p w:rsidR="00014DB9" w:rsidRDefault="00014DB9">
            <w:r>
              <w:rPr>
                <w:rFonts w:cs="Arial"/>
                <w:lang w:eastAsia="zh-CN"/>
              </w:rPr>
              <w:t>E5 - Pairing Fails.</w:t>
            </w:r>
          </w:p>
          <w:p w:rsidR="00014DB9" w:rsidRDefault="00014DB9">
            <w:pPr>
              <w:rPr>
                <w:rFonts w:cs="Arial"/>
                <w:lang w:eastAsia="zh-CN"/>
              </w:rPr>
            </w:pPr>
            <w:r>
              <w:rPr>
                <w:rFonts w:cs="Arial"/>
                <w:lang w:eastAsia="zh-CN"/>
              </w:rPr>
              <w:t>E6 - Customer initiates pairing but does not confirm PIN.</w:t>
            </w:r>
          </w:p>
          <w:p w:rsidR="00014DB9" w:rsidRDefault="00014DB9">
            <w:pPr>
              <w:rPr>
                <w:rFonts w:cs="Arial"/>
                <w:lang w:eastAsia="zh-CN"/>
              </w:rPr>
            </w:pPr>
            <w:r>
              <w:rPr>
                <w:rFonts w:cs="Arial"/>
                <w:lang w:eastAsia="zh-CN"/>
              </w:rPr>
              <w:t>E7 - Connection cannot be established  / maintained for Calling Features.</w:t>
            </w:r>
          </w:p>
          <w:p w:rsidR="00014DB9" w:rsidRDefault="00014DB9">
            <w:pPr>
              <w:rPr>
                <w:rFonts w:cs="Arial"/>
                <w:lang w:eastAsia="zh-CN"/>
              </w:rPr>
            </w:pPr>
            <w:r>
              <w:rPr>
                <w:rFonts w:cs="Arial"/>
                <w:lang w:eastAsia="zh-CN"/>
              </w:rPr>
              <w:t>E8 - Messages Cannot be Synchronized and Customer Cannot be Notified of New Messages.</w:t>
            </w:r>
          </w:p>
          <w:p w:rsidR="00014DB9" w:rsidRDefault="00014DB9">
            <w:pPr>
              <w:rPr>
                <w:rFonts w:cs="Arial"/>
                <w:lang w:eastAsia="zh-CN"/>
              </w:rPr>
            </w:pPr>
            <w:r>
              <w:rPr>
                <w:rFonts w:cs="Arial"/>
                <w:lang w:eastAsia="zh-CN"/>
              </w:rPr>
              <w:lastRenderedPageBreak/>
              <w:t>E9 - Customer Cannot be Notified of New Messages.</w:t>
            </w:r>
          </w:p>
          <w:p w:rsidR="00014DB9" w:rsidRDefault="00014DB9">
            <w:pPr>
              <w:rPr>
                <w:rFonts w:cs="Arial"/>
                <w:lang w:eastAsia="zh-CN"/>
              </w:rPr>
            </w:pPr>
            <w:r>
              <w:rPr>
                <w:rFonts w:cs="Arial"/>
                <w:lang w:eastAsia="zh-CN"/>
              </w:rPr>
              <w:t>E10 - Phonebook cannot be downloaded.</w:t>
            </w:r>
          </w:p>
          <w:p w:rsidR="00014DB9" w:rsidRDefault="00014DB9">
            <w:pPr>
              <w:rPr>
                <w:rFonts w:cs="Arial"/>
                <w:lang w:eastAsia="zh-CN"/>
              </w:rPr>
            </w:pPr>
            <w:r>
              <w:rPr>
                <w:rFonts w:cs="Arial"/>
                <w:lang w:eastAsia="zh-CN"/>
              </w:rPr>
              <w:t>E11 - Signal strength , phone battery strength and/or roaming status not available.</w:t>
            </w:r>
          </w:p>
          <w:p w:rsidR="00014DB9" w:rsidRDefault="00014DB9">
            <w:pPr>
              <w:rPr>
                <w:rFonts w:cs="Arial"/>
                <w:lang w:eastAsia="zh-CN"/>
              </w:rPr>
            </w:pPr>
            <w:r>
              <w:rPr>
                <w:rFonts w:cs="Arial"/>
                <w:lang w:eastAsia="zh-CN"/>
              </w:rPr>
              <w:t>E12 - Customer exits pairing by canceling action via In-Vehicle Infotainment System G-HMI options.</w:t>
            </w:r>
          </w:p>
          <w:p w:rsidR="00014DB9" w:rsidRDefault="00014DB9">
            <w:pPr>
              <w:rPr>
                <w:rFonts w:cs="Arial"/>
                <w:lang w:eastAsia="zh-CN"/>
              </w:rPr>
            </w:pPr>
            <w:r>
              <w:rPr>
                <w:rFonts w:cs="Arial"/>
                <w:lang w:eastAsia="zh-CN"/>
              </w:rPr>
              <w:t>E13 – Pairing a Non-Audio / Phone Device.</w:t>
            </w:r>
          </w:p>
          <w:p w:rsidR="00014DB9" w:rsidRDefault="00014DB9">
            <w:pPr>
              <w:rPr>
                <w:rFonts w:cs="Arial"/>
                <w:lang w:eastAsia="zh-CN"/>
              </w:rPr>
            </w:pPr>
            <w:r>
              <w:rPr>
                <w:rFonts w:cs="Arial"/>
                <w:lang w:eastAsia="zh-CN"/>
              </w:rPr>
              <w:t>E14 - Connection Cannot be established for audio source.</w:t>
            </w:r>
          </w:p>
          <w:p w:rsidR="00014DB9" w:rsidRDefault="00014DB9">
            <w:r>
              <w:rPr>
                <w:rFonts w:cs="Arial"/>
                <w:lang w:eastAsia="zh-CN"/>
              </w:rPr>
              <w:t>E15 - Connection Cannot be established for audio control.</w:t>
            </w:r>
          </w:p>
          <w:p w:rsidR="00014DB9" w:rsidRPr="008753E6" w:rsidRDefault="00014DB9">
            <w:pPr>
              <w:numPr>
                <w:ins w:id="45" w:author="rpaquet2" w:date="2013-10-09T15:59:00Z"/>
              </w:numPr>
              <w:rPr>
                <w:rFonts w:cs="Arial"/>
              </w:rPr>
            </w:pPr>
            <w:r w:rsidRPr="008753E6">
              <w:rPr>
                <w:rFonts w:cs="Arial"/>
                <w:lang w:eastAsia="zh-CN"/>
              </w:rPr>
              <w:t>E16 – Unexpected Device Disconnect After Authentication, but prior to completing the overall connection / pairing process.</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V-HMI</w:t>
            </w:r>
          </w:p>
          <w:p w:rsidR="00014DB9" w:rsidRDefault="00014DB9">
            <w:pPr>
              <w:rPr>
                <w:rFonts w:cs="Arial"/>
              </w:rPr>
            </w:pPr>
            <w:r>
              <w:rPr>
                <w:rFonts w:cs="Arial"/>
              </w:rPr>
              <w:t>G-HMI</w:t>
            </w:r>
          </w:p>
          <w:p w:rsidR="00014DB9" w:rsidRDefault="00014DB9">
            <w:pPr>
              <w:rPr>
                <w:rFonts w:cs="Arial"/>
              </w:rPr>
            </w:pPr>
            <w:r>
              <w:rPr>
                <w:rFonts w:cs="Arial"/>
              </w:rPr>
              <w:t>Audio Out</w:t>
            </w:r>
          </w:p>
        </w:tc>
      </w:tr>
    </w:tbl>
    <w:p w:rsidR="00014DB9" w:rsidRDefault="00014DB9"/>
    <w:p w:rsidR="00014DB9" w:rsidRDefault="00014DB9" w:rsidP="00014DB9">
      <w:pPr>
        <w:pStyle w:val="Heading4"/>
      </w:pPr>
      <w:r>
        <w:t>BTC-UC-REQ-280655/A-Pairing a phone via SSP Just Works - Discoverable Mode</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BTC-FUR-REQ-283783/A-Just Works Pairing</w:t>
      </w:r>
    </w:p>
    <w:p w:rsidR="00014DB9" w:rsidRPr="005F5EF0" w:rsidRDefault="00014DB9" w:rsidP="00014DB9">
      <w:pPr>
        <w:rPr>
          <w:sz w:val="16"/>
          <w:szCs w:val="16"/>
        </w:rPr>
      </w:pPr>
      <w:r w:rsidRPr="005F5EF0">
        <w:rPr>
          <w:sz w:val="16"/>
          <w:szCs w:val="16"/>
        </w:rPr>
        <w:t>BTC-FUR-REQ-280651/A-Just Works Pairing</w:t>
      </w:r>
    </w:p>
    <w:p w:rsidR="00014DB9" w:rsidRPr="005F5EF0" w:rsidRDefault="00014DB9" w:rsidP="00014DB9">
      <w:pPr>
        <w:rPr>
          <w:sz w:val="16"/>
          <w:szCs w:val="16"/>
        </w:rPr>
      </w:pPr>
      <w:r w:rsidRPr="005F5EF0">
        <w:rPr>
          <w:sz w:val="16"/>
          <w:szCs w:val="16"/>
        </w:rPr>
        <w:t>BTP-FUR-REQ-033773/B-Secure Simple Pairing (TcSE ROIN-295148-2)</w:t>
      </w:r>
    </w:p>
    <w:p w:rsidR="00014DB9" w:rsidRPr="005F5EF0" w:rsidRDefault="00014DB9" w:rsidP="00014DB9">
      <w:pPr>
        <w:rPr>
          <w:sz w:val="16"/>
          <w:szCs w:val="16"/>
        </w:rPr>
      </w:pPr>
      <w:r w:rsidRPr="005F5EF0">
        <w:rPr>
          <w:sz w:val="16"/>
          <w:szCs w:val="16"/>
        </w:rPr>
        <w:t>BTP-FUR-REQ-033777/C-Discoverable Mode (Find In-Vehicle Infotainment System) (TcSE ROIN-295152-2)</w:t>
      </w:r>
    </w:p>
    <w:p w:rsidR="00014DB9" w:rsidRPr="005F5EF0" w:rsidRDefault="00014DB9" w:rsidP="00014DB9">
      <w:pPr>
        <w:rPr>
          <w:sz w:val="16"/>
          <w:szCs w:val="16"/>
        </w:rPr>
      </w:pPr>
      <w:r w:rsidRPr="005F5EF0">
        <w:rPr>
          <w:sz w:val="16"/>
          <w:szCs w:val="16"/>
        </w:rPr>
        <w:t>BTC-FUR-REQ-247389/B-Primary Device Setting</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8"/>
        <w:gridCol w:w="7640"/>
      </w:tblGrid>
      <w:tr w:rsidR="00014DB9" w:rsidTr="00014DB9">
        <w:trPr>
          <w:jc w:val="center"/>
        </w:trPr>
        <w:tc>
          <w:tcPr>
            <w:tcW w:w="182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76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rPr>
                <w:rFonts w:cs="Arial"/>
              </w:rPr>
              <w:t>Customer, Mobile Phone</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Infotainment System and device support Bluetooth 2.1 with Just Works capability.</w:t>
            </w:r>
          </w:p>
          <w:p w:rsidR="00014DB9" w:rsidRDefault="00014DB9">
            <w:pPr>
              <w:spacing w:line="276" w:lineRule="auto"/>
              <w:rPr>
                <w:rFonts w:cs="Arial"/>
              </w:rPr>
            </w:pPr>
            <w:r>
              <w:rPr>
                <w:rFonts w:cs="Arial"/>
              </w:rPr>
              <w:t xml:space="preserve">Infotainment system must be on. </w:t>
            </w:r>
          </w:p>
          <w:p w:rsidR="00014DB9" w:rsidRDefault="00014DB9">
            <w:pPr>
              <w:spacing w:line="276" w:lineRule="auto"/>
            </w:pPr>
            <w:r>
              <w:rPr>
                <w:rFonts w:cs="Arial"/>
              </w:rPr>
              <w:t>Bluetooth must be on in In-Vehicle Infotainment System and mobile device(s).</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Customer opts to add a new phone</w:t>
            </w:r>
          </w:p>
          <w:p w:rsidR="00014DB9" w:rsidRDefault="00014DB9">
            <w:pPr>
              <w:spacing w:line="276" w:lineRule="auto"/>
              <w:rPr>
                <w:rFonts w:cs="Arial"/>
              </w:rPr>
            </w:pPr>
            <w:r>
              <w:rPr>
                <w:rFonts w:cs="Arial"/>
              </w:rPr>
              <w:t>In-Vehicle infotainment system is placed into discoverable mode.</w:t>
            </w:r>
          </w:p>
          <w:p w:rsidR="00014DB9" w:rsidRDefault="00014DB9" w:rsidP="00014DB9">
            <w:pPr>
              <w:rPr>
                <w:rFonts w:cs="Arial"/>
              </w:rPr>
            </w:pPr>
            <w:r>
              <w:rPr>
                <w:rFonts w:cs="Arial"/>
              </w:rPr>
              <w:t>In-Vehicle infotainment system is placed into discoverable mode</w:t>
            </w:r>
          </w:p>
          <w:p w:rsidR="00014DB9" w:rsidRDefault="00014DB9" w:rsidP="00014DB9">
            <w:pPr>
              <w:rPr>
                <w:rFonts w:cs="Arial"/>
              </w:rPr>
            </w:pPr>
            <w:r>
              <w:rPr>
                <w:rFonts w:cs="Arial"/>
              </w:rPr>
              <w:t>Customer searches for system from their device.</w:t>
            </w:r>
          </w:p>
          <w:p w:rsidR="00014DB9" w:rsidRDefault="00014DB9" w:rsidP="00014DB9">
            <w:pPr>
              <w:rPr>
                <w:rFonts w:cs="Arial"/>
              </w:rPr>
            </w:pPr>
            <w:r>
              <w:rPr>
                <w:rFonts w:cs="Arial"/>
              </w:rPr>
              <w:t>Customer selects system from their device, and confirms via G-HMI that he wants to pair with the mobile device.</w:t>
            </w:r>
          </w:p>
          <w:p w:rsidR="00014DB9" w:rsidRDefault="00014DB9">
            <w:pPr>
              <w:spacing w:line="276" w:lineRule="auto"/>
            </w:pPr>
            <w:r>
              <w:rPr>
                <w:rFonts w:cs="Arial"/>
              </w:rPr>
              <w:t>The costumer will have the option to cancel the procedure from the In-Vehicle Infotainment System.</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The In-Vehicle Infotainment System is paired to the device.</w:t>
            </w:r>
          </w:p>
          <w:p w:rsidR="00014DB9" w:rsidRDefault="00014DB9">
            <w:pPr>
              <w:spacing w:line="276" w:lineRule="auto"/>
              <w:rPr>
                <w:rFonts w:cs="Arial"/>
              </w:rPr>
            </w:pPr>
            <w:r>
              <w:rPr>
                <w:rFonts w:cs="Arial"/>
              </w:rPr>
              <w:t>When no other device was paired before the newly paired device will be set as favorite device.</w:t>
            </w:r>
          </w:p>
          <w:p w:rsidR="00014DB9" w:rsidRDefault="00014DB9">
            <w:pPr>
              <w:spacing w:line="276" w:lineRule="auto"/>
              <w:rPr>
                <w:rFonts w:cs="Arial"/>
              </w:rPr>
            </w:pPr>
            <w:r>
              <w:rPr>
                <w:rFonts w:cs="Arial"/>
              </w:rPr>
              <w:t>When another device was paired already the In-Vehicle Infotainment System might provide the Customer with the option to set the newly paired phone as favorite.</w:t>
            </w:r>
          </w:p>
          <w:p w:rsidR="00014DB9" w:rsidRDefault="00014DB9">
            <w:pPr>
              <w:spacing w:line="276" w:lineRule="auto"/>
              <w:rPr>
                <w:rFonts w:cs="Arial"/>
              </w:rPr>
            </w:pPr>
            <w:r>
              <w:rPr>
                <w:rFonts w:cs="Arial"/>
              </w:rPr>
              <w:t>A HFP connection is established between the In-Vehicle Infotainment System and the mobile device.</w:t>
            </w:r>
          </w:p>
          <w:p w:rsidR="00014DB9" w:rsidRDefault="00014DB9">
            <w:pPr>
              <w:spacing w:line="276" w:lineRule="auto"/>
              <w:rPr>
                <w:rFonts w:cs="Arial"/>
              </w:rPr>
            </w:pPr>
            <w:r>
              <w:rPr>
                <w:rFonts w:cs="Arial"/>
              </w:rPr>
              <w:t xml:space="preserve">The In-Vehicle Infotainment System attempts to download the phonebook and call history of the connected phone. </w:t>
            </w:r>
          </w:p>
          <w:p w:rsidR="00014DB9" w:rsidRDefault="00014DB9">
            <w:pPr>
              <w:spacing w:line="276" w:lineRule="auto"/>
              <w:rPr>
                <w:rFonts w:cs="Arial"/>
              </w:rPr>
            </w:pPr>
            <w:r>
              <w:rPr>
                <w:rFonts w:cs="Arial"/>
              </w:rPr>
              <w:t>The In-Vehicle Infotainment System synchronizes the text messages from the connected phone.</w:t>
            </w:r>
          </w:p>
          <w:p w:rsidR="00014DB9" w:rsidRDefault="00014DB9">
            <w:pPr>
              <w:spacing w:line="276" w:lineRule="auto"/>
              <w:rPr>
                <w:rFonts w:cs="Arial"/>
              </w:rPr>
            </w:pPr>
            <w:r>
              <w:rPr>
                <w:rFonts w:cs="Arial"/>
              </w:rPr>
              <w:t>Signal strength, phone battery strength and roaming status will be available for the In-Vehicle Infotainment System to display</w:t>
            </w:r>
          </w:p>
          <w:p w:rsidR="00014DB9" w:rsidRDefault="00014DB9">
            <w:pPr>
              <w:spacing w:line="276" w:lineRule="auto"/>
            </w:pPr>
            <w:r>
              <w:rPr>
                <w:rFonts w:cs="Arial"/>
              </w:rPr>
              <w:t>Audio Streaming Connections are established (if supported)</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lang w:eastAsia="zh-CN"/>
              </w:rPr>
            </w:pPr>
            <w:r>
              <w:rPr>
                <w:rFonts w:cs="Arial"/>
                <w:lang w:eastAsia="zh-CN"/>
              </w:rPr>
              <w:t>E1 - Unexpected Device Disconnect During Pairing.</w:t>
            </w:r>
          </w:p>
          <w:p w:rsidR="00014DB9" w:rsidRDefault="00014DB9">
            <w:pPr>
              <w:spacing w:line="276" w:lineRule="auto"/>
              <w:rPr>
                <w:rFonts w:cs="Arial"/>
                <w:lang w:eastAsia="zh-CN"/>
              </w:rPr>
            </w:pPr>
            <w:r>
              <w:rPr>
                <w:rFonts w:cs="Arial"/>
                <w:lang w:eastAsia="zh-CN"/>
              </w:rPr>
              <w:t>E2 - Pairing Fails.</w:t>
            </w:r>
          </w:p>
          <w:p w:rsidR="00014DB9" w:rsidRDefault="00014DB9">
            <w:pPr>
              <w:spacing w:line="276" w:lineRule="auto"/>
              <w:rPr>
                <w:rFonts w:cs="Arial"/>
                <w:lang w:eastAsia="zh-CN"/>
              </w:rPr>
            </w:pPr>
            <w:r>
              <w:rPr>
                <w:rFonts w:cs="Arial"/>
                <w:lang w:eastAsia="zh-CN"/>
              </w:rPr>
              <w:t>E3 - Messages Cannot be Synchronized and Customer Cannot be Notified of New Messages.</w:t>
            </w:r>
          </w:p>
          <w:p w:rsidR="00014DB9" w:rsidRDefault="00014DB9">
            <w:pPr>
              <w:spacing w:line="276" w:lineRule="auto"/>
              <w:rPr>
                <w:rFonts w:cs="Arial"/>
                <w:lang w:eastAsia="zh-CN"/>
              </w:rPr>
            </w:pPr>
            <w:r>
              <w:rPr>
                <w:rFonts w:cs="Arial"/>
                <w:lang w:eastAsia="zh-CN"/>
              </w:rPr>
              <w:t>E4 - Customer Cannot be Notified of New Messages.</w:t>
            </w:r>
          </w:p>
          <w:p w:rsidR="00014DB9" w:rsidRDefault="00014DB9">
            <w:pPr>
              <w:spacing w:line="276" w:lineRule="auto"/>
              <w:rPr>
                <w:rFonts w:cs="Arial"/>
                <w:lang w:eastAsia="zh-CN"/>
              </w:rPr>
            </w:pPr>
            <w:r>
              <w:rPr>
                <w:rFonts w:cs="Arial"/>
                <w:lang w:eastAsia="zh-CN"/>
              </w:rPr>
              <w:t>E5 - Phonebook cannot be downloaded.</w:t>
            </w:r>
          </w:p>
          <w:p w:rsidR="00014DB9" w:rsidRDefault="00014DB9">
            <w:pPr>
              <w:spacing w:line="276" w:lineRule="auto"/>
              <w:rPr>
                <w:rFonts w:cs="Arial"/>
                <w:lang w:eastAsia="zh-CN"/>
              </w:rPr>
            </w:pPr>
            <w:r>
              <w:rPr>
                <w:rFonts w:cs="Arial"/>
                <w:lang w:eastAsia="zh-CN"/>
              </w:rPr>
              <w:lastRenderedPageBreak/>
              <w:t>E6 - Signal strength, phone battery strength and/or roaming status not available.</w:t>
            </w:r>
          </w:p>
          <w:p w:rsidR="00014DB9" w:rsidRDefault="00014DB9">
            <w:pPr>
              <w:spacing w:line="276" w:lineRule="auto"/>
              <w:rPr>
                <w:rFonts w:cs="Arial"/>
                <w:lang w:eastAsia="zh-CN"/>
              </w:rPr>
            </w:pPr>
            <w:r>
              <w:rPr>
                <w:rFonts w:cs="Arial"/>
                <w:lang w:eastAsia="zh-CN"/>
              </w:rPr>
              <w:t>E7 - Customer exits pairing by canceling action via In-Vehicle Infotainment System G-HMI options.</w:t>
            </w:r>
          </w:p>
          <w:p w:rsidR="00014DB9" w:rsidRDefault="00014DB9" w:rsidP="00014DB9">
            <w:pPr>
              <w:spacing w:line="276" w:lineRule="auto"/>
            </w:pP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V-HMI</w:t>
            </w:r>
          </w:p>
          <w:p w:rsidR="00014DB9" w:rsidRDefault="00014DB9">
            <w:pPr>
              <w:spacing w:line="276" w:lineRule="auto"/>
            </w:pPr>
            <w:r>
              <w:rPr>
                <w:rFonts w:cs="Arial"/>
              </w:rPr>
              <w:t>G-HMI</w:t>
            </w:r>
          </w:p>
        </w:tc>
      </w:tr>
    </w:tbl>
    <w:p w:rsidR="00014DB9" w:rsidRDefault="00014DB9" w:rsidP="00014DB9"/>
    <w:p w:rsidR="00014DB9" w:rsidRDefault="00014DB9" w:rsidP="00014DB9">
      <w:pPr>
        <w:pStyle w:val="Heading4"/>
      </w:pPr>
      <w:r>
        <w:t>BTP-UC-REQ-033736/A-Customer chooses ‘No’ the PIN doesn’t match on the In-Vehicle Infotainment System (TcSE ROIN-290832-1)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BTP-UC-REQ-033764/C-Pairing an Audio Device via SSP – Discoverable Mode (TcSE ROIN-290856-1)</w:t>
      </w:r>
    </w:p>
    <w:p w:rsidR="00014DB9" w:rsidRPr="005F5EF0" w:rsidRDefault="00014DB9" w:rsidP="00014DB9">
      <w:pPr>
        <w:rPr>
          <w:sz w:val="16"/>
          <w:szCs w:val="16"/>
        </w:rPr>
      </w:pPr>
      <w:r w:rsidRPr="005F5EF0">
        <w:rPr>
          <w:sz w:val="16"/>
          <w:szCs w:val="16"/>
        </w:rPr>
        <w:t>BTP-UC-REQ-033766/C-Pairing an Audio Device via SSP – Discovery Mode (TcSE ROIN-290860-1)</w:t>
      </w:r>
    </w:p>
    <w:p w:rsidR="00014DB9" w:rsidRPr="005F5EF0" w:rsidRDefault="00014DB9" w:rsidP="00014DB9">
      <w:pPr>
        <w:rPr>
          <w:sz w:val="16"/>
          <w:szCs w:val="16"/>
        </w:rPr>
      </w:pPr>
      <w:r w:rsidRPr="005F5EF0">
        <w:rPr>
          <w:sz w:val="16"/>
          <w:szCs w:val="16"/>
        </w:rPr>
        <w:t>BTP-UC-REQ-033767/C-Pairing an Audio Device via SSP with other Device(s) connected – Discovery Mode (TcSE ROIN-290861-1)</w:t>
      </w:r>
    </w:p>
    <w:p w:rsidR="00014DB9" w:rsidRPr="005F5EF0" w:rsidRDefault="00014DB9" w:rsidP="00014DB9">
      <w:pPr>
        <w:rPr>
          <w:sz w:val="16"/>
          <w:szCs w:val="16"/>
        </w:rPr>
      </w:pPr>
      <w:r w:rsidRPr="005F5EF0">
        <w:rPr>
          <w:sz w:val="16"/>
          <w:szCs w:val="16"/>
        </w:rPr>
        <w:t>BTP-UC-REQ-033765/C-Pairing an Audio Device via SSP with other Device(s) connected – Discoverable Mode (TcSE ROIN-290859-1)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BTP-UC-REQ-033772/C-Pairing an Audio Device with other Device(s) paired – Discoverable / Discovery Mode (TcSE ROIN-290866-1)</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normal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Customer indicates that the PIN does not match that displayed on the device.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In-Vehicle Infotainment System return to  original use case for the specified length of time.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BTP-UC-REQ-033737/A-Customer chooses ‘No’ the PIN doesn’t match on the device (TcSE ROIN-290833-1)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BTP-UC-REQ-033764/C-Pairing an Audio Device via SSP – Discoverable Mode (TcSE ROIN-290856-1)</w:t>
      </w:r>
    </w:p>
    <w:p w:rsidR="00014DB9" w:rsidRPr="005F5EF0" w:rsidRDefault="00014DB9" w:rsidP="00014DB9">
      <w:pPr>
        <w:rPr>
          <w:sz w:val="16"/>
          <w:szCs w:val="16"/>
        </w:rPr>
      </w:pPr>
      <w:r w:rsidRPr="005F5EF0">
        <w:rPr>
          <w:sz w:val="16"/>
          <w:szCs w:val="16"/>
        </w:rPr>
        <w:t>BTP-UC-REQ-033766/C-Pairing an Audio Device via SSP – Discovery Mode (TcSE ROIN-290860-1)</w:t>
      </w:r>
    </w:p>
    <w:p w:rsidR="00014DB9" w:rsidRPr="005F5EF0" w:rsidRDefault="00014DB9" w:rsidP="00014DB9">
      <w:pPr>
        <w:rPr>
          <w:sz w:val="16"/>
          <w:szCs w:val="16"/>
        </w:rPr>
      </w:pPr>
      <w:r w:rsidRPr="005F5EF0">
        <w:rPr>
          <w:sz w:val="16"/>
          <w:szCs w:val="16"/>
        </w:rPr>
        <w:t>BTP-UC-REQ-033767/C-Pairing an Audio Device via SSP with other Device(s) connected – Discovery Mode (TcSE ROIN-290861-1)</w:t>
      </w:r>
    </w:p>
    <w:p w:rsidR="00014DB9" w:rsidRPr="005F5EF0" w:rsidRDefault="00014DB9" w:rsidP="00014DB9">
      <w:pPr>
        <w:rPr>
          <w:sz w:val="16"/>
          <w:szCs w:val="16"/>
        </w:rPr>
      </w:pPr>
      <w:r w:rsidRPr="005F5EF0">
        <w:rPr>
          <w:sz w:val="16"/>
          <w:szCs w:val="16"/>
        </w:rPr>
        <w:t>BTP-UC-REQ-033765/C-Pairing an Audio Device via SSP with other Device(s) connected – Discoverable Mode (TcSE ROIN-290859-1)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BTP-UC-REQ-033772/C-Pairing an Audio Device with other Device(s) paired – Discoverable / Discovery Mode (TcSE ROIN-290866-1)</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normal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Customer indicates that the PIN does not match that displayed on the 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When notified by connected device; the In-Vehicle Infotainment System return to original use case for the specified length of time.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BTP-UC-REQ-033738/A-Customer Does Not Initiate Pairing from Device (TcSE ROIN-290834-1)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lastRenderedPageBreak/>
        <w:t>BTP-UC-REQ-033760/B-Pairing a phone via non-SSP – Discovery Mode (TcSE ROIN-290852-1)</w:t>
      </w:r>
    </w:p>
    <w:p w:rsidR="00014DB9" w:rsidRPr="005F5EF0" w:rsidRDefault="00014DB9" w:rsidP="00014DB9">
      <w:pPr>
        <w:rPr>
          <w:sz w:val="16"/>
          <w:szCs w:val="16"/>
        </w:rPr>
      </w:pPr>
      <w:r w:rsidRPr="005F5EF0">
        <w:rPr>
          <w:sz w:val="16"/>
          <w:szCs w:val="16"/>
        </w:rPr>
        <w:t>BTP-UC-REQ-033764/C-Pairing an Audio Device via SSP – Discoverable Mode (TcSE ROIN-290856-1)</w:t>
      </w:r>
    </w:p>
    <w:p w:rsidR="00014DB9" w:rsidRPr="005F5EF0" w:rsidRDefault="00014DB9" w:rsidP="00014DB9">
      <w:pPr>
        <w:rPr>
          <w:sz w:val="16"/>
          <w:szCs w:val="16"/>
        </w:rPr>
      </w:pPr>
      <w:r w:rsidRPr="005F5EF0">
        <w:rPr>
          <w:sz w:val="16"/>
          <w:szCs w:val="16"/>
        </w:rPr>
        <w:t>BTP-UC-REQ-033768/C-Pairing an Audio Device via non-SSP – Discoverable Mode (TcSE ROIN-290862-1)</w:t>
      </w:r>
    </w:p>
    <w:p w:rsidR="00014DB9" w:rsidRPr="005F5EF0" w:rsidRDefault="00014DB9" w:rsidP="00014DB9">
      <w:pPr>
        <w:rPr>
          <w:sz w:val="16"/>
          <w:szCs w:val="16"/>
        </w:rPr>
      </w:pPr>
      <w:r w:rsidRPr="005F5EF0">
        <w:rPr>
          <w:sz w:val="16"/>
          <w:szCs w:val="16"/>
        </w:rPr>
        <w:t>BTP-UC-REQ-033766/C-Pairing an Audio Device via SSP – Discovery Mode (TcSE ROIN-290860-1)</w:t>
      </w:r>
    </w:p>
    <w:p w:rsidR="00014DB9" w:rsidRPr="005F5EF0" w:rsidRDefault="00014DB9" w:rsidP="00014DB9">
      <w:pPr>
        <w:rPr>
          <w:sz w:val="16"/>
          <w:szCs w:val="16"/>
        </w:rPr>
      </w:pPr>
      <w:r w:rsidRPr="005F5EF0">
        <w:rPr>
          <w:sz w:val="16"/>
          <w:szCs w:val="16"/>
        </w:rPr>
        <w:t>BTP-UC-REQ-033767/C-Pairing an Audio Device via SSP with other Device(s) connected – Discovery Mode (TcSE ROIN-290861-1)</w:t>
      </w:r>
    </w:p>
    <w:p w:rsidR="00014DB9" w:rsidRPr="005F5EF0" w:rsidRDefault="00014DB9" w:rsidP="00014DB9">
      <w:pPr>
        <w:rPr>
          <w:sz w:val="16"/>
          <w:szCs w:val="16"/>
        </w:rPr>
      </w:pPr>
      <w:r w:rsidRPr="005F5EF0">
        <w:rPr>
          <w:sz w:val="16"/>
          <w:szCs w:val="16"/>
        </w:rPr>
        <w:t>BTP-UC-REQ-033765/C-Pairing an Audio Device via SSP with other Device(s) connected – Discoverable Mode (TcSE ROIN-290859-1)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BTP-UC-REQ-033769/B-Pairing an Audio Device via non-SSP with other Device(s) connected – Discoverable Mode (TcSE ROIN-290863-1)</w:t>
      </w:r>
    </w:p>
    <w:p w:rsidR="00014DB9" w:rsidRPr="005F5EF0" w:rsidRDefault="00014DB9" w:rsidP="00014DB9">
      <w:pPr>
        <w:rPr>
          <w:sz w:val="16"/>
          <w:szCs w:val="16"/>
        </w:rPr>
      </w:pPr>
      <w:r w:rsidRPr="005F5EF0">
        <w:rPr>
          <w:sz w:val="16"/>
          <w:szCs w:val="16"/>
        </w:rPr>
        <w:t>BTP-UC-REQ-033771/B-Pairing an Audio Device via non-SSP with other Device(s) connected – Discovery Mode (TcSE ROIN-290865-1)</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BTP-UC-REQ-033772/C-Pairing an Audio Device with other Device(s) paired – Discoverable / Discovery Mode (TcSE ROIN-290866-1)</w:t>
      </w:r>
    </w:p>
    <w:p w:rsidR="00014DB9" w:rsidRPr="005F5EF0" w:rsidRDefault="00014DB9" w:rsidP="00014DB9">
      <w:pPr>
        <w:rPr>
          <w:sz w:val="16"/>
          <w:szCs w:val="16"/>
        </w:rPr>
      </w:pPr>
      <w:r w:rsidRPr="005F5EF0">
        <w:rPr>
          <w:sz w:val="16"/>
          <w:szCs w:val="16"/>
        </w:rPr>
        <w:t>BTP-UC-REQ-033770/D-Pairing an Audio Device  via non-SSP – Discovery Mode (TcSE ROIN-290864-1)</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Pr="005F5EF0" w:rsidRDefault="00014DB9" w:rsidP="00014DB9">
      <w:pPr>
        <w:rPr>
          <w:sz w:val="16"/>
          <w:szCs w:val="16"/>
        </w:rPr>
      </w:pPr>
      <w:r w:rsidRPr="005F5EF0">
        <w:rPr>
          <w:sz w:val="16"/>
          <w:szCs w:val="16"/>
        </w:rPr>
        <w:t>BTP-UC-REQ-033761/B-Pairing a phone with phone paired via non SSP – Discovery Mode (TcSE ROIN-290853-1)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normal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pairing request is not received from the device.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After the specified amount time, the IVS will indicate that the time allotted for pairing a device has expired.</w:t>
            </w:r>
          </w:p>
          <w:p w:rsidR="008D4023" w:rsidRDefault="00014DB9">
            <w:pPr>
              <w:rPr>
                <w:rFonts w:cs="Arial"/>
                <w:szCs w:val="20"/>
              </w:rPr>
            </w:pPr>
            <w:r>
              <w:rPr>
                <w:rFonts w:cs="Arial"/>
                <w:szCs w:val="20"/>
              </w:rPr>
              <w:t xml:space="preserve">The In-Vehicle Infotainment System is no longer in a pairing mode.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BTP-UC-REQ-033739/A-Unexpected Device Disconnect During Pairing (TcSE ROIN-290835-1)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BTP-UC-REQ-033760/B-Pairing a phone via non-SSP – Discovery Mode (TcSE ROIN-290852-1)</w:t>
      </w:r>
    </w:p>
    <w:p w:rsidR="00014DB9" w:rsidRPr="005F5EF0" w:rsidRDefault="00014DB9" w:rsidP="00014DB9">
      <w:pPr>
        <w:rPr>
          <w:sz w:val="16"/>
          <w:szCs w:val="16"/>
        </w:rPr>
      </w:pPr>
      <w:r w:rsidRPr="005F5EF0">
        <w:rPr>
          <w:sz w:val="16"/>
          <w:szCs w:val="16"/>
        </w:rPr>
        <w:t>BTP-UC-REQ-033764/C-Pairing an Audio Device via SSP – Discoverable Mode (TcSE ROIN-290856-1)</w:t>
      </w:r>
    </w:p>
    <w:p w:rsidR="00014DB9" w:rsidRPr="005F5EF0" w:rsidRDefault="00014DB9" w:rsidP="00014DB9">
      <w:pPr>
        <w:rPr>
          <w:sz w:val="16"/>
          <w:szCs w:val="16"/>
        </w:rPr>
      </w:pPr>
      <w:r w:rsidRPr="005F5EF0">
        <w:rPr>
          <w:sz w:val="16"/>
          <w:szCs w:val="16"/>
        </w:rPr>
        <w:t>BTP-UC-REQ-033766/C-Pairing an Audio Device via SSP – Discovery Mode (TcSE ROIN-290860-1)</w:t>
      </w:r>
    </w:p>
    <w:p w:rsidR="00014DB9" w:rsidRPr="005F5EF0" w:rsidRDefault="00014DB9" w:rsidP="00014DB9">
      <w:pPr>
        <w:rPr>
          <w:sz w:val="16"/>
          <w:szCs w:val="16"/>
        </w:rPr>
      </w:pPr>
      <w:r w:rsidRPr="005F5EF0">
        <w:rPr>
          <w:sz w:val="16"/>
          <w:szCs w:val="16"/>
        </w:rPr>
        <w:t>BTP-UC-REQ-033768/C-Pairing an Audio Device via non-SSP – Discoverable Mode (TcSE ROIN-290862-1)</w:t>
      </w:r>
    </w:p>
    <w:p w:rsidR="00014DB9" w:rsidRPr="005F5EF0" w:rsidRDefault="00014DB9" w:rsidP="00014DB9">
      <w:pPr>
        <w:rPr>
          <w:sz w:val="16"/>
          <w:szCs w:val="16"/>
        </w:rPr>
      </w:pPr>
      <w:r w:rsidRPr="005F5EF0">
        <w:rPr>
          <w:sz w:val="16"/>
          <w:szCs w:val="16"/>
        </w:rPr>
        <w:t>BTP-UC-REQ-033767/C-Pairing an Audio Device via SSP with other Device(s) connected – Discovery Mode (TcSE ROIN-290861-1)</w:t>
      </w:r>
    </w:p>
    <w:p w:rsidR="00014DB9" w:rsidRPr="005F5EF0" w:rsidRDefault="00014DB9" w:rsidP="00014DB9">
      <w:pPr>
        <w:rPr>
          <w:sz w:val="16"/>
          <w:szCs w:val="16"/>
        </w:rPr>
      </w:pPr>
      <w:r w:rsidRPr="005F5EF0">
        <w:rPr>
          <w:sz w:val="16"/>
          <w:szCs w:val="16"/>
        </w:rPr>
        <w:t>BTP-UC-REQ-033765/C-Pairing an Audio Device via SSP with other Device(s) connected – Discoverable Mode (TcSE ROIN-290859-1)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BTP-UC-REQ-033769/B-Pairing an Audio Device via non-SSP with other Device(s) connected – Discoverable Mode (TcSE ROIN-290863-1)</w:t>
      </w:r>
    </w:p>
    <w:p w:rsidR="00014DB9" w:rsidRPr="005F5EF0" w:rsidRDefault="00014DB9" w:rsidP="00014DB9">
      <w:pPr>
        <w:rPr>
          <w:sz w:val="16"/>
          <w:szCs w:val="16"/>
        </w:rPr>
      </w:pPr>
      <w:r w:rsidRPr="005F5EF0">
        <w:rPr>
          <w:sz w:val="16"/>
          <w:szCs w:val="16"/>
        </w:rPr>
        <w:t>BTP-UC-REQ-033771/B-Pairing an Audio Device via non-SSP with other Device(s) connected – Discovery Mode (TcSE ROIN-290865-1)</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BTP-UC-REQ-033772/C-Pairing an Audio Device with other Device(s) paired – Discoverable / Discovery Mode (TcSE ROIN-290866-1)</w:t>
      </w:r>
    </w:p>
    <w:p w:rsidR="00014DB9" w:rsidRPr="005F5EF0" w:rsidRDefault="00014DB9" w:rsidP="00014DB9">
      <w:pPr>
        <w:rPr>
          <w:sz w:val="16"/>
          <w:szCs w:val="16"/>
        </w:rPr>
      </w:pPr>
      <w:r w:rsidRPr="005F5EF0">
        <w:rPr>
          <w:sz w:val="16"/>
          <w:szCs w:val="16"/>
        </w:rPr>
        <w:t>BTP-UC-REQ-033770/D-Pairing an Audio Device  via non-SSP – Discovery Mode (TcSE ROIN-290864-1)</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Pr="005F5EF0" w:rsidRDefault="00014DB9" w:rsidP="00014DB9">
      <w:pPr>
        <w:rPr>
          <w:sz w:val="16"/>
          <w:szCs w:val="16"/>
        </w:rPr>
      </w:pPr>
      <w:r w:rsidRPr="005F5EF0">
        <w:rPr>
          <w:sz w:val="16"/>
          <w:szCs w:val="16"/>
        </w:rPr>
        <w:t>BTP-UC-REQ-033761/B-Pairing a phone with phone paired via non SSP – Discovery Mode (TcSE ROIN-290853-1)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normal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authentication process has begun but not completed.</w:t>
            </w:r>
          </w:p>
          <w:p w:rsidR="008D4023" w:rsidRDefault="00014DB9">
            <w:pPr>
              <w:rPr>
                <w:rFonts w:cs="Arial"/>
                <w:szCs w:val="20"/>
              </w:rPr>
            </w:pPr>
            <w:r>
              <w:rPr>
                <w:rFonts w:cs="Arial"/>
                <w:szCs w:val="20"/>
              </w:rPr>
              <w:t>An unexpected device disconnect is detected.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Customer is alerted that an error has occurred.</w:t>
            </w:r>
          </w:p>
          <w:p w:rsidR="008D4023" w:rsidRDefault="00014DB9">
            <w:pPr>
              <w:rPr>
                <w:rFonts w:cs="Arial"/>
                <w:szCs w:val="20"/>
              </w:rPr>
            </w:pPr>
            <w:r>
              <w:rPr>
                <w:rFonts w:cs="Arial"/>
                <w:szCs w:val="20"/>
              </w:rPr>
              <w:t xml:space="preserve">The In-Vehicle Infotainment System returns to discovery / discoverable mode (based on entry condition) for specified time.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lastRenderedPageBreak/>
        <w:t>BTP-UC-REQ-033740/A-Pairing Fails (TcSE ROIN-290836-1)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BTP-UC-REQ-033760/B-Pairing a phone via non-SSP – Discovery Mode (TcSE ROIN-290852-1)</w:t>
      </w:r>
    </w:p>
    <w:p w:rsidR="00014DB9" w:rsidRPr="005F5EF0" w:rsidRDefault="00014DB9" w:rsidP="00014DB9">
      <w:pPr>
        <w:rPr>
          <w:sz w:val="16"/>
          <w:szCs w:val="16"/>
        </w:rPr>
      </w:pPr>
      <w:r w:rsidRPr="005F5EF0">
        <w:rPr>
          <w:sz w:val="16"/>
          <w:szCs w:val="16"/>
        </w:rPr>
        <w:t>BTP-UC-REQ-033764/C-Pairing an Audio Device via SSP – Discoverable Mode (TcSE ROIN-290856-1)</w:t>
      </w:r>
    </w:p>
    <w:p w:rsidR="00014DB9" w:rsidRPr="005F5EF0" w:rsidRDefault="00014DB9" w:rsidP="00014DB9">
      <w:pPr>
        <w:rPr>
          <w:sz w:val="16"/>
          <w:szCs w:val="16"/>
        </w:rPr>
      </w:pPr>
      <w:r w:rsidRPr="005F5EF0">
        <w:rPr>
          <w:sz w:val="16"/>
          <w:szCs w:val="16"/>
        </w:rPr>
        <w:t>BTP-UC-REQ-033766/C-Pairing an Audio Device via SSP – Discovery Mode (TcSE ROIN-290860-1)</w:t>
      </w:r>
    </w:p>
    <w:p w:rsidR="00014DB9" w:rsidRPr="005F5EF0" w:rsidRDefault="00014DB9" w:rsidP="00014DB9">
      <w:pPr>
        <w:rPr>
          <w:sz w:val="16"/>
          <w:szCs w:val="16"/>
        </w:rPr>
      </w:pPr>
      <w:r w:rsidRPr="005F5EF0">
        <w:rPr>
          <w:sz w:val="16"/>
          <w:szCs w:val="16"/>
        </w:rPr>
        <w:t>BTP-UC-REQ-033768/C-Pairing an Audio Device via non-SSP – Discoverable Mode (TcSE ROIN-290862-1)</w:t>
      </w:r>
    </w:p>
    <w:p w:rsidR="00014DB9" w:rsidRPr="005F5EF0" w:rsidRDefault="00014DB9" w:rsidP="00014DB9">
      <w:pPr>
        <w:rPr>
          <w:sz w:val="16"/>
          <w:szCs w:val="16"/>
        </w:rPr>
      </w:pPr>
      <w:r w:rsidRPr="005F5EF0">
        <w:rPr>
          <w:sz w:val="16"/>
          <w:szCs w:val="16"/>
        </w:rPr>
        <w:t>BTP-UC-REQ-033767/C-Pairing an Audio Device via SSP with other Device(s) connected – Discovery Mode (TcSE ROIN-290861-1)</w:t>
      </w:r>
    </w:p>
    <w:p w:rsidR="00014DB9" w:rsidRPr="005F5EF0" w:rsidRDefault="00014DB9" w:rsidP="00014DB9">
      <w:pPr>
        <w:rPr>
          <w:sz w:val="16"/>
          <w:szCs w:val="16"/>
        </w:rPr>
      </w:pPr>
      <w:r w:rsidRPr="005F5EF0">
        <w:rPr>
          <w:sz w:val="16"/>
          <w:szCs w:val="16"/>
        </w:rPr>
        <w:t>BTP-UC-REQ-033765/C-Pairing an Audio Device via SSP with other Device(s) connected – Discoverable Mode (TcSE ROIN-290859-1)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BTP-UC-REQ-033769/B-Pairing an Audio Device via non-SSP with other Device(s) connected – Discoverable Mode (TcSE ROIN-290863-1)</w:t>
      </w:r>
    </w:p>
    <w:p w:rsidR="00014DB9" w:rsidRPr="005F5EF0" w:rsidRDefault="00014DB9" w:rsidP="00014DB9">
      <w:pPr>
        <w:rPr>
          <w:sz w:val="16"/>
          <w:szCs w:val="16"/>
        </w:rPr>
      </w:pPr>
      <w:r w:rsidRPr="005F5EF0">
        <w:rPr>
          <w:sz w:val="16"/>
          <w:szCs w:val="16"/>
        </w:rPr>
        <w:t>BTP-UC-REQ-033771/B-Pairing an Audio Device via non-SSP with other Device(s) connected – Discovery Mode (TcSE ROIN-290865-1)</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BTP-UC-REQ-033772/C-Pairing an Audio Device with other Device(s) paired – Discoverable / Discovery Mode (TcSE ROIN-290866-1)</w:t>
      </w:r>
    </w:p>
    <w:p w:rsidR="00014DB9" w:rsidRPr="005F5EF0" w:rsidRDefault="00014DB9" w:rsidP="00014DB9">
      <w:pPr>
        <w:rPr>
          <w:sz w:val="16"/>
          <w:szCs w:val="16"/>
        </w:rPr>
      </w:pPr>
      <w:r w:rsidRPr="005F5EF0">
        <w:rPr>
          <w:sz w:val="16"/>
          <w:szCs w:val="16"/>
        </w:rPr>
        <w:t>BTP-UC-REQ-033770/D-Pairing an Audio Device  via non-SSP – Discovery Mode (TcSE ROIN-290864-1)</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Pr="005F5EF0" w:rsidRDefault="00014DB9" w:rsidP="00014DB9">
      <w:pPr>
        <w:rPr>
          <w:sz w:val="16"/>
          <w:szCs w:val="16"/>
        </w:rPr>
      </w:pPr>
      <w:r w:rsidRPr="005F5EF0">
        <w:rPr>
          <w:sz w:val="16"/>
          <w:szCs w:val="16"/>
        </w:rPr>
        <w:t>BTP-UC-REQ-033761/B-Pairing a phone with phone paired via non SSP – Discovery Mode (TcSE ROIN-290853-1)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normal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authentication and connection process has begun but not completed.</w:t>
            </w:r>
          </w:p>
          <w:p w:rsidR="008D4023" w:rsidRDefault="00014DB9">
            <w:pPr>
              <w:rPr>
                <w:rFonts w:cs="Arial"/>
                <w:szCs w:val="20"/>
              </w:rPr>
            </w:pPr>
            <w:r>
              <w:rPr>
                <w:rFonts w:cs="Arial"/>
                <w:szCs w:val="20"/>
              </w:rPr>
              <w:t>Pairing Fails</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Customer is alerted that an error has occurred.</w:t>
            </w:r>
          </w:p>
          <w:p w:rsidR="008D4023" w:rsidRDefault="00014DB9">
            <w:pPr>
              <w:rPr>
                <w:rFonts w:cs="Arial"/>
                <w:szCs w:val="20"/>
              </w:rPr>
            </w:pPr>
            <w:r>
              <w:rPr>
                <w:rFonts w:cs="Arial"/>
                <w:szCs w:val="20"/>
              </w:rPr>
              <w:t xml:space="preserve">The In-Vehicle Infotainment System returns to discovery / discoverable mode (based on entry condition for specified time.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BTP-UC-REQ-033741/A-Customer Initiates pairing but does not confirm PIN (TcSE ROIN-290837-1)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BTP-UC-REQ-033760/B-Pairing a phone via non-SSP – Discovery Mode (TcSE ROIN-290852-1)</w:t>
      </w:r>
    </w:p>
    <w:p w:rsidR="00014DB9" w:rsidRPr="005F5EF0" w:rsidRDefault="00014DB9" w:rsidP="00014DB9">
      <w:pPr>
        <w:rPr>
          <w:sz w:val="16"/>
          <w:szCs w:val="16"/>
        </w:rPr>
      </w:pPr>
      <w:r w:rsidRPr="005F5EF0">
        <w:rPr>
          <w:sz w:val="16"/>
          <w:szCs w:val="16"/>
        </w:rPr>
        <w:t>BTP-UC-REQ-033764/C-Pairing an Audio Device via SSP – Discoverable Mode (TcSE ROIN-290856-1)</w:t>
      </w:r>
    </w:p>
    <w:p w:rsidR="00014DB9" w:rsidRPr="005F5EF0" w:rsidRDefault="00014DB9" w:rsidP="00014DB9">
      <w:pPr>
        <w:rPr>
          <w:sz w:val="16"/>
          <w:szCs w:val="16"/>
        </w:rPr>
      </w:pPr>
      <w:r w:rsidRPr="005F5EF0">
        <w:rPr>
          <w:sz w:val="16"/>
          <w:szCs w:val="16"/>
        </w:rPr>
        <w:t>BTP-UC-REQ-033766/C-Pairing an Audio Device via SSP – Discovery Mode (TcSE ROIN-290860-1)</w:t>
      </w:r>
    </w:p>
    <w:p w:rsidR="00014DB9" w:rsidRPr="005F5EF0" w:rsidRDefault="00014DB9" w:rsidP="00014DB9">
      <w:pPr>
        <w:rPr>
          <w:sz w:val="16"/>
          <w:szCs w:val="16"/>
        </w:rPr>
      </w:pPr>
      <w:r w:rsidRPr="005F5EF0">
        <w:rPr>
          <w:sz w:val="16"/>
          <w:szCs w:val="16"/>
        </w:rPr>
        <w:t>BTP-UC-REQ-033767/C-Pairing an Audio Device via SSP with other Device(s) connected – Discovery Mode (TcSE ROIN-290861-1)</w:t>
      </w:r>
    </w:p>
    <w:p w:rsidR="00014DB9" w:rsidRPr="005F5EF0" w:rsidRDefault="00014DB9" w:rsidP="00014DB9">
      <w:pPr>
        <w:rPr>
          <w:sz w:val="16"/>
          <w:szCs w:val="16"/>
        </w:rPr>
      </w:pPr>
      <w:r w:rsidRPr="005F5EF0">
        <w:rPr>
          <w:sz w:val="16"/>
          <w:szCs w:val="16"/>
        </w:rPr>
        <w:t>BTP-UC-REQ-033765/C-Pairing an Audio Device via SSP with other Device(s) connected – Discoverable Mode (TcSE ROIN-290859-1)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BTP-UC-REQ-033772/C-Pairing an Audio Device with other Device(s) paired – Discoverable / Discovery Mode (TcSE ROIN-290866-1)</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Pr="005F5EF0" w:rsidRDefault="00014DB9" w:rsidP="00014DB9">
      <w:pPr>
        <w:rPr>
          <w:sz w:val="16"/>
          <w:szCs w:val="16"/>
        </w:rPr>
      </w:pPr>
      <w:r w:rsidRPr="005F5EF0">
        <w:rPr>
          <w:sz w:val="16"/>
          <w:szCs w:val="16"/>
        </w:rPr>
        <w:t>BTP-UC-REQ-033761/B-Pairing a phone with phone paired via non SSP – Discovery Mode (TcSE ROIN-290853-1)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normal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w:t>
            </w:r>
          </w:p>
          <w:p w:rsidR="008D4023" w:rsidRDefault="00014DB9">
            <w:pPr>
              <w:rPr>
                <w:rFonts w:cs="Arial"/>
                <w:szCs w:val="20"/>
              </w:rPr>
            </w:pPr>
            <w:r>
              <w:rPr>
                <w:rFonts w:cs="Arial"/>
                <w:szCs w:val="20"/>
              </w:rPr>
              <w:t>Customer does not confirm PIN (on device and/or 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After specified amount of time, the Customer is alerted that an error has occurred.</w:t>
            </w:r>
          </w:p>
          <w:p w:rsidR="008D4023" w:rsidRDefault="00014DB9">
            <w:pPr>
              <w:rPr>
                <w:rFonts w:cs="Arial"/>
                <w:szCs w:val="20"/>
              </w:rPr>
            </w:pPr>
            <w:r>
              <w:rPr>
                <w:rFonts w:cs="Arial"/>
                <w:szCs w:val="20"/>
              </w:rPr>
              <w:t>The In-Vehicle Infotainment System is no longer in a pairing mode.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lastRenderedPageBreak/>
        <w:t>BTP-UC-REQ-033742/A-Connection cannot be established  / maintained for Calling Features (TcSE ROIN-290838-1)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BTP-UC-REQ-033760/B-Pairing a phone via non-SSP – Discovery Mode (TcSE ROIN-290852-1)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Pr="005F5EF0" w:rsidRDefault="00014DB9" w:rsidP="00014DB9">
      <w:pPr>
        <w:rPr>
          <w:sz w:val="16"/>
          <w:szCs w:val="16"/>
        </w:rPr>
      </w:pPr>
      <w:r w:rsidRPr="005F5EF0">
        <w:rPr>
          <w:sz w:val="16"/>
          <w:szCs w:val="16"/>
        </w:rPr>
        <w:t>BTP-UC-REQ-033761/B-Pairing a phone with phone paired via non SSP – Discovery Mode (TcSE ROIN-290853-1)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normal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In-Vehicle Infotainment System</w:t>
            </w:r>
          </w:p>
          <w:p w:rsidR="008D4023" w:rsidRDefault="00014DB9">
            <w:pPr>
              <w:rPr>
                <w:rFonts w:cs="Arial"/>
                <w:szCs w:val="20"/>
              </w:rPr>
            </w:pPr>
            <w:r>
              <w:rPr>
                <w:rFonts w:cs="Arial"/>
                <w:szCs w:val="20"/>
              </w:rPr>
              <w:t>The connection for Calling features fails (i.e. HFP)</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An error message shall be displayed.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BTP-UC-REQ-033743/A-Messages Cannot be Synchronized and Customer Cannot be Notified of New Messages (TcSE ROIN-290839-1)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BTP-UC-REQ-041735/A-Messaging Synchronization (TcSE ROIN-290968-1)</w:t>
      </w:r>
    </w:p>
    <w:p w:rsidR="00014DB9" w:rsidRPr="005F5EF0" w:rsidRDefault="00014DB9" w:rsidP="00014DB9">
      <w:pPr>
        <w:rPr>
          <w:sz w:val="16"/>
          <w:szCs w:val="16"/>
        </w:rPr>
      </w:pPr>
      <w:r w:rsidRPr="005F5EF0">
        <w:rPr>
          <w:sz w:val="16"/>
          <w:szCs w:val="16"/>
        </w:rPr>
        <w:t>BTP-UC-REQ-033760/B-Pairing a phone via non-SSP – Discovery Mode (TcSE ROIN-290852-1)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Pr="005F5EF0" w:rsidRDefault="00014DB9" w:rsidP="00014DB9">
      <w:pPr>
        <w:rPr>
          <w:sz w:val="16"/>
          <w:szCs w:val="16"/>
        </w:rPr>
      </w:pPr>
      <w:r w:rsidRPr="005F5EF0">
        <w:rPr>
          <w:sz w:val="16"/>
          <w:szCs w:val="16"/>
        </w:rPr>
        <w:t>BTP-UC-REQ-033761/B-Pairing a phone with phone paired via non SSP – Discovery Mode (TcSE ROIN-290853-1)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normal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In-Vehicle Infotainment System Messages can’t be synced or new messages can’t be indicated  (i.e. MAP)</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Text Messaging feature is not accessible to the customer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BTP-UC-REQ-033744/A-Customer Cannot be Notified of New Messages (TcSE ROIN-290840-1)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BTP-UC-REQ-041737/A-Messaging New Message Notification (TcSE ROIN-290970-1)</w:t>
      </w:r>
    </w:p>
    <w:p w:rsidR="00014DB9" w:rsidRPr="005F5EF0" w:rsidRDefault="00014DB9" w:rsidP="00014DB9">
      <w:pPr>
        <w:rPr>
          <w:sz w:val="16"/>
          <w:szCs w:val="16"/>
        </w:rPr>
      </w:pPr>
      <w:r w:rsidRPr="005F5EF0">
        <w:rPr>
          <w:sz w:val="16"/>
          <w:szCs w:val="16"/>
        </w:rPr>
        <w:t>BTP-UC-REQ-033760/B-Pairing a phone via non-SSP – Discovery Mode (TcSE ROIN-290852-1)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Default="00014DB9" w:rsidP="00014DB9">
      <w:pPr>
        <w:rPr>
          <w:sz w:val="16"/>
          <w:szCs w:val="16"/>
        </w:rPr>
      </w:pPr>
      <w:r w:rsidRPr="005F5EF0">
        <w:rPr>
          <w:sz w:val="16"/>
          <w:szCs w:val="16"/>
        </w:rPr>
        <w:t>BTP-UC-REQ-033761/B-Pairing a phone with phone paired via non SSP – Discovery Mode (TcSE ROIN-290853-1)</w:t>
      </w:r>
    </w:p>
    <w:p w:rsidR="00150AE5" w:rsidRDefault="00150AE5" w:rsidP="00014DB9">
      <w:pPr>
        <w:rPr>
          <w:sz w:val="16"/>
          <w:szCs w:val="16"/>
        </w:rPr>
      </w:pPr>
    </w:p>
    <w:p w:rsidR="00150AE5" w:rsidRPr="005F5EF0" w:rsidRDefault="00150AE5" w:rsidP="00014DB9">
      <w:pPr>
        <w:rPr>
          <w:sz w:val="16"/>
          <w:szCs w:val="16"/>
        </w:rPr>
      </w:pP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lastRenderedPageBreak/>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normal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In-Vehicle Infotainment System New messages can’t be indicated  (i.e. MNS)</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Post-conditions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Potentially, User is notified that an error has occurred.</w:t>
            </w:r>
          </w:p>
          <w:p w:rsidR="008D4023" w:rsidRDefault="008D4023">
            <w:pPr>
              <w:rPr>
                <w:rFonts w:cs="Arial"/>
                <w:szCs w:val="20"/>
              </w:rPr>
            </w:pP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BTP-UC-REQ-033745/A-Phonebook cannot be downloaded (TcSE ROIN-290841-1)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BTP-UC-REQ-033760/B-Pairing a phone via non-SSP – Discovery Mode (TcSE ROIN-290852-1)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Pr="005F5EF0" w:rsidRDefault="00014DB9" w:rsidP="00014DB9">
      <w:pPr>
        <w:rPr>
          <w:sz w:val="16"/>
          <w:szCs w:val="16"/>
        </w:rPr>
      </w:pPr>
      <w:r w:rsidRPr="005F5EF0">
        <w:rPr>
          <w:sz w:val="16"/>
          <w:szCs w:val="16"/>
        </w:rPr>
        <w:t>BTP-UC-REQ-033761/B-Pairing a phone with phone paired via non SSP – Discovery Mode (TcSE ROIN-290853-1)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normal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In-Vehicle Infotainment System Phonebook cannot be downloaded  (i.e. PBAP)</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An error message is displayed to customer via G-HMI and V-HMI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V-HMI</w:t>
            </w:r>
          </w:p>
        </w:tc>
      </w:tr>
    </w:tbl>
    <w:p w:rsidR="008D4023" w:rsidRDefault="008D4023"/>
    <w:p w:rsidR="00014DB9" w:rsidRDefault="00014DB9" w:rsidP="00014DB9">
      <w:pPr>
        <w:pStyle w:val="Heading4"/>
      </w:pPr>
      <w:r>
        <w:t>BTP-UC-REQ-033746/A-Signal, Phone Battery Strength and/or Roaming Status not available (TcSE ROIN-290842-1)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BTP-UC-REQ-033760/B-Pairing a phone via non-SSP – Discovery Mode (TcSE ROIN-290852-1)</w:t>
      </w:r>
    </w:p>
    <w:p w:rsidR="00014DB9" w:rsidRPr="005F5EF0" w:rsidRDefault="00014DB9" w:rsidP="00014DB9">
      <w:pPr>
        <w:rPr>
          <w:sz w:val="16"/>
          <w:szCs w:val="16"/>
        </w:rPr>
      </w:pPr>
      <w:r w:rsidRPr="005F5EF0">
        <w:rPr>
          <w:sz w:val="16"/>
          <w:szCs w:val="16"/>
        </w:rPr>
        <w:t>BTP-UC-REQ-033791/C-Connecting to a previously paired phone upon resume (No Active Call) (TcSE ROIN-290867-1)</w:t>
      </w:r>
    </w:p>
    <w:p w:rsidR="00014DB9" w:rsidRPr="005F5EF0" w:rsidRDefault="00014DB9" w:rsidP="00014DB9">
      <w:pPr>
        <w:rPr>
          <w:sz w:val="16"/>
          <w:szCs w:val="16"/>
        </w:rPr>
      </w:pPr>
      <w:r w:rsidRPr="005F5EF0">
        <w:rPr>
          <w:sz w:val="16"/>
          <w:szCs w:val="16"/>
        </w:rPr>
        <w:t>BTP-UC-REQ-033798/C-Connecting to a previously paired phone upon resume (Active Call) (TcSE ROIN-290874-1)</w:t>
      </w:r>
    </w:p>
    <w:p w:rsidR="00014DB9" w:rsidRPr="005F5EF0" w:rsidRDefault="00014DB9" w:rsidP="00014DB9">
      <w:pPr>
        <w:rPr>
          <w:sz w:val="16"/>
          <w:szCs w:val="16"/>
        </w:rPr>
      </w:pPr>
      <w:r w:rsidRPr="005F5EF0">
        <w:rPr>
          <w:sz w:val="16"/>
          <w:szCs w:val="16"/>
        </w:rPr>
        <w:t>BTP-UC-REQ-033802/C-Connecting to a previously paired phone w/phone connected (Active Call) (TcSE ROIN-290878-1)</w:t>
      </w:r>
    </w:p>
    <w:p w:rsidR="00014DB9" w:rsidRPr="005F5EF0" w:rsidRDefault="00014DB9" w:rsidP="00014DB9">
      <w:pPr>
        <w:rPr>
          <w:sz w:val="16"/>
          <w:szCs w:val="16"/>
        </w:rPr>
      </w:pPr>
      <w:r w:rsidRPr="005F5EF0">
        <w:rPr>
          <w:sz w:val="16"/>
          <w:szCs w:val="16"/>
        </w:rPr>
        <w:t>BTP-UC-REQ-033800/D-Connecting to a previously paired phone w/phone connected (No Active Call) (TcSE ROIN-290876-1)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BTP-UC-REQ-033804/C-Connecting to a previously paired phone via phone (Active Call) (TcSE ROIN-290880-1)</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Pr="005F5EF0" w:rsidRDefault="00014DB9" w:rsidP="00014DB9">
      <w:pPr>
        <w:rPr>
          <w:sz w:val="16"/>
          <w:szCs w:val="16"/>
        </w:rPr>
      </w:pPr>
      <w:r w:rsidRPr="005F5EF0">
        <w:rPr>
          <w:sz w:val="16"/>
          <w:szCs w:val="16"/>
        </w:rPr>
        <w:t>BTP-UC-REQ-033761/B-Pairing a phone with phone paired via non SSP – Discovery Mode (TcSE ROIN-290853-1)</w:t>
      </w:r>
    </w:p>
    <w:p w:rsidR="00014DB9" w:rsidRPr="005F5EF0" w:rsidRDefault="00014DB9" w:rsidP="00014DB9">
      <w:pPr>
        <w:rPr>
          <w:sz w:val="16"/>
          <w:szCs w:val="16"/>
        </w:rPr>
      </w:pPr>
      <w:r w:rsidRPr="005F5EF0">
        <w:rPr>
          <w:sz w:val="16"/>
          <w:szCs w:val="16"/>
        </w:rPr>
        <w:t>BTP-UC-REQ-033803/C-Connecting to a previously paired phone via phone (No Active Call) (TcSE ROIN-290879-1)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normal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In-Vehicle Infotainment System Signal, Phone Battery Strength and/or Roaming Status not available  (i.e. HFP)</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unavailable information is not displayed to the customer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lastRenderedPageBreak/>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BTP-UC-REQ-033747/A-Customer exits pairing by canceling action via In-Vehicle Infotainment System G-HMI options (TcSE ROIN-290843-1)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BTP-UC-REQ-033760/B-Pairing a phone via non-SSP – Discovery Mode (TcSE ROIN-290852-1)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BTP-UC-REQ-033772/C-Pairing an Audio Device with other Device(s) paired – Discoverable / Discovery Mode (TcSE ROIN-290866-1)</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Pr="005F5EF0" w:rsidRDefault="00014DB9" w:rsidP="00014DB9">
      <w:pPr>
        <w:rPr>
          <w:sz w:val="16"/>
          <w:szCs w:val="16"/>
        </w:rPr>
      </w:pPr>
      <w:r w:rsidRPr="005F5EF0">
        <w:rPr>
          <w:sz w:val="16"/>
          <w:szCs w:val="16"/>
        </w:rPr>
        <w:t>BTP-UC-REQ-033761/B-Pairing a phone with phone paired via non SSP – Discovery Mode (TcSE ROIN-290853-1)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normal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 opts to add a new phone.</w:t>
            </w:r>
          </w:p>
          <w:p w:rsidR="008D4023" w:rsidRDefault="00014DB9">
            <w:pPr>
              <w:rPr>
                <w:rFonts w:cs="Arial"/>
                <w:szCs w:val="20"/>
              </w:rPr>
            </w:pPr>
            <w:r>
              <w:rPr>
                <w:rFonts w:cs="Arial"/>
                <w:szCs w:val="20"/>
              </w:rPr>
              <w:t>In-Vehicle infotainment system is placed into discoverable mode.</w:t>
            </w:r>
          </w:p>
          <w:p w:rsidR="008D4023" w:rsidRDefault="00014DB9">
            <w:pPr>
              <w:rPr>
                <w:rFonts w:cs="Arial"/>
                <w:szCs w:val="20"/>
              </w:rPr>
            </w:pPr>
            <w:r>
              <w:rPr>
                <w:rFonts w:cs="Arial"/>
                <w:szCs w:val="20"/>
              </w:rPr>
              <w:t>Customer opts to cancel action prior to completing the pairing process.</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In-Vehicle Infotainment System is no longer in discoverable / discovery mode (based on entry condition).</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BTP-UC-REQ-033748/A-Pairing a Non- Audio / Phone Device (TcSE ROIN-290844-1)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BTP-UC-REQ-033760/B-Pairing a phone via non-SSP – Discovery Mode (TcSE ROIN-290852-1)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Pr="005F5EF0" w:rsidRDefault="00014DB9" w:rsidP="00014DB9">
      <w:pPr>
        <w:rPr>
          <w:sz w:val="16"/>
          <w:szCs w:val="16"/>
        </w:rPr>
      </w:pPr>
      <w:r w:rsidRPr="005F5EF0">
        <w:rPr>
          <w:sz w:val="16"/>
          <w:szCs w:val="16"/>
        </w:rPr>
        <w:t>BTP-UC-REQ-033761/B-Pairing a phone with phone paired via non SSP – Discovery Mode (TcSE ROIN-290853-1)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Non-Audio / Phone Device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Infotainment System and device support ability to pair.</w:t>
            </w:r>
          </w:p>
          <w:p w:rsidR="008D4023" w:rsidRDefault="00014DB9">
            <w:pPr>
              <w:rPr>
                <w:rFonts w:cs="Arial"/>
                <w:szCs w:val="20"/>
              </w:rPr>
            </w:pPr>
            <w:r>
              <w:rPr>
                <w:rFonts w:cs="Arial"/>
                <w:szCs w:val="20"/>
              </w:rPr>
              <w:t xml:space="preserve">Infotainment system must be on. </w:t>
            </w:r>
          </w:p>
          <w:p w:rsidR="008D4023" w:rsidRDefault="00014DB9">
            <w:pPr>
              <w:rPr>
                <w:rFonts w:cs="Arial"/>
                <w:szCs w:val="20"/>
              </w:rPr>
            </w:pPr>
            <w:r>
              <w:rPr>
                <w:rFonts w:cs="Arial"/>
                <w:szCs w:val="20"/>
              </w:rPr>
              <w:t>Bluetooth must be on in In-Vehicle Infotainment System and mobile device(s).</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Customer opts to add a new device (non-audio / phone)</w:t>
            </w:r>
          </w:p>
          <w:p w:rsidR="008D4023" w:rsidRDefault="00014DB9">
            <w:pPr>
              <w:rPr>
                <w:rFonts w:cs="Arial"/>
                <w:szCs w:val="20"/>
              </w:rPr>
            </w:pPr>
            <w:r>
              <w:rPr>
                <w:rFonts w:cs="Arial"/>
                <w:szCs w:val="20"/>
              </w:rPr>
              <w:t>In-Vehicle infotainment system is placed into discovery / discoverable mode</w:t>
            </w:r>
          </w:p>
          <w:p w:rsidR="008D4023" w:rsidRDefault="00014DB9">
            <w:pPr>
              <w:rPr>
                <w:rFonts w:cs="Arial"/>
                <w:szCs w:val="20"/>
              </w:rPr>
            </w:pPr>
            <w:r>
              <w:rPr>
                <w:rFonts w:cs="Arial"/>
                <w:szCs w:val="20"/>
              </w:rPr>
              <w:t>The Customer attempts to complete the pairing process</w:t>
            </w:r>
          </w:p>
          <w:p w:rsidR="008D4023" w:rsidRDefault="008D4023">
            <w:pPr>
              <w:rPr>
                <w:rFonts w:cs="Arial"/>
                <w:szCs w:val="20"/>
              </w:rPr>
            </w:pPr>
          </w:p>
          <w:p w:rsidR="008D4023" w:rsidRDefault="00014DB9">
            <w:pPr>
              <w:rPr>
                <w:rFonts w:cs="Arial"/>
                <w:szCs w:val="20"/>
              </w:rPr>
            </w:pPr>
            <w:r>
              <w:rPr>
                <w:rFonts w:cs="Arial"/>
                <w:szCs w:val="20"/>
              </w:rPr>
              <w:t>*Note: To see specific use cases for pairing in discoverable / discovery modes see examples listed in Phone Pairing section.</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non-audio / phone device is not paired to the In-Vehicle Infotainment System.</w:t>
            </w:r>
          </w:p>
          <w:p w:rsidR="008D4023" w:rsidRDefault="00014DB9">
            <w:pPr>
              <w:rPr>
                <w:rFonts w:cs="Arial"/>
                <w:szCs w:val="20"/>
              </w:rPr>
            </w:pPr>
            <w:r>
              <w:rPr>
                <w:rFonts w:cs="Arial"/>
                <w:szCs w:val="20"/>
              </w:rPr>
              <w:t>The In-Vehicle Infotainment System has the ability to notify the customer that pairing failed because the device does not have the required profiles.</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N/A</w:t>
            </w:r>
          </w:p>
          <w:p w:rsidR="008D4023" w:rsidRDefault="008D4023">
            <w:pPr>
              <w:rPr>
                <w:rFonts w:cs="Arial"/>
                <w:szCs w:val="20"/>
              </w:rPr>
            </w:pP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V-HMI</w:t>
            </w:r>
          </w:p>
          <w:p w:rsidR="008D4023" w:rsidRDefault="00014DB9">
            <w:pPr>
              <w:rPr>
                <w:rFonts w:cs="Arial"/>
                <w:szCs w:val="20"/>
              </w:rPr>
            </w:pPr>
            <w:r>
              <w:rPr>
                <w:rFonts w:cs="Arial"/>
                <w:szCs w:val="20"/>
              </w:rPr>
              <w:lastRenderedPageBreak/>
              <w:t>G-HMI</w:t>
            </w:r>
          </w:p>
        </w:tc>
      </w:tr>
    </w:tbl>
    <w:p w:rsidR="008D4023" w:rsidRDefault="008D4023"/>
    <w:p w:rsidR="00014DB9" w:rsidRDefault="00014DB9" w:rsidP="00014DB9">
      <w:pPr>
        <w:pStyle w:val="Heading4"/>
      </w:pPr>
      <w:r>
        <w:t>BTP-UC-REQ-033749/B-Connection Cannot be established for audio source (TcSE ROIN-290857-1)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BTP-UC-REQ-033760/B-Pairing a phone via non-SSP – Discovery Mode (TcSE ROIN-290852-1)</w:t>
      </w:r>
    </w:p>
    <w:p w:rsidR="00014DB9" w:rsidRPr="005F5EF0" w:rsidRDefault="00014DB9" w:rsidP="00014DB9">
      <w:pPr>
        <w:rPr>
          <w:sz w:val="16"/>
          <w:szCs w:val="16"/>
        </w:rPr>
      </w:pPr>
      <w:r w:rsidRPr="005F5EF0">
        <w:rPr>
          <w:sz w:val="16"/>
          <w:szCs w:val="16"/>
        </w:rPr>
        <w:t>BTP-UC-REQ-033764/C-Pairing an Audio Device via SSP – Discoverable Mode (TcSE ROIN-290856-1)</w:t>
      </w:r>
    </w:p>
    <w:p w:rsidR="00014DB9" w:rsidRPr="005F5EF0" w:rsidRDefault="00014DB9" w:rsidP="00014DB9">
      <w:pPr>
        <w:rPr>
          <w:sz w:val="16"/>
          <w:szCs w:val="16"/>
        </w:rPr>
      </w:pPr>
      <w:r w:rsidRPr="005F5EF0">
        <w:rPr>
          <w:sz w:val="16"/>
          <w:szCs w:val="16"/>
        </w:rPr>
        <w:t>BTP-UC-REQ-033768/C-Pairing an Audio Device via non-SSP – Discoverable Mode (TcSE ROIN-290862-1)</w:t>
      </w:r>
    </w:p>
    <w:p w:rsidR="00014DB9" w:rsidRPr="005F5EF0" w:rsidRDefault="00014DB9" w:rsidP="00014DB9">
      <w:pPr>
        <w:rPr>
          <w:sz w:val="16"/>
          <w:szCs w:val="16"/>
        </w:rPr>
      </w:pPr>
      <w:r w:rsidRPr="005F5EF0">
        <w:rPr>
          <w:sz w:val="16"/>
          <w:szCs w:val="16"/>
        </w:rPr>
        <w:t>BTP-UC-REQ-033766/C-Pairing an Audio Device via SSP – Discovery Mode (TcSE ROIN-290860-1)</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BTP-UC-REQ-033763/B-Pairing a phone with other device(s) connected and Pairing / Connecting Not Successful (TcSE ROIN-290855-2)</w:t>
      </w:r>
    </w:p>
    <w:p w:rsidR="00014DB9" w:rsidRPr="005F5EF0" w:rsidRDefault="00014DB9" w:rsidP="00014DB9">
      <w:pPr>
        <w:rPr>
          <w:sz w:val="16"/>
          <w:szCs w:val="16"/>
        </w:rPr>
      </w:pPr>
      <w:r w:rsidRPr="005F5EF0">
        <w:rPr>
          <w:sz w:val="16"/>
          <w:szCs w:val="16"/>
        </w:rPr>
        <w:t>BTP-UC-REQ-033765/C-Pairing an Audio Device via SSP with other Device(s) connected – Discoverable Mode (TcSE ROIN-290859-1)</w:t>
      </w:r>
    </w:p>
    <w:p w:rsidR="00014DB9" w:rsidRPr="005F5EF0" w:rsidRDefault="00014DB9" w:rsidP="00014DB9">
      <w:pPr>
        <w:rPr>
          <w:sz w:val="16"/>
          <w:szCs w:val="16"/>
        </w:rPr>
      </w:pPr>
      <w:r w:rsidRPr="005F5EF0">
        <w:rPr>
          <w:sz w:val="16"/>
          <w:szCs w:val="16"/>
        </w:rPr>
        <w:t>BTP-UC-REQ-033767/C-Pairing an Audio Device via SSP with other Device(s) connected – Discovery Mode (TcSE ROIN-290861-1)</w:t>
      </w:r>
    </w:p>
    <w:p w:rsidR="00014DB9" w:rsidRPr="005F5EF0" w:rsidRDefault="00014DB9" w:rsidP="00014DB9">
      <w:pPr>
        <w:rPr>
          <w:sz w:val="16"/>
          <w:szCs w:val="16"/>
        </w:rPr>
      </w:pPr>
      <w:r w:rsidRPr="005F5EF0">
        <w:rPr>
          <w:sz w:val="16"/>
          <w:szCs w:val="16"/>
        </w:rPr>
        <w:t>BTP-UC-REQ-033769/B-Pairing an Audio Device via non-SSP with other Device(s) connected – Discoverable Mode (TcSE ROIN-290863-1)</w:t>
      </w:r>
    </w:p>
    <w:p w:rsidR="00014DB9" w:rsidRPr="005F5EF0" w:rsidRDefault="00014DB9" w:rsidP="00014DB9">
      <w:pPr>
        <w:rPr>
          <w:sz w:val="16"/>
          <w:szCs w:val="16"/>
        </w:rPr>
      </w:pPr>
      <w:r w:rsidRPr="005F5EF0">
        <w:rPr>
          <w:sz w:val="16"/>
          <w:szCs w:val="16"/>
        </w:rPr>
        <w:t>BTP-UC-REQ-033771/B-Pairing an Audio Device via non-SSP with other Device(s) connected – Discovery Mode (TcSE ROIN-290865-1)</w:t>
      </w:r>
    </w:p>
    <w:p w:rsidR="00014DB9" w:rsidRPr="005F5EF0" w:rsidRDefault="00014DB9" w:rsidP="00014DB9">
      <w:pPr>
        <w:rPr>
          <w:sz w:val="16"/>
          <w:szCs w:val="16"/>
        </w:rPr>
      </w:pPr>
      <w:r w:rsidRPr="005F5EF0">
        <w:rPr>
          <w:sz w:val="16"/>
          <w:szCs w:val="16"/>
        </w:rPr>
        <w:t>BTP-UC-REQ-033772/C-Pairing an Audio Device with other Device(s) paired – Discoverable / Discovery Mode (TcSE ROIN-290866-1)</w:t>
      </w:r>
    </w:p>
    <w:p w:rsidR="00014DB9" w:rsidRPr="005F5EF0" w:rsidRDefault="00014DB9" w:rsidP="00014DB9">
      <w:pPr>
        <w:rPr>
          <w:sz w:val="16"/>
          <w:szCs w:val="16"/>
        </w:rPr>
      </w:pPr>
      <w:r w:rsidRPr="005F5EF0">
        <w:rPr>
          <w:sz w:val="16"/>
          <w:szCs w:val="16"/>
        </w:rPr>
        <w:t>BTP-UC-REQ-033770/D-Pairing an Audio Device  via non-SSP – Discovery Mode (TcSE ROIN-290864-1)</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Pr="005F5EF0" w:rsidRDefault="00014DB9" w:rsidP="00014DB9">
      <w:pPr>
        <w:rPr>
          <w:sz w:val="16"/>
          <w:szCs w:val="16"/>
        </w:rPr>
      </w:pPr>
      <w:r w:rsidRPr="005F5EF0">
        <w:rPr>
          <w:sz w:val="16"/>
          <w:szCs w:val="16"/>
        </w:rPr>
        <w:t>BTP-UC-REQ-033761/B-Pairing a phone with phone paired via non SSP – Discovery Mode (TcSE ROIN-290853-1)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Same as normal use case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In-Vehicle Infotainment System cannot establish a connection for audio source  (i.e. A2DP)</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 retry shall be attempted as specified in BTC-UC-REQ-226428.</w:t>
            </w:r>
          </w:p>
          <w:p w:rsidR="00014DB9" w:rsidRDefault="00014DB9">
            <w:pPr>
              <w:rPr>
                <w:rFonts w:cs="Arial"/>
              </w:rPr>
            </w:pPr>
            <w:r>
              <w:rPr>
                <w:rFonts w:cs="Arial"/>
              </w:rPr>
              <w:t>When not successful the audio connection is not available.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N/A</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tc>
      </w:tr>
    </w:tbl>
    <w:p w:rsidR="00014DB9" w:rsidRDefault="00014DB9"/>
    <w:p w:rsidR="00014DB9" w:rsidRDefault="00014DB9" w:rsidP="00014DB9">
      <w:pPr>
        <w:pStyle w:val="Heading4"/>
      </w:pPr>
      <w:r>
        <w:t>BTP-UC-REQ-033750/B-Connection Cannot be established for audio control (TcSE ROIN-290858-1)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BTP-UC-REQ-033760/B-Pairing a phone via non-SSP – Discovery Mode (TcSE ROIN-290852-1)</w:t>
      </w:r>
    </w:p>
    <w:p w:rsidR="00014DB9" w:rsidRPr="005F5EF0" w:rsidRDefault="00014DB9" w:rsidP="00014DB9">
      <w:pPr>
        <w:rPr>
          <w:sz w:val="16"/>
          <w:szCs w:val="16"/>
        </w:rPr>
      </w:pPr>
      <w:r w:rsidRPr="005F5EF0">
        <w:rPr>
          <w:sz w:val="16"/>
          <w:szCs w:val="16"/>
        </w:rPr>
        <w:t>BTP-UC-REQ-033764/C-Pairing an Audio Device via SSP – Discoverable Mode (TcSE ROIN-290856-1)</w:t>
      </w:r>
    </w:p>
    <w:p w:rsidR="00014DB9" w:rsidRPr="005F5EF0" w:rsidRDefault="00014DB9" w:rsidP="00014DB9">
      <w:pPr>
        <w:rPr>
          <w:sz w:val="16"/>
          <w:szCs w:val="16"/>
        </w:rPr>
      </w:pPr>
      <w:r w:rsidRPr="005F5EF0">
        <w:rPr>
          <w:sz w:val="16"/>
          <w:szCs w:val="16"/>
        </w:rPr>
        <w:t>BTP-UC-REQ-033766/C-Pairing an Audio Device via SSP – Discovery Mode (TcSE ROIN-290860-1)</w:t>
      </w:r>
    </w:p>
    <w:p w:rsidR="00014DB9" w:rsidRPr="005F5EF0" w:rsidRDefault="00014DB9" w:rsidP="00014DB9">
      <w:pPr>
        <w:rPr>
          <w:sz w:val="16"/>
          <w:szCs w:val="16"/>
        </w:rPr>
      </w:pPr>
      <w:r w:rsidRPr="005F5EF0">
        <w:rPr>
          <w:sz w:val="16"/>
          <w:szCs w:val="16"/>
        </w:rPr>
        <w:t>BTP-UC-REQ-033768/C-Pairing an Audio Device via non-SSP – Discoverable Mode (TcSE ROIN-290862-1)</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BTP-UC-REQ-033763/B-Pairing a phone with other device(s) connected and Pairing / Connecting Not Successful (TcSE ROIN-290855-2)</w:t>
      </w:r>
    </w:p>
    <w:p w:rsidR="00014DB9" w:rsidRPr="005F5EF0" w:rsidRDefault="00014DB9" w:rsidP="00014DB9">
      <w:pPr>
        <w:rPr>
          <w:sz w:val="16"/>
          <w:szCs w:val="16"/>
        </w:rPr>
      </w:pPr>
      <w:r w:rsidRPr="005F5EF0">
        <w:rPr>
          <w:sz w:val="16"/>
          <w:szCs w:val="16"/>
        </w:rPr>
        <w:t>BTP-UC-REQ-033765/C-Pairing an Audio Device via SSP with other Device(s) connected – Discoverable Mode (TcSE ROIN-290859-1)</w:t>
      </w:r>
    </w:p>
    <w:p w:rsidR="00014DB9" w:rsidRPr="005F5EF0" w:rsidRDefault="00014DB9" w:rsidP="00014DB9">
      <w:pPr>
        <w:rPr>
          <w:sz w:val="16"/>
          <w:szCs w:val="16"/>
        </w:rPr>
      </w:pPr>
      <w:r w:rsidRPr="005F5EF0">
        <w:rPr>
          <w:sz w:val="16"/>
          <w:szCs w:val="16"/>
        </w:rPr>
        <w:t>BTP-UC-REQ-033767/C-Pairing an Audio Device via SSP with other Device(s) connected – Discovery Mode (TcSE ROIN-290861-1)</w:t>
      </w:r>
    </w:p>
    <w:p w:rsidR="00014DB9" w:rsidRPr="005F5EF0" w:rsidRDefault="00014DB9" w:rsidP="00014DB9">
      <w:pPr>
        <w:rPr>
          <w:sz w:val="16"/>
          <w:szCs w:val="16"/>
        </w:rPr>
      </w:pPr>
      <w:r w:rsidRPr="005F5EF0">
        <w:rPr>
          <w:sz w:val="16"/>
          <w:szCs w:val="16"/>
        </w:rPr>
        <w:t>BTP-UC-REQ-033769/B-Pairing an Audio Device via non-SSP with other Device(s) connected – Discoverable Mode (TcSE ROIN-290863-1)</w:t>
      </w:r>
    </w:p>
    <w:p w:rsidR="00014DB9" w:rsidRPr="005F5EF0" w:rsidRDefault="00014DB9" w:rsidP="00014DB9">
      <w:pPr>
        <w:rPr>
          <w:sz w:val="16"/>
          <w:szCs w:val="16"/>
        </w:rPr>
      </w:pPr>
      <w:r w:rsidRPr="005F5EF0">
        <w:rPr>
          <w:sz w:val="16"/>
          <w:szCs w:val="16"/>
        </w:rPr>
        <w:t>BTP-UC-REQ-033771/B-Pairing an Audio Device via non-SSP with other Device(s) connected – Discovery Mode (TcSE ROIN-290865-1)</w:t>
      </w:r>
    </w:p>
    <w:p w:rsidR="00014DB9" w:rsidRPr="005F5EF0" w:rsidRDefault="00014DB9" w:rsidP="00014DB9">
      <w:pPr>
        <w:rPr>
          <w:sz w:val="16"/>
          <w:szCs w:val="16"/>
        </w:rPr>
      </w:pPr>
      <w:r w:rsidRPr="005F5EF0">
        <w:rPr>
          <w:sz w:val="16"/>
          <w:szCs w:val="16"/>
        </w:rPr>
        <w:t>BTP-UC-REQ-033772/C-Pairing an Audio Device with other Device(s) paired – Discoverable / Discovery Mode (TcSE ROIN-290866-1)</w:t>
      </w:r>
    </w:p>
    <w:p w:rsidR="00014DB9" w:rsidRPr="005F5EF0" w:rsidRDefault="00014DB9" w:rsidP="00014DB9">
      <w:pPr>
        <w:rPr>
          <w:sz w:val="16"/>
          <w:szCs w:val="16"/>
        </w:rPr>
      </w:pPr>
      <w:r w:rsidRPr="005F5EF0">
        <w:rPr>
          <w:sz w:val="16"/>
          <w:szCs w:val="16"/>
        </w:rPr>
        <w:t>BTP-UC-REQ-033770/D-Pairing an Audio Device  via non-SSP – Discovery Mode (TcSE ROIN-290864-1)</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Pr="005F5EF0" w:rsidRDefault="00014DB9" w:rsidP="00014DB9">
      <w:pPr>
        <w:rPr>
          <w:sz w:val="16"/>
          <w:szCs w:val="16"/>
        </w:rPr>
      </w:pPr>
      <w:r w:rsidRPr="005F5EF0">
        <w:rPr>
          <w:sz w:val="16"/>
          <w:szCs w:val="16"/>
        </w:rPr>
        <w:t>BTP-UC-REQ-033761/B-Pairing a phone with phone paired via non SSP – Discovery Mode (TcSE ROIN-290853-1)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Same as normal use case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In-Vehicle Infotainment System cannot establish a connection for audio control  (i.e. AVRCP)</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A retry shall be attempted as specified in BTC-UC-REQ-226428.</w:t>
            </w:r>
          </w:p>
          <w:p w:rsidR="00014DB9" w:rsidRDefault="00014DB9" w:rsidP="00014DB9">
            <w:pPr>
              <w:rPr>
                <w:rFonts w:cs="Arial"/>
              </w:rPr>
            </w:pPr>
            <w:r>
              <w:rPr>
                <w:rFonts w:cs="Arial"/>
              </w:rPr>
              <w:lastRenderedPageBreak/>
              <w:t>When not successful the audio control is not available.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lastRenderedPageBreak/>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N/A</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tc>
      </w:tr>
    </w:tbl>
    <w:p w:rsidR="00014DB9" w:rsidRDefault="00014DB9"/>
    <w:p w:rsidR="00014DB9" w:rsidRDefault="00014DB9" w:rsidP="00014DB9">
      <w:pPr>
        <w:pStyle w:val="Heading4"/>
      </w:pPr>
      <w:r>
        <w:t>BTP-UC-REQ-033751/B-Unexpected Device Disconnect After Authentication, but prior to completing the overall connection / pairing process (TcSE ROIN-304164-1)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Pr="00AE06BC" w:rsidRDefault="00014DB9" w:rsidP="00014DB9"/>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014DB9">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lang w:eastAsia="zh-CN"/>
              </w:rPr>
            </w:pPr>
            <w:r>
              <w:rPr>
                <w:rFonts w:cs="Arial"/>
                <w:lang w:eastAsia="zh-CN"/>
              </w:rPr>
              <w:t>Customer</w:t>
            </w:r>
          </w:p>
          <w:p w:rsidR="00014DB9" w:rsidRDefault="00014DB9">
            <w:pPr>
              <w:rPr>
                <w:rFonts w:cs="Arial"/>
                <w:lang w:eastAsia="zh-CN"/>
              </w:rPr>
            </w:pPr>
            <w:r>
              <w:rPr>
                <w:rFonts w:cs="Arial"/>
                <w:lang w:eastAsia="zh-CN"/>
              </w:rPr>
              <w:t>Mobile Phone</w:t>
            </w:r>
          </w:p>
        </w:tc>
      </w:tr>
      <w:tr w:rsidR="00014DB9">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lang w:eastAsia="zh-CN"/>
              </w:rPr>
            </w:pPr>
            <w:r>
              <w:rPr>
                <w:rFonts w:cs="Arial"/>
                <w:lang w:eastAsia="zh-CN"/>
              </w:rPr>
              <w:t>Same as normal use case</w:t>
            </w:r>
          </w:p>
        </w:tc>
      </w:tr>
      <w:tr w:rsidR="00014DB9">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lang w:eastAsia="zh-CN"/>
              </w:rPr>
            </w:pPr>
            <w:r>
              <w:rPr>
                <w:rFonts w:cs="Arial"/>
              </w:rPr>
              <w:t>There was an unexpected Bluetooth disconnect after pairing authentication, but prior to completing the overall connection / pairing process.</w:t>
            </w:r>
          </w:p>
        </w:tc>
      </w:tr>
      <w:tr w:rsidR="00014DB9">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lang w:eastAsia="zh-CN"/>
              </w:rPr>
            </w:pPr>
            <w:r>
              <w:rPr>
                <w:rFonts w:cs="Arial"/>
              </w:rPr>
              <w:t>The In-Vehicle Infotainment System shall attempt to reconnect to the device for 180 seconds. The In-Vehicle Infotainment System shall follow the requirements listed within HMI specification with regards to error messages.</w:t>
            </w:r>
          </w:p>
        </w:tc>
      </w:tr>
      <w:tr w:rsidR="00014DB9">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rFonts w:ascii="Calibri" w:hAnsi="Calibri"/>
                <w:b/>
                <w:szCs w:val="22"/>
                <w:lang w:eastAsia="zh-CN"/>
              </w:rPr>
            </w:pPr>
            <w:r>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lang w:eastAsia="zh-CN"/>
              </w:rPr>
            </w:pPr>
            <w:r>
              <w:rPr>
                <w:rFonts w:cs="Arial"/>
                <w:lang w:eastAsia="zh-CN"/>
              </w:rPr>
              <w:t>N/A</w:t>
            </w:r>
          </w:p>
        </w:tc>
      </w:tr>
      <w:tr w:rsidR="00014DB9">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lang w:eastAsia="zh-CN"/>
              </w:rPr>
            </w:pPr>
            <w:r>
              <w:rPr>
                <w:rFonts w:cs="Arial"/>
                <w:lang w:eastAsia="zh-CN"/>
              </w:rPr>
              <w:t>G-HMI</w:t>
            </w:r>
          </w:p>
        </w:tc>
      </w:tr>
    </w:tbl>
    <w:p w:rsidR="00014DB9" w:rsidRDefault="00014DB9"/>
    <w:p w:rsidR="00014DB9" w:rsidRDefault="00014DB9" w:rsidP="00014DB9">
      <w:pPr>
        <w:pStyle w:val="Heading4"/>
      </w:pPr>
      <w:r>
        <w:t>BTP-UC-REQ-033753/C-Pairing a phone via SSP – Discovery Mode (TcSE ROIN-290846-2)</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BTP-FUR-REQ-033779/E-Pairing Process (TcSE ROIN-295154-2)</w:t>
      </w:r>
    </w:p>
    <w:p w:rsidR="00014DB9" w:rsidRPr="005F5EF0" w:rsidRDefault="00014DB9" w:rsidP="00014DB9">
      <w:pPr>
        <w:rPr>
          <w:sz w:val="16"/>
          <w:szCs w:val="16"/>
        </w:rPr>
      </w:pPr>
      <w:r w:rsidRPr="005F5EF0">
        <w:rPr>
          <w:sz w:val="16"/>
          <w:szCs w:val="16"/>
        </w:rPr>
        <w:t>BTP-FUR-REQ-033773/B-Secure Simple Pairing (TcSE ROIN-295148-2)</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BTC-FUR-REQ-247389/B-Primary Device Setting</w:t>
      </w:r>
    </w:p>
    <w:p w:rsidR="00014DB9" w:rsidRPr="005F5EF0" w:rsidRDefault="00014DB9" w:rsidP="00014DB9">
      <w:pPr>
        <w:rPr>
          <w:sz w:val="16"/>
          <w:szCs w:val="16"/>
        </w:rPr>
      </w:pPr>
      <w:r w:rsidRPr="005F5EF0">
        <w:rPr>
          <w:sz w:val="16"/>
          <w:szCs w:val="16"/>
        </w:rPr>
        <w:t>BTP-FUR-REQ-033776/C-Discovery Mode (Find Devices) (TcSE ROIN-295151-2)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Infotainment System and device support Bluetooth 2.1 or above.</w:t>
            </w:r>
          </w:p>
          <w:p w:rsidR="00014DB9" w:rsidRDefault="00014DB9">
            <w:pPr>
              <w:rPr>
                <w:rFonts w:cs="Arial"/>
              </w:rPr>
            </w:pPr>
            <w:r>
              <w:rPr>
                <w:rFonts w:cs="Arial"/>
              </w:rPr>
              <w:t xml:space="preserve">Infotainment system must be on. </w:t>
            </w:r>
          </w:p>
          <w:p w:rsidR="00014DB9" w:rsidRDefault="00014DB9">
            <w:pPr>
              <w:rPr>
                <w:rFonts w:cs="Arial"/>
              </w:rPr>
            </w:pPr>
            <w:r>
              <w:rPr>
                <w:rFonts w:cs="Arial"/>
              </w:rPr>
              <w:t>Bluetooth must be on in In-Vehicle Infotainment System and mobile device(s).</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opts to add a new phone</w:t>
            </w:r>
          </w:p>
          <w:p w:rsidR="00014DB9" w:rsidRDefault="00014DB9">
            <w:pPr>
              <w:rPr>
                <w:rFonts w:cs="Arial"/>
              </w:rPr>
            </w:pPr>
            <w:r>
              <w:rPr>
                <w:rFonts w:cs="Arial"/>
              </w:rPr>
              <w:t>In-Vehicle infotainment system is placed into discovery mode</w:t>
            </w:r>
          </w:p>
          <w:p w:rsidR="00014DB9" w:rsidRDefault="00014DB9">
            <w:pPr>
              <w:rPr>
                <w:rFonts w:cs="Arial"/>
              </w:rPr>
            </w:pPr>
            <w:r>
              <w:rPr>
                <w:rFonts w:cs="Arial"/>
              </w:rPr>
              <w:t>The In-Vehicle Infotainment System searches for available devices to pair with.</w:t>
            </w:r>
          </w:p>
          <w:p w:rsidR="00014DB9" w:rsidRDefault="00014DB9">
            <w:pPr>
              <w:rPr>
                <w:rFonts w:cs="Arial"/>
              </w:rPr>
            </w:pPr>
            <w:r>
              <w:rPr>
                <w:rFonts w:cs="Arial"/>
              </w:rPr>
              <w:t>The In-Vehicle Infotainment System displays all of the available devices</w:t>
            </w:r>
          </w:p>
          <w:p w:rsidR="00014DB9" w:rsidRDefault="00014DB9">
            <w:pPr>
              <w:rPr>
                <w:rFonts w:cs="Arial"/>
              </w:rPr>
            </w:pPr>
            <w:r>
              <w:rPr>
                <w:rFonts w:cs="Arial"/>
              </w:rPr>
              <w:t>Customer chooses one of the devices</w:t>
            </w:r>
          </w:p>
          <w:p w:rsidR="00014DB9" w:rsidRDefault="00014DB9">
            <w:pPr>
              <w:rPr>
                <w:rFonts w:cs="Arial"/>
              </w:rPr>
            </w:pPr>
            <w:r>
              <w:rPr>
                <w:rFonts w:cs="Arial"/>
              </w:rPr>
              <w:t>The In-Vehicle Infotainment System initiates pairing with the selected device, and displays secure simple PIN</w:t>
            </w:r>
          </w:p>
          <w:p w:rsidR="00014DB9" w:rsidRDefault="00014DB9">
            <w:pPr>
              <w:rPr>
                <w:rFonts w:cs="Arial"/>
              </w:rPr>
            </w:pPr>
            <w:r>
              <w:rPr>
                <w:rFonts w:cs="Arial"/>
              </w:rPr>
              <w:t>Customer confirms that Secure Simple PIN is the same on In-Vehicle Infotainment System and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The In-Vehicle Infotainment System is paired to the device.</w:t>
            </w:r>
          </w:p>
          <w:p w:rsidR="00014DB9" w:rsidRDefault="00014DB9" w:rsidP="00014DB9">
            <w:pPr>
              <w:rPr>
                <w:rFonts w:cs="Arial"/>
              </w:rPr>
            </w:pPr>
            <w:r>
              <w:rPr>
                <w:rFonts w:cs="Arial"/>
              </w:rPr>
              <w:t>When no other device was paired before the newly paired device will be set as favorite device.</w:t>
            </w:r>
          </w:p>
          <w:p w:rsidR="00014DB9" w:rsidRDefault="00014DB9" w:rsidP="00014DB9">
            <w:pPr>
              <w:rPr>
                <w:rFonts w:cs="Arial"/>
              </w:rPr>
            </w:pPr>
            <w:r>
              <w:rPr>
                <w:rFonts w:cs="Arial"/>
              </w:rPr>
              <w:t>When another device was paired already the In-Vehicle Infotainment System might provide the Customer with the option to set the newly paired phone as favorite.</w:t>
            </w:r>
          </w:p>
          <w:p w:rsidR="00014DB9" w:rsidRDefault="00014DB9">
            <w:pPr>
              <w:rPr>
                <w:rFonts w:cs="Arial"/>
              </w:rPr>
            </w:pPr>
            <w:r>
              <w:rPr>
                <w:rFonts w:cs="Arial"/>
              </w:rPr>
              <w:t xml:space="preserve">A HFP connection is established between the In-Vehicle Infotainment System </w:t>
            </w:r>
          </w:p>
          <w:p w:rsidR="00014DB9" w:rsidRDefault="00014DB9">
            <w:pPr>
              <w:rPr>
                <w:rFonts w:cs="Arial"/>
              </w:rPr>
            </w:pPr>
            <w:r>
              <w:rPr>
                <w:rFonts w:cs="Arial"/>
              </w:rPr>
              <w:t xml:space="preserve">The In-Vehicle Infotainment System attempts to download the phonebook and call history of the connected phone. </w:t>
            </w:r>
          </w:p>
          <w:p w:rsidR="00014DB9" w:rsidRDefault="00014DB9">
            <w:pPr>
              <w:rPr>
                <w:rFonts w:cs="Arial"/>
              </w:rPr>
            </w:pPr>
            <w:r>
              <w:rPr>
                <w:rFonts w:cs="Arial"/>
              </w:rPr>
              <w:t>The In-Vehicle Infotainment System synchronizes the text messages from the connected phone.</w:t>
            </w:r>
          </w:p>
          <w:p w:rsidR="00014DB9" w:rsidRDefault="00014DB9">
            <w:pPr>
              <w:rPr>
                <w:rFonts w:cs="Arial"/>
              </w:rPr>
            </w:pPr>
            <w:r>
              <w:rPr>
                <w:rFonts w:cs="Arial"/>
              </w:rPr>
              <w:t>Signal strength, phone battery strength and roaming status will be available for the In-Vehicle Infotainment System to display</w:t>
            </w:r>
          </w:p>
          <w:p w:rsidR="00014DB9" w:rsidRDefault="00014DB9">
            <w:pPr>
              <w:rPr>
                <w:rFonts w:cs="Arial"/>
              </w:rPr>
            </w:pPr>
            <w:r>
              <w:rPr>
                <w:rFonts w:cs="Arial"/>
              </w:rPr>
              <w:t>Audio Streaming Connections are established (if supported)</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lastRenderedPageBreak/>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lang w:eastAsia="zh-CN"/>
              </w:rPr>
            </w:pPr>
            <w:r>
              <w:rPr>
                <w:rFonts w:cs="Arial"/>
                <w:lang w:eastAsia="zh-CN"/>
              </w:rPr>
              <w:t>E1 - Customer chooses ‘No’ the PIN doesn’t match on the In-Vehicle Infotainment System.</w:t>
            </w:r>
          </w:p>
          <w:p w:rsidR="00014DB9" w:rsidRDefault="00014DB9">
            <w:pPr>
              <w:rPr>
                <w:rFonts w:cs="Arial"/>
                <w:lang w:eastAsia="zh-CN"/>
              </w:rPr>
            </w:pPr>
            <w:r>
              <w:rPr>
                <w:rFonts w:cs="Arial"/>
                <w:lang w:eastAsia="zh-CN"/>
              </w:rPr>
              <w:t>E2 - Customer chooses ‘No’ the PIN doesn’t match on the device.</w:t>
            </w:r>
          </w:p>
          <w:p w:rsidR="00014DB9" w:rsidRPr="0033686B" w:rsidRDefault="00014DB9">
            <w:pPr>
              <w:rPr>
                <w:rFonts w:cs="Arial"/>
                <w:strike/>
                <w:lang w:eastAsia="zh-CN"/>
              </w:rPr>
            </w:pPr>
            <w:r w:rsidRPr="0033686B">
              <w:rPr>
                <w:rFonts w:cs="Arial"/>
                <w:strike/>
                <w:lang w:eastAsia="zh-CN"/>
              </w:rPr>
              <w:t>E3 - Customer does not initiate pairing from device.</w:t>
            </w:r>
          </w:p>
          <w:p w:rsidR="00014DB9" w:rsidRDefault="00014DB9">
            <w:pPr>
              <w:rPr>
                <w:rFonts w:cs="Arial"/>
                <w:lang w:eastAsia="zh-CN"/>
              </w:rPr>
            </w:pPr>
            <w:r>
              <w:rPr>
                <w:rFonts w:cs="Arial"/>
                <w:lang w:eastAsia="zh-CN"/>
              </w:rPr>
              <w:t>E4 - Unexpected Device Disconnect During Pairing.</w:t>
            </w:r>
          </w:p>
          <w:p w:rsidR="00014DB9" w:rsidRDefault="00014DB9">
            <w:pPr>
              <w:rPr>
                <w:rFonts w:cs="Arial"/>
                <w:lang w:eastAsia="zh-CN"/>
              </w:rPr>
            </w:pPr>
            <w:r>
              <w:rPr>
                <w:rFonts w:cs="Arial"/>
                <w:lang w:eastAsia="zh-CN"/>
              </w:rPr>
              <w:t>E5 - Pairing Fails.</w:t>
            </w:r>
          </w:p>
          <w:p w:rsidR="00014DB9" w:rsidRDefault="00014DB9">
            <w:pPr>
              <w:rPr>
                <w:rFonts w:cs="Arial"/>
                <w:lang w:eastAsia="zh-CN"/>
              </w:rPr>
            </w:pPr>
            <w:r>
              <w:rPr>
                <w:rFonts w:cs="Arial"/>
                <w:lang w:eastAsia="zh-CN"/>
              </w:rPr>
              <w:t>E6 - Customer initiates pairing but does not confirm PIN.</w:t>
            </w:r>
          </w:p>
          <w:p w:rsidR="00014DB9" w:rsidRDefault="00014DB9">
            <w:pPr>
              <w:rPr>
                <w:rFonts w:cs="Arial"/>
                <w:lang w:eastAsia="zh-CN"/>
              </w:rPr>
            </w:pPr>
            <w:r>
              <w:rPr>
                <w:rFonts w:cs="Arial"/>
                <w:lang w:eastAsia="zh-CN"/>
              </w:rPr>
              <w:t>E7 - Connection cannot be established  / maintained for Calling Features.</w:t>
            </w:r>
          </w:p>
          <w:p w:rsidR="00014DB9" w:rsidRDefault="00014DB9">
            <w:pPr>
              <w:rPr>
                <w:rFonts w:cs="Arial"/>
                <w:lang w:eastAsia="zh-CN"/>
              </w:rPr>
            </w:pPr>
            <w:r>
              <w:rPr>
                <w:rFonts w:cs="Arial"/>
                <w:lang w:eastAsia="zh-CN"/>
              </w:rPr>
              <w:t>E8 - Messages Cannot be Synchronized and Customer Cannot be Notified of New Messages.</w:t>
            </w:r>
          </w:p>
          <w:p w:rsidR="00014DB9" w:rsidRDefault="00014DB9">
            <w:pPr>
              <w:rPr>
                <w:rFonts w:cs="Arial"/>
                <w:lang w:eastAsia="zh-CN"/>
              </w:rPr>
            </w:pPr>
            <w:r>
              <w:rPr>
                <w:rFonts w:cs="Arial"/>
                <w:lang w:eastAsia="zh-CN"/>
              </w:rPr>
              <w:t>E9 - Customer Cannot be Notified of New Messages.</w:t>
            </w:r>
          </w:p>
          <w:p w:rsidR="00014DB9" w:rsidRDefault="00014DB9">
            <w:pPr>
              <w:rPr>
                <w:rFonts w:cs="Arial"/>
                <w:lang w:eastAsia="zh-CN"/>
              </w:rPr>
            </w:pPr>
            <w:r>
              <w:rPr>
                <w:rFonts w:cs="Arial"/>
                <w:lang w:eastAsia="zh-CN"/>
              </w:rPr>
              <w:t>E10 - Phonebook cannot be downloaded.</w:t>
            </w:r>
          </w:p>
          <w:p w:rsidR="00014DB9" w:rsidRDefault="00014DB9">
            <w:pPr>
              <w:rPr>
                <w:rFonts w:cs="Arial"/>
                <w:lang w:eastAsia="zh-CN"/>
              </w:rPr>
            </w:pPr>
            <w:r>
              <w:rPr>
                <w:rFonts w:cs="Arial"/>
                <w:lang w:eastAsia="zh-CN"/>
              </w:rPr>
              <w:t>E11 - Signal strength , phone battery strength and/or roaming status not available.</w:t>
            </w:r>
          </w:p>
          <w:p w:rsidR="00014DB9" w:rsidRDefault="00014DB9">
            <w:pPr>
              <w:rPr>
                <w:rFonts w:cs="Arial"/>
                <w:lang w:eastAsia="zh-CN"/>
              </w:rPr>
            </w:pPr>
            <w:r>
              <w:rPr>
                <w:rFonts w:cs="Arial"/>
                <w:lang w:eastAsia="zh-CN"/>
              </w:rPr>
              <w:t>E12 - Customer exits pairing by canceling action via In-Vehicle Infotainment System G-HMI options.</w:t>
            </w:r>
          </w:p>
          <w:p w:rsidR="00014DB9" w:rsidRDefault="00014DB9">
            <w:pPr>
              <w:rPr>
                <w:rFonts w:cs="Arial"/>
                <w:lang w:eastAsia="zh-CN"/>
              </w:rPr>
            </w:pPr>
            <w:r>
              <w:rPr>
                <w:rFonts w:cs="Arial"/>
                <w:lang w:eastAsia="zh-CN"/>
              </w:rPr>
              <w:t>E13 – Pairing a Non-Audio / Phone Device.</w:t>
            </w:r>
          </w:p>
          <w:p w:rsidR="00014DB9" w:rsidRDefault="00014DB9">
            <w:pPr>
              <w:rPr>
                <w:rFonts w:cs="Arial"/>
                <w:lang w:eastAsia="zh-CN"/>
              </w:rPr>
            </w:pPr>
            <w:r>
              <w:rPr>
                <w:rFonts w:cs="Arial"/>
                <w:lang w:eastAsia="zh-CN"/>
              </w:rPr>
              <w:t>E14 - Connection Cannot be established for audio source.</w:t>
            </w:r>
          </w:p>
          <w:p w:rsidR="00014DB9" w:rsidRPr="00A263D5" w:rsidRDefault="00014DB9">
            <w:pPr>
              <w:rPr>
                <w:rFonts w:cs="Arial"/>
                <w:lang w:eastAsia="zh-CN"/>
              </w:rPr>
            </w:pPr>
            <w:r>
              <w:rPr>
                <w:rFonts w:cs="Arial"/>
                <w:lang w:eastAsia="zh-CN"/>
              </w:rPr>
              <w:t xml:space="preserve">E15 </w:t>
            </w:r>
            <w:r w:rsidRPr="00A263D5">
              <w:rPr>
                <w:rFonts w:cs="Arial"/>
                <w:lang w:eastAsia="zh-CN"/>
              </w:rPr>
              <w:t>- Connection Cannot be established for audio control.</w:t>
            </w:r>
          </w:p>
          <w:p w:rsidR="00014DB9" w:rsidRDefault="00014DB9">
            <w:pPr>
              <w:rPr>
                <w:rFonts w:cs="Arial"/>
              </w:rPr>
            </w:pPr>
            <w:r w:rsidRPr="00A263D5">
              <w:rPr>
                <w:rFonts w:cs="Arial"/>
                <w:lang w:eastAsia="zh-CN"/>
              </w:rPr>
              <w:t>E16 – In-Vehicle Infotainment System did not find any devices.</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V-HMI</w:t>
            </w:r>
          </w:p>
          <w:p w:rsidR="00014DB9" w:rsidRDefault="00014DB9">
            <w:pPr>
              <w:rPr>
                <w:rFonts w:cs="Arial"/>
              </w:rPr>
            </w:pPr>
            <w:r>
              <w:rPr>
                <w:rFonts w:cs="Arial"/>
              </w:rPr>
              <w:t>G-HMI</w:t>
            </w:r>
          </w:p>
        </w:tc>
      </w:tr>
    </w:tbl>
    <w:p w:rsidR="00014DB9" w:rsidRDefault="00014DB9"/>
    <w:p w:rsidR="00014DB9" w:rsidRDefault="00014DB9" w:rsidP="00014DB9">
      <w:pPr>
        <w:pStyle w:val="Heading4"/>
      </w:pPr>
      <w:r>
        <w:t>BTC-UC-REQ-280656/A-Pairing a phone via SSP Just Works - Discovery Mode</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BTC-FUR-REQ-283783/A-Just Works Pairing</w:t>
      </w:r>
    </w:p>
    <w:p w:rsidR="00014DB9" w:rsidRPr="005F5EF0" w:rsidRDefault="00014DB9" w:rsidP="00014DB9">
      <w:pPr>
        <w:rPr>
          <w:sz w:val="16"/>
          <w:szCs w:val="16"/>
        </w:rPr>
      </w:pPr>
      <w:r w:rsidRPr="005F5EF0">
        <w:rPr>
          <w:sz w:val="16"/>
          <w:szCs w:val="16"/>
        </w:rPr>
        <w:t>BTC-FUR-REQ-280651/A-Just Works Pairing</w:t>
      </w:r>
    </w:p>
    <w:p w:rsidR="00014DB9" w:rsidRPr="005F5EF0" w:rsidRDefault="00014DB9" w:rsidP="00014DB9">
      <w:pPr>
        <w:rPr>
          <w:sz w:val="16"/>
          <w:szCs w:val="16"/>
        </w:rPr>
      </w:pPr>
      <w:r w:rsidRPr="005F5EF0">
        <w:rPr>
          <w:sz w:val="16"/>
          <w:szCs w:val="16"/>
        </w:rPr>
        <w:t>BTP-FUR-REQ-033773/B-Secure Simple Pairing (TcSE ROIN-295148-2)</w:t>
      </w:r>
    </w:p>
    <w:p w:rsidR="00014DB9" w:rsidRPr="005F5EF0" w:rsidRDefault="00014DB9" w:rsidP="00014DB9">
      <w:pPr>
        <w:rPr>
          <w:sz w:val="16"/>
          <w:szCs w:val="16"/>
        </w:rPr>
      </w:pPr>
      <w:r w:rsidRPr="005F5EF0">
        <w:rPr>
          <w:sz w:val="16"/>
          <w:szCs w:val="16"/>
        </w:rPr>
        <w:t>BTC-FUR-REQ-247389/B-Primary Device Setting</w:t>
      </w:r>
    </w:p>
    <w:p w:rsidR="00014DB9" w:rsidRPr="005F5EF0" w:rsidRDefault="00014DB9" w:rsidP="00014DB9">
      <w:pPr>
        <w:rPr>
          <w:sz w:val="16"/>
          <w:szCs w:val="16"/>
        </w:rPr>
      </w:pPr>
      <w:r w:rsidRPr="005F5EF0">
        <w:rPr>
          <w:sz w:val="16"/>
          <w:szCs w:val="16"/>
        </w:rPr>
        <w:t>BTP-FUR-REQ-033776/C-Discovery Mode (Find Devices) (TcSE ROIN-295151-2)</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rPr>
                <w:rFonts w:cs="Arial"/>
              </w:rPr>
              <w:t>Customer, Mobile Phone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Infotainment System and device support Bluetooth 2.1 with Just Works capability.</w:t>
            </w:r>
          </w:p>
          <w:p w:rsidR="00014DB9" w:rsidRDefault="00014DB9" w:rsidP="00014DB9">
            <w:pPr>
              <w:rPr>
                <w:rFonts w:cs="Arial"/>
              </w:rPr>
            </w:pPr>
            <w:r>
              <w:rPr>
                <w:rFonts w:cs="Arial"/>
              </w:rPr>
              <w:t xml:space="preserve">Infotainment system must be on. </w:t>
            </w:r>
          </w:p>
          <w:p w:rsidR="00014DB9" w:rsidRDefault="00014DB9" w:rsidP="00014DB9">
            <w:pPr>
              <w:spacing w:line="276" w:lineRule="auto"/>
            </w:pPr>
            <w:r>
              <w:rPr>
                <w:rFonts w:cs="Arial"/>
              </w:rPr>
              <w:t>Bluetooth must be on in In-Vehicle Infotainment System and mobile device(s).</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Customer opts to add a new phone</w:t>
            </w:r>
          </w:p>
          <w:p w:rsidR="00014DB9" w:rsidRDefault="00014DB9" w:rsidP="00014DB9">
            <w:pPr>
              <w:rPr>
                <w:rFonts w:cs="Arial"/>
              </w:rPr>
            </w:pPr>
            <w:r>
              <w:rPr>
                <w:rFonts w:cs="Arial"/>
              </w:rPr>
              <w:t>In-Vehicle infotainment system is placed into discovery mode</w:t>
            </w:r>
          </w:p>
          <w:p w:rsidR="00014DB9" w:rsidRDefault="00014DB9" w:rsidP="00014DB9">
            <w:pPr>
              <w:rPr>
                <w:rFonts w:cs="Arial"/>
              </w:rPr>
            </w:pPr>
            <w:r>
              <w:rPr>
                <w:rFonts w:cs="Arial"/>
              </w:rPr>
              <w:t>The In-Vehicle Infotainment System searches for available devices to pair with.</w:t>
            </w:r>
          </w:p>
          <w:p w:rsidR="00014DB9" w:rsidRDefault="00014DB9" w:rsidP="00014DB9">
            <w:pPr>
              <w:rPr>
                <w:rFonts w:cs="Arial"/>
              </w:rPr>
            </w:pPr>
            <w:r>
              <w:rPr>
                <w:rFonts w:cs="Arial"/>
              </w:rPr>
              <w:t>The In-Vehicle Infotainment System displays all of the available devices</w:t>
            </w:r>
          </w:p>
          <w:p w:rsidR="00014DB9" w:rsidRDefault="00014DB9" w:rsidP="00014DB9">
            <w:pPr>
              <w:rPr>
                <w:rFonts w:cs="Arial"/>
              </w:rPr>
            </w:pPr>
            <w:r>
              <w:rPr>
                <w:rFonts w:cs="Arial"/>
              </w:rPr>
              <w:t>Customer chooses one of the devices.</w:t>
            </w:r>
          </w:p>
          <w:p w:rsidR="00014DB9" w:rsidRDefault="00014DB9" w:rsidP="00014DB9">
            <w:pPr>
              <w:rPr>
                <w:rFonts w:cs="Arial"/>
              </w:rPr>
            </w:pPr>
            <w:r>
              <w:rPr>
                <w:rFonts w:cs="Arial"/>
              </w:rPr>
              <w:t>The In-Vehicle Infotainment System initiates pairing with the selected device.</w:t>
            </w:r>
          </w:p>
          <w:p w:rsidR="00014DB9" w:rsidRDefault="00014DB9" w:rsidP="00014DB9">
            <w:pPr>
              <w:spacing w:line="276" w:lineRule="auto"/>
            </w:pPr>
            <w:r>
              <w:rPr>
                <w:rFonts w:cs="Arial"/>
              </w:rPr>
              <w:t>Customer may need to confirm the pairing on the mobile device.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The In-Vehicle Infotainment System is paired to the device.</w:t>
            </w:r>
          </w:p>
          <w:p w:rsidR="00014DB9" w:rsidRDefault="00014DB9" w:rsidP="00014DB9">
            <w:pPr>
              <w:rPr>
                <w:rFonts w:cs="Arial"/>
              </w:rPr>
            </w:pPr>
            <w:r>
              <w:rPr>
                <w:rFonts w:cs="Arial"/>
              </w:rPr>
              <w:t>When no other device was paired before the newly paired device will be set as favorite device.</w:t>
            </w:r>
          </w:p>
          <w:p w:rsidR="00014DB9" w:rsidRDefault="00014DB9" w:rsidP="00014DB9">
            <w:pPr>
              <w:rPr>
                <w:rFonts w:cs="Arial"/>
              </w:rPr>
            </w:pPr>
            <w:r>
              <w:rPr>
                <w:rFonts w:cs="Arial"/>
              </w:rPr>
              <w:t>When another device was paired already the In-Vehicle Infotainment System might provide the Customer with the option to set the newly paired phone as favorite.</w:t>
            </w:r>
          </w:p>
          <w:p w:rsidR="00014DB9" w:rsidRDefault="00014DB9" w:rsidP="00014DB9">
            <w:pPr>
              <w:rPr>
                <w:rFonts w:cs="Arial"/>
              </w:rPr>
            </w:pPr>
            <w:r>
              <w:rPr>
                <w:rFonts w:cs="Arial"/>
              </w:rPr>
              <w:t>A HFP connection is established between the In-Vehicle Infotainment System and the mobile device.</w:t>
            </w:r>
          </w:p>
          <w:p w:rsidR="00014DB9" w:rsidRDefault="00014DB9" w:rsidP="00014DB9">
            <w:pPr>
              <w:rPr>
                <w:rFonts w:cs="Arial"/>
              </w:rPr>
            </w:pPr>
            <w:r>
              <w:rPr>
                <w:rFonts w:cs="Arial"/>
              </w:rPr>
              <w:t xml:space="preserve">The In-Vehicle Infotainment System attempts to download the phonebook and call history of the connected phone. </w:t>
            </w:r>
          </w:p>
          <w:p w:rsidR="00014DB9" w:rsidRDefault="00014DB9" w:rsidP="00014DB9">
            <w:pPr>
              <w:rPr>
                <w:rFonts w:cs="Arial"/>
              </w:rPr>
            </w:pPr>
            <w:r>
              <w:rPr>
                <w:rFonts w:cs="Arial"/>
              </w:rPr>
              <w:t>The In-Vehicle Infotainment System synchronizes the text messages from the connected phone.</w:t>
            </w:r>
          </w:p>
          <w:p w:rsidR="00014DB9" w:rsidRDefault="00014DB9" w:rsidP="00014DB9">
            <w:pPr>
              <w:rPr>
                <w:rFonts w:cs="Arial"/>
              </w:rPr>
            </w:pPr>
            <w:r>
              <w:rPr>
                <w:rFonts w:cs="Arial"/>
              </w:rPr>
              <w:t>Signal strength, phone battery strength and roaming status will be available for the In-Vehicle Infotainment System to display</w:t>
            </w:r>
          </w:p>
          <w:p w:rsidR="00014DB9" w:rsidRDefault="00014DB9" w:rsidP="00014DB9">
            <w:pPr>
              <w:spacing w:line="276" w:lineRule="auto"/>
            </w:pPr>
            <w:r>
              <w:rPr>
                <w:rFonts w:cs="Arial"/>
              </w:rPr>
              <w:t>Audio Streaming Connections are established (if supported)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lang w:eastAsia="zh-CN"/>
              </w:rPr>
            </w:pPr>
            <w:r>
              <w:rPr>
                <w:rFonts w:cs="Arial"/>
                <w:lang w:eastAsia="zh-CN"/>
              </w:rPr>
              <w:t>E1 - Unexpected Device Disconnect During Pairing.</w:t>
            </w:r>
          </w:p>
          <w:p w:rsidR="00014DB9" w:rsidRDefault="00014DB9" w:rsidP="00014DB9">
            <w:pPr>
              <w:spacing w:line="276" w:lineRule="auto"/>
              <w:rPr>
                <w:rFonts w:cs="Arial"/>
                <w:lang w:eastAsia="zh-CN"/>
              </w:rPr>
            </w:pPr>
            <w:r>
              <w:rPr>
                <w:rFonts w:cs="Arial"/>
                <w:lang w:eastAsia="zh-CN"/>
              </w:rPr>
              <w:t>E2 - Pairing Fails.</w:t>
            </w:r>
          </w:p>
          <w:p w:rsidR="00014DB9" w:rsidRDefault="00014DB9" w:rsidP="00014DB9">
            <w:pPr>
              <w:rPr>
                <w:rFonts w:cs="Arial"/>
                <w:lang w:eastAsia="zh-CN"/>
              </w:rPr>
            </w:pPr>
            <w:r>
              <w:rPr>
                <w:rFonts w:cs="Arial"/>
                <w:lang w:eastAsia="zh-CN"/>
              </w:rPr>
              <w:t>E3 - Messages Cannot be Synchronized and Customer Cannot be Notified of New Messages.</w:t>
            </w:r>
          </w:p>
          <w:p w:rsidR="00014DB9" w:rsidRDefault="00014DB9" w:rsidP="00014DB9">
            <w:pPr>
              <w:rPr>
                <w:rFonts w:cs="Arial"/>
                <w:lang w:eastAsia="zh-CN"/>
              </w:rPr>
            </w:pPr>
            <w:r>
              <w:rPr>
                <w:rFonts w:cs="Arial"/>
                <w:lang w:eastAsia="zh-CN"/>
              </w:rPr>
              <w:t>E4 - Customer Cannot be Notified of New Messages.</w:t>
            </w:r>
          </w:p>
          <w:p w:rsidR="00014DB9" w:rsidRDefault="00014DB9" w:rsidP="00014DB9">
            <w:pPr>
              <w:rPr>
                <w:rFonts w:cs="Arial"/>
                <w:lang w:eastAsia="zh-CN"/>
              </w:rPr>
            </w:pPr>
            <w:r>
              <w:rPr>
                <w:rFonts w:cs="Arial"/>
                <w:lang w:eastAsia="zh-CN"/>
              </w:rPr>
              <w:t>E5 - Phonebook cannot be downloaded.</w:t>
            </w:r>
          </w:p>
          <w:p w:rsidR="00014DB9" w:rsidRDefault="00014DB9" w:rsidP="00014DB9">
            <w:pPr>
              <w:rPr>
                <w:rFonts w:cs="Arial"/>
                <w:lang w:eastAsia="zh-CN"/>
              </w:rPr>
            </w:pPr>
            <w:r>
              <w:rPr>
                <w:rFonts w:cs="Arial"/>
                <w:lang w:eastAsia="zh-CN"/>
              </w:rPr>
              <w:lastRenderedPageBreak/>
              <w:t>E6 - Signal strength , phone battery strength and/or roaming status not available.</w:t>
            </w:r>
          </w:p>
          <w:p w:rsidR="00014DB9" w:rsidRDefault="00014DB9" w:rsidP="00014DB9">
            <w:pPr>
              <w:rPr>
                <w:rFonts w:cs="Arial"/>
                <w:lang w:eastAsia="zh-CN"/>
              </w:rPr>
            </w:pPr>
            <w:r>
              <w:rPr>
                <w:rFonts w:cs="Arial"/>
                <w:lang w:eastAsia="zh-CN"/>
              </w:rPr>
              <w:t>E7 - Customer exits pairing by canceling action via In-Vehicle Infotainment System G-HMI options.</w:t>
            </w:r>
          </w:p>
          <w:p w:rsidR="00014DB9" w:rsidRDefault="00014DB9" w:rsidP="00014DB9">
            <w:pPr>
              <w:rPr>
                <w:rFonts w:cs="Arial"/>
                <w:lang w:eastAsia="zh-CN"/>
              </w:rPr>
            </w:pPr>
            <w:r>
              <w:rPr>
                <w:rFonts w:cs="Arial"/>
                <w:lang w:eastAsia="zh-CN"/>
              </w:rPr>
              <w:t>E8 – In-Vehicle Infotainment System did not find any devices.</w:t>
            </w:r>
          </w:p>
          <w:p w:rsidR="00014DB9" w:rsidRDefault="00014DB9" w:rsidP="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lastRenderedPageBreak/>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V-HMI</w:t>
            </w:r>
          </w:p>
          <w:p w:rsidR="00014DB9" w:rsidRDefault="00014DB9" w:rsidP="00014DB9">
            <w:pPr>
              <w:spacing w:line="276" w:lineRule="auto"/>
            </w:pPr>
            <w:r>
              <w:rPr>
                <w:rFonts w:cs="Arial"/>
              </w:rPr>
              <w:t>G-HMI</w:t>
            </w:r>
          </w:p>
        </w:tc>
      </w:tr>
    </w:tbl>
    <w:p w:rsidR="00014DB9" w:rsidRDefault="00014DB9" w:rsidP="00014DB9"/>
    <w:p w:rsidR="00014DB9" w:rsidRDefault="00014DB9" w:rsidP="00014DB9">
      <w:pPr>
        <w:pStyle w:val="Heading4"/>
      </w:pPr>
      <w:r>
        <w:t>BTP-UC-REQ-033755/B-Pairing a phone via non-SSP – Discoverable Mode (TcSE ROIN-290848-1)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BTP-FUR-REQ-033779/E-Pairing Process (TcSE ROIN-295154-2)</w:t>
      </w:r>
    </w:p>
    <w:p w:rsidR="00014DB9" w:rsidRPr="005F5EF0" w:rsidRDefault="00014DB9" w:rsidP="00014DB9">
      <w:pPr>
        <w:rPr>
          <w:sz w:val="16"/>
          <w:szCs w:val="16"/>
        </w:rPr>
      </w:pPr>
      <w:r w:rsidRPr="005F5EF0">
        <w:rPr>
          <w:sz w:val="16"/>
          <w:szCs w:val="16"/>
        </w:rPr>
        <w:t>BTP-FUR-REQ-033774/B-Legacy Pairing (TcSE ROIN-295149-1)</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BTP-FUR-REQ-033777/C-Discoverable Mode (Find In-Vehicle Infotainment System) (TcSE ROIN-295152-2)</w:t>
      </w:r>
    </w:p>
    <w:p w:rsidR="00014DB9" w:rsidRPr="005F5EF0" w:rsidRDefault="00014DB9" w:rsidP="00014DB9">
      <w:pPr>
        <w:rPr>
          <w:sz w:val="16"/>
          <w:szCs w:val="16"/>
        </w:rPr>
      </w:pPr>
      <w:r w:rsidRPr="005F5EF0">
        <w:rPr>
          <w:sz w:val="16"/>
          <w:szCs w:val="16"/>
        </w:rPr>
        <w:t>BTC-FUR-REQ-247389/B-Primary Device Setting</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Device support Bluetooth 2.0 or below</w:t>
            </w:r>
          </w:p>
          <w:p w:rsidR="00014DB9" w:rsidRDefault="00014DB9">
            <w:pPr>
              <w:rPr>
                <w:rFonts w:cs="Arial"/>
              </w:rPr>
            </w:pPr>
            <w:r>
              <w:rPr>
                <w:rFonts w:cs="Arial"/>
              </w:rPr>
              <w:t xml:space="preserve">Infotainment system must be on. </w:t>
            </w:r>
          </w:p>
          <w:p w:rsidR="00014DB9" w:rsidRDefault="00014DB9">
            <w:pPr>
              <w:rPr>
                <w:rFonts w:cs="Arial"/>
              </w:rPr>
            </w:pPr>
            <w:r>
              <w:rPr>
                <w:rFonts w:cs="Arial"/>
              </w:rPr>
              <w:t>Bluetooth must be on in In-Vehicle Infotainment System and mobile device(s).</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opts to add a new phone</w:t>
            </w:r>
          </w:p>
          <w:p w:rsidR="00014DB9" w:rsidRDefault="00014DB9">
            <w:pPr>
              <w:rPr>
                <w:rFonts w:cs="Arial"/>
              </w:rPr>
            </w:pPr>
            <w:r>
              <w:rPr>
                <w:rFonts w:cs="Arial"/>
              </w:rPr>
              <w:t>In-Vehicle infotainment system is placed into discoverable mode</w:t>
            </w:r>
          </w:p>
          <w:p w:rsidR="00014DB9" w:rsidRDefault="00014DB9">
            <w:pPr>
              <w:rPr>
                <w:rFonts w:cs="Arial"/>
              </w:rPr>
            </w:pPr>
            <w:r>
              <w:rPr>
                <w:rFonts w:cs="Arial"/>
              </w:rPr>
              <w:t>Customer searches for system from their device.</w:t>
            </w:r>
          </w:p>
          <w:p w:rsidR="00014DB9" w:rsidRDefault="00014DB9">
            <w:pPr>
              <w:rPr>
                <w:rFonts w:cs="Arial"/>
              </w:rPr>
            </w:pPr>
            <w:r>
              <w:rPr>
                <w:rFonts w:cs="Arial"/>
              </w:rPr>
              <w:t>Customer selects system from their device</w:t>
            </w:r>
          </w:p>
          <w:p w:rsidR="00014DB9" w:rsidRDefault="00014DB9">
            <w:pPr>
              <w:rPr>
                <w:rFonts w:cs="Arial"/>
              </w:rPr>
            </w:pPr>
            <w:r>
              <w:rPr>
                <w:rFonts w:cs="Arial"/>
              </w:rPr>
              <w:t>Customer enters PIN from their mobile device, and completes pairing.</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The In-Vehicle Infotainment System is paired to the device.</w:t>
            </w:r>
          </w:p>
          <w:p w:rsidR="00014DB9" w:rsidRDefault="00014DB9" w:rsidP="00014DB9">
            <w:pPr>
              <w:rPr>
                <w:rFonts w:cs="Arial"/>
              </w:rPr>
            </w:pPr>
            <w:r>
              <w:rPr>
                <w:rFonts w:cs="Arial"/>
              </w:rPr>
              <w:t>When no other device was paired before the newly paired device will be set as favorite device.</w:t>
            </w:r>
          </w:p>
          <w:p w:rsidR="00014DB9" w:rsidRDefault="00014DB9" w:rsidP="00014DB9">
            <w:pPr>
              <w:rPr>
                <w:rFonts w:cs="Arial"/>
              </w:rPr>
            </w:pPr>
            <w:r>
              <w:rPr>
                <w:rFonts w:cs="Arial"/>
              </w:rPr>
              <w:t>When another device was paired already the In-Vehicle Infotainment System might provide the Customer with the option to set the newly paired phone as favorite.</w:t>
            </w:r>
          </w:p>
          <w:p w:rsidR="00014DB9" w:rsidRDefault="00014DB9">
            <w:pPr>
              <w:rPr>
                <w:rFonts w:cs="Arial"/>
              </w:rPr>
            </w:pPr>
            <w:r>
              <w:rPr>
                <w:rFonts w:cs="Arial"/>
              </w:rPr>
              <w:t xml:space="preserve">A HFP connection is established between the In-Vehicle Infotainment System </w:t>
            </w:r>
          </w:p>
          <w:p w:rsidR="00014DB9" w:rsidRDefault="00014DB9">
            <w:pPr>
              <w:rPr>
                <w:rFonts w:cs="Arial"/>
              </w:rPr>
            </w:pPr>
            <w:r>
              <w:rPr>
                <w:rFonts w:cs="Arial"/>
              </w:rPr>
              <w:t xml:space="preserve">The In-Vehicle Infotainment System attempts to download the phonebook and call history of the connected phone. </w:t>
            </w:r>
          </w:p>
          <w:p w:rsidR="00014DB9" w:rsidRDefault="00014DB9">
            <w:pPr>
              <w:rPr>
                <w:rFonts w:cs="Arial"/>
              </w:rPr>
            </w:pPr>
            <w:r>
              <w:rPr>
                <w:rFonts w:cs="Arial"/>
              </w:rPr>
              <w:t>The In-Vehicle Infotainment System synchronizes the text messages from the connected phone.</w:t>
            </w:r>
          </w:p>
          <w:p w:rsidR="00014DB9" w:rsidRDefault="00014DB9">
            <w:pPr>
              <w:rPr>
                <w:rFonts w:cs="Arial"/>
              </w:rPr>
            </w:pPr>
            <w:r>
              <w:rPr>
                <w:rFonts w:cs="Arial"/>
              </w:rPr>
              <w:t>Signal strength, phone battery strength and roaming status will be available for the In-Vehicle Infotainment System to display</w:t>
            </w:r>
          </w:p>
          <w:p w:rsidR="00014DB9" w:rsidRDefault="00014DB9">
            <w:pPr>
              <w:rPr>
                <w:rFonts w:cs="Arial"/>
              </w:rPr>
            </w:pPr>
            <w:r>
              <w:rPr>
                <w:rFonts w:cs="Arial"/>
              </w:rPr>
              <w:t>Audio Streaming Connections are established (if supported)</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E1 - Customer does not enter PIN on Device.</w:t>
            </w:r>
          </w:p>
          <w:p w:rsidR="00014DB9" w:rsidRDefault="00014DB9">
            <w:pPr>
              <w:rPr>
                <w:rFonts w:cs="Arial"/>
              </w:rPr>
            </w:pPr>
            <w:r>
              <w:rPr>
                <w:rFonts w:cs="Arial"/>
              </w:rPr>
              <w:t>E2 - Customer inputs the incorrect PIN in Device.</w:t>
            </w:r>
          </w:p>
          <w:p w:rsidR="00014DB9" w:rsidRDefault="00014DB9">
            <w:pPr>
              <w:rPr>
                <w:rFonts w:cs="Arial"/>
                <w:lang w:eastAsia="zh-CN"/>
              </w:rPr>
            </w:pPr>
            <w:r>
              <w:rPr>
                <w:rFonts w:cs="Arial"/>
                <w:lang w:eastAsia="zh-CN"/>
              </w:rPr>
              <w:t>E3 - Customer does not initiate pairing from device.</w:t>
            </w:r>
          </w:p>
          <w:p w:rsidR="00014DB9" w:rsidRDefault="00014DB9">
            <w:pPr>
              <w:rPr>
                <w:rFonts w:cs="Arial"/>
                <w:lang w:eastAsia="zh-CN"/>
              </w:rPr>
            </w:pPr>
            <w:r>
              <w:rPr>
                <w:rFonts w:cs="Arial"/>
                <w:lang w:eastAsia="zh-CN"/>
              </w:rPr>
              <w:t>E4 - Unexpected Device Disconnect During Pairing.</w:t>
            </w:r>
          </w:p>
          <w:p w:rsidR="00014DB9" w:rsidRDefault="00014DB9">
            <w:pPr>
              <w:rPr>
                <w:rFonts w:cs="Arial"/>
                <w:lang w:eastAsia="zh-CN"/>
              </w:rPr>
            </w:pPr>
            <w:r>
              <w:rPr>
                <w:rFonts w:cs="Arial"/>
                <w:lang w:eastAsia="zh-CN"/>
              </w:rPr>
              <w:t>E5 - Pairing Fails.</w:t>
            </w:r>
          </w:p>
          <w:p w:rsidR="00014DB9" w:rsidRDefault="00014DB9">
            <w:pPr>
              <w:rPr>
                <w:rFonts w:cs="Arial"/>
                <w:lang w:eastAsia="zh-CN"/>
              </w:rPr>
            </w:pPr>
            <w:r>
              <w:rPr>
                <w:rFonts w:cs="Arial"/>
                <w:lang w:eastAsia="zh-CN"/>
              </w:rPr>
              <w:t>E6 - Customer initiates pairing but does not confirm PIN.</w:t>
            </w:r>
          </w:p>
          <w:p w:rsidR="00014DB9" w:rsidRDefault="00014DB9">
            <w:pPr>
              <w:rPr>
                <w:rFonts w:cs="Arial"/>
                <w:lang w:eastAsia="zh-CN"/>
              </w:rPr>
            </w:pPr>
            <w:r>
              <w:rPr>
                <w:rFonts w:cs="Arial"/>
                <w:lang w:eastAsia="zh-CN"/>
              </w:rPr>
              <w:t>E7 - Connection cannot be established  / maintained for Calling Features.</w:t>
            </w:r>
          </w:p>
          <w:p w:rsidR="00014DB9" w:rsidRDefault="00014DB9">
            <w:pPr>
              <w:rPr>
                <w:rFonts w:cs="Arial"/>
                <w:lang w:eastAsia="zh-CN"/>
              </w:rPr>
            </w:pPr>
            <w:r>
              <w:rPr>
                <w:rFonts w:cs="Arial"/>
                <w:lang w:eastAsia="zh-CN"/>
              </w:rPr>
              <w:t>E8 - Messages Cannot be Synchronized and Customer Cannot be Notified of New Messages.</w:t>
            </w:r>
          </w:p>
          <w:p w:rsidR="00014DB9" w:rsidRDefault="00014DB9">
            <w:pPr>
              <w:rPr>
                <w:rFonts w:cs="Arial"/>
                <w:lang w:eastAsia="zh-CN"/>
              </w:rPr>
            </w:pPr>
            <w:r>
              <w:rPr>
                <w:rFonts w:cs="Arial"/>
                <w:lang w:eastAsia="zh-CN"/>
              </w:rPr>
              <w:t>E9 - Customer Cannot be Notified of New Messages.</w:t>
            </w:r>
          </w:p>
          <w:p w:rsidR="00014DB9" w:rsidRDefault="00014DB9">
            <w:pPr>
              <w:rPr>
                <w:rFonts w:cs="Arial"/>
                <w:lang w:eastAsia="zh-CN"/>
              </w:rPr>
            </w:pPr>
            <w:r>
              <w:rPr>
                <w:rFonts w:cs="Arial"/>
                <w:lang w:eastAsia="zh-CN"/>
              </w:rPr>
              <w:t>E10 - Phonebook cannot be downloaded.</w:t>
            </w:r>
          </w:p>
          <w:p w:rsidR="00014DB9" w:rsidRDefault="00014DB9">
            <w:pPr>
              <w:rPr>
                <w:rFonts w:cs="Arial"/>
                <w:lang w:eastAsia="zh-CN"/>
              </w:rPr>
            </w:pPr>
            <w:r>
              <w:rPr>
                <w:rFonts w:cs="Arial"/>
                <w:lang w:eastAsia="zh-CN"/>
              </w:rPr>
              <w:t>E11 - Signal strength , phone battery strength and/or roaming status not available.</w:t>
            </w:r>
          </w:p>
          <w:p w:rsidR="00014DB9" w:rsidRDefault="00014DB9">
            <w:pPr>
              <w:rPr>
                <w:rFonts w:cs="Arial"/>
                <w:lang w:eastAsia="zh-CN"/>
              </w:rPr>
            </w:pPr>
            <w:r>
              <w:rPr>
                <w:rFonts w:cs="Arial"/>
                <w:lang w:eastAsia="zh-CN"/>
              </w:rPr>
              <w:t>E12 - Customer exits pairing by canceling action via In-Vehicle Infotainment System G-HMI options.</w:t>
            </w:r>
          </w:p>
          <w:p w:rsidR="00014DB9" w:rsidRDefault="00014DB9">
            <w:pPr>
              <w:rPr>
                <w:rFonts w:cs="Arial"/>
                <w:lang w:eastAsia="zh-CN"/>
              </w:rPr>
            </w:pPr>
            <w:r>
              <w:rPr>
                <w:rFonts w:cs="Arial"/>
                <w:lang w:eastAsia="zh-CN"/>
              </w:rPr>
              <w:t>E13 – Pairing a Non-Audio / Phone Device.</w:t>
            </w:r>
          </w:p>
          <w:p w:rsidR="00014DB9" w:rsidRDefault="00014DB9">
            <w:pPr>
              <w:rPr>
                <w:rFonts w:cs="Arial"/>
                <w:lang w:eastAsia="zh-CN"/>
              </w:rPr>
            </w:pPr>
            <w:r>
              <w:rPr>
                <w:rFonts w:cs="Arial"/>
                <w:lang w:eastAsia="zh-CN"/>
              </w:rPr>
              <w:t>E14 - Connection Cannot be established for audio source.</w:t>
            </w:r>
          </w:p>
          <w:p w:rsidR="00014DB9" w:rsidRDefault="00014DB9">
            <w:pPr>
              <w:rPr>
                <w:rFonts w:cs="Arial"/>
              </w:rPr>
            </w:pPr>
            <w:r>
              <w:rPr>
                <w:rFonts w:cs="Arial"/>
                <w:lang w:eastAsia="zh-CN"/>
              </w:rPr>
              <w:t>E15 - Connection Cannot be established for audio control.</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V-HMI</w:t>
            </w:r>
          </w:p>
          <w:p w:rsidR="00014DB9" w:rsidRDefault="00014DB9">
            <w:pPr>
              <w:rPr>
                <w:rFonts w:cs="Arial"/>
              </w:rPr>
            </w:pPr>
            <w:r>
              <w:rPr>
                <w:rFonts w:cs="Arial"/>
              </w:rPr>
              <w:t>G-HMI</w:t>
            </w:r>
          </w:p>
        </w:tc>
      </w:tr>
    </w:tbl>
    <w:p w:rsidR="00014DB9" w:rsidRDefault="00014DB9"/>
    <w:p w:rsidR="00014DB9" w:rsidRDefault="00014DB9" w:rsidP="00014DB9">
      <w:pPr>
        <w:pStyle w:val="Heading4"/>
      </w:pPr>
      <w:r>
        <w:lastRenderedPageBreak/>
        <w:t>BTP-UC-REQ-033756/B-In-Vehicle Infotainment System did not find any devices (TcSE ROIN-304492-1)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AE06BC" w:rsidRDefault="00014DB9" w:rsidP="00014DB9"/>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014DB9" w:rsidTr="00014DB9">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lang w:eastAsia="zh-CN"/>
              </w:rPr>
            </w:pPr>
            <w:r>
              <w:rPr>
                <w:rFonts w:cs="Arial"/>
                <w:lang w:eastAsia="zh-CN"/>
              </w:rPr>
              <w:t>Customer</w:t>
            </w:r>
          </w:p>
          <w:p w:rsidR="00014DB9" w:rsidRDefault="00014DB9">
            <w:pPr>
              <w:rPr>
                <w:rFonts w:cs="Arial"/>
                <w:lang w:eastAsia="zh-CN"/>
              </w:rPr>
            </w:pPr>
            <w:r>
              <w:rPr>
                <w:rFonts w:cs="Arial"/>
                <w:lang w:eastAsia="zh-CN"/>
              </w:rPr>
              <w:t>Mobile Phone</w:t>
            </w:r>
          </w:p>
        </w:tc>
      </w:tr>
      <w:tr w:rsidR="00014DB9" w:rsidTr="00014DB9">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lang w:eastAsia="zh-CN"/>
              </w:rPr>
            </w:pPr>
            <w:r>
              <w:rPr>
                <w:rFonts w:cs="Arial"/>
                <w:lang w:eastAsia="zh-CN"/>
              </w:rPr>
              <w:t>Same as normal use case</w:t>
            </w:r>
          </w:p>
        </w:tc>
      </w:tr>
      <w:tr w:rsidR="00014DB9" w:rsidTr="00014DB9">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lang w:eastAsia="zh-CN"/>
              </w:rPr>
            </w:pPr>
            <w:r>
              <w:rPr>
                <w:rFonts w:cs="Arial"/>
                <w:lang w:eastAsia="zh-CN"/>
              </w:rPr>
              <w:t>In-Vehicle Infotainment System did not find any devices.</w:t>
            </w:r>
          </w:p>
        </w:tc>
      </w:tr>
      <w:tr w:rsidR="00014DB9" w:rsidTr="00014DB9">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lang w:eastAsia="zh-CN"/>
              </w:rPr>
            </w:pPr>
            <w:r>
              <w:rPr>
                <w:rFonts w:cs="Arial"/>
                <w:lang w:eastAsia="zh-CN"/>
              </w:rPr>
              <w:t>The In-Vehicle Infotainment System does not display any devices, but offers an opportunity to search again</w:t>
            </w:r>
          </w:p>
        </w:tc>
      </w:tr>
      <w:tr w:rsidR="00014DB9" w:rsidTr="00014DB9">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rFonts w:ascii="Calibri" w:hAnsi="Calibri"/>
                <w:b/>
                <w:szCs w:val="22"/>
                <w:lang w:eastAsia="zh-CN"/>
              </w:rPr>
            </w:pPr>
            <w:r>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lang w:eastAsia="zh-CN"/>
              </w:rPr>
            </w:pPr>
            <w:r>
              <w:rPr>
                <w:rFonts w:cs="Arial"/>
                <w:lang w:eastAsia="zh-CN"/>
              </w:rPr>
              <w:t>N/A</w:t>
            </w:r>
          </w:p>
        </w:tc>
      </w:tr>
      <w:tr w:rsidR="00014DB9" w:rsidTr="00014DB9">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lang w:eastAsia="zh-CN"/>
              </w:rPr>
            </w:pPr>
            <w:r>
              <w:rPr>
                <w:rFonts w:cs="Arial"/>
                <w:lang w:eastAsia="zh-CN"/>
              </w:rPr>
              <w:t>G-HMI</w:t>
            </w:r>
          </w:p>
        </w:tc>
      </w:tr>
    </w:tbl>
    <w:p w:rsidR="00014DB9" w:rsidRDefault="00014DB9"/>
    <w:p w:rsidR="00014DB9" w:rsidRDefault="00014DB9" w:rsidP="00014DB9">
      <w:pPr>
        <w:pStyle w:val="Heading4"/>
      </w:pPr>
      <w:r>
        <w:t>BTP-UC-REQ-033757/A-Customer Does Not Enter PIN on device (TcSE ROIN-290849-1)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BTP-UC-REQ-033760/B-Pairing a phone via non-SSP – Discovery Mode (TcSE ROIN-290852-1)</w:t>
      </w:r>
    </w:p>
    <w:p w:rsidR="00014DB9" w:rsidRPr="005F5EF0" w:rsidRDefault="00014DB9" w:rsidP="00014DB9">
      <w:pPr>
        <w:rPr>
          <w:sz w:val="16"/>
          <w:szCs w:val="16"/>
        </w:rPr>
      </w:pPr>
      <w:r w:rsidRPr="005F5EF0">
        <w:rPr>
          <w:sz w:val="16"/>
          <w:szCs w:val="16"/>
        </w:rPr>
        <w:t>BTP-UC-REQ-033768/C-Pairing an Audio Device via non-SSP – Discoverable Mode (TcSE ROIN-290862-1)</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BTP-UC-REQ-033769/B-Pairing an Audio Device via non-SSP with other Device(s) connected – Discoverable Mode (TcSE ROIN-290863-1)</w:t>
      </w:r>
    </w:p>
    <w:p w:rsidR="00014DB9" w:rsidRPr="005F5EF0" w:rsidRDefault="00014DB9" w:rsidP="00014DB9">
      <w:pPr>
        <w:rPr>
          <w:sz w:val="16"/>
          <w:szCs w:val="16"/>
        </w:rPr>
      </w:pPr>
      <w:r w:rsidRPr="005F5EF0">
        <w:rPr>
          <w:sz w:val="16"/>
          <w:szCs w:val="16"/>
        </w:rPr>
        <w:t>BTP-UC-REQ-033771/B-Pairing an Audio Device via non-SSP with other Device(s) connected – Discovery Mode (TcSE ROIN-290865-1)</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BTP-UC-REQ-033772/C-Pairing an Audio Device with other Device(s) paired – Discoverable / Discovery Mode (TcSE ROIN-290866-1)</w:t>
      </w:r>
    </w:p>
    <w:p w:rsidR="00014DB9" w:rsidRPr="005F5EF0" w:rsidRDefault="00014DB9" w:rsidP="00014DB9">
      <w:pPr>
        <w:rPr>
          <w:sz w:val="16"/>
          <w:szCs w:val="16"/>
        </w:rPr>
      </w:pPr>
      <w:r w:rsidRPr="005F5EF0">
        <w:rPr>
          <w:sz w:val="16"/>
          <w:szCs w:val="16"/>
        </w:rPr>
        <w:t>BTP-UC-REQ-033770/D-Pairing an Audio Device  via non-SSP – Discovery Mode (TcSE ROIN-290864-1)</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BTP-UC-REQ-033761/B-Pairing a phone with phone paired via non SSP – Discovery Mode (TcSE ROIN-290853-1)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normal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 does not enter PIN on device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In-Vehicle Infotainment System remains in originating  mode for the specified length of time.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BTP-UC-REQ-033758/A-Customer inputs the incorrect PIN on device (TcSE ROIN-290850-1)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BTP-UC-REQ-033760/B-Pairing a phone via non-SSP – Discovery Mode (TcSE ROIN-290852-1)</w:t>
      </w:r>
    </w:p>
    <w:p w:rsidR="00014DB9" w:rsidRPr="005F5EF0" w:rsidRDefault="00014DB9" w:rsidP="00014DB9">
      <w:pPr>
        <w:rPr>
          <w:sz w:val="16"/>
          <w:szCs w:val="16"/>
        </w:rPr>
      </w:pPr>
      <w:r w:rsidRPr="005F5EF0">
        <w:rPr>
          <w:sz w:val="16"/>
          <w:szCs w:val="16"/>
        </w:rPr>
        <w:t>BTP-UC-REQ-033768/C-Pairing an Audio Device via non-SSP – Discoverable Mode (TcSE ROIN-290862-1)</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BTP-UC-REQ-033769/B-Pairing an Audio Device via non-SSP with other Device(s) connected – Discoverable Mode (TcSE ROIN-290863-1)</w:t>
      </w:r>
    </w:p>
    <w:p w:rsidR="00014DB9" w:rsidRPr="005F5EF0" w:rsidRDefault="00014DB9" w:rsidP="00014DB9">
      <w:pPr>
        <w:rPr>
          <w:sz w:val="16"/>
          <w:szCs w:val="16"/>
        </w:rPr>
      </w:pPr>
      <w:r w:rsidRPr="005F5EF0">
        <w:rPr>
          <w:sz w:val="16"/>
          <w:szCs w:val="16"/>
        </w:rPr>
        <w:t>BTP-UC-REQ-033771/B-Pairing an Audio Device via non-SSP with other Device(s) connected – Discovery Mode (TcSE ROIN-290865-1)</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BTP-UC-REQ-033772/C-Pairing an Audio Device with other Device(s) paired – Discoverable / Discovery Mode (TcSE ROIN-290866-1)</w:t>
      </w:r>
    </w:p>
    <w:p w:rsidR="00014DB9" w:rsidRPr="005F5EF0" w:rsidRDefault="00014DB9" w:rsidP="00014DB9">
      <w:pPr>
        <w:rPr>
          <w:sz w:val="16"/>
          <w:szCs w:val="16"/>
        </w:rPr>
      </w:pPr>
      <w:r w:rsidRPr="005F5EF0">
        <w:rPr>
          <w:sz w:val="16"/>
          <w:szCs w:val="16"/>
        </w:rPr>
        <w:t>BTP-UC-REQ-033770/D-Pairing an Audio Device  via non-SSP – Discovery Mode (TcSE ROIN-290864-1)</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BTP-UC-REQ-033761/B-Pairing a phone with phone paired via non SSP – Discovery Mode (TcSE ROIN-290853-1)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normal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w:t>
            </w:r>
          </w:p>
          <w:p w:rsidR="008D4023" w:rsidRDefault="00014DB9">
            <w:pPr>
              <w:rPr>
                <w:rFonts w:cs="Arial"/>
                <w:szCs w:val="20"/>
              </w:rPr>
            </w:pPr>
            <w:r>
              <w:rPr>
                <w:rFonts w:cs="Arial"/>
                <w:szCs w:val="20"/>
              </w:rPr>
              <w:t>Customer indicates enters the incorrect PIN on device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Error Message Displayed</w:t>
            </w:r>
          </w:p>
          <w:p w:rsidR="008D4023" w:rsidRDefault="00014DB9">
            <w:pPr>
              <w:rPr>
                <w:rFonts w:cs="Arial"/>
                <w:szCs w:val="20"/>
              </w:rPr>
            </w:pPr>
            <w:r>
              <w:rPr>
                <w:rFonts w:cs="Arial"/>
                <w:szCs w:val="20"/>
              </w:rPr>
              <w:t xml:space="preserve">In-Vehicle Infotainment System remains discoverable for specified length of time.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lastRenderedPageBreak/>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BTP-UC-REQ-033760/B-Pairing a phone via non-SSP – Discovery Mode (TcSE ROIN-290852-1)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BTP-FUR-REQ-033774/B-Legacy Pairing (TcSE ROIN-295149-1)</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BTP-FUR-REQ-033779/E-Pairing Process (TcSE ROIN-295154-2)</w:t>
      </w:r>
    </w:p>
    <w:p w:rsidR="00014DB9" w:rsidRPr="005F5EF0" w:rsidRDefault="00014DB9" w:rsidP="00014DB9">
      <w:pPr>
        <w:rPr>
          <w:sz w:val="16"/>
          <w:szCs w:val="16"/>
        </w:rPr>
      </w:pPr>
      <w:r w:rsidRPr="005F5EF0">
        <w:rPr>
          <w:sz w:val="16"/>
          <w:szCs w:val="16"/>
        </w:rPr>
        <w:t>BTC-FUR-REQ-247389/B-Primary Device Setting</w:t>
      </w:r>
    </w:p>
    <w:p w:rsidR="00014DB9" w:rsidRPr="005F5EF0" w:rsidRDefault="00014DB9" w:rsidP="00014DB9">
      <w:pPr>
        <w:rPr>
          <w:sz w:val="16"/>
          <w:szCs w:val="16"/>
        </w:rPr>
      </w:pPr>
      <w:r w:rsidRPr="005F5EF0">
        <w:rPr>
          <w:sz w:val="16"/>
          <w:szCs w:val="16"/>
        </w:rPr>
        <w:t>BTP-FUR-REQ-033776/C-Discovery Mode (Find Devices) (TcSE ROIN-295151-2)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Mobile Phone supports Bluetooth 2.0 or below</w:t>
            </w:r>
          </w:p>
          <w:p w:rsidR="00014DB9" w:rsidRDefault="00014DB9">
            <w:pPr>
              <w:rPr>
                <w:rFonts w:cs="Arial"/>
              </w:rPr>
            </w:pPr>
            <w:r>
              <w:rPr>
                <w:rFonts w:cs="Arial"/>
              </w:rPr>
              <w:t xml:space="preserve">Infotainment system must be on. </w:t>
            </w:r>
          </w:p>
          <w:p w:rsidR="00014DB9" w:rsidRDefault="00014DB9">
            <w:pPr>
              <w:rPr>
                <w:rFonts w:cs="Arial"/>
              </w:rPr>
            </w:pPr>
            <w:r>
              <w:rPr>
                <w:rFonts w:cs="Arial"/>
              </w:rPr>
              <w:t>Bluetooth must be on in In-Vehicle Infotainment System and mobile device(s).</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opts to add a new phone</w:t>
            </w:r>
          </w:p>
          <w:p w:rsidR="00014DB9" w:rsidRDefault="00014DB9">
            <w:pPr>
              <w:rPr>
                <w:rFonts w:cs="Arial"/>
              </w:rPr>
            </w:pPr>
            <w:r>
              <w:rPr>
                <w:rFonts w:cs="Arial"/>
              </w:rPr>
              <w:t>In-Vehicle infotainment system is placed into discovery mode</w:t>
            </w:r>
          </w:p>
          <w:p w:rsidR="00014DB9" w:rsidRDefault="00014DB9">
            <w:pPr>
              <w:rPr>
                <w:rFonts w:cs="Arial"/>
              </w:rPr>
            </w:pPr>
            <w:r>
              <w:rPr>
                <w:rFonts w:cs="Arial"/>
              </w:rPr>
              <w:t>The In-Vehicle Infotainment System searches for available devices to pair with</w:t>
            </w:r>
          </w:p>
          <w:p w:rsidR="00014DB9" w:rsidRDefault="00014DB9">
            <w:pPr>
              <w:rPr>
                <w:rFonts w:cs="Arial"/>
              </w:rPr>
            </w:pPr>
            <w:r>
              <w:rPr>
                <w:rFonts w:cs="Arial"/>
              </w:rPr>
              <w:t>The In-Vehicle Infotainment System displays all of the available devices</w:t>
            </w:r>
          </w:p>
          <w:p w:rsidR="00014DB9" w:rsidRDefault="00014DB9">
            <w:pPr>
              <w:rPr>
                <w:rFonts w:cs="Arial"/>
              </w:rPr>
            </w:pPr>
            <w:r>
              <w:rPr>
                <w:rFonts w:cs="Arial"/>
              </w:rPr>
              <w:t>Customer chooses one of the devices</w:t>
            </w:r>
          </w:p>
          <w:p w:rsidR="00014DB9" w:rsidRDefault="00014DB9">
            <w:pPr>
              <w:rPr>
                <w:rFonts w:cs="Arial"/>
              </w:rPr>
            </w:pPr>
            <w:r>
              <w:rPr>
                <w:rFonts w:cs="Arial"/>
              </w:rPr>
              <w:t>Customer enters PIN from their mobile device, and completes pairing.</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The In-Vehicle Infotainment System is paired to the device.</w:t>
            </w:r>
          </w:p>
          <w:p w:rsidR="00014DB9" w:rsidRDefault="00014DB9" w:rsidP="00014DB9">
            <w:pPr>
              <w:rPr>
                <w:rFonts w:cs="Arial"/>
              </w:rPr>
            </w:pPr>
            <w:r>
              <w:rPr>
                <w:rFonts w:cs="Arial"/>
              </w:rPr>
              <w:t>When no other device was paired before the newly paired device will be set as favorite device.</w:t>
            </w:r>
          </w:p>
          <w:p w:rsidR="00014DB9" w:rsidRDefault="00014DB9" w:rsidP="00014DB9">
            <w:pPr>
              <w:rPr>
                <w:rFonts w:cs="Arial"/>
              </w:rPr>
            </w:pPr>
            <w:r>
              <w:rPr>
                <w:rFonts w:cs="Arial"/>
              </w:rPr>
              <w:t>When another device was paired already the In-Vehicle Infotainment System might provide the Customer with the option to set the newly paired phone as favorite.</w:t>
            </w:r>
          </w:p>
          <w:p w:rsidR="00014DB9" w:rsidRDefault="00014DB9">
            <w:pPr>
              <w:rPr>
                <w:rFonts w:cs="Arial"/>
              </w:rPr>
            </w:pPr>
            <w:r>
              <w:rPr>
                <w:rFonts w:cs="Arial"/>
              </w:rPr>
              <w:t xml:space="preserve">A HFP connection is established between the In-Vehicle Infotainment System </w:t>
            </w:r>
          </w:p>
          <w:p w:rsidR="00014DB9" w:rsidRDefault="00014DB9">
            <w:pPr>
              <w:rPr>
                <w:rFonts w:cs="Arial"/>
              </w:rPr>
            </w:pPr>
            <w:r>
              <w:rPr>
                <w:rFonts w:cs="Arial"/>
              </w:rPr>
              <w:t xml:space="preserve">The In-Vehicle Infotainment System attempts to download the phonebook and call history of the connected phone. </w:t>
            </w:r>
          </w:p>
          <w:p w:rsidR="00014DB9" w:rsidRDefault="00014DB9">
            <w:pPr>
              <w:rPr>
                <w:rFonts w:cs="Arial"/>
              </w:rPr>
            </w:pPr>
            <w:r>
              <w:rPr>
                <w:rFonts w:cs="Arial"/>
              </w:rPr>
              <w:t>The In-Vehicle Infotainment System synchronizes the text messages from the connected phone.</w:t>
            </w:r>
          </w:p>
          <w:p w:rsidR="00014DB9" w:rsidRDefault="00014DB9">
            <w:pPr>
              <w:rPr>
                <w:rFonts w:cs="Arial"/>
              </w:rPr>
            </w:pPr>
            <w:r>
              <w:rPr>
                <w:rFonts w:cs="Arial"/>
              </w:rPr>
              <w:t>Signal strength, phone battery strength and roaming status will be available for the In-Vehicle Infotainment System to display</w:t>
            </w:r>
          </w:p>
          <w:p w:rsidR="00014DB9" w:rsidRDefault="00014DB9">
            <w:pPr>
              <w:rPr>
                <w:rFonts w:cs="Arial"/>
              </w:rPr>
            </w:pPr>
            <w:r>
              <w:rPr>
                <w:rFonts w:cs="Arial"/>
              </w:rPr>
              <w:t>Audio Streaming Connections are established (if supported)</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E1 - Customer does not enter PIN on Device.</w:t>
            </w:r>
          </w:p>
          <w:p w:rsidR="00014DB9" w:rsidRDefault="00014DB9">
            <w:pPr>
              <w:rPr>
                <w:rFonts w:cs="Arial"/>
              </w:rPr>
            </w:pPr>
            <w:r>
              <w:rPr>
                <w:rFonts w:cs="Arial"/>
              </w:rPr>
              <w:t>E2 - Customer inputs the incorrect PIN in Device.</w:t>
            </w:r>
          </w:p>
          <w:p w:rsidR="00014DB9" w:rsidRDefault="00014DB9">
            <w:pPr>
              <w:rPr>
                <w:rFonts w:cs="Arial"/>
                <w:lang w:eastAsia="zh-CN"/>
              </w:rPr>
            </w:pPr>
            <w:r>
              <w:rPr>
                <w:rFonts w:cs="Arial"/>
                <w:lang w:eastAsia="zh-CN"/>
              </w:rPr>
              <w:t>E3 - Customer does not initiate pairing from device.</w:t>
            </w:r>
          </w:p>
          <w:p w:rsidR="00014DB9" w:rsidRDefault="00014DB9">
            <w:pPr>
              <w:rPr>
                <w:rFonts w:cs="Arial"/>
                <w:lang w:eastAsia="zh-CN"/>
              </w:rPr>
            </w:pPr>
            <w:r>
              <w:rPr>
                <w:rFonts w:cs="Arial"/>
                <w:lang w:eastAsia="zh-CN"/>
              </w:rPr>
              <w:t>E4 - Unexpected Device Disconnect During Pairing.</w:t>
            </w:r>
          </w:p>
          <w:p w:rsidR="00014DB9" w:rsidRDefault="00014DB9">
            <w:pPr>
              <w:rPr>
                <w:rFonts w:cs="Arial"/>
                <w:lang w:eastAsia="zh-CN"/>
              </w:rPr>
            </w:pPr>
            <w:r>
              <w:rPr>
                <w:rFonts w:cs="Arial"/>
                <w:lang w:eastAsia="zh-CN"/>
              </w:rPr>
              <w:t>E5 - Pairing Fails.</w:t>
            </w:r>
          </w:p>
          <w:p w:rsidR="00014DB9" w:rsidRDefault="00014DB9">
            <w:pPr>
              <w:rPr>
                <w:rFonts w:cs="Arial"/>
                <w:lang w:eastAsia="zh-CN"/>
              </w:rPr>
            </w:pPr>
            <w:r>
              <w:rPr>
                <w:rFonts w:cs="Arial"/>
                <w:lang w:eastAsia="zh-CN"/>
              </w:rPr>
              <w:t>E6 - Customer initiates pairing but does not confirm PIN.</w:t>
            </w:r>
          </w:p>
          <w:p w:rsidR="00014DB9" w:rsidRDefault="00014DB9">
            <w:pPr>
              <w:rPr>
                <w:rFonts w:cs="Arial"/>
                <w:lang w:eastAsia="zh-CN"/>
              </w:rPr>
            </w:pPr>
            <w:r>
              <w:rPr>
                <w:rFonts w:cs="Arial"/>
                <w:lang w:eastAsia="zh-CN"/>
              </w:rPr>
              <w:t>E7 - Connection cannot be established  / maintained for Calling Features.</w:t>
            </w:r>
          </w:p>
          <w:p w:rsidR="00014DB9" w:rsidRDefault="00014DB9">
            <w:pPr>
              <w:rPr>
                <w:rFonts w:cs="Arial"/>
                <w:lang w:eastAsia="zh-CN"/>
              </w:rPr>
            </w:pPr>
            <w:r>
              <w:rPr>
                <w:rFonts w:cs="Arial"/>
                <w:lang w:eastAsia="zh-CN"/>
              </w:rPr>
              <w:t>E8 - Messages Cannot be Synchronized and Customer Cannot be Notified of New Messages.</w:t>
            </w:r>
          </w:p>
          <w:p w:rsidR="00014DB9" w:rsidRDefault="00014DB9">
            <w:pPr>
              <w:rPr>
                <w:rFonts w:cs="Arial"/>
                <w:lang w:eastAsia="zh-CN"/>
              </w:rPr>
            </w:pPr>
            <w:r>
              <w:rPr>
                <w:rFonts w:cs="Arial"/>
                <w:lang w:eastAsia="zh-CN"/>
              </w:rPr>
              <w:t>E9 - Customer Cannot be Notified of New Messages.</w:t>
            </w:r>
          </w:p>
          <w:p w:rsidR="00014DB9" w:rsidRDefault="00014DB9">
            <w:pPr>
              <w:rPr>
                <w:rFonts w:cs="Arial"/>
                <w:lang w:eastAsia="zh-CN"/>
              </w:rPr>
            </w:pPr>
            <w:r>
              <w:rPr>
                <w:rFonts w:cs="Arial"/>
                <w:lang w:eastAsia="zh-CN"/>
              </w:rPr>
              <w:t>E10 - Phonebook cannot be downloaded.</w:t>
            </w:r>
          </w:p>
          <w:p w:rsidR="00014DB9" w:rsidRDefault="00014DB9">
            <w:pPr>
              <w:rPr>
                <w:rFonts w:cs="Arial"/>
                <w:lang w:eastAsia="zh-CN"/>
              </w:rPr>
            </w:pPr>
            <w:r>
              <w:rPr>
                <w:rFonts w:cs="Arial"/>
                <w:lang w:eastAsia="zh-CN"/>
              </w:rPr>
              <w:t>E11 - Signal strength , phone battery strength and/or roaming status not available.</w:t>
            </w:r>
          </w:p>
          <w:p w:rsidR="00014DB9" w:rsidRDefault="00014DB9">
            <w:pPr>
              <w:rPr>
                <w:rFonts w:cs="Arial"/>
                <w:lang w:eastAsia="zh-CN"/>
              </w:rPr>
            </w:pPr>
            <w:r>
              <w:rPr>
                <w:rFonts w:cs="Arial"/>
                <w:lang w:eastAsia="zh-CN"/>
              </w:rPr>
              <w:t>E12 - Customer exits pairing by canceling action via In-Vehicle Infotainment System G-HMI options.</w:t>
            </w:r>
          </w:p>
          <w:p w:rsidR="00014DB9" w:rsidRDefault="00014DB9">
            <w:pPr>
              <w:rPr>
                <w:rFonts w:cs="Arial"/>
                <w:lang w:eastAsia="zh-CN"/>
              </w:rPr>
            </w:pPr>
            <w:r>
              <w:rPr>
                <w:rFonts w:cs="Arial"/>
                <w:lang w:eastAsia="zh-CN"/>
              </w:rPr>
              <w:t>E13 – Pairing a Non-Audio / Phone Device.</w:t>
            </w:r>
          </w:p>
          <w:p w:rsidR="00014DB9" w:rsidRDefault="00014DB9">
            <w:pPr>
              <w:rPr>
                <w:rFonts w:cs="Arial"/>
                <w:lang w:eastAsia="zh-CN"/>
              </w:rPr>
            </w:pPr>
            <w:r>
              <w:rPr>
                <w:rFonts w:cs="Arial"/>
                <w:lang w:eastAsia="zh-CN"/>
              </w:rPr>
              <w:t>E14 - Connection Cannot be established for audio source.</w:t>
            </w:r>
          </w:p>
          <w:p w:rsidR="00014DB9" w:rsidRDefault="00014DB9">
            <w:pPr>
              <w:rPr>
                <w:rFonts w:cs="Arial"/>
              </w:rPr>
            </w:pPr>
            <w:r>
              <w:rPr>
                <w:rFonts w:cs="Arial"/>
                <w:lang w:eastAsia="zh-CN"/>
              </w:rPr>
              <w:t>E15 - Connection Cannot be established for audio control.</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V-HMI</w:t>
            </w:r>
          </w:p>
          <w:p w:rsidR="00014DB9" w:rsidRDefault="00014DB9">
            <w:pPr>
              <w:rPr>
                <w:rFonts w:cs="Arial"/>
              </w:rPr>
            </w:pPr>
            <w:r>
              <w:rPr>
                <w:rFonts w:cs="Arial"/>
              </w:rPr>
              <w:t>G-HMI</w:t>
            </w:r>
          </w:p>
        </w:tc>
      </w:tr>
    </w:tbl>
    <w:p w:rsidR="00014DB9" w:rsidRDefault="00014DB9"/>
    <w:p w:rsidR="00014DB9" w:rsidRDefault="00014DB9" w:rsidP="00014DB9">
      <w:pPr>
        <w:pStyle w:val="Heading4"/>
      </w:pPr>
      <w:r>
        <w:t>BTP-UC-REQ-033762/B-Pairing a phone with other device(s) connected (TcSE ROIN-290854-1)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BTP-FUR-REQ-033777/C-Discoverable Mode (Find In-Vehicle Infotainment System) (TcSE ROIN-295152-2)</w:t>
      </w:r>
    </w:p>
    <w:p w:rsidR="00014DB9" w:rsidRPr="005F5EF0" w:rsidRDefault="00014DB9" w:rsidP="00014DB9">
      <w:pPr>
        <w:rPr>
          <w:sz w:val="16"/>
          <w:szCs w:val="16"/>
        </w:rPr>
      </w:pPr>
      <w:r w:rsidRPr="005F5EF0">
        <w:rPr>
          <w:sz w:val="16"/>
          <w:szCs w:val="16"/>
        </w:rPr>
        <w:t>BTC-FUR-REQ-247389/B-Primary Device Setting</w:t>
      </w:r>
    </w:p>
    <w:p w:rsidR="00014DB9" w:rsidRPr="005F5EF0" w:rsidRDefault="00014DB9" w:rsidP="00014DB9">
      <w:pPr>
        <w:rPr>
          <w:sz w:val="16"/>
          <w:szCs w:val="16"/>
        </w:rPr>
      </w:pPr>
      <w:r w:rsidRPr="005F5EF0">
        <w:rPr>
          <w:sz w:val="16"/>
          <w:szCs w:val="16"/>
        </w:rPr>
        <w:lastRenderedPageBreak/>
        <w:t>BTP-FUR-REQ-033779/E-Pairing Process (TcSE ROIN-295154-2)</w:t>
      </w:r>
    </w:p>
    <w:p w:rsidR="00014DB9" w:rsidRPr="005F5EF0" w:rsidRDefault="00014DB9" w:rsidP="00014DB9">
      <w:pPr>
        <w:rPr>
          <w:sz w:val="16"/>
          <w:szCs w:val="16"/>
        </w:rPr>
      </w:pPr>
      <w:r w:rsidRPr="005F5EF0">
        <w:rPr>
          <w:sz w:val="16"/>
          <w:szCs w:val="16"/>
        </w:rPr>
        <w:t>BTP-FUR-REQ-033773/B-Secure Simple Pairing (TcSE ROIN-295148-2)</w:t>
      </w:r>
    </w:p>
    <w:p w:rsidR="00014DB9" w:rsidRPr="005F5EF0" w:rsidRDefault="00014DB9" w:rsidP="00014DB9">
      <w:pPr>
        <w:rPr>
          <w:sz w:val="16"/>
          <w:szCs w:val="16"/>
        </w:rPr>
      </w:pPr>
      <w:r w:rsidRPr="005F5EF0">
        <w:rPr>
          <w:sz w:val="16"/>
          <w:szCs w:val="16"/>
        </w:rPr>
        <w:t>BTP-FUR-REQ-033774/B-Legacy Pairing (TcSE ROIN-295149-1)</w:t>
      </w:r>
    </w:p>
    <w:p w:rsidR="00014DB9" w:rsidRPr="005F5EF0" w:rsidRDefault="00014DB9" w:rsidP="00014DB9">
      <w:pPr>
        <w:rPr>
          <w:sz w:val="16"/>
          <w:szCs w:val="16"/>
        </w:rPr>
      </w:pPr>
      <w:r w:rsidRPr="005F5EF0">
        <w:rPr>
          <w:sz w:val="16"/>
          <w:szCs w:val="16"/>
        </w:rPr>
        <w:t>BTP-FUR-REQ-033776/C-Discovery Mode (Find Devices) (TcSE ROIN-295151-2)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Mobile phone supports ability to pair to the In-Vehicle Infotainment System</w:t>
            </w:r>
          </w:p>
          <w:p w:rsidR="00014DB9" w:rsidRDefault="00014DB9">
            <w:pPr>
              <w:rPr>
                <w:rFonts w:cs="Arial"/>
              </w:rPr>
            </w:pPr>
            <w:r>
              <w:rPr>
                <w:rFonts w:cs="Arial"/>
              </w:rPr>
              <w:t xml:space="preserve">Infotainment system must be on. </w:t>
            </w:r>
          </w:p>
          <w:p w:rsidR="00014DB9" w:rsidRDefault="00014DB9">
            <w:pPr>
              <w:rPr>
                <w:rFonts w:cs="Arial"/>
              </w:rPr>
            </w:pPr>
            <w:r>
              <w:rPr>
                <w:rFonts w:cs="Arial"/>
              </w:rPr>
              <w:t>Bluetooth must be on in In-Vehicle Infotainment System and mobile device.</w:t>
            </w:r>
          </w:p>
          <w:p w:rsidR="00014DB9" w:rsidRDefault="00014DB9">
            <w:pPr>
              <w:rPr>
                <w:rFonts w:cs="Arial"/>
              </w:rPr>
            </w:pPr>
            <w:r>
              <w:rPr>
                <w:rFonts w:cs="Arial"/>
              </w:rPr>
              <w:t>Another device is connected</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tcPr>
          <w:p w:rsidR="00014DB9" w:rsidRDefault="00014DB9">
            <w:pPr>
              <w:rPr>
                <w:rFonts w:cs="Arial"/>
              </w:rPr>
            </w:pPr>
            <w:r>
              <w:rPr>
                <w:rFonts w:cs="Arial"/>
              </w:rPr>
              <w:t xml:space="preserve">Customer opts to add a new phone while other device(s) connected to IVIS. </w:t>
            </w:r>
          </w:p>
          <w:p w:rsidR="00014DB9" w:rsidRDefault="00014DB9">
            <w:pPr>
              <w:rPr>
                <w:rFonts w:cs="Arial"/>
              </w:rPr>
            </w:pPr>
            <w:r>
              <w:rPr>
                <w:rFonts w:cs="Arial"/>
              </w:rPr>
              <w:t xml:space="preserve">In-Vehicle Infotainment System is placed into a ‘pair-able’ mode (i.e. Discoverable / Discovery). </w:t>
            </w:r>
          </w:p>
          <w:p w:rsidR="00014DB9" w:rsidRDefault="00014DB9">
            <w:pPr>
              <w:rPr>
                <w:rFonts w:cs="Arial"/>
              </w:rPr>
            </w:pPr>
          </w:p>
          <w:p w:rsidR="00014DB9" w:rsidRDefault="00014DB9">
            <w:pPr>
              <w:rPr>
                <w:rFonts w:cs="Arial"/>
              </w:rPr>
            </w:pPr>
            <w:r>
              <w:rPr>
                <w:rFonts w:cs="Arial"/>
              </w:rPr>
              <w:t xml:space="preserve">All other steps are consistent with the described scenarios for pairing a mobile phone within this section.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Currently connected device(s) will be disconnected.</w:t>
            </w:r>
          </w:p>
          <w:p w:rsidR="00014DB9" w:rsidRDefault="00014DB9">
            <w:pPr>
              <w:rPr>
                <w:rFonts w:cs="Arial"/>
              </w:rPr>
            </w:pPr>
            <w:r>
              <w:rPr>
                <w:rFonts w:cs="Arial"/>
              </w:rPr>
              <w:t>All post conditions are consistent with the described scenarios for pairing a mobile phone within this section.</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E1 - Pairing a phone with another phone connected and Pairing / Connecting Not Successful. </w:t>
            </w:r>
          </w:p>
          <w:p w:rsidR="00014DB9" w:rsidRDefault="00014DB9">
            <w:pPr>
              <w:rPr>
                <w:rFonts w:cs="Arial"/>
                <w:lang w:eastAsia="zh-CN"/>
              </w:rPr>
            </w:pPr>
            <w:r>
              <w:rPr>
                <w:rFonts w:cs="Arial"/>
                <w:lang w:eastAsia="zh-CN"/>
              </w:rPr>
              <w:t>E2 - Customer chooses ‘No’ the PIN doesn’t match on the In-Vehicle Infotainment System.</w:t>
            </w:r>
          </w:p>
          <w:p w:rsidR="00014DB9" w:rsidRDefault="00014DB9">
            <w:pPr>
              <w:rPr>
                <w:rFonts w:cs="Arial"/>
                <w:lang w:eastAsia="zh-CN"/>
              </w:rPr>
            </w:pPr>
            <w:r>
              <w:rPr>
                <w:rFonts w:cs="Arial"/>
                <w:lang w:eastAsia="zh-CN"/>
              </w:rPr>
              <w:t>E3 - Customer chooses ‘No’ the PIN doesn’t match on the device.</w:t>
            </w:r>
          </w:p>
          <w:p w:rsidR="00014DB9" w:rsidRDefault="00014DB9">
            <w:pPr>
              <w:rPr>
                <w:rFonts w:cs="Arial"/>
                <w:lang w:eastAsia="zh-CN"/>
              </w:rPr>
            </w:pPr>
            <w:r>
              <w:rPr>
                <w:rFonts w:cs="Arial"/>
                <w:lang w:eastAsia="zh-CN"/>
              </w:rPr>
              <w:t>E4 - Customer does not initiate pairing from device.</w:t>
            </w:r>
          </w:p>
          <w:p w:rsidR="00014DB9" w:rsidRDefault="00014DB9">
            <w:pPr>
              <w:rPr>
                <w:rFonts w:cs="Arial"/>
                <w:lang w:eastAsia="zh-CN"/>
              </w:rPr>
            </w:pPr>
            <w:r>
              <w:rPr>
                <w:rFonts w:cs="Arial"/>
                <w:lang w:eastAsia="zh-CN"/>
              </w:rPr>
              <w:t>E5 - Unexpected Device Disconnect During Pairing.</w:t>
            </w:r>
          </w:p>
          <w:p w:rsidR="00014DB9" w:rsidRDefault="00014DB9">
            <w:pPr>
              <w:rPr>
                <w:rFonts w:cs="Arial"/>
                <w:lang w:eastAsia="zh-CN"/>
              </w:rPr>
            </w:pPr>
            <w:r>
              <w:rPr>
                <w:rFonts w:cs="Arial"/>
                <w:lang w:eastAsia="zh-CN"/>
              </w:rPr>
              <w:t>E6 - Pairing Fails.</w:t>
            </w:r>
          </w:p>
          <w:p w:rsidR="00014DB9" w:rsidRDefault="00014DB9">
            <w:pPr>
              <w:rPr>
                <w:rFonts w:cs="Arial"/>
                <w:lang w:eastAsia="zh-CN"/>
              </w:rPr>
            </w:pPr>
            <w:r>
              <w:rPr>
                <w:rFonts w:cs="Arial"/>
                <w:lang w:eastAsia="zh-CN"/>
              </w:rPr>
              <w:t>E7 - Customer initiates pairing but does not confirm PIN.</w:t>
            </w:r>
          </w:p>
          <w:p w:rsidR="00014DB9" w:rsidRDefault="00014DB9">
            <w:pPr>
              <w:rPr>
                <w:rFonts w:cs="Arial"/>
                <w:lang w:eastAsia="zh-CN"/>
              </w:rPr>
            </w:pPr>
            <w:r>
              <w:rPr>
                <w:rFonts w:cs="Arial"/>
                <w:lang w:eastAsia="zh-CN"/>
              </w:rPr>
              <w:t>E8 - Connection cannot be established  / maintained for Calling Features.</w:t>
            </w:r>
          </w:p>
          <w:p w:rsidR="00014DB9" w:rsidRDefault="00014DB9">
            <w:pPr>
              <w:rPr>
                <w:rFonts w:cs="Arial"/>
                <w:lang w:eastAsia="zh-CN"/>
              </w:rPr>
            </w:pPr>
            <w:r>
              <w:rPr>
                <w:rFonts w:cs="Arial"/>
                <w:lang w:eastAsia="zh-CN"/>
              </w:rPr>
              <w:t>E9 - Messages Cannot be Synchronized and Customer Cannot be Notified of New Messages.</w:t>
            </w:r>
          </w:p>
          <w:p w:rsidR="00014DB9" w:rsidRDefault="00014DB9">
            <w:pPr>
              <w:rPr>
                <w:rFonts w:cs="Arial"/>
                <w:lang w:eastAsia="zh-CN"/>
              </w:rPr>
            </w:pPr>
            <w:r>
              <w:rPr>
                <w:rFonts w:cs="Arial"/>
                <w:lang w:eastAsia="zh-CN"/>
              </w:rPr>
              <w:t>E10 - Customer Cannot be Notified of New Messages.</w:t>
            </w:r>
          </w:p>
          <w:p w:rsidR="00014DB9" w:rsidRDefault="00014DB9">
            <w:pPr>
              <w:rPr>
                <w:rFonts w:cs="Arial"/>
                <w:lang w:eastAsia="zh-CN"/>
              </w:rPr>
            </w:pPr>
            <w:r>
              <w:rPr>
                <w:rFonts w:cs="Arial"/>
                <w:lang w:eastAsia="zh-CN"/>
              </w:rPr>
              <w:t>E11 - Phonebook cannot be downloaded.</w:t>
            </w:r>
          </w:p>
          <w:p w:rsidR="00014DB9" w:rsidRDefault="00014DB9">
            <w:pPr>
              <w:rPr>
                <w:rFonts w:cs="Arial"/>
                <w:lang w:eastAsia="zh-CN"/>
              </w:rPr>
            </w:pPr>
            <w:r>
              <w:rPr>
                <w:rFonts w:cs="Arial"/>
                <w:lang w:eastAsia="zh-CN"/>
              </w:rPr>
              <w:t>E12 - Signal strength , phone battery strength and/or roaming status not available.</w:t>
            </w:r>
          </w:p>
          <w:p w:rsidR="00014DB9" w:rsidRDefault="00014DB9">
            <w:pPr>
              <w:rPr>
                <w:rFonts w:cs="Arial"/>
                <w:lang w:eastAsia="zh-CN"/>
              </w:rPr>
            </w:pPr>
            <w:r>
              <w:rPr>
                <w:rFonts w:cs="Arial"/>
                <w:lang w:eastAsia="zh-CN"/>
              </w:rPr>
              <w:t>E13 - Customer exits pairing by canceling action via In-Vehicle Infotainment System G-HMI options.</w:t>
            </w:r>
          </w:p>
          <w:p w:rsidR="00014DB9" w:rsidRDefault="00014DB9">
            <w:pPr>
              <w:rPr>
                <w:rFonts w:cs="Arial"/>
                <w:lang w:eastAsia="zh-CN"/>
              </w:rPr>
            </w:pPr>
            <w:r>
              <w:rPr>
                <w:rFonts w:cs="Arial"/>
                <w:lang w:eastAsia="zh-CN"/>
              </w:rPr>
              <w:t>E14 – Pairing a Non-Audio / Phone Device.</w:t>
            </w:r>
          </w:p>
          <w:p w:rsidR="00014DB9" w:rsidRDefault="00014DB9">
            <w:pPr>
              <w:rPr>
                <w:rFonts w:cs="Arial"/>
                <w:lang w:eastAsia="zh-CN"/>
              </w:rPr>
            </w:pPr>
            <w:r>
              <w:rPr>
                <w:rFonts w:cs="Arial"/>
                <w:lang w:eastAsia="zh-CN"/>
              </w:rPr>
              <w:t>E15 - Connection Cannot be established for audio source.</w:t>
            </w:r>
          </w:p>
          <w:p w:rsidR="00014DB9" w:rsidRDefault="00014DB9">
            <w:pPr>
              <w:rPr>
                <w:rFonts w:cs="Arial"/>
                <w:lang w:eastAsia="zh-CN"/>
              </w:rPr>
            </w:pPr>
            <w:r>
              <w:rPr>
                <w:rFonts w:cs="Arial"/>
                <w:lang w:eastAsia="zh-CN"/>
              </w:rPr>
              <w:t>E16 - Connection Cannot be established for audio control.</w:t>
            </w:r>
          </w:p>
          <w:p w:rsidR="00014DB9" w:rsidRDefault="00014DB9">
            <w:pPr>
              <w:rPr>
                <w:rFonts w:cs="Arial"/>
              </w:rPr>
            </w:pPr>
            <w:r>
              <w:rPr>
                <w:rFonts w:cs="Arial"/>
              </w:rPr>
              <w:t>E17 - Customer does not enter PIN on Device.</w:t>
            </w:r>
          </w:p>
          <w:p w:rsidR="00014DB9" w:rsidRDefault="00014DB9">
            <w:pPr>
              <w:rPr>
                <w:rFonts w:cs="Arial"/>
              </w:rPr>
            </w:pPr>
            <w:r>
              <w:rPr>
                <w:rFonts w:cs="Arial"/>
              </w:rPr>
              <w:t>E18 - Customer inputs the incorrect PIN in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V-HMI</w:t>
            </w:r>
          </w:p>
          <w:p w:rsidR="00014DB9" w:rsidRDefault="00014DB9">
            <w:pPr>
              <w:rPr>
                <w:rFonts w:cs="Arial"/>
              </w:rPr>
            </w:pPr>
            <w:r>
              <w:rPr>
                <w:rFonts w:cs="Arial"/>
              </w:rPr>
              <w:t>G-HMI</w:t>
            </w:r>
          </w:p>
        </w:tc>
      </w:tr>
    </w:tbl>
    <w:p w:rsidR="00014DB9" w:rsidRDefault="00014DB9"/>
    <w:p w:rsidR="00014DB9" w:rsidRDefault="00014DB9" w:rsidP="00014DB9">
      <w:pPr>
        <w:pStyle w:val="Heading4"/>
      </w:pPr>
      <w:r>
        <w:t>BTP-UC-REQ-033763/B-Pairing a phone with other device(s) connected and Pairing / Connecting Not Successful (TcSE ROIN-290855-2)</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BTC-FUR-REQ-247389/B-Primary Device Setting</w:t>
      </w:r>
    </w:p>
    <w:p w:rsidR="00014DB9" w:rsidRPr="005F5EF0" w:rsidRDefault="00014DB9" w:rsidP="00014DB9">
      <w:pPr>
        <w:rPr>
          <w:sz w:val="16"/>
          <w:szCs w:val="16"/>
        </w:rPr>
      </w:pPr>
      <w:r w:rsidRPr="005F5EF0">
        <w:rPr>
          <w:sz w:val="16"/>
          <w:szCs w:val="16"/>
        </w:rPr>
        <w:t>BTP-FUR-REQ-033779/E-Pairing Process (TcSE ROIN-295154-2)</w:t>
      </w:r>
    </w:p>
    <w:p w:rsidR="00014DB9" w:rsidRPr="005F5EF0" w:rsidRDefault="00014DB9" w:rsidP="00014DB9">
      <w:pPr>
        <w:rPr>
          <w:sz w:val="16"/>
          <w:szCs w:val="16"/>
        </w:rPr>
      </w:pPr>
      <w:r w:rsidRPr="005F5EF0">
        <w:rPr>
          <w:sz w:val="16"/>
          <w:szCs w:val="16"/>
        </w:rPr>
        <w:t>BTC-FUR-REQ-194148/B-Device Friendly Name</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Same as original use case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Customer opts to add a new phone while other device(s) connected. </w:t>
            </w:r>
          </w:p>
          <w:p w:rsidR="00014DB9" w:rsidRDefault="00014DB9">
            <w:pPr>
              <w:rPr>
                <w:rFonts w:cs="Arial"/>
              </w:rPr>
            </w:pPr>
            <w:r>
              <w:rPr>
                <w:rFonts w:cs="Arial"/>
              </w:rPr>
              <w:t xml:space="preserve">The pairing and connecting process fails.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Previously connected device(s) disconnected.</w:t>
            </w:r>
          </w:p>
          <w:p w:rsidR="00014DB9" w:rsidRDefault="00014DB9">
            <w:pPr>
              <w:rPr>
                <w:rFonts w:cs="Arial"/>
              </w:rPr>
            </w:pPr>
            <w:r>
              <w:rPr>
                <w:rFonts w:cs="Arial"/>
              </w:rPr>
              <w:t>Customer is updated via G-HMI that the pairing process failed.</w:t>
            </w:r>
          </w:p>
          <w:p w:rsidR="00014DB9" w:rsidRDefault="00014DB9">
            <w:pPr>
              <w:rPr>
                <w:rFonts w:cs="Arial"/>
              </w:rPr>
            </w:pP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lastRenderedPageBreak/>
              <w:t>List of Exception Use Cases</w:t>
            </w:r>
          </w:p>
        </w:tc>
        <w:tc>
          <w:tcPr>
            <w:tcW w:w="7666" w:type="dxa"/>
            <w:tcBorders>
              <w:top w:val="single" w:sz="4" w:space="0" w:color="auto"/>
              <w:left w:val="single" w:sz="4" w:space="0" w:color="auto"/>
              <w:bottom w:val="single" w:sz="4" w:space="0" w:color="auto"/>
              <w:right w:val="single" w:sz="4" w:space="0" w:color="auto"/>
            </w:tcBorders>
          </w:tcPr>
          <w:p w:rsidR="00014DB9" w:rsidRDefault="00014DB9">
            <w:pPr>
              <w:rPr>
                <w:rFonts w:cs="Arial"/>
              </w:rPr>
            </w:pPr>
            <w:r>
              <w:rPr>
                <w:rFonts w:cs="Arial"/>
              </w:rPr>
              <w:t>N/A</w:t>
            </w:r>
          </w:p>
          <w:p w:rsidR="00014DB9" w:rsidRDefault="00014DB9">
            <w:pPr>
              <w:rPr>
                <w:rFonts w:cs="Arial"/>
              </w:rPr>
            </w:pP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V-HMI</w:t>
            </w:r>
          </w:p>
          <w:p w:rsidR="00014DB9" w:rsidRDefault="00014DB9">
            <w:pPr>
              <w:rPr>
                <w:rFonts w:cs="Arial"/>
              </w:rPr>
            </w:pPr>
            <w:r>
              <w:rPr>
                <w:rFonts w:cs="Arial"/>
              </w:rPr>
              <w:t>G-HMI</w:t>
            </w:r>
          </w:p>
        </w:tc>
      </w:tr>
    </w:tbl>
    <w:p w:rsidR="00014DB9" w:rsidRDefault="00014DB9"/>
    <w:p w:rsidR="00014DB9" w:rsidRDefault="00014DB9" w:rsidP="00014DB9">
      <w:pPr>
        <w:pStyle w:val="Heading4"/>
      </w:pPr>
      <w:r>
        <w:t>BTP-UC-REQ-033764/C-Pairing an Audio Device via SSP – Discoverable Mode (TcSE ROIN-290856-1)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BTP-FUR-REQ-033773/B-Secure Simple Pairing (TcSE ROIN-295148-2)</w:t>
      </w:r>
    </w:p>
    <w:p w:rsidR="00014DB9" w:rsidRPr="005F5EF0" w:rsidRDefault="00014DB9" w:rsidP="00014DB9">
      <w:pPr>
        <w:rPr>
          <w:sz w:val="16"/>
          <w:szCs w:val="16"/>
        </w:rPr>
      </w:pPr>
      <w:r w:rsidRPr="005F5EF0">
        <w:rPr>
          <w:sz w:val="16"/>
          <w:szCs w:val="16"/>
        </w:rPr>
        <w:t>BTP-FUR-REQ-033779/E-Pairing Process (TcSE ROIN-295154-2)</w:t>
      </w:r>
    </w:p>
    <w:p w:rsidR="00014DB9" w:rsidRPr="005F5EF0" w:rsidRDefault="00014DB9" w:rsidP="00014DB9">
      <w:pPr>
        <w:rPr>
          <w:sz w:val="16"/>
          <w:szCs w:val="16"/>
        </w:rPr>
      </w:pPr>
      <w:r w:rsidRPr="005F5EF0">
        <w:rPr>
          <w:sz w:val="16"/>
          <w:szCs w:val="16"/>
        </w:rPr>
        <w:t>BTP-FUR-REQ-033777/C-Discoverable Mode (Find In-Vehicle Infotainment System) (TcSE ROIN-295152-2)</w:t>
      </w:r>
    </w:p>
    <w:p w:rsidR="00014DB9" w:rsidRPr="005F5EF0" w:rsidRDefault="00014DB9" w:rsidP="00014DB9">
      <w:pPr>
        <w:rPr>
          <w:sz w:val="16"/>
          <w:szCs w:val="16"/>
        </w:rPr>
      </w:pPr>
      <w:r w:rsidRPr="005F5EF0">
        <w:rPr>
          <w:sz w:val="16"/>
          <w:szCs w:val="16"/>
        </w:rPr>
        <w:t>BTC-FUR-REQ-247389/B-Primary Device Setting</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Audio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Infotainment System and device support Bluetooth 2.1 or above.</w:t>
            </w:r>
          </w:p>
          <w:p w:rsidR="00014DB9" w:rsidRDefault="00014DB9">
            <w:pPr>
              <w:rPr>
                <w:rFonts w:cs="Arial"/>
              </w:rPr>
            </w:pPr>
            <w:r>
              <w:rPr>
                <w:rFonts w:cs="Arial"/>
              </w:rPr>
              <w:t xml:space="preserve">Infotainment system must be on. </w:t>
            </w:r>
          </w:p>
          <w:p w:rsidR="00014DB9" w:rsidRDefault="00014DB9">
            <w:pPr>
              <w:rPr>
                <w:rFonts w:cs="Arial"/>
              </w:rPr>
            </w:pPr>
            <w:r>
              <w:rPr>
                <w:rFonts w:cs="Arial"/>
              </w:rPr>
              <w:t>Bluetooth must be on in In-Vehicle Infotainment System and mobile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opts to add a new audio device</w:t>
            </w:r>
          </w:p>
          <w:p w:rsidR="00014DB9" w:rsidRDefault="00014DB9">
            <w:pPr>
              <w:rPr>
                <w:rFonts w:cs="Arial"/>
              </w:rPr>
            </w:pPr>
            <w:r>
              <w:rPr>
                <w:rFonts w:cs="Arial"/>
              </w:rPr>
              <w:t>In-Vehicle Infotainment System is placed into discoverable mode</w:t>
            </w:r>
          </w:p>
          <w:p w:rsidR="00014DB9" w:rsidRDefault="00014DB9">
            <w:pPr>
              <w:rPr>
                <w:rFonts w:cs="Arial"/>
              </w:rPr>
            </w:pPr>
            <w:r>
              <w:rPr>
                <w:rFonts w:cs="Arial"/>
              </w:rPr>
              <w:t>Customer searches for system from their device.</w:t>
            </w:r>
          </w:p>
          <w:p w:rsidR="00014DB9" w:rsidRDefault="00014DB9">
            <w:pPr>
              <w:rPr>
                <w:rFonts w:cs="Arial"/>
              </w:rPr>
            </w:pPr>
            <w:r>
              <w:rPr>
                <w:rFonts w:cs="Arial"/>
              </w:rPr>
              <w:t>Customer selects system from their device</w:t>
            </w:r>
          </w:p>
          <w:p w:rsidR="00014DB9" w:rsidRDefault="00014DB9">
            <w:pPr>
              <w:rPr>
                <w:rFonts w:cs="Arial"/>
              </w:rPr>
            </w:pPr>
            <w:r>
              <w:rPr>
                <w:rFonts w:cs="Arial"/>
              </w:rPr>
              <w:t>Once pairing request is received from the device, In-Vehicle Infotainment System displays Secure Simple PIN.</w:t>
            </w:r>
          </w:p>
          <w:p w:rsidR="00014DB9" w:rsidRDefault="00014DB9">
            <w:pPr>
              <w:rPr>
                <w:rFonts w:cs="Arial"/>
              </w:rPr>
            </w:pPr>
            <w:r>
              <w:rPr>
                <w:rFonts w:cs="Arial"/>
              </w:rPr>
              <w:t>Customer confirms that Secure Simple PIN is the same on In-Vehicle Infotainment System and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The In-Vehicle Infotainment System is paired to the device.</w:t>
            </w:r>
          </w:p>
          <w:p w:rsidR="00014DB9" w:rsidRDefault="00014DB9" w:rsidP="00014DB9">
            <w:pPr>
              <w:rPr>
                <w:rFonts w:cs="Arial"/>
              </w:rPr>
            </w:pPr>
            <w:r>
              <w:rPr>
                <w:rFonts w:cs="Arial"/>
              </w:rPr>
              <w:t>When no other device was paired before the newly paired device will be set as favorite device.</w:t>
            </w:r>
          </w:p>
          <w:p w:rsidR="00014DB9" w:rsidRDefault="00014DB9" w:rsidP="00014DB9">
            <w:pPr>
              <w:rPr>
                <w:rFonts w:cs="Arial"/>
              </w:rPr>
            </w:pPr>
            <w:r>
              <w:rPr>
                <w:rFonts w:cs="Arial"/>
              </w:rPr>
              <w:t>When another device was paired already the In-Vehicle Infotainment System might provide the Customer with the option to set the newly paired device as favorite.</w:t>
            </w:r>
          </w:p>
          <w:p w:rsidR="00014DB9" w:rsidRDefault="00014DB9">
            <w:pPr>
              <w:rPr>
                <w:rFonts w:cs="Arial"/>
              </w:rPr>
            </w:pPr>
            <w:r>
              <w:rPr>
                <w:rFonts w:cs="Arial"/>
              </w:rPr>
              <w:t>A connection is established between the device and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lang w:eastAsia="zh-CN"/>
              </w:rPr>
            </w:pPr>
            <w:r>
              <w:rPr>
                <w:rFonts w:cs="Arial"/>
                <w:lang w:eastAsia="zh-CN"/>
              </w:rPr>
              <w:t>E1 - Customer chooses ‘No’ the PIN doesn’t match on the In-Vehicle Infotainment System.</w:t>
            </w:r>
          </w:p>
          <w:p w:rsidR="00014DB9" w:rsidRDefault="00014DB9">
            <w:pPr>
              <w:rPr>
                <w:rFonts w:cs="Arial"/>
                <w:lang w:eastAsia="zh-CN"/>
              </w:rPr>
            </w:pPr>
            <w:r>
              <w:rPr>
                <w:rFonts w:cs="Arial"/>
                <w:lang w:eastAsia="zh-CN"/>
              </w:rPr>
              <w:t>E2 - Customer chooses ‘No’ the PIN doesn’t match on the device.</w:t>
            </w:r>
          </w:p>
          <w:p w:rsidR="00014DB9" w:rsidRDefault="00014DB9">
            <w:pPr>
              <w:rPr>
                <w:rFonts w:cs="Arial"/>
                <w:lang w:eastAsia="zh-CN"/>
              </w:rPr>
            </w:pPr>
            <w:r>
              <w:rPr>
                <w:rFonts w:cs="Arial"/>
                <w:lang w:eastAsia="zh-CN"/>
              </w:rPr>
              <w:t>E3 - Customer does not initiate pairing from device.</w:t>
            </w:r>
          </w:p>
          <w:p w:rsidR="00014DB9" w:rsidRDefault="00014DB9">
            <w:pPr>
              <w:rPr>
                <w:rFonts w:cs="Arial"/>
                <w:lang w:eastAsia="zh-CN"/>
              </w:rPr>
            </w:pPr>
            <w:r>
              <w:rPr>
                <w:rFonts w:cs="Arial"/>
                <w:lang w:eastAsia="zh-CN"/>
              </w:rPr>
              <w:t>E4 - Unexpected Device Disconnect During Pairing.</w:t>
            </w:r>
          </w:p>
          <w:p w:rsidR="00014DB9" w:rsidRDefault="00014DB9">
            <w:pPr>
              <w:rPr>
                <w:rFonts w:cs="Arial"/>
                <w:lang w:eastAsia="zh-CN"/>
              </w:rPr>
            </w:pPr>
            <w:r>
              <w:rPr>
                <w:rFonts w:cs="Arial"/>
                <w:lang w:eastAsia="zh-CN"/>
              </w:rPr>
              <w:t>E5 - Pairing Fails.</w:t>
            </w:r>
          </w:p>
          <w:p w:rsidR="00014DB9" w:rsidRDefault="00014DB9">
            <w:pPr>
              <w:rPr>
                <w:rFonts w:cs="Arial"/>
                <w:lang w:eastAsia="zh-CN"/>
              </w:rPr>
            </w:pPr>
            <w:r>
              <w:rPr>
                <w:rFonts w:cs="Arial"/>
                <w:lang w:eastAsia="zh-CN"/>
              </w:rPr>
              <w:t>E6 - Customer initiates pairing but does not confirm PIN.</w:t>
            </w:r>
          </w:p>
          <w:p w:rsidR="00014DB9" w:rsidRDefault="00014DB9">
            <w:pPr>
              <w:rPr>
                <w:rFonts w:cs="Arial"/>
                <w:lang w:eastAsia="zh-CN"/>
              </w:rPr>
            </w:pPr>
            <w:r>
              <w:rPr>
                <w:rFonts w:cs="Arial"/>
                <w:lang w:eastAsia="zh-CN"/>
              </w:rPr>
              <w:t>E7 - Connection Cannot be established for audio source.</w:t>
            </w:r>
          </w:p>
          <w:p w:rsidR="00014DB9" w:rsidRDefault="00014DB9">
            <w:pPr>
              <w:rPr>
                <w:rFonts w:cs="Arial"/>
                <w:lang w:eastAsia="zh-CN"/>
              </w:rPr>
            </w:pPr>
            <w:r>
              <w:rPr>
                <w:rFonts w:cs="Arial"/>
                <w:lang w:eastAsia="zh-CN"/>
              </w:rPr>
              <w:t>E8 - Connection Cannot be established for audio control.</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V-HMI</w:t>
            </w:r>
          </w:p>
          <w:p w:rsidR="00014DB9" w:rsidRDefault="00014DB9">
            <w:pPr>
              <w:rPr>
                <w:rFonts w:cs="Arial"/>
              </w:rPr>
            </w:pPr>
            <w:r>
              <w:rPr>
                <w:rFonts w:cs="Arial"/>
              </w:rPr>
              <w:t>G-HMI</w:t>
            </w:r>
          </w:p>
        </w:tc>
      </w:tr>
    </w:tbl>
    <w:p w:rsidR="00014DB9" w:rsidRDefault="00014DB9"/>
    <w:p w:rsidR="00014DB9" w:rsidRDefault="00014DB9" w:rsidP="00014DB9">
      <w:pPr>
        <w:pStyle w:val="Heading4"/>
      </w:pPr>
      <w:r>
        <w:t>BTP-UC-REQ-033765/C-Pairing an Audio Device via SSP with other Device(s) connected – Discoverable Mode (TcSE ROIN-290859-1)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BTP-FUR-REQ-033773/B-Secure Simple Pairing (TcSE ROIN-295148-2)</w:t>
      </w:r>
    </w:p>
    <w:p w:rsidR="00014DB9" w:rsidRPr="005F5EF0" w:rsidRDefault="00014DB9" w:rsidP="00014DB9">
      <w:pPr>
        <w:rPr>
          <w:sz w:val="16"/>
          <w:szCs w:val="16"/>
        </w:rPr>
      </w:pPr>
      <w:r w:rsidRPr="005F5EF0">
        <w:rPr>
          <w:sz w:val="16"/>
          <w:szCs w:val="16"/>
        </w:rPr>
        <w:t>BTP-FUR-REQ-033777/C-Discoverable Mode (Find In-Vehicle Infotainment System) (TcSE ROIN-295152-2)</w:t>
      </w:r>
    </w:p>
    <w:p w:rsidR="00014DB9" w:rsidRPr="005F5EF0" w:rsidRDefault="00014DB9" w:rsidP="00014DB9">
      <w:pPr>
        <w:rPr>
          <w:sz w:val="16"/>
          <w:szCs w:val="16"/>
        </w:rPr>
      </w:pPr>
      <w:r w:rsidRPr="005F5EF0">
        <w:rPr>
          <w:sz w:val="16"/>
          <w:szCs w:val="16"/>
        </w:rPr>
        <w:t>BTC-FUR-REQ-247389/B-Primary Device Setting</w:t>
      </w:r>
    </w:p>
    <w:p w:rsidR="00014DB9" w:rsidRPr="005F5EF0" w:rsidRDefault="00014DB9" w:rsidP="00014DB9">
      <w:pPr>
        <w:rPr>
          <w:sz w:val="16"/>
          <w:szCs w:val="16"/>
        </w:rPr>
      </w:pPr>
      <w:r w:rsidRPr="005F5EF0">
        <w:rPr>
          <w:sz w:val="16"/>
          <w:szCs w:val="16"/>
        </w:rPr>
        <w:t>BTP-FUR-REQ-033779/E-Pairing Process (TcSE ROIN-295154-2)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Audio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Infotainment System and device support Bluetooth 2.1 or above.</w:t>
            </w:r>
          </w:p>
          <w:p w:rsidR="00014DB9" w:rsidRDefault="00014DB9">
            <w:pPr>
              <w:rPr>
                <w:rFonts w:cs="Arial"/>
              </w:rPr>
            </w:pPr>
            <w:r>
              <w:rPr>
                <w:rFonts w:cs="Arial"/>
              </w:rPr>
              <w:t>Another device is paired to In-Vehicle Infotainment System</w:t>
            </w:r>
          </w:p>
          <w:p w:rsidR="00014DB9" w:rsidRDefault="00014DB9">
            <w:pPr>
              <w:rPr>
                <w:rFonts w:cs="Arial"/>
              </w:rPr>
            </w:pPr>
            <w:r>
              <w:rPr>
                <w:rFonts w:cs="Arial"/>
              </w:rPr>
              <w:lastRenderedPageBreak/>
              <w:t>Another device is connected to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lastRenderedPageBreak/>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opts to add a new audio device.</w:t>
            </w:r>
          </w:p>
          <w:p w:rsidR="00014DB9" w:rsidRDefault="00014DB9">
            <w:pPr>
              <w:rPr>
                <w:rFonts w:cs="Arial"/>
              </w:rPr>
            </w:pPr>
            <w:r>
              <w:rPr>
                <w:rFonts w:cs="Arial"/>
              </w:rPr>
              <w:t>In-Vehicle Infotainment System is placed into discoverable mode</w:t>
            </w:r>
          </w:p>
          <w:p w:rsidR="00014DB9" w:rsidRDefault="00014DB9">
            <w:pPr>
              <w:rPr>
                <w:rFonts w:cs="Arial"/>
              </w:rPr>
            </w:pPr>
            <w:r>
              <w:rPr>
                <w:rFonts w:cs="Arial"/>
              </w:rPr>
              <w:t>Customer searches for system from their device.</w:t>
            </w:r>
          </w:p>
          <w:p w:rsidR="00014DB9" w:rsidRDefault="00014DB9">
            <w:pPr>
              <w:rPr>
                <w:rFonts w:cs="Arial"/>
              </w:rPr>
            </w:pPr>
            <w:r>
              <w:rPr>
                <w:rFonts w:cs="Arial"/>
              </w:rPr>
              <w:t>Customer selects system from their device.</w:t>
            </w:r>
          </w:p>
          <w:p w:rsidR="00014DB9" w:rsidRDefault="00014DB9">
            <w:pPr>
              <w:rPr>
                <w:rFonts w:cs="Arial"/>
              </w:rPr>
            </w:pPr>
            <w:r>
              <w:rPr>
                <w:rFonts w:cs="Arial"/>
              </w:rPr>
              <w:t>Once pairing request is received from the device, In-Vehicle Infotainment System displays Secure Simple PIN.</w:t>
            </w:r>
          </w:p>
          <w:p w:rsidR="00014DB9" w:rsidRDefault="00014DB9">
            <w:pPr>
              <w:rPr>
                <w:rFonts w:cs="Arial"/>
              </w:rPr>
            </w:pPr>
            <w:r>
              <w:rPr>
                <w:rFonts w:cs="Arial"/>
              </w:rPr>
              <w:t>Customer confirms that Secure Simple PIN is the same on In-Vehicle Infotainment System and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014DB9" w:rsidRDefault="00014DB9" w:rsidP="00014DB9">
            <w:pPr>
              <w:rPr>
                <w:rFonts w:cs="Arial"/>
              </w:rPr>
            </w:pPr>
            <w:r>
              <w:rPr>
                <w:rFonts w:cs="Arial"/>
              </w:rPr>
              <w:t>The In-Vehicle Infotainment System is disconnected from the previously connected device(s).</w:t>
            </w:r>
          </w:p>
          <w:p w:rsidR="00014DB9" w:rsidRDefault="00014DB9" w:rsidP="00014DB9">
            <w:pPr>
              <w:rPr>
                <w:rFonts w:cs="Arial"/>
              </w:rPr>
            </w:pPr>
            <w:r>
              <w:rPr>
                <w:rFonts w:cs="Arial"/>
              </w:rPr>
              <w:t>The In-Vehicle Infotainment System is paired to the new device and provides the Customer with the option to set the device to favorite.</w:t>
            </w:r>
          </w:p>
          <w:p w:rsidR="00014DB9" w:rsidRDefault="00014DB9" w:rsidP="00014DB9">
            <w:pPr>
              <w:rPr>
                <w:rFonts w:cs="Arial"/>
              </w:rPr>
            </w:pPr>
            <w:r>
              <w:rPr>
                <w:rFonts w:cs="Arial"/>
              </w:rPr>
              <w:t xml:space="preserve">A connection is established between the newly paired audio device and In-Vehicle Infotainment System. </w:t>
            </w:r>
          </w:p>
          <w:p w:rsidR="00014DB9" w:rsidRDefault="00014DB9" w:rsidP="00014DB9">
            <w:pPr>
              <w:rPr>
                <w:rFonts w:cs="Arial"/>
              </w:rPr>
            </w:pPr>
            <w:r>
              <w:rPr>
                <w:rFonts w:cs="Arial"/>
              </w:rPr>
              <w:t>If the previously connected device was connected for Phone functionality then the device shall be re-connected for Phone functionality again.</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lang w:eastAsia="zh-CN"/>
              </w:rPr>
            </w:pPr>
            <w:r>
              <w:rPr>
                <w:rFonts w:cs="Arial"/>
                <w:lang w:eastAsia="zh-CN"/>
              </w:rPr>
              <w:t>E1 - Customer chooses ‘No’ the PIN doesn’t match on the In-Vehicle Infotainment System.</w:t>
            </w:r>
          </w:p>
          <w:p w:rsidR="00014DB9" w:rsidRDefault="00014DB9">
            <w:pPr>
              <w:rPr>
                <w:rFonts w:cs="Arial"/>
                <w:lang w:eastAsia="zh-CN"/>
              </w:rPr>
            </w:pPr>
            <w:r>
              <w:rPr>
                <w:rFonts w:cs="Arial"/>
                <w:lang w:eastAsia="zh-CN"/>
              </w:rPr>
              <w:t>E2 - Customer chooses ‘No’ the PIN doesn’t match on the device.</w:t>
            </w:r>
          </w:p>
          <w:p w:rsidR="00014DB9" w:rsidRDefault="00014DB9">
            <w:pPr>
              <w:rPr>
                <w:rFonts w:cs="Arial"/>
                <w:lang w:eastAsia="zh-CN"/>
              </w:rPr>
            </w:pPr>
            <w:r>
              <w:rPr>
                <w:rFonts w:cs="Arial"/>
                <w:lang w:eastAsia="zh-CN"/>
              </w:rPr>
              <w:t>E3 - Customer does not initiate pairing from device.</w:t>
            </w:r>
          </w:p>
          <w:p w:rsidR="00014DB9" w:rsidRDefault="00014DB9">
            <w:pPr>
              <w:rPr>
                <w:rFonts w:cs="Arial"/>
                <w:lang w:eastAsia="zh-CN"/>
              </w:rPr>
            </w:pPr>
            <w:r>
              <w:rPr>
                <w:rFonts w:cs="Arial"/>
                <w:lang w:eastAsia="zh-CN"/>
              </w:rPr>
              <w:t>E4 - Unexpected Device Disconnect During Pairing.</w:t>
            </w:r>
          </w:p>
          <w:p w:rsidR="00014DB9" w:rsidRDefault="00014DB9">
            <w:pPr>
              <w:rPr>
                <w:rFonts w:cs="Arial"/>
                <w:lang w:eastAsia="zh-CN"/>
              </w:rPr>
            </w:pPr>
            <w:r>
              <w:rPr>
                <w:rFonts w:cs="Arial"/>
                <w:lang w:eastAsia="zh-CN"/>
              </w:rPr>
              <w:t>E5 - Pairing Fails.</w:t>
            </w:r>
          </w:p>
          <w:p w:rsidR="00014DB9" w:rsidRDefault="00014DB9">
            <w:pPr>
              <w:rPr>
                <w:rFonts w:cs="Arial"/>
                <w:lang w:eastAsia="zh-CN"/>
              </w:rPr>
            </w:pPr>
            <w:r>
              <w:rPr>
                <w:rFonts w:cs="Arial"/>
                <w:lang w:eastAsia="zh-CN"/>
              </w:rPr>
              <w:t>E6 - Customer initiates pairing but does not confirm PIN.</w:t>
            </w:r>
          </w:p>
          <w:p w:rsidR="00014DB9" w:rsidRDefault="00014DB9">
            <w:pPr>
              <w:rPr>
                <w:rFonts w:cs="Arial"/>
                <w:lang w:eastAsia="zh-CN"/>
              </w:rPr>
            </w:pPr>
            <w:r>
              <w:rPr>
                <w:rFonts w:cs="Arial"/>
                <w:lang w:eastAsia="zh-CN"/>
              </w:rPr>
              <w:t>E7 - Connection Cannot be established for audio source.</w:t>
            </w:r>
          </w:p>
          <w:p w:rsidR="00014DB9" w:rsidRDefault="00014DB9">
            <w:pPr>
              <w:rPr>
                <w:rFonts w:cs="Arial"/>
              </w:rPr>
            </w:pPr>
            <w:r>
              <w:rPr>
                <w:rFonts w:cs="Arial"/>
                <w:lang w:eastAsia="zh-CN"/>
              </w:rPr>
              <w:t>E8 - Connection Cannot be established for audio control.</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V-HMI</w:t>
            </w:r>
          </w:p>
          <w:p w:rsidR="00014DB9" w:rsidRDefault="00014DB9">
            <w:pPr>
              <w:rPr>
                <w:rFonts w:cs="Arial"/>
              </w:rPr>
            </w:pPr>
            <w:r>
              <w:rPr>
                <w:rFonts w:cs="Arial"/>
              </w:rPr>
              <w:t>G-HMI</w:t>
            </w:r>
          </w:p>
        </w:tc>
      </w:tr>
    </w:tbl>
    <w:p w:rsidR="00014DB9" w:rsidRDefault="00014DB9"/>
    <w:p w:rsidR="00014DB9" w:rsidRDefault="00014DB9" w:rsidP="00014DB9">
      <w:pPr>
        <w:pStyle w:val="Heading4"/>
      </w:pPr>
      <w:r>
        <w:t>BTP-UC-REQ-033766/C-Pairing an Audio Device via SSP – Discovery Mode (TcSE ROIN-290860-1)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BTP-FUR-REQ-033773/B-Secure Simple Pairing (TcSE ROIN-295148-2)</w:t>
      </w:r>
    </w:p>
    <w:p w:rsidR="00014DB9" w:rsidRPr="005F5EF0" w:rsidRDefault="00014DB9" w:rsidP="00014DB9">
      <w:pPr>
        <w:rPr>
          <w:sz w:val="16"/>
          <w:szCs w:val="16"/>
        </w:rPr>
      </w:pPr>
      <w:r w:rsidRPr="005F5EF0">
        <w:rPr>
          <w:sz w:val="16"/>
          <w:szCs w:val="16"/>
        </w:rPr>
        <w:t>BTP-FUR-REQ-033779/E-Pairing Process (TcSE ROIN-295154-2)</w:t>
      </w:r>
    </w:p>
    <w:p w:rsidR="00014DB9" w:rsidRPr="005F5EF0" w:rsidRDefault="00014DB9" w:rsidP="00014DB9">
      <w:pPr>
        <w:rPr>
          <w:sz w:val="16"/>
          <w:szCs w:val="16"/>
        </w:rPr>
      </w:pPr>
      <w:r w:rsidRPr="005F5EF0">
        <w:rPr>
          <w:sz w:val="16"/>
          <w:szCs w:val="16"/>
        </w:rPr>
        <w:t>BTC-FUR-REQ-247389/B-Primary Device Setting</w:t>
      </w:r>
    </w:p>
    <w:p w:rsidR="00014DB9" w:rsidRPr="005F5EF0" w:rsidRDefault="00014DB9" w:rsidP="00014DB9">
      <w:pPr>
        <w:rPr>
          <w:sz w:val="16"/>
          <w:szCs w:val="16"/>
        </w:rPr>
      </w:pPr>
      <w:r w:rsidRPr="005F5EF0">
        <w:rPr>
          <w:sz w:val="16"/>
          <w:szCs w:val="16"/>
        </w:rPr>
        <w:t>BTP-FUR-REQ-033776/C-Discovery Mode (Find Devices) (TcSE ROIN-295151-2)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Audio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Infotainment System and device support Bluetooth 2.1 or above.</w:t>
            </w:r>
          </w:p>
          <w:p w:rsidR="00014DB9" w:rsidRDefault="00014DB9">
            <w:pPr>
              <w:rPr>
                <w:rFonts w:cs="Arial"/>
              </w:rPr>
            </w:pPr>
            <w:r>
              <w:rPr>
                <w:rFonts w:cs="Arial"/>
              </w:rPr>
              <w:t xml:space="preserve">Infotainment system must be on. </w:t>
            </w:r>
          </w:p>
          <w:p w:rsidR="00014DB9" w:rsidRDefault="00014DB9">
            <w:pPr>
              <w:rPr>
                <w:rFonts w:cs="Arial"/>
              </w:rPr>
            </w:pPr>
            <w:r>
              <w:rPr>
                <w:rFonts w:cs="Arial"/>
              </w:rPr>
              <w:t>Bluetooth must be on in In-Vehicle Infotainment System and mobile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opts to add a new audio device</w:t>
            </w:r>
          </w:p>
          <w:p w:rsidR="00014DB9" w:rsidRDefault="00014DB9">
            <w:pPr>
              <w:rPr>
                <w:rFonts w:cs="Arial"/>
              </w:rPr>
            </w:pPr>
            <w:r>
              <w:rPr>
                <w:rFonts w:cs="Arial"/>
              </w:rPr>
              <w:t>In-Vehicle Infotainment System is placed into discovery mode.</w:t>
            </w:r>
          </w:p>
          <w:p w:rsidR="00014DB9" w:rsidRDefault="00014DB9">
            <w:pPr>
              <w:rPr>
                <w:rFonts w:cs="Arial"/>
              </w:rPr>
            </w:pPr>
            <w:r>
              <w:rPr>
                <w:rFonts w:cs="Arial"/>
              </w:rPr>
              <w:t>The In-Vehicle Infotainment System searches for available devices to pair with.</w:t>
            </w:r>
          </w:p>
          <w:p w:rsidR="00014DB9" w:rsidRDefault="00014DB9">
            <w:pPr>
              <w:rPr>
                <w:rFonts w:cs="Arial"/>
              </w:rPr>
            </w:pPr>
            <w:r>
              <w:rPr>
                <w:rFonts w:cs="Arial"/>
              </w:rPr>
              <w:t>The In-Vehicle Infotainment System displays all of the available devices</w:t>
            </w:r>
          </w:p>
          <w:p w:rsidR="00014DB9" w:rsidRDefault="00014DB9">
            <w:pPr>
              <w:rPr>
                <w:rFonts w:cs="Arial"/>
              </w:rPr>
            </w:pPr>
            <w:r>
              <w:rPr>
                <w:rFonts w:cs="Arial"/>
              </w:rPr>
              <w:t>Customer chooses one of the devices.</w:t>
            </w:r>
          </w:p>
          <w:p w:rsidR="00014DB9" w:rsidRDefault="00014DB9">
            <w:pPr>
              <w:rPr>
                <w:rFonts w:cs="Arial"/>
              </w:rPr>
            </w:pPr>
            <w:r>
              <w:rPr>
                <w:rFonts w:cs="Arial"/>
              </w:rPr>
              <w:t>The In-Vehicle Infotainment System initiates pairing with the selected device, and displays Secure Simple PIN.</w:t>
            </w:r>
          </w:p>
          <w:p w:rsidR="00014DB9" w:rsidRDefault="00014DB9">
            <w:pPr>
              <w:rPr>
                <w:rFonts w:cs="Arial"/>
              </w:rPr>
            </w:pPr>
            <w:r>
              <w:rPr>
                <w:rFonts w:cs="Arial"/>
              </w:rPr>
              <w:t>Customer confirms that Secure Simple PIN is the same on In-Vehicle Infotainment System and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The In-Vehicle Infotainment System is paired to the device.</w:t>
            </w:r>
          </w:p>
          <w:p w:rsidR="00014DB9" w:rsidRDefault="00014DB9" w:rsidP="00014DB9">
            <w:pPr>
              <w:rPr>
                <w:rFonts w:cs="Arial"/>
              </w:rPr>
            </w:pPr>
            <w:r>
              <w:rPr>
                <w:rFonts w:cs="Arial"/>
              </w:rPr>
              <w:t>When no other device was paired before the newly paired device will be set as favorite device.</w:t>
            </w:r>
          </w:p>
          <w:p w:rsidR="00014DB9" w:rsidRDefault="00014DB9">
            <w:pPr>
              <w:rPr>
                <w:rFonts w:cs="Arial"/>
              </w:rPr>
            </w:pPr>
            <w:r>
              <w:rPr>
                <w:rFonts w:cs="Arial"/>
              </w:rPr>
              <w:t>When another device was paired already the In-Vehicle Infotainment System might provide the Customer with the option to set the newly paired device as favorite.</w:t>
            </w:r>
          </w:p>
          <w:p w:rsidR="00014DB9" w:rsidRDefault="00014DB9">
            <w:pPr>
              <w:rPr>
                <w:rFonts w:cs="Arial"/>
              </w:rPr>
            </w:pPr>
            <w:r>
              <w:rPr>
                <w:rFonts w:cs="Arial"/>
              </w:rPr>
              <w:t xml:space="preserve">A connection is established between the device and In-Vehicle Infotainment System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lastRenderedPageBreak/>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lang w:eastAsia="zh-CN"/>
              </w:rPr>
            </w:pPr>
            <w:r>
              <w:rPr>
                <w:rFonts w:cs="Arial"/>
                <w:lang w:eastAsia="zh-CN"/>
              </w:rPr>
              <w:t>E1 - Customer chooses ‘No’ the PIN doesn’t match on the In-Vehicle Infotainment System.</w:t>
            </w:r>
          </w:p>
          <w:p w:rsidR="00014DB9" w:rsidRDefault="00014DB9">
            <w:pPr>
              <w:rPr>
                <w:rFonts w:cs="Arial"/>
                <w:lang w:eastAsia="zh-CN"/>
              </w:rPr>
            </w:pPr>
            <w:r>
              <w:rPr>
                <w:rFonts w:cs="Arial"/>
                <w:lang w:eastAsia="zh-CN"/>
              </w:rPr>
              <w:t>E2 - Customer chooses ‘No’ the PIN doesn’t match on the device.</w:t>
            </w:r>
          </w:p>
          <w:p w:rsidR="00014DB9" w:rsidRDefault="00014DB9">
            <w:pPr>
              <w:rPr>
                <w:rFonts w:cs="Arial"/>
                <w:lang w:eastAsia="zh-CN"/>
              </w:rPr>
            </w:pPr>
            <w:r>
              <w:rPr>
                <w:rFonts w:cs="Arial"/>
                <w:lang w:eastAsia="zh-CN"/>
              </w:rPr>
              <w:t>E3 - Customer does not initiate pairing from device.</w:t>
            </w:r>
          </w:p>
          <w:p w:rsidR="00014DB9" w:rsidRDefault="00014DB9">
            <w:pPr>
              <w:rPr>
                <w:rFonts w:cs="Arial"/>
                <w:lang w:eastAsia="zh-CN"/>
              </w:rPr>
            </w:pPr>
            <w:r>
              <w:rPr>
                <w:rFonts w:cs="Arial"/>
                <w:lang w:eastAsia="zh-CN"/>
              </w:rPr>
              <w:t>E4 - Unexpected Device Disconnect During Pairing.</w:t>
            </w:r>
          </w:p>
          <w:p w:rsidR="00014DB9" w:rsidRDefault="00014DB9">
            <w:pPr>
              <w:rPr>
                <w:rFonts w:cs="Arial"/>
                <w:lang w:eastAsia="zh-CN"/>
              </w:rPr>
            </w:pPr>
            <w:r>
              <w:rPr>
                <w:rFonts w:cs="Arial"/>
                <w:lang w:eastAsia="zh-CN"/>
              </w:rPr>
              <w:t>E5 - Pairing Fails.</w:t>
            </w:r>
          </w:p>
          <w:p w:rsidR="00014DB9" w:rsidRDefault="00014DB9">
            <w:pPr>
              <w:rPr>
                <w:rFonts w:cs="Arial"/>
                <w:lang w:eastAsia="zh-CN"/>
              </w:rPr>
            </w:pPr>
            <w:r>
              <w:rPr>
                <w:rFonts w:cs="Arial"/>
                <w:lang w:eastAsia="zh-CN"/>
              </w:rPr>
              <w:t>E6 - Customer initiates pairing but does not confirm PIN.</w:t>
            </w:r>
          </w:p>
          <w:p w:rsidR="00014DB9" w:rsidRDefault="00014DB9">
            <w:pPr>
              <w:rPr>
                <w:rFonts w:cs="Arial"/>
                <w:lang w:eastAsia="zh-CN"/>
              </w:rPr>
            </w:pPr>
            <w:r>
              <w:rPr>
                <w:rFonts w:cs="Arial"/>
                <w:lang w:eastAsia="zh-CN"/>
              </w:rPr>
              <w:t>E7 - Connection Cannot be established for audio source.</w:t>
            </w:r>
          </w:p>
          <w:p w:rsidR="00014DB9" w:rsidRDefault="00014DB9">
            <w:pPr>
              <w:rPr>
                <w:rFonts w:cs="Arial"/>
              </w:rPr>
            </w:pPr>
            <w:r>
              <w:rPr>
                <w:rFonts w:cs="Arial"/>
                <w:lang w:eastAsia="zh-CN"/>
              </w:rPr>
              <w:t>E8 - Connection Cannot be established for audio control.</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V-HMI</w:t>
            </w:r>
          </w:p>
          <w:p w:rsidR="00014DB9" w:rsidRDefault="00014DB9">
            <w:pPr>
              <w:rPr>
                <w:rFonts w:cs="Arial"/>
              </w:rPr>
            </w:pPr>
            <w:r>
              <w:rPr>
                <w:rFonts w:cs="Arial"/>
              </w:rPr>
              <w:t>G-HMI</w:t>
            </w:r>
          </w:p>
        </w:tc>
      </w:tr>
    </w:tbl>
    <w:p w:rsidR="00014DB9" w:rsidRDefault="00014DB9"/>
    <w:p w:rsidR="00014DB9" w:rsidRDefault="00014DB9" w:rsidP="00014DB9">
      <w:pPr>
        <w:pStyle w:val="Heading4"/>
      </w:pPr>
      <w:r>
        <w:t>BTP-UC-REQ-033767/C-Pairing an Audio Device via SSP with other Device(s) connected – Discovery Mode (TcSE ROIN-290861-1)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BTP-FUR-REQ-033773/B-Secure Simple Pairing (TcSE ROIN-295148-2)</w:t>
      </w:r>
    </w:p>
    <w:p w:rsidR="00014DB9" w:rsidRPr="005F5EF0" w:rsidRDefault="00014DB9" w:rsidP="00014DB9">
      <w:pPr>
        <w:rPr>
          <w:sz w:val="16"/>
          <w:szCs w:val="16"/>
        </w:rPr>
      </w:pPr>
      <w:r w:rsidRPr="005F5EF0">
        <w:rPr>
          <w:sz w:val="16"/>
          <w:szCs w:val="16"/>
        </w:rPr>
        <w:t>BTC-FUR-REQ-247389/B-Primary Device Setting</w:t>
      </w:r>
    </w:p>
    <w:p w:rsidR="00014DB9" w:rsidRPr="005F5EF0" w:rsidRDefault="00014DB9" w:rsidP="00014DB9">
      <w:pPr>
        <w:rPr>
          <w:sz w:val="16"/>
          <w:szCs w:val="16"/>
        </w:rPr>
      </w:pPr>
      <w:r w:rsidRPr="005F5EF0">
        <w:rPr>
          <w:sz w:val="16"/>
          <w:szCs w:val="16"/>
        </w:rPr>
        <w:t>BTP-FUR-REQ-033779/E-Pairing Process (TcSE ROIN-295154-2)</w:t>
      </w:r>
    </w:p>
    <w:p w:rsidR="00014DB9" w:rsidRPr="005F5EF0" w:rsidRDefault="00014DB9" w:rsidP="00014DB9">
      <w:pPr>
        <w:rPr>
          <w:sz w:val="16"/>
          <w:szCs w:val="16"/>
        </w:rPr>
      </w:pPr>
      <w:r w:rsidRPr="005F5EF0">
        <w:rPr>
          <w:sz w:val="16"/>
          <w:szCs w:val="16"/>
        </w:rPr>
        <w:t>BTP-FUR-REQ-033776/C-Discovery Mode (Find Devices) (TcSE ROIN-295151-2)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Audio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Infotainment System and device support Bluetooth 2.1 or above.</w:t>
            </w:r>
          </w:p>
          <w:p w:rsidR="00014DB9" w:rsidRDefault="00014DB9">
            <w:pPr>
              <w:rPr>
                <w:rFonts w:cs="Arial"/>
              </w:rPr>
            </w:pPr>
            <w:r>
              <w:rPr>
                <w:rFonts w:cs="Arial"/>
              </w:rPr>
              <w:t>Device(s) paired to In-Vehicle Infotainment System</w:t>
            </w:r>
          </w:p>
          <w:p w:rsidR="00014DB9" w:rsidRDefault="00014DB9" w:rsidP="00014DB9">
            <w:pPr>
              <w:rPr>
                <w:rFonts w:cs="Arial"/>
              </w:rPr>
            </w:pPr>
            <w:r>
              <w:rPr>
                <w:rFonts w:cs="Arial"/>
              </w:rPr>
              <w:t>Device(s) connected to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opts to add a new audio device.</w:t>
            </w:r>
          </w:p>
          <w:p w:rsidR="00014DB9" w:rsidRDefault="00014DB9">
            <w:pPr>
              <w:rPr>
                <w:rFonts w:cs="Arial"/>
              </w:rPr>
            </w:pPr>
            <w:r>
              <w:rPr>
                <w:rFonts w:cs="Arial"/>
              </w:rPr>
              <w:t>In-Vehicle infotainment system is placed into discovery mode.</w:t>
            </w:r>
          </w:p>
          <w:p w:rsidR="00014DB9" w:rsidRDefault="00014DB9">
            <w:pPr>
              <w:rPr>
                <w:rFonts w:cs="Arial"/>
              </w:rPr>
            </w:pPr>
            <w:r>
              <w:rPr>
                <w:rFonts w:cs="Arial"/>
              </w:rPr>
              <w:t>The In-Vehicle Infotainment System searches for available devices to pair with.</w:t>
            </w:r>
          </w:p>
          <w:p w:rsidR="00014DB9" w:rsidRDefault="00014DB9">
            <w:pPr>
              <w:rPr>
                <w:rFonts w:cs="Arial"/>
              </w:rPr>
            </w:pPr>
            <w:r>
              <w:rPr>
                <w:rFonts w:cs="Arial"/>
              </w:rPr>
              <w:t>The In-Vehicle Infotainment System displays all of the available devices</w:t>
            </w:r>
          </w:p>
          <w:p w:rsidR="00014DB9" w:rsidRDefault="00014DB9">
            <w:pPr>
              <w:rPr>
                <w:rFonts w:cs="Arial"/>
              </w:rPr>
            </w:pPr>
            <w:r>
              <w:rPr>
                <w:rFonts w:cs="Arial"/>
              </w:rPr>
              <w:t>Customer chooses one of the devices.</w:t>
            </w:r>
          </w:p>
          <w:p w:rsidR="00014DB9" w:rsidRDefault="00014DB9">
            <w:pPr>
              <w:rPr>
                <w:rFonts w:cs="Arial"/>
              </w:rPr>
            </w:pPr>
            <w:r>
              <w:rPr>
                <w:rFonts w:cs="Arial"/>
              </w:rPr>
              <w:t>The In-Vehicle Infotainment System initiates pairing with the selected device, and displays the secure Simple PIN.</w:t>
            </w:r>
          </w:p>
          <w:p w:rsidR="00014DB9" w:rsidRDefault="00014DB9">
            <w:pPr>
              <w:rPr>
                <w:rFonts w:cs="Arial"/>
              </w:rPr>
            </w:pPr>
            <w:r>
              <w:rPr>
                <w:rFonts w:cs="Arial"/>
              </w:rPr>
              <w:t>Customer confirms that Secure Simple PIN is the same on In-Vehicle Infotainment System and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The In-Vehicle Infotainment System is disconnected from the previously connected device(s).</w:t>
            </w:r>
          </w:p>
          <w:p w:rsidR="00014DB9" w:rsidRDefault="00014DB9" w:rsidP="00014DB9">
            <w:pPr>
              <w:rPr>
                <w:rFonts w:cs="Arial"/>
              </w:rPr>
            </w:pPr>
            <w:r>
              <w:rPr>
                <w:rFonts w:cs="Arial"/>
              </w:rPr>
              <w:t>The In-Vehicle Infotainment System is paired to the new device and provides the Customer with the option to set the device to favorite.</w:t>
            </w:r>
          </w:p>
          <w:p w:rsidR="00014DB9" w:rsidRDefault="00014DB9" w:rsidP="00014DB9">
            <w:pPr>
              <w:rPr>
                <w:rFonts w:cs="Arial"/>
              </w:rPr>
            </w:pPr>
            <w:r>
              <w:rPr>
                <w:rFonts w:cs="Arial"/>
              </w:rPr>
              <w:t>A connection is established between the newly paired audio device and In-Vehicle Infotainment System.</w:t>
            </w:r>
          </w:p>
          <w:p w:rsidR="00014DB9" w:rsidRDefault="00014DB9" w:rsidP="00014DB9">
            <w:pPr>
              <w:rPr>
                <w:rFonts w:cs="Arial"/>
              </w:rPr>
            </w:pPr>
            <w:r>
              <w:rPr>
                <w:rFonts w:cs="Arial"/>
              </w:rPr>
              <w:t>If the previously connected device was connected for Phone functionality then the device shall be re-connected for Phone functionality again.</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lang w:eastAsia="zh-CN"/>
              </w:rPr>
            </w:pPr>
            <w:r>
              <w:rPr>
                <w:rFonts w:cs="Arial"/>
                <w:lang w:eastAsia="zh-CN"/>
              </w:rPr>
              <w:t>E1 - Customer chooses ‘No’ the PIN doesn’t match on the In-Vehicle Infotainment System.</w:t>
            </w:r>
          </w:p>
          <w:p w:rsidR="00014DB9" w:rsidRDefault="00014DB9">
            <w:pPr>
              <w:rPr>
                <w:rFonts w:cs="Arial"/>
                <w:lang w:eastAsia="zh-CN"/>
              </w:rPr>
            </w:pPr>
            <w:r>
              <w:rPr>
                <w:rFonts w:cs="Arial"/>
                <w:lang w:eastAsia="zh-CN"/>
              </w:rPr>
              <w:t>E2 - Customer chooses ‘No’ the PIN doesn’t match on the device.</w:t>
            </w:r>
          </w:p>
          <w:p w:rsidR="00014DB9" w:rsidRDefault="00014DB9">
            <w:pPr>
              <w:rPr>
                <w:rFonts w:cs="Arial"/>
                <w:lang w:eastAsia="zh-CN"/>
              </w:rPr>
            </w:pPr>
            <w:r>
              <w:rPr>
                <w:rFonts w:cs="Arial"/>
                <w:lang w:eastAsia="zh-CN"/>
              </w:rPr>
              <w:t>E3 - Customer does not initiate pairing from device.</w:t>
            </w:r>
          </w:p>
          <w:p w:rsidR="00014DB9" w:rsidRDefault="00014DB9">
            <w:pPr>
              <w:rPr>
                <w:rFonts w:cs="Arial"/>
                <w:lang w:eastAsia="zh-CN"/>
              </w:rPr>
            </w:pPr>
            <w:r>
              <w:rPr>
                <w:rFonts w:cs="Arial"/>
                <w:lang w:eastAsia="zh-CN"/>
              </w:rPr>
              <w:t>E4 - Unexpected Device Disconnect During Pairing.</w:t>
            </w:r>
          </w:p>
          <w:p w:rsidR="00014DB9" w:rsidRDefault="00014DB9">
            <w:pPr>
              <w:rPr>
                <w:rFonts w:cs="Arial"/>
                <w:lang w:eastAsia="zh-CN"/>
              </w:rPr>
            </w:pPr>
            <w:r>
              <w:rPr>
                <w:rFonts w:cs="Arial"/>
                <w:lang w:eastAsia="zh-CN"/>
              </w:rPr>
              <w:t>E5 - Pairing Fails.</w:t>
            </w:r>
          </w:p>
          <w:p w:rsidR="00014DB9" w:rsidRDefault="00014DB9">
            <w:pPr>
              <w:rPr>
                <w:rFonts w:cs="Arial"/>
                <w:lang w:eastAsia="zh-CN"/>
              </w:rPr>
            </w:pPr>
            <w:r>
              <w:rPr>
                <w:rFonts w:cs="Arial"/>
                <w:lang w:eastAsia="zh-CN"/>
              </w:rPr>
              <w:t>E6 - Customer initiates pairing but does not confirm PIN.</w:t>
            </w:r>
          </w:p>
          <w:p w:rsidR="00014DB9" w:rsidRDefault="00014DB9">
            <w:pPr>
              <w:rPr>
                <w:rFonts w:cs="Arial"/>
                <w:lang w:eastAsia="zh-CN"/>
              </w:rPr>
            </w:pPr>
            <w:r>
              <w:rPr>
                <w:rFonts w:cs="Arial"/>
                <w:lang w:eastAsia="zh-CN"/>
              </w:rPr>
              <w:t>E7 - Connection Cannot be established for audio source.</w:t>
            </w:r>
          </w:p>
          <w:p w:rsidR="00014DB9" w:rsidRDefault="00014DB9">
            <w:pPr>
              <w:rPr>
                <w:rFonts w:cs="Arial"/>
              </w:rPr>
            </w:pPr>
            <w:r>
              <w:rPr>
                <w:rFonts w:cs="Arial"/>
                <w:lang w:eastAsia="zh-CN"/>
              </w:rPr>
              <w:t>E8 - Connection Cannot be established for audio control.</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V-HMI</w:t>
            </w:r>
          </w:p>
          <w:p w:rsidR="00014DB9" w:rsidRDefault="00014DB9">
            <w:pPr>
              <w:rPr>
                <w:rFonts w:cs="Arial"/>
              </w:rPr>
            </w:pPr>
            <w:r>
              <w:rPr>
                <w:rFonts w:cs="Arial"/>
              </w:rPr>
              <w:t>G-HMI</w:t>
            </w:r>
          </w:p>
        </w:tc>
      </w:tr>
    </w:tbl>
    <w:p w:rsidR="00014DB9" w:rsidRDefault="00014DB9"/>
    <w:p w:rsidR="00014DB9" w:rsidRDefault="00014DB9"/>
    <w:p w:rsidR="00014DB9" w:rsidRDefault="00014DB9" w:rsidP="00014DB9">
      <w:pPr>
        <w:pStyle w:val="Heading4"/>
      </w:pPr>
      <w:r>
        <w:lastRenderedPageBreak/>
        <w:t>BTP-UC-REQ-033768/C-Pairing an Audio Device via non-SSP – Discoverable Mode (TcSE ROIN-290862-1)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BTP-FUR-REQ-033779/E-Pairing Process (TcSE ROIN-295154-2)</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BTP-FUR-REQ-033774/B-Legacy Pairing (TcSE ROIN-295149-1)</w:t>
      </w:r>
    </w:p>
    <w:p w:rsidR="00014DB9" w:rsidRPr="005F5EF0" w:rsidRDefault="00014DB9" w:rsidP="00014DB9">
      <w:pPr>
        <w:rPr>
          <w:sz w:val="16"/>
          <w:szCs w:val="16"/>
        </w:rPr>
      </w:pPr>
      <w:r w:rsidRPr="005F5EF0">
        <w:rPr>
          <w:sz w:val="16"/>
          <w:szCs w:val="16"/>
        </w:rPr>
        <w:t>BTP-FUR-REQ-033777/C-Discoverable Mode (Find In-Vehicle Infotainment System) (TcSE ROIN-295152-2)</w:t>
      </w:r>
    </w:p>
    <w:p w:rsidR="00014DB9" w:rsidRPr="005F5EF0" w:rsidRDefault="00014DB9" w:rsidP="00014DB9">
      <w:pPr>
        <w:rPr>
          <w:sz w:val="16"/>
          <w:szCs w:val="16"/>
        </w:rPr>
      </w:pPr>
      <w:r w:rsidRPr="005F5EF0">
        <w:rPr>
          <w:sz w:val="16"/>
          <w:szCs w:val="16"/>
        </w:rPr>
        <w:t>BTC-FUR-REQ-247389/B-Primary Device Setting</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Audio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Infotainment System and device support Bluetooth 2.0 or below</w:t>
            </w:r>
          </w:p>
          <w:p w:rsidR="00014DB9" w:rsidRDefault="00014DB9">
            <w:pPr>
              <w:rPr>
                <w:rFonts w:cs="Arial"/>
              </w:rPr>
            </w:pPr>
            <w:r>
              <w:rPr>
                <w:rFonts w:cs="Arial"/>
              </w:rPr>
              <w:t xml:space="preserve">Infotainment system must be on. </w:t>
            </w:r>
          </w:p>
          <w:p w:rsidR="00014DB9" w:rsidRDefault="00014DB9">
            <w:pPr>
              <w:rPr>
                <w:rFonts w:cs="Arial"/>
              </w:rPr>
            </w:pPr>
            <w:r>
              <w:rPr>
                <w:rFonts w:cs="Arial"/>
              </w:rPr>
              <w:t>Bluetooth must be on in In-Vehicle Infotainment System and mobile device(s).</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opts to add a new audio device</w:t>
            </w:r>
          </w:p>
          <w:p w:rsidR="00014DB9" w:rsidRDefault="00014DB9">
            <w:pPr>
              <w:rPr>
                <w:rFonts w:cs="Arial"/>
              </w:rPr>
            </w:pPr>
            <w:r>
              <w:rPr>
                <w:rFonts w:cs="Arial"/>
              </w:rPr>
              <w:t>In-Vehicle infotainment system is placed into discoverable mode</w:t>
            </w:r>
          </w:p>
          <w:p w:rsidR="00014DB9" w:rsidRDefault="00014DB9">
            <w:pPr>
              <w:rPr>
                <w:rFonts w:cs="Arial"/>
              </w:rPr>
            </w:pPr>
            <w:r>
              <w:rPr>
                <w:rFonts w:cs="Arial"/>
              </w:rPr>
              <w:t>Customer searches for system from their device.</w:t>
            </w:r>
          </w:p>
          <w:p w:rsidR="00014DB9" w:rsidRDefault="00014DB9">
            <w:pPr>
              <w:rPr>
                <w:rFonts w:cs="Arial"/>
              </w:rPr>
            </w:pPr>
            <w:r>
              <w:rPr>
                <w:rFonts w:cs="Arial"/>
              </w:rPr>
              <w:t>Customer selects system from their device</w:t>
            </w:r>
          </w:p>
          <w:p w:rsidR="00014DB9" w:rsidRDefault="00014DB9">
            <w:pPr>
              <w:rPr>
                <w:rFonts w:cs="Arial"/>
              </w:rPr>
            </w:pPr>
            <w:r>
              <w:rPr>
                <w:rFonts w:cs="Arial"/>
              </w:rPr>
              <w:t>Customer inputs the same PIN within the Audio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The In-Vehicle Infotainment System is paired to the device.</w:t>
            </w:r>
          </w:p>
          <w:p w:rsidR="00014DB9" w:rsidRDefault="00014DB9" w:rsidP="00014DB9">
            <w:pPr>
              <w:rPr>
                <w:rFonts w:cs="Arial"/>
              </w:rPr>
            </w:pPr>
            <w:r>
              <w:rPr>
                <w:rFonts w:cs="Arial"/>
              </w:rPr>
              <w:t>When no other device was paired before the newly paired device will be set as favorite device.</w:t>
            </w:r>
          </w:p>
          <w:p w:rsidR="00014DB9" w:rsidRDefault="00014DB9">
            <w:pPr>
              <w:rPr>
                <w:rFonts w:cs="Arial"/>
              </w:rPr>
            </w:pPr>
            <w:r>
              <w:rPr>
                <w:rFonts w:cs="Arial"/>
              </w:rPr>
              <w:t>When another device was paired already the In-Vehicle Infotainment System might provide the Customer with the option to set the newly paired device as favorite.</w:t>
            </w:r>
          </w:p>
          <w:p w:rsidR="00014DB9" w:rsidRDefault="00014DB9" w:rsidP="00014DB9">
            <w:pPr>
              <w:rPr>
                <w:rFonts w:cs="Arial"/>
              </w:rPr>
            </w:pPr>
            <w:r>
              <w:rPr>
                <w:rFonts w:cs="Arial"/>
              </w:rPr>
              <w:t>A connection is established between the device and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E1 - Customer does not enter PIN on Device.</w:t>
            </w:r>
          </w:p>
          <w:p w:rsidR="00014DB9" w:rsidRDefault="00014DB9">
            <w:pPr>
              <w:rPr>
                <w:rFonts w:cs="Arial"/>
              </w:rPr>
            </w:pPr>
            <w:r>
              <w:rPr>
                <w:rFonts w:cs="Arial"/>
              </w:rPr>
              <w:t>E2 - Customer inputs the incorrect PIN in Device.</w:t>
            </w:r>
          </w:p>
          <w:p w:rsidR="00014DB9" w:rsidRDefault="00014DB9">
            <w:pPr>
              <w:rPr>
                <w:rFonts w:cs="Arial"/>
                <w:lang w:eastAsia="zh-CN"/>
              </w:rPr>
            </w:pPr>
            <w:r>
              <w:rPr>
                <w:rFonts w:cs="Arial"/>
                <w:lang w:eastAsia="zh-CN"/>
              </w:rPr>
              <w:t>E3 - Customer does not initiate pairing from device.</w:t>
            </w:r>
          </w:p>
          <w:p w:rsidR="00014DB9" w:rsidRDefault="00014DB9">
            <w:pPr>
              <w:rPr>
                <w:rFonts w:cs="Arial"/>
                <w:lang w:eastAsia="zh-CN"/>
              </w:rPr>
            </w:pPr>
            <w:r>
              <w:rPr>
                <w:rFonts w:cs="Arial"/>
                <w:lang w:eastAsia="zh-CN"/>
              </w:rPr>
              <w:t>E4 - Unexpected Device Disconnect During Pairing.</w:t>
            </w:r>
          </w:p>
          <w:p w:rsidR="00014DB9" w:rsidRDefault="00014DB9">
            <w:pPr>
              <w:rPr>
                <w:rFonts w:cs="Arial"/>
                <w:lang w:eastAsia="zh-CN"/>
              </w:rPr>
            </w:pPr>
            <w:r>
              <w:rPr>
                <w:rFonts w:cs="Arial"/>
                <w:lang w:eastAsia="zh-CN"/>
              </w:rPr>
              <w:t>E5 - Pairing Fails.</w:t>
            </w:r>
          </w:p>
          <w:p w:rsidR="00014DB9" w:rsidRDefault="00014DB9">
            <w:pPr>
              <w:rPr>
                <w:rFonts w:cs="Arial"/>
                <w:lang w:eastAsia="zh-CN"/>
              </w:rPr>
            </w:pPr>
            <w:r>
              <w:rPr>
                <w:rFonts w:cs="Arial"/>
                <w:lang w:eastAsia="zh-CN"/>
              </w:rPr>
              <w:t>E6 - Connection Cannot be established for audio source.</w:t>
            </w:r>
          </w:p>
          <w:p w:rsidR="00014DB9" w:rsidRDefault="00014DB9">
            <w:pPr>
              <w:rPr>
                <w:rFonts w:cs="Arial"/>
              </w:rPr>
            </w:pPr>
            <w:r>
              <w:rPr>
                <w:rFonts w:cs="Arial"/>
                <w:lang w:eastAsia="zh-CN"/>
              </w:rPr>
              <w:t>E7 - Connection Cannot be established for audio control.</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V-HMI</w:t>
            </w:r>
          </w:p>
          <w:p w:rsidR="00014DB9" w:rsidRDefault="00014DB9">
            <w:pPr>
              <w:rPr>
                <w:rFonts w:cs="Arial"/>
              </w:rPr>
            </w:pPr>
            <w:r>
              <w:rPr>
                <w:rFonts w:cs="Arial"/>
              </w:rPr>
              <w:t>G-HMI</w:t>
            </w:r>
          </w:p>
        </w:tc>
      </w:tr>
    </w:tbl>
    <w:p w:rsidR="00014DB9" w:rsidRDefault="00014DB9"/>
    <w:p w:rsidR="00014DB9" w:rsidRDefault="00014DB9" w:rsidP="00014DB9">
      <w:pPr>
        <w:pStyle w:val="Heading4"/>
      </w:pPr>
      <w:r>
        <w:t>BTP-UC-REQ-033769/B-Pairing an Audio Device via non-SSP with other Device(s) connected – Discoverable Mode (TcSE ROIN-290863-1)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BTP-FUR-REQ-033774/B-Legacy Pairing (TcSE ROIN-295149-1)</w:t>
      </w:r>
    </w:p>
    <w:p w:rsidR="00014DB9" w:rsidRPr="005F5EF0" w:rsidRDefault="00014DB9" w:rsidP="00014DB9">
      <w:pPr>
        <w:rPr>
          <w:sz w:val="16"/>
          <w:szCs w:val="16"/>
        </w:rPr>
      </w:pPr>
      <w:r w:rsidRPr="005F5EF0">
        <w:rPr>
          <w:sz w:val="16"/>
          <w:szCs w:val="16"/>
        </w:rPr>
        <w:t>BTP-FUR-REQ-033777/C-Discoverable Mode (Find In-Vehicle Infotainment System) (TcSE ROIN-295152-2)</w:t>
      </w:r>
    </w:p>
    <w:p w:rsidR="00014DB9" w:rsidRPr="005F5EF0" w:rsidRDefault="00014DB9" w:rsidP="00014DB9">
      <w:pPr>
        <w:rPr>
          <w:sz w:val="16"/>
          <w:szCs w:val="16"/>
        </w:rPr>
      </w:pPr>
      <w:r w:rsidRPr="005F5EF0">
        <w:rPr>
          <w:sz w:val="16"/>
          <w:szCs w:val="16"/>
        </w:rPr>
        <w:t>BTC-FUR-REQ-247389/B-Primary Device Setting</w:t>
      </w:r>
    </w:p>
    <w:p w:rsidR="00014DB9" w:rsidRPr="005F5EF0" w:rsidRDefault="00014DB9" w:rsidP="00014DB9">
      <w:pPr>
        <w:rPr>
          <w:sz w:val="16"/>
          <w:szCs w:val="16"/>
        </w:rPr>
      </w:pPr>
      <w:r w:rsidRPr="005F5EF0">
        <w:rPr>
          <w:sz w:val="16"/>
          <w:szCs w:val="16"/>
        </w:rPr>
        <w:t>BTP-FUR-REQ-033779/E-Pairing Process (TcSE ROIN-295154-2)</w:t>
      </w:r>
    </w:p>
    <w:p w:rsidR="00014DB9" w:rsidRPr="005F5EF0" w:rsidRDefault="00014DB9" w:rsidP="00014DB9">
      <w:pPr>
        <w:rPr>
          <w:sz w:val="16"/>
          <w:szCs w:val="16"/>
        </w:rPr>
      </w:pPr>
      <w:r w:rsidRPr="005F5EF0">
        <w:rPr>
          <w:sz w:val="16"/>
          <w:szCs w:val="16"/>
        </w:rPr>
        <w:t>BTC-FUR-REQ-194148/B-Device Friendly Name</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Audio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Infotainment System and device support Bluetooth 2.1 or above.</w:t>
            </w:r>
          </w:p>
          <w:p w:rsidR="00014DB9" w:rsidRDefault="00014DB9">
            <w:pPr>
              <w:rPr>
                <w:rFonts w:cs="Arial"/>
              </w:rPr>
            </w:pPr>
            <w:r>
              <w:rPr>
                <w:rFonts w:cs="Arial"/>
              </w:rPr>
              <w:t>Audio device is paired to In-Vehicle Infotainment System</w:t>
            </w:r>
          </w:p>
          <w:p w:rsidR="00014DB9" w:rsidRDefault="00014DB9">
            <w:pPr>
              <w:rPr>
                <w:rFonts w:cs="Arial"/>
              </w:rPr>
            </w:pPr>
            <w:r>
              <w:rPr>
                <w:rFonts w:cs="Arial"/>
              </w:rPr>
              <w:t>Audio device is connected to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opts to add a new audio device.</w:t>
            </w:r>
          </w:p>
          <w:p w:rsidR="00014DB9" w:rsidRDefault="00014DB9">
            <w:pPr>
              <w:rPr>
                <w:rFonts w:cs="Arial"/>
              </w:rPr>
            </w:pPr>
            <w:r>
              <w:rPr>
                <w:rFonts w:cs="Arial"/>
              </w:rPr>
              <w:t>In-Vehicle Infotainment System is placed into discoverable mode</w:t>
            </w:r>
          </w:p>
          <w:p w:rsidR="00014DB9" w:rsidRDefault="00014DB9">
            <w:pPr>
              <w:rPr>
                <w:rFonts w:cs="Arial"/>
              </w:rPr>
            </w:pPr>
            <w:r>
              <w:rPr>
                <w:rFonts w:cs="Arial"/>
              </w:rPr>
              <w:t>Customer searches for system from their device.</w:t>
            </w:r>
          </w:p>
          <w:p w:rsidR="00014DB9" w:rsidRDefault="00014DB9">
            <w:pPr>
              <w:rPr>
                <w:rFonts w:cs="Arial"/>
              </w:rPr>
            </w:pPr>
            <w:r>
              <w:rPr>
                <w:rFonts w:cs="Arial"/>
              </w:rPr>
              <w:t>Customer selects system from their device</w:t>
            </w:r>
          </w:p>
          <w:p w:rsidR="00014DB9" w:rsidRDefault="00014DB9">
            <w:pPr>
              <w:rPr>
                <w:rFonts w:cs="Arial"/>
              </w:rPr>
            </w:pPr>
            <w:r>
              <w:rPr>
                <w:rFonts w:cs="Arial"/>
              </w:rPr>
              <w:t>Customer inputs the same PIN within the Audio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The In-Vehicle Infotainment System is disconnected from the previously connected device(s).</w:t>
            </w:r>
          </w:p>
          <w:p w:rsidR="00014DB9" w:rsidRDefault="00014DB9">
            <w:pPr>
              <w:rPr>
                <w:rFonts w:cs="Arial"/>
              </w:rPr>
            </w:pPr>
            <w:r w:rsidRPr="0020205F">
              <w:rPr>
                <w:rFonts w:cs="Arial"/>
              </w:rPr>
              <w:t xml:space="preserve">The In-Vehicle Infotainment System is paired to the </w:t>
            </w:r>
            <w:r>
              <w:rPr>
                <w:rFonts w:cs="Arial"/>
              </w:rPr>
              <w:t xml:space="preserve">new </w:t>
            </w:r>
            <w:r w:rsidRPr="0020205F">
              <w:rPr>
                <w:rFonts w:cs="Arial"/>
              </w:rPr>
              <w:t>device and provides the Customer with the option to set the device to favorite.</w:t>
            </w:r>
          </w:p>
          <w:p w:rsidR="00014DB9" w:rsidRDefault="00014DB9">
            <w:pPr>
              <w:rPr>
                <w:rFonts w:cs="Arial"/>
              </w:rPr>
            </w:pPr>
            <w:r>
              <w:rPr>
                <w:rFonts w:cs="Arial"/>
              </w:rPr>
              <w:lastRenderedPageBreak/>
              <w:t xml:space="preserve">A connection is established between the newly paired audio device and In-Vehicle Infotainment System.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lastRenderedPageBreak/>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E1 - Customer does not enter PIN on Device.</w:t>
            </w:r>
          </w:p>
          <w:p w:rsidR="00014DB9" w:rsidRDefault="00014DB9">
            <w:pPr>
              <w:rPr>
                <w:rFonts w:cs="Arial"/>
              </w:rPr>
            </w:pPr>
            <w:r>
              <w:rPr>
                <w:rFonts w:cs="Arial"/>
              </w:rPr>
              <w:t>E2 - Customer inputs the incorrect PIN in Device.</w:t>
            </w:r>
          </w:p>
          <w:p w:rsidR="00014DB9" w:rsidRDefault="00014DB9">
            <w:pPr>
              <w:rPr>
                <w:rFonts w:cs="Arial"/>
                <w:lang w:eastAsia="zh-CN"/>
              </w:rPr>
            </w:pPr>
            <w:r>
              <w:rPr>
                <w:rFonts w:cs="Arial"/>
                <w:lang w:eastAsia="zh-CN"/>
              </w:rPr>
              <w:t>E3 - Customer does not initiate pairing from device.</w:t>
            </w:r>
          </w:p>
          <w:p w:rsidR="00014DB9" w:rsidRDefault="00014DB9">
            <w:pPr>
              <w:rPr>
                <w:rFonts w:cs="Arial"/>
                <w:lang w:eastAsia="zh-CN"/>
              </w:rPr>
            </w:pPr>
            <w:r>
              <w:rPr>
                <w:rFonts w:cs="Arial"/>
                <w:lang w:eastAsia="zh-CN"/>
              </w:rPr>
              <w:t>E4 - Unexpected Device Disconnect During Pairing.</w:t>
            </w:r>
          </w:p>
          <w:p w:rsidR="00014DB9" w:rsidRDefault="00014DB9">
            <w:pPr>
              <w:rPr>
                <w:rFonts w:cs="Arial"/>
                <w:lang w:eastAsia="zh-CN"/>
              </w:rPr>
            </w:pPr>
            <w:r>
              <w:rPr>
                <w:rFonts w:cs="Arial"/>
                <w:lang w:eastAsia="zh-CN"/>
              </w:rPr>
              <w:t>E5 - Pairing Fails.</w:t>
            </w:r>
          </w:p>
          <w:p w:rsidR="00014DB9" w:rsidRDefault="00014DB9">
            <w:pPr>
              <w:rPr>
                <w:rFonts w:cs="Arial"/>
                <w:lang w:eastAsia="zh-CN"/>
              </w:rPr>
            </w:pPr>
            <w:r>
              <w:rPr>
                <w:rFonts w:cs="Arial"/>
                <w:lang w:eastAsia="zh-CN"/>
              </w:rPr>
              <w:t>E6 - Connection Cannot be established for audio source.</w:t>
            </w:r>
          </w:p>
          <w:p w:rsidR="00014DB9" w:rsidRDefault="00014DB9">
            <w:pPr>
              <w:rPr>
                <w:rFonts w:cs="Arial"/>
              </w:rPr>
            </w:pPr>
            <w:r>
              <w:rPr>
                <w:rFonts w:cs="Arial"/>
                <w:lang w:eastAsia="zh-CN"/>
              </w:rPr>
              <w:t>E7 - Connection Cannot be established for audio control.</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V-HMI</w:t>
            </w:r>
          </w:p>
          <w:p w:rsidR="00014DB9" w:rsidRDefault="00014DB9">
            <w:pPr>
              <w:rPr>
                <w:rFonts w:cs="Arial"/>
              </w:rPr>
            </w:pPr>
            <w:r>
              <w:rPr>
                <w:rFonts w:cs="Arial"/>
              </w:rPr>
              <w:t>G-HMI</w:t>
            </w:r>
          </w:p>
        </w:tc>
      </w:tr>
    </w:tbl>
    <w:p w:rsidR="00014DB9" w:rsidRDefault="00014DB9"/>
    <w:p w:rsidR="00014DB9" w:rsidRDefault="00014DB9" w:rsidP="00014DB9">
      <w:pPr>
        <w:pStyle w:val="Heading4"/>
      </w:pPr>
      <w:r>
        <w:t>BTP-UC-REQ-033770/D-Pairing an Audio Device  via non-SSP – Discovery Mode (TcSE ROIN-290864-1)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BTP-FUR-REQ-033779/E-Pairing Process (TcSE ROIN-295154-2)</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BTP-FUR-REQ-033774/B-Legacy Pairing (TcSE ROIN-295149-1)</w:t>
      </w:r>
    </w:p>
    <w:p w:rsidR="00014DB9" w:rsidRPr="005F5EF0" w:rsidRDefault="00014DB9" w:rsidP="00014DB9">
      <w:pPr>
        <w:rPr>
          <w:sz w:val="16"/>
          <w:szCs w:val="16"/>
        </w:rPr>
      </w:pPr>
      <w:r w:rsidRPr="005F5EF0">
        <w:rPr>
          <w:sz w:val="16"/>
          <w:szCs w:val="16"/>
        </w:rPr>
        <w:t>BTC-FUR-REQ-247389/B-Primary Device Setting</w:t>
      </w:r>
    </w:p>
    <w:p w:rsidR="00014DB9" w:rsidRPr="005F5EF0" w:rsidRDefault="00014DB9" w:rsidP="00014DB9">
      <w:pPr>
        <w:rPr>
          <w:sz w:val="16"/>
          <w:szCs w:val="16"/>
        </w:rPr>
      </w:pPr>
      <w:r w:rsidRPr="005F5EF0">
        <w:rPr>
          <w:sz w:val="16"/>
          <w:szCs w:val="16"/>
        </w:rPr>
        <w:t>BTP-FUR-REQ-033776/C-Discovery Mode (Find Devices) (TcSE ROIN-295151-2)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Audio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Infotainment System and device support Bluetooth 2.0 or below</w:t>
            </w:r>
          </w:p>
          <w:p w:rsidR="00014DB9" w:rsidRDefault="00014DB9">
            <w:pPr>
              <w:rPr>
                <w:rFonts w:cs="Arial"/>
              </w:rPr>
            </w:pPr>
            <w:r>
              <w:rPr>
                <w:rFonts w:cs="Arial"/>
              </w:rPr>
              <w:t xml:space="preserve">Infotainment system must be on. </w:t>
            </w:r>
          </w:p>
          <w:p w:rsidR="00014DB9" w:rsidRDefault="00014DB9">
            <w:pPr>
              <w:rPr>
                <w:rFonts w:cs="Arial"/>
              </w:rPr>
            </w:pPr>
            <w:r>
              <w:rPr>
                <w:rFonts w:cs="Arial"/>
              </w:rPr>
              <w:t>Bluetooth must be on in In-Vehicle Infotainment System and mobile device(s).</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opts to add a new audio device.</w:t>
            </w:r>
          </w:p>
          <w:p w:rsidR="00014DB9" w:rsidRDefault="00014DB9">
            <w:pPr>
              <w:rPr>
                <w:rFonts w:cs="Arial"/>
              </w:rPr>
            </w:pPr>
            <w:r>
              <w:rPr>
                <w:rFonts w:cs="Arial"/>
              </w:rPr>
              <w:t>In-Vehicle Infotainment System is placed into discovery mode.</w:t>
            </w:r>
          </w:p>
          <w:p w:rsidR="00014DB9" w:rsidRDefault="00014DB9">
            <w:pPr>
              <w:rPr>
                <w:rFonts w:cs="Arial"/>
              </w:rPr>
            </w:pPr>
            <w:r>
              <w:rPr>
                <w:rFonts w:cs="Arial"/>
              </w:rPr>
              <w:t>The In-Vehicle Infotainment System searches for available devices to pair with.</w:t>
            </w:r>
          </w:p>
          <w:p w:rsidR="00014DB9" w:rsidRDefault="00014DB9">
            <w:pPr>
              <w:rPr>
                <w:rFonts w:cs="Arial"/>
              </w:rPr>
            </w:pPr>
            <w:r>
              <w:rPr>
                <w:rFonts w:cs="Arial"/>
              </w:rPr>
              <w:t>The In-Vehicle Infotainment System displays all of the available devices.</w:t>
            </w:r>
          </w:p>
          <w:p w:rsidR="00014DB9" w:rsidRDefault="00014DB9">
            <w:pPr>
              <w:rPr>
                <w:rFonts w:cs="Arial"/>
              </w:rPr>
            </w:pPr>
            <w:r>
              <w:rPr>
                <w:rFonts w:cs="Arial"/>
              </w:rPr>
              <w:t>Customer chooses one of the devices.</w:t>
            </w:r>
          </w:p>
          <w:p w:rsidR="00014DB9" w:rsidRDefault="00014DB9">
            <w:pPr>
              <w:rPr>
                <w:rFonts w:cs="Arial"/>
              </w:rPr>
            </w:pPr>
            <w:r>
              <w:rPr>
                <w:rFonts w:cs="Arial"/>
              </w:rPr>
              <w:t>Customer inputs the same PIN within the Audio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The In-Vehicle Infotainment System is paired to the device.</w:t>
            </w:r>
          </w:p>
          <w:p w:rsidR="00014DB9" w:rsidRDefault="00014DB9" w:rsidP="00014DB9">
            <w:pPr>
              <w:rPr>
                <w:rFonts w:cs="Arial"/>
              </w:rPr>
            </w:pPr>
            <w:r>
              <w:rPr>
                <w:rFonts w:cs="Arial"/>
              </w:rPr>
              <w:t>When no other device was paired before the newly paired device will be set as favorite device.</w:t>
            </w:r>
          </w:p>
          <w:p w:rsidR="00014DB9" w:rsidRDefault="00014DB9">
            <w:pPr>
              <w:rPr>
                <w:rFonts w:cs="Arial"/>
              </w:rPr>
            </w:pPr>
            <w:r>
              <w:rPr>
                <w:rFonts w:cs="Arial"/>
              </w:rPr>
              <w:t>When another device was paired already the In-Vehicle Infotainment System might provide the Customer with the option to set the newly paired device as favorite.</w:t>
            </w:r>
          </w:p>
          <w:p w:rsidR="00014DB9" w:rsidRDefault="00014DB9">
            <w:pPr>
              <w:rPr>
                <w:rFonts w:cs="Arial"/>
              </w:rPr>
            </w:pPr>
            <w:r>
              <w:rPr>
                <w:rFonts w:cs="Arial"/>
              </w:rPr>
              <w:t xml:space="preserve">A connection is established between the device and In-Vehicle Infotainment System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E1 - Customer does not enter PIN on Device.</w:t>
            </w:r>
          </w:p>
          <w:p w:rsidR="00014DB9" w:rsidRDefault="00014DB9">
            <w:pPr>
              <w:rPr>
                <w:rFonts w:cs="Arial"/>
              </w:rPr>
            </w:pPr>
            <w:r>
              <w:rPr>
                <w:rFonts w:cs="Arial"/>
              </w:rPr>
              <w:t>E2 - Customer inputs the incorrect PIN in Device.</w:t>
            </w:r>
          </w:p>
          <w:p w:rsidR="00014DB9" w:rsidRPr="00A6100F" w:rsidRDefault="00014DB9">
            <w:pPr>
              <w:rPr>
                <w:rFonts w:cs="Arial"/>
                <w:strike/>
                <w:lang w:eastAsia="zh-CN"/>
              </w:rPr>
            </w:pPr>
            <w:r w:rsidRPr="00A6100F">
              <w:rPr>
                <w:rFonts w:cs="Arial"/>
                <w:strike/>
                <w:lang w:eastAsia="zh-CN"/>
              </w:rPr>
              <w:t>E3 - Customer does not initiate pairing from device.</w:t>
            </w:r>
          </w:p>
          <w:p w:rsidR="00014DB9" w:rsidRDefault="00014DB9">
            <w:pPr>
              <w:rPr>
                <w:rFonts w:cs="Arial"/>
                <w:lang w:eastAsia="zh-CN"/>
              </w:rPr>
            </w:pPr>
            <w:r>
              <w:rPr>
                <w:rFonts w:cs="Arial"/>
                <w:lang w:eastAsia="zh-CN"/>
              </w:rPr>
              <w:t>E4 - Unexpected Device Disconnect During Pairing.</w:t>
            </w:r>
          </w:p>
          <w:p w:rsidR="00014DB9" w:rsidRDefault="00014DB9">
            <w:pPr>
              <w:rPr>
                <w:rFonts w:cs="Arial"/>
                <w:lang w:eastAsia="zh-CN"/>
              </w:rPr>
            </w:pPr>
            <w:r>
              <w:rPr>
                <w:rFonts w:cs="Arial"/>
                <w:lang w:eastAsia="zh-CN"/>
              </w:rPr>
              <w:t>E5 - Pairing Fails.</w:t>
            </w:r>
          </w:p>
          <w:p w:rsidR="00014DB9" w:rsidRDefault="00014DB9">
            <w:pPr>
              <w:rPr>
                <w:rFonts w:cs="Arial"/>
                <w:lang w:eastAsia="zh-CN"/>
              </w:rPr>
            </w:pPr>
            <w:r>
              <w:rPr>
                <w:rFonts w:cs="Arial"/>
                <w:lang w:eastAsia="zh-CN"/>
              </w:rPr>
              <w:t>E6 - Connection Cannot be established for audio source.</w:t>
            </w:r>
          </w:p>
          <w:p w:rsidR="00014DB9" w:rsidRDefault="00014DB9">
            <w:pPr>
              <w:rPr>
                <w:rFonts w:cs="Arial"/>
              </w:rPr>
            </w:pPr>
            <w:r>
              <w:rPr>
                <w:rFonts w:cs="Arial"/>
                <w:lang w:eastAsia="zh-CN"/>
              </w:rPr>
              <w:t>E7 - Connection Cannot be established for audio control.</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V-HMI</w:t>
            </w:r>
          </w:p>
          <w:p w:rsidR="00014DB9" w:rsidRDefault="00014DB9">
            <w:pPr>
              <w:rPr>
                <w:rFonts w:cs="Arial"/>
              </w:rPr>
            </w:pPr>
            <w:r>
              <w:rPr>
                <w:rFonts w:cs="Arial"/>
              </w:rPr>
              <w:t>G-HMI</w:t>
            </w:r>
          </w:p>
        </w:tc>
      </w:tr>
    </w:tbl>
    <w:p w:rsidR="00014DB9" w:rsidRDefault="00014DB9"/>
    <w:p w:rsidR="00014DB9" w:rsidRDefault="00014DB9" w:rsidP="00014DB9">
      <w:pPr>
        <w:pStyle w:val="Heading4"/>
      </w:pPr>
      <w:r>
        <w:t>BTP-UC-REQ-033771/B-Pairing an Audio Device via non-SSP with other Device(s) connected – Discovery Mode (TcSE ROIN-290865-1)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BTP-FUR-REQ-033774/B-Legacy Pairing (TcSE ROIN-295149-1)</w:t>
      </w:r>
    </w:p>
    <w:p w:rsidR="00014DB9" w:rsidRPr="005F5EF0" w:rsidRDefault="00014DB9" w:rsidP="00014DB9">
      <w:pPr>
        <w:rPr>
          <w:sz w:val="16"/>
          <w:szCs w:val="16"/>
        </w:rPr>
      </w:pPr>
      <w:r w:rsidRPr="005F5EF0">
        <w:rPr>
          <w:sz w:val="16"/>
          <w:szCs w:val="16"/>
        </w:rPr>
        <w:t>BTC-FUR-REQ-247389/B-Primary Device Setting</w:t>
      </w:r>
    </w:p>
    <w:p w:rsidR="00014DB9" w:rsidRPr="005F5EF0" w:rsidRDefault="00014DB9" w:rsidP="00014DB9">
      <w:pPr>
        <w:rPr>
          <w:sz w:val="16"/>
          <w:szCs w:val="16"/>
        </w:rPr>
      </w:pPr>
      <w:r w:rsidRPr="005F5EF0">
        <w:rPr>
          <w:sz w:val="16"/>
          <w:szCs w:val="16"/>
        </w:rPr>
        <w:t>BTP-FUR-REQ-033779/E-Pairing Process (TcSE ROIN-295154-2)</w:t>
      </w:r>
    </w:p>
    <w:p w:rsidR="00014DB9" w:rsidRPr="005F5EF0" w:rsidRDefault="00014DB9" w:rsidP="00014DB9">
      <w:pPr>
        <w:rPr>
          <w:sz w:val="16"/>
          <w:szCs w:val="16"/>
        </w:rPr>
      </w:pPr>
      <w:r w:rsidRPr="005F5EF0">
        <w:rPr>
          <w:sz w:val="16"/>
          <w:szCs w:val="16"/>
        </w:rPr>
        <w:t>BTP-FUR-REQ-033776/C-Discovery Mode (Find Devices) (TcSE ROIN-295151-2)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Audio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lastRenderedPageBreak/>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Infotainment System and device support Bluetooth 2.0 or below.</w:t>
            </w:r>
          </w:p>
          <w:p w:rsidR="00014DB9" w:rsidRDefault="00014DB9">
            <w:pPr>
              <w:rPr>
                <w:rFonts w:cs="Arial"/>
              </w:rPr>
            </w:pPr>
            <w:r>
              <w:rPr>
                <w:rFonts w:cs="Arial"/>
              </w:rPr>
              <w:t>Audio device is paired to In-Vehicle Infotainment System.</w:t>
            </w:r>
          </w:p>
          <w:p w:rsidR="00014DB9" w:rsidRDefault="00014DB9">
            <w:pPr>
              <w:rPr>
                <w:rFonts w:cs="Arial"/>
              </w:rPr>
            </w:pPr>
            <w:r>
              <w:rPr>
                <w:rFonts w:cs="Arial"/>
              </w:rPr>
              <w:t>Audio device is connected to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opts to add a new phone.</w:t>
            </w:r>
          </w:p>
          <w:p w:rsidR="00014DB9" w:rsidRDefault="00014DB9">
            <w:pPr>
              <w:rPr>
                <w:rFonts w:cs="Arial"/>
              </w:rPr>
            </w:pPr>
            <w:r>
              <w:rPr>
                <w:rFonts w:cs="Arial"/>
              </w:rPr>
              <w:t>In-Vehicle Infotainment System is placed into discovery mode.</w:t>
            </w:r>
          </w:p>
          <w:p w:rsidR="00014DB9" w:rsidRDefault="00014DB9">
            <w:pPr>
              <w:rPr>
                <w:rFonts w:cs="Arial"/>
              </w:rPr>
            </w:pPr>
            <w:r>
              <w:rPr>
                <w:rFonts w:cs="Arial"/>
              </w:rPr>
              <w:t>The In-Vehicle Infotainment System searches for available devices to pair with.</w:t>
            </w:r>
          </w:p>
          <w:p w:rsidR="00014DB9" w:rsidRDefault="00014DB9">
            <w:pPr>
              <w:rPr>
                <w:rFonts w:cs="Arial"/>
              </w:rPr>
            </w:pPr>
            <w:r>
              <w:rPr>
                <w:rFonts w:cs="Arial"/>
              </w:rPr>
              <w:t>The In-Vehicle Infotainment System displays all of the available devices</w:t>
            </w:r>
          </w:p>
          <w:p w:rsidR="00014DB9" w:rsidRDefault="00014DB9">
            <w:pPr>
              <w:rPr>
                <w:rFonts w:cs="Arial"/>
              </w:rPr>
            </w:pPr>
            <w:r>
              <w:rPr>
                <w:rFonts w:cs="Arial"/>
              </w:rPr>
              <w:t>Customer chooses one of the devices.</w:t>
            </w:r>
          </w:p>
          <w:p w:rsidR="00014DB9" w:rsidRDefault="00014DB9">
            <w:pPr>
              <w:rPr>
                <w:rFonts w:cs="Arial"/>
              </w:rPr>
            </w:pPr>
            <w:r>
              <w:rPr>
                <w:rFonts w:cs="Arial"/>
              </w:rPr>
              <w:t>The In-Vehicle Infotainment System initiates pairing with the selected device, and displays PIN.</w:t>
            </w:r>
          </w:p>
          <w:p w:rsidR="00014DB9" w:rsidRDefault="00014DB9">
            <w:pPr>
              <w:rPr>
                <w:rFonts w:cs="Arial"/>
              </w:rPr>
            </w:pPr>
            <w:r>
              <w:rPr>
                <w:rFonts w:cs="Arial"/>
              </w:rPr>
              <w:t>Customer inputs the same PIN within the Audio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The In-Vehicle Infotainment System is disconnected from the previously connected device(s).</w:t>
            </w:r>
          </w:p>
          <w:p w:rsidR="00014DB9" w:rsidRDefault="00014DB9" w:rsidP="00014DB9">
            <w:pPr>
              <w:rPr>
                <w:rFonts w:cs="Arial"/>
              </w:rPr>
            </w:pPr>
            <w:r>
              <w:rPr>
                <w:rFonts w:cs="Arial"/>
              </w:rPr>
              <w:t>The In-Vehicle Infotainment System is paired to the new device and provides the Customer with the option to set the device to favorite.</w:t>
            </w:r>
          </w:p>
          <w:p w:rsidR="00014DB9" w:rsidRDefault="00014DB9">
            <w:pPr>
              <w:rPr>
                <w:rFonts w:cs="Arial"/>
              </w:rPr>
            </w:pPr>
            <w:r>
              <w:rPr>
                <w:rFonts w:cs="Arial"/>
              </w:rPr>
              <w:t xml:space="preserve">A connection is established between the newly paired audio device and In-Vehicle Infotainment System.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E1 - Customer does not enter PIN on Device.</w:t>
            </w:r>
          </w:p>
          <w:p w:rsidR="00014DB9" w:rsidRDefault="00014DB9">
            <w:pPr>
              <w:rPr>
                <w:rFonts w:cs="Arial"/>
              </w:rPr>
            </w:pPr>
            <w:r>
              <w:rPr>
                <w:rFonts w:cs="Arial"/>
              </w:rPr>
              <w:t>E2 - Customer inputs the incorrect PIN in Device.</w:t>
            </w:r>
          </w:p>
          <w:p w:rsidR="00014DB9" w:rsidRDefault="00014DB9">
            <w:pPr>
              <w:rPr>
                <w:rFonts w:cs="Arial"/>
                <w:lang w:eastAsia="zh-CN"/>
              </w:rPr>
            </w:pPr>
            <w:r>
              <w:rPr>
                <w:rFonts w:cs="Arial"/>
                <w:lang w:eastAsia="zh-CN"/>
              </w:rPr>
              <w:t>E3 - Customer does not initiate pairing from device.</w:t>
            </w:r>
          </w:p>
          <w:p w:rsidR="00014DB9" w:rsidRDefault="00014DB9">
            <w:pPr>
              <w:rPr>
                <w:rFonts w:cs="Arial"/>
                <w:lang w:eastAsia="zh-CN"/>
              </w:rPr>
            </w:pPr>
            <w:r>
              <w:rPr>
                <w:rFonts w:cs="Arial"/>
                <w:lang w:eastAsia="zh-CN"/>
              </w:rPr>
              <w:t>E4 - Unexpected Device Disconnect During Pairing.</w:t>
            </w:r>
          </w:p>
          <w:p w:rsidR="00014DB9" w:rsidRDefault="00014DB9">
            <w:pPr>
              <w:rPr>
                <w:rFonts w:cs="Arial"/>
                <w:lang w:eastAsia="zh-CN"/>
              </w:rPr>
            </w:pPr>
            <w:r>
              <w:rPr>
                <w:rFonts w:cs="Arial"/>
                <w:lang w:eastAsia="zh-CN"/>
              </w:rPr>
              <w:t>E5 - Pairing Fails.</w:t>
            </w:r>
          </w:p>
          <w:p w:rsidR="00014DB9" w:rsidRDefault="00014DB9">
            <w:pPr>
              <w:rPr>
                <w:rFonts w:cs="Arial"/>
                <w:lang w:eastAsia="zh-CN"/>
              </w:rPr>
            </w:pPr>
            <w:r>
              <w:rPr>
                <w:rFonts w:cs="Arial"/>
                <w:lang w:eastAsia="zh-CN"/>
              </w:rPr>
              <w:t>E6 - Connection Cannot be established for audio source.</w:t>
            </w:r>
          </w:p>
          <w:p w:rsidR="00014DB9" w:rsidRDefault="00014DB9">
            <w:pPr>
              <w:rPr>
                <w:rFonts w:cs="Arial"/>
              </w:rPr>
            </w:pPr>
            <w:r>
              <w:rPr>
                <w:rFonts w:cs="Arial"/>
                <w:lang w:eastAsia="zh-CN"/>
              </w:rPr>
              <w:t>E7 - Connection Cannot be established for audio control.</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V-HMI</w:t>
            </w:r>
          </w:p>
          <w:p w:rsidR="00014DB9" w:rsidRDefault="00014DB9">
            <w:pPr>
              <w:rPr>
                <w:rFonts w:cs="Arial"/>
              </w:rPr>
            </w:pPr>
            <w:r>
              <w:rPr>
                <w:rFonts w:cs="Arial"/>
              </w:rPr>
              <w:t>G-HMI</w:t>
            </w:r>
          </w:p>
        </w:tc>
      </w:tr>
    </w:tbl>
    <w:p w:rsidR="00014DB9" w:rsidRDefault="00014DB9"/>
    <w:p w:rsidR="00014DB9" w:rsidRDefault="00014DB9" w:rsidP="00014DB9">
      <w:pPr>
        <w:pStyle w:val="Heading4"/>
      </w:pPr>
      <w:r>
        <w:t>BTP-UC-REQ-130387/C-Pairing a phone via iAP</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BTP-FUR-REQ-033775/A-Pairing via Dock Connector to iOS Devices (TcSE ROIN-295150-1)</w:t>
      </w:r>
    </w:p>
    <w:p w:rsidR="00014DB9" w:rsidRPr="005F5EF0" w:rsidRDefault="00014DB9" w:rsidP="00014DB9">
      <w:pPr>
        <w:rPr>
          <w:sz w:val="16"/>
          <w:szCs w:val="16"/>
        </w:rPr>
      </w:pPr>
      <w:r w:rsidRPr="005F5EF0">
        <w:rPr>
          <w:sz w:val="16"/>
          <w:szCs w:val="16"/>
        </w:rPr>
        <w:t>BTP-FUR-REQ-033778/C-Pairing via Dock Connector Requirements (TcSE ROIN-295153-2)</w:t>
      </w:r>
    </w:p>
    <w:p w:rsidR="00014DB9" w:rsidRPr="005F5EF0" w:rsidRDefault="00014DB9" w:rsidP="00014DB9">
      <w:pPr>
        <w:rPr>
          <w:sz w:val="16"/>
          <w:szCs w:val="16"/>
        </w:rPr>
      </w:pPr>
      <w:r w:rsidRPr="005F5EF0">
        <w:rPr>
          <w:sz w:val="16"/>
          <w:szCs w:val="16"/>
        </w:rPr>
        <w:t>BTC-FUR-REQ-247389/B-Primary Device Setting</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cs="Arial"/>
              </w:rPr>
            </w:pPr>
            <w:r>
              <w:rPr>
                <w:rFonts w:cs="Arial"/>
              </w:rPr>
              <w:t>Customer</w:t>
            </w:r>
          </w:p>
          <w:p w:rsidR="00014DB9" w:rsidRDefault="00014DB9">
            <w:pPr>
              <w:spacing w:line="276" w:lineRule="auto"/>
              <w:rPr>
                <w:rFonts w:cs="Arial"/>
              </w:rPr>
            </w:pPr>
            <w:r>
              <w:rPr>
                <w:rFonts w:cs="Arial"/>
              </w:rPr>
              <w:t>Mobile Phone</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cs="Arial"/>
              </w:rPr>
            </w:pPr>
            <w:r>
              <w:rPr>
                <w:rFonts w:cs="Arial"/>
              </w:rPr>
              <w:t>Device supports iAP pairing.</w:t>
            </w:r>
          </w:p>
          <w:p w:rsidR="00014DB9" w:rsidRDefault="00014DB9">
            <w:pPr>
              <w:spacing w:line="276" w:lineRule="auto"/>
              <w:rPr>
                <w:rFonts w:cs="Arial"/>
              </w:rPr>
            </w:pPr>
            <w:r>
              <w:rPr>
                <w:rFonts w:cs="Arial"/>
              </w:rPr>
              <w:t xml:space="preserve">Infotainment System must be on. </w:t>
            </w:r>
          </w:p>
          <w:p w:rsidR="00014DB9" w:rsidRDefault="00014DB9">
            <w:pPr>
              <w:spacing w:line="276" w:lineRule="auto"/>
              <w:rPr>
                <w:rFonts w:cs="Arial"/>
              </w:rPr>
            </w:pPr>
            <w:r>
              <w:rPr>
                <w:rFonts w:cs="Arial"/>
              </w:rPr>
              <w:t>Bluetooth must be on in In-Vehicle Infotainment System and mobile device.</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cs="Arial"/>
              </w:rPr>
            </w:pPr>
            <w:r>
              <w:rPr>
                <w:rFonts w:cs="Arial"/>
              </w:rPr>
              <w:t>Customer connects the device which is not paired yet via dock connector for the first time.</w:t>
            </w:r>
          </w:p>
          <w:p w:rsidR="00014DB9" w:rsidRDefault="00014DB9">
            <w:pPr>
              <w:spacing w:line="276" w:lineRule="auto"/>
              <w:rPr>
                <w:rFonts w:cs="Arial"/>
              </w:rPr>
            </w:pPr>
            <w:r>
              <w:rPr>
                <w:rFonts w:cs="Arial"/>
              </w:rPr>
              <w:t>In-Vehicle Infotainment System shall offer the option to pair the device, either in an active form like a popup, or in a passive form via menu entry.</w:t>
            </w:r>
          </w:p>
          <w:p w:rsidR="00014DB9" w:rsidRDefault="00014DB9">
            <w:pPr>
              <w:spacing w:line="276" w:lineRule="auto"/>
              <w:rPr>
                <w:rFonts w:cs="Arial"/>
              </w:rPr>
            </w:pPr>
            <w:r>
              <w:rPr>
                <w:rFonts w:cs="Arial"/>
              </w:rPr>
              <w:t>The active form shall offer the options “yes, no, and do not ask again”.</w:t>
            </w:r>
          </w:p>
          <w:p w:rsidR="00014DB9" w:rsidRDefault="00014DB9">
            <w:pPr>
              <w:spacing w:line="276" w:lineRule="auto"/>
              <w:rPr>
                <w:rFonts w:cs="Arial"/>
              </w:rPr>
            </w:pPr>
            <w:r>
              <w:rPr>
                <w:rFonts w:cs="Arial"/>
              </w:rPr>
              <w:t>Customer confirms the pairing request/selects pairing option on the system.</w:t>
            </w:r>
          </w:p>
          <w:p w:rsidR="00014DB9" w:rsidRDefault="00014DB9" w:rsidP="00014DB9">
            <w:pPr>
              <w:spacing w:line="276" w:lineRule="auto"/>
              <w:rPr>
                <w:rFonts w:cs="Arial"/>
              </w:rPr>
            </w:pPr>
            <w:r>
              <w:rPr>
                <w:rFonts w:cs="Arial"/>
              </w:rPr>
              <w:t>For the active form the user will have the option to cancel the procedure from the In-Vehicle Infotainment System, and also not to be asked again for this device.</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cs="Arial"/>
              </w:rPr>
            </w:pPr>
            <w:r>
              <w:rPr>
                <w:rFonts w:cs="Arial"/>
              </w:rPr>
              <w:t>The In-Vehicle Infotainment System is paired to the device.</w:t>
            </w:r>
          </w:p>
          <w:p w:rsidR="00014DB9" w:rsidRPr="00AE3BE0" w:rsidRDefault="00014DB9" w:rsidP="00014DB9">
            <w:pPr>
              <w:spacing w:line="276" w:lineRule="auto"/>
              <w:rPr>
                <w:rFonts w:cs="Arial"/>
              </w:rPr>
            </w:pPr>
            <w:r w:rsidRPr="00AE3BE0">
              <w:rPr>
                <w:rFonts w:cs="Arial"/>
              </w:rPr>
              <w:t>When no other device was paired before the newly paired device will be set as favorite device.</w:t>
            </w:r>
          </w:p>
          <w:p w:rsidR="00014DB9" w:rsidRDefault="00014DB9" w:rsidP="00014DB9">
            <w:pPr>
              <w:spacing w:line="276" w:lineRule="auto"/>
              <w:rPr>
                <w:rFonts w:cs="Arial"/>
              </w:rPr>
            </w:pPr>
            <w:r w:rsidRPr="00AE3BE0">
              <w:rPr>
                <w:rFonts w:cs="Arial"/>
              </w:rPr>
              <w:t>When another device was paired already the In-Vehicle Infotainment System might provide the Customer with the option to set the newly paired phone as favorite.</w:t>
            </w:r>
          </w:p>
          <w:p w:rsidR="00014DB9" w:rsidRDefault="00014DB9" w:rsidP="00014DB9">
            <w:pPr>
              <w:spacing w:line="276" w:lineRule="auto"/>
              <w:rPr>
                <w:rFonts w:cs="Arial"/>
              </w:rPr>
            </w:pPr>
            <w:r>
              <w:rPr>
                <w:rFonts w:cs="Arial"/>
              </w:rPr>
              <w:t xml:space="preserve">A HFP connection is established between the In-Vehicle Infotainment System. </w:t>
            </w:r>
          </w:p>
          <w:p w:rsidR="00014DB9" w:rsidRDefault="00014DB9">
            <w:pPr>
              <w:spacing w:line="276" w:lineRule="auto"/>
              <w:rPr>
                <w:rFonts w:cs="Arial"/>
              </w:rPr>
            </w:pPr>
            <w:r>
              <w:rPr>
                <w:rFonts w:cs="Arial"/>
              </w:rPr>
              <w:t>The In-Vehicle Infotainment System attempts to download the phonebook and call history of the connected phone.</w:t>
            </w:r>
          </w:p>
          <w:p w:rsidR="00014DB9" w:rsidRDefault="00014DB9">
            <w:pPr>
              <w:spacing w:line="276" w:lineRule="auto"/>
              <w:rPr>
                <w:rFonts w:cs="Arial"/>
              </w:rPr>
            </w:pPr>
            <w:r>
              <w:rPr>
                <w:rFonts w:cs="Arial"/>
              </w:rPr>
              <w:lastRenderedPageBreak/>
              <w:t>The In-Vehicle Infotainment System synchronizes the text messages from the connected phone.(if supported)</w:t>
            </w:r>
          </w:p>
          <w:p w:rsidR="00014DB9" w:rsidRDefault="00014DB9">
            <w:pPr>
              <w:spacing w:line="276" w:lineRule="auto"/>
              <w:rPr>
                <w:rFonts w:cs="Arial"/>
              </w:rPr>
            </w:pPr>
            <w:r>
              <w:rPr>
                <w:rFonts w:cs="Arial"/>
              </w:rPr>
              <w:t>Signal strength, phone battery strength and roaming status will be available for the In-Vehicle Infotainment System to display.</w:t>
            </w:r>
          </w:p>
          <w:p w:rsidR="00014DB9" w:rsidRDefault="00014DB9" w:rsidP="00014DB9">
            <w:pPr>
              <w:spacing w:line="276" w:lineRule="auto"/>
              <w:rPr>
                <w:rFonts w:cs="Arial"/>
              </w:rPr>
            </w:pPr>
            <w:r w:rsidRPr="00873BA2">
              <w:rPr>
                <w:rFonts w:cs="Arial"/>
              </w:rPr>
              <w:t>Audio Streaming Connections are established (if supported).</w:t>
            </w:r>
          </w:p>
          <w:p w:rsidR="00014DB9" w:rsidRDefault="00014DB9" w:rsidP="00014DB9">
            <w:pPr>
              <w:spacing w:line="276" w:lineRule="auto"/>
              <w:rPr>
                <w:rFonts w:cs="Arial"/>
              </w:rPr>
            </w:pPr>
            <w:r>
              <w:rPr>
                <w:rFonts w:cs="Arial"/>
              </w:rPr>
              <w:t>For iAP1 protocol the BTAudio connection shall only be established if customer is sourcing BTAudio, or as soon as USB connection is disconnected later on.</w:t>
            </w:r>
          </w:p>
          <w:p w:rsidR="00014DB9" w:rsidRDefault="00014DB9">
            <w:pPr>
              <w:spacing w:line="276" w:lineRule="auto"/>
              <w:rPr>
                <w:rFonts w:cs="Arial"/>
              </w:rPr>
            </w:pPr>
          </w:p>
          <w:p w:rsidR="00014DB9" w:rsidRDefault="00014DB9" w:rsidP="00014DB9">
            <w:pPr>
              <w:spacing w:line="276" w:lineRule="auto"/>
              <w:rPr>
                <w:rFonts w:cs="Arial"/>
              </w:rPr>
            </w:pPr>
            <w:r>
              <w:rPr>
                <w:rFonts w:cs="Arial"/>
              </w:rPr>
              <w:t>*Note: The In-Vehicle Infotainment System might alert the customer to look at their phone to authorize the phonebook download and/or text message access (if supported by the newly paired phone).</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pPr>
            <w:r>
              <w:rPr>
                <w:rFonts w:cs="Arial"/>
                <w:lang w:eastAsia="zh-CN"/>
              </w:rPr>
              <w:t>E1 - Unexpected Device Disconnect During Pairing prior to authentication.</w:t>
            </w:r>
          </w:p>
          <w:p w:rsidR="00014DB9" w:rsidRDefault="00014DB9">
            <w:pPr>
              <w:spacing w:line="276" w:lineRule="auto"/>
            </w:pPr>
            <w:r>
              <w:rPr>
                <w:rFonts w:cs="Arial"/>
                <w:lang w:eastAsia="zh-CN"/>
              </w:rPr>
              <w:t>E2 - Pairing Fails.</w:t>
            </w:r>
          </w:p>
          <w:p w:rsidR="00014DB9" w:rsidRDefault="00014DB9">
            <w:pPr>
              <w:spacing w:line="276" w:lineRule="auto"/>
              <w:rPr>
                <w:rFonts w:cs="Arial"/>
                <w:lang w:eastAsia="zh-CN"/>
              </w:rPr>
            </w:pPr>
            <w:r>
              <w:rPr>
                <w:rFonts w:cs="Arial"/>
                <w:lang w:eastAsia="zh-CN"/>
              </w:rPr>
              <w:t>E3 - Connection cannot be established / maintained for Calling Features.</w:t>
            </w:r>
          </w:p>
          <w:p w:rsidR="00014DB9" w:rsidRDefault="00014DB9">
            <w:pPr>
              <w:spacing w:line="276" w:lineRule="auto"/>
              <w:rPr>
                <w:rFonts w:cs="Arial"/>
                <w:lang w:eastAsia="zh-CN"/>
              </w:rPr>
            </w:pPr>
            <w:r>
              <w:rPr>
                <w:rFonts w:cs="Arial"/>
                <w:lang w:eastAsia="zh-CN"/>
              </w:rPr>
              <w:t>E4 - Messages Cannot be Synchronized and Customer Cannot be Notified of New Messages.</w:t>
            </w:r>
          </w:p>
          <w:p w:rsidR="00014DB9" w:rsidRDefault="00014DB9">
            <w:pPr>
              <w:spacing w:line="276" w:lineRule="auto"/>
              <w:rPr>
                <w:rFonts w:cs="Arial"/>
                <w:lang w:eastAsia="zh-CN"/>
              </w:rPr>
            </w:pPr>
            <w:r>
              <w:rPr>
                <w:rFonts w:cs="Arial"/>
                <w:lang w:eastAsia="zh-CN"/>
              </w:rPr>
              <w:t>E5 - Customer Cannot be Notified of New Messages.</w:t>
            </w:r>
          </w:p>
          <w:p w:rsidR="00014DB9" w:rsidRDefault="00014DB9">
            <w:pPr>
              <w:spacing w:line="276" w:lineRule="auto"/>
              <w:rPr>
                <w:rFonts w:cs="Arial"/>
                <w:lang w:eastAsia="zh-CN"/>
              </w:rPr>
            </w:pPr>
            <w:r>
              <w:rPr>
                <w:rFonts w:cs="Arial"/>
                <w:lang w:eastAsia="zh-CN"/>
              </w:rPr>
              <w:t>E6 - Phonebook cannot be downloaded.</w:t>
            </w:r>
          </w:p>
          <w:p w:rsidR="00014DB9" w:rsidRDefault="00014DB9">
            <w:pPr>
              <w:spacing w:line="276" w:lineRule="auto"/>
              <w:rPr>
                <w:rFonts w:cs="Arial"/>
                <w:lang w:eastAsia="zh-CN"/>
              </w:rPr>
            </w:pPr>
            <w:r>
              <w:rPr>
                <w:rFonts w:cs="Arial"/>
                <w:lang w:eastAsia="zh-CN"/>
              </w:rPr>
              <w:t>E7 - Signal strength, phone battery strength and/or roaming status not available.</w:t>
            </w:r>
          </w:p>
          <w:p w:rsidR="00014DB9" w:rsidRDefault="00014DB9">
            <w:pPr>
              <w:spacing w:line="276" w:lineRule="auto"/>
              <w:rPr>
                <w:rFonts w:cs="Arial"/>
                <w:lang w:eastAsia="zh-CN"/>
              </w:rPr>
            </w:pPr>
            <w:r>
              <w:rPr>
                <w:rFonts w:cs="Arial"/>
                <w:lang w:eastAsia="zh-CN"/>
              </w:rPr>
              <w:t>E8 - Customer exits pairing by canceling action via In-Vehicle Infotainment System G-HMI options.</w:t>
            </w:r>
          </w:p>
          <w:p w:rsidR="00014DB9" w:rsidRDefault="00014DB9">
            <w:pPr>
              <w:spacing w:line="276" w:lineRule="auto"/>
              <w:rPr>
                <w:rFonts w:cs="Arial"/>
                <w:lang w:eastAsia="zh-CN"/>
              </w:rPr>
            </w:pPr>
            <w:r>
              <w:rPr>
                <w:rFonts w:cs="Arial"/>
                <w:lang w:eastAsia="zh-CN"/>
              </w:rPr>
              <w:t>E9 - Connection Cannot be established for audio source.</w:t>
            </w:r>
          </w:p>
          <w:p w:rsidR="00014DB9" w:rsidRDefault="00014DB9">
            <w:pPr>
              <w:spacing w:line="276" w:lineRule="auto"/>
            </w:pPr>
            <w:r>
              <w:rPr>
                <w:rFonts w:cs="Arial"/>
                <w:lang w:eastAsia="zh-CN"/>
              </w:rPr>
              <w:t>E10 - Connection Cannot be established for audio control.</w:t>
            </w:r>
          </w:p>
          <w:p w:rsidR="00014DB9" w:rsidRDefault="00014DB9">
            <w:pPr>
              <w:spacing w:line="276" w:lineRule="auto"/>
              <w:rPr>
                <w:rFonts w:cs="Arial"/>
                <w:lang w:eastAsia="zh-CN"/>
              </w:rPr>
            </w:pPr>
            <w:r>
              <w:rPr>
                <w:rFonts w:cs="Arial"/>
                <w:lang w:eastAsia="zh-CN"/>
              </w:rPr>
              <w:t>E11 – Unexpected Device Disconnect After Authentication, but prior to completing the overall connection / pairing process.</w:t>
            </w:r>
          </w:p>
          <w:p w:rsidR="00014DB9" w:rsidRPr="006A0DE7" w:rsidRDefault="00014DB9">
            <w:pPr>
              <w:spacing w:line="276" w:lineRule="auto"/>
              <w:rPr>
                <w:rFonts w:cs="Arial"/>
                <w:lang w:eastAsia="zh-CN"/>
              </w:rPr>
            </w:pPr>
            <w:r w:rsidRPr="006A0DE7">
              <w:rPr>
                <w:rFonts w:cs="Arial"/>
                <w:lang w:eastAsia="zh-CN"/>
              </w:rPr>
              <w:t>E12 – Customer disconnect device prior to completing the pairing.</w:t>
            </w:r>
          </w:p>
          <w:p w:rsidR="00014DB9" w:rsidRDefault="00014DB9">
            <w:pPr>
              <w:spacing w:line="276" w:lineRule="auto"/>
              <w:rPr>
                <w:rFonts w:cs="Arial"/>
              </w:rPr>
            </w:pPr>
            <w:r w:rsidRPr="006A0DE7">
              <w:rPr>
                <w:rFonts w:cs="Arial"/>
                <w:lang w:eastAsia="zh-CN"/>
              </w:rPr>
              <w:t>E13 – Customer declined iAP pairing with the same device previously</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cs="Arial"/>
              </w:rPr>
            </w:pPr>
            <w:r>
              <w:rPr>
                <w:rFonts w:cs="Arial"/>
              </w:rPr>
              <w:t>V-HMI</w:t>
            </w:r>
          </w:p>
          <w:p w:rsidR="00014DB9" w:rsidRDefault="00014DB9">
            <w:pPr>
              <w:spacing w:line="276" w:lineRule="auto"/>
              <w:rPr>
                <w:rFonts w:cs="Arial"/>
              </w:rPr>
            </w:pPr>
            <w:r>
              <w:rPr>
                <w:rFonts w:cs="Arial"/>
              </w:rPr>
              <w:t>G-HMI</w:t>
            </w:r>
          </w:p>
          <w:p w:rsidR="00014DB9" w:rsidRDefault="00014DB9">
            <w:pPr>
              <w:spacing w:line="276" w:lineRule="auto"/>
              <w:rPr>
                <w:rFonts w:cs="Arial"/>
              </w:rPr>
            </w:pPr>
            <w:r>
              <w:rPr>
                <w:rFonts w:cs="Arial"/>
              </w:rPr>
              <w:t>Audio Out</w:t>
            </w:r>
          </w:p>
        </w:tc>
      </w:tr>
    </w:tbl>
    <w:p w:rsidR="00014DB9" w:rsidRDefault="00014DB9" w:rsidP="00014DB9"/>
    <w:p w:rsidR="00014DB9" w:rsidRDefault="00014DB9" w:rsidP="00014DB9">
      <w:pPr>
        <w:pStyle w:val="Heading4"/>
      </w:pPr>
      <w:r>
        <w:t>BTP-UC-REQ-130395/B-Pairing a phone via iAP with other Device(s) connected via Bluetooth</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BTP-FUR-REQ-033778/C-Pairing via Dock Connector Requirements (TcSE ROIN-295153-2)</w:t>
      </w:r>
    </w:p>
    <w:p w:rsidR="00014DB9" w:rsidRPr="005F5EF0" w:rsidRDefault="00014DB9" w:rsidP="00014DB9">
      <w:pPr>
        <w:rPr>
          <w:sz w:val="16"/>
          <w:szCs w:val="16"/>
        </w:rPr>
      </w:pPr>
      <w:r w:rsidRPr="005F5EF0">
        <w:rPr>
          <w:sz w:val="16"/>
          <w:szCs w:val="16"/>
        </w:rPr>
        <w:t>BTC-FUR-REQ-247389/B-Primary Device Setting</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BTP-FUR-REQ-033775/A-Pairing via Dock Connector to iOS Devices (TcSE ROIN-295150-1)</w:t>
      </w:r>
    </w:p>
    <w:p w:rsidR="00014DB9" w:rsidRDefault="00014DB9" w:rsidP="00014DB9"/>
    <w:p w:rsidR="00014DB9"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cs="Arial"/>
              </w:rPr>
            </w:pPr>
            <w:r>
              <w:rPr>
                <w:rFonts w:cs="Arial"/>
              </w:rPr>
              <w:t>Customer, Mobile Phone</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cs="Arial"/>
              </w:rPr>
            </w:pPr>
            <w:r>
              <w:rPr>
                <w:rFonts w:cs="Arial"/>
              </w:rPr>
              <w:t>Device supports iAP pairing, other Bluetooth device(s) connected.</w:t>
            </w:r>
          </w:p>
          <w:p w:rsidR="00014DB9" w:rsidRDefault="00014DB9">
            <w:pPr>
              <w:spacing w:line="276" w:lineRule="auto"/>
              <w:rPr>
                <w:rFonts w:cs="Arial"/>
              </w:rPr>
            </w:pPr>
            <w:r>
              <w:rPr>
                <w:rFonts w:cs="Arial"/>
              </w:rPr>
              <w:t xml:space="preserve">Infotainment System must be on. </w:t>
            </w:r>
          </w:p>
          <w:p w:rsidR="00014DB9" w:rsidRDefault="00014DB9">
            <w:pPr>
              <w:spacing w:line="276" w:lineRule="auto"/>
              <w:rPr>
                <w:rFonts w:cs="Arial"/>
              </w:rPr>
            </w:pPr>
            <w:r>
              <w:rPr>
                <w:rFonts w:cs="Arial"/>
              </w:rPr>
              <w:t>Bluetooth must be on in In-Vehicle Infotainment System and mobile device.</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cs="Arial"/>
              </w:rPr>
            </w:pPr>
            <w:r>
              <w:rPr>
                <w:rFonts w:cs="Arial"/>
              </w:rPr>
              <w:t>Customer connects the device which is not paired yet via dock connector for the first time.</w:t>
            </w:r>
          </w:p>
          <w:p w:rsidR="00014DB9" w:rsidRDefault="00014DB9" w:rsidP="00014DB9">
            <w:pPr>
              <w:spacing w:line="276" w:lineRule="auto"/>
            </w:pPr>
            <w:r>
              <w:rPr>
                <w:rFonts w:cs="Arial"/>
              </w:rPr>
              <w:t xml:space="preserve">In-Vehicle Infotainment System shall offer the option to pair the device, </w:t>
            </w:r>
            <w:r>
              <w:t>either in an active form like a popup, or in a passive form via menu entry.</w:t>
            </w:r>
          </w:p>
          <w:p w:rsidR="00014DB9" w:rsidRDefault="00014DB9" w:rsidP="00014DB9">
            <w:pPr>
              <w:spacing w:line="276" w:lineRule="auto"/>
            </w:pPr>
            <w:r>
              <w:t>Customer confirms the pairing request or selects the pairing option on the system, dependent on the given form.</w:t>
            </w:r>
          </w:p>
          <w:p w:rsidR="00014DB9" w:rsidRPr="00E047F8" w:rsidRDefault="00014DB9" w:rsidP="00014DB9">
            <w:pPr>
              <w:spacing w:line="276" w:lineRule="auto"/>
              <w:rPr>
                <w:rFonts w:cs="Arial"/>
              </w:rPr>
            </w:pPr>
            <w:r w:rsidRPr="00E047F8">
              <w:t>For the active form, the user will have the option to confirm or cancel the procedure from the In-Vehicle Infotainment System, and also not to be asked again for this device.</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lastRenderedPageBreak/>
              <w:t>Post-conditions</w:t>
            </w:r>
          </w:p>
        </w:tc>
        <w:tc>
          <w:tcPr>
            <w:tcW w:w="7666" w:type="dxa"/>
            <w:tcBorders>
              <w:top w:val="single" w:sz="4" w:space="0" w:color="auto"/>
              <w:left w:val="single" w:sz="4" w:space="0" w:color="auto"/>
              <w:bottom w:val="single" w:sz="4" w:space="0" w:color="auto"/>
              <w:right w:val="single" w:sz="4" w:space="0" w:color="auto"/>
            </w:tcBorders>
          </w:tcPr>
          <w:p w:rsidR="00014DB9" w:rsidRDefault="00014DB9">
            <w:pPr>
              <w:spacing w:line="276" w:lineRule="auto"/>
              <w:rPr>
                <w:rFonts w:cs="Arial"/>
              </w:rPr>
            </w:pPr>
            <w:r>
              <w:rPr>
                <w:rFonts w:cs="Arial"/>
              </w:rPr>
              <w:t>Currently connected device(s) will be disconnected.</w:t>
            </w:r>
          </w:p>
          <w:p w:rsidR="00014DB9" w:rsidRDefault="00014DB9">
            <w:pPr>
              <w:spacing w:line="276" w:lineRule="auto"/>
              <w:rPr>
                <w:rFonts w:cs="Arial"/>
              </w:rPr>
            </w:pPr>
            <w:r>
              <w:rPr>
                <w:rFonts w:cs="Arial"/>
              </w:rPr>
              <w:t xml:space="preserve">The In-Vehicle Infotainment System is paired to the new device. </w:t>
            </w:r>
          </w:p>
          <w:p w:rsidR="00014DB9" w:rsidRDefault="00014DB9">
            <w:pPr>
              <w:spacing w:line="276" w:lineRule="auto"/>
              <w:rPr>
                <w:rFonts w:cs="Arial"/>
              </w:rPr>
            </w:pPr>
            <w:r>
              <w:rPr>
                <w:rFonts w:cs="Arial"/>
              </w:rPr>
              <w:t>The In-Vehicle Infotainment System provides the Customer with the option to set the phone to favorite.</w:t>
            </w:r>
          </w:p>
          <w:p w:rsidR="00014DB9" w:rsidRDefault="00014DB9">
            <w:pPr>
              <w:spacing w:line="276" w:lineRule="auto"/>
              <w:rPr>
                <w:rFonts w:cs="Arial"/>
              </w:rPr>
            </w:pPr>
            <w:r>
              <w:rPr>
                <w:rFonts w:cs="Arial"/>
              </w:rPr>
              <w:t xml:space="preserve">A HFP connection is established between the In-Vehicle Infotainment System </w:t>
            </w:r>
          </w:p>
          <w:p w:rsidR="00014DB9" w:rsidRDefault="00014DB9">
            <w:pPr>
              <w:spacing w:line="276" w:lineRule="auto"/>
              <w:rPr>
                <w:rFonts w:cs="Arial"/>
              </w:rPr>
            </w:pPr>
            <w:r>
              <w:rPr>
                <w:rFonts w:cs="Arial"/>
              </w:rPr>
              <w:t>The In-Vehicle Infotainment System attempts to download the phonebook and call history of the connected phone. (if supported)</w:t>
            </w:r>
          </w:p>
          <w:p w:rsidR="00014DB9" w:rsidRDefault="00014DB9">
            <w:pPr>
              <w:spacing w:line="276" w:lineRule="auto"/>
              <w:rPr>
                <w:rFonts w:cs="Arial"/>
              </w:rPr>
            </w:pPr>
            <w:r>
              <w:rPr>
                <w:rFonts w:cs="Arial"/>
              </w:rPr>
              <w:t>The In-Vehicle Infotainment System synchronizes the text messages from the connected phone. (if supported)</w:t>
            </w:r>
          </w:p>
          <w:p w:rsidR="00014DB9" w:rsidRDefault="00014DB9">
            <w:pPr>
              <w:spacing w:line="276" w:lineRule="auto"/>
              <w:rPr>
                <w:rFonts w:cs="Arial"/>
              </w:rPr>
            </w:pPr>
            <w:r>
              <w:rPr>
                <w:rFonts w:cs="Arial"/>
              </w:rPr>
              <w:t>Signal strength, phone battery strength and roaming status will be available for the In-Vehicle Infotainment System to display.</w:t>
            </w:r>
          </w:p>
          <w:p w:rsidR="00014DB9" w:rsidRDefault="00014DB9" w:rsidP="00014DB9">
            <w:pPr>
              <w:spacing w:line="276" w:lineRule="auto"/>
              <w:rPr>
                <w:rFonts w:cs="Arial"/>
              </w:rPr>
            </w:pPr>
            <w:r>
              <w:rPr>
                <w:rFonts w:cs="Arial"/>
              </w:rPr>
              <w:t>Audio Streaming Connections are established (if supported).</w:t>
            </w:r>
          </w:p>
          <w:p w:rsidR="00014DB9" w:rsidRDefault="00014DB9" w:rsidP="00014DB9">
            <w:pPr>
              <w:spacing w:line="276" w:lineRule="auto"/>
              <w:rPr>
                <w:rFonts w:cs="Arial"/>
              </w:rPr>
            </w:pPr>
            <w:r>
              <w:rPr>
                <w:rFonts w:cs="Arial"/>
              </w:rPr>
              <w:t>For iAP1 protocol, the BTAudio connection shall only be established if customer is sourcing BTAudio, or as soon as USB connection is disconnected later on.</w:t>
            </w:r>
          </w:p>
          <w:p w:rsidR="00014DB9" w:rsidRDefault="00014DB9">
            <w:pPr>
              <w:spacing w:line="276" w:lineRule="auto"/>
              <w:rPr>
                <w:rFonts w:cs="Arial"/>
              </w:rPr>
            </w:pPr>
          </w:p>
          <w:p w:rsidR="00014DB9" w:rsidRDefault="00014DB9">
            <w:pPr>
              <w:spacing w:line="276" w:lineRule="auto"/>
              <w:rPr>
                <w:rFonts w:cs="Arial"/>
              </w:rPr>
            </w:pPr>
            <w:r>
              <w:rPr>
                <w:rFonts w:cs="Arial"/>
              </w:rPr>
              <w:t>*Note: The In-Vehicle Infotainment System should alert the customer to look at their phone to authorize the phonebook download and/or text message access</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pPr>
            <w:r>
              <w:rPr>
                <w:rFonts w:cs="Arial"/>
                <w:lang w:eastAsia="zh-CN"/>
              </w:rPr>
              <w:t>E1 - Unexpected Device Disconnect During Pairing prior to authentication.</w:t>
            </w:r>
          </w:p>
          <w:p w:rsidR="00014DB9" w:rsidRDefault="00014DB9">
            <w:pPr>
              <w:spacing w:line="276" w:lineRule="auto"/>
            </w:pPr>
            <w:r>
              <w:rPr>
                <w:rFonts w:cs="Arial"/>
                <w:lang w:eastAsia="zh-CN"/>
              </w:rPr>
              <w:t>E2 - Pairing Fails.</w:t>
            </w:r>
          </w:p>
          <w:p w:rsidR="00014DB9" w:rsidRDefault="00014DB9">
            <w:pPr>
              <w:spacing w:line="276" w:lineRule="auto"/>
              <w:rPr>
                <w:rFonts w:cs="Arial"/>
                <w:lang w:eastAsia="zh-CN"/>
              </w:rPr>
            </w:pPr>
            <w:r>
              <w:rPr>
                <w:rFonts w:cs="Arial"/>
                <w:lang w:eastAsia="zh-CN"/>
              </w:rPr>
              <w:t>E3 - Connection cannot be established / maintained for Calling Features.</w:t>
            </w:r>
          </w:p>
          <w:p w:rsidR="00014DB9" w:rsidRDefault="00014DB9">
            <w:pPr>
              <w:spacing w:line="276" w:lineRule="auto"/>
              <w:rPr>
                <w:rFonts w:cs="Arial"/>
                <w:lang w:eastAsia="zh-CN"/>
              </w:rPr>
            </w:pPr>
            <w:r>
              <w:rPr>
                <w:rFonts w:cs="Arial"/>
                <w:lang w:eastAsia="zh-CN"/>
              </w:rPr>
              <w:t>E4 - Messages Cannot be Synchronized and Customer Cannot be Notified of New Messages.</w:t>
            </w:r>
          </w:p>
          <w:p w:rsidR="00014DB9" w:rsidRDefault="00014DB9">
            <w:pPr>
              <w:spacing w:line="276" w:lineRule="auto"/>
              <w:rPr>
                <w:rFonts w:cs="Arial"/>
                <w:lang w:eastAsia="zh-CN"/>
              </w:rPr>
            </w:pPr>
            <w:r>
              <w:rPr>
                <w:rFonts w:cs="Arial"/>
                <w:lang w:eastAsia="zh-CN"/>
              </w:rPr>
              <w:t>E5 - Customer Cannot be Notified of New Messages.</w:t>
            </w:r>
          </w:p>
          <w:p w:rsidR="00014DB9" w:rsidRDefault="00014DB9">
            <w:pPr>
              <w:spacing w:line="276" w:lineRule="auto"/>
              <w:rPr>
                <w:rFonts w:cs="Arial"/>
                <w:lang w:eastAsia="zh-CN"/>
              </w:rPr>
            </w:pPr>
            <w:r>
              <w:rPr>
                <w:rFonts w:cs="Arial"/>
                <w:lang w:eastAsia="zh-CN"/>
              </w:rPr>
              <w:t>E6 - Phonebook cannot be downloaded.</w:t>
            </w:r>
          </w:p>
          <w:p w:rsidR="00014DB9" w:rsidRDefault="00014DB9">
            <w:pPr>
              <w:spacing w:line="276" w:lineRule="auto"/>
              <w:rPr>
                <w:rFonts w:cs="Arial"/>
                <w:lang w:eastAsia="zh-CN"/>
              </w:rPr>
            </w:pPr>
            <w:r>
              <w:rPr>
                <w:rFonts w:cs="Arial"/>
                <w:lang w:eastAsia="zh-CN"/>
              </w:rPr>
              <w:t>E7 - Signal strength, phone battery strength and/or roaming status not available.</w:t>
            </w:r>
          </w:p>
          <w:p w:rsidR="00014DB9" w:rsidRDefault="00014DB9">
            <w:pPr>
              <w:spacing w:line="276" w:lineRule="auto"/>
              <w:rPr>
                <w:rFonts w:cs="Arial"/>
                <w:lang w:eastAsia="zh-CN"/>
              </w:rPr>
            </w:pPr>
            <w:r>
              <w:rPr>
                <w:rFonts w:cs="Arial"/>
                <w:lang w:eastAsia="zh-CN"/>
              </w:rPr>
              <w:t>E8 - Customer exits pairing by canceling action via In-Vehicle Infotainment System G-HMI options.</w:t>
            </w:r>
          </w:p>
          <w:p w:rsidR="00014DB9" w:rsidRDefault="00014DB9">
            <w:pPr>
              <w:spacing w:line="276" w:lineRule="auto"/>
              <w:rPr>
                <w:rFonts w:cs="Arial"/>
                <w:lang w:eastAsia="zh-CN"/>
              </w:rPr>
            </w:pPr>
            <w:r>
              <w:rPr>
                <w:rFonts w:cs="Arial"/>
                <w:lang w:eastAsia="zh-CN"/>
              </w:rPr>
              <w:t>E9 - Connection Cannot be established for audio source.</w:t>
            </w:r>
          </w:p>
          <w:p w:rsidR="00014DB9" w:rsidRDefault="00014DB9">
            <w:pPr>
              <w:spacing w:line="276" w:lineRule="auto"/>
            </w:pPr>
            <w:r>
              <w:rPr>
                <w:rFonts w:cs="Arial"/>
                <w:lang w:eastAsia="zh-CN"/>
              </w:rPr>
              <w:t>E10 - Connection Cannot be established for audio control.</w:t>
            </w:r>
          </w:p>
          <w:p w:rsidR="00014DB9" w:rsidRDefault="00014DB9">
            <w:pPr>
              <w:spacing w:line="276" w:lineRule="auto"/>
              <w:rPr>
                <w:rFonts w:cs="Arial"/>
                <w:lang w:eastAsia="zh-CN"/>
              </w:rPr>
            </w:pPr>
            <w:r>
              <w:rPr>
                <w:rFonts w:cs="Arial"/>
                <w:lang w:eastAsia="zh-CN"/>
              </w:rPr>
              <w:t>E11 – Unexpected Device Disconnect After Authentication, but prior to completing the overall connection / pairing process.</w:t>
            </w:r>
          </w:p>
          <w:p w:rsidR="00014DB9" w:rsidRPr="005425F8" w:rsidRDefault="00014DB9">
            <w:pPr>
              <w:spacing w:line="276" w:lineRule="auto"/>
              <w:rPr>
                <w:rFonts w:cs="Arial"/>
                <w:lang w:eastAsia="zh-CN"/>
              </w:rPr>
            </w:pPr>
            <w:r w:rsidRPr="005425F8">
              <w:rPr>
                <w:rFonts w:cs="Arial"/>
                <w:lang w:eastAsia="zh-CN"/>
              </w:rPr>
              <w:t>E12 – Customer disconnect device prior to completing the pairing.</w:t>
            </w:r>
          </w:p>
          <w:p w:rsidR="00014DB9" w:rsidRDefault="00014DB9">
            <w:pPr>
              <w:spacing w:line="276" w:lineRule="auto"/>
              <w:rPr>
                <w:rFonts w:cs="Arial"/>
              </w:rPr>
            </w:pPr>
            <w:r w:rsidRPr="005425F8">
              <w:rPr>
                <w:rFonts w:cs="Arial"/>
                <w:lang w:eastAsia="zh-CN"/>
              </w:rPr>
              <w:t>E13 – Customer declined iAP pairing with the same device previously</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cs="Arial"/>
              </w:rPr>
            </w:pPr>
            <w:r>
              <w:rPr>
                <w:rFonts w:cs="Arial"/>
              </w:rPr>
              <w:t>V-HMI</w:t>
            </w:r>
          </w:p>
          <w:p w:rsidR="00014DB9" w:rsidRDefault="00014DB9">
            <w:pPr>
              <w:spacing w:line="276" w:lineRule="auto"/>
              <w:rPr>
                <w:rFonts w:cs="Arial"/>
              </w:rPr>
            </w:pPr>
            <w:r>
              <w:rPr>
                <w:rFonts w:cs="Arial"/>
              </w:rPr>
              <w:t>G-HMI</w:t>
            </w:r>
          </w:p>
          <w:p w:rsidR="00014DB9" w:rsidRDefault="00014DB9">
            <w:pPr>
              <w:spacing w:line="276" w:lineRule="auto"/>
              <w:rPr>
                <w:rFonts w:cs="Arial"/>
              </w:rPr>
            </w:pPr>
            <w:r>
              <w:rPr>
                <w:rFonts w:cs="Arial"/>
              </w:rPr>
              <w:t>Audio Out</w:t>
            </w:r>
          </w:p>
        </w:tc>
      </w:tr>
    </w:tbl>
    <w:p w:rsidR="00014DB9" w:rsidRDefault="00014DB9" w:rsidP="00014DB9"/>
    <w:p w:rsidR="00014DB9" w:rsidRDefault="00014DB9" w:rsidP="00014DB9">
      <w:pPr>
        <w:pStyle w:val="Heading4"/>
      </w:pPr>
      <w:r>
        <w:t>BTP-UC-REQ-130393/B-Customer disconnect device prior to completing the pairing</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BTP-FUR-REQ-033778/C-Pairing via Dock Connector Requirements (TcSE ROIN-295153-2)</w:t>
      </w:r>
    </w:p>
    <w:p w:rsidR="00014DB9" w:rsidRPr="005F5EF0" w:rsidRDefault="00014DB9" w:rsidP="00014DB9">
      <w:pPr>
        <w:rPr>
          <w:sz w:val="16"/>
          <w:szCs w:val="16"/>
        </w:rPr>
      </w:pPr>
      <w:r w:rsidRPr="005F5EF0">
        <w:rPr>
          <w:sz w:val="16"/>
          <w:szCs w:val="16"/>
        </w:rPr>
        <w:t>BTP-FUR-REQ-033775/A-Pairing via Dock Connector to iOS Devices (TcSE ROIN-295150-1)</w:t>
      </w:r>
    </w:p>
    <w:p w:rsidR="00014DB9"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8296"/>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82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rPr>
                <w:rFonts w:cs="Arial"/>
              </w:rPr>
            </w:pPr>
            <w:r>
              <w:rPr>
                <w:rFonts w:cs="Arial"/>
              </w:rPr>
              <w:t>Customer, Mobile Phone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8296"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rPr>
                <w:rFonts w:cs="Arial"/>
              </w:rPr>
            </w:pPr>
            <w:r>
              <w:rPr>
                <w:rFonts w:cs="Arial"/>
              </w:rPr>
              <w:t>Device supports iAP pairing (iOS device).</w:t>
            </w:r>
          </w:p>
          <w:p w:rsidR="00014DB9" w:rsidRDefault="00014DB9">
            <w:pPr>
              <w:spacing w:line="276" w:lineRule="auto"/>
              <w:rPr>
                <w:rFonts w:cs="Arial"/>
              </w:rPr>
            </w:pPr>
            <w:r>
              <w:rPr>
                <w:rFonts w:cs="Arial"/>
              </w:rPr>
              <w:t xml:space="preserve">Infotainment System must be on. </w:t>
            </w:r>
          </w:p>
          <w:p w:rsidR="00014DB9" w:rsidRDefault="00014DB9">
            <w:pPr>
              <w:spacing w:line="276" w:lineRule="auto"/>
              <w:rPr>
                <w:rFonts w:cs="Arial"/>
              </w:rPr>
            </w:pPr>
            <w:r>
              <w:rPr>
                <w:rFonts w:cs="Arial"/>
              </w:rPr>
              <w:t>Bluetooth must be on in In-Vehicle Infotainment System and mobile device.</w:t>
            </w:r>
          </w:p>
          <w:p w:rsidR="00014DB9" w:rsidRDefault="00014DB9">
            <w:pPr>
              <w:spacing w:line="276" w:lineRule="auto"/>
            </w:pPr>
            <w:r w:rsidRPr="007D78C2">
              <w:t>Applies only if HMI is designed to provide an active option to proceed with dock pairing, like a popup.</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8296"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rPr>
                <w:rFonts w:cs="Arial"/>
              </w:rPr>
            </w:pPr>
            <w:r>
              <w:rPr>
                <w:rFonts w:cs="Arial"/>
              </w:rPr>
              <w:t>Customer connects the device which is not paired yet via dock connector.</w:t>
            </w:r>
          </w:p>
          <w:p w:rsidR="00014DB9" w:rsidRDefault="00014DB9">
            <w:pPr>
              <w:spacing w:line="276" w:lineRule="auto"/>
              <w:rPr>
                <w:rFonts w:cs="Arial"/>
              </w:rPr>
            </w:pPr>
            <w:r>
              <w:rPr>
                <w:rFonts w:cs="Arial"/>
              </w:rPr>
              <w:t>In-Vehicle infotainment system offers the option to pair the device.</w:t>
            </w:r>
          </w:p>
          <w:p w:rsidR="00014DB9" w:rsidRDefault="00014DB9">
            <w:pPr>
              <w:spacing w:line="276" w:lineRule="auto"/>
              <w:rPr>
                <w:rFonts w:cs="Arial"/>
              </w:rPr>
            </w:pPr>
            <w:r>
              <w:rPr>
                <w:rFonts w:cs="Arial"/>
              </w:rPr>
              <w:lastRenderedPageBreak/>
              <w:t>The user will have the option to cancel the procedure from the In-Vehicle Infotainment System.</w:t>
            </w:r>
          </w:p>
          <w:p w:rsidR="00014DB9" w:rsidRDefault="00014DB9" w:rsidP="00014DB9">
            <w:pPr>
              <w:spacing w:line="276" w:lineRule="auto"/>
            </w:pPr>
            <w:r>
              <w:rPr>
                <w:rFonts w:cs="Arial"/>
              </w:rPr>
              <w:t xml:space="preserve">The </w:t>
            </w:r>
            <w:r w:rsidRPr="00D95C1C">
              <w:rPr>
                <w:rFonts w:cs="Arial"/>
              </w:rPr>
              <w:t>user has chosen to proceed with the pairing,</w:t>
            </w:r>
            <w:r>
              <w:rPr>
                <w:rFonts w:cs="Arial"/>
              </w:rPr>
              <w:t xml:space="preserve"> but has disconnected this device prior to completing the pairing.</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lastRenderedPageBreak/>
              <w:t>Post-conditions</w:t>
            </w:r>
          </w:p>
        </w:tc>
        <w:tc>
          <w:tcPr>
            <w:tcW w:w="8296"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The In-Vehicle Infotainment System provides the Customer with the information that pairing failed</w:t>
            </w:r>
          </w:p>
          <w:p w:rsidR="00014DB9" w:rsidRDefault="00014DB9">
            <w:pPr>
              <w:spacing w:line="276" w:lineRule="auto"/>
            </w:pPr>
            <w:r>
              <w:t>The In-Vehicle Infotainment System is not paired to the device.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8296"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8296"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G-HMI</w:t>
            </w:r>
          </w:p>
        </w:tc>
      </w:tr>
    </w:tbl>
    <w:p w:rsidR="00014DB9" w:rsidRDefault="00014DB9" w:rsidP="00014DB9"/>
    <w:p w:rsidR="00014DB9" w:rsidRDefault="00014DB9" w:rsidP="00014DB9">
      <w:pPr>
        <w:pStyle w:val="Heading4"/>
      </w:pPr>
      <w:r>
        <w:t>BTP-UC-REQ-130394/B-Customer declined iAP Pairing with the same device previously</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BTP-FUR-REQ-033775/A-Pairing via Dock Connector to iOS Devices (TcSE ROIN-295150-1)</w:t>
      </w:r>
    </w:p>
    <w:p w:rsidR="00014DB9" w:rsidRPr="005F5EF0" w:rsidRDefault="00014DB9" w:rsidP="00014DB9">
      <w:pPr>
        <w:rPr>
          <w:sz w:val="16"/>
          <w:szCs w:val="16"/>
        </w:rPr>
      </w:pPr>
      <w:r w:rsidRPr="005F5EF0">
        <w:rPr>
          <w:sz w:val="16"/>
          <w:szCs w:val="16"/>
        </w:rPr>
        <w:t>BTP-FUR-REQ-033778/C-Pairing via Dock Connector Requirements (TcSE ROIN-295153-2)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cs="Arial"/>
              </w:rPr>
            </w:pPr>
            <w:r>
              <w:rPr>
                <w:rFonts w:cs="Arial"/>
              </w:rPr>
              <w:t>Customer, Mobile Phone</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cs="Arial"/>
              </w:rPr>
            </w:pPr>
            <w:r>
              <w:rPr>
                <w:rFonts w:cs="Arial"/>
              </w:rPr>
              <w:t>Device supports iAP pairing.</w:t>
            </w:r>
          </w:p>
          <w:p w:rsidR="00014DB9" w:rsidRDefault="00014DB9">
            <w:pPr>
              <w:spacing w:line="276" w:lineRule="auto"/>
              <w:rPr>
                <w:rFonts w:cs="Arial"/>
              </w:rPr>
            </w:pPr>
            <w:r>
              <w:rPr>
                <w:rFonts w:cs="Arial"/>
              </w:rPr>
              <w:t xml:space="preserve">Infotainment system must be on. </w:t>
            </w:r>
          </w:p>
          <w:p w:rsidR="00014DB9" w:rsidRDefault="00014DB9">
            <w:pPr>
              <w:spacing w:line="276" w:lineRule="auto"/>
              <w:rPr>
                <w:rFonts w:cs="Arial"/>
              </w:rPr>
            </w:pPr>
            <w:r>
              <w:rPr>
                <w:rFonts w:cs="Arial"/>
              </w:rPr>
              <w:t>Bluetooth must be on in In-Vehicle Infotainment System and mobile device.</w:t>
            </w:r>
          </w:p>
          <w:p w:rsidR="00014DB9" w:rsidRDefault="00014DB9">
            <w:pPr>
              <w:spacing w:line="276" w:lineRule="auto"/>
              <w:rPr>
                <w:rFonts w:cs="Arial"/>
              </w:rPr>
            </w:pPr>
            <w:r w:rsidRPr="00CB0658">
              <w:rPr>
                <w:rFonts w:cs="Arial"/>
              </w:rPr>
              <w:t>Applies only if HMI is designed to provide an active option to proceed with dock pairing, like a popup.</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cs="Arial"/>
              </w:rPr>
            </w:pPr>
            <w:r>
              <w:rPr>
                <w:rFonts w:cs="Arial"/>
              </w:rPr>
              <w:t>Customer connects the device which is not paired yet via dock connector.</w:t>
            </w:r>
          </w:p>
          <w:p w:rsidR="00014DB9" w:rsidRDefault="00014DB9" w:rsidP="00014DB9">
            <w:pPr>
              <w:spacing w:line="276" w:lineRule="auto"/>
              <w:rPr>
                <w:rFonts w:cs="Arial"/>
              </w:rPr>
            </w:pPr>
            <w:r>
              <w:rPr>
                <w:rFonts w:cs="Arial"/>
              </w:rPr>
              <w:t>The user had connected this device previously already and – in case of an active notification e.g. a popup – had declined the pairing request by selecting “do not ask again”.</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014DB9" w:rsidRPr="00F54AF6" w:rsidRDefault="00014DB9">
            <w:pPr>
              <w:spacing w:line="276" w:lineRule="auto"/>
              <w:rPr>
                <w:rFonts w:cs="Arial"/>
              </w:rPr>
            </w:pPr>
            <w:r>
              <w:rPr>
                <w:rFonts w:cs="Arial"/>
              </w:rPr>
              <w:t>If HMI provided an active option like a popup to the customer, this option shall not be shown furthermore once the customer has chosen the option “do not ask again”.</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asciiTheme="minorHAnsi" w:eastAsiaTheme="minorEastAsia" w:hAnsiTheme="minorHAnsi"/>
                <w:szCs w:val="22"/>
              </w:rPr>
            </w:pP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cs="Arial"/>
              </w:rPr>
            </w:pPr>
            <w:r>
              <w:rPr>
                <w:rFonts w:cs="Arial"/>
              </w:rPr>
              <w:t>G-HMI</w:t>
            </w:r>
          </w:p>
        </w:tc>
      </w:tr>
    </w:tbl>
    <w:p w:rsidR="00014DB9" w:rsidRDefault="00014DB9" w:rsidP="00014DB9"/>
    <w:p w:rsidR="00014DB9" w:rsidRDefault="00014DB9" w:rsidP="00014DB9">
      <w:pPr>
        <w:pStyle w:val="Heading3"/>
      </w:pPr>
      <w:bookmarkStart w:id="46" w:name="_Toc1048716"/>
      <w:r>
        <w:t>Requirements</w:t>
      </w:r>
      <w:bookmarkEnd w:id="46"/>
    </w:p>
    <w:p w:rsidR="00014DB9" w:rsidRPr="00014DB9" w:rsidRDefault="00014DB9" w:rsidP="00014DB9">
      <w:pPr>
        <w:pStyle w:val="Heading4"/>
        <w:rPr>
          <w:b w:val="0"/>
          <w:u w:val="single"/>
        </w:rPr>
      </w:pPr>
      <w:r w:rsidRPr="00014DB9">
        <w:rPr>
          <w:b w:val="0"/>
          <w:u w:val="single"/>
        </w:rPr>
        <w:t>BTP-FUR-REQ-033773/B-Secure Simple Pairing (TcSE ROIN-295148-2)</w:t>
      </w:r>
    </w:p>
    <w:p w:rsidR="00014DB9" w:rsidRDefault="00014DB9" w:rsidP="00014DB9">
      <w:pPr>
        <w:rPr>
          <w:rFonts w:cs="Arial"/>
        </w:rPr>
      </w:pPr>
      <w:r>
        <w:rPr>
          <w:rFonts w:cs="Arial"/>
        </w:rPr>
        <w:t xml:space="preserve">In-Vehicle Infotainment System shall support Secure Simple Pairing (SSP), and use the number comparison association model (as defined within the Bluetooth Core Specification v2.1) for devices that support this feature. </w:t>
      </w:r>
    </w:p>
    <w:p w:rsidR="00014DB9" w:rsidRDefault="00014DB9" w:rsidP="00014DB9">
      <w:r>
        <w:rPr>
          <w:i/>
          <w:iCs/>
        </w:rPr>
        <w:t>The In-Vehicle Infotainment System shall detect SSP capability of the device by the LMP_Feature Request “SSP=YES” and the IO_Capability_Transfer.</w:t>
      </w:r>
    </w:p>
    <w:p w:rsidR="00014DB9" w:rsidRDefault="00014DB9" w:rsidP="00014DB9">
      <w:pPr>
        <w:rPr>
          <w:rFonts w:cs="Arial"/>
        </w:rPr>
      </w:pPr>
      <w:r>
        <w:rPr>
          <w:rFonts w:cs="Arial"/>
        </w:rPr>
        <w:t>The in-vehicle infotainment system shall provide the user with the option of confirming the complete 6 digit PIN via the HMI (note: this includes PIN’s that may lead with 0’s).</w:t>
      </w:r>
    </w:p>
    <w:p w:rsidR="00014DB9" w:rsidRDefault="00014DB9" w:rsidP="00014DB9">
      <w:pPr>
        <w:rPr>
          <w:rFonts w:cs="Arial"/>
        </w:rPr>
      </w:pPr>
    </w:p>
    <w:p w:rsidR="00014DB9" w:rsidRDefault="00014DB9" w:rsidP="00014DB9">
      <w:pPr>
        <w:rPr>
          <w:rFonts w:cs="Arial"/>
        </w:rPr>
      </w:pPr>
      <w:r>
        <w:rPr>
          <w:rFonts w:cs="Arial"/>
        </w:rPr>
        <w:t xml:space="preserve">Once the In-Vehicle Infotainment System calculates the “User Confirm Value” the value shall be displayed to the customer. </w:t>
      </w:r>
    </w:p>
    <w:p w:rsidR="00014DB9" w:rsidRDefault="00014DB9" w:rsidP="00014DB9">
      <w:pPr>
        <w:rPr>
          <w:rFonts w:cs="Arial"/>
        </w:rPr>
      </w:pPr>
    </w:p>
    <w:p w:rsidR="00014DB9" w:rsidRDefault="00014DB9" w:rsidP="00014DB9">
      <w:pPr>
        <w:rPr>
          <w:rFonts w:cs="Arial"/>
        </w:rPr>
      </w:pPr>
      <w:r>
        <w:rPr>
          <w:rFonts w:cs="Arial"/>
        </w:rPr>
        <w:t xml:space="preserve">Once the In-Vehicle Infotainment System receives the LMP_dhkey_Check from the initiating side, the In-Vehicle Infotainment System shall assume that the Calculated User Confirm Value is accurate and continue to check the “E” value. If the check is successful, the in-vehicle infotainment shall accept the LMP_dhkey from the initiator and complete the pairing process by exchanging and storing authentication information. </w:t>
      </w:r>
    </w:p>
    <w:p w:rsidR="00014DB9" w:rsidRDefault="00014DB9" w:rsidP="00014DB9">
      <w:pPr>
        <w:rPr>
          <w:rFonts w:cs="Arial"/>
        </w:rPr>
      </w:pPr>
    </w:p>
    <w:p w:rsidR="00014DB9" w:rsidRDefault="00014DB9" w:rsidP="00014DB9">
      <w:pPr>
        <w:rPr>
          <w:rFonts w:cs="Arial"/>
        </w:rPr>
      </w:pPr>
      <w:r>
        <w:rPr>
          <w:rFonts w:cs="Arial"/>
        </w:rPr>
        <w:t xml:space="preserve">The user will still have the option of confirming the ‘User Confirm Value’ via the GUI within the In-Vehicle Infotainment System. </w:t>
      </w:r>
    </w:p>
    <w:p w:rsidR="00014DB9" w:rsidRPr="009C569F" w:rsidRDefault="00014DB9">
      <w:pPr>
        <w:rPr>
          <w:rFonts w:cs="Arial"/>
        </w:rPr>
      </w:pPr>
    </w:p>
    <w:p w:rsidR="00014DB9" w:rsidRPr="00014DB9" w:rsidRDefault="00014DB9" w:rsidP="00014DB9">
      <w:pPr>
        <w:pStyle w:val="Heading4"/>
        <w:rPr>
          <w:b w:val="0"/>
          <w:u w:val="single"/>
        </w:rPr>
      </w:pPr>
      <w:r w:rsidRPr="00014DB9">
        <w:rPr>
          <w:b w:val="0"/>
          <w:u w:val="single"/>
        </w:rPr>
        <w:lastRenderedPageBreak/>
        <w:t>BTC-FUR-REQ-280651/A-Just Works Pairing</w:t>
      </w:r>
    </w:p>
    <w:p w:rsidR="00014DB9" w:rsidRDefault="00014DB9" w:rsidP="00014DB9">
      <w:pPr>
        <w:rPr>
          <w:rFonts w:cs="Arial"/>
        </w:rPr>
      </w:pPr>
      <w:r>
        <w:rPr>
          <w:rFonts w:cs="Arial"/>
        </w:rPr>
        <w:t xml:space="preserve">In-Vehicle Infotainment System shall support Secure Simple Pairing (SSP), and the just works association model (as defined within the Bluetooth Core Specification v2.1) for devices that support this feature. </w:t>
      </w:r>
    </w:p>
    <w:p w:rsidR="00014DB9" w:rsidRDefault="00014DB9" w:rsidP="00014DB9">
      <w:pPr>
        <w:rPr>
          <w:iCs/>
        </w:rPr>
      </w:pPr>
      <w:r w:rsidRPr="00EF2F42">
        <w:rPr>
          <w:iCs/>
        </w:rPr>
        <w:t xml:space="preserve">The In-Vehicle Infotainment System shall </w:t>
      </w:r>
      <w:r>
        <w:rPr>
          <w:iCs/>
        </w:rPr>
        <w:t>set MITM Protection Not Required – Dedicated Bonding.</w:t>
      </w:r>
    </w:p>
    <w:p w:rsidR="00014DB9" w:rsidRPr="00EF2F42" w:rsidRDefault="00014DB9" w:rsidP="00014DB9">
      <w:pPr>
        <w:rPr>
          <w:iCs/>
        </w:rPr>
      </w:pPr>
    </w:p>
    <w:p w:rsidR="00014DB9" w:rsidRDefault="00014DB9" w:rsidP="00014DB9">
      <w:pPr>
        <w:rPr>
          <w:rFonts w:cs="Arial"/>
        </w:rPr>
      </w:pPr>
      <w:r>
        <w:rPr>
          <w:rFonts w:cs="Arial"/>
        </w:rPr>
        <w:t>The In-Vehicle Infotainment system shall provide the user with the option of confirming the pairing request from the mobile device, when paired in discoverable mode.</w:t>
      </w:r>
    </w:p>
    <w:p w:rsidR="00014DB9" w:rsidRDefault="00014DB9" w:rsidP="00014DB9">
      <w:pPr>
        <w:rPr>
          <w:rFonts w:cs="Arial"/>
        </w:rPr>
      </w:pPr>
      <w:r>
        <w:rPr>
          <w:rFonts w:cs="Arial"/>
        </w:rPr>
        <w:t>For discovery mode no further confirmation is required.</w:t>
      </w:r>
    </w:p>
    <w:p w:rsidR="00014DB9" w:rsidRDefault="00014DB9" w:rsidP="00014DB9"/>
    <w:p w:rsidR="00014DB9" w:rsidRPr="00014DB9" w:rsidRDefault="00014DB9" w:rsidP="00014DB9">
      <w:pPr>
        <w:pStyle w:val="Heading4"/>
        <w:rPr>
          <w:b w:val="0"/>
          <w:u w:val="single"/>
        </w:rPr>
      </w:pPr>
      <w:r w:rsidRPr="00014DB9">
        <w:rPr>
          <w:b w:val="0"/>
          <w:u w:val="single"/>
        </w:rPr>
        <w:t>BTP-FUR-REQ-033774/B-Legacy Pairing (TcSE ROIN-295149-1)</w:t>
      </w:r>
    </w:p>
    <w:p w:rsidR="00014DB9" w:rsidRPr="00AF6355" w:rsidRDefault="00014DB9" w:rsidP="00014DB9">
      <w:pPr>
        <w:rPr>
          <w:rFonts w:cs="Arial"/>
        </w:rPr>
      </w:pPr>
      <w:r w:rsidRPr="00AF6355">
        <w:rPr>
          <w:rFonts w:cs="Arial"/>
        </w:rPr>
        <w:t>In-Vehicle Infotainment System shall support the legacy pairing method defined within the Bluetooth Core 2.0 specification, and use this method when pairing with a device that does not support Secure Simple Pairing.</w:t>
      </w:r>
    </w:p>
    <w:p w:rsidR="00014DB9" w:rsidRPr="00AF6355" w:rsidRDefault="00014DB9" w:rsidP="00014DB9">
      <w:pPr>
        <w:rPr>
          <w:rFonts w:cs="Arial"/>
        </w:rPr>
      </w:pPr>
      <w:r w:rsidRPr="00AF6355">
        <w:rPr>
          <w:rFonts w:cs="Arial"/>
        </w:rPr>
        <w:t xml:space="preserve">The In-Vehicle Infotainment System shall detect legacy pairing devices based on the LMP_Feature_Request if this indicates “SSP=No”, or if this Request does not contain the SSP Feature as specified for Bluetooth 2.0 devices. </w:t>
      </w:r>
    </w:p>
    <w:p w:rsidR="00014DB9" w:rsidRDefault="00014DB9" w:rsidP="00014DB9">
      <w:pPr>
        <w:rPr>
          <w:rFonts w:cs="Arial"/>
        </w:rPr>
      </w:pPr>
      <w:r w:rsidRPr="00AF6355">
        <w:rPr>
          <w:rFonts w:cs="Arial"/>
        </w:rPr>
        <w:t>The IVIS should not display a legacy PIN unless the pairing request is being received by a legacy device. In discover mode IVIS should not show up the keypad unless a legacy device is detected.</w:t>
      </w:r>
    </w:p>
    <w:p w:rsidR="00014DB9" w:rsidRPr="00014DB9" w:rsidRDefault="00014DB9" w:rsidP="00014DB9">
      <w:pPr>
        <w:pStyle w:val="Heading4"/>
        <w:rPr>
          <w:b w:val="0"/>
          <w:u w:val="single"/>
        </w:rPr>
      </w:pPr>
      <w:r w:rsidRPr="00014DB9">
        <w:rPr>
          <w:b w:val="0"/>
          <w:u w:val="single"/>
        </w:rPr>
        <w:t>BTP-FUR-REQ-033776/C-Discovery Mode (Find Devices) (TcSE ROIN-295151-2)</w:t>
      </w:r>
    </w:p>
    <w:p w:rsidR="00014DB9" w:rsidRDefault="00014DB9" w:rsidP="00014DB9">
      <w:pPr>
        <w:rPr>
          <w:rFonts w:cs="Arial"/>
        </w:rPr>
      </w:pPr>
      <w:r w:rsidRPr="00E5215C">
        <w:rPr>
          <w:rFonts w:cs="Arial"/>
        </w:rPr>
        <w:t xml:space="preserve">The user shall have the option of placing In-Vehicle Infotainment System into discovery mode. This mode enables In-Vehicle Infotainment System to search for devices that are discoverable. </w:t>
      </w:r>
    </w:p>
    <w:p w:rsidR="00014DB9" w:rsidRDefault="00014DB9" w:rsidP="00014DB9">
      <w:pPr>
        <w:rPr>
          <w:rFonts w:cs="Arial"/>
        </w:rPr>
      </w:pPr>
      <w:r>
        <w:rPr>
          <w:rFonts w:cs="Arial"/>
        </w:rPr>
        <w:t xml:space="preserve">The discovery </w:t>
      </w:r>
      <w:r w:rsidRPr="00E5215C">
        <w:rPr>
          <w:rFonts w:cs="Arial"/>
        </w:rPr>
        <w:t xml:space="preserve">search shall take place for a maximum of </w:t>
      </w:r>
      <w:r>
        <w:rPr>
          <w:rFonts w:cs="Arial"/>
        </w:rPr>
        <w:t>10</w:t>
      </w:r>
      <w:r w:rsidRPr="00E5215C">
        <w:rPr>
          <w:rFonts w:cs="Arial"/>
        </w:rPr>
        <w:t xml:space="preserve"> seconds. In-Vehicle Infotainment System shall populate a list of found devices as it searches. In-Vehicle Infotainment System shall display a maximum of </w:t>
      </w:r>
      <w:r>
        <w:rPr>
          <w:rFonts w:cs="Arial"/>
        </w:rPr>
        <w:t>20</w:t>
      </w:r>
      <w:r w:rsidRPr="00E5215C">
        <w:rPr>
          <w:rFonts w:cs="Arial"/>
        </w:rPr>
        <w:t xml:space="preserve"> devices during this search. The user shall have the option of stopping the search, by selecting one of the found devices. In-Vehicle Infotainment System shall broadcast its' name (refer to BTP-FUR-REQ-097661-In Vehicle Infotainment System Name) to the selected device.</w:t>
      </w:r>
    </w:p>
    <w:p w:rsidR="00014DB9" w:rsidRPr="00E5215C" w:rsidRDefault="00014DB9" w:rsidP="00014DB9">
      <w:pPr>
        <w:rPr>
          <w:rFonts w:cs="Arial"/>
        </w:rPr>
      </w:pPr>
    </w:p>
    <w:p w:rsidR="00014DB9" w:rsidRDefault="00014DB9" w:rsidP="00014DB9">
      <w:pPr>
        <w:rPr>
          <w:rFonts w:cs="Arial"/>
        </w:rPr>
      </w:pPr>
      <w:r w:rsidRPr="00E5215C">
        <w:rPr>
          <w:rFonts w:cs="Arial"/>
        </w:rPr>
        <w:t>If the selected device supports SSP and the number association model, In-Vehicle Infotainment System shall use t</w:t>
      </w:r>
      <w:r>
        <w:rPr>
          <w:rFonts w:cs="Arial"/>
        </w:rPr>
        <w:t>his method to complete pairing. See BTP-FUR-REQ-033773.</w:t>
      </w:r>
    </w:p>
    <w:p w:rsidR="00014DB9" w:rsidRDefault="00014DB9" w:rsidP="00014DB9">
      <w:pPr>
        <w:rPr>
          <w:rFonts w:cs="Arial"/>
        </w:rPr>
      </w:pPr>
    </w:p>
    <w:p w:rsidR="00014DB9" w:rsidRDefault="00014DB9" w:rsidP="00014DB9">
      <w:pPr>
        <w:rPr>
          <w:rFonts w:cs="Arial"/>
        </w:rPr>
      </w:pPr>
      <w:r>
        <w:rPr>
          <w:rFonts w:cs="Arial"/>
        </w:rPr>
        <w:t>While the In-Vehicle Infotainment System is discovering devices and displaying found devices on screen it should also be discoverable for other mobile devices simultaneously. See HMI specification for more information.</w:t>
      </w:r>
    </w:p>
    <w:p w:rsidR="00014DB9" w:rsidRPr="00E5215C" w:rsidRDefault="00014DB9" w:rsidP="00014DB9">
      <w:pPr>
        <w:rPr>
          <w:rFonts w:cs="Arial"/>
        </w:rPr>
      </w:pPr>
    </w:p>
    <w:p w:rsidR="00014DB9" w:rsidRPr="00E5215C" w:rsidRDefault="00014DB9" w:rsidP="00014DB9">
      <w:pPr>
        <w:rPr>
          <w:rFonts w:cs="Arial"/>
        </w:rPr>
      </w:pPr>
    </w:p>
    <w:p w:rsidR="00014DB9" w:rsidRPr="00014DB9" w:rsidRDefault="00014DB9" w:rsidP="00014DB9">
      <w:pPr>
        <w:pStyle w:val="Heading4"/>
        <w:rPr>
          <w:b w:val="0"/>
          <w:u w:val="single"/>
        </w:rPr>
      </w:pPr>
      <w:r w:rsidRPr="00014DB9">
        <w:rPr>
          <w:b w:val="0"/>
          <w:u w:val="single"/>
        </w:rPr>
        <w:t>BTP-FUR-REQ-033777/C-Discoverable Mode (Find In-Vehicle Infotainment System) (TcSE ROIN-295152-2)</w:t>
      </w:r>
    </w:p>
    <w:p w:rsidR="00014DB9" w:rsidRDefault="00014DB9" w:rsidP="00014DB9">
      <w:pPr>
        <w:rPr>
          <w:rFonts w:cs="Arial"/>
        </w:rPr>
      </w:pPr>
      <w:r w:rsidRPr="00BE6868">
        <w:rPr>
          <w:rFonts w:cs="Arial"/>
        </w:rPr>
        <w:t>The user shall have the option of placing In-Vehicle Infotainment System into discoverable mode. While in this mode, In-Vehicle Infotainment System shall broadcast its' nam</w:t>
      </w:r>
      <w:r>
        <w:rPr>
          <w:rFonts w:cs="Arial"/>
        </w:rPr>
        <w:t>e (refer to BTP-FUR-REQ-097661</w:t>
      </w:r>
      <w:r w:rsidRPr="00BE6868">
        <w:rPr>
          <w:rFonts w:cs="Arial"/>
        </w:rPr>
        <w:t>-In Vehicle Infotainment System Name) and its' Bluetooth address so that other Bluetooth enabled devices can find it.</w:t>
      </w:r>
    </w:p>
    <w:p w:rsidR="00014DB9" w:rsidRPr="00BE6868" w:rsidRDefault="00014DB9" w:rsidP="00014DB9">
      <w:pPr>
        <w:rPr>
          <w:rFonts w:cs="Arial"/>
        </w:rPr>
      </w:pPr>
      <w:r>
        <w:rPr>
          <w:rFonts w:cs="Arial"/>
        </w:rPr>
        <w:t>For Wireless CarPlay support see also BTC-FUR-REQ 270979.</w:t>
      </w:r>
    </w:p>
    <w:p w:rsidR="00014DB9" w:rsidRPr="00BE6868" w:rsidRDefault="00014DB9" w:rsidP="00014DB9">
      <w:pPr>
        <w:rPr>
          <w:rFonts w:cs="Arial"/>
        </w:rPr>
      </w:pPr>
    </w:p>
    <w:p w:rsidR="00014DB9" w:rsidRPr="00BE6868" w:rsidRDefault="00014DB9" w:rsidP="00014DB9">
      <w:pPr>
        <w:rPr>
          <w:rFonts w:cs="Arial"/>
        </w:rPr>
      </w:pPr>
      <w:r w:rsidRPr="00BE6868">
        <w:rPr>
          <w:rFonts w:cs="Arial"/>
        </w:rPr>
        <w:t xml:space="preserve">If the initiating device supports SSP and the number association model, In-Vehicle Infotainment System shall use this method to complete pairing. Once the PIN’s have been confirmed on both devices, the pairing routine shall be completed by exchanging and storing authentication information on each device. This shall be the default method for pairing all devices. </w:t>
      </w:r>
    </w:p>
    <w:p w:rsidR="00014DB9" w:rsidRPr="00BE6868" w:rsidRDefault="00014DB9" w:rsidP="00014DB9">
      <w:pPr>
        <w:rPr>
          <w:rFonts w:cs="Arial"/>
        </w:rPr>
      </w:pPr>
    </w:p>
    <w:p w:rsidR="00014DB9" w:rsidRPr="00BE6868" w:rsidRDefault="00014DB9" w:rsidP="00014DB9">
      <w:pPr>
        <w:rPr>
          <w:rFonts w:cs="Arial"/>
        </w:rPr>
      </w:pPr>
      <w:r w:rsidRPr="00BE6868">
        <w:rPr>
          <w:rFonts w:cs="Arial"/>
        </w:rPr>
        <w:t xml:space="preserve">If the initiating device does not support SSP, In-Vehicle Infotainment System shall use the legacy pairing method and In-Vehicle Infotainment System shall generate a  4 digit PIN (). Once this PIN is entered into the other Bluetooth device, it will complete the pairing routine by exchanging and storing authentication information on each device. </w:t>
      </w:r>
    </w:p>
    <w:p w:rsidR="00014DB9" w:rsidRPr="00BE6868" w:rsidRDefault="00014DB9" w:rsidP="00014DB9">
      <w:pPr>
        <w:rPr>
          <w:rFonts w:cs="Arial"/>
        </w:rPr>
      </w:pPr>
    </w:p>
    <w:p w:rsidR="00014DB9" w:rsidRPr="00BE6868" w:rsidRDefault="00014DB9" w:rsidP="00014DB9">
      <w:pPr>
        <w:rPr>
          <w:rFonts w:cs="Arial"/>
        </w:rPr>
      </w:pPr>
      <w:r w:rsidRPr="00BE6868">
        <w:rPr>
          <w:rFonts w:cs="Arial"/>
        </w:rPr>
        <w:t xml:space="preserve">In-Vehicle Infotainment System shall remain in discoverable mode until either one of the following criteria is met: </w:t>
      </w:r>
    </w:p>
    <w:p w:rsidR="00014DB9" w:rsidRPr="00BE6868" w:rsidRDefault="00014DB9" w:rsidP="00014DB9">
      <w:pPr>
        <w:rPr>
          <w:rFonts w:cs="Arial"/>
        </w:rPr>
      </w:pPr>
    </w:p>
    <w:p w:rsidR="00014DB9" w:rsidRPr="00BE6868" w:rsidRDefault="00014DB9" w:rsidP="00014DB9">
      <w:pPr>
        <w:rPr>
          <w:rFonts w:cs="Arial"/>
        </w:rPr>
      </w:pPr>
      <w:r w:rsidRPr="00BE6868">
        <w:rPr>
          <w:rFonts w:cs="Arial"/>
        </w:rPr>
        <w:t xml:space="preserve">- A device successfully pairs with it. </w:t>
      </w:r>
    </w:p>
    <w:p w:rsidR="00014DB9" w:rsidRPr="00BE6868" w:rsidRDefault="00014DB9" w:rsidP="00014DB9">
      <w:pPr>
        <w:rPr>
          <w:rFonts w:cs="Arial"/>
        </w:rPr>
      </w:pPr>
      <w:r w:rsidRPr="00BE6868">
        <w:rPr>
          <w:rFonts w:cs="Arial"/>
        </w:rPr>
        <w:t xml:space="preserve">- A maximum of 180 seconds has passed. </w:t>
      </w:r>
    </w:p>
    <w:p w:rsidR="00014DB9" w:rsidRPr="00BE6868" w:rsidRDefault="00014DB9" w:rsidP="00014DB9">
      <w:pPr>
        <w:rPr>
          <w:rFonts w:cs="Arial"/>
        </w:rPr>
      </w:pPr>
      <w:r w:rsidRPr="00BE6868">
        <w:rPr>
          <w:rFonts w:cs="Arial"/>
        </w:rPr>
        <w:t xml:space="preserve">- Driver Restrictions have been enabled. </w:t>
      </w:r>
    </w:p>
    <w:p w:rsidR="00014DB9" w:rsidRPr="00BE6868" w:rsidRDefault="00014DB9" w:rsidP="00014DB9">
      <w:pPr>
        <w:rPr>
          <w:rFonts w:cs="Arial"/>
        </w:rPr>
      </w:pPr>
    </w:p>
    <w:p w:rsidR="00014DB9" w:rsidRDefault="00014DB9" w:rsidP="00014DB9">
      <w:pPr>
        <w:rPr>
          <w:rFonts w:cs="Arial"/>
        </w:rPr>
      </w:pPr>
      <w:r w:rsidRPr="00BE6868">
        <w:rPr>
          <w:rFonts w:cs="Arial"/>
        </w:rPr>
        <w:t>The user shall have the option to exit this mode at any time.</w:t>
      </w:r>
    </w:p>
    <w:p w:rsidR="00014DB9" w:rsidRPr="00014DB9" w:rsidRDefault="00014DB9" w:rsidP="00014DB9">
      <w:pPr>
        <w:pStyle w:val="Heading4"/>
        <w:rPr>
          <w:b w:val="0"/>
          <w:u w:val="single"/>
        </w:rPr>
      </w:pPr>
      <w:r w:rsidRPr="00014DB9">
        <w:rPr>
          <w:b w:val="0"/>
          <w:u w:val="single"/>
        </w:rPr>
        <w:lastRenderedPageBreak/>
        <w:t>BTP-FUR-REQ-033779/E-Pairing Process (TcSE ROIN-295154-2)</w:t>
      </w:r>
    </w:p>
    <w:p w:rsidR="00014DB9" w:rsidRDefault="00014DB9">
      <w:pPr>
        <w:rPr>
          <w:rFonts w:cs="Arial"/>
        </w:rPr>
      </w:pPr>
    </w:p>
    <w:p w:rsidR="00014DB9" w:rsidRDefault="00014DB9" w:rsidP="00014DB9">
      <w:pPr>
        <w:rPr>
          <w:rFonts w:cs="Arial"/>
        </w:rPr>
      </w:pPr>
      <w:r>
        <w:rPr>
          <w:rFonts w:cs="Arial"/>
        </w:rPr>
        <w:t xml:space="preserve">In-Vehicle Infotainment System shall allow a maximum of 12 devices to be paired at one time. If the user attempts to place In-Vehicle Infotainment System into Discovery or Discoverable Mode when there are already 12 devices paired, the user shall be prompted to delete one or more of the previously paired devices prior to proceeding. </w:t>
      </w:r>
    </w:p>
    <w:p w:rsidR="00014DB9" w:rsidRDefault="00014DB9" w:rsidP="00014DB9">
      <w:pPr>
        <w:rPr>
          <w:rFonts w:cs="Arial"/>
        </w:rPr>
      </w:pPr>
    </w:p>
    <w:p w:rsidR="00014DB9" w:rsidRDefault="00014DB9" w:rsidP="00014DB9">
      <w:pPr>
        <w:rPr>
          <w:rFonts w:cs="Arial"/>
        </w:rPr>
      </w:pPr>
      <w:r>
        <w:rPr>
          <w:rFonts w:cs="Arial"/>
        </w:rPr>
        <w:t>In-Vehicle Infotainment System shall disconnect all connected Bluetooth devices if the user has entered Discovery or Discoverable mode, or the customer has confirmed the iAP pairing or the Android Auto pairing.  If In-Vehicle Infotainment System was connected to a device upon entering Discovery or Discoverable mode and pairing fails or is not completed, In-Vehicle Infotainment System shall not reconnect to the device that was disconnected.</w:t>
      </w:r>
    </w:p>
    <w:p w:rsidR="00014DB9" w:rsidRDefault="00014DB9" w:rsidP="00014DB9">
      <w:pPr>
        <w:rPr>
          <w:rFonts w:cs="Arial"/>
        </w:rPr>
      </w:pPr>
      <w:r>
        <w:rPr>
          <w:rFonts w:cs="Arial"/>
        </w:rPr>
        <w:t>In the case that other devices are already paired, the In-Vehicle Infotainment System shall only connect or allow an incoming connection request to / from the newly paired device.</w:t>
      </w:r>
    </w:p>
    <w:p w:rsidR="00014DB9" w:rsidRDefault="00014DB9" w:rsidP="00014DB9">
      <w:pPr>
        <w:rPr>
          <w:rFonts w:cs="Arial"/>
        </w:rPr>
      </w:pPr>
    </w:p>
    <w:p w:rsidR="00014DB9" w:rsidRDefault="00014DB9" w:rsidP="00014DB9">
      <w:pPr>
        <w:rPr>
          <w:rFonts w:cs="Arial"/>
        </w:rPr>
      </w:pPr>
      <w:r>
        <w:rPr>
          <w:rFonts w:cs="Arial"/>
        </w:rPr>
        <w:t>When a successful pairing has taken place, In-Vehicle Infotainment System shall indicate that a device has been successfully paired, and the identity of the paired device.</w:t>
      </w:r>
    </w:p>
    <w:p w:rsidR="00014DB9" w:rsidRDefault="00014DB9" w:rsidP="00014DB9">
      <w:pPr>
        <w:rPr>
          <w:rFonts w:cs="Arial"/>
        </w:rPr>
      </w:pPr>
    </w:p>
    <w:p w:rsidR="00014DB9" w:rsidRDefault="00014DB9" w:rsidP="00014DB9">
      <w:pPr>
        <w:rPr>
          <w:rFonts w:cs="Arial"/>
        </w:rPr>
      </w:pPr>
      <w:r>
        <w:rPr>
          <w:rFonts w:cs="Arial"/>
        </w:rPr>
        <w:t>In-Vehicle Infotainment System shall notify the user in the event that their pairing attempt has failed and/or timed out.</w:t>
      </w:r>
    </w:p>
    <w:p w:rsidR="00014DB9" w:rsidRDefault="00014DB9" w:rsidP="00014DB9">
      <w:pPr>
        <w:rPr>
          <w:rFonts w:cs="Arial"/>
        </w:rPr>
      </w:pPr>
    </w:p>
    <w:p w:rsidR="00014DB9" w:rsidRDefault="00014DB9" w:rsidP="00014DB9">
      <w:pPr>
        <w:rPr>
          <w:rFonts w:cs="Arial"/>
        </w:rPr>
      </w:pPr>
      <w:r>
        <w:rPr>
          <w:rFonts w:cs="Arial"/>
        </w:rPr>
        <w:t xml:space="preserve">In the scenario that a previous paired device was deleted from IVIS, but the pairing is still present on the mobile device and the customer is trying to pair that device again, a connection request may be sent out by the device instead of a pairing request. </w:t>
      </w:r>
    </w:p>
    <w:p w:rsidR="00014DB9" w:rsidRDefault="00014DB9" w:rsidP="00014DB9">
      <w:pPr>
        <w:rPr>
          <w:rFonts w:cs="Arial"/>
        </w:rPr>
      </w:pPr>
      <w:r>
        <w:rPr>
          <w:rFonts w:cs="Arial"/>
        </w:rPr>
        <w:t>In such a case instead of reporting a failed pairing the In-Vehicle Infotainment System shall initiate a pairing attempt to that device 3 seconds after the connection request was received.</w:t>
      </w:r>
    </w:p>
    <w:p w:rsidR="00014DB9" w:rsidRDefault="00014DB9" w:rsidP="00014DB9">
      <w:pPr>
        <w:rPr>
          <w:rFonts w:cs="Arial"/>
          <w:szCs w:val="22"/>
        </w:rPr>
      </w:pPr>
    </w:p>
    <w:p w:rsidR="00014DB9" w:rsidRPr="009A04A3" w:rsidRDefault="00014DB9" w:rsidP="00014DB9">
      <w:pPr>
        <w:rPr>
          <w:rFonts w:cs="Arial"/>
          <w:szCs w:val="22"/>
        </w:rPr>
      </w:pPr>
    </w:p>
    <w:p w:rsidR="00014DB9" w:rsidRPr="00014DB9" w:rsidRDefault="00014DB9" w:rsidP="00014DB9">
      <w:pPr>
        <w:pStyle w:val="Heading4"/>
        <w:rPr>
          <w:b w:val="0"/>
          <w:u w:val="single"/>
        </w:rPr>
      </w:pPr>
      <w:r w:rsidRPr="00014DB9">
        <w:rPr>
          <w:b w:val="0"/>
          <w:u w:val="single"/>
        </w:rPr>
        <w:t>BTP-FUR-REQ-033775/A-Pairing via Dock Connector to iOS Devices (TcSE ROIN-295150-1)</w:t>
      </w:r>
    </w:p>
    <w:p w:rsidR="008D4023" w:rsidRDefault="00014DB9">
      <w:pPr>
        <w:rPr>
          <w:rFonts w:cs="Arial"/>
          <w:szCs w:val="20"/>
        </w:rPr>
      </w:pPr>
      <w:r>
        <w:rPr>
          <w:rFonts w:cs="Arial"/>
          <w:szCs w:val="20"/>
        </w:rPr>
        <w:t>In-Vehicle Infotainment System, shall support the ability to pair to an iOS device upon its’ connection via the dock connector.</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BTP-FUR-REQ-033778/C-Pairing via Dock Connector Requirements (TcSE ROIN-295153-2)</w:t>
      </w:r>
    </w:p>
    <w:p w:rsidR="00014DB9" w:rsidRDefault="00014DB9" w:rsidP="00014DB9">
      <w:pPr>
        <w:rPr>
          <w:rFonts w:cs="Arial"/>
        </w:rPr>
      </w:pPr>
      <w:r>
        <w:rPr>
          <w:rFonts w:cs="Arial"/>
        </w:rPr>
        <w:t xml:space="preserve">This method of pairing allows a user to pair their iOS device by connecting its’ dock connector to the In-Vehicle Infotainment System. The technical details are contained in the MFi specifications. </w:t>
      </w:r>
    </w:p>
    <w:p w:rsidR="00014DB9" w:rsidRDefault="00014DB9" w:rsidP="00014DB9">
      <w:pPr>
        <w:rPr>
          <w:rFonts w:cs="Arial"/>
        </w:rPr>
      </w:pPr>
      <w:r>
        <w:rPr>
          <w:rFonts w:cs="Arial"/>
        </w:rPr>
        <w:t>For the feature to work, the In-Vehicle Infotainment System must be ready to receive and complete the pairing process from the connected iOS device after some dock pairing specific USB communication is exchanged between the iOS device and the In-Vehicle Infotainment System. In-Vehicle Infotainment System shall offer the option for the customer to trigger the pairing with the device, either in an active form like a popup, or in a passive form via menu entry.</w:t>
      </w:r>
    </w:p>
    <w:p w:rsidR="00014DB9" w:rsidRDefault="00014DB9" w:rsidP="00014DB9">
      <w:pPr>
        <w:rPr>
          <w:rFonts w:cs="Arial"/>
        </w:rPr>
      </w:pPr>
    </w:p>
    <w:p w:rsidR="00014DB9" w:rsidRDefault="00014DB9" w:rsidP="00014DB9">
      <w:pPr>
        <w:rPr>
          <w:rFonts w:cs="Arial"/>
        </w:rPr>
      </w:pPr>
      <w:r>
        <w:rPr>
          <w:rFonts w:cs="Arial"/>
        </w:rPr>
        <w:t>Upon USB insertion of an iOS device, In-Vehicle Infotainment System shall determine if the iOS device supports the ability to report its Bluetooth connection status. If support is present, In-Vehicle Infotainment System shall determine the following:</w:t>
      </w:r>
    </w:p>
    <w:p w:rsidR="00014DB9" w:rsidRDefault="00014DB9" w:rsidP="00014DB9">
      <w:pPr>
        <w:rPr>
          <w:rFonts w:cs="Arial"/>
        </w:rPr>
      </w:pPr>
    </w:p>
    <w:p w:rsidR="00014DB9" w:rsidRDefault="00014DB9" w:rsidP="00014DB9">
      <w:pPr>
        <w:ind w:firstLine="360"/>
        <w:rPr>
          <w:rFonts w:cs="Arial"/>
        </w:rPr>
      </w:pPr>
      <w:r>
        <w:rPr>
          <w:rFonts w:cs="Arial"/>
        </w:rPr>
        <w:t>1. If the device is paired.</w:t>
      </w:r>
    </w:p>
    <w:p w:rsidR="00014DB9" w:rsidRDefault="00014DB9" w:rsidP="00014DB9">
      <w:pPr>
        <w:ind w:left="360"/>
        <w:rPr>
          <w:rFonts w:cs="Arial"/>
        </w:rPr>
      </w:pPr>
      <w:r>
        <w:rPr>
          <w:rFonts w:cs="Arial"/>
        </w:rPr>
        <w:t>2. For active forms of initiating pairing only: If the user has opted not to pair the device via Bluetooth in the past. (A maximum list of the most recent 10 devices that have opted not to pair via iAP shall be retained)</w:t>
      </w:r>
    </w:p>
    <w:p w:rsidR="00014DB9" w:rsidRDefault="00014DB9" w:rsidP="00014DB9">
      <w:pPr>
        <w:rPr>
          <w:rFonts w:cs="Arial"/>
        </w:rPr>
      </w:pPr>
    </w:p>
    <w:p w:rsidR="00014DB9" w:rsidRDefault="00014DB9" w:rsidP="00014DB9">
      <w:pPr>
        <w:rPr>
          <w:rFonts w:cs="Arial"/>
        </w:rPr>
      </w:pPr>
      <w:r>
        <w:rPr>
          <w:rFonts w:cs="Arial"/>
        </w:rPr>
        <w:t>If either the device has been paired or the user has opted not pair the device via iAP in the past, In-Vehicle Infotainment System shall not take any action to attempt to pair the device via iAP.</w:t>
      </w:r>
    </w:p>
    <w:p w:rsidR="00014DB9" w:rsidRDefault="00014DB9" w:rsidP="00014DB9">
      <w:pPr>
        <w:rPr>
          <w:rFonts w:cs="Arial"/>
        </w:rPr>
      </w:pPr>
    </w:p>
    <w:p w:rsidR="00014DB9" w:rsidRDefault="00014DB9" w:rsidP="00014DB9">
      <w:pPr>
        <w:rPr>
          <w:rFonts w:cs="Arial"/>
        </w:rPr>
      </w:pPr>
      <w:r>
        <w:rPr>
          <w:rFonts w:cs="Arial"/>
        </w:rPr>
        <w:t>If none of the above conditions are valid, then In-Vehicle Infotainment System shall attempt to pair the device via iAP, when the user selects the option given by the HMI.</w:t>
      </w:r>
    </w:p>
    <w:p w:rsidR="00014DB9" w:rsidRDefault="00014DB9" w:rsidP="00014DB9">
      <w:pPr>
        <w:rPr>
          <w:rFonts w:cs="Arial"/>
        </w:rPr>
      </w:pPr>
    </w:p>
    <w:p w:rsidR="00014DB9" w:rsidRDefault="00014DB9" w:rsidP="00014DB9">
      <w:pPr>
        <w:rPr>
          <w:rFonts w:cs="Arial"/>
        </w:rPr>
      </w:pPr>
      <w:r>
        <w:rPr>
          <w:rFonts w:cs="Arial"/>
        </w:rPr>
        <w:t>Notice that at the time of writing, the only way to determine if the device is paired is via the Bluetooth device name. If a device with the same name is already paired, then the iOS device will be considered as already paired.</w:t>
      </w:r>
    </w:p>
    <w:p w:rsidR="00014DB9" w:rsidRDefault="00014DB9" w:rsidP="00014DB9">
      <w:pPr>
        <w:rPr>
          <w:rFonts w:cs="Arial"/>
        </w:rPr>
      </w:pPr>
    </w:p>
    <w:p w:rsidR="00014DB9" w:rsidRDefault="00014DB9" w:rsidP="00014DB9">
      <w:pPr>
        <w:rPr>
          <w:rFonts w:cs="Arial"/>
        </w:rPr>
      </w:pPr>
      <w:r>
        <w:rPr>
          <w:rFonts w:cs="Arial"/>
        </w:rPr>
        <w:t xml:space="preserve">Once the pairing is triggered, the pairing request is slightly different than the normal pairing requests because it will have “MITM protection” set to inactive. </w:t>
      </w:r>
    </w:p>
    <w:p w:rsidR="00014DB9" w:rsidRDefault="00014DB9" w:rsidP="00014DB9">
      <w:pPr>
        <w:rPr>
          <w:rFonts w:cs="Arial"/>
        </w:rPr>
      </w:pPr>
    </w:p>
    <w:p w:rsidR="00014DB9" w:rsidRDefault="00014DB9" w:rsidP="00014DB9">
      <w:pPr>
        <w:rPr>
          <w:rFonts w:cs="Arial"/>
        </w:rPr>
      </w:pPr>
      <w:r>
        <w:rPr>
          <w:rFonts w:cs="Arial"/>
        </w:rPr>
        <w:lastRenderedPageBreak/>
        <w:t>The In-Vehicle Infotainment System shall auto accept this pairing request provided it comes within 15 sec after the IVIS initiated the USB commands for dock pairing, and the name of the device sending the pairing request corresponds to the name of the device to which the USB commands were sent.</w:t>
      </w:r>
    </w:p>
    <w:p w:rsidR="00014DB9" w:rsidRDefault="00014DB9" w:rsidP="00014DB9">
      <w:pPr>
        <w:rPr>
          <w:rFonts w:cs="Arial"/>
        </w:rPr>
      </w:pPr>
    </w:p>
    <w:p w:rsidR="00014DB9" w:rsidRDefault="00014DB9" w:rsidP="00014DB9">
      <w:pPr>
        <w:rPr>
          <w:rFonts w:cs="Arial"/>
        </w:rPr>
      </w:pPr>
      <w:r>
        <w:rPr>
          <w:rFonts w:cs="Arial"/>
        </w:rPr>
        <w:t xml:space="preserve">In the scenario that a previous paired device was deleted from IVIS, but the pairing is still present on the mobile device and the customer is trying to pair that device again, a connection request may be sent out by the device instead of a pairing request. </w:t>
      </w:r>
    </w:p>
    <w:p w:rsidR="00014DB9" w:rsidRDefault="00014DB9" w:rsidP="00014DB9">
      <w:pPr>
        <w:rPr>
          <w:rFonts w:cs="Arial"/>
        </w:rPr>
      </w:pPr>
      <w:r>
        <w:rPr>
          <w:rFonts w:cs="Arial"/>
        </w:rPr>
        <w:t>In such a case instead of reporting a failed pairing the In-Vehicle Infotainment System shall initiate a pairing attempt to that device 3 seconds after the connection request was received, also with “MITM protection” set to inactive.</w:t>
      </w:r>
    </w:p>
    <w:p w:rsidR="00014DB9" w:rsidRDefault="00014DB9" w:rsidP="00014DB9">
      <w:pPr>
        <w:rPr>
          <w:rFonts w:cs="Arial"/>
        </w:rPr>
      </w:pPr>
    </w:p>
    <w:p w:rsidR="00014DB9" w:rsidRDefault="00014DB9" w:rsidP="00014DB9">
      <w:pPr>
        <w:rPr>
          <w:rFonts w:cs="Arial"/>
        </w:rPr>
      </w:pPr>
    </w:p>
    <w:p w:rsidR="00014DB9" w:rsidRDefault="00014DB9" w:rsidP="00014DB9">
      <w:pPr>
        <w:rPr>
          <w:rFonts w:cs="Arial"/>
        </w:rPr>
      </w:pPr>
      <w:r>
        <w:rPr>
          <w:rFonts w:cs="Arial"/>
        </w:rPr>
        <w:t xml:space="preserve">See the latest released versions of HMI and Media Player Specification for additional information. </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BTC-FUR-REQ-226425/A-Pairing an Android Auto device</w:t>
      </w:r>
    </w:p>
    <w:p w:rsidR="00014DB9" w:rsidRPr="0086133F" w:rsidRDefault="00014DB9" w:rsidP="00014DB9">
      <w:pPr>
        <w:rPr>
          <w:szCs w:val="22"/>
        </w:rPr>
      </w:pPr>
      <w:r w:rsidRPr="0086133F">
        <w:rPr>
          <w:szCs w:val="22"/>
        </w:rPr>
        <w:t xml:space="preserve">The In-Vehicle Infotainment System shall support the </w:t>
      </w:r>
      <w:r>
        <w:rPr>
          <w:szCs w:val="22"/>
        </w:rPr>
        <w:t xml:space="preserve">automatic </w:t>
      </w:r>
      <w:r w:rsidRPr="0086133F">
        <w:rPr>
          <w:szCs w:val="22"/>
        </w:rPr>
        <w:t>pairing of a Bluetooth device when this is connected via AAP, and the device is not yet paired with the system.</w:t>
      </w:r>
    </w:p>
    <w:p w:rsidR="00014DB9" w:rsidRPr="0086133F" w:rsidRDefault="00014DB9" w:rsidP="00014DB9">
      <w:pPr>
        <w:rPr>
          <w:szCs w:val="22"/>
        </w:rPr>
      </w:pPr>
      <w:r w:rsidRPr="0086133F">
        <w:rPr>
          <w:szCs w:val="22"/>
        </w:rPr>
        <w:t>If BT is turned off at this point of time the IVIS shall turn on Bluetooth automatically.</w:t>
      </w:r>
    </w:p>
    <w:p w:rsidR="00014DB9" w:rsidRDefault="00014DB9" w:rsidP="00014DB9">
      <w:pPr>
        <w:rPr>
          <w:szCs w:val="22"/>
        </w:rPr>
      </w:pPr>
      <w:r w:rsidRPr="00DE03A2">
        <w:rPr>
          <w:szCs w:val="22"/>
        </w:rPr>
        <w:t>IVIS shall only automatically accept the Bluetooth pairing request from that device which is connected via AAP. To do so, the BT MAC ADDRESS of the AAP connected mobile device shall be used for comparison.</w:t>
      </w:r>
    </w:p>
    <w:p w:rsidR="00014DB9" w:rsidRPr="0086133F" w:rsidRDefault="00014DB9" w:rsidP="00014DB9">
      <w:pPr>
        <w:rPr>
          <w:szCs w:val="22"/>
        </w:rPr>
      </w:pPr>
      <w:r w:rsidRPr="0086133F">
        <w:rPr>
          <w:szCs w:val="22"/>
        </w:rPr>
        <w:t xml:space="preserve"> </w:t>
      </w:r>
    </w:p>
    <w:p w:rsidR="00014DB9" w:rsidRPr="0086133F" w:rsidRDefault="00014DB9" w:rsidP="00014DB9">
      <w:pPr>
        <w:rPr>
          <w:szCs w:val="22"/>
        </w:rPr>
      </w:pPr>
      <w:r w:rsidRPr="0086133F">
        <w:rPr>
          <w:szCs w:val="22"/>
        </w:rPr>
        <w:t>For more information about the details how to pair please see the Google Android Auto specification, and Ford GAL SPSS GAL-FUN-REQ-089547/B-Google Automotive Link Device Connection.</w:t>
      </w:r>
    </w:p>
    <w:p w:rsidR="00014DB9" w:rsidRPr="0086133F" w:rsidRDefault="00014DB9" w:rsidP="00014DB9">
      <w:pPr>
        <w:rPr>
          <w:szCs w:val="22"/>
        </w:rPr>
      </w:pPr>
      <w:r w:rsidRPr="0086133F">
        <w:rPr>
          <w:szCs w:val="22"/>
        </w:rPr>
        <w:t xml:space="preserve"> </w:t>
      </w:r>
    </w:p>
    <w:p w:rsidR="00014DB9" w:rsidRPr="00DE03A2" w:rsidRDefault="00014DB9" w:rsidP="00014DB9">
      <w:pPr>
        <w:rPr>
          <w:szCs w:val="22"/>
        </w:rPr>
      </w:pPr>
      <w:r w:rsidRPr="0086133F">
        <w:rPr>
          <w:szCs w:val="22"/>
        </w:rPr>
        <w:t>If IVIS is in a state where it is not ready for pairing in less than 1 second it shall follow the procedure described in the Google Andr</w:t>
      </w:r>
      <w:r>
        <w:rPr>
          <w:szCs w:val="22"/>
        </w:rPr>
        <w:t xml:space="preserve">oid Auto specification: </w:t>
      </w:r>
      <w:r w:rsidRPr="00DE03A2">
        <w:rPr>
          <w:szCs w:val="22"/>
        </w:rPr>
        <w:t>IVIS shall immediately send BluetoothPairingResponse with STATUS_BLUETOOTH_PAIRING_DELAYED, and communicate that it is ready to pair, when that is the case, at a later stage.</w:t>
      </w:r>
    </w:p>
    <w:p w:rsidR="00014DB9" w:rsidRDefault="00014DB9" w:rsidP="00014DB9">
      <w:pPr>
        <w:rPr>
          <w:szCs w:val="22"/>
        </w:rPr>
      </w:pPr>
      <w:r w:rsidRPr="00DE03A2">
        <w:rPr>
          <w:szCs w:val="22"/>
        </w:rPr>
        <w:t>This could be the case, for example, when a different Bluetooth device is connected with an active call, or when the device list is full (see also BTP-REQ 33785 Delete Device).</w:t>
      </w:r>
    </w:p>
    <w:p w:rsidR="00014DB9" w:rsidRDefault="00014DB9" w:rsidP="00014DB9">
      <w:pPr>
        <w:rPr>
          <w:szCs w:val="22"/>
        </w:rPr>
      </w:pPr>
    </w:p>
    <w:p w:rsidR="00014DB9" w:rsidRPr="00232A87" w:rsidRDefault="00014DB9" w:rsidP="00014DB9">
      <w:pPr>
        <w:rPr>
          <w:szCs w:val="22"/>
        </w:rPr>
      </w:pPr>
      <w:r w:rsidRPr="00232A87">
        <w:rPr>
          <w:szCs w:val="22"/>
        </w:rPr>
        <w:t>When pairing fails the HMI should show a proper error message, and the In-Vehicle Infotainment System shall not take any further action.</w:t>
      </w:r>
    </w:p>
    <w:p w:rsidR="00014DB9" w:rsidRPr="0086133F" w:rsidRDefault="00014DB9" w:rsidP="00014DB9">
      <w:pPr>
        <w:rPr>
          <w:szCs w:val="22"/>
        </w:rPr>
      </w:pPr>
      <w:r w:rsidRPr="00232A87">
        <w:rPr>
          <w:szCs w:val="22"/>
        </w:rPr>
        <w:t>For more</w:t>
      </w:r>
      <w:r>
        <w:rPr>
          <w:szCs w:val="22"/>
        </w:rPr>
        <w:t xml:space="preserve"> details see HMI specification.</w:t>
      </w:r>
    </w:p>
    <w:p w:rsidR="00014DB9" w:rsidRDefault="00014DB9" w:rsidP="00014DB9">
      <w:pPr>
        <w:rPr>
          <w:rFonts w:ascii="Calibri" w:hAnsi="Calibri"/>
          <w:color w:val="1F497D"/>
          <w:szCs w:val="22"/>
        </w:rPr>
      </w:pPr>
    </w:p>
    <w:p w:rsidR="00014DB9" w:rsidRPr="00014DB9" w:rsidRDefault="00014DB9" w:rsidP="00014DB9">
      <w:pPr>
        <w:pStyle w:val="Heading4"/>
        <w:rPr>
          <w:b w:val="0"/>
          <w:u w:val="single"/>
        </w:rPr>
      </w:pPr>
      <w:r w:rsidRPr="00014DB9">
        <w:rPr>
          <w:b w:val="0"/>
          <w:u w:val="single"/>
        </w:rPr>
        <w:t>BTP-FUR-REQ-033780/E-Service Discovery (TcSE ROIN-295155-2)</w:t>
      </w:r>
    </w:p>
    <w:p w:rsidR="00014DB9" w:rsidRDefault="00014DB9">
      <w:pPr>
        <w:rPr>
          <w:rFonts w:cs="Arial"/>
        </w:rPr>
      </w:pPr>
      <w:r>
        <w:rPr>
          <w:rFonts w:cs="Arial"/>
        </w:rPr>
        <w:t>When a customer opts to pair a new device, the In-Vehicle Infotainment System shall use Service Discovery prior to pairing to determine if the device supports the following profiles and profile versions:</w:t>
      </w:r>
    </w:p>
    <w:p w:rsidR="00014DB9" w:rsidRDefault="00014DB9">
      <w:pPr>
        <w:rPr>
          <w:rFonts w:cs="Arial"/>
        </w:rPr>
      </w:pPr>
    </w:p>
    <w:p w:rsidR="00014DB9" w:rsidRDefault="00014DB9">
      <w:pPr>
        <w:ind w:left="360"/>
        <w:rPr>
          <w:rFonts w:cs="Arial"/>
        </w:rPr>
      </w:pPr>
      <w:r>
        <w:rPr>
          <w:rFonts w:cs="Arial"/>
        </w:rPr>
        <w:t>- Handsfree Profile</w:t>
      </w:r>
    </w:p>
    <w:p w:rsidR="00014DB9" w:rsidRDefault="00014DB9">
      <w:pPr>
        <w:ind w:left="360"/>
        <w:rPr>
          <w:rFonts w:cs="Arial"/>
        </w:rPr>
      </w:pPr>
      <w:r>
        <w:rPr>
          <w:rFonts w:cs="Arial"/>
        </w:rPr>
        <w:t>- Message Access Profile (if supported by IVIS)</w:t>
      </w:r>
    </w:p>
    <w:p w:rsidR="00014DB9" w:rsidRDefault="00014DB9">
      <w:pPr>
        <w:rPr>
          <w:rFonts w:cs="Arial"/>
        </w:rPr>
      </w:pPr>
      <w:r>
        <w:rPr>
          <w:rFonts w:cs="Arial"/>
        </w:rPr>
        <w:t xml:space="preserve">       - Message Notification Service (if supported by IVIS)</w:t>
      </w:r>
    </w:p>
    <w:p w:rsidR="00014DB9" w:rsidRDefault="00014DB9">
      <w:pPr>
        <w:ind w:left="360"/>
        <w:rPr>
          <w:rFonts w:cs="Arial"/>
        </w:rPr>
      </w:pPr>
      <w:r>
        <w:rPr>
          <w:rFonts w:cs="Arial"/>
        </w:rPr>
        <w:t>- Phonebook Access Profile</w:t>
      </w:r>
    </w:p>
    <w:p w:rsidR="00014DB9" w:rsidRDefault="00014DB9">
      <w:pPr>
        <w:ind w:left="360"/>
        <w:rPr>
          <w:rFonts w:cs="Arial"/>
        </w:rPr>
      </w:pPr>
      <w:r>
        <w:rPr>
          <w:rFonts w:cs="Arial"/>
        </w:rPr>
        <w:t>- Advanced Audio Distribution Profile</w:t>
      </w:r>
    </w:p>
    <w:p w:rsidR="00014DB9" w:rsidRDefault="00014DB9">
      <w:pPr>
        <w:ind w:left="360"/>
        <w:rPr>
          <w:rFonts w:cs="Arial"/>
        </w:rPr>
      </w:pPr>
      <w:r>
        <w:rPr>
          <w:rFonts w:cs="Arial"/>
        </w:rPr>
        <w:t>- Audio / Video Remote Control Profile</w:t>
      </w:r>
    </w:p>
    <w:p w:rsidR="00014DB9" w:rsidRDefault="00014DB9">
      <w:pPr>
        <w:ind w:left="360"/>
        <w:rPr>
          <w:rFonts w:cs="Arial"/>
        </w:rPr>
      </w:pPr>
      <w:r>
        <w:rPr>
          <w:rFonts w:cs="Arial"/>
        </w:rPr>
        <w:t>- Device ID Profile</w:t>
      </w:r>
    </w:p>
    <w:p w:rsidR="00014DB9" w:rsidRDefault="00014DB9">
      <w:pPr>
        <w:ind w:left="360"/>
        <w:rPr>
          <w:rFonts w:cs="Arial"/>
        </w:rPr>
      </w:pPr>
      <w:r>
        <w:rPr>
          <w:rFonts w:cs="Arial"/>
        </w:rPr>
        <w:t>- AppLink (if supported by IVIS)</w:t>
      </w:r>
    </w:p>
    <w:p w:rsidR="00014DB9" w:rsidRDefault="00014DB9">
      <w:pPr>
        <w:ind w:left="360"/>
        <w:rPr>
          <w:rFonts w:cs="Arial"/>
        </w:rPr>
      </w:pPr>
      <w:r>
        <w:rPr>
          <w:rFonts w:cs="Arial"/>
        </w:rPr>
        <w:t>- Serial Port Profile (if supported by IVIS)</w:t>
      </w:r>
    </w:p>
    <w:p w:rsidR="00014DB9" w:rsidRDefault="00014DB9">
      <w:pPr>
        <w:rPr>
          <w:rFonts w:cs="Arial"/>
        </w:rPr>
      </w:pPr>
    </w:p>
    <w:p w:rsidR="00014DB9" w:rsidRDefault="00014DB9"/>
    <w:p w:rsidR="00014DB9" w:rsidRDefault="00014DB9">
      <w:pPr>
        <w:ind w:left="360"/>
        <w:rPr>
          <w:rFonts w:cs="Arial"/>
        </w:rPr>
      </w:pPr>
    </w:p>
    <w:p w:rsidR="00014DB9" w:rsidRPr="00014DB9" w:rsidRDefault="00014DB9" w:rsidP="00014DB9">
      <w:pPr>
        <w:pStyle w:val="Heading4"/>
        <w:rPr>
          <w:b w:val="0"/>
          <w:u w:val="single"/>
        </w:rPr>
      </w:pPr>
      <w:r w:rsidRPr="00014DB9">
        <w:rPr>
          <w:b w:val="0"/>
          <w:u w:val="single"/>
        </w:rPr>
        <w:t>BTP-FUR-REQ-033781/B-Device Display Requirements (TcSE ROIN-295156-1)</w:t>
      </w:r>
    </w:p>
    <w:p w:rsidR="00014DB9" w:rsidRDefault="00014DB9" w:rsidP="00014DB9">
      <w:pPr>
        <w:rPr>
          <w:rFonts w:cs="Arial"/>
        </w:rPr>
      </w:pPr>
      <w:r>
        <w:rPr>
          <w:rFonts w:cs="Arial"/>
        </w:rPr>
        <w:t>When displaying paired devices, In-Vehicle Infotainment System shall always show the paired devices in order of last connection with the exception of device that is designated as the primary device.</w:t>
      </w:r>
      <w:r>
        <w:t xml:space="preserve"> </w:t>
      </w:r>
      <w:r>
        <w:rPr>
          <w:rFonts w:cs="Arial"/>
        </w:rPr>
        <w:t xml:space="preserve">The primary device shall always be shown first.  This means that the display order of the paired devices can be modified by selecting a new primary device. </w:t>
      </w:r>
    </w:p>
    <w:p w:rsidR="00014DB9" w:rsidRDefault="00014DB9">
      <w:pPr>
        <w:rPr>
          <w:rFonts w:cs="Arial"/>
        </w:rPr>
      </w:pPr>
    </w:p>
    <w:p w:rsidR="00014DB9" w:rsidRPr="00014DB9" w:rsidRDefault="00014DB9" w:rsidP="00014DB9">
      <w:pPr>
        <w:pStyle w:val="Heading4"/>
        <w:rPr>
          <w:b w:val="0"/>
          <w:u w:val="single"/>
        </w:rPr>
      </w:pPr>
      <w:r w:rsidRPr="00014DB9">
        <w:rPr>
          <w:b w:val="0"/>
          <w:u w:val="single"/>
        </w:rPr>
        <w:lastRenderedPageBreak/>
        <w:t>BTP-FUR-REQ-033782/E-Connection Order and Requirements (TcSE ROIN-295157-2)</w:t>
      </w:r>
    </w:p>
    <w:p w:rsidR="00014DB9" w:rsidRPr="00E737EA" w:rsidRDefault="00014DB9" w:rsidP="00014DB9">
      <w:pPr>
        <w:rPr>
          <w:rFonts w:cs="Arial"/>
        </w:rPr>
      </w:pPr>
      <w:r w:rsidRPr="00E737EA">
        <w:rPr>
          <w:rFonts w:cs="Arial"/>
        </w:rPr>
        <w:t xml:space="preserve">The user shall be able to select a primary device. </w:t>
      </w:r>
    </w:p>
    <w:p w:rsidR="00014DB9" w:rsidRPr="00E737EA" w:rsidRDefault="00014DB9" w:rsidP="00014DB9">
      <w:pPr>
        <w:rPr>
          <w:rFonts w:cs="Arial"/>
        </w:rPr>
      </w:pPr>
    </w:p>
    <w:p w:rsidR="00014DB9" w:rsidRPr="00E737EA" w:rsidRDefault="00014DB9" w:rsidP="00014DB9">
      <w:pPr>
        <w:rPr>
          <w:rFonts w:cs="Arial"/>
        </w:rPr>
      </w:pPr>
      <w:r w:rsidRPr="00E737EA">
        <w:rPr>
          <w:rFonts w:cs="Arial"/>
        </w:rPr>
        <w:t xml:space="preserve">The user shall be able to select any previously paired device and attempt to connect it manually. In this case, In-Vehicle Infotainment System shall drop any device that is currently connected and using that service. In-Vehicle Infotainment System shall attempt to connect to the selected device for a total of 30 seconds. </w:t>
      </w:r>
    </w:p>
    <w:p w:rsidR="00014DB9" w:rsidRPr="00E737EA" w:rsidRDefault="00014DB9" w:rsidP="00014DB9">
      <w:pPr>
        <w:rPr>
          <w:rFonts w:cs="Arial"/>
        </w:rPr>
      </w:pPr>
    </w:p>
    <w:p w:rsidR="00014DB9" w:rsidRPr="00E737EA" w:rsidRDefault="00014DB9" w:rsidP="00014DB9">
      <w:pPr>
        <w:rPr>
          <w:rFonts w:cs="Arial"/>
        </w:rPr>
      </w:pPr>
      <w:r w:rsidRPr="00E737EA">
        <w:rPr>
          <w:rFonts w:cs="Arial"/>
        </w:rPr>
        <w:t>In-Vehicle Infotainment System shall attempt to connect to an A2DP device when prompted by the user (through pairing, activating an A2DP Source, or suspending and resuming when the source is an A2DP devic</w:t>
      </w:r>
      <w:r>
        <w:rPr>
          <w:rFonts w:cs="Arial"/>
        </w:rPr>
        <w:t>e).</w:t>
      </w:r>
    </w:p>
    <w:p w:rsidR="00014DB9" w:rsidRPr="00E737EA" w:rsidRDefault="00014DB9" w:rsidP="00014DB9">
      <w:pPr>
        <w:rPr>
          <w:rFonts w:cs="Arial"/>
        </w:rPr>
      </w:pPr>
    </w:p>
    <w:p w:rsidR="00014DB9" w:rsidRPr="00E737EA" w:rsidRDefault="00014DB9" w:rsidP="00014DB9">
      <w:pPr>
        <w:rPr>
          <w:rFonts w:cs="Arial"/>
        </w:rPr>
      </w:pPr>
      <w:r w:rsidRPr="00E737EA">
        <w:rPr>
          <w:rFonts w:cs="Arial"/>
        </w:rPr>
        <w:t>If the user turns Bluetooth 'ON' and In-Vehicle Infotainment System does not receive a connection request from a paired device within 5 seconds, then In-Vehicle Infotainment System shall attempt to connect to an AG as described above.</w:t>
      </w:r>
    </w:p>
    <w:p w:rsidR="00014DB9" w:rsidRPr="00E737EA" w:rsidRDefault="00014DB9" w:rsidP="00014DB9">
      <w:pPr>
        <w:rPr>
          <w:rFonts w:cs="Arial"/>
        </w:rPr>
      </w:pPr>
    </w:p>
    <w:p w:rsidR="00014DB9" w:rsidRPr="00E737EA" w:rsidRDefault="00014DB9" w:rsidP="00014DB9">
      <w:pPr>
        <w:rPr>
          <w:rFonts w:cs="Arial"/>
        </w:rPr>
      </w:pPr>
      <w:r w:rsidRPr="00E737EA">
        <w:rPr>
          <w:rFonts w:cs="Arial"/>
        </w:rPr>
        <w:t>If the user selects the device manually on the In-Vehicle Infotainment System via the Bluetooth Device List for phone functionality, the device shall be connected via HFP and A2DP even if another device is already connected to A2DP.</w:t>
      </w:r>
    </w:p>
    <w:p w:rsidR="00014DB9" w:rsidRPr="00E737EA" w:rsidRDefault="00014DB9" w:rsidP="00014DB9">
      <w:pPr>
        <w:rPr>
          <w:rFonts w:cs="Arial"/>
        </w:rPr>
      </w:pPr>
    </w:p>
    <w:p w:rsidR="00014DB9" w:rsidRPr="00E737EA" w:rsidRDefault="00014DB9" w:rsidP="00014DB9">
      <w:pPr>
        <w:rPr>
          <w:rFonts w:cs="Arial"/>
        </w:rPr>
      </w:pPr>
      <w:r w:rsidRPr="00E737EA">
        <w:rPr>
          <w:rFonts w:cs="Arial"/>
        </w:rPr>
        <w:t>If the user selects the device manually on the In-Vehicle Infotainment System for Media functionality, the device shall be connected via HFP and A2DP if no other device is currently connected via HFP.</w:t>
      </w:r>
    </w:p>
    <w:p w:rsidR="00014DB9" w:rsidRPr="00E737EA" w:rsidRDefault="00014DB9" w:rsidP="00014DB9">
      <w:pPr>
        <w:rPr>
          <w:rFonts w:cs="Arial"/>
        </w:rPr>
      </w:pPr>
    </w:p>
    <w:p w:rsidR="00014DB9" w:rsidRDefault="00014DB9" w:rsidP="00014DB9">
      <w:pPr>
        <w:rPr>
          <w:rFonts w:cs="Arial"/>
        </w:rPr>
      </w:pPr>
      <w:r w:rsidRPr="00E737EA">
        <w:rPr>
          <w:rFonts w:cs="Arial"/>
        </w:rPr>
        <w:t>If the user selects the device manually on the In-Vehicle Infotainment System for Media functionality, the device shall be connected only via A2DP if another device is currently connected via HFP.</w:t>
      </w:r>
      <w:r>
        <w:rPr>
          <w:rFonts w:cs="Arial"/>
        </w:rPr>
        <w:t xml:space="preserve"> </w:t>
      </w:r>
    </w:p>
    <w:p w:rsidR="00014DB9" w:rsidRDefault="00014DB9" w:rsidP="00014DB9">
      <w:pPr>
        <w:rPr>
          <w:rFonts w:cs="Arial"/>
        </w:rPr>
      </w:pPr>
      <w:r w:rsidRPr="00D23868">
        <w:rPr>
          <w:rFonts w:cs="Arial"/>
        </w:rPr>
        <w:t>This is also the case if the newly selected device is supporting A2DP only.</w:t>
      </w:r>
      <w:r>
        <w:rPr>
          <w:rFonts w:cs="Arial"/>
        </w:rPr>
        <w:t xml:space="preserve"> The HFP connection shall remain on the other device which was connected already.</w:t>
      </w:r>
    </w:p>
    <w:p w:rsidR="00014DB9" w:rsidRDefault="00014DB9" w:rsidP="00014DB9">
      <w:pPr>
        <w:rPr>
          <w:rFonts w:cs="Arial"/>
        </w:rPr>
      </w:pPr>
    </w:p>
    <w:p w:rsidR="00014DB9" w:rsidRPr="00014DB9" w:rsidRDefault="00014DB9" w:rsidP="00014DB9">
      <w:pPr>
        <w:pStyle w:val="Heading4"/>
        <w:rPr>
          <w:b w:val="0"/>
          <w:u w:val="single"/>
        </w:rPr>
      </w:pPr>
      <w:r w:rsidRPr="00014DB9">
        <w:rPr>
          <w:b w:val="0"/>
          <w:u w:val="single"/>
        </w:rPr>
        <w:t>BTP-FUR-REQ-033783/C-Profile Connection Order (TcSE ROIN-295158-2)</w:t>
      </w:r>
    </w:p>
    <w:p w:rsidR="00014DB9" w:rsidRPr="00361139" w:rsidRDefault="00014DB9" w:rsidP="00014DB9">
      <w:pPr>
        <w:rPr>
          <w:rFonts w:cs="Arial"/>
        </w:rPr>
      </w:pPr>
      <w:r w:rsidRPr="00361139">
        <w:rPr>
          <w:rFonts w:cs="Arial"/>
        </w:rPr>
        <w:t>When the In-Vehicle Infotainment System is automatically connecting to a device for phone based features, i.e. HFP, the In-Vehicle Infotainment System shall connect to the following profiles in priority order (if supported by the paired device):</w:t>
      </w:r>
    </w:p>
    <w:p w:rsidR="00014DB9" w:rsidRPr="00361139" w:rsidRDefault="00014DB9" w:rsidP="00014DB9">
      <w:pPr>
        <w:rPr>
          <w:rFonts w:cs="Arial"/>
        </w:rPr>
      </w:pPr>
    </w:p>
    <w:p w:rsidR="00014DB9" w:rsidRPr="00361139" w:rsidRDefault="00014DB9" w:rsidP="001257C9">
      <w:pPr>
        <w:numPr>
          <w:ilvl w:val="0"/>
          <w:numId w:val="13"/>
        </w:numPr>
        <w:rPr>
          <w:rFonts w:cs="Arial"/>
        </w:rPr>
      </w:pPr>
      <w:r w:rsidRPr="00361139">
        <w:rPr>
          <w:rFonts w:cs="Arial"/>
        </w:rPr>
        <w:t>Service Discovery Profile</w:t>
      </w:r>
    </w:p>
    <w:p w:rsidR="00014DB9" w:rsidRPr="00361139" w:rsidRDefault="00014DB9" w:rsidP="001257C9">
      <w:pPr>
        <w:numPr>
          <w:ilvl w:val="0"/>
          <w:numId w:val="13"/>
        </w:numPr>
        <w:rPr>
          <w:rFonts w:cs="Arial"/>
        </w:rPr>
      </w:pPr>
      <w:r w:rsidRPr="00361139">
        <w:rPr>
          <w:rFonts w:cs="Arial"/>
        </w:rPr>
        <w:t>Device ID Profile</w:t>
      </w:r>
    </w:p>
    <w:p w:rsidR="00014DB9" w:rsidRPr="00361139" w:rsidRDefault="00014DB9" w:rsidP="001257C9">
      <w:pPr>
        <w:numPr>
          <w:ilvl w:val="0"/>
          <w:numId w:val="13"/>
        </w:numPr>
        <w:rPr>
          <w:rFonts w:cs="Arial"/>
        </w:rPr>
      </w:pPr>
      <w:r w:rsidRPr="00361139">
        <w:rPr>
          <w:rFonts w:cs="Arial"/>
        </w:rPr>
        <w:t>Handsfree Profile</w:t>
      </w:r>
    </w:p>
    <w:p w:rsidR="00014DB9" w:rsidRPr="00361139" w:rsidRDefault="00014DB9" w:rsidP="001257C9">
      <w:pPr>
        <w:numPr>
          <w:ilvl w:val="0"/>
          <w:numId w:val="13"/>
        </w:numPr>
        <w:rPr>
          <w:rFonts w:cs="Arial"/>
        </w:rPr>
      </w:pPr>
      <w:r w:rsidRPr="00361139">
        <w:rPr>
          <w:rFonts w:cs="Arial"/>
        </w:rPr>
        <w:t>Connect Message Access Profile and Phonebook Access Profile</w:t>
      </w:r>
    </w:p>
    <w:p w:rsidR="00014DB9" w:rsidRPr="00361139" w:rsidRDefault="00014DB9" w:rsidP="001257C9">
      <w:pPr>
        <w:numPr>
          <w:ilvl w:val="1"/>
          <w:numId w:val="13"/>
        </w:numPr>
        <w:rPr>
          <w:rFonts w:cs="Arial"/>
        </w:rPr>
      </w:pPr>
      <w:r w:rsidRPr="00361139">
        <w:rPr>
          <w:rFonts w:cs="Arial"/>
        </w:rPr>
        <w:t xml:space="preserve">Download Messages and Phonebook simultaneously* </w:t>
      </w:r>
    </w:p>
    <w:p w:rsidR="00014DB9" w:rsidRPr="00361139" w:rsidRDefault="00014DB9" w:rsidP="001257C9">
      <w:pPr>
        <w:numPr>
          <w:ilvl w:val="1"/>
          <w:numId w:val="13"/>
        </w:numPr>
        <w:rPr>
          <w:rFonts w:cs="Arial"/>
        </w:rPr>
      </w:pPr>
      <w:r w:rsidRPr="00361139">
        <w:rPr>
          <w:rFonts w:cs="Arial"/>
        </w:rPr>
        <w:t>If a) is not feasible, start with downloading  Messages, then Phonebook*</w:t>
      </w:r>
    </w:p>
    <w:p w:rsidR="00014DB9" w:rsidRPr="00361139" w:rsidRDefault="00014DB9" w:rsidP="00014DB9">
      <w:pPr>
        <w:ind w:left="360"/>
        <w:rPr>
          <w:rFonts w:cs="Arial"/>
          <w:color w:val="FF0000"/>
        </w:rPr>
      </w:pPr>
    </w:p>
    <w:p w:rsidR="00014DB9" w:rsidRPr="00361139" w:rsidRDefault="00014DB9" w:rsidP="00014DB9">
      <w:pPr>
        <w:ind w:left="360"/>
        <w:rPr>
          <w:rFonts w:cs="Arial"/>
        </w:rPr>
      </w:pPr>
    </w:p>
    <w:p w:rsidR="00014DB9" w:rsidRPr="00361139" w:rsidRDefault="00014DB9" w:rsidP="00014DB9">
      <w:pPr>
        <w:ind w:left="360"/>
        <w:rPr>
          <w:rFonts w:cs="Arial"/>
        </w:rPr>
      </w:pPr>
    </w:p>
    <w:p w:rsidR="00014DB9" w:rsidRPr="00361139" w:rsidRDefault="00014DB9" w:rsidP="00014DB9">
      <w:pPr>
        <w:rPr>
          <w:rFonts w:cs="Arial"/>
        </w:rPr>
      </w:pPr>
      <w:r w:rsidRPr="00361139">
        <w:rPr>
          <w:rFonts w:cs="Arial"/>
        </w:rPr>
        <w:t>When the In-Vehicle Infotainment System is automatically connecting to a device for media player based features, i.e. A2DP, In-Vehicle Infotainment System shall connect to the following profiles in priority order:</w:t>
      </w:r>
    </w:p>
    <w:p w:rsidR="00014DB9" w:rsidRPr="00361139" w:rsidRDefault="00014DB9" w:rsidP="00014DB9">
      <w:pPr>
        <w:ind w:left="360"/>
        <w:rPr>
          <w:rFonts w:cs="Arial"/>
        </w:rPr>
      </w:pPr>
    </w:p>
    <w:p w:rsidR="00014DB9" w:rsidRPr="00361139" w:rsidRDefault="00014DB9" w:rsidP="001257C9">
      <w:pPr>
        <w:numPr>
          <w:ilvl w:val="0"/>
          <w:numId w:val="14"/>
        </w:numPr>
        <w:rPr>
          <w:rFonts w:cs="Arial"/>
        </w:rPr>
      </w:pPr>
      <w:r w:rsidRPr="00361139">
        <w:rPr>
          <w:rFonts w:cs="Arial"/>
        </w:rPr>
        <w:t>Service Discovery Profile</w:t>
      </w:r>
    </w:p>
    <w:p w:rsidR="00014DB9" w:rsidRPr="00361139" w:rsidRDefault="00014DB9" w:rsidP="001257C9">
      <w:pPr>
        <w:numPr>
          <w:ilvl w:val="0"/>
          <w:numId w:val="14"/>
        </w:numPr>
        <w:rPr>
          <w:rFonts w:cs="Arial"/>
        </w:rPr>
      </w:pPr>
      <w:r w:rsidRPr="00361139">
        <w:rPr>
          <w:rFonts w:cs="Arial"/>
        </w:rPr>
        <w:t>Device ID Profile</w:t>
      </w:r>
    </w:p>
    <w:p w:rsidR="00014DB9" w:rsidRPr="00361139" w:rsidRDefault="00014DB9" w:rsidP="001257C9">
      <w:pPr>
        <w:numPr>
          <w:ilvl w:val="0"/>
          <w:numId w:val="14"/>
        </w:numPr>
        <w:rPr>
          <w:rFonts w:cs="Arial"/>
        </w:rPr>
      </w:pPr>
      <w:r w:rsidRPr="00361139">
        <w:rPr>
          <w:rFonts w:cs="Arial"/>
        </w:rPr>
        <w:t>Advanced Audio Distribution Profile</w:t>
      </w:r>
    </w:p>
    <w:p w:rsidR="00014DB9" w:rsidRPr="00361139" w:rsidRDefault="00014DB9" w:rsidP="001257C9">
      <w:pPr>
        <w:numPr>
          <w:ilvl w:val="0"/>
          <w:numId w:val="14"/>
        </w:numPr>
        <w:rPr>
          <w:rFonts w:cs="Arial"/>
        </w:rPr>
      </w:pPr>
      <w:r w:rsidRPr="00361139">
        <w:rPr>
          <w:rFonts w:cs="Arial"/>
        </w:rPr>
        <w:t>Audio / Video Remote Control Profile</w:t>
      </w:r>
    </w:p>
    <w:p w:rsidR="00014DB9" w:rsidRPr="00361139" w:rsidRDefault="00014DB9" w:rsidP="001257C9">
      <w:pPr>
        <w:numPr>
          <w:ilvl w:val="0"/>
          <w:numId w:val="14"/>
        </w:numPr>
        <w:rPr>
          <w:rFonts w:cs="Arial"/>
        </w:rPr>
      </w:pPr>
      <w:r w:rsidRPr="00361139">
        <w:rPr>
          <w:rFonts w:cs="Arial"/>
        </w:rPr>
        <w:t>AppLink</w:t>
      </w:r>
    </w:p>
    <w:p w:rsidR="00014DB9" w:rsidRPr="00361139" w:rsidRDefault="00014DB9" w:rsidP="00014DB9">
      <w:pPr>
        <w:ind w:left="360"/>
        <w:rPr>
          <w:rFonts w:cs="Arial"/>
        </w:rPr>
      </w:pPr>
    </w:p>
    <w:p w:rsidR="00014DB9" w:rsidRPr="00361139" w:rsidRDefault="00014DB9" w:rsidP="00014DB9">
      <w:pPr>
        <w:rPr>
          <w:rFonts w:cs="Arial"/>
        </w:rPr>
      </w:pPr>
    </w:p>
    <w:p w:rsidR="00014DB9" w:rsidRPr="00361139" w:rsidRDefault="00014DB9" w:rsidP="00014DB9">
      <w:pPr>
        <w:rPr>
          <w:rFonts w:cs="Arial"/>
        </w:rPr>
      </w:pPr>
    </w:p>
    <w:p w:rsidR="00014DB9" w:rsidRPr="00361139" w:rsidRDefault="00014DB9" w:rsidP="00014DB9">
      <w:pPr>
        <w:rPr>
          <w:rFonts w:cs="Arial"/>
        </w:rPr>
      </w:pPr>
      <w:r w:rsidRPr="00361139">
        <w:rPr>
          <w:rFonts w:cs="Arial"/>
        </w:rPr>
        <w:t>When the In-Vehicle Infotainment System is automatically connecting to both a device or devices for phone and media player functions, the In-Vehicle Infotainment System shall connect to the devices in the following order priority:</w:t>
      </w:r>
    </w:p>
    <w:p w:rsidR="00014DB9" w:rsidRPr="00361139" w:rsidRDefault="00014DB9" w:rsidP="00014DB9">
      <w:pPr>
        <w:rPr>
          <w:rFonts w:cs="Arial"/>
        </w:rPr>
      </w:pPr>
    </w:p>
    <w:p w:rsidR="00014DB9" w:rsidRPr="00361139" w:rsidRDefault="00014DB9" w:rsidP="001257C9">
      <w:pPr>
        <w:numPr>
          <w:ilvl w:val="0"/>
          <w:numId w:val="16"/>
        </w:numPr>
        <w:rPr>
          <w:rFonts w:cs="Arial"/>
        </w:rPr>
      </w:pPr>
      <w:r w:rsidRPr="00361139">
        <w:rPr>
          <w:rFonts w:cs="Arial"/>
        </w:rPr>
        <w:t>Service Discovery Profile</w:t>
      </w:r>
    </w:p>
    <w:p w:rsidR="00014DB9" w:rsidRPr="00361139" w:rsidRDefault="00014DB9" w:rsidP="001257C9">
      <w:pPr>
        <w:numPr>
          <w:ilvl w:val="0"/>
          <w:numId w:val="16"/>
        </w:numPr>
        <w:rPr>
          <w:rFonts w:cs="Arial"/>
        </w:rPr>
      </w:pPr>
      <w:r w:rsidRPr="00361139">
        <w:rPr>
          <w:rFonts w:cs="Arial"/>
        </w:rPr>
        <w:t>Device ID Profile</w:t>
      </w:r>
    </w:p>
    <w:p w:rsidR="00014DB9" w:rsidRPr="00361139" w:rsidRDefault="00014DB9" w:rsidP="001257C9">
      <w:pPr>
        <w:numPr>
          <w:ilvl w:val="0"/>
          <w:numId w:val="16"/>
        </w:numPr>
        <w:rPr>
          <w:rFonts w:cs="Arial"/>
        </w:rPr>
      </w:pPr>
      <w:r w:rsidRPr="00361139">
        <w:rPr>
          <w:rFonts w:cs="Arial"/>
        </w:rPr>
        <w:t>Handsfree Profile</w:t>
      </w:r>
    </w:p>
    <w:p w:rsidR="00014DB9" w:rsidRPr="00361139" w:rsidRDefault="00014DB9" w:rsidP="001257C9">
      <w:pPr>
        <w:numPr>
          <w:ilvl w:val="0"/>
          <w:numId w:val="16"/>
        </w:numPr>
        <w:rPr>
          <w:rFonts w:cs="Arial"/>
        </w:rPr>
      </w:pPr>
      <w:r w:rsidRPr="00361139">
        <w:rPr>
          <w:rFonts w:cs="Arial"/>
        </w:rPr>
        <w:t>Advanced Audio Distribution Profile</w:t>
      </w:r>
    </w:p>
    <w:p w:rsidR="00014DB9" w:rsidRPr="00361139" w:rsidRDefault="00014DB9" w:rsidP="001257C9">
      <w:pPr>
        <w:numPr>
          <w:ilvl w:val="0"/>
          <w:numId w:val="16"/>
        </w:numPr>
        <w:rPr>
          <w:rFonts w:cs="Arial"/>
        </w:rPr>
      </w:pPr>
      <w:r w:rsidRPr="00361139">
        <w:rPr>
          <w:rFonts w:cs="Arial"/>
        </w:rPr>
        <w:t>Audio / Video Remote Control Profile</w:t>
      </w:r>
    </w:p>
    <w:p w:rsidR="00014DB9" w:rsidRPr="00361139" w:rsidRDefault="00014DB9" w:rsidP="001257C9">
      <w:pPr>
        <w:numPr>
          <w:ilvl w:val="0"/>
          <w:numId w:val="16"/>
        </w:numPr>
        <w:rPr>
          <w:rFonts w:cs="Arial"/>
        </w:rPr>
      </w:pPr>
      <w:r w:rsidRPr="00361139">
        <w:rPr>
          <w:rFonts w:cs="Arial"/>
        </w:rPr>
        <w:t>AppLink</w:t>
      </w:r>
    </w:p>
    <w:p w:rsidR="00014DB9" w:rsidRPr="00361139" w:rsidRDefault="00014DB9" w:rsidP="001257C9">
      <w:pPr>
        <w:numPr>
          <w:ilvl w:val="0"/>
          <w:numId w:val="16"/>
        </w:numPr>
        <w:rPr>
          <w:rFonts w:cs="Arial"/>
        </w:rPr>
      </w:pPr>
      <w:r w:rsidRPr="00361139">
        <w:rPr>
          <w:rFonts w:cs="Arial"/>
        </w:rPr>
        <w:lastRenderedPageBreak/>
        <w:t>Connect Message Access Profile and Phonebook Access Profile</w:t>
      </w:r>
    </w:p>
    <w:p w:rsidR="00014DB9" w:rsidRPr="00361139" w:rsidRDefault="00014DB9" w:rsidP="001257C9">
      <w:pPr>
        <w:numPr>
          <w:ilvl w:val="1"/>
          <w:numId w:val="15"/>
        </w:numPr>
        <w:rPr>
          <w:rFonts w:cs="Arial"/>
        </w:rPr>
      </w:pPr>
      <w:r w:rsidRPr="00361139">
        <w:rPr>
          <w:rFonts w:cs="Arial"/>
        </w:rPr>
        <w:t xml:space="preserve">Download Messages and Phonebook simultaneously* </w:t>
      </w:r>
    </w:p>
    <w:p w:rsidR="00014DB9" w:rsidRPr="00361139" w:rsidRDefault="00014DB9" w:rsidP="001257C9">
      <w:pPr>
        <w:numPr>
          <w:ilvl w:val="1"/>
          <w:numId w:val="15"/>
        </w:numPr>
        <w:rPr>
          <w:rFonts w:cs="Arial"/>
        </w:rPr>
      </w:pPr>
      <w:r w:rsidRPr="00361139">
        <w:rPr>
          <w:rFonts w:cs="Arial"/>
        </w:rPr>
        <w:t>If a) is not feasible, start with downloading  Messages, then Phonebook*</w:t>
      </w:r>
    </w:p>
    <w:p w:rsidR="00014DB9" w:rsidRPr="00361139" w:rsidRDefault="00014DB9" w:rsidP="00014DB9">
      <w:pPr>
        <w:rPr>
          <w:rFonts w:cs="Arial"/>
        </w:rPr>
      </w:pPr>
    </w:p>
    <w:p w:rsidR="00014DB9" w:rsidRPr="00361139" w:rsidRDefault="00014DB9" w:rsidP="00014DB9">
      <w:pPr>
        <w:rPr>
          <w:rFonts w:cs="Arial"/>
          <w:color w:val="000000"/>
        </w:rPr>
      </w:pPr>
    </w:p>
    <w:p w:rsidR="00014DB9" w:rsidRPr="00361139" w:rsidRDefault="00014DB9" w:rsidP="00014DB9">
      <w:pPr>
        <w:rPr>
          <w:rFonts w:cs="Arial"/>
          <w:color w:val="1F497D"/>
        </w:rPr>
      </w:pPr>
    </w:p>
    <w:p w:rsidR="00014DB9" w:rsidRPr="00361139" w:rsidRDefault="00014DB9" w:rsidP="00014DB9">
      <w:pPr>
        <w:rPr>
          <w:rFonts w:eastAsiaTheme="minorHAnsi" w:cs="Arial"/>
        </w:rPr>
      </w:pPr>
      <w:r w:rsidRPr="00361139">
        <w:rPr>
          <w:rFonts w:cs="Arial"/>
        </w:rPr>
        <w:t>*</w:t>
      </w:r>
      <w:r w:rsidRPr="00361139">
        <w:rPr>
          <w:rFonts w:eastAsiaTheme="minorHAnsi" w:cs="Arial"/>
        </w:rPr>
        <w:t xml:space="preserve">see also BTP-FUR-REQ-033833-PBAP Requirements and Characteristics   and   </w:t>
      </w:r>
    </w:p>
    <w:p w:rsidR="00014DB9" w:rsidRPr="00361139" w:rsidRDefault="00014DB9" w:rsidP="00014DB9">
      <w:pPr>
        <w:rPr>
          <w:rFonts w:eastAsiaTheme="minorHAnsi" w:cs="Arial"/>
        </w:rPr>
      </w:pPr>
      <w:r w:rsidRPr="00361139">
        <w:rPr>
          <w:rFonts w:eastAsiaTheme="minorHAnsi" w:cs="Arial"/>
        </w:rPr>
        <w:t xml:space="preserve">  BTP-FUR-REQ-041750-Retrieving the Message Listing</w:t>
      </w:r>
    </w:p>
    <w:p w:rsidR="00014DB9" w:rsidRDefault="00014DB9" w:rsidP="00014DB9">
      <w:pPr>
        <w:rPr>
          <w:rFonts w:ascii="Calibri" w:eastAsiaTheme="minorHAnsi" w:hAnsi="Calibri"/>
          <w:szCs w:val="22"/>
        </w:rPr>
      </w:pPr>
    </w:p>
    <w:p w:rsidR="00014DB9" w:rsidRDefault="00014DB9" w:rsidP="00014DB9"/>
    <w:p w:rsidR="00014DB9" w:rsidRPr="00165C46" w:rsidRDefault="00014DB9" w:rsidP="00014DB9"/>
    <w:p w:rsidR="00014DB9" w:rsidRPr="00014DB9" w:rsidRDefault="00014DB9" w:rsidP="00014DB9">
      <w:pPr>
        <w:pStyle w:val="Heading4"/>
        <w:rPr>
          <w:b w:val="0"/>
          <w:u w:val="single"/>
        </w:rPr>
      </w:pPr>
      <w:r w:rsidRPr="00014DB9">
        <w:rPr>
          <w:b w:val="0"/>
          <w:u w:val="single"/>
        </w:rPr>
        <w:t>BTC-FUR-REQ-247389/B-Primary Device Setting</w:t>
      </w:r>
    </w:p>
    <w:p w:rsidR="00014DB9" w:rsidRDefault="00014DB9" w:rsidP="00014DB9">
      <w:r>
        <w:t>When more than one Bluetooth device is paired with the In-Vehicle Infotainment System an option is offered to the customer to select a device as primary device.</w:t>
      </w:r>
    </w:p>
    <w:p w:rsidR="00014DB9" w:rsidRDefault="00014DB9" w:rsidP="00014DB9">
      <w:r>
        <w:t>Selecting a device as primary device is not mandatory.</w:t>
      </w:r>
    </w:p>
    <w:p w:rsidR="00014DB9" w:rsidRDefault="00014DB9" w:rsidP="00014DB9"/>
    <w:p w:rsidR="00014DB9" w:rsidRDefault="00014DB9" w:rsidP="00014DB9"/>
    <w:p w:rsidR="00014DB9" w:rsidRDefault="00014DB9" w:rsidP="00014DB9"/>
    <w:p w:rsidR="00014DB9" w:rsidRDefault="00014DB9" w:rsidP="00014DB9"/>
    <w:p w:rsidR="00014DB9" w:rsidRPr="007D2EFC" w:rsidRDefault="00014DB9" w:rsidP="00014DB9"/>
    <w:p w:rsidR="00014DB9" w:rsidRPr="00014DB9" w:rsidRDefault="00014DB9" w:rsidP="00014DB9">
      <w:pPr>
        <w:pStyle w:val="Heading4"/>
        <w:rPr>
          <w:b w:val="0"/>
          <w:u w:val="single"/>
        </w:rPr>
      </w:pPr>
      <w:r w:rsidRPr="00014DB9">
        <w:rPr>
          <w:b w:val="0"/>
          <w:u w:val="single"/>
        </w:rPr>
        <w:t>BTC-FUR-REQ-222244/A-Primary Device and Enhanced Memory Feature</w:t>
      </w:r>
    </w:p>
    <w:p w:rsidR="00014DB9" w:rsidRDefault="00014DB9" w:rsidP="00014DB9">
      <w:r>
        <w:t>This requirement shall be enforced only when the Enhanced Memory Feature (see Enhanced Memory Feature Specification) is implemented.</w:t>
      </w:r>
    </w:p>
    <w:p w:rsidR="00014DB9" w:rsidRDefault="00014DB9" w:rsidP="00014DB9">
      <w:r>
        <w:t>If the concept of Primary Device is not implemented in the IVIS, then the Enhanced Memory Feature will have no effect in terms of Bluetooth functionality.</w:t>
      </w:r>
    </w:p>
    <w:p w:rsidR="00014DB9" w:rsidRDefault="00014DB9" w:rsidP="00014DB9">
      <w:r>
        <w:t xml:space="preserve"> </w:t>
      </w:r>
    </w:p>
    <w:p w:rsidR="00014DB9" w:rsidRDefault="00014DB9" w:rsidP="00014DB9">
      <w:r>
        <w:t>When the Enhanced Memory Feature Specification is implemented, the IVIS shall slightly modify the way the concept of Primary device and have a Primary device for each Enhanced Memory Profile.</w:t>
      </w:r>
    </w:p>
    <w:p w:rsidR="00014DB9" w:rsidRDefault="00014DB9" w:rsidP="00014DB9">
      <w:r>
        <w:t xml:space="preserve"> </w:t>
      </w:r>
    </w:p>
    <w:p w:rsidR="00014DB9" w:rsidRDefault="00014DB9" w:rsidP="00014DB9">
      <w:r>
        <w:t>The In-Vehicle Infotainment System shall monitor the CAN messages that indicate which Enhanced Memory Profile is active, so that the Bluetooth Server component will know which Enhanced Memory Profile is Active.</w:t>
      </w:r>
    </w:p>
    <w:p w:rsidR="00014DB9" w:rsidRDefault="00014DB9" w:rsidP="00014DB9">
      <w:r>
        <w:t>At startup, before starting any automatic connection attempt, the Bluetooth Server component shall determine which Enhanced Memory Profile is active, to be able to determine the specific Primary device for that profile.</w:t>
      </w:r>
    </w:p>
    <w:p w:rsidR="00014DB9" w:rsidRDefault="00014DB9" w:rsidP="00014DB9">
      <w:r>
        <w:t xml:space="preserve"> </w:t>
      </w:r>
    </w:p>
    <w:p w:rsidR="00014DB9" w:rsidRDefault="00014DB9" w:rsidP="00014DB9">
      <w:r>
        <w:t xml:space="preserve">In no instance shall the automatic connection sequence be delayed by more than one second by the absence of Enhanced Memory Profile information. </w:t>
      </w:r>
    </w:p>
    <w:p w:rsidR="00014DB9" w:rsidRDefault="00014DB9" w:rsidP="00014DB9">
      <w:r>
        <w:t xml:space="preserve"> </w:t>
      </w:r>
    </w:p>
    <w:p w:rsidR="00014DB9" w:rsidRDefault="00014DB9" w:rsidP="00014DB9">
      <w:r>
        <w:t>The Bluetooth Server component of the IVIS shall remember the Primary device on a per-Profile basis, following the rules below:</w:t>
      </w:r>
    </w:p>
    <w:p w:rsidR="00014DB9" w:rsidRDefault="00014DB9" w:rsidP="001257C9">
      <w:pPr>
        <w:numPr>
          <w:ilvl w:val="0"/>
          <w:numId w:val="17"/>
        </w:numPr>
      </w:pPr>
      <w:r>
        <w:t>If a user pairs a device and sets it as Primary, that device will become the Primary device for the currently active Enhanced Memory Profile</w:t>
      </w:r>
    </w:p>
    <w:p w:rsidR="00014DB9" w:rsidRDefault="00014DB9" w:rsidP="001257C9">
      <w:pPr>
        <w:numPr>
          <w:ilvl w:val="0"/>
          <w:numId w:val="17"/>
        </w:numPr>
      </w:pPr>
      <w:r>
        <w:t>If a user sets a phone as Primary, that device will become the Primary for the currently active Enhanced Memory Profile</w:t>
      </w:r>
    </w:p>
    <w:p w:rsidR="00014DB9" w:rsidRDefault="00014DB9" w:rsidP="001257C9">
      <w:pPr>
        <w:numPr>
          <w:ilvl w:val="0"/>
          <w:numId w:val="17"/>
        </w:numPr>
      </w:pPr>
      <w:r>
        <w:t>If there is no Primary device specific to the active profile, the system shall set as Primary device for the active profile the last successfully connected device, for that active profile, or in general.</w:t>
      </w:r>
    </w:p>
    <w:p w:rsidR="00014DB9" w:rsidRDefault="00014DB9" w:rsidP="00014DB9">
      <w:r>
        <w:t xml:space="preserve"> </w:t>
      </w:r>
    </w:p>
    <w:p w:rsidR="00014DB9" w:rsidRDefault="00014DB9" w:rsidP="00014DB9">
      <w:r>
        <w:t>Change of Active Enhanced Memory Profile shall not trigger any disconnection of any Bluetooth device, nor interrupt any already ongoing connection attempt.</w:t>
      </w:r>
    </w:p>
    <w:p w:rsidR="00014DB9" w:rsidRDefault="00014DB9" w:rsidP="00014DB9"/>
    <w:p w:rsidR="00014DB9" w:rsidRPr="00014DB9" w:rsidRDefault="00014DB9" w:rsidP="00014DB9">
      <w:pPr>
        <w:pStyle w:val="Heading4"/>
        <w:rPr>
          <w:b w:val="0"/>
          <w:u w:val="single"/>
        </w:rPr>
      </w:pPr>
      <w:r w:rsidRPr="00014DB9">
        <w:rPr>
          <w:b w:val="0"/>
          <w:u w:val="single"/>
        </w:rPr>
        <w:t>BTP-FUR-REQ-033784/A-Connecting to Device that has Lost Pairing Information (TcSE ROIN-295159-2)</w:t>
      </w:r>
    </w:p>
    <w:p w:rsidR="008D4023" w:rsidRDefault="00014DB9">
      <w:pPr>
        <w:rPr>
          <w:rFonts w:cs="Arial"/>
          <w:szCs w:val="20"/>
        </w:rPr>
      </w:pPr>
      <w:r>
        <w:rPr>
          <w:rFonts w:cs="Arial"/>
          <w:szCs w:val="20"/>
        </w:rPr>
        <w:t>The In-Vehicle Infotainment System shall have the ability to detect when a device has no longer retained authentication information from a pairing perspective. Once this issue has been detected</w:t>
      </w:r>
      <w:ins w:id="47" w:author="rpaquet2" w:date="2013-10-14T16:22:00Z">
        <w:r>
          <w:rPr>
            <w:rStyle w:val="msoins0"/>
            <w:rFonts w:cs="Arial"/>
            <w:szCs w:val="20"/>
          </w:rPr>
          <w:t>,</w:t>
        </w:r>
        <w:r>
          <w:rPr>
            <w:rStyle w:val="msoins0"/>
          </w:rPr>
          <w:t xml:space="preserve"> </w:t>
        </w:r>
        <w:r>
          <w:rPr>
            <w:rStyle w:val="msoins0"/>
            <w:rFonts w:cs="Arial"/>
            <w:szCs w:val="20"/>
            <w:rPrChange w:id="48" w:author="rpaquet2" w:date="2013-10-14T16:22:00Z">
              <w:rPr>
                <w:rStyle w:val="msoins0"/>
              </w:rPr>
            </w:rPrChange>
          </w:rPr>
          <w:t>as defined within the Connection Error States section of this document,</w:t>
        </w:r>
      </w:ins>
      <w:del w:id="49" w:author="rpaquet2" w:date="2013-10-14T16:22:00Z">
        <w:r>
          <w:rPr>
            <w:rStyle w:val="msodel0"/>
            <w:rFonts w:cs="Arial"/>
            <w:szCs w:val="20"/>
          </w:rPr>
          <w:delText>,</w:delText>
        </w:r>
      </w:del>
      <w:r>
        <w:rPr>
          <w:rFonts w:cs="Arial"/>
          <w:szCs w:val="20"/>
        </w:rPr>
        <w:t xml:space="preserve"> the In-Vehicle Infotainment System shall have the ability to alert the customer that they will have to repair their device.  </w:t>
      </w:r>
    </w:p>
    <w:p w:rsidR="00014DB9" w:rsidRPr="00014DB9" w:rsidRDefault="00014DB9" w:rsidP="00014DB9">
      <w:pPr>
        <w:pStyle w:val="Heading4"/>
        <w:rPr>
          <w:b w:val="0"/>
          <w:u w:val="single"/>
        </w:rPr>
      </w:pPr>
      <w:r w:rsidRPr="00014DB9">
        <w:rPr>
          <w:b w:val="0"/>
          <w:u w:val="single"/>
        </w:rPr>
        <w:lastRenderedPageBreak/>
        <w:t>BTC-FUR-REQ-280650/A-Incompatible Bluetooth devices</w:t>
      </w:r>
    </w:p>
    <w:p w:rsidR="00014DB9" w:rsidRDefault="00014DB9" w:rsidP="00014DB9">
      <w:r>
        <w:t>Mobile devices which are neither supporting HFP nor A2DP, or trying to pair via the legacy pairing method shall be treated as incompatible devices.</w:t>
      </w:r>
    </w:p>
    <w:p w:rsidR="00014DB9" w:rsidRDefault="00014DB9" w:rsidP="00014DB9"/>
    <w:p w:rsidR="00014DB9" w:rsidRDefault="00014DB9" w:rsidP="00014DB9">
      <w:r w:rsidRPr="009036AE">
        <w:t>The In-Vehicle Infotainment System s</w:t>
      </w:r>
      <w:r>
        <w:t>hall display a meaningful error message to the customer when an incompatible mobile device is trying to pair with the system.</w:t>
      </w:r>
    </w:p>
    <w:p w:rsidR="00014DB9" w:rsidRDefault="00014DB9" w:rsidP="00014DB9"/>
    <w:p w:rsidR="00014DB9" w:rsidRPr="00014DB9" w:rsidRDefault="00014DB9" w:rsidP="00014DB9">
      <w:pPr>
        <w:pStyle w:val="Heading4"/>
        <w:rPr>
          <w:b w:val="0"/>
          <w:u w:val="single"/>
        </w:rPr>
      </w:pPr>
      <w:r w:rsidRPr="00014DB9">
        <w:rPr>
          <w:b w:val="0"/>
          <w:u w:val="single"/>
        </w:rPr>
        <w:t>BTP-FUR-REQ-033785/F-Delete Device (TcSE ROIN-295160-1)</w:t>
      </w:r>
    </w:p>
    <w:p w:rsidR="00014DB9" w:rsidRPr="00C517A1" w:rsidRDefault="00014DB9">
      <w:pPr>
        <w:rPr>
          <w:rFonts w:cs="Arial"/>
          <w:szCs w:val="22"/>
        </w:rPr>
      </w:pPr>
      <w:r w:rsidRPr="00C517A1">
        <w:rPr>
          <w:rFonts w:cs="Arial"/>
          <w:szCs w:val="22"/>
        </w:rPr>
        <w:t xml:space="preserve">The costumer shall have the option of deleting a previously paired device. The stored device information for that Bluetooth device will be removed, thus preventing that device from being able to connect with In-Vehicle Infotainment System.  In order to connect the Bluetooth device again, the user will need to pair the device again.  </w:t>
      </w:r>
    </w:p>
    <w:p w:rsidR="00014DB9" w:rsidRPr="00C517A1" w:rsidRDefault="00014DB9" w:rsidP="00014DB9">
      <w:pPr>
        <w:rPr>
          <w:rFonts w:cs="Arial"/>
          <w:szCs w:val="22"/>
        </w:rPr>
      </w:pPr>
      <w:r w:rsidRPr="00C517A1">
        <w:rPr>
          <w:rFonts w:cs="Arial"/>
          <w:szCs w:val="22"/>
        </w:rPr>
        <w:t xml:space="preserve">If the deleted device was the primary device, the next device of the device list shall </w:t>
      </w:r>
      <w:r>
        <w:rPr>
          <w:rFonts w:cs="Arial"/>
          <w:szCs w:val="22"/>
        </w:rPr>
        <w:t xml:space="preserve">NOT </w:t>
      </w:r>
      <w:r w:rsidRPr="00C517A1">
        <w:rPr>
          <w:rFonts w:cs="Arial"/>
          <w:szCs w:val="22"/>
        </w:rPr>
        <w:t>be set as primary device automatically.</w:t>
      </w:r>
    </w:p>
    <w:p w:rsidR="00014DB9" w:rsidRPr="00C517A1" w:rsidRDefault="00014DB9" w:rsidP="00014DB9">
      <w:pPr>
        <w:rPr>
          <w:rFonts w:cs="Arial"/>
          <w:szCs w:val="22"/>
        </w:rPr>
      </w:pPr>
    </w:p>
    <w:p w:rsidR="00014DB9" w:rsidRPr="00C517A1" w:rsidRDefault="00014DB9" w:rsidP="00014DB9">
      <w:pPr>
        <w:rPr>
          <w:rFonts w:cs="Arial"/>
          <w:szCs w:val="22"/>
        </w:rPr>
      </w:pPr>
      <w:r w:rsidRPr="00C517A1">
        <w:rPr>
          <w:rFonts w:cs="Arial"/>
          <w:szCs w:val="22"/>
        </w:rPr>
        <w:t>In-Vehicle Infotainment System shall allow a maximum of 12 devices to be paired at one time. If the user attempts to place In-Vehicle Infotainment System into Discovery or Discoverable Mode when there are already 12 devices paired, the user shall be prompted to delete one or more of the previously paired devices prior to proceeding. (see also BTP-FUR-REQ-033779 Pairing Process).</w:t>
      </w:r>
    </w:p>
    <w:p w:rsidR="00014DB9" w:rsidRPr="00C517A1" w:rsidRDefault="00014DB9" w:rsidP="00014DB9">
      <w:pPr>
        <w:rPr>
          <w:rFonts w:cs="Arial"/>
          <w:szCs w:val="22"/>
        </w:rPr>
      </w:pPr>
    </w:p>
    <w:p w:rsidR="00014DB9" w:rsidRPr="00C517A1" w:rsidRDefault="00014DB9" w:rsidP="00014DB9">
      <w:pPr>
        <w:rPr>
          <w:rFonts w:cs="Arial"/>
          <w:szCs w:val="22"/>
        </w:rPr>
      </w:pPr>
    </w:p>
    <w:p w:rsidR="00014DB9" w:rsidRPr="00C517A1" w:rsidRDefault="00014DB9" w:rsidP="00014DB9">
      <w:pPr>
        <w:rPr>
          <w:rFonts w:cs="Arial"/>
          <w:szCs w:val="22"/>
        </w:rPr>
      </w:pPr>
      <w:r w:rsidRPr="00C517A1">
        <w:rPr>
          <w:rFonts w:cs="Arial"/>
          <w:szCs w:val="22"/>
        </w:rPr>
        <w:t xml:space="preserve">For the best customer experience when pairing an Android Auto </w:t>
      </w:r>
      <w:r>
        <w:rPr>
          <w:rFonts w:cs="Arial"/>
          <w:szCs w:val="22"/>
        </w:rPr>
        <w:t xml:space="preserve">or Wireless CarPlay </w:t>
      </w:r>
      <w:r w:rsidRPr="00C517A1">
        <w:rPr>
          <w:rFonts w:cs="Arial"/>
          <w:szCs w:val="22"/>
        </w:rPr>
        <w:t xml:space="preserve">device the In-Vehicle Infotainment System shall ensure that pairing a new device is supported in all cases. </w:t>
      </w:r>
    </w:p>
    <w:p w:rsidR="00014DB9" w:rsidRPr="00C517A1" w:rsidRDefault="00014DB9" w:rsidP="00014DB9">
      <w:pPr>
        <w:rPr>
          <w:rFonts w:cs="Arial"/>
          <w:szCs w:val="22"/>
        </w:rPr>
      </w:pPr>
      <w:r w:rsidRPr="00C517A1">
        <w:rPr>
          <w:rFonts w:cs="Arial"/>
          <w:szCs w:val="22"/>
        </w:rPr>
        <w:t>For the case that the device list is full at the point of time when an AAP</w:t>
      </w:r>
      <w:r>
        <w:rPr>
          <w:rFonts w:cs="Arial"/>
          <w:szCs w:val="22"/>
        </w:rPr>
        <w:t>/WCP</w:t>
      </w:r>
      <w:r w:rsidRPr="00C517A1">
        <w:rPr>
          <w:rFonts w:cs="Arial"/>
          <w:szCs w:val="22"/>
        </w:rPr>
        <w:t xml:space="preserve"> device initiates a pairing, IVIS shall delete a device from the device list to support the new pairing request.</w:t>
      </w:r>
    </w:p>
    <w:p w:rsidR="00014DB9" w:rsidRPr="00C517A1" w:rsidRDefault="00014DB9" w:rsidP="00014DB9">
      <w:pPr>
        <w:rPr>
          <w:rFonts w:cs="Arial"/>
          <w:szCs w:val="22"/>
        </w:rPr>
      </w:pPr>
      <w:r w:rsidRPr="00C517A1">
        <w:rPr>
          <w:rFonts w:cs="Arial"/>
          <w:szCs w:val="22"/>
        </w:rPr>
        <w:t>The device to be deleted shall be the device, which was not connected for the longest time.</w:t>
      </w:r>
    </w:p>
    <w:p w:rsidR="00014DB9" w:rsidRDefault="00014DB9" w:rsidP="00014DB9">
      <w:pPr>
        <w:rPr>
          <w:rFonts w:cs="Arial"/>
          <w:szCs w:val="22"/>
        </w:rPr>
      </w:pPr>
      <w:r w:rsidRPr="00C517A1">
        <w:rPr>
          <w:rFonts w:cs="Arial"/>
          <w:szCs w:val="22"/>
        </w:rPr>
        <w:t>For more information see also BTC-FUR 226425</w:t>
      </w:r>
      <w:r>
        <w:rPr>
          <w:rFonts w:cs="Arial"/>
          <w:szCs w:val="22"/>
        </w:rPr>
        <w:t xml:space="preserve"> Pairing an Android Auto device, and</w:t>
      </w:r>
    </w:p>
    <w:p w:rsidR="00014DB9" w:rsidRPr="00C517A1" w:rsidRDefault="00014DB9" w:rsidP="00014DB9">
      <w:pPr>
        <w:rPr>
          <w:rFonts w:cs="Arial"/>
          <w:szCs w:val="22"/>
        </w:rPr>
      </w:pPr>
      <w:r>
        <w:rPr>
          <w:rFonts w:cs="Arial"/>
          <w:szCs w:val="22"/>
        </w:rPr>
        <w:t xml:space="preserve">BTC-FUR-REQ-270985 </w:t>
      </w:r>
      <w:r w:rsidRPr="009938D7">
        <w:rPr>
          <w:rFonts w:cs="Arial"/>
          <w:szCs w:val="22"/>
        </w:rPr>
        <w:t>Maximum Bluetooth devices exceeded</w:t>
      </w:r>
      <w:r>
        <w:rPr>
          <w:rFonts w:cs="Arial"/>
          <w:szCs w:val="22"/>
        </w:rPr>
        <w:t>.</w:t>
      </w:r>
    </w:p>
    <w:p w:rsidR="00014DB9" w:rsidRPr="00C517A1" w:rsidRDefault="00014DB9" w:rsidP="00014DB9">
      <w:pPr>
        <w:rPr>
          <w:rFonts w:cs="Arial"/>
          <w:szCs w:val="22"/>
        </w:rPr>
      </w:pPr>
    </w:p>
    <w:p w:rsidR="00014DB9" w:rsidRDefault="00014DB9">
      <w:pPr>
        <w:rPr>
          <w:rFonts w:cs="Arial"/>
          <w:szCs w:val="22"/>
        </w:rPr>
      </w:pPr>
      <w:r w:rsidRPr="00C517A1">
        <w:rPr>
          <w:rFonts w:cs="Arial"/>
          <w:szCs w:val="22"/>
        </w:rPr>
        <w:t>For testing purpose the number of maximum paired devices shall be configurable for Ford with a minimum value of 3 and a maximum value of 12.</w:t>
      </w:r>
    </w:p>
    <w:p w:rsidR="00014DB9" w:rsidRDefault="00014DB9">
      <w:pPr>
        <w:rPr>
          <w:rFonts w:cs="Arial"/>
          <w:szCs w:val="22"/>
        </w:rPr>
      </w:pPr>
    </w:p>
    <w:p w:rsidR="00014DB9" w:rsidRPr="00C517A1" w:rsidRDefault="00014DB9">
      <w:pPr>
        <w:rPr>
          <w:rFonts w:cs="Arial"/>
          <w:szCs w:val="22"/>
        </w:rPr>
      </w:pPr>
    </w:p>
    <w:p w:rsidR="00014DB9" w:rsidRPr="00014DB9" w:rsidRDefault="00014DB9" w:rsidP="00014DB9">
      <w:pPr>
        <w:pStyle w:val="Heading4"/>
        <w:rPr>
          <w:b w:val="0"/>
          <w:u w:val="single"/>
        </w:rPr>
      </w:pPr>
      <w:r w:rsidRPr="00014DB9">
        <w:rPr>
          <w:b w:val="0"/>
          <w:u w:val="single"/>
        </w:rPr>
        <w:t>BTP-FUR-REQ-033786/B-Secure Simple Pairing Debug Mode (TcSE ROIN-295161-1)</w:t>
      </w:r>
    </w:p>
    <w:p w:rsidR="00014DB9" w:rsidRDefault="00014DB9">
      <w:pPr>
        <w:rPr>
          <w:rFonts w:cs="Arial"/>
        </w:rPr>
      </w:pPr>
      <w:r>
        <w:rPr>
          <w:rFonts w:cs="Arial"/>
        </w:rPr>
        <w:t>The supplier shall provide two USB based installation files for the following actions:</w:t>
      </w:r>
    </w:p>
    <w:p w:rsidR="00014DB9" w:rsidRDefault="00014DB9">
      <w:pPr>
        <w:rPr>
          <w:rFonts w:cs="Arial"/>
        </w:rPr>
      </w:pPr>
    </w:p>
    <w:p w:rsidR="00014DB9" w:rsidRDefault="00014DB9">
      <w:pPr>
        <w:ind w:left="720"/>
        <w:rPr>
          <w:rFonts w:cs="Arial"/>
        </w:rPr>
      </w:pPr>
      <w:r>
        <w:rPr>
          <w:rFonts w:cs="Arial"/>
        </w:rPr>
        <w:t>1. Place In-Vehicle Infotainment System into Secure Simple Pairing Debug Mode. This forces In-Vehicle Infotainment System to use a pre-defined Diffie-Hellman private key during pairing to enable debug equipment to monitor an encrypted Bluetooth connection.</w:t>
      </w:r>
    </w:p>
    <w:p w:rsidR="00014DB9" w:rsidRDefault="00014DB9">
      <w:pPr>
        <w:ind w:left="720"/>
        <w:rPr>
          <w:rFonts w:cs="Arial"/>
        </w:rPr>
      </w:pPr>
      <w:r>
        <w:rPr>
          <w:rFonts w:cs="Arial"/>
        </w:rPr>
        <w:t xml:space="preserve">2. Disable Secure Simple Pairing Debug Mode. </w:t>
      </w:r>
    </w:p>
    <w:p w:rsidR="00014DB9" w:rsidRDefault="00014DB9">
      <w:pPr>
        <w:ind w:left="720"/>
        <w:rPr>
          <w:rFonts w:cs="Arial"/>
        </w:rPr>
      </w:pPr>
    </w:p>
    <w:p w:rsidR="00014DB9" w:rsidRDefault="00014DB9">
      <w:pPr>
        <w:rPr>
          <w:rFonts w:cs="Arial"/>
        </w:rPr>
      </w:pPr>
      <w:r>
        <w:rPr>
          <w:rFonts w:cs="Arial"/>
        </w:rPr>
        <w:t xml:space="preserve">The intent of these installation files will be to enable / disable Secure Simple Pairing Debug mode by accessing the file via In-Vehicle Infotainment System via the available USB port.  </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BTP-FUR-REQ-033787/B-Link Key Extraction (TcSE ROIN-295162-1)</w:t>
      </w:r>
    </w:p>
    <w:p w:rsidR="00014DB9" w:rsidRDefault="00014DB9">
      <w:pPr>
        <w:rPr>
          <w:rFonts w:cs="Arial"/>
        </w:rPr>
      </w:pPr>
      <w:r>
        <w:rPr>
          <w:rFonts w:cs="Arial"/>
        </w:rPr>
        <w:t>The In-Vehicle Infotainment System shall provide the ability to extract the link key via USB by accessing a supplier provided installation file stored within a USB Flash drive. The In-Vehicle Infotainment System shall write following information of each paired device to a text file on the USB Flash drive:</w:t>
      </w:r>
    </w:p>
    <w:p w:rsidR="00014DB9" w:rsidRDefault="00014DB9">
      <w:pPr>
        <w:rPr>
          <w:rFonts w:cs="Arial"/>
        </w:rPr>
      </w:pPr>
    </w:p>
    <w:p w:rsidR="00014DB9" w:rsidRDefault="00014DB9" w:rsidP="001257C9">
      <w:pPr>
        <w:numPr>
          <w:ilvl w:val="0"/>
          <w:numId w:val="18"/>
        </w:numPr>
        <w:rPr>
          <w:rFonts w:cs="Arial"/>
        </w:rPr>
      </w:pPr>
      <w:r>
        <w:rPr>
          <w:rFonts w:cs="Arial"/>
        </w:rPr>
        <w:t>Link Key</w:t>
      </w:r>
    </w:p>
    <w:p w:rsidR="00014DB9" w:rsidRDefault="00014DB9" w:rsidP="001257C9">
      <w:pPr>
        <w:numPr>
          <w:ilvl w:val="0"/>
          <w:numId w:val="18"/>
        </w:numPr>
        <w:rPr>
          <w:rFonts w:cs="Arial"/>
        </w:rPr>
      </w:pPr>
      <w:r>
        <w:rPr>
          <w:rFonts w:cs="Arial"/>
        </w:rPr>
        <w:t>Bluetooth Mac Address</w:t>
      </w:r>
    </w:p>
    <w:p w:rsidR="00014DB9" w:rsidRPr="00596852" w:rsidRDefault="00014DB9" w:rsidP="001257C9">
      <w:pPr>
        <w:numPr>
          <w:ilvl w:val="0"/>
          <w:numId w:val="18"/>
        </w:numPr>
        <w:rPr>
          <w:rFonts w:cs="Arial"/>
        </w:rPr>
      </w:pPr>
      <w:r>
        <w:rPr>
          <w:rFonts w:cs="Arial"/>
        </w:rPr>
        <w:t>Friendly Name</w:t>
      </w:r>
    </w:p>
    <w:p w:rsidR="00014DB9" w:rsidRDefault="00014DB9">
      <w:pPr>
        <w:rPr>
          <w:rFonts w:cs="Arial"/>
        </w:rPr>
      </w:pPr>
    </w:p>
    <w:p w:rsidR="00014DB9" w:rsidRPr="00014DB9" w:rsidRDefault="00014DB9" w:rsidP="00014DB9">
      <w:pPr>
        <w:pStyle w:val="Heading4"/>
        <w:rPr>
          <w:b w:val="0"/>
          <w:u w:val="single"/>
        </w:rPr>
      </w:pPr>
      <w:r w:rsidRPr="00014DB9">
        <w:rPr>
          <w:b w:val="0"/>
          <w:u w:val="single"/>
        </w:rPr>
        <w:lastRenderedPageBreak/>
        <w:t>BTP-FUR-REQ-033788/B-Bluetooth Trace Extraction (TcSE ROIN-295163-1)</w:t>
      </w:r>
    </w:p>
    <w:p w:rsidR="00014DB9" w:rsidRDefault="00014DB9">
      <w:pPr>
        <w:rPr>
          <w:rFonts w:cs="Arial"/>
        </w:rPr>
      </w:pPr>
      <w:r>
        <w:rPr>
          <w:rFonts w:cs="Arial"/>
        </w:rPr>
        <w:t>The In-Vehicle Infotainment System shall provide the ability to write a .CFA file to a USB Flash drive. This .CFA file shall include all HCI traffic from the Bluetooth IC. The supplier shall provide an installation file to enable / disable this mode within the In-Vehicle Infotainment System. This .CFA shall be accessible via the Frontline Bluetooth Trace Analysis tools.</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BTP-FUR-REQ-033789/A-Pairing Exceptions (TcSE ROIN-304235-1)</w:t>
      </w:r>
    </w:p>
    <w:p w:rsidR="008D4023" w:rsidRDefault="00014DB9">
      <w:pPr>
        <w:rPr>
          <w:rStyle w:val="msoins0"/>
          <w:rFonts w:cs="Arial"/>
          <w:szCs w:val="20"/>
        </w:rPr>
      </w:pPr>
      <w:r>
        <w:rPr>
          <w:rStyle w:val="msoins0"/>
          <w:rFonts w:cs="Arial"/>
          <w:szCs w:val="20"/>
        </w:rPr>
        <w:t xml:space="preserve">The in-vehicle infotainment system shall have the ability to determine that an error has occurred during the process as defined via the Bluetooth Core Specification v2.1. </w:t>
      </w:r>
    </w:p>
    <w:p w:rsidR="008D4023" w:rsidRDefault="008D4023">
      <w:pPr>
        <w:rPr>
          <w:rStyle w:val="msoins0"/>
          <w:rFonts w:cs="Arial"/>
          <w:szCs w:val="20"/>
        </w:rPr>
      </w:pPr>
    </w:p>
    <w:p w:rsidR="008D4023" w:rsidRDefault="00014DB9">
      <w:pPr>
        <w:rPr>
          <w:rStyle w:val="msoins0"/>
          <w:rFonts w:cs="Arial"/>
          <w:szCs w:val="20"/>
        </w:rPr>
      </w:pPr>
      <w:r>
        <w:rPr>
          <w:rStyle w:val="msoins0"/>
          <w:rFonts w:cs="Arial"/>
          <w:szCs w:val="20"/>
        </w:rPr>
        <w:t>More specifically, the secure simple pairing errors and process states as outlined within section 4.2 (pg. 870) within the Bluetooth Core Specification v2.1 shall be taken into consideration when secure simple pairing is the method used to pair a new device.</w:t>
      </w:r>
    </w:p>
    <w:p w:rsidR="008D4023" w:rsidRDefault="008D4023">
      <w:pPr>
        <w:rPr>
          <w:rStyle w:val="msochangeprop0"/>
        </w:rPr>
      </w:pPr>
    </w:p>
    <w:p w:rsidR="00014DB9" w:rsidRDefault="00014DB9" w:rsidP="00014DB9">
      <w:pPr>
        <w:pStyle w:val="Heading2"/>
      </w:pPr>
      <w:bookmarkStart w:id="50" w:name="_Toc1048717"/>
      <w:r w:rsidRPr="00B9479B">
        <w:t>BTP-FUN-REQ-033790/C-Connecting a Paired Phone (TcSE ROIN-294311-1)</w:t>
      </w:r>
      <w:bookmarkEnd w:id="50"/>
    </w:p>
    <w:p w:rsidR="008D4023" w:rsidRDefault="00014DB9">
      <w:pPr>
        <w:rPr>
          <w:rFonts w:cs="Arial"/>
          <w:szCs w:val="20"/>
        </w:rPr>
      </w:pPr>
      <w:r>
        <w:rPr>
          <w:rFonts w:cs="Arial"/>
          <w:szCs w:val="20"/>
        </w:rPr>
        <w:t xml:space="preserve"> </w:t>
      </w:r>
    </w:p>
    <w:p w:rsidR="008D4023" w:rsidRDefault="008D4023">
      <w:pPr>
        <w:rPr>
          <w:rFonts w:cs="Arial"/>
          <w:szCs w:val="20"/>
        </w:rPr>
      </w:pPr>
    </w:p>
    <w:p w:rsidR="00014DB9" w:rsidRDefault="00014DB9" w:rsidP="00014DB9">
      <w:pPr>
        <w:pStyle w:val="Heading3"/>
      </w:pPr>
      <w:bookmarkStart w:id="51" w:name="_Toc1048718"/>
      <w:r>
        <w:t>Use Cases</w:t>
      </w:r>
      <w:bookmarkEnd w:id="51"/>
    </w:p>
    <w:p w:rsidR="00014DB9" w:rsidRDefault="00014DB9" w:rsidP="00014DB9">
      <w:pPr>
        <w:pStyle w:val="Heading4"/>
      </w:pPr>
      <w:r>
        <w:t>BTP-UC-REQ-033791/C-Connecting to a previously paired phone upon resume (No Active Call) (TcSE ROIN-290867-1)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BTP-FUR-REQ-113744/C-Connection method</w:t>
      </w:r>
    </w:p>
    <w:p w:rsidR="00014DB9" w:rsidRPr="005F5EF0" w:rsidRDefault="00014DB9" w:rsidP="00014DB9">
      <w:pPr>
        <w:rPr>
          <w:sz w:val="16"/>
          <w:szCs w:val="16"/>
        </w:rPr>
      </w:pPr>
      <w:r w:rsidRPr="005F5EF0">
        <w:rPr>
          <w:sz w:val="16"/>
          <w:szCs w:val="16"/>
        </w:rPr>
        <w:t>BTC-UC-REQ-248020/B-Transmit BTPhone Friendly name</w:t>
      </w:r>
    </w:p>
    <w:p w:rsidR="00014DB9" w:rsidRPr="005F5EF0" w:rsidRDefault="00014DB9" w:rsidP="00014DB9">
      <w:pPr>
        <w:rPr>
          <w:sz w:val="16"/>
          <w:szCs w:val="16"/>
        </w:rPr>
      </w:pPr>
      <w:r w:rsidRPr="005F5EF0">
        <w:rPr>
          <w:sz w:val="16"/>
          <w:szCs w:val="16"/>
        </w:rPr>
        <w:t>BTP-FUR-REQ-033782/E-Connection Order and Requirements (TcSE ROIN-295157-2)</w:t>
      </w:r>
    </w:p>
    <w:p w:rsidR="00014DB9" w:rsidRPr="005F5EF0" w:rsidRDefault="00014DB9" w:rsidP="00014DB9">
      <w:pPr>
        <w:rPr>
          <w:sz w:val="16"/>
          <w:szCs w:val="16"/>
        </w:rPr>
      </w:pPr>
      <w:r w:rsidRPr="005F5EF0">
        <w:rPr>
          <w:sz w:val="16"/>
          <w:szCs w:val="16"/>
        </w:rPr>
        <w:t>BTP-FUR-REQ-192089/B-Master/slave roles in a Bluetooth connection and role switch strategies</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 mobile phone is currently paired to the In-Vehicle Infotainment System.</w:t>
            </w:r>
          </w:p>
          <w:p w:rsidR="00014DB9" w:rsidRDefault="00014DB9">
            <w:pPr>
              <w:rPr>
                <w:rFonts w:cs="Arial"/>
              </w:rPr>
            </w:pPr>
            <w:r>
              <w:rPr>
                <w:rFonts w:cs="Arial"/>
              </w:rPr>
              <w:t>Bluetooth must be on in In-Vehicle Infotainment System and mobile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Upon entering and activating the vehicle’s In-Vehicle Infotainment System, the In-Vehicle Infotainment System will initiate a connection to a previously paired phone.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A HFP </w:t>
            </w:r>
            <w:r w:rsidRPr="008F1255">
              <w:rPr>
                <w:rFonts w:cs="Arial"/>
              </w:rPr>
              <w:t xml:space="preserve">and A2DP </w:t>
            </w:r>
            <w:r>
              <w:rPr>
                <w:rFonts w:cs="Arial"/>
              </w:rPr>
              <w:t>connection is established between the In-Vehicle Infotainment System and the primary device.</w:t>
            </w:r>
          </w:p>
          <w:p w:rsidR="00014DB9" w:rsidRDefault="00014DB9">
            <w:pPr>
              <w:rPr>
                <w:rFonts w:cs="Arial"/>
              </w:rPr>
            </w:pPr>
            <w:r>
              <w:rPr>
                <w:rFonts w:cs="Arial"/>
              </w:rPr>
              <w:t>A Message Notification Service has been established between the connected phone and In-Vehicle Infotainment System. (if supported)</w:t>
            </w:r>
          </w:p>
          <w:p w:rsidR="00014DB9" w:rsidRDefault="00014DB9">
            <w:pPr>
              <w:rPr>
                <w:rFonts w:cs="Arial"/>
              </w:rPr>
            </w:pPr>
            <w:r>
              <w:rPr>
                <w:rFonts w:cs="Arial"/>
              </w:rPr>
              <w:t xml:space="preserve">If the requirements are met to download the phonebook, the phonebook of the connected phone is downloaded  (if supported). </w:t>
            </w:r>
          </w:p>
          <w:p w:rsidR="00014DB9" w:rsidRDefault="00014DB9">
            <w:pPr>
              <w:rPr>
                <w:rFonts w:cs="Arial"/>
              </w:rPr>
            </w:pPr>
            <w:r>
              <w:rPr>
                <w:rFonts w:cs="Arial"/>
              </w:rPr>
              <w:t>The In-Vehicle Infotainment System downloads the call history of the connected phone (if supported).</w:t>
            </w:r>
          </w:p>
          <w:p w:rsidR="00014DB9" w:rsidRDefault="00014DB9">
            <w:pPr>
              <w:rPr>
                <w:rFonts w:cs="Arial"/>
              </w:rPr>
            </w:pPr>
            <w:r>
              <w:rPr>
                <w:rFonts w:cs="Arial"/>
              </w:rPr>
              <w:t>The In-Vehicle Infotainment System synchronizes the text messages from the connected phone (if supported).</w:t>
            </w:r>
          </w:p>
          <w:p w:rsidR="00014DB9" w:rsidRDefault="00014DB9">
            <w:pPr>
              <w:rPr>
                <w:rFonts w:cs="Arial"/>
              </w:rPr>
            </w:pPr>
            <w:r>
              <w:rPr>
                <w:rFonts w:cs="Arial"/>
              </w:rPr>
              <w:t>Signal strength, phone battery strength and roaming status will be available for the In-Vehicle Infotainment System to display</w:t>
            </w:r>
          </w:p>
          <w:p w:rsidR="00014DB9" w:rsidRPr="008F1255" w:rsidRDefault="00014DB9">
            <w:pPr>
              <w:rPr>
                <w:rFonts w:cs="Arial"/>
                <w:color w:val="FF0000"/>
              </w:rPr>
            </w:pP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E1 – Failed to Connect to Previously Paired Phone upon Resume. </w:t>
            </w:r>
          </w:p>
          <w:p w:rsidR="00014DB9" w:rsidRDefault="00014DB9">
            <w:pPr>
              <w:rPr>
                <w:rFonts w:cs="Arial"/>
              </w:rPr>
            </w:pPr>
            <w:r>
              <w:rPr>
                <w:rFonts w:cs="Arial"/>
              </w:rPr>
              <w:t>E2 – Connected to previously paired phone for phone features, but Phonebook Download Fails.</w:t>
            </w:r>
          </w:p>
          <w:p w:rsidR="00014DB9" w:rsidRDefault="00014DB9">
            <w:pPr>
              <w:rPr>
                <w:rFonts w:cs="Arial"/>
              </w:rPr>
            </w:pPr>
            <w:r>
              <w:rPr>
                <w:rFonts w:cs="Arial"/>
              </w:rPr>
              <w:t>E3 – Connected to previously paired phone for phone features, but Call History Download Fails.</w:t>
            </w:r>
          </w:p>
          <w:p w:rsidR="00014DB9" w:rsidRDefault="00014DB9">
            <w:pPr>
              <w:rPr>
                <w:rFonts w:cs="Arial"/>
              </w:rPr>
            </w:pPr>
            <w:r>
              <w:rPr>
                <w:rFonts w:cs="Arial"/>
              </w:rPr>
              <w:t>E4 – Connected to previously paired phone for phone features, but Text Messaging Synchronization Fails.</w:t>
            </w:r>
          </w:p>
          <w:p w:rsidR="00014DB9" w:rsidRDefault="00014DB9">
            <w:pPr>
              <w:rPr>
                <w:rFonts w:cs="Arial"/>
              </w:rPr>
            </w:pPr>
            <w:r>
              <w:rPr>
                <w:rFonts w:cs="Arial"/>
              </w:rPr>
              <w:t>E5 – Connected to previously paired phone for phone features, but Message Notification Fails.</w:t>
            </w:r>
          </w:p>
          <w:p w:rsidR="00014DB9" w:rsidRDefault="00014DB9">
            <w:pPr>
              <w:rPr>
                <w:rFonts w:cs="Arial"/>
              </w:rPr>
            </w:pPr>
            <w:r>
              <w:rPr>
                <w:rFonts w:cs="Arial"/>
              </w:rPr>
              <w:lastRenderedPageBreak/>
              <w:t>E6 - Signal, Phone Battery Strength and/or Roaming Status not available.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Vehicle System Interface</w:t>
            </w:r>
          </w:p>
        </w:tc>
      </w:tr>
    </w:tbl>
    <w:p w:rsidR="00014DB9" w:rsidRDefault="00014DB9"/>
    <w:p w:rsidR="00014DB9" w:rsidRDefault="00014DB9" w:rsidP="00014DB9">
      <w:pPr>
        <w:pStyle w:val="Heading4"/>
      </w:pPr>
      <w:r>
        <w:t>BTP-UC-REQ-033746/A-Signal, Phone Battery Strength and/or Roaming Status not available (TcSE ROIN-290842-1)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BTP-UC-REQ-033760/B-Pairing a phone via non-SSP – Discovery Mode (TcSE ROIN-290852-1)</w:t>
      </w:r>
    </w:p>
    <w:p w:rsidR="00014DB9" w:rsidRPr="005F5EF0" w:rsidRDefault="00014DB9" w:rsidP="00014DB9">
      <w:pPr>
        <w:rPr>
          <w:sz w:val="16"/>
          <w:szCs w:val="16"/>
        </w:rPr>
      </w:pPr>
      <w:r w:rsidRPr="005F5EF0">
        <w:rPr>
          <w:sz w:val="16"/>
          <w:szCs w:val="16"/>
        </w:rPr>
        <w:t>BTP-UC-REQ-033791/C-Connecting to a previously paired phone upon resume (No Active Call) (TcSE ROIN-290867-1)</w:t>
      </w:r>
    </w:p>
    <w:p w:rsidR="00014DB9" w:rsidRPr="005F5EF0" w:rsidRDefault="00014DB9" w:rsidP="00014DB9">
      <w:pPr>
        <w:rPr>
          <w:sz w:val="16"/>
          <w:szCs w:val="16"/>
        </w:rPr>
      </w:pPr>
      <w:r w:rsidRPr="005F5EF0">
        <w:rPr>
          <w:sz w:val="16"/>
          <w:szCs w:val="16"/>
        </w:rPr>
        <w:t>BTP-UC-REQ-033798/C-Connecting to a previously paired phone upon resume (Active Call) (TcSE ROIN-290874-1)</w:t>
      </w:r>
    </w:p>
    <w:p w:rsidR="00014DB9" w:rsidRPr="005F5EF0" w:rsidRDefault="00014DB9" w:rsidP="00014DB9">
      <w:pPr>
        <w:rPr>
          <w:sz w:val="16"/>
          <w:szCs w:val="16"/>
        </w:rPr>
      </w:pPr>
      <w:r w:rsidRPr="005F5EF0">
        <w:rPr>
          <w:sz w:val="16"/>
          <w:szCs w:val="16"/>
        </w:rPr>
        <w:t>BTP-UC-REQ-033802/C-Connecting to a previously paired phone w/phone connected (Active Call) (TcSE ROIN-290878-1)</w:t>
      </w:r>
    </w:p>
    <w:p w:rsidR="00014DB9" w:rsidRPr="005F5EF0" w:rsidRDefault="00014DB9" w:rsidP="00014DB9">
      <w:pPr>
        <w:rPr>
          <w:sz w:val="16"/>
          <w:szCs w:val="16"/>
        </w:rPr>
      </w:pPr>
      <w:r w:rsidRPr="005F5EF0">
        <w:rPr>
          <w:sz w:val="16"/>
          <w:szCs w:val="16"/>
        </w:rPr>
        <w:t>BTP-UC-REQ-033800/D-Connecting to a previously paired phone w/phone connected (No Active Call) (TcSE ROIN-290876-1)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BTP-UC-REQ-033804/C-Connecting to a previously paired phone via phone (Active Call) (TcSE ROIN-290880-1)</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Pr="005F5EF0" w:rsidRDefault="00014DB9" w:rsidP="00014DB9">
      <w:pPr>
        <w:rPr>
          <w:sz w:val="16"/>
          <w:szCs w:val="16"/>
        </w:rPr>
      </w:pPr>
      <w:r w:rsidRPr="005F5EF0">
        <w:rPr>
          <w:sz w:val="16"/>
          <w:szCs w:val="16"/>
        </w:rPr>
        <w:t>BTP-UC-REQ-033761/B-Pairing a phone with phone paired via non SSP – Discovery Mode (TcSE ROIN-290853-1)</w:t>
      </w:r>
    </w:p>
    <w:p w:rsidR="00014DB9" w:rsidRPr="005F5EF0" w:rsidRDefault="00014DB9" w:rsidP="00014DB9">
      <w:pPr>
        <w:rPr>
          <w:sz w:val="16"/>
          <w:szCs w:val="16"/>
        </w:rPr>
      </w:pPr>
      <w:r w:rsidRPr="005F5EF0">
        <w:rPr>
          <w:sz w:val="16"/>
          <w:szCs w:val="16"/>
        </w:rPr>
        <w:t>BTP-UC-REQ-033803/C-Connecting to a previously paired phone via phone (No Active Call) (TcSE ROIN-290879-1)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normal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In-Vehicle Infotainment System Signal, Phone Battery Strength and/or Roaming Status not available  (i.e. HFP)</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unavailable information is not displayed to the customer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BTP-UC-REQ-033792/A-Failed to Connect to Previously Paired Phone upon Resume (TcSE ROIN-290868-1)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BTP-UC-REQ-033791/C-Connecting to a previously paired phone upon resume (No Active Call) (TcSE ROIN-290867-1)</w:t>
      </w:r>
    </w:p>
    <w:p w:rsidR="00014DB9" w:rsidRPr="005F5EF0" w:rsidRDefault="00014DB9" w:rsidP="00014DB9">
      <w:pPr>
        <w:rPr>
          <w:sz w:val="16"/>
          <w:szCs w:val="16"/>
        </w:rPr>
      </w:pPr>
      <w:r w:rsidRPr="005F5EF0">
        <w:rPr>
          <w:sz w:val="16"/>
          <w:szCs w:val="16"/>
        </w:rPr>
        <w:t>BTP-UC-REQ-033798/C-Connecting to a previously paired phone upon resume (Active Call) (TcSE ROIN-290874-1)</w:t>
      </w:r>
    </w:p>
    <w:p w:rsidR="00014DB9" w:rsidRPr="005F5EF0" w:rsidRDefault="00014DB9" w:rsidP="00014DB9">
      <w:pPr>
        <w:rPr>
          <w:sz w:val="16"/>
          <w:szCs w:val="16"/>
        </w:rPr>
      </w:pPr>
      <w:r w:rsidRPr="005F5EF0">
        <w:rPr>
          <w:sz w:val="16"/>
          <w:szCs w:val="16"/>
        </w:rPr>
        <w:t>BTP-UC-REQ-033802/C-Connecting to a previously paired phone w/phone connected (Active Call) (TcSE ROIN-290878-1)</w:t>
      </w:r>
    </w:p>
    <w:p w:rsidR="00014DB9" w:rsidRPr="005F5EF0" w:rsidRDefault="00014DB9" w:rsidP="00014DB9">
      <w:pPr>
        <w:rPr>
          <w:sz w:val="16"/>
          <w:szCs w:val="16"/>
        </w:rPr>
      </w:pPr>
      <w:r w:rsidRPr="005F5EF0">
        <w:rPr>
          <w:sz w:val="16"/>
          <w:szCs w:val="16"/>
        </w:rPr>
        <w:t>BTP-UC-REQ-033804/C-Connecting to a previously paired phone via phone (Active Call) (TcSE ROIN-290880-1)</w:t>
      </w:r>
    </w:p>
    <w:p w:rsidR="00014DB9" w:rsidRPr="005F5EF0" w:rsidRDefault="00014DB9" w:rsidP="00014DB9">
      <w:pPr>
        <w:rPr>
          <w:sz w:val="16"/>
          <w:szCs w:val="16"/>
        </w:rPr>
      </w:pPr>
      <w:r w:rsidRPr="005F5EF0">
        <w:rPr>
          <w:sz w:val="16"/>
          <w:szCs w:val="16"/>
        </w:rPr>
        <w:t>BTP-FUR-REQ-033782/E-Connection Order and Requirements (TcSE ROIN-295157-2)</w:t>
      </w:r>
    </w:p>
    <w:p w:rsidR="00014DB9" w:rsidRPr="005F5EF0" w:rsidRDefault="00014DB9" w:rsidP="00014DB9">
      <w:pPr>
        <w:rPr>
          <w:sz w:val="16"/>
          <w:szCs w:val="16"/>
        </w:rPr>
      </w:pPr>
      <w:r w:rsidRPr="005F5EF0">
        <w:rPr>
          <w:sz w:val="16"/>
          <w:szCs w:val="16"/>
        </w:rPr>
        <w:t>BTP-UC-REQ-033803/C-Connecting to a previously paired phone via phone (No Active Call) (TcSE ROIN-290879-1)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in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Upon resume, the In-Vehicle Infotainment System cannot connect to any previously paired device and / or unable to connect to the previously paired device for phone features.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 xml:space="preserve">The user is not indicated that a connection was not successful. </w:t>
            </w:r>
          </w:p>
          <w:p w:rsidR="008D4023" w:rsidRDefault="00014DB9">
            <w:pPr>
              <w:rPr>
                <w:rFonts w:cs="Arial"/>
                <w:szCs w:val="20"/>
              </w:rPr>
            </w:pPr>
            <w:r>
              <w:rPr>
                <w:rFonts w:cs="Arial"/>
                <w:szCs w:val="20"/>
              </w:rPr>
              <w:t xml:space="preserve">The In-Vehicle Infotainment System continues to attempt to connect to previously paired devices for phone features. </w:t>
            </w:r>
          </w:p>
          <w:p w:rsidR="008D4023" w:rsidRDefault="008D4023">
            <w:pPr>
              <w:rPr>
                <w:rFonts w:cs="Arial"/>
                <w:szCs w:val="20"/>
              </w:rPr>
            </w:pP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BTC-UC-REQ-248020/B-Transmit BTPhone Friendly name</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lastRenderedPageBreak/>
        <w:t>BTC-SD-REQ-249149/A-Transmit BTPhone friendly name</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User</w:t>
            </w:r>
          </w:p>
          <w:p w:rsidR="00014DB9" w:rsidRDefault="00014DB9">
            <w:pPr>
              <w:spacing w:line="276" w:lineRule="auto"/>
              <w:rPr>
                <w:rFonts w:cs="Arial"/>
              </w:rPr>
            </w:pPr>
            <w:r>
              <w:rPr>
                <w:rFonts w:cs="Arial"/>
              </w:rPr>
              <w:t>BTPhoneOperationSystem</w:t>
            </w:r>
          </w:p>
          <w:p w:rsidR="00014DB9" w:rsidRDefault="00014DB9">
            <w:pPr>
              <w:spacing w:line="276" w:lineRule="auto"/>
              <w:rPr>
                <w:rFonts w:cs="Arial"/>
              </w:rPr>
            </w:pPr>
            <w:r>
              <w:rPr>
                <w:rFonts w:cs="Arial"/>
              </w:rPr>
              <w:t>Mobile Phone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In-Vehicle Infotainment System is On</w:t>
            </w:r>
          </w:p>
          <w:p w:rsidR="00014DB9" w:rsidRPr="00560129" w:rsidRDefault="00014DB9" w:rsidP="00014DB9">
            <w:r>
              <w:t>Previously paired phone is connected successfully.</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The BTPhone Client requests the BTPhone “friendly” name.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The BTPhone “friendly” name is transferred and indicated to the user via &lt;&lt;HMI output&gt;&gt;</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N/A</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G-HMI</w:t>
            </w:r>
          </w:p>
          <w:p w:rsidR="00014DB9" w:rsidRDefault="00014DB9">
            <w:pPr>
              <w:spacing w:line="276" w:lineRule="auto"/>
              <w:rPr>
                <w:rFonts w:cs="Arial"/>
              </w:rPr>
            </w:pPr>
            <w:r>
              <w:rPr>
                <w:rFonts w:cs="Arial"/>
              </w:rPr>
              <w:t>Vehicle System Interface</w:t>
            </w:r>
          </w:p>
        </w:tc>
      </w:tr>
    </w:tbl>
    <w:p w:rsidR="00014DB9" w:rsidRDefault="00014DB9" w:rsidP="00014DB9"/>
    <w:p w:rsidR="00014DB9" w:rsidRDefault="00014DB9" w:rsidP="00014DB9">
      <w:pPr>
        <w:pStyle w:val="Heading4"/>
      </w:pPr>
      <w:r>
        <w:t>BTP-UC-REQ-033793/A-Connected to previously paired phone for phone features, but Phonebook Download Fails (TcSE ROIN-290869-1)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BTP-UC-REQ-033791/C-Connecting to a previously paired phone upon resume (No Active Call) (TcSE ROIN-290867-1)</w:t>
      </w:r>
    </w:p>
    <w:p w:rsidR="00014DB9" w:rsidRPr="005F5EF0" w:rsidRDefault="00014DB9" w:rsidP="00014DB9">
      <w:pPr>
        <w:rPr>
          <w:sz w:val="16"/>
          <w:szCs w:val="16"/>
        </w:rPr>
      </w:pPr>
      <w:r w:rsidRPr="005F5EF0">
        <w:rPr>
          <w:sz w:val="16"/>
          <w:szCs w:val="16"/>
        </w:rPr>
        <w:t>BTP-UC-REQ-033798/C-Connecting to a previously paired phone upon resume (Active Call) (TcSE ROIN-290874-1)</w:t>
      </w:r>
    </w:p>
    <w:p w:rsidR="00014DB9" w:rsidRPr="005F5EF0" w:rsidRDefault="00014DB9" w:rsidP="00014DB9">
      <w:pPr>
        <w:rPr>
          <w:sz w:val="16"/>
          <w:szCs w:val="16"/>
        </w:rPr>
      </w:pPr>
      <w:r w:rsidRPr="005F5EF0">
        <w:rPr>
          <w:sz w:val="16"/>
          <w:szCs w:val="16"/>
        </w:rPr>
        <w:t>BTP-UC-REQ-033800/D-Connecting to a previously paired phone w/phone connected (No Active Call) (TcSE ROIN-290876-1)</w:t>
      </w:r>
    </w:p>
    <w:p w:rsidR="00014DB9" w:rsidRPr="005F5EF0" w:rsidRDefault="00014DB9" w:rsidP="00014DB9">
      <w:pPr>
        <w:rPr>
          <w:sz w:val="16"/>
          <w:szCs w:val="16"/>
        </w:rPr>
      </w:pPr>
      <w:r w:rsidRPr="005F5EF0">
        <w:rPr>
          <w:sz w:val="16"/>
          <w:szCs w:val="16"/>
        </w:rPr>
        <w:t>BTP-UC-REQ-033804/C-Connecting to a previously paired phone via phone (Active Call) (TcSE ROIN-290880-1)</w:t>
      </w:r>
    </w:p>
    <w:p w:rsidR="00014DB9" w:rsidRPr="005F5EF0" w:rsidRDefault="00014DB9" w:rsidP="00014DB9">
      <w:pPr>
        <w:rPr>
          <w:sz w:val="16"/>
          <w:szCs w:val="16"/>
        </w:rPr>
      </w:pPr>
      <w:r w:rsidRPr="005F5EF0">
        <w:rPr>
          <w:sz w:val="16"/>
          <w:szCs w:val="16"/>
        </w:rPr>
        <w:t>BTP-UC-REQ-033802/C-Connecting to a previously paired phone w/phone connected (Active Call) (TcSE ROIN-290878-1)</w:t>
      </w:r>
    </w:p>
    <w:p w:rsidR="00014DB9" w:rsidRPr="005F5EF0" w:rsidRDefault="00014DB9" w:rsidP="00014DB9">
      <w:pPr>
        <w:rPr>
          <w:sz w:val="16"/>
          <w:szCs w:val="16"/>
        </w:rPr>
      </w:pPr>
      <w:r w:rsidRPr="005F5EF0">
        <w:rPr>
          <w:sz w:val="16"/>
          <w:szCs w:val="16"/>
        </w:rPr>
        <w:t>BTP-UC-REQ-033803/C-Connecting to a previously paired phone via phone (No Active Call) (TcSE ROIN-290879-1)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in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was able to connect to the previously paired phone for phone features, but was not able to download the phonebook.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 xml:space="preserve">The user is not indicated that the failed action was unsuccessful. </w:t>
            </w:r>
          </w:p>
          <w:p w:rsidR="008D4023" w:rsidRDefault="008D4023">
            <w:pPr>
              <w:rPr>
                <w:rFonts w:cs="Arial"/>
                <w:szCs w:val="20"/>
              </w:rPr>
            </w:pPr>
          </w:p>
          <w:p w:rsidR="008D4023" w:rsidRDefault="00014DB9">
            <w:pPr>
              <w:rPr>
                <w:rFonts w:cs="Arial"/>
                <w:szCs w:val="20"/>
              </w:rPr>
            </w:pPr>
            <w:r>
              <w:rPr>
                <w:rFonts w:cs="Arial"/>
                <w:szCs w:val="20"/>
              </w:rPr>
              <w:t xml:space="preserve">*Note: Reason we are not displaying an error message here is because the user would have already seen the error message if when they paired and connected for the first time or when they set ‘Auto-Phonebook’ download to ‘On’.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BTP-UC-REQ-033794/A-Connected to previously paired phone for phone features, but Call History Download Fails (TcSE ROIN-290870-1)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BTP-UC-REQ-033791/C-Connecting to a previously paired phone upon resume (No Active Call) (TcSE ROIN-290867-1)</w:t>
      </w:r>
    </w:p>
    <w:p w:rsidR="00014DB9" w:rsidRPr="005F5EF0" w:rsidRDefault="00014DB9" w:rsidP="00014DB9">
      <w:pPr>
        <w:rPr>
          <w:sz w:val="16"/>
          <w:szCs w:val="16"/>
        </w:rPr>
      </w:pPr>
      <w:r w:rsidRPr="005F5EF0">
        <w:rPr>
          <w:sz w:val="16"/>
          <w:szCs w:val="16"/>
        </w:rPr>
        <w:t>BTP-UC-REQ-033798/C-Connecting to a previously paired phone upon resume (Active Call) (TcSE ROIN-290874-1)</w:t>
      </w:r>
    </w:p>
    <w:p w:rsidR="00014DB9" w:rsidRPr="005F5EF0" w:rsidRDefault="00014DB9" w:rsidP="00014DB9">
      <w:pPr>
        <w:rPr>
          <w:sz w:val="16"/>
          <w:szCs w:val="16"/>
        </w:rPr>
      </w:pPr>
      <w:r w:rsidRPr="005F5EF0">
        <w:rPr>
          <w:sz w:val="16"/>
          <w:szCs w:val="16"/>
        </w:rPr>
        <w:t>BTP-UC-REQ-033800/D-Connecting to a previously paired phone w/phone connected (No Active Call) (TcSE ROIN-290876-1)</w:t>
      </w:r>
    </w:p>
    <w:p w:rsidR="00014DB9" w:rsidRPr="005F5EF0" w:rsidRDefault="00014DB9" w:rsidP="00014DB9">
      <w:pPr>
        <w:rPr>
          <w:sz w:val="16"/>
          <w:szCs w:val="16"/>
        </w:rPr>
      </w:pPr>
      <w:r w:rsidRPr="005F5EF0">
        <w:rPr>
          <w:sz w:val="16"/>
          <w:szCs w:val="16"/>
        </w:rPr>
        <w:t>BTP-UC-REQ-033804/C-Connecting to a previously paired phone via phone (Active Call) (TcSE ROIN-290880-1)</w:t>
      </w:r>
    </w:p>
    <w:p w:rsidR="00014DB9" w:rsidRPr="005F5EF0" w:rsidRDefault="00014DB9" w:rsidP="00014DB9">
      <w:pPr>
        <w:rPr>
          <w:sz w:val="16"/>
          <w:szCs w:val="16"/>
        </w:rPr>
      </w:pPr>
      <w:r w:rsidRPr="005F5EF0">
        <w:rPr>
          <w:sz w:val="16"/>
          <w:szCs w:val="16"/>
        </w:rPr>
        <w:t>BTP-UC-REQ-033802/C-Connecting to a previously paired phone w/phone connected (Active Call) (TcSE ROIN-290878-1)</w:t>
      </w:r>
    </w:p>
    <w:p w:rsidR="00014DB9" w:rsidRPr="005F5EF0" w:rsidRDefault="00014DB9" w:rsidP="00014DB9">
      <w:pPr>
        <w:rPr>
          <w:sz w:val="16"/>
          <w:szCs w:val="16"/>
        </w:rPr>
      </w:pPr>
      <w:r w:rsidRPr="005F5EF0">
        <w:rPr>
          <w:sz w:val="16"/>
          <w:szCs w:val="16"/>
        </w:rPr>
        <w:t>BTP-UC-REQ-033803/C-Connecting to a previously paired phone via phone (No Active Call) (TcSE ROIN-290879-1)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in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was able to connect to the previously paired phone for phone features, but was not able to download the Call History.  </w:t>
            </w:r>
          </w:p>
          <w:p w:rsidR="008D4023" w:rsidRDefault="00014DB9">
            <w:pPr>
              <w:rPr>
                <w:rFonts w:cs="Arial"/>
                <w:szCs w:val="20"/>
              </w:rPr>
            </w:pPr>
            <w:r>
              <w:rPr>
                <w:rFonts w:cs="Arial"/>
                <w:szCs w:val="20"/>
              </w:rPr>
              <w:t xml:space="preserve">The user attempts to access the Call History via the In-Vehicle Infotainment System.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user is indicated that the failed action was unsuccessful.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BTP-UC-REQ-033795/A-Connected to previously paired phone for phone features, but Text Messaging Synchronization Fails (TcSE ROIN-290871-1)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BTP-UC-REQ-033791/C-Connecting to a previously paired phone upon resume (No Active Call) (TcSE ROIN-290867-1)</w:t>
      </w:r>
    </w:p>
    <w:p w:rsidR="00014DB9" w:rsidRPr="005F5EF0" w:rsidRDefault="00014DB9" w:rsidP="00014DB9">
      <w:pPr>
        <w:rPr>
          <w:sz w:val="16"/>
          <w:szCs w:val="16"/>
        </w:rPr>
      </w:pPr>
      <w:r w:rsidRPr="005F5EF0">
        <w:rPr>
          <w:sz w:val="16"/>
          <w:szCs w:val="16"/>
        </w:rPr>
        <w:t>BTP-UC-REQ-033798/C-Connecting to a previously paired phone upon resume (Active Call) (TcSE ROIN-290874-1)</w:t>
      </w:r>
    </w:p>
    <w:p w:rsidR="00014DB9" w:rsidRPr="005F5EF0" w:rsidRDefault="00014DB9" w:rsidP="00014DB9">
      <w:pPr>
        <w:rPr>
          <w:sz w:val="16"/>
          <w:szCs w:val="16"/>
        </w:rPr>
      </w:pPr>
      <w:r w:rsidRPr="005F5EF0">
        <w:rPr>
          <w:sz w:val="16"/>
          <w:szCs w:val="16"/>
        </w:rPr>
        <w:t>BTP-UC-REQ-033800/D-Connecting to a previously paired phone w/phone connected (No Active Call) (TcSE ROIN-290876-1)</w:t>
      </w:r>
    </w:p>
    <w:p w:rsidR="00014DB9" w:rsidRPr="005F5EF0" w:rsidRDefault="00014DB9" w:rsidP="00014DB9">
      <w:pPr>
        <w:rPr>
          <w:sz w:val="16"/>
          <w:szCs w:val="16"/>
        </w:rPr>
      </w:pPr>
      <w:r w:rsidRPr="005F5EF0">
        <w:rPr>
          <w:sz w:val="16"/>
          <w:szCs w:val="16"/>
        </w:rPr>
        <w:t>BTP-UC-REQ-033804/C-Connecting to a previously paired phone via phone (Active Call) (TcSE ROIN-290880-1)</w:t>
      </w:r>
    </w:p>
    <w:p w:rsidR="00014DB9" w:rsidRPr="005F5EF0" w:rsidRDefault="00014DB9" w:rsidP="00014DB9">
      <w:pPr>
        <w:rPr>
          <w:sz w:val="16"/>
          <w:szCs w:val="16"/>
        </w:rPr>
      </w:pPr>
      <w:r w:rsidRPr="005F5EF0">
        <w:rPr>
          <w:sz w:val="16"/>
          <w:szCs w:val="16"/>
        </w:rPr>
        <w:t>BTP-UC-REQ-033802/C-Connecting to a previously paired phone w/phone connected (Active Call) (TcSE ROIN-290878-1)</w:t>
      </w:r>
    </w:p>
    <w:p w:rsidR="00014DB9" w:rsidRPr="005F5EF0" w:rsidRDefault="00014DB9" w:rsidP="00014DB9">
      <w:pPr>
        <w:rPr>
          <w:sz w:val="16"/>
          <w:szCs w:val="16"/>
        </w:rPr>
      </w:pPr>
      <w:r w:rsidRPr="005F5EF0">
        <w:rPr>
          <w:sz w:val="16"/>
          <w:szCs w:val="16"/>
        </w:rPr>
        <w:t>BTP-UC-REQ-033803/C-Connecting to a previously paired phone via phone (No Active Call) (TcSE ROIN-290879-1)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in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was able to connect to the previously paired phone for phone features, but was not able to synchronize the text messages from the connected device.  </w:t>
            </w:r>
          </w:p>
          <w:p w:rsidR="008D4023" w:rsidRDefault="00014DB9">
            <w:pPr>
              <w:rPr>
                <w:rFonts w:cs="Arial"/>
                <w:szCs w:val="20"/>
              </w:rPr>
            </w:pPr>
            <w:r>
              <w:rPr>
                <w:rFonts w:cs="Arial"/>
                <w:szCs w:val="20"/>
              </w:rPr>
              <w:t xml:space="preserve">The user attempts to access text messaging features via the In-Vehicle Infotainment System.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user is indicated that the failed action was unsuccessful.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BTP-UC-REQ-033796/B-Connected to previously paired phone for phone features, but Message Notification Fails (TcSE ROIN-290872-1)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BTP-UC-REQ-033804/C-Connecting to a previously paired phone via phone (Active Call) (TcSE ROIN-290880-1)</w:t>
      </w:r>
    </w:p>
    <w:p w:rsidR="00014DB9" w:rsidRPr="005F5EF0" w:rsidRDefault="00014DB9" w:rsidP="00014DB9">
      <w:pPr>
        <w:rPr>
          <w:sz w:val="16"/>
          <w:szCs w:val="16"/>
        </w:rPr>
      </w:pPr>
      <w:r w:rsidRPr="005F5EF0">
        <w:rPr>
          <w:sz w:val="16"/>
          <w:szCs w:val="16"/>
        </w:rPr>
        <w:t>BTP-UC-REQ-033791/C-Connecting to a previously paired phone upon resume (No Active Call) (TcSE ROIN-290867-1)</w:t>
      </w:r>
    </w:p>
    <w:p w:rsidR="00014DB9" w:rsidRPr="005F5EF0" w:rsidRDefault="00014DB9" w:rsidP="00014DB9">
      <w:pPr>
        <w:rPr>
          <w:sz w:val="16"/>
          <w:szCs w:val="16"/>
        </w:rPr>
      </w:pPr>
      <w:r w:rsidRPr="005F5EF0">
        <w:rPr>
          <w:sz w:val="16"/>
          <w:szCs w:val="16"/>
        </w:rPr>
        <w:t>BTP-UC-REQ-033798/C-Connecting to a previously paired phone upon resume (Active Call) (TcSE ROIN-290874-1)</w:t>
      </w:r>
    </w:p>
    <w:p w:rsidR="00014DB9" w:rsidRPr="005F5EF0" w:rsidRDefault="00014DB9" w:rsidP="00014DB9">
      <w:pPr>
        <w:rPr>
          <w:sz w:val="16"/>
          <w:szCs w:val="16"/>
        </w:rPr>
      </w:pPr>
      <w:r w:rsidRPr="005F5EF0">
        <w:rPr>
          <w:sz w:val="16"/>
          <w:szCs w:val="16"/>
        </w:rPr>
        <w:t>BTP-UC-REQ-033802/C-Connecting to a previously paired phone w/phone connected (Active Call) (TcSE ROIN-290878-1)</w:t>
      </w:r>
    </w:p>
    <w:p w:rsidR="00014DB9" w:rsidRPr="005F5EF0" w:rsidRDefault="00014DB9" w:rsidP="00014DB9">
      <w:pPr>
        <w:rPr>
          <w:sz w:val="16"/>
          <w:szCs w:val="16"/>
        </w:rPr>
      </w:pPr>
      <w:r w:rsidRPr="005F5EF0">
        <w:rPr>
          <w:sz w:val="16"/>
          <w:szCs w:val="16"/>
        </w:rPr>
        <w:t>BTP-UC-REQ-033803/C-Connecting to a previously paired phone via phone (No Active Call) (TcSE ROIN-290879-1)</w:t>
      </w:r>
    </w:p>
    <w:p w:rsidR="00014DB9" w:rsidRPr="005F5EF0" w:rsidRDefault="00014DB9" w:rsidP="00014DB9">
      <w:pPr>
        <w:rPr>
          <w:sz w:val="16"/>
          <w:szCs w:val="16"/>
        </w:rPr>
      </w:pPr>
      <w:r w:rsidRPr="005F5EF0">
        <w:rPr>
          <w:sz w:val="16"/>
          <w:szCs w:val="16"/>
        </w:rPr>
        <w:t>BTP-UC-REQ-033800/D-Connecting to a previously paired phone w/phone connected (No Active Call) (TcSE ROIN-290876-1)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Same as in original use case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The In-Vehicle Infotainment System was able to connect to the previously paired phone for phone features, but was message notification fails (i.e. In-Vehicle Infotainment System is not able to display new incoming messages)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014DB9" w:rsidRDefault="00014DB9" w:rsidP="00014DB9">
            <w:pPr>
              <w:rPr>
                <w:rFonts w:cs="Arial"/>
              </w:rPr>
            </w:pPr>
            <w:r>
              <w:rPr>
                <w:rFonts w:cs="Arial"/>
              </w:rPr>
              <w:t xml:space="preserve">IVIS should indicate according HMI specification that this feature is not available.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N/A</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tc>
      </w:tr>
    </w:tbl>
    <w:p w:rsidR="00014DB9" w:rsidRDefault="00014DB9"/>
    <w:p w:rsidR="00014DB9" w:rsidRDefault="00014DB9" w:rsidP="00014DB9">
      <w:pPr>
        <w:pStyle w:val="Heading4"/>
      </w:pPr>
      <w:r>
        <w:t>BTP-UC-REQ-033798/C-Connecting to a previously paired phone upon resume (Active Call) (TcSE ROIN-290874-1)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BTP-FUR-REQ-113744/C-Connection method</w:t>
      </w:r>
    </w:p>
    <w:p w:rsidR="00014DB9" w:rsidRPr="005F5EF0" w:rsidRDefault="00014DB9" w:rsidP="00014DB9">
      <w:pPr>
        <w:rPr>
          <w:sz w:val="16"/>
          <w:szCs w:val="16"/>
        </w:rPr>
      </w:pPr>
      <w:r w:rsidRPr="005F5EF0">
        <w:rPr>
          <w:sz w:val="16"/>
          <w:szCs w:val="16"/>
        </w:rPr>
        <w:t>BTC-UC-REQ-248020/B-Transmit BTPhone Friendly name</w:t>
      </w:r>
    </w:p>
    <w:p w:rsidR="00014DB9" w:rsidRPr="005F5EF0" w:rsidRDefault="00014DB9" w:rsidP="00014DB9">
      <w:pPr>
        <w:rPr>
          <w:sz w:val="16"/>
          <w:szCs w:val="16"/>
        </w:rPr>
      </w:pPr>
      <w:r w:rsidRPr="005F5EF0">
        <w:rPr>
          <w:sz w:val="16"/>
          <w:szCs w:val="16"/>
        </w:rPr>
        <w:t>BTP-FUR-REQ-033782/E-Connection Order and Requirements (TcSE ROIN-295157-2)</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BTP-FUR-REQ-192089/B-Master/slave roles in a Bluetooth connection and role switch strategies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lastRenderedPageBreak/>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 phone is currently paired to the In-Vehicle Infotainment System.</w:t>
            </w:r>
          </w:p>
          <w:p w:rsidR="00014DB9" w:rsidRDefault="00014DB9">
            <w:pPr>
              <w:rPr>
                <w:rFonts w:cs="Arial"/>
              </w:rPr>
            </w:pPr>
            <w:r>
              <w:rPr>
                <w:rFonts w:cs="Arial"/>
              </w:rPr>
              <w:t>Bluetooth must be on in In-Vehicle Infotainment System and mobile device(s).</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Upon entering and activating the vehicle’s In-Vehicle Infotainment System, the In-Vehicle Infotainment System will initiate a connection to the primary phone. In this case, there is an active call present during the connection.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014DB9" w:rsidRPr="00136FF1" w:rsidRDefault="00014DB9" w:rsidP="00014DB9">
            <w:pPr>
              <w:rPr>
                <w:rFonts w:cs="Arial"/>
              </w:rPr>
            </w:pPr>
            <w:r w:rsidRPr="00136FF1">
              <w:rPr>
                <w:rFonts w:cs="Arial"/>
              </w:rPr>
              <w:t>A HFP and A2DP connection is established between the In-Vehicle Infotainment System and the primary device</w:t>
            </w:r>
          </w:p>
          <w:p w:rsidR="00014DB9" w:rsidRPr="00136FF1" w:rsidRDefault="00014DB9" w:rsidP="00014DB9">
            <w:pPr>
              <w:rPr>
                <w:rFonts w:cs="Arial"/>
              </w:rPr>
            </w:pPr>
            <w:r w:rsidRPr="00136FF1">
              <w:rPr>
                <w:rFonts w:cs="Arial"/>
              </w:rPr>
              <w:t xml:space="preserve">The active call becomes active and audio is routed out of the In-Vehicle Infotainment System’s speakers. </w:t>
            </w:r>
          </w:p>
          <w:p w:rsidR="00014DB9" w:rsidRPr="00136FF1" w:rsidRDefault="00014DB9" w:rsidP="00014DB9">
            <w:pPr>
              <w:rPr>
                <w:rFonts w:cs="Arial"/>
              </w:rPr>
            </w:pPr>
            <w:r w:rsidRPr="00136FF1">
              <w:rPr>
                <w:rFonts w:cs="Arial"/>
              </w:rPr>
              <w:t>The active phone call metadata is displayed</w:t>
            </w:r>
          </w:p>
          <w:p w:rsidR="00014DB9" w:rsidRPr="00136FF1" w:rsidRDefault="00014DB9" w:rsidP="00014DB9">
            <w:pPr>
              <w:rPr>
                <w:rFonts w:cs="Arial"/>
              </w:rPr>
            </w:pPr>
            <w:r w:rsidRPr="00136FF1">
              <w:rPr>
                <w:rFonts w:cs="Arial"/>
              </w:rPr>
              <w:t>A Message Notification Service has been established between the connected phone and In-Vehicle Infotainment System.</w:t>
            </w:r>
          </w:p>
          <w:p w:rsidR="00014DB9" w:rsidRPr="00136FF1" w:rsidRDefault="00014DB9" w:rsidP="00014DB9">
            <w:pPr>
              <w:rPr>
                <w:rFonts w:cs="Arial"/>
              </w:rPr>
            </w:pPr>
            <w:r w:rsidRPr="00136FF1">
              <w:rPr>
                <w:rFonts w:cs="Arial"/>
              </w:rPr>
              <w:t xml:space="preserve">If the requirements are met to download the phonebook, the phonebook of the connected phone is downloaded (if supported). </w:t>
            </w:r>
          </w:p>
          <w:p w:rsidR="00014DB9" w:rsidRPr="00136FF1" w:rsidRDefault="00014DB9" w:rsidP="00014DB9">
            <w:pPr>
              <w:rPr>
                <w:rFonts w:cs="Arial"/>
              </w:rPr>
            </w:pPr>
            <w:r w:rsidRPr="00136FF1">
              <w:rPr>
                <w:rFonts w:cs="Arial"/>
              </w:rPr>
              <w:t>The In-Vehicle Infotainment System downloads the call history of the connected phone (if supported).</w:t>
            </w:r>
          </w:p>
          <w:p w:rsidR="00014DB9" w:rsidRPr="00136FF1" w:rsidRDefault="00014DB9" w:rsidP="00014DB9">
            <w:pPr>
              <w:rPr>
                <w:rFonts w:cs="Arial"/>
              </w:rPr>
            </w:pPr>
            <w:r w:rsidRPr="00136FF1">
              <w:rPr>
                <w:rFonts w:cs="Arial"/>
              </w:rPr>
              <w:t>The In-Vehicle Infotainment System synchronizes the text messages from the connected phone (if supported).</w:t>
            </w:r>
          </w:p>
          <w:p w:rsidR="00014DB9" w:rsidRDefault="00014DB9" w:rsidP="00014DB9">
            <w:pPr>
              <w:rPr>
                <w:rFonts w:cs="Arial"/>
              </w:rPr>
            </w:pPr>
            <w:r w:rsidRPr="00136FF1">
              <w:rPr>
                <w:rFonts w:cs="Arial"/>
              </w:rPr>
              <w:t>Signal strength, phone battery strength and roaming status will be available for the In-Vehicle Infotainment System to display.</w:t>
            </w:r>
          </w:p>
          <w:p w:rsidR="00014DB9" w:rsidRDefault="00014DB9" w:rsidP="00014DB9">
            <w:pPr>
              <w:rPr>
                <w:rFonts w:cs="Arial"/>
              </w:rPr>
            </w:pP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E1 – Failed to Connect to Previously Paired Phone upon Resume. </w:t>
            </w:r>
          </w:p>
          <w:p w:rsidR="00014DB9" w:rsidRDefault="00014DB9">
            <w:pPr>
              <w:rPr>
                <w:rFonts w:cs="Arial"/>
              </w:rPr>
            </w:pPr>
            <w:r>
              <w:rPr>
                <w:rFonts w:cs="Arial"/>
              </w:rPr>
              <w:t>E2 – Connected to previously paired phone for phone features, but Phonebook Download Fails.</w:t>
            </w:r>
          </w:p>
          <w:p w:rsidR="00014DB9" w:rsidRDefault="00014DB9">
            <w:pPr>
              <w:rPr>
                <w:rFonts w:cs="Arial"/>
              </w:rPr>
            </w:pPr>
            <w:r>
              <w:rPr>
                <w:rFonts w:cs="Arial"/>
              </w:rPr>
              <w:t>E3 – Connected to previously paired phone for phone features, but Call History Download Fails.</w:t>
            </w:r>
          </w:p>
          <w:p w:rsidR="00014DB9" w:rsidRDefault="00014DB9">
            <w:pPr>
              <w:rPr>
                <w:rFonts w:cs="Arial"/>
              </w:rPr>
            </w:pPr>
            <w:r>
              <w:rPr>
                <w:rFonts w:cs="Arial"/>
              </w:rPr>
              <w:t>E4 – Connected to previously paired phone for phone features, but Text Messaging Synchronization Fails.</w:t>
            </w:r>
          </w:p>
          <w:p w:rsidR="00014DB9" w:rsidRDefault="00014DB9">
            <w:pPr>
              <w:rPr>
                <w:rFonts w:cs="Arial"/>
              </w:rPr>
            </w:pPr>
            <w:r>
              <w:rPr>
                <w:rFonts w:cs="Arial"/>
              </w:rPr>
              <w:t>E5 – Connected to previously paired phone for phone features, but Message Notification Fails.</w:t>
            </w:r>
          </w:p>
          <w:p w:rsidR="00014DB9" w:rsidRDefault="00014DB9">
            <w:pPr>
              <w:rPr>
                <w:rFonts w:cs="Arial"/>
              </w:rPr>
            </w:pPr>
            <w:r>
              <w:rPr>
                <w:rFonts w:cs="Arial"/>
              </w:rPr>
              <w:t>E6 - Signal, Phone Battery Strength and/or Roaming Status not available.</w:t>
            </w:r>
          </w:p>
          <w:p w:rsidR="00014DB9" w:rsidRDefault="00014DB9">
            <w:pPr>
              <w:rPr>
                <w:rFonts w:cs="Arial"/>
              </w:rPr>
            </w:pPr>
            <w:r>
              <w:rPr>
                <w:rFonts w:cs="Arial"/>
              </w:rPr>
              <w:t>E7 - The active call does not become Handsfree after a connection to the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Vehicle System Interface</w:t>
            </w:r>
          </w:p>
        </w:tc>
      </w:tr>
    </w:tbl>
    <w:p w:rsidR="00014DB9" w:rsidRDefault="00014DB9"/>
    <w:p w:rsidR="00014DB9" w:rsidRDefault="00014DB9" w:rsidP="00014DB9">
      <w:pPr>
        <w:pStyle w:val="Heading4"/>
      </w:pPr>
      <w:r>
        <w:t>BTP-UC-REQ-033799/A-The active call does not become Handsfree after a connection to the In-Vehicle Infotainment System (TcSE ROIN-290875-1)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BTP-UC-REQ-033798/C-Connecting to a previously paired phone upon resume (Active Call) (TcSE ROIN-290874-1)</w:t>
      </w:r>
    </w:p>
    <w:p w:rsidR="00014DB9" w:rsidRPr="005F5EF0" w:rsidRDefault="00014DB9" w:rsidP="00014DB9">
      <w:pPr>
        <w:rPr>
          <w:sz w:val="16"/>
          <w:szCs w:val="16"/>
        </w:rPr>
      </w:pPr>
      <w:r w:rsidRPr="005F5EF0">
        <w:rPr>
          <w:sz w:val="16"/>
          <w:szCs w:val="16"/>
        </w:rPr>
        <w:t>BTP-UC-REQ-033804/C-Connecting to a previously paired phone via phone (Active Call) (TcSE ROIN-290880-1)</w:t>
      </w:r>
    </w:p>
    <w:p w:rsidR="00014DB9" w:rsidRPr="005F5EF0" w:rsidRDefault="00014DB9" w:rsidP="00014DB9">
      <w:pPr>
        <w:rPr>
          <w:sz w:val="16"/>
          <w:szCs w:val="16"/>
        </w:rPr>
      </w:pPr>
      <w:r w:rsidRPr="005F5EF0">
        <w:rPr>
          <w:sz w:val="16"/>
          <w:szCs w:val="16"/>
        </w:rPr>
        <w:t>BTP-UC-REQ-033802/C-Connecting to a previously paired phone w/phone connected (Active Call) (TcSE ROIN-290878-1)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in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was able to connect to the previously paired phone for phone features and an active call was present at the time of the connection. The active call audio was not able to be routed to the speakers of the In-Vehicle Infotainment System.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tabs>
                <w:tab w:val="left" w:pos="2920"/>
              </w:tabs>
              <w:rPr>
                <w:rFonts w:cs="Arial"/>
                <w:szCs w:val="20"/>
              </w:rPr>
            </w:pPr>
            <w:r>
              <w:rPr>
                <w:rFonts w:cs="Arial"/>
                <w:szCs w:val="20"/>
              </w:rPr>
              <w:t xml:space="preserve">The customer is alerted that the audio In-Vehicle Infotainment System was not able to route the call audio via the In-Vehicle Infotainment System speakers. </w:t>
            </w:r>
          </w:p>
          <w:p w:rsidR="008D4023" w:rsidRDefault="00014DB9">
            <w:pPr>
              <w:tabs>
                <w:tab w:val="left" w:pos="2920"/>
              </w:tabs>
              <w:rPr>
                <w:rFonts w:cs="Arial"/>
                <w:szCs w:val="20"/>
              </w:rPr>
            </w:pPr>
            <w:r>
              <w:rPr>
                <w:rFonts w:cs="Arial"/>
                <w:szCs w:val="20"/>
              </w:rPr>
              <w:t xml:space="preserve">The In-Vehicle Infotainment System alerts the customer that the audio is on the handset for the active call.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lastRenderedPageBreak/>
              <w:t>Vehicle System Interface</w:t>
            </w:r>
          </w:p>
        </w:tc>
      </w:tr>
    </w:tbl>
    <w:p w:rsidR="008D4023" w:rsidRDefault="008D4023"/>
    <w:p w:rsidR="00014DB9" w:rsidRDefault="00014DB9" w:rsidP="00014DB9">
      <w:pPr>
        <w:pStyle w:val="Heading4"/>
      </w:pPr>
      <w:r>
        <w:t>BTP-UC-REQ-033800/D-Connecting to a previously paired phone w/phone connected (No Active Call) (TcSE ROIN-290876-1)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BTP-FUR-REQ-113744/C-Connection method</w:t>
      </w:r>
    </w:p>
    <w:p w:rsidR="00014DB9" w:rsidRPr="005F5EF0" w:rsidRDefault="00014DB9" w:rsidP="00014DB9">
      <w:pPr>
        <w:rPr>
          <w:sz w:val="16"/>
          <w:szCs w:val="16"/>
        </w:rPr>
      </w:pPr>
      <w:r w:rsidRPr="005F5EF0">
        <w:rPr>
          <w:sz w:val="16"/>
          <w:szCs w:val="16"/>
        </w:rPr>
        <w:t>BTC-UC-REQ-248020/B-Transmit BTPhone Friendly name</w:t>
      </w:r>
    </w:p>
    <w:p w:rsidR="00014DB9" w:rsidRPr="005F5EF0" w:rsidRDefault="00014DB9" w:rsidP="00014DB9">
      <w:pPr>
        <w:rPr>
          <w:sz w:val="16"/>
          <w:szCs w:val="16"/>
        </w:rPr>
      </w:pPr>
      <w:r w:rsidRPr="005F5EF0">
        <w:rPr>
          <w:sz w:val="16"/>
          <w:szCs w:val="16"/>
        </w:rPr>
        <w:t>BTP-UC-REQ-033796/B-Connected to previously paired phone for phone features, but Message Notification Fails (TcSE ROIN-290872-1)</w:t>
      </w:r>
    </w:p>
    <w:p w:rsidR="00014DB9" w:rsidRPr="005F5EF0" w:rsidRDefault="00014DB9" w:rsidP="00014DB9">
      <w:pPr>
        <w:rPr>
          <w:sz w:val="16"/>
          <w:szCs w:val="16"/>
        </w:rPr>
      </w:pPr>
      <w:r w:rsidRPr="005F5EF0">
        <w:rPr>
          <w:sz w:val="16"/>
          <w:szCs w:val="16"/>
        </w:rPr>
        <w:t>BTP-FUR-REQ-033782/E-Connection Order and Requirements (TcSE ROIN-295157-2)</w:t>
      </w:r>
    </w:p>
    <w:p w:rsidR="00014DB9" w:rsidRPr="005F5EF0" w:rsidRDefault="00014DB9" w:rsidP="00014DB9">
      <w:pPr>
        <w:rPr>
          <w:sz w:val="16"/>
          <w:szCs w:val="16"/>
        </w:rPr>
      </w:pPr>
      <w:r w:rsidRPr="005F5EF0">
        <w:rPr>
          <w:sz w:val="16"/>
          <w:szCs w:val="16"/>
        </w:rPr>
        <w:t>BTP-UC-REQ-033793/A-Connected to previously paired phone for phone features, but Phonebook Download Fails (TcSE ROIN-290869-1)</w:t>
      </w:r>
    </w:p>
    <w:p w:rsidR="00014DB9" w:rsidRPr="005F5EF0" w:rsidRDefault="00014DB9" w:rsidP="00014DB9">
      <w:pPr>
        <w:rPr>
          <w:sz w:val="16"/>
          <w:szCs w:val="16"/>
        </w:rPr>
      </w:pPr>
      <w:r w:rsidRPr="005F5EF0">
        <w:rPr>
          <w:sz w:val="16"/>
          <w:szCs w:val="16"/>
        </w:rPr>
        <w:t>BTP-UC-REQ-033746/A-Signal, Phone Battery Strength and/or Roaming Status not available (TcSE ROIN-290842-1)</w:t>
      </w:r>
    </w:p>
    <w:p w:rsidR="00014DB9" w:rsidRPr="005F5EF0" w:rsidRDefault="00014DB9" w:rsidP="00014DB9">
      <w:pPr>
        <w:rPr>
          <w:sz w:val="16"/>
          <w:szCs w:val="16"/>
        </w:rPr>
      </w:pPr>
      <w:r w:rsidRPr="005F5EF0">
        <w:rPr>
          <w:sz w:val="16"/>
          <w:szCs w:val="16"/>
        </w:rPr>
        <w:t>BTP-UC-REQ-033794/A-Connected to previously paired phone for phone features, but Call History Download Fails (TcSE ROIN-290870-1)</w:t>
      </w:r>
    </w:p>
    <w:p w:rsidR="00014DB9" w:rsidRPr="005F5EF0" w:rsidRDefault="00014DB9" w:rsidP="00014DB9">
      <w:pPr>
        <w:rPr>
          <w:sz w:val="16"/>
          <w:szCs w:val="16"/>
        </w:rPr>
      </w:pPr>
      <w:r w:rsidRPr="005F5EF0">
        <w:rPr>
          <w:sz w:val="16"/>
          <w:szCs w:val="16"/>
        </w:rPr>
        <w:t>BTP-UC-REQ-033795/A-Connected to previously paired phone for phone features, but Text Messaging Synchronization Fails (TcSE ROIN-290871-1)</w:t>
      </w:r>
    </w:p>
    <w:p w:rsidR="00014DB9" w:rsidRPr="005F5EF0" w:rsidRDefault="00014DB9" w:rsidP="00014DB9">
      <w:pPr>
        <w:rPr>
          <w:sz w:val="16"/>
          <w:szCs w:val="16"/>
        </w:rPr>
      </w:pPr>
      <w:r w:rsidRPr="005F5EF0">
        <w:rPr>
          <w:sz w:val="16"/>
          <w:szCs w:val="16"/>
        </w:rPr>
        <w:t>BTP-UC-REQ-033801/A-Failed to Connect to Previously Paired Phone w/Phone Connected (TcSE ROIN-290877-1)</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BTP-FUR-REQ-192089/B-Master/slave roles in a Bluetooth connection and role switch strategies</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More than one phone is currently paired to the In-Vehicle Infotainment System.</w:t>
            </w:r>
          </w:p>
          <w:p w:rsidR="00014DB9" w:rsidRDefault="00014DB9">
            <w:pPr>
              <w:rPr>
                <w:rFonts w:cs="Arial"/>
              </w:rPr>
            </w:pPr>
            <w:r>
              <w:rPr>
                <w:rFonts w:cs="Arial"/>
              </w:rPr>
              <w:t>The In-Vehicle Infotainment System is connected to one of the phones for phone features.</w:t>
            </w:r>
          </w:p>
          <w:p w:rsidR="00014DB9" w:rsidRDefault="00014DB9">
            <w:pPr>
              <w:rPr>
                <w:rFonts w:cs="Arial"/>
              </w:rPr>
            </w:pPr>
            <w:r>
              <w:rPr>
                <w:rFonts w:cs="Arial"/>
              </w:rPr>
              <w:t xml:space="preserve">Another paired phone is available.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The In-Vehicle Infotainment System is connected to a mobile phone for phone features, and paired one or more phones other than the one currently connected. The customer has indicated via the In-Vehicle Infotainment System G-HMI that they want to establish a connection to one of the other previously paired phones to access phone related features.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014DB9" w:rsidRPr="002E7392" w:rsidRDefault="00014DB9" w:rsidP="00014DB9">
            <w:pPr>
              <w:rPr>
                <w:rFonts w:cs="Arial"/>
              </w:rPr>
            </w:pPr>
            <w:r w:rsidRPr="002E7392">
              <w:rPr>
                <w:rFonts w:cs="Arial"/>
              </w:rPr>
              <w:t xml:space="preserve">The In-Vehicle Infotainment System releases the connection to the device(s) that was initially connected - either for phone feature or media player feature - when the Customer indicated a desire to connect to a new phone for phone features. </w:t>
            </w:r>
          </w:p>
          <w:p w:rsidR="00014DB9" w:rsidRDefault="00014DB9" w:rsidP="00014DB9">
            <w:pPr>
              <w:rPr>
                <w:rFonts w:cs="Arial"/>
              </w:rPr>
            </w:pPr>
            <w:r w:rsidRPr="002E7392">
              <w:rPr>
                <w:rFonts w:cs="Arial"/>
              </w:rPr>
              <w:t xml:space="preserve">The In-Vehicle Infotainment System establishes a connection for phone and for media player functionality to the phone </w:t>
            </w:r>
            <w:r>
              <w:rPr>
                <w:rFonts w:cs="Arial"/>
              </w:rPr>
              <w:t xml:space="preserve">which was </w:t>
            </w:r>
            <w:r w:rsidRPr="002E7392">
              <w:rPr>
                <w:rFonts w:cs="Arial"/>
              </w:rPr>
              <w:t xml:space="preserve">manually selected by the customer. </w:t>
            </w:r>
            <w:r>
              <w:rPr>
                <w:rFonts w:cs="Arial"/>
              </w:rPr>
              <w:t>If the newly selected device is only supporting phone functionality, then the A2DP connection to another device shall remain as is.</w:t>
            </w:r>
          </w:p>
          <w:p w:rsidR="00014DB9" w:rsidRPr="002E7392" w:rsidRDefault="00014DB9" w:rsidP="00014DB9">
            <w:pPr>
              <w:rPr>
                <w:rFonts w:cs="Arial"/>
              </w:rPr>
            </w:pPr>
            <w:r>
              <w:rPr>
                <w:rFonts w:cs="Arial"/>
              </w:rPr>
              <w:t xml:space="preserve"> </w:t>
            </w:r>
          </w:p>
          <w:p w:rsidR="00014DB9" w:rsidRPr="002E7392" w:rsidRDefault="00014DB9" w:rsidP="00014DB9">
            <w:pPr>
              <w:rPr>
                <w:rFonts w:cs="Arial"/>
              </w:rPr>
            </w:pPr>
            <w:r w:rsidRPr="002E7392">
              <w:rPr>
                <w:rFonts w:cs="Arial"/>
              </w:rPr>
              <w:t>A Message Notification Service has been established between the connected phone and In-Vehicle Infotainment System.</w:t>
            </w:r>
          </w:p>
          <w:p w:rsidR="00014DB9" w:rsidRPr="002E7392" w:rsidRDefault="00014DB9" w:rsidP="00014DB9">
            <w:pPr>
              <w:rPr>
                <w:rFonts w:cs="Arial"/>
              </w:rPr>
            </w:pPr>
            <w:r w:rsidRPr="002E7392">
              <w:rPr>
                <w:rFonts w:cs="Arial"/>
              </w:rPr>
              <w:t xml:space="preserve">If the requirements are met to download the phonebook, the phonebook of the connected phone is downloaded (if supported). </w:t>
            </w:r>
          </w:p>
          <w:p w:rsidR="00014DB9" w:rsidRPr="002E7392" w:rsidRDefault="00014DB9" w:rsidP="00014DB9">
            <w:pPr>
              <w:rPr>
                <w:rFonts w:cs="Arial"/>
              </w:rPr>
            </w:pPr>
            <w:r w:rsidRPr="002E7392">
              <w:rPr>
                <w:rFonts w:cs="Arial"/>
              </w:rPr>
              <w:t>The In-Vehicle Infotainment System downloads the call history of the connected phone (if supported).</w:t>
            </w:r>
          </w:p>
          <w:p w:rsidR="00014DB9" w:rsidRPr="002E7392" w:rsidRDefault="00014DB9" w:rsidP="00014DB9">
            <w:pPr>
              <w:rPr>
                <w:rFonts w:cs="Arial"/>
              </w:rPr>
            </w:pPr>
            <w:r w:rsidRPr="002E7392">
              <w:rPr>
                <w:rFonts w:cs="Arial"/>
              </w:rPr>
              <w:t>The In-Vehicle Infotainment System synchronizes the text messages from the connected phone (if supported).</w:t>
            </w:r>
          </w:p>
          <w:p w:rsidR="00014DB9" w:rsidRDefault="00014DB9" w:rsidP="00014DB9">
            <w:pPr>
              <w:rPr>
                <w:rFonts w:cs="Arial"/>
              </w:rPr>
            </w:pPr>
            <w:r w:rsidRPr="002E7392">
              <w:rPr>
                <w:rFonts w:cs="Arial"/>
              </w:rPr>
              <w:t>Signal strength, phone battery strength and roaming status will be available for the In-Vehicle Infotainment System to display.</w:t>
            </w:r>
            <w:r>
              <w:rPr>
                <w:rFonts w:cs="Arial"/>
              </w:rPr>
              <w:t xml:space="preserve"> </w:t>
            </w:r>
          </w:p>
          <w:p w:rsidR="00014DB9" w:rsidRDefault="00014DB9" w:rsidP="00014DB9">
            <w:pPr>
              <w:rPr>
                <w:rFonts w:cs="Arial"/>
              </w:rPr>
            </w:pP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E1 – Failed to Connect to Previously Paired Phone w/Phone Connected. </w:t>
            </w:r>
          </w:p>
          <w:p w:rsidR="00014DB9" w:rsidRDefault="00014DB9">
            <w:pPr>
              <w:rPr>
                <w:rFonts w:cs="Arial"/>
              </w:rPr>
            </w:pPr>
            <w:r>
              <w:rPr>
                <w:rFonts w:cs="Arial"/>
              </w:rPr>
              <w:t>E2 – Connected to previously paired phone for phone features, but Phonebook Download Fails.</w:t>
            </w:r>
          </w:p>
          <w:p w:rsidR="00014DB9" w:rsidRDefault="00014DB9">
            <w:pPr>
              <w:rPr>
                <w:rFonts w:cs="Arial"/>
              </w:rPr>
            </w:pPr>
            <w:r>
              <w:rPr>
                <w:rFonts w:cs="Arial"/>
              </w:rPr>
              <w:t>E3 – Connected to previously paired phone for phone features, but Call History Download Fails.</w:t>
            </w:r>
          </w:p>
          <w:p w:rsidR="00014DB9" w:rsidRDefault="00014DB9">
            <w:pPr>
              <w:rPr>
                <w:rFonts w:cs="Arial"/>
              </w:rPr>
            </w:pPr>
            <w:r>
              <w:rPr>
                <w:rFonts w:cs="Arial"/>
              </w:rPr>
              <w:t>E4 – Connected to previously paired phone for phone features, but Text Messaging Synchronization Fails.</w:t>
            </w:r>
          </w:p>
          <w:p w:rsidR="00014DB9" w:rsidRDefault="00014DB9">
            <w:pPr>
              <w:rPr>
                <w:rFonts w:cs="Arial"/>
              </w:rPr>
            </w:pPr>
            <w:r>
              <w:rPr>
                <w:rFonts w:cs="Arial"/>
              </w:rPr>
              <w:t>E5 – Connected to previously paired phone for phone features, but Message Notification Fails.</w:t>
            </w:r>
          </w:p>
          <w:p w:rsidR="00014DB9" w:rsidRDefault="00014DB9">
            <w:pPr>
              <w:rPr>
                <w:rFonts w:cs="Arial"/>
              </w:rPr>
            </w:pPr>
            <w:r>
              <w:rPr>
                <w:rFonts w:cs="Arial"/>
              </w:rPr>
              <w:t>E6 - Signal, Phone Battery Strength and/or Roaming Status not available.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V-HMI</w:t>
            </w:r>
          </w:p>
        </w:tc>
      </w:tr>
    </w:tbl>
    <w:p w:rsidR="00014DB9" w:rsidRDefault="00014DB9" w:rsidP="00014DB9">
      <w:pPr>
        <w:pStyle w:val="Heading4"/>
      </w:pPr>
      <w:r>
        <w:lastRenderedPageBreak/>
        <w:t>BTP-UC-REQ-033801/A-Failed to Connect to Previously Paired Phone w/Phone Connected (TcSE ROIN-290877-1)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BTP-UC-REQ-033800/D-Connecting to a previously paired phone w/phone connected (No Active Call) (TcSE ROIN-290876-1)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in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While connected to a phone, the customer has opted to initiate a connection via the In-Vehicle Infotainment System to another paired phone. The connection to the selected phone has failed.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user is notified via G-HMI that a connection could not be established to the selected phone.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BTP-UC-REQ-033802/C-Connecting to a previously paired phone w/phone connected (Active Call) (TcSE ROIN-290878-1)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BTP-FUR-REQ-113744/C-Connection method</w:t>
      </w:r>
    </w:p>
    <w:p w:rsidR="00014DB9" w:rsidRPr="005F5EF0" w:rsidRDefault="00014DB9" w:rsidP="00014DB9">
      <w:pPr>
        <w:rPr>
          <w:sz w:val="16"/>
          <w:szCs w:val="16"/>
        </w:rPr>
      </w:pPr>
      <w:r w:rsidRPr="005F5EF0">
        <w:rPr>
          <w:sz w:val="16"/>
          <w:szCs w:val="16"/>
        </w:rPr>
        <w:t>BTC-UC-REQ-248020/B-Transmit BTPhone Friendly name</w:t>
      </w:r>
    </w:p>
    <w:p w:rsidR="00014DB9" w:rsidRPr="005F5EF0" w:rsidRDefault="00014DB9" w:rsidP="00014DB9">
      <w:pPr>
        <w:rPr>
          <w:sz w:val="16"/>
          <w:szCs w:val="16"/>
        </w:rPr>
      </w:pPr>
      <w:r w:rsidRPr="005F5EF0">
        <w:rPr>
          <w:sz w:val="16"/>
          <w:szCs w:val="16"/>
        </w:rPr>
        <w:t>BTP-UC-REQ-033796/B-Connected to previously paired phone for phone features, but Message Notification Fails (TcSE ROIN-290872-1)</w:t>
      </w:r>
    </w:p>
    <w:p w:rsidR="00014DB9" w:rsidRPr="005F5EF0" w:rsidRDefault="00014DB9" w:rsidP="00014DB9">
      <w:pPr>
        <w:rPr>
          <w:sz w:val="16"/>
          <w:szCs w:val="16"/>
        </w:rPr>
      </w:pPr>
      <w:r w:rsidRPr="005F5EF0">
        <w:rPr>
          <w:sz w:val="16"/>
          <w:szCs w:val="16"/>
        </w:rPr>
        <w:t>BTP-FUR-REQ-033782/E-Connection Order and Requirements (TcSE ROIN-295157-2)</w:t>
      </w:r>
    </w:p>
    <w:p w:rsidR="00014DB9" w:rsidRPr="005F5EF0" w:rsidRDefault="00014DB9" w:rsidP="00014DB9">
      <w:pPr>
        <w:rPr>
          <w:sz w:val="16"/>
          <w:szCs w:val="16"/>
        </w:rPr>
      </w:pPr>
      <w:r w:rsidRPr="005F5EF0">
        <w:rPr>
          <w:sz w:val="16"/>
          <w:szCs w:val="16"/>
        </w:rPr>
        <w:t>BTP-UC-REQ-033746/A-Signal, Phone Battery Strength and/or Roaming Status not available (TcSE ROIN-290842-1)</w:t>
      </w:r>
    </w:p>
    <w:p w:rsidR="00014DB9" w:rsidRPr="005F5EF0" w:rsidRDefault="00014DB9" w:rsidP="00014DB9">
      <w:pPr>
        <w:rPr>
          <w:sz w:val="16"/>
          <w:szCs w:val="16"/>
        </w:rPr>
      </w:pPr>
      <w:r w:rsidRPr="005F5EF0">
        <w:rPr>
          <w:sz w:val="16"/>
          <w:szCs w:val="16"/>
        </w:rPr>
        <w:t>BTP-UC-REQ-033792/A-Failed to Connect to Previously Paired Phone upon Resume (TcSE ROIN-290868-1)</w:t>
      </w:r>
    </w:p>
    <w:p w:rsidR="00014DB9" w:rsidRPr="005F5EF0" w:rsidRDefault="00014DB9" w:rsidP="00014DB9">
      <w:pPr>
        <w:rPr>
          <w:sz w:val="16"/>
          <w:szCs w:val="16"/>
        </w:rPr>
      </w:pPr>
      <w:r w:rsidRPr="005F5EF0">
        <w:rPr>
          <w:sz w:val="16"/>
          <w:szCs w:val="16"/>
        </w:rPr>
        <w:t>BTP-UC-REQ-033793/A-Connected to previously paired phone for phone features, but Phonebook Download Fails (TcSE ROIN-290869-1)</w:t>
      </w:r>
    </w:p>
    <w:p w:rsidR="00014DB9" w:rsidRPr="005F5EF0" w:rsidRDefault="00014DB9" w:rsidP="00014DB9">
      <w:pPr>
        <w:rPr>
          <w:sz w:val="16"/>
          <w:szCs w:val="16"/>
        </w:rPr>
      </w:pPr>
      <w:r w:rsidRPr="005F5EF0">
        <w:rPr>
          <w:sz w:val="16"/>
          <w:szCs w:val="16"/>
        </w:rPr>
        <w:t>BTP-UC-REQ-033794/A-Connected to previously paired phone for phone features, but Call History Download Fails (TcSE ROIN-290870-1)</w:t>
      </w:r>
    </w:p>
    <w:p w:rsidR="00014DB9" w:rsidRPr="005F5EF0" w:rsidRDefault="00014DB9" w:rsidP="00014DB9">
      <w:pPr>
        <w:rPr>
          <w:sz w:val="16"/>
          <w:szCs w:val="16"/>
        </w:rPr>
      </w:pPr>
      <w:r w:rsidRPr="005F5EF0">
        <w:rPr>
          <w:sz w:val="16"/>
          <w:szCs w:val="16"/>
        </w:rPr>
        <w:t>BTP-UC-REQ-033795/A-Connected to previously paired phone for phone features, but Text Messaging Synchronization Fails (TcSE ROIN-290871-1)</w:t>
      </w:r>
    </w:p>
    <w:p w:rsidR="00014DB9" w:rsidRPr="005F5EF0" w:rsidRDefault="00014DB9" w:rsidP="00014DB9">
      <w:pPr>
        <w:rPr>
          <w:sz w:val="16"/>
          <w:szCs w:val="16"/>
        </w:rPr>
      </w:pPr>
      <w:r w:rsidRPr="005F5EF0">
        <w:rPr>
          <w:sz w:val="16"/>
          <w:szCs w:val="16"/>
        </w:rPr>
        <w:t>BTP-UC-REQ-033799/A-The active call does not become Handsfree after a connection to the In-Vehicle Infotainment System (TcSE ROIN-290875-1)</w:t>
      </w:r>
    </w:p>
    <w:p w:rsidR="00014DB9" w:rsidRPr="005F5EF0" w:rsidRDefault="00014DB9" w:rsidP="00014DB9">
      <w:pPr>
        <w:rPr>
          <w:sz w:val="16"/>
          <w:szCs w:val="16"/>
        </w:rPr>
      </w:pPr>
      <w:r w:rsidRPr="005F5EF0">
        <w:rPr>
          <w:sz w:val="16"/>
          <w:szCs w:val="16"/>
        </w:rPr>
        <w:t>BTP-FUR-REQ-192089/B-Master/slave roles in a Bluetooth connection and role switch strategies</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More than one phone is currently paired to the In-Vehicle Infotainment System.</w:t>
            </w:r>
          </w:p>
          <w:p w:rsidR="00014DB9" w:rsidRDefault="00014DB9">
            <w:pPr>
              <w:rPr>
                <w:rFonts w:cs="Arial"/>
              </w:rPr>
            </w:pPr>
            <w:r>
              <w:rPr>
                <w:rFonts w:cs="Arial"/>
              </w:rPr>
              <w:t>The In-Vehicle Infotainment System is connected to one of the phones for phone features.</w:t>
            </w:r>
          </w:p>
          <w:p w:rsidR="00014DB9" w:rsidRDefault="00014DB9">
            <w:pPr>
              <w:rPr>
                <w:rFonts w:cs="Arial"/>
              </w:rPr>
            </w:pPr>
            <w:r>
              <w:rPr>
                <w:rFonts w:cs="Arial"/>
              </w:rPr>
              <w:t>Another paired phone is available and in an active call</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The In-Vehicle Infotainment System is connected to a mobile phone for phone features, and paired one or more phones other than the one currently connected. The customer has indicated via the In-Vehicle Infotainment System G-HMI that they want to establish a connection to one of the other previously paired phones to access phone related features.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014DB9" w:rsidRPr="0077243A" w:rsidRDefault="00014DB9" w:rsidP="00014DB9">
            <w:pPr>
              <w:rPr>
                <w:rFonts w:cs="Arial"/>
              </w:rPr>
            </w:pPr>
            <w:r w:rsidRPr="0077243A">
              <w:rPr>
                <w:rFonts w:cs="Arial"/>
              </w:rPr>
              <w:t xml:space="preserve">The In-Vehicle Infotainment System releases the connection to the device(s) that was initially connected - either for phone feature or media player feature - when the Customer indicated a desire to connect to a new phone for phone features. </w:t>
            </w:r>
          </w:p>
          <w:p w:rsidR="00014DB9" w:rsidRPr="0077243A" w:rsidRDefault="00014DB9" w:rsidP="00014DB9">
            <w:pPr>
              <w:rPr>
                <w:rFonts w:cs="Arial"/>
              </w:rPr>
            </w:pPr>
            <w:r w:rsidRPr="0077243A">
              <w:rPr>
                <w:rFonts w:cs="Arial"/>
              </w:rPr>
              <w:t xml:space="preserve">The In-Vehicle Infotainment System establishes a connection for phone and for media player functionality to the phone </w:t>
            </w:r>
            <w:r>
              <w:rPr>
                <w:rFonts w:cs="Arial"/>
              </w:rPr>
              <w:t xml:space="preserve">which was </w:t>
            </w:r>
            <w:r w:rsidRPr="0077243A">
              <w:rPr>
                <w:rFonts w:cs="Arial"/>
              </w:rPr>
              <w:t xml:space="preserve">manually selected by the customer. </w:t>
            </w:r>
          </w:p>
          <w:p w:rsidR="00014DB9" w:rsidRPr="0077243A" w:rsidRDefault="00014DB9" w:rsidP="00014DB9">
            <w:pPr>
              <w:rPr>
                <w:rFonts w:cs="Arial"/>
              </w:rPr>
            </w:pPr>
            <w:r w:rsidRPr="0077243A">
              <w:rPr>
                <w:rFonts w:cs="Arial"/>
              </w:rPr>
              <w:t>The active call becomes active and audio is routed out of the In-Vehicle Infotainment System’s speakers.</w:t>
            </w:r>
          </w:p>
          <w:p w:rsidR="00014DB9" w:rsidRPr="0077243A" w:rsidRDefault="00014DB9" w:rsidP="00014DB9">
            <w:pPr>
              <w:rPr>
                <w:rFonts w:cs="Arial"/>
              </w:rPr>
            </w:pPr>
            <w:r w:rsidRPr="0077243A">
              <w:rPr>
                <w:rFonts w:cs="Arial"/>
              </w:rPr>
              <w:t>A Message Notification Service has been established between the connected phone and In-Vehicle Infotainment System (if supported).</w:t>
            </w:r>
          </w:p>
          <w:p w:rsidR="00014DB9" w:rsidRPr="0077243A" w:rsidRDefault="00014DB9" w:rsidP="00014DB9">
            <w:pPr>
              <w:rPr>
                <w:rFonts w:cs="Arial"/>
              </w:rPr>
            </w:pPr>
            <w:r w:rsidRPr="0077243A">
              <w:rPr>
                <w:rFonts w:cs="Arial"/>
              </w:rPr>
              <w:t xml:space="preserve">If the requirements are met to download the phonebook, the phonebook of the connected phone is downloaded (if supported). </w:t>
            </w:r>
          </w:p>
          <w:p w:rsidR="00014DB9" w:rsidRPr="0077243A" w:rsidRDefault="00014DB9" w:rsidP="00014DB9">
            <w:pPr>
              <w:rPr>
                <w:rFonts w:cs="Arial"/>
              </w:rPr>
            </w:pPr>
            <w:r w:rsidRPr="0077243A">
              <w:rPr>
                <w:rFonts w:cs="Arial"/>
              </w:rPr>
              <w:t>The In-Vehicle Infotainment System downloads the call history of the connected phone (if supported).</w:t>
            </w:r>
          </w:p>
          <w:p w:rsidR="00014DB9" w:rsidRPr="0077243A" w:rsidRDefault="00014DB9" w:rsidP="00014DB9">
            <w:pPr>
              <w:rPr>
                <w:rFonts w:cs="Arial"/>
              </w:rPr>
            </w:pPr>
            <w:r w:rsidRPr="0077243A">
              <w:rPr>
                <w:rFonts w:cs="Arial"/>
              </w:rPr>
              <w:t>The In-Vehicle Infotainment System synchronizes the text messages from the connected phone (if supported).</w:t>
            </w:r>
          </w:p>
          <w:p w:rsidR="00014DB9" w:rsidRDefault="00014DB9" w:rsidP="00014DB9">
            <w:pPr>
              <w:rPr>
                <w:rFonts w:cs="Arial"/>
              </w:rPr>
            </w:pPr>
            <w:r w:rsidRPr="0077243A">
              <w:rPr>
                <w:rFonts w:cs="Arial"/>
              </w:rPr>
              <w:lastRenderedPageBreak/>
              <w:t>Signal strength, phone battery strength and roaming status will be available for the In-Vehicle Infotainment System to display.</w:t>
            </w:r>
          </w:p>
          <w:p w:rsidR="00014DB9" w:rsidRDefault="00014DB9">
            <w:pPr>
              <w:rPr>
                <w:rFonts w:cs="Arial"/>
              </w:rPr>
            </w:pP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E1 – Failed to Connect to Previously Paired Phone upon Resume. </w:t>
            </w:r>
          </w:p>
          <w:p w:rsidR="00014DB9" w:rsidRDefault="00014DB9">
            <w:pPr>
              <w:rPr>
                <w:rFonts w:cs="Arial"/>
              </w:rPr>
            </w:pPr>
            <w:r>
              <w:rPr>
                <w:rFonts w:cs="Arial"/>
              </w:rPr>
              <w:t>E2 – Connected to previously paired phone for phone features, but Phonebook Download Fails.</w:t>
            </w:r>
          </w:p>
          <w:p w:rsidR="00014DB9" w:rsidRDefault="00014DB9">
            <w:pPr>
              <w:rPr>
                <w:rFonts w:cs="Arial"/>
              </w:rPr>
            </w:pPr>
            <w:r>
              <w:rPr>
                <w:rFonts w:cs="Arial"/>
              </w:rPr>
              <w:t>E3 – Connected to previously paired phone for phone features, but Call History Download Fails.</w:t>
            </w:r>
          </w:p>
          <w:p w:rsidR="00014DB9" w:rsidRDefault="00014DB9">
            <w:pPr>
              <w:rPr>
                <w:rFonts w:cs="Arial"/>
              </w:rPr>
            </w:pPr>
            <w:r>
              <w:rPr>
                <w:rFonts w:cs="Arial"/>
              </w:rPr>
              <w:t>E4 – Connected to previously paired phone for phone features, but Text Messaging Synchronization Fails.</w:t>
            </w:r>
          </w:p>
          <w:p w:rsidR="00014DB9" w:rsidRDefault="00014DB9">
            <w:pPr>
              <w:rPr>
                <w:rFonts w:cs="Arial"/>
              </w:rPr>
            </w:pPr>
            <w:r>
              <w:rPr>
                <w:rFonts w:cs="Arial"/>
              </w:rPr>
              <w:t>E5 – Connected to previously paired phone for phone features, but Message Notification Fails.</w:t>
            </w:r>
          </w:p>
          <w:p w:rsidR="00014DB9" w:rsidRDefault="00014DB9">
            <w:pPr>
              <w:rPr>
                <w:rFonts w:cs="Arial"/>
              </w:rPr>
            </w:pPr>
            <w:r>
              <w:rPr>
                <w:rFonts w:cs="Arial"/>
              </w:rPr>
              <w:t>E6 - Signal, Phone Battery Strength and/or Roaming Status not available.</w:t>
            </w:r>
          </w:p>
          <w:p w:rsidR="00014DB9" w:rsidRDefault="00014DB9">
            <w:pPr>
              <w:rPr>
                <w:rFonts w:cs="Arial"/>
              </w:rPr>
            </w:pPr>
            <w:r>
              <w:rPr>
                <w:rFonts w:cs="Arial"/>
              </w:rPr>
              <w:t>E7 - The active call does not become Handsfree after a connection to the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V-HMI</w:t>
            </w:r>
          </w:p>
          <w:p w:rsidR="00014DB9" w:rsidRDefault="00014DB9">
            <w:pPr>
              <w:rPr>
                <w:rFonts w:cs="Arial"/>
              </w:rPr>
            </w:pPr>
            <w:r>
              <w:rPr>
                <w:rFonts w:cs="Arial"/>
              </w:rPr>
              <w:t>Vehicle System Interface</w:t>
            </w:r>
          </w:p>
        </w:tc>
      </w:tr>
    </w:tbl>
    <w:p w:rsidR="00014DB9" w:rsidRDefault="00014DB9"/>
    <w:p w:rsidR="00014DB9" w:rsidRDefault="00014DB9" w:rsidP="00014DB9">
      <w:pPr>
        <w:pStyle w:val="Heading4"/>
      </w:pPr>
      <w:r>
        <w:t>BTP-UC-REQ-033803/C-Connecting to a previously paired phone via phone (No Active Call) (TcSE ROIN-290879-1)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BTC-UC-REQ-248020/B-Transmit BTPhone Friendly name</w:t>
      </w:r>
    </w:p>
    <w:p w:rsidR="00014DB9" w:rsidRPr="005F5EF0" w:rsidRDefault="00014DB9" w:rsidP="00014DB9">
      <w:pPr>
        <w:rPr>
          <w:sz w:val="16"/>
          <w:szCs w:val="16"/>
        </w:rPr>
      </w:pPr>
      <w:r w:rsidRPr="005F5EF0">
        <w:rPr>
          <w:sz w:val="16"/>
          <w:szCs w:val="16"/>
        </w:rPr>
        <w:t>BTP-UC-REQ-033796/B-Connected to previously paired phone for phone features, but Message Notification Fails (TcSE ROIN-290872-1)</w:t>
      </w:r>
    </w:p>
    <w:p w:rsidR="00014DB9" w:rsidRPr="005F5EF0" w:rsidRDefault="00014DB9" w:rsidP="00014DB9">
      <w:pPr>
        <w:rPr>
          <w:sz w:val="16"/>
          <w:szCs w:val="16"/>
        </w:rPr>
      </w:pPr>
      <w:r w:rsidRPr="005F5EF0">
        <w:rPr>
          <w:sz w:val="16"/>
          <w:szCs w:val="16"/>
        </w:rPr>
        <w:t>BTP-FUR-REQ-033782/E-Connection Order and Requirements (TcSE ROIN-295157-2)</w:t>
      </w:r>
    </w:p>
    <w:p w:rsidR="00014DB9" w:rsidRPr="005F5EF0" w:rsidRDefault="00014DB9" w:rsidP="00014DB9">
      <w:pPr>
        <w:rPr>
          <w:sz w:val="16"/>
          <w:szCs w:val="16"/>
        </w:rPr>
      </w:pPr>
      <w:r w:rsidRPr="005F5EF0">
        <w:rPr>
          <w:sz w:val="16"/>
          <w:szCs w:val="16"/>
        </w:rPr>
        <w:t>BTP-UC-REQ-033746/A-Signal, Phone Battery Strength and/or Roaming Status not available (TcSE ROIN-290842-1)</w:t>
      </w:r>
    </w:p>
    <w:p w:rsidR="00014DB9" w:rsidRPr="005F5EF0" w:rsidRDefault="00014DB9" w:rsidP="00014DB9">
      <w:pPr>
        <w:rPr>
          <w:sz w:val="16"/>
          <w:szCs w:val="16"/>
        </w:rPr>
      </w:pPr>
      <w:r w:rsidRPr="005F5EF0">
        <w:rPr>
          <w:sz w:val="16"/>
          <w:szCs w:val="16"/>
        </w:rPr>
        <w:t>BTP-UC-REQ-033792/A-Failed to Connect to Previously Paired Phone upon Resume (TcSE ROIN-290868-1)</w:t>
      </w:r>
    </w:p>
    <w:p w:rsidR="00014DB9" w:rsidRPr="005F5EF0" w:rsidRDefault="00014DB9" w:rsidP="00014DB9">
      <w:pPr>
        <w:rPr>
          <w:sz w:val="16"/>
          <w:szCs w:val="16"/>
        </w:rPr>
      </w:pPr>
      <w:r w:rsidRPr="005F5EF0">
        <w:rPr>
          <w:sz w:val="16"/>
          <w:szCs w:val="16"/>
        </w:rPr>
        <w:t>BTP-UC-REQ-033793/A-Connected to previously paired phone for phone features, but Phonebook Download Fails (TcSE ROIN-290869-1)</w:t>
      </w:r>
    </w:p>
    <w:p w:rsidR="00014DB9" w:rsidRPr="005F5EF0" w:rsidRDefault="00014DB9" w:rsidP="00014DB9">
      <w:pPr>
        <w:rPr>
          <w:sz w:val="16"/>
          <w:szCs w:val="16"/>
        </w:rPr>
      </w:pPr>
      <w:r w:rsidRPr="005F5EF0">
        <w:rPr>
          <w:sz w:val="16"/>
          <w:szCs w:val="16"/>
        </w:rPr>
        <w:t>BTP-UC-REQ-033794/A-Connected to previously paired phone for phone features, but Call History Download Fails (TcSE ROIN-290870-1)</w:t>
      </w:r>
    </w:p>
    <w:p w:rsidR="00014DB9" w:rsidRPr="005F5EF0" w:rsidRDefault="00014DB9" w:rsidP="00014DB9">
      <w:pPr>
        <w:rPr>
          <w:sz w:val="16"/>
          <w:szCs w:val="16"/>
        </w:rPr>
      </w:pPr>
      <w:r w:rsidRPr="005F5EF0">
        <w:rPr>
          <w:sz w:val="16"/>
          <w:szCs w:val="16"/>
        </w:rPr>
        <w:t>BTP-UC-REQ-033795/A-Connected to previously paired phone for phone features, but Text Messaging Synchronization Fails (TcSE ROIN-290871-1)</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BTP-FUR-REQ-113744/C-Connection method</w:t>
      </w:r>
    </w:p>
    <w:p w:rsidR="00014DB9" w:rsidRPr="005F5EF0" w:rsidRDefault="00014DB9" w:rsidP="00014DB9">
      <w:pPr>
        <w:rPr>
          <w:sz w:val="16"/>
          <w:szCs w:val="16"/>
        </w:rPr>
      </w:pPr>
      <w:r w:rsidRPr="005F5EF0">
        <w:rPr>
          <w:sz w:val="16"/>
          <w:szCs w:val="16"/>
        </w:rPr>
        <w:t>BTP-FUR-REQ-192089/B-Master/slave roles in a Bluetooth connection and role switch strategies</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 mobile phone is currently paired to the In-Vehicle Infotainment System</w:t>
            </w:r>
          </w:p>
          <w:p w:rsidR="00014DB9" w:rsidRDefault="00014DB9">
            <w:pPr>
              <w:rPr>
                <w:rFonts w:cs="Arial"/>
              </w:rPr>
            </w:pPr>
            <w:r>
              <w:rPr>
                <w:rFonts w:cs="Arial"/>
              </w:rPr>
              <w:t>No phone is connected to In-Vehicle Infotainment System for phone features.</w:t>
            </w:r>
          </w:p>
          <w:p w:rsidR="00014DB9" w:rsidRDefault="00014DB9">
            <w:pPr>
              <w:rPr>
                <w:rFonts w:cs="Arial"/>
              </w:rPr>
            </w:pPr>
            <w:r>
              <w:rPr>
                <w:rFonts w:cs="Arial"/>
              </w:rPr>
              <w:t xml:space="preserve">Infotainment system must be on. </w:t>
            </w:r>
          </w:p>
          <w:p w:rsidR="00014DB9" w:rsidRDefault="00014DB9">
            <w:pPr>
              <w:rPr>
                <w:rFonts w:cs="Arial"/>
              </w:rPr>
            </w:pPr>
            <w:r>
              <w:rPr>
                <w:rFonts w:cs="Arial"/>
              </w:rPr>
              <w:t>Bluetooth must be on in In-Vehicle Infotainment System and mobile device(s).</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The In-Vehicle Infotainment System is not connected to another mobile phone for either phone or media features. A  paired phone has indicated that it wants to connect to the In-Vehicle Infotainment System for phone features.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Pr="00CF1345" w:rsidRDefault="00014DB9" w:rsidP="00014DB9">
            <w:pPr>
              <w:rPr>
                <w:rFonts w:cs="Arial"/>
              </w:rPr>
            </w:pPr>
            <w:r w:rsidRPr="00CF1345">
              <w:rPr>
                <w:rFonts w:cs="Arial"/>
              </w:rPr>
              <w:t>A HFP and A2DP connection is established between the In-Vehicle Infotainment System and the selected device.</w:t>
            </w:r>
          </w:p>
          <w:p w:rsidR="00014DB9" w:rsidRPr="00CF1345" w:rsidRDefault="00014DB9" w:rsidP="00014DB9">
            <w:pPr>
              <w:rPr>
                <w:rFonts w:cs="Arial"/>
              </w:rPr>
            </w:pPr>
            <w:r w:rsidRPr="00CF1345">
              <w:rPr>
                <w:rFonts w:cs="Arial"/>
              </w:rPr>
              <w:t>A Message Notification Service has been established between the connected phone and In-Vehicle Infotainment System (if supported).</w:t>
            </w:r>
          </w:p>
          <w:p w:rsidR="00014DB9" w:rsidRPr="00CF1345" w:rsidRDefault="00014DB9" w:rsidP="00014DB9">
            <w:pPr>
              <w:rPr>
                <w:rFonts w:cs="Arial"/>
              </w:rPr>
            </w:pPr>
            <w:r w:rsidRPr="00CF1345">
              <w:rPr>
                <w:rFonts w:cs="Arial"/>
              </w:rPr>
              <w:t xml:space="preserve">If the requirements are met to download the phonebook, the phonebook of the connected phone is downloaded (if supported). </w:t>
            </w:r>
          </w:p>
          <w:p w:rsidR="00014DB9" w:rsidRPr="00CF1345" w:rsidRDefault="00014DB9" w:rsidP="00014DB9">
            <w:pPr>
              <w:rPr>
                <w:rFonts w:cs="Arial"/>
              </w:rPr>
            </w:pPr>
            <w:r w:rsidRPr="00CF1345">
              <w:rPr>
                <w:rFonts w:cs="Arial"/>
              </w:rPr>
              <w:t>The In-Vehicle Infotainment System downloads the call history of the connected phone (if supported).</w:t>
            </w:r>
          </w:p>
          <w:p w:rsidR="00014DB9" w:rsidRPr="00CF1345" w:rsidRDefault="00014DB9" w:rsidP="00014DB9">
            <w:pPr>
              <w:rPr>
                <w:rFonts w:cs="Arial"/>
              </w:rPr>
            </w:pPr>
            <w:r w:rsidRPr="00CF1345">
              <w:rPr>
                <w:rFonts w:cs="Arial"/>
              </w:rPr>
              <w:t>The In-Vehicle Infotainment System synchronizes the text messages from the connected phone (if supported).</w:t>
            </w:r>
          </w:p>
          <w:p w:rsidR="00014DB9" w:rsidRDefault="00014DB9" w:rsidP="00014DB9">
            <w:pPr>
              <w:rPr>
                <w:rFonts w:cs="Arial"/>
              </w:rPr>
            </w:pPr>
            <w:r w:rsidRPr="00CF1345">
              <w:rPr>
                <w:rFonts w:cs="Arial"/>
              </w:rPr>
              <w:t>Signal strength, phone battery strength and roaming status will be available for the In-Vehicle Infotainment System to display</w:t>
            </w:r>
            <w:r>
              <w:rPr>
                <w:rFonts w:cs="Arial"/>
              </w:rPr>
              <w:t>.</w:t>
            </w:r>
          </w:p>
          <w:p w:rsidR="00014DB9" w:rsidRPr="00CF1345" w:rsidRDefault="00014DB9">
            <w:pPr>
              <w:rPr>
                <w:rFonts w:cs="Arial"/>
                <w:color w:val="FF0000"/>
              </w:rPr>
            </w:pP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E1 – Failed to Connect to Previously Paired Phone upon Resume. </w:t>
            </w:r>
          </w:p>
          <w:p w:rsidR="00014DB9" w:rsidRDefault="00014DB9">
            <w:pPr>
              <w:rPr>
                <w:rFonts w:cs="Arial"/>
              </w:rPr>
            </w:pPr>
            <w:r>
              <w:rPr>
                <w:rFonts w:cs="Arial"/>
              </w:rPr>
              <w:t>E2 – Connected to previously paired phone for phone features, but Phonebook Download Fails.</w:t>
            </w:r>
          </w:p>
          <w:p w:rsidR="00014DB9" w:rsidRDefault="00014DB9">
            <w:pPr>
              <w:rPr>
                <w:rFonts w:cs="Arial"/>
              </w:rPr>
            </w:pPr>
            <w:r>
              <w:rPr>
                <w:rFonts w:cs="Arial"/>
              </w:rPr>
              <w:lastRenderedPageBreak/>
              <w:t>E3 – Connected to previously paired phone for phone features, but Call History Download Fails.</w:t>
            </w:r>
          </w:p>
          <w:p w:rsidR="00014DB9" w:rsidRDefault="00014DB9">
            <w:pPr>
              <w:rPr>
                <w:rFonts w:cs="Arial"/>
              </w:rPr>
            </w:pPr>
            <w:r>
              <w:rPr>
                <w:rFonts w:cs="Arial"/>
              </w:rPr>
              <w:t>E4 – Connected to previously paired phone for phone features, but Text Messaging Synchronization Fails.</w:t>
            </w:r>
          </w:p>
          <w:p w:rsidR="00014DB9" w:rsidRDefault="00014DB9">
            <w:pPr>
              <w:rPr>
                <w:rFonts w:cs="Arial"/>
              </w:rPr>
            </w:pPr>
            <w:r>
              <w:rPr>
                <w:rFonts w:cs="Arial"/>
              </w:rPr>
              <w:t>E5 – Connected to previously paired phone for phone features, but Message Notification Fails.</w:t>
            </w:r>
          </w:p>
          <w:p w:rsidR="00014DB9" w:rsidRDefault="00014DB9">
            <w:pPr>
              <w:rPr>
                <w:rFonts w:cs="Arial"/>
              </w:rPr>
            </w:pPr>
            <w:r>
              <w:rPr>
                <w:rFonts w:cs="Arial"/>
              </w:rPr>
              <w:t>E6 - Signal, Phone Battery Strength and/or Roaming Status not available.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lastRenderedPageBreak/>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tc>
      </w:tr>
    </w:tbl>
    <w:p w:rsidR="00014DB9" w:rsidRDefault="00014DB9"/>
    <w:p w:rsidR="00014DB9" w:rsidRDefault="00014DB9" w:rsidP="00014DB9">
      <w:pPr>
        <w:pStyle w:val="Heading4"/>
      </w:pPr>
      <w:r>
        <w:t>BTP-UC-REQ-033804/C-Connecting to a previously paired phone via phone (Active Call) (TcSE ROIN-290880-1)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BTC-UC-REQ-248020/B-Transmit BTPhone Friendly name</w:t>
      </w:r>
    </w:p>
    <w:p w:rsidR="00014DB9" w:rsidRPr="005F5EF0" w:rsidRDefault="00014DB9" w:rsidP="00014DB9">
      <w:pPr>
        <w:rPr>
          <w:sz w:val="16"/>
          <w:szCs w:val="16"/>
        </w:rPr>
      </w:pPr>
      <w:r w:rsidRPr="005F5EF0">
        <w:rPr>
          <w:sz w:val="16"/>
          <w:szCs w:val="16"/>
        </w:rPr>
        <w:t>BTP-UC-REQ-033796/B-Connected to previously paired phone for phone features, but Message Notification Fails (TcSE ROIN-290872-1)</w:t>
      </w:r>
    </w:p>
    <w:p w:rsidR="00014DB9" w:rsidRPr="005F5EF0" w:rsidRDefault="00014DB9" w:rsidP="00014DB9">
      <w:pPr>
        <w:rPr>
          <w:sz w:val="16"/>
          <w:szCs w:val="16"/>
        </w:rPr>
      </w:pPr>
      <w:r w:rsidRPr="005F5EF0">
        <w:rPr>
          <w:sz w:val="16"/>
          <w:szCs w:val="16"/>
        </w:rPr>
        <w:t>BTP-UC-REQ-033792/A-Failed to Connect to Previously Paired Phone upon Resume (TcSE ROIN-290868-1)</w:t>
      </w:r>
    </w:p>
    <w:p w:rsidR="00014DB9" w:rsidRPr="005F5EF0" w:rsidRDefault="00014DB9" w:rsidP="00014DB9">
      <w:pPr>
        <w:rPr>
          <w:sz w:val="16"/>
          <w:szCs w:val="16"/>
        </w:rPr>
      </w:pPr>
      <w:r w:rsidRPr="005F5EF0">
        <w:rPr>
          <w:sz w:val="16"/>
          <w:szCs w:val="16"/>
        </w:rPr>
        <w:t>BTP-UC-REQ-033793/A-Connected to previously paired phone for phone features, but Phonebook Download Fails (TcSE ROIN-290869-1)</w:t>
      </w:r>
    </w:p>
    <w:p w:rsidR="00014DB9" w:rsidRPr="005F5EF0" w:rsidRDefault="00014DB9" w:rsidP="00014DB9">
      <w:pPr>
        <w:rPr>
          <w:sz w:val="16"/>
          <w:szCs w:val="16"/>
        </w:rPr>
      </w:pPr>
      <w:r w:rsidRPr="005F5EF0">
        <w:rPr>
          <w:sz w:val="16"/>
          <w:szCs w:val="16"/>
        </w:rPr>
        <w:t>BTP-UC-REQ-033794/A-Connected to previously paired phone for phone features, but Call History Download Fails (TcSE ROIN-290870-1)</w:t>
      </w:r>
    </w:p>
    <w:p w:rsidR="00014DB9" w:rsidRPr="005F5EF0" w:rsidRDefault="00014DB9" w:rsidP="00014DB9">
      <w:pPr>
        <w:rPr>
          <w:sz w:val="16"/>
          <w:szCs w:val="16"/>
        </w:rPr>
      </w:pPr>
      <w:r w:rsidRPr="005F5EF0">
        <w:rPr>
          <w:sz w:val="16"/>
          <w:szCs w:val="16"/>
        </w:rPr>
        <w:t>BTP-UC-REQ-033795/A-Connected to previously paired phone for phone features, but Text Messaging Synchronization Fails (TcSE ROIN-290871-1)</w:t>
      </w:r>
    </w:p>
    <w:p w:rsidR="00014DB9" w:rsidRPr="005F5EF0" w:rsidRDefault="00014DB9" w:rsidP="00014DB9">
      <w:pPr>
        <w:rPr>
          <w:sz w:val="16"/>
          <w:szCs w:val="16"/>
        </w:rPr>
      </w:pPr>
      <w:r w:rsidRPr="005F5EF0">
        <w:rPr>
          <w:sz w:val="16"/>
          <w:szCs w:val="16"/>
        </w:rPr>
        <w:t>BTP-UC-REQ-033799/A-The active call does not become Handsfree after a connection to the In-Vehicle Infotainment System (TcSE ROIN-290875-1)</w:t>
      </w:r>
    </w:p>
    <w:p w:rsidR="00014DB9" w:rsidRPr="005F5EF0" w:rsidRDefault="00014DB9" w:rsidP="00014DB9">
      <w:pPr>
        <w:rPr>
          <w:sz w:val="16"/>
          <w:szCs w:val="16"/>
        </w:rPr>
      </w:pPr>
      <w:r w:rsidRPr="005F5EF0">
        <w:rPr>
          <w:sz w:val="16"/>
          <w:szCs w:val="16"/>
        </w:rPr>
        <w:t>BTC-UC-REQ-192200/C-Transition to ECALL/ ERA-Glonass state while on an active call</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BTP-FUR-REQ-192089/B-Master/slave roles in a Bluetooth connection and role switch strategies</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 mobile phone is currently paired to the In-Vehicle Infotainment System</w:t>
            </w:r>
          </w:p>
          <w:p w:rsidR="00014DB9" w:rsidRDefault="00014DB9">
            <w:pPr>
              <w:rPr>
                <w:rFonts w:cs="Arial"/>
              </w:rPr>
            </w:pPr>
            <w:r>
              <w:rPr>
                <w:rFonts w:cs="Arial"/>
              </w:rPr>
              <w:t>No phone is connected to In-Vehicle Infotainment System for phone features.</w:t>
            </w:r>
          </w:p>
          <w:p w:rsidR="00014DB9" w:rsidRDefault="00014DB9">
            <w:pPr>
              <w:rPr>
                <w:rFonts w:cs="Arial"/>
              </w:rPr>
            </w:pPr>
            <w:r>
              <w:rPr>
                <w:rFonts w:cs="Arial"/>
              </w:rPr>
              <w:t xml:space="preserve">Infotainment system must be on. </w:t>
            </w:r>
          </w:p>
          <w:p w:rsidR="00014DB9" w:rsidRDefault="00014DB9">
            <w:pPr>
              <w:rPr>
                <w:rFonts w:cs="Arial"/>
              </w:rPr>
            </w:pPr>
            <w:r>
              <w:rPr>
                <w:rFonts w:cs="Arial"/>
              </w:rPr>
              <w:t>Bluetooth must be on in In-Vehicle Infotainment System and mobile device.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The In-Vehicle Infotainment System is not connected to another mobile phone for phone or for media features. A paired phone has indicated that it wants to connect to the In-Vehicle Infotainment System for either phone or media features.</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Pr="00E87D22" w:rsidRDefault="00014DB9" w:rsidP="00014DB9">
            <w:pPr>
              <w:rPr>
                <w:rFonts w:cs="Arial"/>
              </w:rPr>
            </w:pPr>
            <w:r w:rsidRPr="00E87D22">
              <w:rPr>
                <w:rFonts w:cs="Arial"/>
              </w:rPr>
              <w:t>A HFP and A2DP connection is established between the In-Vehicle Infotainment System and the selected device.</w:t>
            </w:r>
          </w:p>
          <w:p w:rsidR="00014DB9" w:rsidRPr="00E87D22" w:rsidRDefault="00014DB9" w:rsidP="00014DB9">
            <w:pPr>
              <w:rPr>
                <w:rFonts w:cs="Arial"/>
              </w:rPr>
            </w:pPr>
            <w:r w:rsidRPr="00E87D22">
              <w:rPr>
                <w:rFonts w:cs="Arial"/>
              </w:rPr>
              <w:t xml:space="preserve">The active call becomes active and audio is routed out of the In-Vehicle Infotainment System’s speakers. </w:t>
            </w:r>
          </w:p>
          <w:p w:rsidR="00014DB9" w:rsidRPr="00E87D22" w:rsidRDefault="00014DB9" w:rsidP="00014DB9">
            <w:pPr>
              <w:rPr>
                <w:rFonts w:cs="Arial"/>
              </w:rPr>
            </w:pPr>
            <w:r w:rsidRPr="00E87D22">
              <w:rPr>
                <w:rFonts w:cs="Arial"/>
              </w:rPr>
              <w:t>A Message Notification Service has been established between the connected phone and In-Vehicle Infotainment System (if supported).</w:t>
            </w:r>
          </w:p>
          <w:p w:rsidR="00014DB9" w:rsidRPr="00E87D22" w:rsidRDefault="00014DB9" w:rsidP="00014DB9">
            <w:pPr>
              <w:rPr>
                <w:rFonts w:cs="Arial"/>
              </w:rPr>
            </w:pPr>
            <w:r w:rsidRPr="00E87D22">
              <w:rPr>
                <w:rFonts w:cs="Arial"/>
              </w:rPr>
              <w:t xml:space="preserve">If the requirements are met to download the phonebook, the phonebook of the connected phone is downloaded (if supported). </w:t>
            </w:r>
          </w:p>
          <w:p w:rsidR="00014DB9" w:rsidRPr="00E87D22" w:rsidRDefault="00014DB9" w:rsidP="00014DB9">
            <w:pPr>
              <w:rPr>
                <w:rFonts w:cs="Arial"/>
              </w:rPr>
            </w:pPr>
            <w:r w:rsidRPr="00E87D22">
              <w:rPr>
                <w:rFonts w:cs="Arial"/>
              </w:rPr>
              <w:t>The In-Vehicle Infotainment System downloads the call history of the connected phone (if supported).</w:t>
            </w:r>
          </w:p>
          <w:p w:rsidR="00014DB9" w:rsidRPr="00E87D22" w:rsidRDefault="00014DB9" w:rsidP="00014DB9">
            <w:pPr>
              <w:rPr>
                <w:rFonts w:cs="Arial"/>
              </w:rPr>
            </w:pPr>
            <w:r w:rsidRPr="00E87D22">
              <w:rPr>
                <w:rFonts w:cs="Arial"/>
              </w:rPr>
              <w:t>The In-Vehicle Infotainment System synchronizes the text messages from the connected phone (if supported).</w:t>
            </w:r>
          </w:p>
          <w:p w:rsidR="00014DB9" w:rsidRDefault="00014DB9" w:rsidP="00014DB9">
            <w:pPr>
              <w:rPr>
                <w:rFonts w:cs="Arial"/>
              </w:rPr>
            </w:pPr>
            <w:r w:rsidRPr="00E87D22">
              <w:rPr>
                <w:rFonts w:cs="Arial"/>
              </w:rPr>
              <w:t>Signal strength, phone battery strength and roaming status will be available for the In-Vehicle Infotainment System to display</w:t>
            </w:r>
            <w:r>
              <w:rPr>
                <w:rFonts w:cs="Arial"/>
              </w:rPr>
              <w:t>.</w:t>
            </w:r>
          </w:p>
          <w:p w:rsidR="00014DB9" w:rsidRDefault="00014DB9" w:rsidP="00014DB9">
            <w:pPr>
              <w:rPr>
                <w:rFonts w:cs="Arial"/>
              </w:rPr>
            </w:pP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E1 – Failed to Connect to Previously Paired Phone upon Resume. </w:t>
            </w:r>
          </w:p>
          <w:p w:rsidR="00014DB9" w:rsidRDefault="00014DB9">
            <w:pPr>
              <w:rPr>
                <w:rFonts w:cs="Arial"/>
              </w:rPr>
            </w:pPr>
            <w:r>
              <w:rPr>
                <w:rFonts w:cs="Arial"/>
              </w:rPr>
              <w:t>E2 – Connected to previously paired phone for phone features, but Phonebook Download Fails.</w:t>
            </w:r>
          </w:p>
          <w:p w:rsidR="00014DB9" w:rsidRDefault="00014DB9">
            <w:pPr>
              <w:rPr>
                <w:rFonts w:cs="Arial"/>
              </w:rPr>
            </w:pPr>
            <w:r>
              <w:rPr>
                <w:rFonts w:cs="Arial"/>
              </w:rPr>
              <w:t>E3 – Connected to previously paired phone for phone features, but Call History Download Fails.</w:t>
            </w:r>
          </w:p>
          <w:p w:rsidR="00014DB9" w:rsidRDefault="00014DB9">
            <w:pPr>
              <w:rPr>
                <w:rFonts w:cs="Arial"/>
              </w:rPr>
            </w:pPr>
            <w:r>
              <w:rPr>
                <w:rFonts w:cs="Arial"/>
              </w:rPr>
              <w:t>E4 – Connected to previously paired phone for phone features, but Text Messaging Synchronization Fails.</w:t>
            </w:r>
          </w:p>
          <w:p w:rsidR="00014DB9" w:rsidRDefault="00014DB9">
            <w:pPr>
              <w:rPr>
                <w:rFonts w:cs="Arial"/>
              </w:rPr>
            </w:pPr>
            <w:r>
              <w:rPr>
                <w:rFonts w:cs="Arial"/>
              </w:rPr>
              <w:t>E5 – Connected to previously paired phone for phone features, but Message Notification Fails.</w:t>
            </w:r>
          </w:p>
          <w:p w:rsidR="00014DB9" w:rsidRDefault="00014DB9">
            <w:pPr>
              <w:rPr>
                <w:rFonts w:cs="Arial"/>
              </w:rPr>
            </w:pPr>
            <w:r>
              <w:rPr>
                <w:rFonts w:cs="Arial"/>
              </w:rPr>
              <w:t>E6 - Signal, Phone Battery Strength and/or Roaming Status not available.</w:t>
            </w:r>
          </w:p>
          <w:p w:rsidR="00014DB9" w:rsidRDefault="00014DB9">
            <w:pPr>
              <w:rPr>
                <w:rFonts w:cs="Arial"/>
              </w:rPr>
            </w:pPr>
            <w:r>
              <w:rPr>
                <w:rFonts w:cs="Arial"/>
              </w:rPr>
              <w:t>E7 - The active call does not become Handsfree after a connection to the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lastRenderedPageBreak/>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tc>
      </w:tr>
    </w:tbl>
    <w:p w:rsidR="00014DB9" w:rsidRDefault="00014DB9"/>
    <w:p w:rsidR="00014DB9" w:rsidRDefault="00014DB9" w:rsidP="00014DB9">
      <w:pPr>
        <w:pStyle w:val="Heading4"/>
      </w:pPr>
      <w:r>
        <w:t>BTP-UC-REQ-033805/B-Incoming Connection Received from a previously paired phone , while already connected to another previously paired phone (TcSE ROIN-290881-1)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BTP-FUR-REQ-113744/C-Connection method</w:t>
      </w:r>
    </w:p>
    <w:p w:rsidR="00014DB9" w:rsidRPr="005F5EF0" w:rsidRDefault="00014DB9" w:rsidP="00014DB9">
      <w:pPr>
        <w:rPr>
          <w:sz w:val="16"/>
          <w:szCs w:val="16"/>
        </w:rPr>
      </w:pPr>
      <w:r w:rsidRPr="005F5EF0">
        <w:rPr>
          <w:sz w:val="16"/>
          <w:szCs w:val="16"/>
        </w:rPr>
        <w:t>BTP-FUR-REQ-033782/E-Connection Order and Requirements (TcSE ROIN-295157-2)</w:t>
      </w:r>
    </w:p>
    <w:p w:rsidR="00014DB9" w:rsidRPr="005F5EF0" w:rsidRDefault="00014DB9" w:rsidP="00014DB9">
      <w:pPr>
        <w:rPr>
          <w:sz w:val="16"/>
          <w:szCs w:val="16"/>
        </w:rPr>
      </w:pPr>
      <w:r w:rsidRPr="005F5EF0">
        <w:rPr>
          <w:sz w:val="16"/>
          <w:szCs w:val="16"/>
        </w:rPr>
        <w:t>BTC-FUR-REQ-194148/B-Device Friendly Name</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More than one mobile phone is currently paired to the In-Vehicle Infotainment System.</w:t>
            </w:r>
          </w:p>
          <w:p w:rsidR="00014DB9" w:rsidRPr="00280B66" w:rsidRDefault="00014DB9" w:rsidP="00014DB9">
            <w:pPr>
              <w:rPr>
                <w:rFonts w:cs="Arial"/>
              </w:rPr>
            </w:pPr>
            <w:r w:rsidRPr="00280B66">
              <w:rPr>
                <w:rFonts w:cs="Arial"/>
              </w:rPr>
              <w:t>A phone is connected to In-Vehicle Infotainment System for phone or media player features, or both.</w:t>
            </w:r>
            <w:r>
              <w:rPr>
                <w:rFonts w:cs="Arial"/>
              </w:rPr>
              <w:t xml:space="preserve"> </w:t>
            </w:r>
            <w:r w:rsidRPr="00280B66">
              <w:rPr>
                <w:rFonts w:cs="Arial"/>
              </w:rPr>
              <w:t xml:space="preserve">Infotainment system must be on. </w:t>
            </w:r>
          </w:p>
          <w:p w:rsidR="00014DB9" w:rsidRDefault="00014DB9" w:rsidP="00014DB9">
            <w:pPr>
              <w:rPr>
                <w:rFonts w:cs="Arial"/>
              </w:rPr>
            </w:pPr>
            <w:r w:rsidRPr="00280B66">
              <w:rPr>
                <w:rFonts w:cs="Arial"/>
              </w:rPr>
              <w:t>Bluetooth must be on in In-Vehicle Infotainment System and mobile device(s).</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sidRPr="00280B66">
              <w:rPr>
                <w:rFonts w:cs="Arial"/>
              </w:rPr>
              <w:t>The In-Vehicle Infotainment System is connected to another mobile phone for phone or for media player features. A paired phone has indicated that it wants to connect to the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The In-Vehicle Infotainment System remains connected to the current phone. </w:t>
            </w:r>
          </w:p>
          <w:p w:rsidR="00014DB9" w:rsidRDefault="00014DB9">
            <w:pPr>
              <w:rPr>
                <w:rFonts w:cs="Arial"/>
              </w:rPr>
            </w:pPr>
            <w:r>
              <w:rPr>
                <w:rFonts w:cs="Arial"/>
              </w:rPr>
              <w:t>The In-Vehicle Infotainment System rejects the connection request from the non-connected paired phone.</w:t>
            </w:r>
          </w:p>
          <w:p w:rsidR="00014DB9" w:rsidRDefault="00014DB9">
            <w:pPr>
              <w:rPr>
                <w:rFonts w:cs="Arial"/>
              </w:rPr>
            </w:pPr>
            <w:r>
              <w:rPr>
                <w:rFonts w:cs="Arial"/>
              </w:rPr>
              <w:t>No customer notification required.</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N/A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N/A</w:t>
            </w:r>
          </w:p>
        </w:tc>
      </w:tr>
    </w:tbl>
    <w:p w:rsidR="00014DB9" w:rsidRDefault="00014DB9"/>
    <w:p w:rsidR="00014DB9" w:rsidRDefault="00014DB9" w:rsidP="00014DB9">
      <w:pPr>
        <w:pStyle w:val="Heading4"/>
      </w:pPr>
      <w:r>
        <w:t>BTP-UC-REQ-033806/B-Changing the Primary Device (TcSE ROIN-290882-1)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BTP-FUR-REQ-033782/E-Connection Order and Requirements (TcSE ROIN-295157-2)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More than one mobile device is currently paired to the In-Vehicle Infotainment System.</w:t>
            </w:r>
          </w:p>
          <w:p w:rsidR="00014DB9" w:rsidRDefault="00014DB9">
            <w:pPr>
              <w:rPr>
                <w:rFonts w:cs="Arial"/>
              </w:rPr>
            </w:pPr>
            <w:r>
              <w:rPr>
                <w:rFonts w:cs="Arial"/>
              </w:rPr>
              <w:t xml:space="preserve">Infotainment system must be on. </w:t>
            </w:r>
          </w:p>
          <w:p w:rsidR="00014DB9" w:rsidRDefault="00014DB9" w:rsidP="00014DB9">
            <w:pPr>
              <w:rPr>
                <w:rFonts w:cs="Arial"/>
              </w:rPr>
            </w:pPr>
            <w:r>
              <w:rPr>
                <w:rFonts w:cs="Arial"/>
              </w:rPr>
              <w:t>Bluetooth must be on in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 xml:space="preserve">The user wants to change the primary device from one paired device to another paired device. They opt to do this via the G-HMI options provided by the In-Vehicle Infotainment System.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The In-Vehicle Infotainment System indicates to the user that the favorite device has been updated.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N/A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tc>
      </w:tr>
    </w:tbl>
    <w:p w:rsidR="00014DB9" w:rsidRDefault="00014DB9"/>
    <w:p w:rsidR="00014DB9" w:rsidRDefault="00014DB9" w:rsidP="00014DB9">
      <w:pPr>
        <w:pStyle w:val="Heading4"/>
      </w:pPr>
      <w:r>
        <w:t>BTP-UC-REQ-192203/A-Turning Bluetooth on</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BTP-UC-REQ-033791/C-Connecting to a previously paired phone upon resume (No Active Call) (TcSE ROIN-290867-1)</w:t>
      </w:r>
    </w:p>
    <w:p w:rsidR="00014DB9" w:rsidRPr="005F5EF0" w:rsidRDefault="00014DB9" w:rsidP="00014DB9">
      <w:pPr>
        <w:rPr>
          <w:sz w:val="16"/>
          <w:szCs w:val="16"/>
        </w:rPr>
      </w:pPr>
      <w:r w:rsidRPr="005F5EF0">
        <w:rPr>
          <w:sz w:val="16"/>
          <w:szCs w:val="16"/>
        </w:rPr>
        <w:t>BTP-UC-REQ-033798/C-Connecting to a previously paired phone upon resume (Active Call) (TcSE ROIN-290874-1)</w:t>
      </w:r>
    </w:p>
    <w:p w:rsidR="00014DB9" w:rsidRPr="005F5EF0" w:rsidRDefault="00014DB9" w:rsidP="00014DB9">
      <w:pPr>
        <w:rPr>
          <w:sz w:val="16"/>
          <w:szCs w:val="16"/>
        </w:rPr>
      </w:pPr>
      <w:r w:rsidRPr="005F5EF0">
        <w:rPr>
          <w:sz w:val="16"/>
          <w:szCs w:val="16"/>
        </w:rPr>
        <w:t>BTP-UC-REQ-033803/C-Connecting to a previously paired phone via phone (No Active Call) (TcSE ROIN-290879-1)</w:t>
      </w:r>
    </w:p>
    <w:p w:rsidR="00014DB9" w:rsidRPr="005F5EF0" w:rsidRDefault="00014DB9" w:rsidP="00014DB9">
      <w:pPr>
        <w:rPr>
          <w:sz w:val="16"/>
          <w:szCs w:val="16"/>
        </w:rPr>
      </w:pPr>
      <w:r w:rsidRPr="005F5EF0">
        <w:rPr>
          <w:sz w:val="16"/>
          <w:szCs w:val="16"/>
        </w:rPr>
        <w:t>BTP-UC-REQ-033804/C-Connecting to a previously paired phone via phone (Active Call) (TcSE ROIN-290880-1)</w:t>
      </w:r>
    </w:p>
    <w:p w:rsidR="00014DB9" w:rsidRPr="005F5EF0" w:rsidRDefault="00014DB9" w:rsidP="00014DB9">
      <w:pPr>
        <w:rPr>
          <w:sz w:val="16"/>
          <w:szCs w:val="16"/>
        </w:rPr>
      </w:pPr>
      <w:r w:rsidRPr="005F5EF0">
        <w:rPr>
          <w:sz w:val="16"/>
          <w:szCs w:val="16"/>
        </w:rPr>
        <w:t>BTP-FUR-REQ-192187/E-Turning Bluetooth off/on</w:t>
      </w:r>
    </w:p>
    <w:p w:rsidR="00014DB9" w:rsidRPr="005F5EF0" w:rsidRDefault="00014DB9" w:rsidP="00014DB9">
      <w:pPr>
        <w:rPr>
          <w:sz w:val="16"/>
          <w:szCs w:val="16"/>
        </w:rPr>
      </w:pPr>
      <w:r w:rsidRPr="005F5EF0">
        <w:rPr>
          <w:sz w:val="16"/>
          <w:szCs w:val="16"/>
        </w:rPr>
        <w:t>BTP-FUR-REQ-033782/E-Connection Order and Requirements (TcSE ROIN-295157-2)</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rPr>
                <w:rFonts w:asciiTheme="minorHAnsi" w:hAnsiTheme="minorHAnsi" w:cs="Arial"/>
                <w:lang w:val="de-DE" w:eastAsia="de-DE"/>
              </w:rPr>
            </w:pPr>
            <w:r>
              <w:rPr>
                <w:rFonts w:cs="Arial"/>
                <w:lang w:val="de-DE" w:eastAsia="de-DE"/>
              </w:rPr>
              <w:t>Mobile Phone</w:t>
            </w:r>
          </w:p>
          <w:p w:rsidR="00014DB9" w:rsidRDefault="00014DB9">
            <w:pPr>
              <w:spacing w:after="200" w:line="276" w:lineRule="auto"/>
              <w:rPr>
                <w:rFonts w:asciiTheme="minorHAnsi" w:hAnsiTheme="minorHAnsi" w:cs="Arial"/>
                <w:lang w:val="de-DE" w:eastAsia="de-DE"/>
              </w:rPr>
            </w:pPr>
            <w:r>
              <w:rPr>
                <w:rFonts w:cs="Arial"/>
                <w:lang w:val="de-DE" w:eastAsia="de-DE"/>
              </w:rPr>
              <w:lastRenderedPageBreak/>
              <w:t>Customer</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lastRenderedPageBreak/>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751661" w:rsidRDefault="00014DB9">
            <w:pPr>
              <w:spacing w:after="200" w:line="276" w:lineRule="auto"/>
              <w:rPr>
                <w:rFonts w:asciiTheme="minorHAnsi" w:hAnsiTheme="minorHAnsi" w:cs="Arial"/>
                <w:lang w:eastAsia="de-DE"/>
              </w:rPr>
            </w:pPr>
            <w:r w:rsidRPr="00751661">
              <w:rPr>
                <w:rFonts w:cs="Arial"/>
                <w:lang w:eastAsia="de-DE"/>
              </w:rPr>
              <w:t>Bluetooth has be turned off by the user</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751661" w:rsidRDefault="00014DB9">
            <w:pPr>
              <w:spacing w:after="200" w:line="276" w:lineRule="auto"/>
              <w:rPr>
                <w:rFonts w:asciiTheme="minorHAnsi" w:hAnsiTheme="minorHAnsi" w:cs="Arial"/>
                <w:lang w:eastAsia="de-DE"/>
              </w:rPr>
            </w:pPr>
            <w:r w:rsidRPr="00751661">
              <w:rPr>
                <w:rFonts w:cs="Arial"/>
                <w:lang w:eastAsia="de-DE"/>
              </w:rPr>
              <w:t>The customer has indicated that they want to turn Bluetooth back on</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751661" w:rsidRDefault="00014DB9" w:rsidP="00014DB9">
            <w:pPr>
              <w:spacing w:after="200" w:line="276" w:lineRule="auto"/>
              <w:rPr>
                <w:rFonts w:asciiTheme="minorHAnsi" w:hAnsiTheme="minorHAnsi" w:cstheme="minorBidi"/>
                <w:szCs w:val="16"/>
                <w:lang w:eastAsia="de-DE"/>
              </w:rPr>
            </w:pPr>
            <w:r w:rsidRPr="00751661">
              <w:rPr>
                <w:rFonts w:cs="Arial"/>
                <w:lang w:eastAsia="de-DE"/>
              </w:rPr>
              <w:t xml:space="preserve">The In-Vehicle Infotainment System restarts the Bluetooth chip. The </w:t>
            </w:r>
            <w:r w:rsidRPr="00751661">
              <w:rPr>
                <w:rFonts w:eastAsia="Calibri" w:cs="Arial"/>
                <w:lang w:eastAsia="ja-JP"/>
              </w:rPr>
              <w:t xml:space="preserve">sequence described in section </w:t>
            </w:r>
            <w:r>
              <w:rPr>
                <w:lang w:eastAsia="de-DE"/>
              </w:rPr>
              <w:t>BTP-FUR-REQ-033782</w:t>
            </w:r>
            <w:r w:rsidRPr="00751661">
              <w:rPr>
                <w:lang w:eastAsia="de-DE"/>
              </w:rPr>
              <w:t xml:space="preserve">-Connection Order and Requirements </w:t>
            </w:r>
            <w:r w:rsidRPr="00751661">
              <w:rPr>
                <w:rFonts w:eastAsia="Calibri" w:cs="Arial"/>
                <w:lang w:eastAsia="de-DE"/>
              </w:rPr>
              <w:t xml:space="preserve">shall be followed. The current media source shall not change. If the </w:t>
            </w:r>
            <w:r>
              <w:rPr>
                <w:rFonts w:eastAsia="Calibri" w:cs="Arial"/>
                <w:lang w:eastAsia="de-DE"/>
              </w:rPr>
              <w:t>re-</w:t>
            </w:r>
            <w:r w:rsidRPr="00751661">
              <w:rPr>
                <w:rFonts w:eastAsia="Calibri" w:cs="Arial"/>
                <w:lang w:eastAsia="de-DE"/>
              </w:rPr>
              <w:t xml:space="preserve">connected phone has an active call, please see </w:t>
            </w:r>
            <w:r>
              <w:rPr>
                <w:rFonts w:eastAsia="Calibri" w:cs="Arial"/>
                <w:lang w:eastAsia="de-DE"/>
              </w:rPr>
              <w:t xml:space="preserve">BTP-FUR-REQ-033798 and </w:t>
            </w:r>
            <w:r>
              <w:rPr>
                <w:szCs w:val="16"/>
                <w:lang w:eastAsia="de-DE"/>
              </w:rPr>
              <w:t xml:space="preserve">BTP-UC-REQ-033804. </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751661" w:rsidRDefault="00014DB9">
            <w:pPr>
              <w:rPr>
                <w:sz w:val="24"/>
                <w:lang w:eastAsia="de-DE"/>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after="200" w:line="276" w:lineRule="auto"/>
              <w:rPr>
                <w:rFonts w:asciiTheme="minorHAnsi" w:hAnsiTheme="minorHAnsi" w:cs="Arial"/>
                <w:lang w:val="de-DE" w:eastAsia="de-DE"/>
              </w:rPr>
            </w:pPr>
            <w:r>
              <w:rPr>
                <w:rFonts w:cs="Arial"/>
                <w:lang w:val="de-DE" w:eastAsia="de-DE"/>
              </w:rPr>
              <w:t>G-HMI</w:t>
            </w:r>
            <w:r>
              <w:rPr>
                <w:rFonts w:cs="Arial"/>
                <w:lang w:val="de-DE" w:eastAsia="de-DE"/>
              </w:rPr>
              <w:br/>
              <w:t>Vehicle System Interface</w:t>
            </w:r>
          </w:p>
        </w:tc>
      </w:tr>
    </w:tbl>
    <w:p w:rsidR="00014DB9" w:rsidRDefault="00014DB9" w:rsidP="00014DB9"/>
    <w:p w:rsidR="00014DB9" w:rsidRDefault="00014DB9" w:rsidP="00014DB9"/>
    <w:p w:rsidR="00014DB9" w:rsidRDefault="00014DB9" w:rsidP="00014DB9">
      <w:pPr>
        <w:pStyle w:val="Heading3"/>
      </w:pPr>
      <w:bookmarkStart w:id="52" w:name="_Toc1048719"/>
      <w:r>
        <w:t>Requirements</w:t>
      </w:r>
      <w:bookmarkEnd w:id="52"/>
    </w:p>
    <w:p w:rsidR="00014DB9" w:rsidRPr="00014DB9" w:rsidRDefault="00014DB9" w:rsidP="00014DB9">
      <w:pPr>
        <w:pStyle w:val="Heading4"/>
        <w:rPr>
          <w:b w:val="0"/>
          <w:u w:val="single"/>
        </w:rPr>
      </w:pPr>
      <w:r w:rsidRPr="00014DB9">
        <w:rPr>
          <w:b w:val="0"/>
          <w:u w:val="single"/>
        </w:rPr>
        <w:t>BTP-FUR-REQ-033807/B-Number of Connections and Connection Confirmation (TcSE ROIN-295039-2)</w:t>
      </w:r>
    </w:p>
    <w:p w:rsidR="00014DB9" w:rsidRPr="00140D5E" w:rsidRDefault="00014DB9" w:rsidP="00014DB9">
      <w:pPr>
        <w:rPr>
          <w:rFonts w:cs="Arial"/>
        </w:rPr>
      </w:pPr>
      <w:r>
        <w:rPr>
          <w:rFonts w:cs="Arial"/>
        </w:rPr>
        <w:t xml:space="preserve">The HFP Port of In-Vehicle Infotainment System will support being connected to one device at a time. </w:t>
      </w:r>
      <w:r w:rsidRPr="00140D5E">
        <w:rPr>
          <w:rFonts w:cs="Arial"/>
        </w:rPr>
        <w:t>The In-Vehicle Infotainment System shall query the AG for the correct RFCOMM port via SDP at every connection attempt, to ensure the correct port is used.</w:t>
      </w:r>
    </w:p>
    <w:p w:rsidR="00014DB9" w:rsidRDefault="00014DB9">
      <w:pPr>
        <w:rPr>
          <w:rFonts w:cs="Arial"/>
        </w:rPr>
      </w:pP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BTP-FUR-REQ-033808/C-Connection (TcSE ROIN-295040-1)</w:t>
      </w:r>
    </w:p>
    <w:p w:rsidR="00014DB9" w:rsidRDefault="00014DB9" w:rsidP="00014DB9">
      <w:pPr>
        <w:rPr>
          <w:rFonts w:cs="Arial"/>
        </w:rPr>
      </w:pPr>
      <w:r w:rsidRPr="0063013F">
        <w:rPr>
          <w:rFonts w:cs="Arial"/>
        </w:rPr>
        <w:t>If the user initiates an interaction on In-Vehicle Infotainment System to connect to a new Bluetooth device to a profile port that is already connected to a device, the previously connected device will be disconnected for this profile port, and the new device will be connected.</w:t>
      </w:r>
    </w:p>
    <w:p w:rsidR="00014DB9" w:rsidRPr="0063013F" w:rsidRDefault="00014DB9" w:rsidP="00014DB9">
      <w:pPr>
        <w:rPr>
          <w:rFonts w:cs="Arial"/>
        </w:rPr>
      </w:pPr>
      <w:r w:rsidRPr="0063013F">
        <w:rPr>
          <w:rFonts w:cs="Arial"/>
        </w:rPr>
        <w:t>If a device is not connected to the In-Vehicle Infotainment System shall connect to the selected device.</w:t>
      </w:r>
    </w:p>
    <w:p w:rsidR="00014DB9" w:rsidRDefault="00014DB9" w:rsidP="00014DB9">
      <w:pPr>
        <w:rPr>
          <w:rFonts w:cs="Arial"/>
        </w:rPr>
      </w:pPr>
    </w:p>
    <w:p w:rsidR="00014DB9" w:rsidRPr="0063013F" w:rsidRDefault="00014DB9" w:rsidP="00014DB9">
      <w:pPr>
        <w:rPr>
          <w:rFonts w:cs="Arial"/>
        </w:rPr>
      </w:pPr>
      <w:r w:rsidRPr="0063013F">
        <w:rPr>
          <w:rFonts w:cs="Arial"/>
        </w:rPr>
        <w:t>If the device should be connected for phone features, then additionally the connection for the media player feature shall be established. If the user intends to connect the device for media player functionality only, the previous connected device should stay connected for phone functionality.</w:t>
      </w:r>
    </w:p>
    <w:p w:rsidR="00014DB9" w:rsidRDefault="00014DB9">
      <w:pPr>
        <w:rPr>
          <w:rFonts w:cs="Arial"/>
        </w:rPr>
      </w:pPr>
    </w:p>
    <w:p w:rsidR="00014DB9" w:rsidRDefault="00014DB9">
      <w:pPr>
        <w:rPr>
          <w:rFonts w:cs="Arial"/>
        </w:rPr>
      </w:pPr>
      <w:r w:rsidRPr="002324DD">
        <w:rPr>
          <w:rFonts w:cs="Arial"/>
        </w:rPr>
        <w:t>If a newly selected device is only supporting Phone or Media functionality,</w:t>
      </w:r>
      <w:r>
        <w:rPr>
          <w:rFonts w:cs="Arial"/>
        </w:rPr>
        <w:t xml:space="preserve"> then only the profiles for the</w:t>
      </w:r>
      <w:r w:rsidRPr="002324DD">
        <w:rPr>
          <w:rFonts w:cs="Arial"/>
        </w:rPr>
        <w:t xml:space="preserve"> </w:t>
      </w:r>
      <w:r>
        <w:rPr>
          <w:rFonts w:cs="Arial"/>
        </w:rPr>
        <w:t xml:space="preserve">supported </w:t>
      </w:r>
      <w:r w:rsidRPr="002324DD">
        <w:rPr>
          <w:rFonts w:cs="Arial"/>
        </w:rPr>
        <w:t>function shall be connected, and the other function shall remain on the other device which was already connected before.</w:t>
      </w:r>
    </w:p>
    <w:p w:rsidR="00014DB9" w:rsidRDefault="00014DB9">
      <w:pPr>
        <w:rPr>
          <w:rFonts w:cs="Arial"/>
        </w:rPr>
      </w:pPr>
    </w:p>
    <w:p w:rsidR="00014DB9" w:rsidRDefault="00014DB9">
      <w:pPr>
        <w:rPr>
          <w:rFonts w:cs="Arial"/>
        </w:rPr>
      </w:pPr>
      <w:r>
        <w:rPr>
          <w:rFonts w:cs="Arial"/>
        </w:rPr>
        <w:t>For more information see BTP-FUR-REQ-033782-Connection Order and Requirements.</w:t>
      </w:r>
    </w:p>
    <w:p w:rsidR="00014DB9" w:rsidRPr="00014DB9" w:rsidRDefault="00014DB9" w:rsidP="00014DB9">
      <w:pPr>
        <w:pStyle w:val="Heading4"/>
        <w:rPr>
          <w:b w:val="0"/>
          <w:u w:val="single"/>
        </w:rPr>
      </w:pPr>
      <w:r w:rsidRPr="00014DB9">
        <w:rPr>
          <w:b w:val="0"/>
          <w:u w:val="single"/>
        </w:rPr>
        <w:t>BTP-FUR-REQ-033809/E-Automatic Connection (TcSE ROIN-295041-2)</w:t>
      </w:r>
    </w:p>
    <w:p w:rsidR="00014DB9" w:rsidRDefault="00014DB9">
      <w:pPr>
        <w:rPr>
          <w:rFonts w:cs="Arial"/>
        </w:rPr>
      </w:pPr>
      <w:r>
        <w:rPr>
          <w:rFonts w:cs="Arial"/>
        </w:rPr>
        <w:t xml:space="preserve">An automatic connection shall be triggered within 2 seconds of In-Vehicle Infotainment System entering a power state in which Infotainment is set to on as defined in the latest released version of </w:t>
      </w:r>
      <w:r w:rsidRPr="005F3427">
        <w:rPr>
          <w:rFonts w:cs="Arial"/>
        </w:rPr>
        <w:t>Power Management APIM SPSS</w:t>
      </w:r>
      <w:r>
        <w:rPr>
          <w:rFonts w:cs="Arial"/>
        </w:rPr>
        <w:t>.</w:t>
      </w:r>
    </w:p>
    <w:p w:rsidR="00014DB9" w:rsidRDefault="00014DB9">
      <w:pPr>
        <w:rPr>
          <w:rFonts w:cs="Arial"/>
        </w:rPr>
      </w:pPr>
    </w:p>
    <w:p w:rsidR="00014DB9" w:rsidRDefault="00014DB9" w:rsidP="00014DB9">
      <w:pPr>
        <w:rPr>
          <w:rFonts w:cs="Arial"/>
        </w:rPr>
      </w:pPr>
      <w:r>
        <w:rPr>
          <w:rFonts w:cs="Arial"/>
        </w:rPr>
        <w:t xml:space="preserve">When a favorite device is set in the system, on all subsequent automatic connections the In-Vehicle Infotainment System shall attempt to connect to the favorite device for HFP and A2DP, and all other supported profiles.  If the primary device is set, or  is not  available, then In-Vehicle Infotainment System shall attempt to connect to the most recent connected device (excluding the primary device). </w:t>
      </w:r>
    </w:p>
    <w:p w:rsidR="00014DB9" w:rsidRDefault="00014DB9" w:rsidP="00014DB9">
      <w:pPr>
        <w:rPr>
          <w:rFonts w:cs="Arial"/>
        </w:rPr>
      </w:pPr>
      <w:r>
        <w:rPr>
          <w:rFonts w:cs="Arial"/>
        </w:rPr>
        <w:t xml:space="preserve">In-Vehicle Infotainment System shall attempt to connect to a device for a total of 10 seconds each before moving to the next device. The automatic connection sequence shall take no more than 120 seconds for all previously paired devices. </w:t>
      </w:r>
    </w:p>
    <w:p w:rsidR="00014DB9" w:rsidRDefault="00014DB9"/>
    <w:p w:rsidR="00014DB9" w:rsidRDefault="00014DB9" w:rsidP="00014DB9">
      <w:pPr>
        <w:rPr>
          <w:rFonts w:cs="Arial"/>
          <w:u w:val="single"/>
        </w:rPr>
      </w:pPr>
      <w:r>
        <w:rPr>
          <w:rFonts w:cs="Arial"/>
        </w:rPr>
        <w:lastRenderedPageBreak/>
        <w:t>In the event that the In-Vehicle Infotainment S</w:t>
      </w:r>
      <w:r w:rsidRPr="00455403">
        <w:rPr>
          <w:rFonts w:cs="Arial"/>
        </w:rPr>
        <w:t>ystem does not receive any Bluetooth communication from any previously paired devices upo</w:t>
      </w:r>
      <w:r>
        <w:rPr>
          <w:rFonts w:cs="Arial"/>
        </w:rPr>
        <w:t>n an automatic connection, the In-Vehicle Infotainment S</w:t>
      </w:r>
      <w:r w:rsidRPr="00455403">
        <w:rPr>
          <w:rFonts w:cs="Arial"/>
        </w:rPr>
        <w:t xml:space="preserve">ystem shall </w:t>
      </w:r>
      <w:r>
        <w:rPr>
          <w:rFonts w:cs="Arial"/>
        </w:rPr>
        <w:t>initiate another</w:t>
      </w:r>
      <w:r w:rsidRPr="00455403">
        <w:rPr>
          <w:rFonts w:cs="Arial"/>
        </w:rPr>
        <w:t xml:space="preserve"> automatic connection</w:t>
      </w:r>
      <w:r>
        <w:rPr>
          <w:rFonts w:cs="Arial"/>
        </w:rPr>
        <w:t xml:space="preserve"> attempt to each device of the device list.</w:t>
      </w:r>
    </w:p>
    <w:p w:rsidR="00014DB9" w:rsidRDefault="00014DB9">
      <w:pPr>
        <w:rPr>
          <w:rFonts w:cs="Arial"/>
        </w:rPr>
      </w:pPr>
    </w:p>
    <w:p w:rsidR="00014DB9" w:rsidRPr="0030463A" w:rsidRDefault="00014DB9" w:rsidP="00014DB9">
      <w:pPr>
        <w:rPr>
          <w:rFonts w:cs="Arial"/>
        </w:rPr>
      </w:pPr>
      <w:r w:rsidRPr="0030463A">
        <w:rPr>
          <w:rFonts w:cs="Arial"/>
        </w:rPr>
        <w:t xml:space="preserve">The system should be configured in that way that incoming connection requests are allowed while paging, but the outgoing connection request shall have the priority in case </w:t>
      </w:r>
      <w:r>
        <w:rPr>
          <w:rFonts w:cs="Arial"/>
        </w:rPr>
        <w:t xml:space="preserve">of </w:t>
      </w:r>
      <w:r w:rsidRPr="0030463A">
        <w:rPr>
          <w:rFonts w:cs="Arial"/>
        </w:rPr>
        <w:t>both devices are available.</w:t>
      </w:r>
    </w:p>
    <w:p w:rsidR="00014DB9" w:rsidRDefault="00014DB9" w:rsidP="00014DB9">
      <w:pPr>
        <w:rPr>
          <w:rFonts w:cs="Arial"/>
        </w:rPr>
      </w:pPr>
      <w:r w:rsidRPr="0030463A">
        <w:rPr>
          <w:rFonts w:cs="Arial"/>
        </w:rPr>
        <w:t>If this is not supported by the system a pause of 90s should be added whenever the last device of the device list was tried to connect, before moving to the beg</w:t>
      </w:r>
      <w:r>
        <w:rPr>
          <w:rFonts w:cs="Arial"/>
        </w:rPr>
        <w:t xml:space="preserve">inning of the device list again, </w:t>
      </w:r>
      <w:r w:rsidRPr="003774B0">
        <w:rPr>
          <w:rFonts w:cs="Arial"/>
        </w:rPr>
        <w:t>to allow some time for incoming connections</w:t>
      </w:r>
      <w:r>
        <w:rPr>
          <w:rFonts w:cs="Arial"/>
        </w:rPr>
        <w:t>.</w:t>
      </w:r>
    </w:p>
    <w:p w:rsidR="00014DB9" w:rsidRDefault="00014DB9">
      <w:pPr>
        <w:rPr>
          <w:rFonts w:cs="Arial"/>
          <w:u w:val="single"/>
        </w:rPr>
      </w:pPr>
      <w:r w:rsidRPr="00455403">
        <w:rPr>
          <w:rFonts w:cs="Arial"/>
        </w:rPr>
        <w:t xml:space="preserve"> </w:t>
      </w:r>
    </w:p>
    <w:p w:rsidR="00014DB9" w:rsidRPr="00117E08" w:rsidRDefault="00014DB9">
      <w:pPr>
        <w:rPr>
          <w:rFonts w:cs="Arial"/>
        </w:rPr>
      </w:pPr>
      <w:r w:rsidRPr="00117E08">
        <w:rPr>
          <w:rFonts w:cs="Arial"/>
        </w:rPr>
        <w:t>*Note: The In-Vehicle Infotainment System shall not try to reconnect to a device while the user is attempting to pair a new device as described within the HMI specification</w:t>
      </w:r>
      <w:r>
        <w:rPr>
          <w:rFonts w:cs="Arial"/>
        </w:rPr>
        <w:t>.</w:t>
      </w:r>
    </w:p>
    <w:p w:rsidR="00014DB9" w:rsidRDefault="00014DB9">
      <w:pPr>
        <w:numPr>
          <w:ins w:id="53" w:author="rpaquet2" w:date="2013-10-21T17:25:00Z"/>
        </w:numPr>
      </w:pPr>
    </w:p>
    <w:p w:rsidR="00014DB9" w:rsidRPr="00014DB9" w:rsidRDefault="00014DB9" w:rsidP="00014DB9">
      <w:pPr>
        <w:pStyle w:val="Heading4"/>
        <w:rPr>
          <w:b w:val="0"/>
          <w:u w:val="single"/>
        </w:rPr>
      </w:pPr>
      <w:r w:rsidRPr="00014DB9">
        <w:rPr>
          <w:b w:val="0"/>
          <w:u w:val="single"/>
        </w:rPr>
        <w:t>BTP-FUR-REQ-033810/B-Connection Error States (TcSE ROIN-304240-1)</w:t>
      </w:r>
    </w:p>
    <w:p w:rsidR="00014DB9" w:rsidRDefault="00014DB9">
      <w:pPr>
        <w:rPr>
          <w:rFonts w:cs="Arial"/>
        </w:rPr>
      </w:pPr>
      <w:r>
        <w:rPr>
          <w:rFonts w:cs="Arial"/>
        </w:rPr>
        <w:t xml:space="preserve">The In-Vehicle Infotainment System shall have the ability to detect the following error states when attempting to connect to a previously paired device: </w:t>
      </w:r>
    </w:p>
    <w:p w:rsidR="00014DB9" w:rsidRDefault="00014DB9">
      <w:pPr>
        <w:rPr>
          <w:rFonts w:cs="Arial"/>
        </w:rPr>
      </w:pPr>
    </w:p>
    <w:tbl>
      <w:tblPr>
        <w:tblW w:w="0" w:type="auto"/>
        <w:jc w:val="center"/>
        <w:tblCellMar>
          <w:left w:w="0" w:type="dxa"/>
          <w:right w:w="0" w:type="dxa"/>
        </w:tblCellMar>
        <w:tblLook w:val="04A0" w:firstRow="1" w:lastRow="0" w:firstColumn="1" w:lastColumn="0" w:noHBand="0" w:noVBand="1"/>
      </w:tblPr>
      <w:tblGrid>
        <w:gridCol w:w="851"/>
        <w:gridCol w:w="7897"/>
      </w:tblGrid>
      <w:tr w:rsidR="00014DB9" w:rsidTr="00014DB9">
        <w:trPr>
          <w:jc w:val="center"/>
        </w:trPr>
        <w:tc>
          <w:tcPr>
            <w:tcW w:w="8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14DB9" w:rsidRPr="00A238A7" w:rsidRDefault="00014DB9">
            <w:r w:rsidRPr="00A238A7">
              <w:rPr>
                <w:rFonts w:cs="Arial"/>
              </w:rPr>
              <w:t>ECS-1</w:t>
            </w:r>
          </w:p>
        </w:tc>
        <w:tc>
          <w:tcPr>
            <w:tcW w:w="789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4DB9" w:rsidRPr="00A238A7" w:rsidRDefault="00014DB9">
            <w:r w:rsidRPr="00A238A7">
              <w:rPr>
                <w:rFonts w:cs="Arial"/>
              </w:rPr>
              <w:t>Authentication has failed.</w:t>
            </w:r>
          </w:p>
        </w:tc>
      </w:tr>
      <w:tr w:rsidR="00014DB9" w:rsidTr="00014DB9">
        <w:trPr>
          <w:jc w:val="center"/>
        </w:trPr>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Pr="00A238A7" w:rsidRDefault="00014DB9">
            <w:r w:rsidRPr="00A238A7">
              <w:rPr>
                <w:rFonts w:cs="Arial"/>
              </w:rPr>
              <w:t>ECS-2</w:t>
            </w:r>
          </w:p>
        </w:tc>
        <w:tc>
          <w:tcPr>
            <w:tcW w:w="7897"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A238A7" w:rsidRDefault="00014DB9">
            <w:r w:rsidRPr="00A238A7">
              <w:rPr>
                <w:rFonts w:cs="Arial"/>
              </w:rPr>
              <w:t>The device is</w:t>
            </w:r>
            <w:r>
              <w:rPr>
                <w:rFonts w:cs="Arial"/>
              </w:rPr>
              <w:t xml:space="preserve"> present, but has rejected the In-Vehicle I</w:t>
            </w:r>
            <w:r w:rsidRPr="00A238A7">
              <w:rPr>
                <w:rFonts w:cs="Arial"/>
              </w:rPr>
              <w:t>nfotainment’s request to connect to a specific profile.</w:t>
            </w:r>
          </w:p>
        </w:tc>
      </w:tr>
    </w:tbl>
    <w:p w:rsidR="00014DB9" w:rsidRDefault="00014DB9"/>
    <w:p w:rsidR="00014DB9" w:rsidRDefault="00014DB9">
      <w:pPr>
        <w:rPr>
          <w:rFonts w:cs="Arial"/>
        </w:rPr>
      </w:pPr>
      <w:r w:rsidRPr="00A238A7">
        <w:rPr>
          <w:rFonts w:cs="Arial"/>
        </w:rPr>
        <w:t xml:space="preserve">See </w:t>
      </w:r>
      <w:r>
        <w:rPr>
          <w:rFonts w:cs="Arial"/>
        </w:rPr>
        <w:t>also:</w:t>
      </w:r>
    </w:p>
    <w:p w:rsidR="00014DB9" w:rsidRDefault="00014DB9" w:rsidP="001257C9">
      <w:pPr>
        <w:numPr>
          <w:ilvl w:val="0"/>
          <w:numId w:val="19"/>
        </w:numPr>
        <w:rPr>
          <w:rFonts w:cs="Arial"/>
        </w:rPr>
      </w:pPr>
      <w:r w:rsidRPr="00897978">
        <w:rPr>
          <w:rFonts w:cs="Arial"/>
        </w:rPr>
        <w:t>BTP-FUR-REQ-033811-Authentication Failed</w:t>
      </w:r>
    </w:p>
    <w:p w:rsidR="00014DB9" w:rsidRPr="00897978" w:rsidRDefault="00014DB9" w:rsidP="001257C9">
      <w:pPr>
        <w:numPr>
          <w:ilvl w:val="0"/>
          <w:numId w:val="19"/>
        </w:numPr>
        <w:rPr>
          <w:rFonts w:cs="Arial"/>
        </w:rPr>
      </w:pPr>
      <w:r>
        <w:rPr>
          <w:rFonts w:cs="Arial"/>
        </w:rPr>
        <w:t>BTP-FUR-REQ-033812</w:t>
      </w:r>
      <w:r w:rsidRPr="00897978">
        <w:rPr>
          <w:rFonts w:cs="Arial"/>
        </w:rPr>
        <w:t>-Device is Preset, but has rejected or failed to allow a connection to HFP/A2DP</w:t>
      </w:r>
    </w:p>
    <w:p w:rsidR="00014DB9" w:rsidRPr="00014DB9" w:rsidRDefault="00014DB9" w:rsidP="00014DB9">
      <w:pPr>
        <w:pStyle w:val="Heading4"/>
        <w:rPr>
          <w:b w:val="0"/>
          <w:u w:val="single"/>
        </w:rPr>
      </w:pPr>
      <w:r w:rsidRPr="00014DB9">
        <w:rPr>
          <w:b w:val="0"/>
          <w:u w:val="single"/>
        </w:rPr>
        <w:t>BTP-FUR-REQ-033811/B-Authentication Failed (TcSE ROIN-304241-1)</w:t>
      </w:r>
    </w:p>
    <w:p w:rsidR="00014DB9" w:rsidRDefault="00014DB9">
      <w:pPr>
        <w:rPr>
          <w:rFonts w:cs="Arial"/>
        </w:rPr>
      </w:pPr>
      <w:r>
        <w:rPr>
          <w:rFonts w:cs="Arial"/>
        </w:rPr>
        <w:t xml:space="preserve">The In-Vehicle Infotainment System shall determine that authentication has failed when the device that it is attempting to connect to responds with Not Accepted with a reason code PIN or Key Missing to its au_rand request. </w:t>
      </w:r>
    </w:p>
    <w:p w:rsidR="00014DB9" w:rsidRDefault="00014DB9">
      <w:pPr>
        <w:rPr>
          <w:rFonts w:cs="Arial"/>
        </w:rPr>
      </w:pPr>
    </w:p>
    <w:p w:rsidR="00014DB9" w:rsidRDefault="00014DB9">
      <w:pPr>
        <w:rPr>
          <w:rFonts w:cs="Arial"/>
        </w:rPr>
      </w:pPr>
      <w:r w:rsidRPr="00B612DC">
        <w:rPr>
          <w:rFonts w:cs="Arial"/>
        </w:rPr>
        <w:t>The HMI may display a special error case in this situation (ECS-1)</w:t>
      </w:r>
      <w:r>
        <w:rPr>
          <w:rFonts w:cs="Arial"/>
        </w:rPr>
        <w:t>*</w:t>
      </w:r>
      <w:r w:rsidRPr="00B612DC">
        <w:rPr>
          <w:rFonts w:cs="Arial"/>
        </w:rPr>
        <w:t>, letting the user know that he/she might need to repair the phone with the IVIS.</w:t>
      </w:r>
    </w:p>
    <w:p w:rsidR="00014DB9" w:rsidRDefault="00014DB9">
      <w:r>
        <w:t xml:space="preserve"> </w:t>
      </w:r>
    </w:p>
    <w:p w:rsidR="00014DB9" w:rsidRPr="00B612DC" w:rsidRDefault="00014DB9">
      <w:pPr>
        <w:rPr>
          <w:rFonts w:cs="Arial"/>
        </w:rPr>
      </w:pPr>
      <w:r w:rsidRPr="00B612DC">
        <w:rPr>
          <w:rFonts w:cs="Arial"/>
        </w:rPr>
        <w:t>*See BTP-FUR-REQ-033810-Connection Error States</w:t>
      </w:r>
    </w:p>
    <w:p w:rsidR="00014DB9" w:rsidRPr="00014DB9" w:rsidRDefault="00014DB9" w:rsidP="00014DB9">
      <w:pPr>
        <w:pStyle w:val="Heading4"/>
        <w:rPr>
          <w:b w:val="0"/>
          <w:u w:val="single"/>
        </w:rPr>
      </w:pPr>
      <w:r w:rsidRPr="00014DB9">
        <w:rPr>
          <w:b w:val="0"/>
          <w:u w:val="single"/>
        </w:rPr>
        <w:t>BTP-FUR-REQ-033812/C-Device is Preset, but has rejected or failed to allow a connection to HFP/A2DP (TcSE ROIN-304242-1)</w:t>
      </w:r>
    </w:p>
    <w:p w:rsidR="00014DB9" w:rsidRPr="00176D16" w:rsidRDefault="00014DB9">
      <w:pPr>
        <w:rPr>
          <w:rFonts w:cs="Arial"/>
        </w:rPr>
      </w:pPr>
      <w:r>
        <w:rPr>
          <w:rFonts w:cs="Arial"/>
        </w:rPr>
        <w:t>The</w:t>
      </w:r>
      <w:r w:rsidRPr="00176D16">
        <w:rPr>
          <w:rFonts w:cs="Arial"/>
        </w:rPr>
        <w:t xml:space="preserve"> </w:t>
      </w:r>
      <w:r>
        <w:rPr>
          <w:rFonts w:cs="Arial"/>
        </w:rPr>
        <w:t>In-Vehicle I</w:t>
      </w:r>
      <w:r w:rsidRPr="00176D16">
        <w:rPr>
          <w:rFonts w:cs="Arial"/>
        </w:rPr>
        <w:t xml:space="preserve">nfotainment </w:t>
      </w:r>
      <w:r>
        <w:rPr>
          <w:rFonts w:cs="Arial"/>
        </w:rPr>
        <w:t>S</w:t>
      </w:r>
      <w:r w:rsidRPr="00176D16">
        <w:rPr>
          <w:rFonts w:cs="Arial"/>
        </w:rPr>
        <w:t xml:space="preserve">ystem shall determine that a profile connection has failed or been rejected in the following scenarios: </w:t>
      </w:r>
    </w:p>
    <w:p w:rsidR="00014DB9" w:rsidRPr="00176D16" w:rsidRDefault="00014DB9">
      <w:pPr>
        <w:rPr>
          <w:rFonts w:cs="Arial"/>
        </w:rPr>
      </w:pPr>
    </w:p>
    <w:p w:rsidR="00014DB9" w:rsidRPr="00176D16" w:rsidRDefault="00014DB9">
      <w:pPr>
        <w:ind w:left="360"/>
        <w:rPr>
          <w:rFonts w:cs="Arial"/>
          <w:b/>
        </w:rPr>
      </w:pPr>
      <w:r w:rsidRPr="00176D16">
        <w:rPr>
          <w:rFonts w:cs="Arial"/>
        </w:rPr>
        <w:t>1. Handsfree Profile:</w:t>
      </w:r>
    </w:p>
    <w:p w:rsidR="00014DB9" w:rsidRDefault="00014DB9">
      <w:pPr>
        <w:ind w:left="1080"/>
        <w:rPr>
          <w:rFonts w:cs="Arial"/>
        </w:rPr>
      </w:pPr>
      <w:r w:rsidRPr="00176D16">
        <w:rPr>
          <w:rFonts w:cs="Arial"/>
        </w:rPr>
        <w:t xml:space="preserve">The </w:t>
      </w:r>
      <w:r>
        <w:rPr>
          <w:rFonts w:cs="Arial"/>
        </w:rPr>
        <w:t>In-Vehicle I</w:t>
      </w:r>
      <w:r w:rsidRPr="00176D16">
        <w:rPr>
          <w:rFonts w:cs="Arial"/>
        </w:rPr>
        <w:t xml:space="preserve">nfotainment </w:t>
      </w:r>
      <w:r>
        <w:rPr>
          <w:rFonts w:cs="Arial"/>
        </w:rPr>
        <w:t>S</w:t>
      </w:r>
      <w:r w:rsidRPr="00176D16">
        <w:rPr>
          <w:rFonts w:cs="Arial"/>
        </w:rPr>
        <w:t>ystem is attempting to connect to an AG for Handsfree Profile and has received some Bluetooth communication from an AG, but does not receive a response from the AG to the commands included within BTP-FUR-REQ-047508-Advanced Error Correction This shall be determined by the process defined within BTP-FUR-REQ-047508-Advanced Error Correction</w:t>
      </w:r>
    </w:p>
    <w:p w:rsidR="00014DB9" w:rsidRPr="00176D16" w:rsidRDefault="00014DB9">
      <w:pPr>
        <w:ind w:left="1080"/>
        <w:rPr>
          <w:rFonts w:cs="Arial"/>
          <w:b/>
        </w:rPr>
      </w:pPr>
    </w:p>
    <w:p w:rsidR="00014DB9" w:rsidRPr="00176D16" w:rsidRDefault="00014DB9">
      <w:pPr>
        <w:ind w:left="360"/>
        <w:rPr>
          <w:rFonts w:cs="Arial"/>
          <w:b/>
        </w:rPr>
      </w:pPr>
      <w:r w:rsidRPr="00176D16">
        <w:rPr>
          <w:rFonts w:cs="Arial"/>
        </w:rPr>
        <w:t>2. Advanced Audio Streaming</w:t>
      </w:r>
    </w:p>
    <w:p w:rsidR="00014DB9" w:rsidRDefault="00014DB9">
      <w:pPr>
        <w:ind w:left="1080"/>
        <w:rPr>
          <w:rFonts w:cs="Arial"/>
        </w:rPr>
      </w:pPr>
      <w:r w:rsidRPr="00176D16">
        <w:rPr>
          <w:rFonts w:cs="Arial"/>
        </w:rPr>
        <w:t xml:space="preserve">The </w:t>
      </w:r>
      <w:r>
        <w:rPr>
          <w:rFonts w:cs="Arial"/>
        </w:rPr>
        <w:t>In-Vehicle I</w:t>
      </w:r>
      <w:r w:rsidRPr="00176D16">
        <w:rPr>
          <w:rFonts w:cs="Arial"/>
        </w:rPr>
        <w:t xml:space="preserve">nfotainment </w:t>
      </w:r>
      <w:r>
        <w:rPr>
          <w:rFonts w:cs="Arial"/>
        </w:rPr>
        <w:t>S</w:t>
      </w:r>
      <w:r w:rsidRPr="00176D16">
        <w:rPr>
          <w:rFonts w:cs="Arial"/>
        </w:rPr>
        <w:t xml:space="preserve">ystem has received some Bluetooth communication from the source, but receives a negative response from the Open (via AVDTP) request or does not receive a response to the Open Stream request within 10 seconds. </w:t>
      </w:r>
    </w:p>
    <w:p w:rsidR="00014DB9" w:rsidRDefault="00014DB9">
      <w:pPr>
        <w:ind w:left="1080"/>
        <w:rPr>
          <w:rFonts w:cs="Arial"/>
        </w:rPr>
      </w:pPr>
    </w:p>
    <w:p w:rsidR="00014DB9" w:rsidRPr="00634CF0" w:rsidRDefault="00014DB9" w:rsidP="00014DB9">
      <w:pPr>
        <w:rPr>
          <w:rFonts w:cs="Arial"/>
        </w:rPr>
      </w:pPr>
      <w:r w:rsidRPr="00634CF0">
        <w:rPr>
          <w:rFonts w:cs="Arial"/>
        </w:rPr>
        <w:t>The HMI may display a special error case in these 2 situations (ECS-2)*, letting the user know that the phone is present and available but refused the connection for one or both the profiles.</w:t>
      </w:r>
    </w:p>
    <w:p w:rsidR="00014DB9" w:rsidRPr="00176D16" w:rsidRDefault="00014DB9">
      <w:pPr>
        <w:ind w:left="1080"/>
        <w:rPr>
          <w:rFonts w:cs="Arial"/>
          <w:b/>
        </w:rPr>
      </w:pPr>
    </w:p>
    <w:p w:rsidR="00014DB9" w:rsidRDefault="00014DB9"/>
    <w:p w:rsidR="00014DB9" w:rsidRDefault="00014DB9" w:rsidP="00014DB9">
      <w:pPr>
        <w:rPr>
          <w:rFonts w:cs="Arial"/>
        </w:rPr>
      </w:pPr>
      <w:r>
        <w:rPr>
          <w:rFonts w:cs="Arial"/>
        </w:rPr>
        <w:t>*See BTP-FUR-REQ-033810-Connection Error States</w:t>
      </w:r>
    </w:p>
    <w:p w:rsidR="00014DB9" w:rsidRPr="00176D16" w:rsidRDefault="00014DB9" w:rsidP="00014DB9">
      <w:pPr>
        <w:tabs>
          <w:tab w:val="left" w:pos="6510"/>
        </w:tabs>
      </w:pPr>
      <w:r>
        <w:tab/>
      </w:r>
    </w:p>
    <w:p w:rsidR="00014DB9" w:rsidRPr="00014DB9" w:rsidRDefault="00014DB9" w:rsidP="00014DB9">
      <w:pPr>
        <w:pStyle w:val="Heading4"/>
        <w:rPr>
          <w:b w:val="0"/>
          <w:u w:val="single"/>
        </w:rPr>
      </w:pPr>
      <w:r w:rsidRPr="00014DB9">
        <w:rPr>
          <w:b w:val="0"/>
          <w:u w:val="single"/>
        </w:rPr>
        <w:lastRenderedPageBreak/>
        <w:t>BTP-FUR-REQ-113744/C-Connection method</w:t>
      </w:r>
    </w:p>
    <w:p w:rsidR="00014DB9" w:rsidRPr="00253F93" w:rsidRDefault="00014DB9" w:rsidP="00014DB9">
      <w:r w:rsidRPr="00253F93">
        <w:rPr>
          <w:rFonts w:cs="Arial"/>
        </w:rPr>
        <w:t xml:space="preserve">The In-Vehicle Infotainment System shall start the automatic connection only after system start up and </w:t>
      </w:r>
      <w:r w:rsidRPr="00253F93">
        <w:t>for the scenario where the customer was activating Bluetooth manually on IVIS</w:t>
      </w:r>
      <w:r w:rsidRPr="00253F93">
        <w:rPr>
          <w:rFonts w:cs="Arial"/>
        </w:rPr>
        <w:t xml:space="preserve"> as described in </w:t>
      </w:r>
      <w:r w:rsidRPr="00253F93">
        <w:rPr>
          <w:rFonts w:cs="Arial"/>
          <w:i/>
        </w:rPr>
        <w:t>BTP-FUR-REQ-</w:t>
      </w:r>
      <w:r>
        <w:rPr>
          <w:rFonts w:cs="Arial"/>
          <w:i/>
        </w:rPr>
        <w:t>033809-</w:t>
      </w:r>
      <w:r w:rsidRPr="00253F93">
        <w:rPr>
          <w:rFonts w:cs="Arial"/>
          <w:i/>
        </w:rPr>
        <w:t>Automatic Connection</w:t>
      </w:r>
      <w:r w:rsidRPr="00253F93">
        <w:rPr>
          <w:rFonts w:cs="Arial"/>
        </w:rPr>
        <w:t xml:space="preserve"> and </w:t>
      </w:r>
      <w:r w:rsidRPr="00253F93">
        <w:rPr>
          <w:i/>
        </w:rPr>
        <w:t>BTP-FUR-REQ-</w:t>
      </w:r>
      <w:r>
        <w:rPr>
          <w:i/>
        </w:rPr>
        <w:t>033782</w:t>
      </w:r>
      <w:r w:rsidRPr="00253F93">
        <w:rPr>
          <w:i/>
        </w:rPr>
        <w:t>-Connection Order and Requirements</w:t>
      </w:r>
      <w:r w:rsidRPr="00253F93">
        <w:t>.</w:t>
      </w:r>
    </w:p>
    <w:p w:rsidR="00014DB9" w:rsidRPr="00253F93" w:rsidRDefault="00014DB9" w:rsidP="00014DB9"/>
    <w:p w:rsidR="00014DB9" w:rsidRPr="00253F93" w:rsidRDefault="00014DB9" w:rsidP="00014DB9">
      <w:r w:rsidRPr="00253F93">
        <w:t xml:space="preserve">For the case of a link loss event only the previously connected device shall be reconnected as described in BTP-FUR-REQ-041712-Linkloss Door Open Signal and </w:t>
      </w:r>
      <w:r w:rsidRPr="00253F93">
        <w:rPr>
          <w:i/>
        </w:rPr>
        <w:t>BTP-FUR-REQ-041713</w:t>
      </w:r>
      <w:r>
        <w:rPr>
          <w:i/>
        </w:rPr>
        <w:t>-</w:t>
      </w:r>
      <w:r w:rsidRPr="00253F93">
        <w:rPr>
          <w:i/>
        </w:rPr>
        <w:t xml:space="preserve"> Linkloss No Door Open Signal</w:t>
      </w:r>
      <w:r w:rsidRPr="00253F93">
        <w:t>.</w:t>
      </w:r>
    </w:p>
    <w:p w:rsidR="00014DB9" w:rsidRPr="00253F93" w:rsidRDefault="00014DB9" w:rsidP="00014DB9"/>
    <w:p w:rsidR="00014DB9" w:rsidRPr="00253F93" w:rsidRDefault="00014DB9" w:rsidP="00014DB9">
      <w:r w:rsidRPr="00253F93">
        <w:t xml:space="preserve">In a case of a failed manual connection attempt to a device which is unavailable </w:t>
      </w:r>
      <w:r>
        <w:t xml:space="preserve">or unresponsive no other device(s) shall be reconnected automatically. Please see HMI specification for optional error message. </w:t>
      </w:r>
    </w:p>
    <w:p w:rsidR="00014DB9" w:rsidRPr="00253F93" w:rsidRDefault="00014DB9" w:rsidP="00014DB9"/>
    <w:p w:rsidR="00014DB9" w:rsidRPr="00253F93" w:rsidRDefault="00014DB9" w:rsidP="00014DB9">
      <w:r w:rsidRPr="00253F93">
        <w:rPr>
          <w:rFonts w:cs="Arial"/>
        </w:rPr>
        <w:t xml:space="preserve">If In-Vehicle Infotainment System was connected to a device upon entering Discovery or Discoverable mode, and pairing fails or is not completed, In-Vehicle Infotainment System shall </w:t>
      </w:r>
      <w:r>
        <w:rPr>
          <w:rFonts w:cs="Arial"/>
        </w:rPr>
        <w:t xml:space="preserve">NOT </w:t>
      </w:r>
      <w:r w:rsidRPr="00253F93">
        <w:rPr>
          <w:rFonts w:cs="Arial"/>
        </w:rPr>
        <w:t>reconnect to t</w:t>
      </w:r>
      <w:r>
        <w:rPr>
          <w:rFonts w:cs="Arial"/>
        </w:rPr>
        <w:t>he device that was disconnected</w:t>
      </w:r>
      <w:r w:rsidRPr="00253F93">
        <w:rPr>
          <w:rFonts w:cs="Arial"/>
        </w:rPr>
        <w:t xml:space="preserve"> (refer to </w:t>
      </w:r>
      <w:r w:rsidRPr="00253F93">
        <w:t>BTP-FUR-REQ-033779-Pairing Process).</w:t>
      </w:r>
    </w:p>
    <w:p w:rsidR="00014DB9" w:rsidRPr="00253F93" w:rsidRDefault="00014DB9" w:rsidP="00014DB9"/>
    <w:p w:rsidR="00014DB9" w:rsidRPr="00253F93" w:rsidRDefault="00014DB9" w:rsidP="00014DB9">
      <w:pPr>
        <w:rPr>
          <w:rFonts w:cs="Arial"/>
        </w:rPr>
      </w:pPr>
      <w:r w:rsidRPr="00253F93">
        <w:t>If the customer disconnects a device manually no other device of the paired devices shall be reconnected. (refer to BTP-UC-REQ-033875-Manual In-Vehicle Infotainment System Initiated Disconnect.</w:t>
      </w:r>
    </w:p>
    <w:p w:rsidR="00014DB9" w:rsidRDefault="00014DB9" w:rsidP="00014DB9"/>
    <w:p w:rsidR="00014DB9" w:rsidRPr="00014DB9" w:rsidRDefault="00014DB9" w:rsidP="00014DB9">
      <w:pPr>
        <w:pStyle w:val="Heading4"/>
        <w:rPr>
          <w:b w:val="0"/>
          <w:u w:val="single"/>
        </w:rPr>
      </w:pPr>
      <w:r w:rsidRPr="00014DB9">
        <w:rPr>
          <w:b w:val="0"/>
          <w:u w:val="single"/>
        </w:rPr>
        <w:t>BTP-FUR-REQ-192089/B-Master/slave roles in a Bluetooth connection and role switch strategies</w:t>
      </w:r>
    </w:p>
    <w:p w:rsidR="00014DB9" w:rsidRDefault="00014DB9" w:rsidP="00014DB9">
      <w:r>
        <w:t>When the IVIS initiate a Bluetooth connection, it shall allow the connected device to become master of the connection, to make sure we guarantee the maximum interoperability of Bluetooth and Wi-Fi functions, and a good handling of the situations were more than one Bluetooth device is connected to the mobile device.</w:t>
      </w:r>
    </w:p>
    <w:p w:rsidR="00014DB9" w:rsidRPr="002E2A8E" w:rsidRDefault="00014DB9" w:rsidP="00014DB9"/>
    <w:p w:rsidR="00014DB9" w:rsidRPr="00014DB9" w:rsidRDefault="00014DB9" w:rsidP="00014DB9">
      <w:pPr>
        <w:pStyle w:val="Heading4"/>
        <w:rPr>
          <w:b w:val="0"/>
          <w:u w:val="single"/>
        </w:rPr>
      </w:pPr>
      <w:r w:rsidRPr="00014DB9">
        <w:rPr>
          <w:b w:val="0"/>
          <w:u w:val="single"/>
        </w:rPr>
        <w:t>BTC-FUR-REQ-226888/B-Remote Audio Volume Control</w:t>
      </w:r>
    </w:p>
    <w:p w:rsidR="00014DB9" w:rsidRPr="009A1BE5" w:rsidRDefault="00014DB9" w:rsidP="00014DB9">
      <w:pPr>
        <w:autoSpaceDE w:val="0"/>
        <w:autoSpaceDN w:val="0"/>
        <w:adjustRightInd w:val="0"/>
        <w:rPr>
          <w:rFonts w:eastAsiaTheme="minorHAnsi" w:cs="Arial"/>
          <w:szCs w:val="22"/>
        </w:rPr>
      </w:pPr>
      <w:r>
        <w:rPr>
          <w:rFonts w:eastAsiaTheme="minorHAnsi" w:cs="Arial"/>
          <w:szCs w:val="22"/>
        </w:rPr>
        <w:t>The In-Vehicle Infotainment System shall support “</w:t>
      </w:r>
      <w:r w:rsidRPr="009A1BE5">
        <w:rPr>
          <w:rFonts w:eastAsiaTheme="minorHAnsi" w:cs="Arial"/>
          <w:szCs w:val="22"/>
        </w:rPr>
        <w:t>Remote Audio Volume Control</w:t>
      </w:r>
      <w:r>
        <w:rPr>
          <w:rFonts w:eastAsiaTheme="minorHAnsi" w:cs="Arial"/>
          <w:szCs w:val="22"/>
        </w:rPr>
        <w:t xml:space="preserve">” in that way, that it </w:t>
      </w:r>
      <w:r>
        <w:rPr>
          <w:rFonts w:cs="Arial"/>
          <w:szCs w:val="22"/>
        </w:rPr>
        <w:t>shall announce the feature via BRSF, but shall ignore all +VGM and +VGS requests which are sent out by the connected device.</w:t>
      </w:r>
    </w:p>
    <w:p w:rsidR="00014DB9" w:rsidRDefault="00014DB9" w:rsidP="00014DB9">
      <w:pPr>
        <w:autoSpaceDE w:val="0"/>
        <w:autoSpaceDN w:val="0"/>
        <w:adjustRightInd w:val="0"/>
        <w:rPr>
          <w:rFonts w:eastAsiaTheme="minorHAnsi" w:cs="Arial"/>
          <w:szCs w:val="22"/>
        </w:rPr>
      </w:pPr>
    </w:p>
    <w:p w:rsidR="00014DB9" w:rsidRPr="00AC3E0D" w:rsidRDefault="00014DB9" w:rsidP="00014DB9">
      <w:pPr>
        <w:autoSpaceDE w:val="0"/>
        <w:autoSpaceDN w:val="0"/>
        <w:adjustRightInd w:val="0"/>
        <w:rPr>
          <w:rFonts w:eastAsiaTheme="minorHAnsi" w:cs="Arial"/>
          <w:szCs w:val="22"/>
        </w:rPr>
      </w:pPr>
      <w:r w:rsidRPr="00AC3E0D">
        <w:rPr>
          <w:rFonts w:eastAsiaTheme="minorHAnsi" w:cs="Arial"/>
          <w:szCs w:val="22"/>
        </w:rPr>
        <w:t>This procedure allows the In-Vehicle Infotainment System to inform the HFP connected device of the current gain settings corresponding to the current speaker volume and microphone gain. For detailed information please see Bluetooth HFP Spec v1.6.</w:t>
      </w:r>
    </w:p>
    <w:p w:rsidR="00014DB9" w:rsidRPr="00AC3E0D" w:rsidRDefault="00014DB9" w:rsidP="00014DB9">
      <w:pPr>
        <w:autoSpaceDE w:val="0"/>
        <w:autoSpaceDN w:val="0"/>
        <w:adjustRightInd w:val="0"/>
        <w:rPr>
          <w:rFonts w:cs="Arial"/>
          <w:szCs w:val="22"/>
        </w:rPr>
      </w:pPr>
      <w:r w:rsidRPr="00AC3E0D">
        <w:rPr>
          <w:rFonts w:eastAsiaTheme="minorHAnsi" w:cs="Arial"/>
          <w:szCs w:val="22"/>
        </w:rPr>
        <w:t>This feature will be used to “force” the connected mobile device to set its</w:t>
      </w:r>
      <w:r>
        <w:rPr>
          <w:rFonts w:eastAsiaTheme="minorHAnsi" w:cs="Arial"/>
          <w:szCs w:val="22"/>
        </w:rPr>
        <w:t xml:space="preserve"> own volume level to maximum to ensure a most comfortable customer experience with regards to volume synchronization between the different sources e.g. SIRI EYES FREE and PHONE CALL.</w:t>
      </w:r>
    </w:p>
    <w:p w:rsidR="00014DB9" w:rsidRPr="00AC3E0D" w:rsidRDefault="00014DB9" w:rsidP="00014DB9">
      <w:pPr>
        <w:rPr>
          <w:rFonts w:cs="Arial"/>
          <w:szCs w:val="22"/>
        </w:rPr>
      </w:pPr>
    </w:p>
    <w:p w:rsidR="00014DB9" w:rsidRPr="00AC3E0D" w:rsidRDefault="00014DB9" w:rsidP="00014DB9">
      <w:pPr>
        <w:rPr>
          <w:rFonts w:cs="Arial"/>
          <w:szCs w:val="22"/>
        </w:rPr>
      </w:pPr>
    </w:p>
    <w:p w:rsidR="00014DB9" w:rsidRDefault="00014DB9" w:rsidP="00014DB9">
      <w:pPr>
        <w:rPr>
          <w:rFonts w:cs="Arial"/>
          <w:szCs w:val="22"/>
        </w:rPr>
      </w:pPr>
      <w:r w:rsidRPr="00AC3E0D">
        <w:rPr>
          <w:rFonts w:cs="Arial"/>
          <w:szCs w:val="22"/>
        </w:rPr>
        <w:t xml:space="preserve">On every connection </w:t>
      </w:r>
      <w:r>
        <w:rPr>
          <w:rFonts w:cs="Arial"/>
          <w:szCs w:val="22"/>
        </w:rPr>
        <w:t>to the</w:t>
      </w:r>
      <w:r w:rsidRPr="00AC3E0D">
        <w:rPr>
          <w:rFonts w:cs="Arial"/>
          <w:szCs w:val="22"/>
        </w:rPr>
        <w:t xml:space="preserve"> HFP device the own volume level should be communicated vi</w:t>
      </w:r>
      <w:r>
        <w:rPr>
          <w:rFonts w:cs="Arial"/>
          <w:szCs w:val="22"/>
        </w:rPr>
        <w:t>a the commands AT+VGM and AT+VGS</w:t>
      </w:r>
      <w:r w:rsidRPr="00AC3E0D">
        <w:rPr>
          <w:rFonts w:cs="Arial"/>
          <w:szCs w:val="22"/>
        </w:rPr>
        <w:t>.</w:t>
      </w:r>
      <w:r>
        <w:rPr>
          <w:rFonts w:cs="Arial"/>
          <w:szCs w:val="22"/>
        </w:rPr>
        <w:t xml:space="preserve"> The initial value for both AT commands shall be “8” by default.</w:t>
      </w:r>
    </w:p>
    <w:p w:rsidR="00014DB9" w:rsidRDefault="00014DB9" w:rsidP="00014DB9">
      <w:pPr>
        <w:rPr>
          <w:rFonts w:cs="Arial"/>
          <w:szCs w:val="22"/>
        </w:rPr>
      </w:pPr>
    </w:p>
    <w:p w:rsidR="00014DB9" w:rsidRDefault="00014DB9" w:rsidP="00014DB9">
      <w:pPr>
        <w:rPr>
          <w:rFonts w:cs="Arial"/>
          <w:szCs w:val="22"/>
        </w:rPr>
      </w:pPr>
    </w:p>
    <w:p w:rsidR="00014DB9" w:rsidRDefault="00014DB9" w:rsidP="00014DB9">
      <w:pPr>
        <w:rPr>
          <w:rFonts w:cs="Arial"/>
          <w:szCs w:val="22"/>
        </w:rPr>
      </w:pPr>
    </w:p>
    <w:p w:rsidR="00014DB9" w:rsidRDefault="00014DB9" w:rsidP="00014DB9">
      <w:pPr>
        <w:rPr>
          <w:rFonts w:cs="Arial"/>
          <w:szCs w:val="22"/>
        </w:rPr>
      </w:pPr>
    </w:p>
    <w:p w:rsidR="00014DB9" w:rsidRPr="00AC3E0D" w:rsidRDefault="00014DB9" w:rsidP="00014DB9">
      <w:pPr>
        <w:rPr>
          <w:rFonts w:cs="Arial"/>
          <w:szCs w:val="22"/>
        </w:rPr>
      </w:pPr>
    </w:p>
    <w:p w:rsidR="00014DB9" w:rsidRPr="00AC3E0D" w:rsidRDefault="00014DB9" w:rsidP="00014DB9"/>
    <w:p w:rsidR="00014DB9" w:rsidRPr="00014DB9" w:rsidRDefault="00014DB9" w:rsidP="00014DB9">
      <w:pPr>
        <w:pStyle w:val="Heading4"/>
        <w:rPr>
          <w:b w:val="0"/>
          <w:u w:val="single"/>
        </w:rPr>
      </w:pPr>
      <w:r w:rsidRPr="00014DB9">
        <w:rPr>
          <w:b w:val="0"/>
          <w:u w:val="single"/>
        </w:rPr>
        <w:t>BTC-FUR-REQ-194148/B-Device Friendly Name</w:t>
      </w:r>
    </w:p>
    <w:p w:rsidR="00014DB9" w:rsidRDefault="00014DB9" w:rsidP="00014DB9">
      <w:r>
        <w:t>The In-Vehicle Infotainment System shall request the</w:t>
      </w:r>
      <w:r>
        <w:rPr>
          <w:rFonts w:cs="Arial"/>
          <w:sz w:val="24"/>
        </w:rPr>
        <w:t xml:space="preserve"> </w:t>
      </w:r>
      <w:r>
        <w:t>user-friendly name associated with the paired device. Upon each connection the name shall be requested again to ensure that it is up to date.</w:t>
      </w:r>
    </w:p>
    <w:p w:rsidR="00014DB9" w:rsidRDefault="00014DB9" w:rsidP="00014DB9">
      <w:r>
        <w:t>This name shall be shown to the customer according the HMI specification, e.g. in the device list or on the BTAudio base screen, with a maximum length of 19 characters.</w:t>
      </w:r>
    </w:p>
    <w:p w:rsidR="00014DB9" w:rsidRDefault="00014DB9" w:rsidP="00014DB9"/>
    <w:p w:rsidR="00014DB9" w:rsidRPr="00014DB9" w:rsidRDefault="00014DB9" w:rsidP="00014DB9">
      <w:pPr>
        <w:pStyle w:val="Heading4"/>
        <w:rPr>
          <w:b w:val="0"/>
          <w:u w:val="single"/>
        </w:rPr>
      </w:pPr>
      <w:r w:rsidRPr="00014DB9">
        <w:rPr>
          <w:b w:val="0"/>
          <w:u w:val="single"/>
        </w:rPr>
        <w:t>BTP-FUR-REQ-041731/A-Device Indentification (TcSE ROIN-304264-1)</w:t>
      </w:r>
    </w:p>
    <w:p w:rsidR="008D4023" w:rsidRDefault="00014DB9">
      <w:pPr>
        <w:rPr>
          <w:rFonts w:cs="Arial"/>
          <w:szCs w:val="20"/>
        </w:rPr>
      </w:pPr>
      <w:r>
        <w:t xml:space="preserve">The </w:t>
      </w:r>
      <w:r>
        <w:rPr>
          <w:rFonts w:cs="Arial"/>
          <w:szCs w:val="20"/>
        </w:rPr>
        <w:t xml:space="preserve">in-vehicle infotainment system shall identify a device as an Apple iOS device when the vendor identification of the connected device is reported as Apple. </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lastRenderedPageBreak/>
        <w:t>BTC-FUR-REQ-267621/A-Getting time information from the connected  mobile device</w:t>
      </w:r>
    </w:p>
    <w:p w:rsidR="00014DB9" w:rsidRDefault="00014DB9" w:rsidP="00014DB9">
      <w:r>
        <w:t>Every time the In-Vehicle Information System gets a successful Messages Listing from the connected phone, the MSETime parameter will be received.</w:t>
      </w:r>
    </w:p>
    <w:p w:rsidR="00014DB9" w:rsidRDefault="00014DB9" w:rsidP="00014DB9">
      <w:r>
        <w:t>The content of this parameter shall be propagated up from the Bluetooth stack and made available to other application layers in the IVIS.</w:t>
      </w:r>
    </w:p>
    <w:p w:rsidR="00014DB9" w:rsidRDefault="00014DB9" w:rsidP="00014DB9"/>
    <w:p w:rsidR="00014DB9" w:rsidRDefault="00014DB9" w:rsidP="00014DB9"/>
    <w:p w:rsidR="00014DB9" w:rsidRDefault="00014DB9" w:rsidP="00014DB9">
      <w:pPr>
        <w:pStyle w:val="Heading3"/>
      </w:pPr>
      <w:bookmarkStart w:id="54" w:name="_Toc1048720"/>
      <w:r>
        <w:t>Sequence Diagrams</w:t>
      </w:r>
      <w:bookmarkEnd w:id="54"/>
    </w:p>
    <w:p w:rsidR="00014DB9" w:rsidRDefault="00014DB9" w:rsidP="00014DB9">
      <w:pPr>
        <w:pStyle w:val="Heading4"/>
      </w:pPr>
      <w:r>
        <w:t>BTC-SD-REQ-249149/A-Transmit BTPhone friendly name</w:t>
      </w:r>
    </w:p>
    <w:p w:rsidR="00014DB9" w:rsidRPr="00F8674E" w:rsidRDefault="00014DB9" w:rsidP="00014DB9">
      <w:pPr>
        <w:rPr>
          <w:b/>
          <w:sz w:val="16"/>
          <w:szCs w:val="16"/>
        </w:rPr>
      </w:pPr>
      <w:r w:rsidRPr="00F8674E">
        <w:rPr>
          <w:b/>
          <w:sz w:val="16"/>
          <w:szCs w:val="16"/>
        </w:rPr>
        <w:t>Linked Elements</w:t>
      </w:r>
    </w:p>
    <w:p w:rsidR="00014DB9" w:rsidRPr="00F8674E" w:rsidRDefault="00014DB9" w:rsidP="00014DB9">
      <w:pPr>
        <w:rPr>
          <w:sz w:val="16"/>
          <w:szCs w:val="16"/>
        </w:rPr>
      </w:pPr>
      <w:r w:rsidRPr="00F8674E">
        <w:rPr>
          <w:sz w:val="16"/>
          <w:szCs w:val="16"/>
        </w:rPr>
        <w:t>BTC-UC-REQ-248020/B-Transmit BTPhone Friendly name</w:t>
      </w:r>
    </w:p>
    <w:p w:rsidR="00014DB9" w:rsidRPr="00760C18" w:rsidRDefault="00014DB9" w:rsidP="00014DB9">
      <w:pPr>
        <w:pStyle w:val="BoldText"/>
      </w:pPr>
      <w:r w:rsidRPr="00760C18">
        <w:t>Scenarios</w:t>
      </w:r>
    </w:p>
    <w:p w:rsidR="00014DB9" w:rsidRPr="00760C18" w:rsidRDefault="00014DB9" w:rsidP="00014DB9">
      <w:pPr>
        <w:pStyle w:val="BoldText"/>
      </w:pPr>
      <w:r w:rsidRPr="00760C18">
        <w:t>Normal Usage</w:t>
      </w:r>
    </w:p>
    <w:p w:rsidR="00014DB9" w:rsidRDefault="00014DB9" w:rsidP="00014DB9">
      <w:pPr>
        <w:rPr>
          <w:rFonts w:cs="Arial"/>
        </w:rPr>
      </w:pPr>
      <w:r>
        <w:rPr>
          <w:rFonts w:cs="Arial"/>
        </w:rPr>
        <w:t>The BTPhone Client requests the BTPhone “friendly” name.</w:t>
      </w:r>
    </w:p>
    <w:p w:rsidR="00014DB9" w:rsidRDefault="00014DB9" w:rsidP="00014DB9"/>
    <w:p w:rsidR="00014DB9" w:rsidRPr="00760C18" w:rsidRDefault="00014DB9" w:rsidP="00014DB9">
      <w:pPr>
        <w:pStyle w:val="BoldText"/>
      </w:pPr>
      <w:r w:rsidRPr="00760C18">
        <w:t>Constraints</w:t>
      </w:r>
    </w:p>
    <w:p w:rsidR="00014DB9" w:rsidRPr="00760C18" w:rsidRDefault="00014DB9" w:rsidP="00014DB9">
      <w:pPr>
        <w:pStyle w:val="BoldText"/>
        <w:ind w:left="720"/>
      </w:pPr>
      <w:r w:rsidRPr="00760C18">
        <w:t>Pre-Condition</w:t>
      </w:r>
    </w:p>
    <w:p w:rsidR="00014DB9" w:rsidRDefault="00014DB9" w:rsidP="00014DB9">
      <w:pPr>
        <w:spacing w:line="276" w:lineRule="auto"/>
        <w:ind w:firstLine="720"/>
        <w:rPr>
          <w:rFonts w:cs="Arial"/>
        </w:rPr>
      </w:pPr>
      <w:r>
        <w:rPr>
          <w:rFonts w:cs="Arial"/>
        </w:rPr>
        <w:t>In-Vehicle Infotainment System is On</w:t>
      </w:r>
    </w:p>
    <w:p w:rsidR="00014DB9" w:rsidRPr="002C4E55" w:rsidRDefault="00014DB9" w:rsidP="00014DB9">
      <w:pPr>
        <w:spacing w:line="276" w:lineRule="auto"/>
        <w:ind w:firstLine="720"/>
        <w:rPr>
          <w:rFonts w:cs="Arial"/>
        </w:rPr>
      </w:pPr>
    </w:p>
    <w:p w:rsidR="00014DB9" w:rsidRPr="00760C18" w:rsidRDefault="00014DB9" w:rsidP="00014DB9">
      <w:pPr>
        <w:pStyle w:val="BoldText"/>
        <w:ind w:left="720"/>
      </w:pPr>
      <w:r w:rsidRPr="00760C18">
        <w:t>Pre-Condition</w:t>
      </w:r>
    </w:p>
    <w:p w:rsidR="00014DB9" w:rsidRDefault="00014DB9" w:rsidP="00014DB9">
      <w:pPr>
        <w:ind w:firstLine="720"/>
      </w:pPr>
      <w:r>
        <w:t>Previously paired p</w:t>
      </w:r>
      <w:r w:rsidRPr="00B76A31">
        <w:t>hone is connected succe</w:t>
      </w:r>
      <w:r>
        <w:t>ss</w:t>
      </w:r>
      <w:r w:rsidRPr="00B76A31">
        <w:t>fully.</w:t>
      </w:r>
    </w:p>
    <w:p w:rsidR="00014DB9" w:rsidRPr="00B76A31" w:rsidRDefault="00014DB9" w:rsidP="00014DB9">
      <w:pPr>
        <w:ind w:firstLine="720"/>
      </w:pPr>
    </w:p>
    <w:p w:rsidR="00014DB9" w:rsidRPr="00760C18" w:rsidRDefault="00014DB9" w:rsidP="00014DB9">
      <w:pPr>
        <w:pStyle w:val="BoldText"/>
        <w:ind w:left="720"/>
      </w:pPr>
      <w:r w:rsidRPr="00760C18">
        <w:t>Post-Condition</w:t>
      </w:r>
    </w:p>
    <w:p w:rsidR="00014DB9" w:rsidRDefault="00014DB9" w:rsidP="00014DB9">
      <w:pPr>
        <w:ind w:left="720"/>
        <w:rPr>
          <w:rFonts w:cs="Arial"/>
        </w:rPr>
      </w:pPr>
      <w:r>
        <w:rPr>
          <w:rFonts w:cs="Arial"/>
        </w:rPr>
        <w:t>The BTPhone “friendly” name is transferred and indicated to the user via &lt;&lt;HMI output&gt;&gt;</w:t>
      </w:r>
    </w:p>
    <w:p w:rsidR="00014DB9" w:rsidRPr="009710A9" w:rsidRDefault="00014DB9" w:rsidP="00014DB9">
      <w:pPr>
        <w:ind w:left="720"/>
      </w:pPr>
    </w:p>
    <w:p w:rsidR="00014DB9" w:rsidRPr="00760C18" w:rsidRDefault="00014DB9" w:rsidP="00014DB9">
      <w:pPr>
        <w:pStyle w:val="BoldText"/>
      </w:pPr>
      <w:r w:rsidRPr="00760C18">
        <w:t>Sequence Diagram</w:t>
      </w:r>
    </w:p>
    <w:p w:rsidR="00014DB9" w:rsidRDefault="00014DB9" w:rsidP="00014DB9">
      <w:pPr>
        <w:jc w:val="center"/>
      </w:pPr>
      <w:r>
        <w:rPr>
          <w:noProof/>
        </w:rPr>
        <w:drawing>
          <wp:inline distT="0" distB="0" distL="0" distR="0">
            <wp:extent cx="5760720" cy="3599129"/>
            <wp:effectExtent l="0" t="0" r="0" b="1905"/>
            <wp:docPr id="1760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99129"/>
                    </a:xfrm>
                    <a:prstGeom prst="rect">
                      <a:avLst/>
                    </a:prstGeom>
                    <a:noFill/>
                    <a:ln>
                      <a:noFill/>
                    </a:ln>
                  </pic:spPr>
                </pic:pic>
              </a:graphicData>
            </a:graphic>
          </wp:inline>
        </w:drawing>
      </w:r>
    </w:p>
    <w:p w:rsidR="00150AE5" w:rsidRDefault="00150AE5" w:rsidP="00014DB9">
      <w:pPr>
        <w:jc w:val="center"/>
      </w:pPr>
    </w:p>
    <w:p w:rsidR="00150AE5" w:rsidRDefault="00150AE5" w:rsidP="00014DB9">
      <w:pPr>
        <w:jc w:val="center"/>
      </w:pPr>
    </w:p>
    <w:p w:rsidR="00150AE5" w:rsidRDefault="00150AE5" w:rsidP="00014DB9">
      <w:pPr>
        <w:jc w:val="center"/>
      </w:pPr>
    </w:p>
    <w:p w:rsidR="00014DB9" w:rsidRDefault="00014DB9" w:rsidP="00014DB9">
      <w:pPr>
        <w:pStyle w:val="Heading2"/>
      </w:pPr>
      <w:bookmarkStart w:id="55" w:name="_Toc1048721"/>
      <w:r w:rsidRPr="00B9479B">
        <w:lastRenderedPageBreak/>
        <w:t>BTP-FUN-REQ-033813/C-Connecting a Paired Audio Device (TcSE ROIN-294314-1)</w:t>
      </w:r>
      <w:bookmarkEnd w:id="55"/>
    </w:p>
    <w:p w:rsidR="008D4023" w:rsidRDefault="00014DB9">
      <w:pPr>
        <w:rPr>
          <w:rFonts w:cs="Arial"/>
          <w:szCs w:val="20"/>
        </w:rPr>
      </w:pPr>
      <w:r>
        <w:rPr>
          <w:rFonts w:cs="Arial"/>
          <w:szCs w:val="20"/>
        </w:rPr>
        <w:t xml:space="preserve"> </w:t>
      </w:r>
    </w:p>
    <w:p w:rsidR="008D4023" w:rsidRDefault="008D4023">
      <w:pPr>
        <w:rPr>
          <w:rFonts w:cs="Arial"/>
          <w:szCs w:val="20"/>
        </w:rPr>
      </w:pPr>
    </w:p>
    <w:p w:rsidR="00014DB9" w:rsidRDefault="00014DB9" w:rsidP="00014DB9">
      <w:pPr>
        <w:pStyle w:val="Heading3"/>
      </w:pPr>
      <w:bookmarkStart w:id="56" w:name="_Toc1048722"/>
      <w:r>
        <w:t>Use Cases</w:t>
      </w:r>
      <w:bookmarkEnd w:id="56"/>
    </w:p>
    <w:p w:rsidR="00014DB9" w:rsidRDefault="00014DB9" w:rsidP="00014DB9">
      <w:pPr>
        <w:pStyle w:val="Heading4"/>
      </w:pPr>
      <w:r>
        <w:t>BTP-UC-REQ-033814/E-Connecting an Audio Player Upon Resume (TcSE ROIN-290883-1)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BTC-FUR-REQ-192160/B-Media Player Resume for Bluetooth</w:t>
      </w:r>
    </w:p>
    <w:p w:rsidR="00014DB9" w:rsidRPr="005F5EF0" w:rsidRDefault="00014DB9" w:rsidP="00014DB9">
      <w:pPr>
        <w:rPr>
          <w:sz w:val="16"/>
          <w:szCs w:val="16"/>
        </w:rPr>
      </w:pPr>
      <w:r w:rsidRPr="005F5EF0">
        <w:rPr>
          <w:sz w:val="16"/>
          <w:szCs w:val="16"/>
        </w:rPr>
        <w:t>BTP-UC-REQ-033749/B-Connection Cannot be established for audio source (TcSE ROIN-290857-1)</w:t>
      </w:r>
    </w:p>
    <w:p w:rsidR="00014DB9" w:rsidRPr="005F5EF0" w:rsidRDefault="00014DB9" w:rsidP="00014DB9">
      <w:pPr>
        <w:rPr>
          <w:sz w:val="16"/>
          <w:szCs w:val="16"/>
        </w:rPr>
      </w:pPr>
      <w:r w:rsidRPr="005F5EF0">
        <w:rPr>
          <w:sz w:val="16"/>
          <w:szCs w:val="16"/>
        </w:rPr>
        <w:t>BTP-UC-REQ-033750/B-Connection Cannot be established for audio control (TcSE ROIN-290858-1)</w:t>
      </w:r>
    </w:p>
    <w:p w:rsidR="00014DB9" w:rsidRPr="005F5EF0" w:rsidRDefault="00014DB9" w:rsidP="00014DB9">
      <w:pPr>
        <w:rPr>
          <w:sz w:val="16"/>
          <w:szCs w:val="16"/>
        </w:rPr>
      </w:pPr>
      <w:r w:rsidRPr="005F5EF0">
        <w:rPr>
          <w:sz w:val="16"/>
          <w:szCs w:val="16"/>
        </w:rPr>
        <w:t>BTP-FUR-REQ-033782/E-Connection Order and Requirements (TcSE ROIN-295157-2)</w:t>
      </w:r>
    </w:p>
    <w:p w:rsidR="00014DB9" w:rsidRPr="005F5EF0" w:rsidRDefault="00014DB9" w:rsidP="00014DB9">
      <w:pPr>
        <w:rPr>
          <w:sz w:val="16"/>
          <w:szCs w:val="16"/>
        </w:rPr>
      </w:pPr>
      <w:r w:rsidRPr="005F5EF0">
        <w:rPr>
          <w:sz w:val="16"/>
          <w:szCs w:val="16"/>
        </w:rPr>
        <w:t>BTC-FUR-REQ-192173/B-BTAudio Reconnection Order</w:t>
      </w:r>
    </w:p>
    <w:p w:rsidR="00014DB9" w:rsidRPr="005F5EF0" w:rsidRDefault="00014DB9" w:rsidP="00014DB9">
      <w:pPr>
        <w:rPr>
          <w:sz w:val="16"/>
          <w:szCs w:val="16"/>
        </w:rPr>
      </w:pPr>
      <w:r w:rsidRPr="005F5EF0">
        <w:rPr>
          <w:sz w:val="16"/>
          <w:szCs w:val="16"/>
        </w:rPr>
        <w:t>BTC-FUR-REQ-192235/A-Metadata Information</w:t>
      </w:r>
    </w:p>
    <w:p w:rsidR="00014DB9" w:rsidRPr="005F5EF0" w:rsidRDefault="00014DB9" w:rsidP="00014DB9">
      <w:pPr>
        <w:rPr>
          <w:sz w:val="16"/>
          <w:szCs w:val="16"/>
        </w:rPr>
      </w:pPr>
      <w:r w:rsidRPr="005F5EF0">
        <w:rPr>
          <w:sz w:val="16"/>
          <w:szCs w:val="16"/>
        </w:rPr>
        <w:t>BTC-FUR-REQ-192178/A-Track ID</w:t>
      </w:r>
    </w:p>
    <w:p w:rsidR="00014DB9" w:rsidRPr="005F5EF0" w:rsidRDefault="00014DB9" w:rsidP="00014DB9">
      <w:pPr>
        <w:rPr>
          <w:sz w:val="16"/>
          <w:szCs w:val="16"/>
        </w:rPr>
      </w:pPr>
      <w:r w:rsidRPr="005F5EF0">
        <w:rPr>
          <w:sz w:val="16"/>
          <w:szCs w:val="16"/>
        </w:rPr>
        <w:t>BTC-FUR-REQ-192207/A-Track time</w:t>
      </w:r>
    </w:p>
    <w:p w:rsidR="00014DB9" w:rsidRPr="005F5EF0" w:rsidRDefault="00014DB9" w:rsidP="00014DB9">
      <w:pPr>
        <w:rPr>
          <w:sz w:val="16"/>
          <w:szCs w:val="16"/>
        </w:rPr>
      </w:pPr>
      <w:r w:rsidRPr="005F5EF0">
        <w:rPr>
          <w:sz w:val="16"/>
          <w:szCs w:val="16"/>
        </w:rPr>
        <w:t>BTC-FUR-REQ-192236/A-Register for Event Notifiction</w:t>
      </w:r>
    </w:p>
    <w:p w:rsidR="00014DB9" w:rsidRPr="005F5EF0" w:rsidRDefault="00014DB9" w:rsidP="00014DB9">
      <w:pPr>
        <w:rPr>
          <w:sz w:val="16"/>
          <w:szCs w:val="16"/>
        </w:rPr>
      </w:pPr>
      <w:r w:rsidRPr="005F5EF0">
        <w:rPr>
          <w:sz w:val="16"/>
          <w:szCs w:val="16"/>
        </w:rPr>
        <w:t>BTC-FUR-REQ-192237/A-Resume robustness</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BTC-FUR-REQ-192174/B-Repeat and Shuffle</w:t>
      </w:r>
    </w:p>
    <w:p w:rsidR="00014DB9" w:rsidRPr="005F5EF0" w:rsidRDefault="00014DB9" w:rsidP="00014DB9">
      <w:pPr>
        <w:rPr>
          <w:sz w:val="16"/>
          <w:szCs w:val="16"/>
        </w:rPr>
      </w:pPr>
      <w:r w:rsidRPr="005F5EF0">
        <w:rPr>
          <w:sz w:val="16"/>
          <w:szCs w:val="16"/>
        </w:rPr>
        <w:t>BTC-FUR-REQ-226428/A-Bluetooth Audio Connection Robustness</w:t>
      </w:r>
    </w:p>
    <w:p w:rsidR="00014DB9" w:rsidRPr="005F5EF0" w:rsidRDefault="00014DB9" w:rsidP="00014DB9">
      <w:pPr>
        <w:rPr>
          <w:sz w:val="16"/>
          <w:szCs w:val="16"/>
        </w:rPr>
      </w:pPr>
      <w:r w:rsidRPr="005F5EF0">
        <w:rPr>
          <w:sz w:val="16"/>
          <w:szCs w:val="16"/>
        </w:rPr>
        <w:t>BTP-FUR-REQ-192089/B-Master/slave roles in a Bluetooth connection and role switch strategies</w:t>
      </w:r>
    </w:p>
    <w:p w:rsidR="00014DB9" w:rsidRPr="005F5EF0" w:rsidRDefault="00014DB9" w:rsidP="00014DB9">
      <w:pPr>
        <w:rPr>
          <w:sz w:val="16"/>
          <w:szCs w:val="16"/>
        </w:rPr>
      </w:pPr>
      <w:r w:rsidRPr="005F5EF0">
        <w:rPr>
          <w:sz w:val="16"/>
          <w:szCs w:val="16"/>
        </w:rPr>
        <w:t>BTC-FUR-REQ-116805/E-Bluetooth Audio Volume Set</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Audio Player</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Bluetooth must be on in In-Vehicle Infotainment System and mobile device(s).</w:t>
            </w:r>
          </w:p>
          <w:p w:rsidR="00014DB9" w:rsidRDefault="00014DB9">
            <w:pPr>
              <w:rPr>
                <w:rFonts w:cs="Arial"/>
              </w:rPr>
            </w:pPr>
            <w:r>
              <w:rPr>
                <w:rFonts w:cs="Arial"/>
              </w:rPr>
              <w:t>At prior suspend (or system shut down)  In-Vehicle Infotainment System was sourced and connected to Audio Player (via Bluetooth)</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The customer has returned to the vehicle and activated the In-Vehicle Infotainment System.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The same device will be connected for Media Player Functionality which is connected for Phone Functionality.</w:t>
            </w:r>
          </w:p>
          <w:p w:rsidR="00014DB9" w:rsidRDefault="00014DB9" w:rsidP="00014DB9">
            <w:pPr>
              <w:rPr>
                <w:rFonts w:cs="Arial"/>
              </w:rPr>
            </w:pPr>
            <w:r>
              <w:rPr>
                <w:rFonts w:cs="Arial"/>
              </w:rPr>
              <w:t>The newly connected audio player is now the active source and playback resumes.</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E1 – Connection Cannot be established for audio source.</w:t>
            </w:r>
          </w:p>
          <w:p w:rsidR="00014DB9" w:rsidRDefault="00014DB9">
            <w:pPr>
              <w:rPr>
                <w:rFonts w:cs="Arial"/>
              </w:rPr>
            </w:pPr>
            <w:r>
              <w:rPr>
                <w:rFonts w:cs="Arial"/>
              </w:rPr>
              <w:t>E2 – Connection Cannot be established for audio control.</w:t>
            </w:r>
          </w:p>
          <w:p w:rsidR="00014DB9" w:rsidRDefault="00014DB9">
            <w:pPr>
              <w:rPr>
                <w:rFonts w:cs="Arial"/>
              </w:rPr>
            </w:pPr>
            <w:r>
              <w:rPr>
                <w:rFonts w:cs="Arial"/>
              </w:rPr>
              <w:t>E3 – Another BTAudio device is connected after resume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Vehicle System Interface</w:t>
            </w:r>
          </w:p>
        </w:tc>
      </w:tr>
    </w:tbl>
    <w:p w:rsidR="00014DB9" w:rsidRDefault="00014DB9"/>
    <w:p w:rsidR="00014DB9" w:rsidRDefault="00014DB9" w:rsidP="00014DB9">
      <w:pPr>
        <w:pStyle w:val="Heading4"/>
      </w:pPr>
      <w:r>
        <w:t>BTP-UC-REQ-033749/B-Connection Cannot be established for audio source (TcSE ROIN-290857-1)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BTP-UC-REQ-033760/B-Pairing a phone via non-SSP – Discovery Mode (TcSE ROIN-290852-1)</w:t>
      </w:r>
    </w:p>
    <w:p w:rsidR="00014DB9" w:rsidRPr="005F5EF0" w:rsidRDefault="00014DB9" w:rsidP="00014DB9">
      <w:pPr>
        <w:rPr>
          <w:sz w:val="16"/>
          <w:szCs w:val="16"/>
        </w:rPr>
      </w:pPr>
      <w:r w:rsidRPr="005F5EF0">
        <w:rPr>
          <w:sz w:val="16"/>
          <w:szCs w:val="16"/>
        </w:rPr>
        <w:t>BTP-UC-REQ-033764/C-Pairing an Audio Device via SSP – Discoverable Mode (TcSE ROIN-290856-1)</w:t>
      </w:r>
    </w:p>
    <w:p w:rsidR="00014DB9" w:rsidRPr="005F5EF0" w:rsidRDefault="00014DB9" w:rsidP="00014DB9">
      <w:pPr>
        <w:rPr>
          <w:sz w:val="16"/>
          <w:szCs w:val="16"/>
        </w:rPr>
      </w:pPr>
      <w:r w:rsidRPr="005F5EF0">
        <w:rPr>
          <w:sz w:val="16"/>
          <w:szCs w:val="16"/>
        </w:rPr>
        <w:t>BTP-UC-REQ-033768/C-Pairing an Audio Device via non-SSP – Discoverable Mode (TcSE ROIN-290862-1)</w:t>
      </w:r>
    </w:p>
    <w:p w:rsidR="00014DB9" w:rsidRPr="005F5EF0" w:rsidRDefault="00014DB9" w:rsidP="00014DB9">
      <w:pPr>
        <w:rPr>
          <w:sz w:val="16"/>
          <w:szCs w:val="16"/>
        </w:rPr>
      </w:pPr>
      <w:r w:rsidRPr="005F5EF0">
        <w:rPr>
          <w:sz w:val="16"/>
          <w:szCs w:val="16"/>
        </w:rPr>
        <w:t>BTP-UC-REQ-033766/C-Pairing an Audio Device via SSP – Discovery Mode (TcSE ROIN-290860-1)</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BTP-UC-REQ-033763/B-Pairing a phone with other device(s) connected and Pairing / Connecting Not Successful (TcSE ROIN-290855-2)</w:t>
      </w:r>
    </w:p>
    <w:p w:rsidR="00014DB9" w:rsidRPr="005F5EF0" w:rsidRDefault="00014DB9" w:rsidP="00014DB9">
      <w:pPr>
        <w:rPr>
          <w:sz w:val="16"/>
          <w:szCs w:val="16"/>
        </w:rPr>
      </w:pPr>
      <w:r w:rsidRPr="005F5EF0">
        <w:rPr>
          <w:sz w:val="16"/>
          <w:szCs w:val="16"/>
        </w:rPr>
        <w:t>BTP-UC-REQ-033765/C-Pairing an Audio Device via SSP with other Device(s) connected – Discoverable Mode (TcSE ROIN-290859-1)</w:t>
      </w:r>
    </w:p>
    <w:p w:rsidR="00014DB9" w:rsidRPr="005F5EF0" w:rsidRDefault="00014DB9" w:rsidP="00014DB9">
      <w:pPr>
        <w:rPr>
          <w:sz w:val="16"/>
          <w:szCs w:val="16"/>
        </w:rPr>
      </w:pPr>
      <w:r w:rsidRPr="005F5EF0">
        <w:rPr>
          <w:sz w:val="16"/>
          <w:szCs w:val="16"/>
        </w:rPr>
        <w:t>BTP-UC-REQ-033767/C-Pairing an Audio Device via SSP with other Device(s) connected – Discovery Mode (TcSE ROIN-290861-1)</w:t>
      </w:r>
    </w:p>
    <w:p w:rsidR="00014DB9" w:rsidRPr="005F5EF0" w:rsidRDefault="00014DB9" w:rsidP="00014DB9">
      <w:pPr>
        <w:rPr>
          <w:sz w:val="16"/>
          <w:szCs w:val="16"/>
        </w:rPr>
      </w:pPr>
      <w:r w:rsidRPr="005F5EF0">
        <w:rPr>
          <w:sz w:val="16"/>
          <w:szCs w:val="16"/>
        </w:rPr>
        <w:t>BTP-UC-REQ-033769/B-Pairing an Audio Device via non-SSP with other Device(s) connected – Discoverable Mode (TcSE ROIN-290863-1)</w:t>
      </w:r>
    </w:p>
    <w:p w:rsidR="00014DB9" w:rsidRPr="005F5EF0" w:rsidRDefault="00014DB9" w:rsidP="00014DB9">
      <w:pPr>
        <w:rPr>
          <w:sz w:val="16"/>
          <w:szCs w:val="16"/>
        </w:rPr>
      </w:pPr>
      <w:r w:rsidRPr="005F5EF0">
        <w:rPr>
          <w:sz w:val="16"/>
          <w:szCs w:val="16"/>
        </w:rPr>
        <w:t>BTP-UC-REQ-033771/B-Pairing an Audio Device via non-SSP with other Device(s) connected – Discovery Mode (TcSE ROIN-290865-1)</w:t>
      </w:r>
    </w:p>
    <w:p w:rsidR="00014DB9" w:rsidRPr="005F5EF0" w:rsidRDefault="00014DB9" w:rsidP="00014DB9">
      <w:pPr>
        <w:rPr>
          <w:sz w:val="16"/>
          <w:szCs w:val="16"/>
        </w:rPr>
      </w:pPr>
      <w:r w:rsidRPr="005F5EF0">
        <w:rPr>
          <w:sz w:val="16"/>
          <w:szCs w:val="16"/>
        </w:rPr>
        <w:t>BTP-UC-REQ-033772/C-Pairing an Audio Device with other Device(s) paired – Discoverable / Discovery Mode (TcSE ROIN-290866-1)</w:t>
      </w:r>
    </w:p>
    <w:p w:rsidR="00014DB9" w:rsidRPr="005F5EF0" w:rsidRDefault="00014DB9" w:rsidP="00014DB9">
      <w:pPr>
        <w:rPr>
          <w:sz w:val="16"/>
          <w:szCs w:val="16"/>
        </w:rPr>
      </w:pPr>
      <w:r w:rsidRPr="005F5EF0">
        <w:rPr>
          <w:sz w:val="16"/>
          <w:szCs w:val="16"/>
        </w:rPr>
        <w:t>BTP-UC-REQ-033770/D-Pairing an Audio Device  via non-SSP – Discovery Mode (TcSE ROIN-290864-1)</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Default="00014DB9" w:rsidP="00014DB9">
      <w:pPr>
        <w:rPr>
          <w:sz w:val="16"/>
          <w:szCs w:val="16"/>
        </w:rPr>
      </w:pPr>
      <w:r w:rsidRPr="005F5EF0">
        <w:rPr>
          <w:sz w:val="16"/>
          <w:szCs w:val="16"/>
        </w:rPr>
        <w:t>BTP-UC-REQ-033761/B-Pairing a phone with phone paired via non SSP – Discovery Mode (TcSE ROIN-290853-1)</w:t>
      </w:r>
    </w:p>
    <w:p w:rsidR="00150AE5" w:rsidRDefault="00150AE5" w:rsidP="00014DB9">
      <w:pPr>
        <w:rPr>
          <w:sz w:val="16"/>
          <w:szCs w:val="16"/>
        </w:rPr>
      </w:pPr>
    </w:p>
    <w:p w:rsidR="00150AE5" w:rsidRPr="005F5EF0" w:rsidRDefault="00150AE5" w:rsidP="00014DB9">
      <w:pPr>
        <w:rPr>
          <w:sz w:val="16"/>
          <w:szCs w:val="16"/>
        </w:rPr>
      </w:pP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lastRenderedPageBreak/>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Same as normal use case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In-Vehicle Infotainment System cannot establish a connection for audio source  (i.e. A2DP)</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 retry shall be attempted as specified in BTC-UC-REQ-226428.</w:t>
            </w:r>
          </w:p>
          <w:p w:rsidR="00014DB9" w:rsidRDefault="00014DB9">
            <w:pPr>
              <w:rPr>
                <w:rFonts w:cs="Arial"/>
              </w:rPr>
            </w:pPr>
            <w:r>
              <w:rPr>
                <w:rFonts w:cs="Arial"/>
              </w:rPr>
              <w:t>When not successful the audio connection is not available.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N/A</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tc>
      </w:tr>
    </w:tbl>
    <w:p w:rsidR="00014DB9" w:rsidRDefault="00014DB9"/>
    <w:p w:rsidR="00014DB9" w:rsidRDefault="00014DB9" w:rsidP="00014DB9">
      <w:pPr>
        <w:pStyle w:val="Heading4"/>
      </w:pPr>
      <w:r>
        <w:t>BTP-UC-REQ-033750/B-Connection Cannot be established for audio control (TcSE ROIN-290858-1)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BTP-UC-REQ-033760/B-Pairing a phone via non-SSP – Discovery Mode (TcSE ROIN-290852-1)</w:t>
      </w:r>
    </w:p>
    <w:p w:rsidR="00014DB9" w:rsidRPr="005F5EF0" w:rsidRDefault="00014DB9" w:rsidP="00014DB9">
      <w:pPr>
        <w:rPr>
          <w:sz w:val="16"/>
          <w:szCs w:val="16"/>
        </w:rPr>
      </w:pPr>
      <w:r w:rsidRPr="005F5EF0">
        <w:rPr>
          <w:sz w:val="16"/>
          <w:szCs w:val="16"/>
        </w:rPr>
        <w:t>BTP-UC-REQ-033764/C-Pairing an Audio Device via SSP – Discoverable Mode (TcSE ROIN-290856-1)</w:t>
      </w:r>
    </w:p>
    <w:p w:rsidR="00014DB9" w:rsidRPr="005F5EF0" w:rsidRDefault="00014DB9" w:rsidP="00014DB9">
      <w:pPr>
        <w:rPr>
          <w:sz w:val="16"/>
          <w:szCs w:val="16"/>
        </w:rPr>
      </w:pPr>
      <w:r w:rsidRPr="005F5EF0">
        <w:rPr>
          <w:sz w:val="16"/>
          <w:szCs w:val="16"/>
        </w:rPr>
        <w:t>BTP-UC-REQ-033766/C-Pairing an Audio Device via SSP – Discovery Mode (TcSE ROIN-290860-1)</w:t>
      </w:r>
    </w:p>
    <w:p w:rsidR="00014DB9" w:rsidRPr="005F5EF0" w:rsidRDefault="00014DB9" w:rsidP="00014DB9">
      <w:pPr>
        <w:rPr>
          <w:sz w:val="16"/>
          <w:szCs w:val="16"/>
        </w:rPr>
      </w:pPr>
      <w:r w:rsidRPr="005F5EF0">
        <w:rPr>
          <w:sz w:val="16"/>
          <w:szCs w:val="16"/>
        </w:rPr>
        <w:t>BTP-UC-REQ-033768/C-Pairing an Audio Device via non-SSP – Discoverable Mode (TcSE ROIN-290862-1)</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BTP-UC-REQ-033763/B-Pairing a phone with other device(s) connected and Pairing / Connecting Not Successful (TcSE ROIN-290855-2)</w:t>
      </w:r>
    </w:p>
    <w:p w:rsidR="00014DB9" w:rsidRPr="005F5EF0" w:rsidRDefault="00014DB9" w:rsidP="00014DB9">
      <w:pPr>
        <w:rPr>
          <w:sz w:val="16"/>
          <w:szCs w:val="16"/>
        </w:rPr>
      </w:pPr>
      <w:r w:rsidRPr="005F5EF0">
        <w:rPr>
          <w:sz w:val="16"/>
          <w:szCs w:val="16"/>
        </w:rPr>
        <w:t>BTP-UC-REQ-033765/C-Pairing an Audio Device via SSP with other Device(s) connected – Discoverable Mode (TcSE ROIN-290859-1)</w:t>
      </w:r>
    </w:p>
    <w:p w:rsidR="00014DB9" w:rsidRPr="005F5EF0" w:rsidRDefault="00014DB9" w:rsidP="00014DB9">
      <w:pPr>
        <w:rPr>
          <w:sz w:val="16"/>
          <w:szCs w:val="16"/>
        </w:rPr>
      </w:pPr>
      <w:r w:rsidRPr="005F5EF0">
        <w:rPr>
          <w:sz w:val="16"/>
          <w:szCs w:val="16"/>
        </w:rPr>
        <w:t>BTP-UC-REQ-033767/C-Pairing an Audio Device via SSP with other Device(s) connected – Discovery Mode (TcSE ROIN-290861-1)</w:t>
      </w:r>
    </w:p>
    <w:p w:rsidR="00014DB9" w:rsidRPr="005F5EF0" w:rsidRDefault="00014DB9" w:rsidP="00014DB9">
      <w:pPr>
        <w:rPr>
          <w:sz w:val="16"/>
          <w:szCs w:val="16"/>
        </w:rPr>
      </w:pPr>
      <w:r w:rsidRPr="005F5EF0">
        <w:rPr>
          <w:sz w:val="16"/>
          <w:szCs w:val="16"/>
        </w:rPr>
        <w:t>BTP-UC-REQ-033769/B-Pairing an Audio Device via non-SSP with other Device(s) connected – Discoverable Mode (TcSE ROIN-290863-1)</w:t>
      </w:r>
    </w:p>
    <w:p w:rsidR="00014DB9" w:rsidRPr="005F5EF0" w:rsidRDefault="00014DB9" w:rsidP="00014DB9">
      <w:pPr>
        <w:rPr>
          <w:sz w:val="16"/>
          <w:szCs w:val="16"/>
        </w:rPr>
      </w:pPr>
      <w:r w:rsidRPr="005F5EF0">
        <w:rPr>
          <w:sz w:val="16"/>
          <w:szCs w:val="16"/>
        </w:rPr>
        <w:t>BTP-UC-REQ-033771/B-Pairing an Audio Device via non-SSP with other Device(s) connected – Discovery Mode (TcSE ROIN-290865-1)</w:t>
      </w:r>
    </w:p>
    <w:p w:rsidR="00014DB9" w:rsidRPr="005F5EF0" w:rsidRDefault="00014DB9" w:rsidP="00014DB9">
      <w:pPr>
        <w:rPr>
          <w:sz w:val="16"/>
          <w:szCs w:val="16"/>
        </w:rPr>
      </w:pPr>
      <w:r w:rsidRPr="005F5EF0">
        <w:rPr>
          <w:sz w:val="16"/>
          <w:szCs w:val="16"/>
        </w:rPr>
        <w:t>BTP-UC-REQ-033772/C-Pairing an Audio Device with other Device(s) paired – Discoverable / Discovery Mode (TcSE ROIN-290866-1)</w:t>
      </w:r>
    </w:p>
    <w:p w:rsidR="00014DB9" w:rsidRPr="005F5EF0" w:rsidRDefault="00014DB9" w:rsidP="00014DB9">
      <w:pPr>
        <w:rPr>
          <w:sz w:val="16"/>
          <w:szCs w:val="16"/>
        </w:rPr>
      </w:pPr>
      <w:r w:rsidRPr="005F5EF0">
        <w:rPr>
          <w:sz w:val="16"/>
          <w:szCs w:val="16"/>
        </w:rPr>
        <w:t>BTP-UC-REQ-033770/D-Pairing an Audio Device  via non-SSP – Discovery Mode (TcSE ROIN-290864-1)</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Pr="005F5EF0" w:rsidRDefault="00014DB9" w:rsidP="00014DB9">
      <w:pPr>
        <w:rPr>
          <w:sz w:val="16"/>
          <w:szCs w:val="16"/>
        </w:rPr>
      </w:pPr>
      <w:r w:rsidRPr="005F5EF0">
        <w:rPr>
          <w:sz w:val="16"/>
          <w:szCs w:val="16"/>
        </w:rPr>
        <w:t>BTP-UC-REQ-033761/B-Pairing a phone with phone paired via non SSP – Discovery Mode (TcSE ROIN-290853-1)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Same as normal use case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In-Vehicle Infotainment System cannot establish a connection for audio control  (i.e. AVRCP)</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A retry shall be attempted as specified in BTC-UC-REQ-226428.</w:t>
            </w:r>
          </w:p>
          <w:p w:rsidR="00014DB9" w:rsidRDefault="00014DB9" w:rsidP="00014DB9">
            <w:pPr>
              <w:rPr>
                <w:rFonts w:cs="Arial"/>
              </w:rPr>
            </w:pPr>
            <w:r>
              <w:rPr>
                <w:rFonts w:cs="Arial"/>
              </w:rPr>
              <w:t>When not successful the audio control is not available.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N/A</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tc>
      </w:tr>
    </w:tbl>
    <w:p w:rsidR="00014DB9" w:rsidRDefault="00014DB9"/>
    <w:p w:rsidR="00014DB9" w:rsidRDefault="00014DB9" w:rsidP="00014DB9">
      <w:pPr>
        <w:pStyle w:val="Heading4"/>
      </w:pPr>
      <w:r>
        <w:t>BTP-UC-REQ-131104/A-Another BTAudio Device is connected after resume</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BTC-FUR-REQ-192160/B-Media Player Resume for Bluetooth</w:t>
      </w:r>
    </w:p>
    <w:p w:rsidR="00014DB9" w:rsidRPr="005F5EF0" w:rsidRDefault="00014DB9" w:rsidP="00014DB9">
      <w:pPr>
        <w:rPr>
          <w:sz w:val="16"/>
          <w:szCs w:val="16"/>
        </w:rPr>
      </w:pPr>
      <w:r w:rsidRPr="005F5EF0">
        <w:rPr>
          <w:sz w:val="16"/>
          <w:szCs w:val="16"/>
        </w:rPr>
        <w:t>BTP-FUR-REQ-033782/E-Connection Order and Requirements (TcSE ROIN-295157-2)</w:t>
      </w:r>
    </w:p>
    <w:p w:rsidR="00014DB9" w:rsidRPr="005F5EF0" w:rsidRDefault="00014DB9" w:rsidP="00014DB9">
      <w:pPr>
        <w:rPr>
          <w:sz w:val="16"/>
          <w:szCs w:val="16"/>
        </w:rPr>
      </w:pPr>
      <w:r w:rsidRPr="005F5EF0">
        <w:rPr>
          <w:sz w:val="16"/>
          <w:szCs w:val="16"/>
        </w:rPr>
        <w:t>BTC-FUR-REQ-192173/B-BTAudio Reconnection Order</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Customer</w:t>
            </w:r>
          </w:p>
          <w:p w:rsidR="00014DB9" w:rsidRDefault="00014DB9" w:rsidP="00014DB9">
            <w:pPr>
              <w:spacing w:line="276" w:lineRule="auto"/>
            </w:pPr>
            <w:r>
              <w:rPr>
                <w:rFonts w:cs="Arial"/>
              </w:rPr>
              <w:t>Audio Player</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Bluetooth must be on in In-Vehicle Infotainment System and mobile device(s).</w:t>
            </w:r>
          </w:p>
          <w:p w:rsidR="00014DB9" w:rsidRDefault="00014DB9" w:rsidP="00014DB9">
            <w:pPr>
              <w:spacing w:line="276" w:lineRule="auto"/>
            </w:pPr>
            <w:r>
              <w:rPr>
                <w:rFonts w:cs="Arial"/>
              </w:rPr>
              <w:t>At prior suspend (or system shut down)  In-Vehicle Infotainment System was sourced and connected to an Audio Player (via Bluetooth)</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rPr>
                <w:rFonts w:cs="Arial"/>
              </w:rPr>
              <w:t xml:space="preserve">The customer has returned to the vehicle and activated the In-Vehicle Infotainment System.  </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The same device will be connected for Media Player Functionality which is connected for Phone Functionality.</w:t>
            </w:r>
          </w:p>
          <w:p w:rsidR="00014DB9" w:rsidRDefault="00014DB9" w:rsidP="00014DB9">
            <w:pPr>
              <w:spacing w:line="276" w:lineRule="auto"/>
            </w:pPr>
            <w:r>
              <w:rPr>
                <w:rFonts w:cs="Arial"/>
              </w:rPr>
              <w:lastRenderedPageBreak/>
              <w:t>If another Audio player was connected prior to system shut down the new device shall not be the active source. The In-Vehicle Infotainment System shall switch to the previous Audio Source, which was active prior to BTAudio.</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lastRenderedPageBreak/>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G-HMI</w:t>
            </w:r>
          </w:p>
          <w:p w:rsidR="00014DB9" w:rsidRDefault="00014DB9" w:rsidP="00014DB9">
            <w:pPr>
              <w:spacing w:line="276" w:lineRule="auto"/>
            </w:pPr>
            <w:r>
              <w:rPr>
                <w:rFonts w:cs="Arial"/>
              </w:rPr>
              <w:t>Vehicle System Interface</w:t>
            </w:r>
          </w:p>
        </w:tc>
      </w:tr>
    </w:tbl>
    <w:p w:rsidR="00014DB9" w:rsidRDefault="00014DB9" w:rsidP="00014DB9"/>
    <w:p w:rsidR="00014DB9" w:rsidRDefault="00014DB9" w:rsidP="00014DB9">
      <w:pPr>
        <w:pStyle w:val="Heading4"/>
      </w:pPr>
      <w:r>
        <w:t>BTP-UC-REQ-033815/C-Connecting an Audio Player (TcSE ROIN-290884-1)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BTP-FUR-REQ-113744/C-Connection method</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BTP-FUR-REQ-033782/E-Connection Order and Requirements (TcSE ROIN-295157-2)</w:t>
      </w:r>
    </w:p>
    <w:p w:rsidR="00014DB9" w:rsidRPr="005F5EF0" w:rsidRDefault="00014DB9" w:rsidP="00014DB9">
      <w:pPr>
        <w:rPr>
          <w:sz w:val="16"/>
          <w:szCs w:val="16"/>
        </w:rPr>
      </w:pPr>
      <w:r w:rsidRPr="005F5EF0">
        <w:rPr>
          <w:sz w:val="16"/>
          <w:szCs w:val="16"/>
        </w:rPr>
        <w:t>BTP-FUR-REQ-192089/B-Master/slave roles in a Bluetooth connection and role switch strategies</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Audio Player</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Pr="00330065" w:rsidRDefault="00014DB9" w:rsidP="00014DB9">
            <w:pPr>
              <w:rPr>
                <w:rFonts w:cs="Arial"/>
              </w:rPr>
            </w:pPr>
            <w:r w:rsidRPr="00330065">
              <w:rPr>
                <w:rFonts w:cs="Arial"/>
              </w:rPr>
              <w:t xml:space="preserve">Infotainment system must be on. </w:t>
            </w:r>
          </w:p>
          <w:p w:rsidR="00014DB9" w:rsidRPr="00330065" w:rsidRDefault="00014DB9" w:rsidP="00014DB9">
            <w:pPr>
              <w:rPr>
                <w:rFonts w:cs="Arial"/>
              </w:rPr>
            </w:pPr>
            <w:r w:rsidRPr="00330065">
              <w:rPr>
                <w:rFonts w:cs="Arial"/>
              </w:rPr>
              <w:t>Bluetooth must be on in In-Vehicle Infotainment System and mobile device(s).</w:t>
            </w:r>
          </w:p>
          <w:p w:rsidR="00014DB9" w:rsidRDefault="00014DB9" w:rsidP="00014DB9">
            <w:pPr>
              <w:rPr>
                <w:rFonts w:cs="Arial"/>
              </w:rPr>
            </w:pPr>
            <w:r w:rsidRPr="00330065">
              <w:rPr>
                <w:rFonts w:cs="Arial"/>
              </w:rPr>
              <w:t>An audio player must be paired. No other device is connected currently.</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sidRPr="00330065">
              <w:rPr>
                <w:rFonts w:cs="Arial"/>
              </w:rPr>
              <w:t>The customer has indicated that they intend to connect a previously paired device for Media Player functionality</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sidRPr="00330065">
              <w:rPr>
                <w:rFonts w:cs="Arial"/>
              </w:rPr>
              <w:t>The In-Vehicle Infotainment System connects the selected device for Phone and for Media Player functionality.</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E1 – Connection Cannot be established for audio source.</w:t>
            </w:r>
          </w:p>
          <w:p w:rsidR="00014DB9" w:rsidRDefault="00014DB9">
            <w:pPr>
              <w:rPr>
                <w:rFonts w:cs="Arial"/>
              </w:rPr>
            </w:pPr>
            <w:r>
              <w:rPr>
                <w:rFonts w:cs="Arial"/>
              </w:rPr>
              <w:t>E2 – Connection Cannot be established for audio control.</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Vehicle System Interface</w:t>
            </w:r>
          </w:p>
        </w:tc>
      </w:tr>
    </w:tbl>
    <w:p w:rsidR="00014DB9" w:rsidRDefault="00014DB9"/>
    <w:p w:rsidR="00014DB9" w:rsidRDefault="00014DB9" w:rsidP="00014DB9">
      <w:pPr>
        <w:pStyle w:val="Heading4"/>
      </w:pPr>
      <w:r>
        <w:t>BTP-UC-REQ-033816/D-Connecting an Audio Player w/Audio Player Already Connected (TcSE ROIN-290885-1)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BTP-FUR-REQ-113744/C-Connection method</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BTC-FUR-REQ-226427/A-Switching BTAudio devices while sourced</w:t>
      </w:r>
    </w:p>
    <w:p w:rsidR="00014DB9" w:rsidRPr="005F5EF0" w:rsidRDefault="00014DB9" w:rsidP="00014DB9">
      <w:pPr>
        <w:rPr>
          <w:sz w:val="16"/>
          <w:szCs w:val="16"/>
        </w:rPr>
      </w:pPr>
      <w:r w:rsidRPr="005F5EF0">
        <w:rPr>
          <w:sz w:val="16"/>
          <w:szCs w:val="16"/>
        </w:rPr>
        <w:t>BTP-FUR-REQ-033782/E-Connection Order and Requirements (TcSE ROIN-295157-2)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Audio Player</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Pr="00843C8E" w:rsidRDefault="00014DB9" w:rsidP="00014DB9">
            <w:pPr>
              <w:rPr>
                <w:rFonts w:cs="Arial"/>
              </w:rPr>
            </w:pPr>
            <w:r w:rsidRPr="00843C8E">
              <w:rPr>
                <w:rFonts w:cs="Arial"/>
              </w:rPr>
              <w:t xml:space="preserve">Infotainment system must be on. </w:t>
            </w:r>
          </w:p>
          <w:p w:rsidR="00014DB9" w:rsidRPr="00843C8E" w:rsidRDefault="00014DB9" w:rsidP="00014DB9">
            <w:pPr>
              <w:rPr>
                <w:rFonts w:cs="Arial"/>
              </w:rPr>
            </w:pPr>
            <w:r w:rsidRPr="00843C8E">
              <w:rPr>
                <w:rFonts w:cs="Arial"/>
              </w:rPr>
              <w:t>Bluetooth must be on in In-Vehicle Infotainment System and mobile device(s).</w:t>
            </w:r>
          </w:p>
          <w:p w:rsidR="00014DB9" w:rsidRDefault="00014DB9" w:rsidP="00014DB9">
            <w:pPr>
              <w:rPr>
                <w:rFonts w:cs="Arial"/>
              </w:rPr>
            </w:pPr>
            <w:r w:rsidRPr="00843C8E">
              <w:rPr>
                <w:rFonts w:cs="Arial"/>
              </w:rPr>
              <w:t>An audio player must be paired. Another device is connected for media player functionality.</w:t>
            </w:r>
          </w:p>
          <w:p w:rsidR="00014DB9" w:rsidRDefault="00014DB9" w:rsidP="001257C9">
            <w:pPr>
              <w:numPr>
                <w:ilvl w:val="0"/>
                <w:numId w:val="20"/>
              </w:numPr>
              <w:rPr>
                <w:rFonts w:cs="Arial"/>
              </w:rPr>
            </w:pPr>
            <w:r w:rsidRPr="00C306C5">
              <w:rPr>
                <w:rFonts w:cs="Arial"/>
              </w:rPr>
              <w:t>BTAudio is active audio source.</w:t>
            </w:r>
          </w:p>
          <w:p w:rsidR="00014DB9" w:rsidRPr="00C306C5" w:rsidRDefault="00014DB9" w:rsidP="001257C9">
            <w:pPr>
              <w:numPr>
                <w:ilvl w:val="0"/>
                <w:numId w:val="20"/>
              </w:numPr>
              <w:rPr>
                <w:rFonts w:cs="Arial"/>
              </w:rPr>
            </w:pPr>
            <w:r>
              <w:rPr>
                <w:rFonts w:cs="Arial"/>
              </w:rPr>
              <w:t>Any other audio source is active.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The customer has indicated that they intend to connect a previously paired audio player.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sidRPr="00A1060B">
              <w:rPr>
                <w:rFonts w:cs="Arial"/>
              </w:rPr>
              <w:t>The In-Vehicle Infotainment System releases</w:t>
            </w:r>
            <w:r>
              <w:rPr>
                <w:rFonts w:cs="Arial"/>
              </w:rPr>
              <w:t xml:space="preserve"> the connection to the device that was initially connected for media player feature</w:t>
            </w:r>
            <w:r w:rsidRPr="00A1060B">
              <w:rPr>
                <w:rFonts w:cs="Arial"/>
              </w:rPr>
              <w:t xml:space="preserve"> when the Customer indicated a desire to connect to a new </w:t>
            </w:r>
            <w:r>
              <w:rPr>
                <w:rFonts w:cs="Arial"/>
              </w:rPr>
              <w:t>device</w:t>
            </w:r>
            <w:r w:rsidRPr="00A1060B">
              <w:rPr>
                <w:rFonts w:cs="Arial"/>
              </w:rPr>
              <w:t xml:space="preserve"> for </w:t>
            </w:r>
            <w:r>
              <w:rPr>
                <w:rFonts w:cs="Arial"/>
              </w:rPr>
              <w:t>Media Player feature.</w:t>
            </w:r>
          </w:p>
          <w:p w:rsidR="00014DB9" w:rsidRPr="00843C8E" w:rsidRDefault="00014DB9" w:rsidP="00014DB9">
            <w:pPr>
              <w:rPr>
                <w:rFonts w:cs="Arial"/>
              </w:rPr>
            </w:pPr>
            <w:r w:rsidRPr="00843C8E">
              <w:rPr>
                <w:rFonts w:cs="Arial"/>
              </w:rPr>
              <w:t>The In-Vehicle Infotainment System connects the selected device for Media Player functionality.</w:t>
            </w:r>
          </w:p>
          <w:p w:rsidR="00014DB9" w:rsidRDefault="00014DB9" w:rsidP="001257C9">
            <w:pPr>
              <w:numPr>
                <w:ilvl w:val="0"/>
                <w:numId w:val="21"/>
              </w:numPr>
              <w:rPr>
                <w:rFonts w:cs="Arial"/>
              </w:rPr>
            </w:pPr>
            <w:r w:rsidRPr="00C306C5">
              <w:rPr>
                <w:rFonts w:cs="Arial"/>
              </w:rPr>
              <w:t xml:space="preserve">The newly connected audio player is now the active </w:t>
            </w:r>
            <w:r>
              <w:rPr>
                <w:rFonts w:cs="Arial"/>
              </w:rPr>
              <w:t>audio source</w:t>
            </w:r>
            <w:r w:rsidRPr="00C306C5">
              <w:rPr>
                <w:rFonts w:cs="Arial"/>
              </w:rPr>
              <w:t>.</w:t>
            </w:r>
          </w:p>
          <w:p w:rsidR="00014DB9" w:rsidRPr="00C306C5" w:rsidRDefault="00014DB9" w:rsidP="001257C9">
            <w:pPr>
              <w:numPr>
                <w:ilvl w:val="0"/>
                <w:numId w:val="21"/>
              </w:numPr>
              <w:rPr>
                <w:rFonts w:cs="Arial"/>
              </w:rPr>
            </w:pPr>
            <w:r>
              <w:rPr>
                <w:rFonts w:cs="Arial"/>
              </w:rPr>
              <w:t>BTAudio won’t be sourced automatically, if not already sourced before.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E1 – Connection Cannot be established for audio source.</w:t>
            </w:r>
          </w:p>
          <w:p w:rsidR="00014DB9" w:rsidRDefault="00014DB9">
            <w:pPr>
              <w:rPr>
                <w:rFonts w:cs="Arial"/>
              </w:rPr>
            </w:pPr>
            <w:r>
              <w:rPr>
                <w:rFonts w:cs="Arial"/>
              </w:rPr>
              <w:t>E2 – Connection Cannot be established for audio control.</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lastRenderedPageBreak/>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tc>
      </w:tr>
    </w:tbl>
    <w:p w:rsidR="00014DB9" w:rsidRDefault="00014DB9"/>
    <w:p w:rsidR="00014DB9" w:rsidRDefault="00014DB9" w:rsidP="00014DB9">
      <w:pPr>
        <w:pStyle w:val="Heading4"/>
      </w:pPr>
      <w:r>
        <w:t>BTP-UC-REQ-113756/C-Connecting an Audio Player w/Phone Already Connected</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BTP-FUR-REQ-113744/C-Connection method</w:t>
      </w:r>
    </w:p>
    <w:p w:rsidR="00014DB9" w:rsidRPr="005F5EF0" w:rsidRDefault="00014DB9" w:rsidP="00014DB9">
      <w:pPr>
        <w:rPr>
          <w:sz w:val="16"/>
          <w:szCs w:val="16"/>
        </w:rPr>
      </w:pPr>
      <w:r w:rsidRPr="005F5EF0">
        <w:rPr>
          <w:sz w:val="16"/>
          <w:szCs w:val="16"/>
        </w:rPr>
        <w:t>BTC-FUR-REQ-194148/B-Device Friendly Name</w:t>
      </w:r>
    </w:p>
    <w:p w:rsidR="00014DB9" w:rsidRPr="005F5EF0" w:rsidRDefault="00014DB9" w:rsidP="00014DB9">
      <w:pPr>
        <w:rPr>
          <w:sz w:val="16"/>
          <w:szCs w:val="16"/>
        </w:rPr>
      </w:pPr>
      <w:r w:rsidRPr="005F5EF0">
        <w:rPr>
          <w:sz w:val="16"/>
          <w:szCs w:val="16"/>
        </w:rPr>
        <w:t>BTC-FUR-REQ-226427/A-Switching BTAudio devices while sourced</w:t>
      </w:r>
    </w:p>
    <w:p w:rsidR="00014DB9" w:rsidRPr="005F5EF0" w:rsidRDefault="00014DB9" w:rsidP="00014DB9">
      <w:pPr>
        <w:rPr>
          <w:sz w:val="16"/>
          <w:szCs w:val="16"/>
        </w:rPr>
      </w:pPr>
      <w:r w:rsidRPr="005F5EF0">
        <w:rPr>
          <w:sz w:val="16"/>
          <w:szCs w:val="16"/>
        </w:rPr>
        <w:t>BTP-FUR-REQ-033782/E-Connection Order and Requirements (TcSE ROIN-295157-2)</w:t>
      </w:r>
    </w:p>
    <w:p w:rsidR="00014DB9" w:rsidRPr="005F5EF0" w:rsidRDefault="00014DB9" w:rsidP="00014DB9">
      <w:pPr>
        <w:rPr>
          <w:sz w:val="16"/>
          <w:szCs w:val="16"/>
        </w:rPr>
      </w:pPr>
      <w:r w:rsidRPr="005F5EF0">
        <w:rPr>
          <w:sz w:val="16"/>
          <w:szCs w:val="16"/>
        </w:rPr>
        <w:t>BTP-FUR-REQ-192089/B-Master/slave roles in a Bluetooth connection and role switch strategies</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cs="Arial"/>
              </w:rPr>
            </w:pPr>
            <w:r>
              <w:rPr>
                <w:rFonts w:cs="Arial"/>
              </w:rPr>
              <w:t>Customer</w:t>
            </w:r>
          </w:p>
          <w:p w:rsidR="00014DB9" w:rsidRDefault="00014DB9">
            <w:pPr>
              <w:spacing w:line="276" w:lineRule="auto"/>
              <w:rPr>
                <w:rFonts w:cs="Arial"/>
              </w:rPr>
            </w:pPr>
            <w:r>
              <w:rPr>
                <w:rFonts w:cs="Arial"/>
              </w:rPr>
              <w:t>Audio Player</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cs="Arial"/>
              </w:rPr>
            </w:pPr>
            <w:r>
              <w:rPr>
                <w:rFonts w:cs="Arial"/>
              </w:rPr>
              <w:t xml:space="preserve">Infotainment system must be on. </w:t>
            </w:r>
          </w:p>
          <w:p w:rsidR="00014DB9" w:rsidRDefault="00014DB9">
            <w:pPr>
              <w:spacing w:line="276" w:lineRule="auto"/>
              <w:rPr>
                <w:rFonts w:cs="Arial"/>
              </w:rPr>
            </w:pPr>
            <w:r>
              <w:rPr>
                <w:rFonts w:cs="Arial"/>
              </w:rPr>
              <w:t>Bluetooth must be on in In-Vehicle Infotainment System and mobile device(s).</w:t>
            </w:r>
          </w:p>
          <w:p w:rsidR="00014DB9" w:rsidRDefault="00014DB9">
            <w:pPr>
              <w:spacing w:line="276" w:lineRule="auto"/>
              <w:rPr>
                <w:rFonts w:cs="Arial"/>
              </w:rPr>
            </w:pPr>
            <w:r>
              <w:rPr>
                <w:rFonts w:cs="Arial"/>
              </w:rPr>
              <w:t>An audio player must be paired.</w:t>
            </w:r>
          </w:p>
          <w:p w:rsidR="00014DB9" w:rsidRDefault="00014DB9">
            <w:pPr>
              <w:spacing w:line="276" w:lineRule="auto"/>
              <w:rPr>
                <w:rFonts w:cs="Arial"/>
              </w:rPr>
            </w:pPr>
            <w:r>
              <w:rPr>
                <w:rFonts w:cs="Arial"/>
              </w:rPr>
              <w:t>Another device is already connected for Phone and for Media Player Functionality</w:t>
            </w:r>
          </w:p>
          <w:p w:rsidR="00014DB9" w:rsidRDefault="00014DB9" w:rsidP="001257C9">
            <w:pPr>
              <w:numPr>
                <w:ilvl w:val="0"/>
                <w:numId w:val="23"/>
              </w:numPr>
              <w:rPr>
                <w:rFonts w:cs="Arial"/>
              </w:rPr>
            </w:pPr>
            <w:r>
              <w:rPr>
                <w:rFonts w:cs="Arial"/>
              </w:rPr>
              <w:t>BTAudio is active audio source.</w:t>
            </w:r>
          </w:p>
          <w:p w:rsidR="00014DB9" w:rsidRPr="00596664" w:rsidRDefault="00014DB9" w:rsidP="001257C9">
            <w:pPr>
              <w:numPr>
                <w:ilvl w:val="0"/>
                <w:numId w:val="23"/>
              </w:numPr>
              <w:spacing w:line="276" w:lineRule="auto"/>
              <w:rPr>
                <w:rFonts w:cs="Arial"/>
              </w:rPr>
            </w:pPr>
            <w:r w:rsidRPr="00596664">
              <w:rPr>
                <w:rFonts w:cs="Arial"/>
              </w:rPr>
              <w:t>Any other audio source is active.</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cs="Arial"/>
              </w:rPr>
            </w:pPr>
            <w:r>
              <w:rPr>
                <w:rFonts w:cs="Arial"/>
              </w:rPr>
              <w:t xml:space="preserve">The customer has indicated that they intend to connect a previously paired audio player, either by selecting the device for media feature only, or by selecting a device which does only support media player functionality. </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Pr="00596664" w:rsidRDefault="00014DB9">
            <w:pPr>
              <w:spacing w:line="276" w:lineRule="auto"/>
              <w:rPr>
                <w:rFonts w:cs="Arial"/>
                <w:szCs w:val="22"/>
              </w:rPr>
            </w:pPr>
            <w:r w:rsidRPr="00596664">
              <w:rPr>
                <w:rFonts w:cs="Arial"/>
                <w:szCs w:val="22"/>
              </w:rPr>
              <w:t>The In-Vehicle Infotainment System connects the selected device for Media Player functionality. The previous connected device is still connected for Phone functionality.</w:t>
            </w:r>
          </w:p>
          <w:p w:rsidR="00014DB9" w:rsidRPr="00596664" w:rsidRDefault="00014DB9" w:rsidP="001257C9">
            <w:pPr>
              <w:numPr>
                <w:ilvl w:val="0"/>
                <w:numId w:val="22"/>
              </w:numPr>
              <w:rPr>
                <w:rFonts w:cs="Arial"/>
                <w:szCs w:val="22"/>
              </w:rPr>
            </w:pPr>
            <w:r w:rsidRPr="00596664">
              <w:rPr>
                <w:rFonts w:cs="Arial"/>
                <w:szCs w:val="22"/>
              </w:rPr>
              <w:t>The newly connected audio player is now the active audio source.</w:t>
            </w:r>
          </w:p>
          <w:p w:rsidR="00014DB9" w:rsidRPr="00596664" w:rsidRDefault="00014DB9" w:rsidP="001257C9">
            <w:pPr>
              <w:numPr>
                <w:ilvl w:val="0"/>
                <w:numId w:val="22"/>
              </w:numPr>
              <w:spacing w:line="276" w:lineRule="auto"/>
              <w:rPr>
                <w:rFonts w:cs="Arial"/>
              </w:rPr>
            </w:pPr>
            <w:r w:rsidRPr="00596664">
              <w:rPr>
                <w:rFonts w:cs="Arial"/>
                <w:szCs w:val="22"/>
              </w:rPr>
              <w:t>BTAudio won’t be sourced automatically, if not already sourced before.</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cs="Arial"/>
              </w:rPr>
            </w:pPr>
            <w:hyperlink r:id="rId11" w:history="1">
              <w:r w:rsidRPr="00252B1C">
                <w:rPr>
                  <w:rFonts w:cs="Arial"/>
                </w:rPr>
                <w:t>E1 – Connection Cannot be established for audio source.</w:t>
              </w:r>
            </w:hyperlink>
          </w:p>
          <w:p w:rsidR="00014DB9" w:rsidRDefault="00014DB9">
            <w:pPr>
              <w:spacing w:line="276" w:lineRule="auto"/>
              <w:rPr>
                <w:rFonts w:cs="Arial"/>
              </w:rPr>
            </w:pPr>
            <w:hyperlink r:id="rId12" w:history="1">
              <w:r w:rsidRPr="00252B1C">
                <w:rPr>
                  <w:rFonts w:cs="Arial"/>
                </w:rPr>
                <w:t>E2 – Connection Cannot be established for audio control.</w:t>
              </w:r>
            </w:hyperlink>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line="276" w:lineRule="auto"/>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line="276" w:lineRule="auto"/>
              <w:rPr>
                <w:rFonts w:cs="Arial"/>
              </w:rPr>
            </w:pPr>
            <w:r>
              <w:rPr>
                <w:rFonts w:cs="Arial"/>
              </w:rPr>
              <w:t>G-HMI</w:t>
            </w:r>
          </w:p>
        </w:tc>
      </w:tr>
    </w:tbl>
    <w:p w:rsidR="00014DB9" w:rsidRDefault="00014DB9" w:rsidP="00014DB9"/>
    <w:p w:rsidR="00014DB9" w:rsidRDefault="00014DB9" w:rsidP="00014DB9">
      <w:pPr>
        <w:pStyle w:val="Heading4"/>
      </w:pPr>
      <w:r>
        <w:t>BTP-UC-REQ-192204/A-Turning Bluetooth off while listening to BTAudio</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BTP-FUR-REQ-192187/E-Turning Bluetooth off/on</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rPr>
                <w:rFonts w:asciiTheme="minorHAnsi" w:hAnsiTheme="minorHAnsi" w:cs="Arial"/>
                <w:lang w:val="de-DE" w:eastAsia="de-DE"/>
              </w:rPr>
            </w:pPr>
            <w:r>
              <w:rPr>
                <w:rFonts w:cs="Arial"/>
                <w:lang w:val="de-DE" w:eastAsia="de-DE"/>
              </w:rPr>
              <w:t>Mobile Device</w:t>
            </w:r>
          </w:p>
          <w:p w:rsidR="00014DB9" w:rsidRDefault="00014DB9">
            <w:pPr>
              <w:spacing w:after="200" w:line="276" w:lineRule="auto"/>
              <w:rPr>
                <w:rFonts w:asciiTheme="minorHAnsi" w:hAnsiTheme="minorHAnsi" w:cs="Arial"/>
                <w:lang w:val="de-DE" w:eastAsia="de-DE"/>
              </w:rPr>
            </w:pPr>
            <w:r>
              <w:rPr>
                <w:rFonts w:cs="Arial"/>
                <w:lang w:val="de-DE" w:eastAsia="de-DE"/>
              </w:rPr>
              <w:t>Customer</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980594" w:rsidRDefault="00014DB9">
            <w:pPr>
              <w:spacing w:after="200" w:line="276" w:lineRule="auto"/>
              <w:rPr>
                <w:rFonts w:asciiTheme="minorHAnsi" w:hAnsiTheme="minorHAnsi" w:cs="Arial"/>
                <w:lang w:eastAsia="de-DE"/>
              </w:rPr>
            </w:pPr>
            <w:r>
              <w:rPr>
                <w:rFonts w:cs="Arial"/>
                <w:lang w:eastAsia="de-DE"/>
              </w:rPr>
              <w:t>A mobile device</w:t>
            </w:r>
            <w:r w:rsidRPr="00980594">
              <w:rPr>
                <w:rFonts w:cs="Arial"/>
                <w:lang w:eastAsia="de-DE"/>
              </w:rPr>
              <w:t xml:space="preserve"> is connected and streaming Bluetooth audio to the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980594" w:rsidRDefault="00014DB9">
            <w:pPr>
              <w:spacing w:after="200" w:line="276" w:lineRule="auto"/>
              <w:rPr>
                <w:rFonts w:asciiTheme="minorHAnsi" w:hAnsiTheme="minorHAnsi" w:cs="Arial"/>
                <w:lang w:eastAsia="de-DE"/>
              </w:rPr>
            </w:pPr>
            <w:r w:rsidRPr="00980594">
              <w:rPr>
                <w:rFonts w:cs="Arial"/>
                <w:lang w:eastAsia="de-DE"/>
              </w:rPr>
              <w:t>The customer has indicated that they want to turn Bluetooth off</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980594" w:rsidRDefault="00014DB9">
            <w:pPr>
              <w:rPr>
                <w:rFonts w:asciiTheme="minorHAnsi" w:hAnsiTheme="minorHAnsi" w:cs="Arial"/>
                <w:lang w:eastAsia="de-DE"/>
              </w:rPr>
            </w:pPr>
            <w:r w:rsidRPr="00980594">
              <w:rPr>
                <w:rFonts w:cs="Arial"/>
                <w:lang w:eastAsia="de-DE"/>
              </w:rPr>
              <w:t xml:space="preserve">The In-Vehicle Infotainment System attempts to pause media playback on the </w:t>
            </w:r>
            <w:r>
              <w:rPr>
                <w:rFonts w:cs="Arial"/>
                <w:lang w:eastAsia="de-DE"/>
              </w:rPr>
              <w:t>device</w:t>
            </w:r>
            <w:r w:rsidRPr="00980594">
              <w:rPr>
                <w:rFonts w:cs="Arial"/>
                <w:lang w:eastAsia="de-DE"/>
              </w:rPr>
              <w:t xml:space="preserve"> and then closes Bluetooth connections with the connected device before turning the Bluetooth chip off.</w:t>
            </w:r>
          </w:p>
          <w:p w:rsidR="00014DB9" w:rsidRPr="00980594" w:rsidRDefault="00014DB9">
            <w:pPr>
              <w:spacing w:after="200" w:line="276" w:lineRule="auto"/>
              <w:rPr>
                <w:rFonts w:asciiTheme="minorHAnsi" w:hAnsiTheme="minorHAnsi" w:cs="Arial"/>
                <w:lang w:eastAsia="de-DE"/>
              </w:rPr>
            </w:pPr>
            <w:r w:rsidRPr="00980594">
              <w:rPr>
                <w:rFonts w:cs="Arial"/>
                <w:lang w:eastAsia="de-DE"/>
              </w:rPr>
              <w:t>After this operation, the current media source shall switch to the default media source.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980594" w:rsidRDefault="00014DB9">
            <w:pPr>
              <w:rPr>
                <w:sz w:val="24"/>
                <w:lang w:eastAsia="de-DE"/>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after="200" w:line="276" w:lineRule="auto"/>
              <w:rPr>
                <w:rFonts w:asciiTheme="minorHAnsi" w:hAnsiTheme="minorHAnsi" w:cs="Arial"/>
                <w:lang w:val="de-DE" w:eastAsia="de-DE"/>
              </w:rPr>
            </w:pPr>
            <w:r>
              <w:rPr>
                <w:rFonts w:cs="Arial"/>
                <w:lang w:val="de-DE" w:eastAsia="de-DE"/>
              </w:rPr>
              <w:t>G-HMI</w:t>
            </w:r>
            <w:r>
              <w:rPr>
                <w:rFonts w:cs="Arial"/>
                <w:lang w:val="de-DE" w:eastAsia="de-DE"/>
              </w:rPr>
              <w:br/>
              <w:t>Vehicle System Interface</w:t>
            </w:r>
          </w:p>
        </w:tc>
      </w:tr>
    </w:tbl>
    <w:p w:rsidR="00014DB9" w:rsidRDefault="00014DB9" w:rsidP="00014DB9"/>
    <w:p w:rsidR="00014DB9" w:rsidRDefault="00014DB9" w:rsidP="00014DB9">
      <w:pPr>
        <w:pStyle w:val="Heading4"/>
      </w:pPr>
      <w:r>
        <w:lastRenderedPageBreak/>
        <w:t>BTP-UC-REQ-193064/A-Handling iOS Devices with Multiple Connection Methods (iAP1)</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Pr="00867A51" w:rsidRDefault="00014DB9" w:rsidP="00014DB9">
            <w:r w:rsidRPr="00867A51">
              <w:t>User, Infotainment System, iAP1 device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867A51" w:rsidRDefault="00014DB9" w:rsidP="00014DB9">
            <w:r w:rsidRPr="00867A51">
              <w:t>Infotainment System On</w:t>
            </w:r>
          </w:p>
          <w:p w:rsidR="00014DB9" w:rsidRPr="00867A51" w:rsidRDefault="00014DB9" w:rsidP="00014DB9">
            <w:r w:rsidRPr="00867A51">
              <w:t>Media device is paired over Bluetooth and supports Bluetooth Stereo</w:t>
            </w:r>
          </w:p>
          <w:p w:rsidR="00014DB9" w:rsidRPr="00867A51" w:rsidRDefault="00014DB9" w:rsidP="00014DB9">
            <w:r w:rsidRPr="00867A51">
              <w:t>Media device is connected over USB</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867A51" w:rsidRDefault="00014DB9" w:rsidP="00014DB9">
            <w:r>
              <w:t>The user has paired and connected the device via Bluetooth, and USB</w:t>
            </w:r>
          </w:p>
          <w:p w:rsidR="00014DB9" w:rsidRPr="00867A51"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867A51" w:rsidRDefault="00014DB9" w:rsidP="00014DB9">
            <w:r w:rsidRPr="00867A51">
              <w:t>System detects that the device is connected over both Bluetooth audio and USB Digital Audio.</w:t>
            </w:r>
          </w:p>
          <w:p w:rsidR="00014DB9" w:rsidRPr="00867A51" w:rsidRDefault="00014DB9" w:rsidP="00014DB9">
            <w:r w:rsidRPr="00867A51">
              <w:t>The System then disconnects the device from Bluetooth Audio and allows audio to stream over USB digital audio immediately, once the device is sourced via USB.</w:t>
            </w:r>
          </w:p>
          <w:p w:rsidR="00014DB9" w:rsidRPr="00867A51" w:rsidRDefault="00014DB9" w:rsidP="00014DB9">
            <w:r w:rsidRPr="00867A51">
              <w:t>If the user selects to source back to Bluetooth Audio the System shall reconnect back to the media device via Bluetooth A2DP.</w:t>
            </w:r>
          </w:p>
          <w:p w:rsidR="00014DB9" w:rsidRPr="00867A51" w:rsidRDefault="00014DB9" w:rsidP="00014DB9"/>
          <w:p w:rsidR="00014DB9" w:rsidRPr="00867A51" w:rsidRDefault="00014DB9" w:rsidP="00014DB9">
            <w:pPr>
              <w:autoSpaceDE w:val="0"/>
              <w:autoSpaceDN w:val="0"/>
            </w:pPr>
            <w:r w:rsidRPr="00867A51">
              <w:t xml:space="preserve">If the device gets disconnected from USB then the Bluetooth Audio connection shall be </w:t>
            </w:r>
            <w:r>
              <w:t>re-established, i</w:t>
            </w:r>
            <w:r w:rsidRPr="00867A51">
              <w:t>f not connected already at this point of time, and only if no other device is connected for BT Audio Streaming.</w:t>
            </w:r>
          </w:p>
          <w:p w:rsidR="00014DB9" w:rsidRPr="00867A51" w:rsidRDefault="00014DB9" w:rsidP="00014DB9"/>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867A51" w:rsidRDefault="00014DB9" w:rsidP="00014DB9"/>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867A51" w:rsidRDefault="00014DB9" w:rsidP="00014DB9">
            <w:r w:rsidRPr="00867A51">
              <w:t>G-HMI, V-HMI, USB Interfac</w:t>
            </w:r>
            <w:r>
              <w:t xml:space="preserve">e, </w:t>
            </w:r>
            <w:r w:rsidRPr="00867A51">
              <w:t>BT Interface, Vehicle System Interface</w:t>
            </w:r>
          </w:p>
        </w:tc>
      </w:tr>
    </w:tbl>
    <w:p w:rsidR="00014DB9" w:rsidRDefault="00014DB9" w:rsidP="00014DB9"/>
    <w:p w:rsidR="00014DB9" w:rsidRDefault="00014DB9" w:rsidP="00014DB9">
      <w:pPr>
        <w:pStyle w:val="Heading4"/>
      </w:pPr>
      <w:r>
        <w:t>BTP-UC-REQ-193065/A-Handling iOS Devices with Multiple Connection Methods (iAP2)</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Pr="0000649F" w:rsidRDefault="00014DB9">
            <w:pPr>
              <w:spacing w:line="276" w:lineRule="auto"/>
              <w:rPr>
                <w:szCs w:val="22"/>
              </w:rPr>
            </w:pPr>
            <w:r w:rsidRPr="0000649F">
              <w:rPr>
                <w:rFonts w:cs="Arial"/>
                <w:szCs w:val="22"/>
              </w:rPr>
              <w:t>User, Infotainment System, iAP2 device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B56472" w:rsidRDefault="00014DB9" w:rsidP="00014DB9">
            <w:pPr>
              <w:spacing w:line="276" w:lineRule="auto"/>
              <w:rPr>
                <w:rFonts w:cs="Arial"/>
                <w:szCs w:val="22"/>
              </w:rPr>
            </w:pPr>
            <w:r w:rsidRPr="0000649F">
              <w:rPr>
                <w:rFonts w:cs="Arial"/>
                <w:szCs w:val="22"/>
              </w:rPr>
              <w:t>Infotainment System On</w:t>
            </w:r>
          </w:p>
          <w:p w:rsidR="00014DB9" w:rsidRPr="00B56472" w:rsidRDefault="00014DB9" w:rsidP="00014DB9">
            <w:pPr>
              <w:spacing w:line="276" w:lineRule="auto"/>
              <w:rPr>
                <w:rFonts w:cs="Arial"/>
                <w:szCs w:val="22"/>
              </w:rPr>
            </w:pPr>
            <w:r w:rsidRPr="0000649F">
              <w:rPr>
                <w:rFonts w:cs="Arial"/>
                <w:szCs w:val="22"/>
              </w:rPr>
              <w:t>Media device is paired over Bluetooth and supports Bluetooth Stereo</w:t>
            </w:r>
          </w:p>
          <w:p w:rsidR="00014DB9" w:rsidRPr="00B56472" w:rsidRDefault="00014DB9" w:rsidP="00014DB9">
            <w:pPr>
              <w:spacing w:line="276" w:lineRule="auto"/>
              <w:rPr>
                <w:rFonts w:ascii="Calibri" w:hAnsi="Calibri"/>
                <w:szCs w:val="22"/>
              </w:rPr>
            </w:pPr>
            <w:r w:rsidRPr="0000649F">
              <w:rPr>
                <w:rFonts w:cs="Arial"/>
                <w:szCs w:val="22"/>
              </w:rPr>
              <w:t>Media device is connected over USB</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00649F" w:rsidRDefault="00014DB9" w:rsidP="00014DB9">
            <w:pPr>
              <w:rPr>
                <w:color w:val="1F497D"/>
                <w:szCs w:val="22"/>
              </w:rPr>
            </w:pPr>
            <w:r w:rsidRPr="0000649F">
              <w:rPr>
                <w:szCs w:val="22"/>
              </w:rPr>
              <w:t>The user has paired and connected the device via Bluetooth, and USB</w:t>
            </w:r>
          </w:p>
          <w:p w:rsidR="00014DB9" w:rsidRPr="0000649F" w:rsidRDefault="00014DB9" w:rsidP="00014DB9">
            <w:pPr>
              <w:spacing w:line="276" w:lineRule="auto"/>
              <w:rPr>
                <w:szCs w:val="22"/>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00649F" w:rsidRDefault="00014DB9">
            <w:pPr>
              <w:spacing w:after="100" w:afterAutospacing="1" w:line="276" w:lineRule="auto"/>
              <w:rPr>
                <w:rFonts w:ascii="Calibri" w:hAnsi="Calibri"/>
                <w:szCs w:val="22"/>
              </w:rPr>
            </w:pPr>
            <w:r w:rsidRPr="0000649F">
              <w:rPr>
                <w:rFonts w:cs="Arial"/>
                <w:szCs w:val="22"/>
              </w:rPr>
              <w:t>System detects that the device is connected over both Bluetooth audio and USB Digital Audio.</w:t>
            </w:r>
          </w:p>
          <w:p w:rsidR="00014DB9" w:rsidRPr="0000649F" w:rsidRDefault="00014DB9">
            <w:pPr>
              <w:spacing w:line="276" w:lineRule="auto"/>
              <w:rPr>
                <w:rFonts w:cs="Arial"/>
                <w:szCs w:val="22"/>
              </w:rPr>
            </w:pPr>
            <w:r w:rsidRPr="0000649F">
              <w:rPr>
                <w:rFonts w:cs="Arial"/>
                <w:szCs w:val="22"/>
              </w:rPr>
              <w:t>System shall allow to source the device either via BTAudio or via USB.</w:t>
            </w:r>
          </w:p>
          <w:p w:rsidR="00014DB9" w:rsidRPr="0000649F" w:rsidRDefault="00014DB9">
            <w:pPr>
              <w:spacing w:line="276" w:lineRule="auto"/>
              <w:rPr>
                <w:rFonts w:cs="Arial"/>
                <w:szCs w:val="22"/>
              </w:rPr>
            </w:pPr>
            <w:r w:rsidRPr="0000649F">
              <w:rPr>
                <w:rFonts w:cs="Arial"/>
                <w:szCs w:val="22"/>
              </w:rPr>
              <w:t xml:space="preserve">According to the selected source the stream shall resume via the associated interface. </w:t>
            </w:r>
          </w:p>
          <w:p w:rsidR="00014DB9" w:rsidRPr="0000649F" w:rsidRDefault="00014DB9">
            <w:pPr>
              <w:spacing w:line="276" w:lineRule="auto"/>
              <w:rPr>
                <w:rFonts w:cs="Arial"/>
                <w:szCs w:val="22"/>
              </w:rPr>
            </w:pPr>
            <w:r w:rsidRPr="0000649F">
              <w:rPr>
                <w:rFonts w:cs="Arial"/>
                <w:szCs w:val="22"/>
              </w:rPr>
              <w:t>When the system or the customer is sourcing away from USB the system shall stop the USB Audio stream.</w:t>
            </w:r>
          </w:p>
          <w:p w:rsidR="00014DB9" w:rsidRPr="0000649F" w:rsidRDefault="00014DB9">
            <w:pPr>
              <w:spacing w:line="276" w:lineRule="auto"/>
              <w:rPr>
                <w:szCs w:val="22"/>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00649F" w:rsidRDefault="00014DB9">
            <w:pPr>
              <w:spacing w:line="276" w:lineRule="auto"/>
              <w:rPr>
                <w:szCs w:val="22"/>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00649F" w:rsidRDefault="00014DB9" w:rsidP="00014DB9">
            <w:pPr>
              <w:spacing w:line="276" w:lineRule="auto"/>
              <w:rPr>
                <w:szCs w:val="22"/>
              </w:rPr>
            </w:pPr>
            <w:r w:rsidRPr="0000649F">
              <w:rPr>
                <w:rFonts w:cs="Arial"/>
                <w:szCs w:val="22"/>
              </w:rPr>
              <w:t>G-HMI, V-HMI, USB Interface, BT Interface, Vehicle System Interface</w:t>
            </w:r>
          </w:p>
        </w:tc>
      </w:tr>
    </w:tbl>
    <w:p w:rsidR="00014DB9" w:rsidRDefault="00014DB9" w:rsidP="00014DB9"/>
    <w:p w:rsidR="00014DB9" w:rsidRDefault="00014DB9" w:rsidP="00014DB9">
      <w:pPr>
        <w:pStyle w:val="Heading3"/>
      </w:pPr>
      <w:bookmarkStart w:id="57" w:name="_Toc1048723"/>
      <w:r>
        <w:t>Requirements</w:t>
      </w:r>
      <w:bookmarkEnd w:id="57"/>
    </w:p>
    <w:p w:rsidR="00014DB9" w:rsidRPr="00014DB9" w:rsidRDefault="00014DB9" w:rsidP="00014DB9">
      <w:pPr>
        <w:pStyle w:val="Heading4"/>
        <w:rPr>
          <w:b w:val="0"/>
          <w:u w:val="single"/>
        </w:rPr>
      </w:pPr>
      <w:r w:rsidRPr="00014DB9">
        <w:rPr>
          <w:b w:val="0"/>
          <w:u w:val="single"/>
        </w:rPr>
        <w:t>BTC-FUR-REQ-192173/B-BTAudio Reconnection Order</w:t>
      </w:r>
    </w:p>
    <w:p w:rsidR="00014DB9" w:rsidRDefault="00014DB9" w:rsidP="00014DB9">
      <w:pPr>
        <w:rPr>
          <w:rFonts w:cs="Arial"/>
        </w:rPr>
      </w:pPr>
      <w:r>
        <w:rPr>
          <w:rFonts w:cs="Arial"/>
        </w:rPr>
        <w:t xml:space="preserve">The In-Vehicle Infotainment System shall attempt to reconnect to the list of paired A2DP devices, please refer to BTP-FUR-REQ-033782 - Connection Order and Requirements. </w:t>
      </w:r>
    </w:p>
    <w:p w:rsidR="00014DB9" w:rsidRDefault="00014DB9" w:rsidP="00014DB9">
      <w:pPr>
        <w:rPr>
          <w:rFonts w:cs="Arial"/>
        </w:rPr>
      </w:pPr>
      <w:r>
        <w:rPr>
          <w:rFonts w:cs="Arial"/>
        </w:rPr>
        <w:t>If no A2DP devices paired to which a connection can be made, then the A2DP source choice inside the Audio sources menu shall guide the customer to add a new Bluetooth device. </w:t>
      </w:r>
    </w:p>
    <w:p w:rsidR="00014DB9" w:rsidRDefault="00014DB9" w:rsidP="00014DB9">
      <w:pPr>
        <w:rPr>
          <w:rFonts w:cs="Arial"/>
        </w:rPr>
      </w:pPr>
    </w:p>
    <w:p w:rsidR="00014DB9" w:rsidRDefault="00014DB9" w:rsidP="00014DB9">
      <w:pPr>
        <w:rPr>
          <w:rFonts w:cs="Arial"/>
        </w:rPr>
      </w:pPr>
    </w:p>
    <w:p w:rsidR="00014DB9" w:rsidRDefault="00014DB9" w:rsidP="00014DB9"/>
    <w:p w:rsidR="00014DB9" w:rsidRPr="00014DB9" w:rsidRDefault="00014DB9" w:rsidP="00014DB9">
      <w:pPr>
        <w:pStyle w:val="Heading4"/>
        <w:rPr>
          <w:b w:val="0"/>
          <w:u w:val="single"/>
        </w:rPr>
      </w:pPr>
      <w:r w:rsidRPr="00014DB9">
        <w:rPr>
          <w:b w:val="0"/>
          <w:u w:val="single"/>
        </w:rPr>
        <w:lastRenderedPageBreak/>
        <w:t>BTC-FUR-REQ-192160/B-Media Player Resume for Bluetooth</w:t>
      </w:r>
    </w:p>
    <w:p w:rsidR="00014DB9" w:rsidRDefault="00014DB9" w:rsidP="00014DB9">
      <w:r>
        <w:t>When resuming, the In-Vehicle Infotainment System shall follow BTP-FUR-REQ-033782 Connection order and requirements to try to connect to an A2DP device.</w:t>
      </w:r>
    </w:p>
    <w:p w:rsidR="00014DB9" w:rsidRDefault="00014DB9" w:rsidP="00014DB9">
      <w:r>
        <w:t>Once an A2DP device is connected, the IVIS shall send a play command to the device within 500 msec.</w:t>
      </w:r>
    </w:p>
    <w:p w:rsidR="00014DB9" w:rsidRDefault="00014DB9" w:rsidP="00014DB9">
      <w:r w:rsidRPr="00CE772D">
        <w:t>For the case that no connection can be established within 30 seconds the default source shall be sourced*. This timer should be configurable and aligned with HMI specification.</w:t>
      </w:r>
    </w:p>
    <w:p w:rsidR="00014DB9" w:rsidRDefault="00014DB9" w:rsidP="00014DB9"/>
    <w:p w:rsidR="00014DB9" w:rsidRDefault="00014DB9" w:rsidP="00014DB9">
      <w:r>
        <w:t>*note, see applicable Audio Management / Station Management SPSS for details.</w:t>
      </w:r>
    </w:p>
    <w:p w:rsidR="00014DB9" w:rsidRPr="00CF7442" w:rsidRDefault="00014DB9" w:rsidP="00014DB9">
      <w:pPr>
        <w:rPr>
          <w:rFonts w:cs="Arial"/>
        </w:rPr>
      </w:pPr>
    </w:p>
    <w:p w:rsidR="00014DB9" w:rsidRDefault="00014DB9" w:rsidP="00014DB9"/>
    <w:p w:rsidR="00014DB9" w:rsidRPr="00014DB9" w:rsidRDefault="00014DB9" w:rsidP="00014DB9">
      <w:pPr>
        <w:pStyle w:val="Heading4"/>
        <w:rPr>
          <w:b w:val="0"/>
          <w:u w:val="single"/>
        </w:rPr>
      </w:pPr>
      <w:r w:rsidRPr="00014DB9">
        <w:rPr>
          <w:b w:val="0"/>
          <w:u w:val="single"/>
        </w:rPr>
        <w:t>BTC-FUR-REQ-231386/A-Media Player Device Presence Check</w:t>
      </w:r>
    </w:p>
    <w:p w:rsidR="00014DB9" w:rsidRDefault="00014DB9" w:rsidP="00014DB9">
      <w:pPr>
        <w:spacing w:after="100" w:afterAutospacing="1"/>
        <w:rPr>
          <w:rFonts w:eastAsia="Arial" w:cs="Arial"/>
        </w:rPr>
      </w:pPr>
      <w:r>
        <w:rPr>
          <w:rFonts w:eastAsia="Arial" w:cs="Arial"/>
        </w:rPr>
        <w:t xml:space="preserve">The In-Vehicle Infotainment System shall check for the presence of connected media devices according </w:t>
      </w:r>
      <w:r w:rsidRPr="005F6C2A">
        <w:rPr>
          <w:rFonts w:eastAsia="Arial" w:cs="Arial"/>
        </w:rPr>
        <w:t>BTP-FUR-REQ-033782 Connection order and requirements.</w:t>
      </w:r>
    </w:p>
    <w:p w:rsidR="00014DB9" w:rsidRPr="005F6C2A" w:rsidRDefault="00014DB9" w:rsidP="00014DB9">
      <w:pPr>
        <w:rPr>
          <w:rFonts w:eastAsia="Arial" w:cs="Arial"/>
        </w:rPr>
      </w:pPr>
      <w:r w:rsidRPr="005F6C2A">
        <w:rPr>
          <w:rFonts w:eastAsia="Arial" w:cs="Arial"/>
        </w:rPr>
        <w:t>When this requirement here is applicable and IVIS connects to an A2DP device after system start up and that same device was sourced on suspend, then the A2DP device shall be sourced. Otherwise, the default source shall be sourced*.</w:t>
      </w:r>
    </w:p>
    <w:p w:rsidR="00014DB9" w:rsidRPr="005F6C2A" w:rsidRDefault="00014DB9" w:rsidP="00014DB9">
      <w:pPr>
        <w:rPr>
          <w:rFonts w:eastAsia="Arial" w:cs="Arial"/>
        </w:rPr>
      </w:pPr>
    </w:p>
    <w:p w:rsidR="00014DB9" w:rsidRPr="005F6C2A" w:rsidRDefault="00014DB9" w:rsidP="00014DB9">
      <w:pPr>
        <w:rPr>
          <w:rFonts w:eastAsia="Arial" w:cs="Arial"/>
        </w:rPr>
      </w:pPr>
      <w:r w:rsidRPr="005F6C2A">
        <w:rPr>
          <w:rFonts w:eastAsia="Arial" w:cs="Arial"/>
        </w:rPr>
        <w:t>*note, see applicable Audio Management / Station Management SPSS for details.</w:t>
      </w:r>
    </w:p>
    <w:p w:rsidR="00014DB9" w:rsidRDefault="00014DB9" w:rsidP="00014DB9">
      <w:pPr>
        <w:spacing w:after="100" w:afterAutospacing="1"/>
        <w:rPr>
          <w:rFonts w:eastAsia="Arial" w:cs="Arial"/>
        </w:rPr>
      </w:pPr>
    </w:p>
    <w:p w:rsidR="00014DB9" w:rsidRDefault="00014DB9" w:rsidP="00014DB9">
      <w:pPr>
        <w:spacing w:after="100" w:afterAutospacing="1"/>
        <w:rPr>
          <w:rFonts w:eastAsia="Arial" w:cs="Arial"/>
        </w:rPr>
      </w:pPr>
    </w:p>
    <w:p w:rsidR="00014DB9" w:rsidRDefault="00014DB9" w:rsidP="00014DB9"/>
    <w:p w:rsidR="00014DB9" w:rsidRPr="00014DB9" w:rsidRDefault="00014DB9" w:rsidP="00014DB9">
      <w:pPr>
        <w:pStyle w:val="Heading4"/>
        <w:rPr>
          <w:b w:val="0"/>
          <w:u w:val="single"/>
        </w:rPr>
      </w:pPr>
      <w:r w:rsidRPr="00014DB9">
        <w:rPr>
          <w:b w:val="0"/>
          <w:u w:val="single"/>
        </w:rPr>
        <w:t>BTC-FUR-REQ-192172/A-A2DP Connection while not sourced</w:t>
      </w:r>
    </w:p>
    <w:p w:rsidR="00014DB9" w:rsidRDefault="00014DB9" w:rsidP="00014DB9">
      <w:pPr>
        <w:rPr>
          <w:rFonts w:cs="Arial"/>
        </w:rPr>
      </w:pPr>
      <w:r>
        <w:rPr>
          <w:rFonts w:cs="Arial"/>
        </w:rPr>
        <w:t>The Bluetooth A2DP connection shall be maintained if the user changes the Media Player source away from Bluetooth A2DP.</w:t>
      </w:r>
    </w:p>
    <w:p w:rsidR="00014DB9" w:rsidRDefault="00014DB9" w:rsidP="00014DB9"/>
    <w:p w:rsidR="00014DB9" w:rsidRPr="0006222E" w:rsidRDefault="00014DB9" w:rsidP="00014DB9">
      <w:pPr>
        <w:rPr>
          <w:rFonts w:cs="Arial"/>
        </w:rPr>
      </w:pPr>
      <w:r>
        <w:rPr>
          <w:rFonts w:cs="Arial"/>
        </w:rPr>
        <w:t>See also MP-FUR-REQ-020211-</w:t>
      </w:r>
      <w:r w:rsidRPr="0006222E">
        <w:rPr>
          <w:rFonts w:cs="Arial"/>
        </w:rPr>
        <w:t>Bluetooth Connections – Connecting while not sourced</w:t>
      </w:r>
    </w:p>
    <w:p w:rsidR="00014DB9" w:rsidRDefault="00014DB9" w:rsidP="00014DB9"/>
    <w:p w:rsidR="00014DB9"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t>BTC-FUR-REQ-226427/A-Switching BTAudio devices while sourced</w:t>
      </w:r>
    </w:p>
    <w:p w:rsidR="00014DB9" w:rsidRPr="00F46C85" w:rsidRDefault="00014DB9" w:rsidP="00014DB9">
      <w:pPr>
        <w:rPr>
          <w:rFonts w:cs="Arial"/>
        </w:rPr>
      </w:pPr>
      <w:r w:rsidRPr="00F46C85">
        <w:rPr>
          <w:rFonts w:cs="Arial"/>
        </w:rPr>
        <w:t>The Bluetooth Audio source shall be kept active when the user changes paired Bluetooth devices.</w:t>
      </w:r>
    </w:p>
    <w:p w:rsidR="00014DB9" w:rsidRDefault="00014DB9" w:rsidP="00014DB9">
      <w:pPr>
        <w:rPr>
          <w:rFonts w:cs="Arial"/>
        </w:rPr>
      </w:pPr>
      <w:r w:rsidRPr="00F46C85">
        <w:rPr>
          <w:rFonts w:cs="Arial"/>
        </w:rPr>
        <w:t>If the manual connection attempt fails (see BTP-FUR-REQ-033782 Connection Order and Requirements) the BTAudio source shall be released.</w:t>
      </w:r>
    </w:p>
    <w:p w:rsidR="00014DB9" w:rsidRDefault="00014DB9" w:rsidP="00014DB9">
      <w:pPr>
        <w:rPr>
          <w:rFonts w:cs="Arial"/>
        </w:rPr>
      </w:pPr>
    </w:p>
    <w:p w:rsidR="00014DB9" w:rsidRPr="00F46C85" w:rsidRDefault="00014DB9" w:rsidP="00014DB9">
      <w:pPr>
        <w:rPr>
          <w:rFonts w:cs="Arial"/>
        </w:rPr>
      </w:pPr>
    </w:p>
    <w:p w:rsidR="00014DB9"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t>BTC-FUR-REQ-226428/A-Bluetooth Audio Connection Robustness</w:t>
      </w:r>
    </w:p>
    <w:p w:rsidR="00014DB9" w:rsidRDefault="00014DB9" w:rsidP="00014DB9">
      <w:r>
        <w:t>When the IVIS is detected following error state after trying to connect a device for MEDIA functionality, a retry attempt should be made to recover the error state</w:t>
      </w:r>
    </w:p>
    <w:p w:rsidR="00014DB9" w:rsidRDefault="00014DB9" w:rsidP="001257C9">
      <w:pPr>
        <w:numPr>
          <w:ilvl w:val="0"/>
          <w:numId w:val="24"/>
        </w:numPr>
      </w:pPr>
      <w:r>
        <w:t>AVRCP is connected but A2DP is not</w:t>
      </w:r>
    </w:p>
    <w:p w:rsidR="00014DB9" w:rsidRDefault="00014DB9" w:rsidP="001257C9">
      <w:pPr>
        <w:numPr>
          <w:ilvl w:val="0"/>
          <w:numId w:val="24"/>
        </w:numPr>
      </w:pPr>
      <w:r>
        <w:t>A2DP is connected but AVRCP is not</w:t>
      </w:r>
    </w:p>
    <w:p w:rsidR="00014DB9" w:rsidRDefault="00014DB9" w:rsidP="00014DB9"/>
    <w:p w:rsidR="00014DB9" w:rsidRDefault="00014DB9" w:rsidP="00014DB9">
      <w:r>
        <w:t>In such a case IVIS shall disconnect the connected profile and try to reconnect both profiles again.</w:t>
      </w:r>
    </w:p>
    <w:p w:rsidR="00014DB9" w:rsidRDefault="00014DB9" w:rsidP="00014DB9">
      <w:r>
        <w:t>If the retry mechanism is not successful, no other retry should be made, and no profile should be disconnected.</w:t>
      </w:r>
    </w:p>
    <w:p w:rsidR="00014DB9"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t>BTC-FUR-REQ-116805/E-Bluetooth Audio Volume Set</w:t>
      </w:r>
    </w:p>
    <w:p w:rsidR="00014DB9" w:rsidRPr="00900526" w:rsidRDefault="00014DB9" w:rsidP="00014DB9">
      <w:r w:rsidRPr="00900526">
        <w:t xml:space="preserve">The </w:t>
      </w:r>
      <w:r>
        <w:t>In-Vehicle Infotainment System shall</w:t>
      </w:r>
      <w:r w:rsidRPr="00900526">
        <w:t xml:space="preserve"> advertise itself as an AVRCP target to be able to implement the absolute volume feature described in the AVRCP 1.4 Bluetooth specifications.</w:t>
      </w:r>
    </w:p>
    <w:p w:rsidR="00014DB9" w:rsidRPr="00900526" w:rsidRDefault="00014DB9" w:rsidP="00014DB9">
      <w:r>
        <w:lastRenderedPageBreak/>
        <w:t>IVIS</w:t>
      </w:r>
      <w:r w:rsidRPr="00900526">
        <w:t xml:space="preserve"> shall advertise support of the volume changed event notification.</w:t>
      </w:r>
    </w:p>
    <w:p w:rsidR="00014DB9" w:rsidRDefault="00014DB9" w:rsidP="00014DB9">
      <w:r>
        <w:t>The system</w:t>
      </w:r>
      <w:r w:rsidRPr="00900526">
        <w:t xml:space="preserve"> should advertise its current </w:t>
      </w:r>
      <w:r>
        <w:t xml:space="preserve">volume level, but </w:t>
      </w:r>
      <w:r w:rsidRPr="00900526">
        <w:t>will never send an event to notify the connected phone that the volume changed, and will not change its volume in case the phone sends absolute volume change commands.</w:t>
      </w:r>
    </w:p>
    <w:p w:rsidR="00014DB9" w:rsidRDefault="00014DB9" w:rsidP="00014DB9">
      <w:r>
        <w:t>When receiving a change request from the mobile device the corresponding response shall contain the value which was requested by the device.</w:t>
      </w:r>
    </w:p>
    <w:p w:rsidR="00014DB9" w:rsidRDefault="00014DB9" w:rsidP="00014DB9">
      <w:r>
        <w:t>See also the associated requirement in the Media SPSS (</w:t>
      </w:r>
      <w:r>
        <w:rPr>
          <w:i/>
          <w:iCs/>
        </w:rPr>
        <w:t xml:space="preserve">MP-FUR-REQ-093951/A-Bluetooth </w:t>
      </w:r>
      <w:r w:rsidRPr="00900526">
        <w:rPr>
          <w:i/>
          <w:iCs/>
        </w:rPr>
        <w:t>Audio Volume)</w:t>
      </w:r>
    </w:p>
    <w:p w:rsidR="00014DB9" w:rsidRPr="00900526" w:rsidRDefault="00014DB9" w:rsidP="00014DB9"/>
    <w:p w:rsidR="00014DB9" w:rsidRPr="00014DB9" w:rsidRDefault="00014DB9" w:rsidP="00014DB9">
      <w:pPr>
        <w:pStyle w:val="Heading4"/>
        <w:rPr>
          <w:b w:val="0"/>
          <w:u w:val="single"/>
        </w:rPr>
      </w:pPr>
      <w:r w:rsidRPr="00014DB9">
        <w:rPr>
          <w:b w:val="0"/>
          <w:u w:val="single"/>
        </w:rPr>
        <w:t>BTC-FUR-REQ-192174/B-Repeat and Shuffle</w:t>
      </w:r>
    </w:p>
    <w:p w:rsidR="00014DB9" w:rsidRPr="00186B83" w:rsidRDefault="00014DB9" w:rsidP="00014DB9">
      <w:pPr>
        <w:rPr>
          <w:rFonts w:eastAsiaTheme="minorHAnsi"/>
        </w:rPr>
      </w:pPr>
      <w:r w:rsidRPr="00186B83">
        <w:t xml:space="preserve">Upon connection to the device the In-Vehicle Infotainment System shall request the AVRCP List Application Setting Attributes and their values to get the capabilities for the repeat and shuffle feature and their status. Based on the capabilities the costumer should have an option via GUI to set the different supported repeat and shuffle states. </w:t>
      </w:r>
    </w:p>
    <w:p w:rsidR="00014DB9" w:rsidRPr="00186B83" w:rsidRDefault="00014DB9" w:rsidP="00014DB9"/>
    <w:p w:rsidR="00014DB9" w:rsidRPr="00186B83" w:rsidRDefault="00014DB9" w:rsidP="00014DB9">
      <w:r w:rsidRPr="00186B83">
        <w:t>If the device is not supporting the event notification for repeat and shuffle (EVENT_PLAYER_APPLICATION_SETTING_CHANGED) or is not reporting the current player application setting value for repeat and shuffle, the feature should not be offered via HMI.</w:t>
      </w:r>
    </w:p>
    <w:p w:rsidR="00014DB9" w:rsidRPr="00186B83" w:rsidRDefault="00014DB9" w:rsidP="00014DB9">
      <w:r w:rsidRPr="00186B83">
        <w:t xml:space="preserve">IVIS shall monitor the event notification at any time to keep track of eventual changes of the value from the phone side. </w:t>
      </w:r>
    </w:p>
    <w:p w:rsidR="00014DB9" w:rsidRPr="00186B83" w:rsidRDefault="00014DB9" w:rsidP="00014DB9">
      <w:r w:rsidRPr="00186B83">
        <w:t>When the connected media device is the active audio source, the HMI shall reflect the repeat and shuffle status within 500 milliseconds of detecting a change to the repeat and shuffle status of the active media player application in the connected media device.</w:t>
      </w:r>
    </w:p>
    <w:p w:rsidR="00014DB9" w:rsidRPr="00186B83" w:rsidRDefault="00014DB9" w:rsidP="00014DB9"/>
    <w:p w:rsidR="00014DB9" w:rsidRPr="00186B83" w:rsidRDefault="00014DB9" w:rsidP="00014DB9">
      <w:r w:rsidRPr="00186B83">
        <w:t>If supported, the repeat state shall be set to “all track repeat” by default upon device connection for the case the system recognizes repeat state is OFF upon device connection.</w:t>
      </w:r>
    </w:p>
    <w:p w:rsidR="00014DB9" w:rsidRPr="00186B83" w:rsidRDefault="00014DB9" w:rsidP="00014DB9">
      <w:r w:rsidRPr="00186B83">
        <w:t>If supported, the shuffle state shall be not changed by the In-Vehicle Infotainment System upon device connection.</w:t>
      </w:r>
    </w:p>
    <w:p w:rsidR="00014DB9" w:rsidRPr="00186B83" w:rsidRDefault="00014DB9" w:rsidP="00014DB9"/>
    <w:p w:rsidR="00014DB9" w:rsidRPr="00186B83" w:rsidRDefault="00014DB9" w:rsidP="00014DB9">
      <w:r w:rsidRPr="00186B83">
        <w:t xml:space="preserve">Repeat and shuffle state set by the user shall not be persisted across connection cycles. </w:t>
      </w:r>
    </w:p>
    <w:p w:rsidR="00014DB9" w:rsidRPr="00186B83" w:rsidRDefault="00014DB9" w:rsidP="00014DB9"/>
    <w:p w:rsidR="00014DB9" w:rsidRPr="00186B83" w:rsidRDefault="00014DB9" w:rsidP="00014DB9">
      <w:r w:rsidRPr="00186B83">
        <w:t>The In-Vehicle Infotainment System shall monitor the EVENT_ADDRESSED_PLAYER_CHANGED and ensure whether the Repeat and Shuffle application settings are supported in the newly addressed player. The HMI shall reflect the support of Repeat and Shuffle in the currently addressed player.</w:t>
      </w:r>
    </w:p>
    <w:p w:rsidR="00014DB9" w:rsidRPr="00186B83" w:rsidRDefault="00014DB9" w:rsidP="00014DB9"/>
    <w:p w:rsidR="00014DB9" w:rsidRPr="00186B83" w:rsidRDefault="00014DB9" w:rsidP="00014DB9">
      <w:r w:rsidRPr="00186B83">
        <w:t xml:space="preserve">See also MP-FUR-REQ-020053-Controls – Repeat on Smart Devices, and </w:t>
      </w:r>
    </w:p>
    <w:p w:rsidR="00014DB9" w:rsidRPr="00186B83" w:rsidRDefault="00014DB9" w:rsidP="00014DB9">
      <w:r w:rsidRPr="00186B83">
        <w:t>MP-FUR-REQ-020044/B-Controls – Shuffle on Smart Devices</w:t>
      </w:r>
    </w:p>
    <w:p w:rsidR="00014DB9" w:rsidRDefault="00014DB9" w:rsidP="00014DB9">
      <w:pPr>
        <w:rPr>
          <w:rFonts w:cs="Arial"/>
          <w:color w:val="000000"/>
        </w:rPr>
      </w:pPr>
    </w:p>
    <w:p w:rsidR="00014DB9" w:rsidRDefault="00014DB9" w:rsidP="00014DB9"/>
    <w:p w:rsidR="00014DB9" w:rsidRPr="00014DB9" w:rsidRDefault="00014DB9" w:rsidP="00014DB9">
      <w:pPr>
        <w:pStyle w:val="Heading4"/>
        <w:rPr>
          <w:b w:val="0"/>
          <w:u w:val="single"/>
        </w:rPr>
      </w:pPr>
      <w:r w:rsidRPr="00014DB9">
        <w:rPr>
          <w:b w:val="0"/>
          <w:u w:val="single"/>
        </w:rPr>
        <w:t>BTC-FUR-REQ-192235/A-Metadata Information</w:t>
      </w:r>
    </w:p>
    <w:p w:rsidR="00014DB9" w:rsidRDefault="00014DB9" w:rsidP="00014DB9">
      <w:r>
        <w:t>Upon connection to the mobile device t</w:t>
      </w:r>
      <w:r w:rsidRPr="00B01D02">
        <w:t>he In-Vehic</w:t>
      </w:r>
      <w:r>
        <w:t>le Information System shall gat</w:t>
      </w:r>
      <w:r w:rsidRPr="00B01D02">
        <w:t xml:space="preserve">her all </w:t>
      </w:r>
      <w:r>
        <w:t xml:space="preserve">available </w:t>
      </w:r>
      <w:r w:rsidRPr="00B01D02">
        <w:t xml:space="preserve">information </w:t>
      </w:r>
      <w:r>
        <w:t>for current media item:</w:t>
      </w:r>
    </w:p>
    <w:p w:rsidR="00014DB9" w:rsidRDefault="00014DB9" w:rsidP="00014DB9"/>
    <w:p w:rsidR="00014DB9" w:rsidRDefault="00014DB9" w:rsidP="001257C9">
      <w:pPr>
        <w:numPr>
          <w:ilvl w:val="0"/>
          <w:numId w:val="25"/>
        </w:numPr>
      </w:pPr>
      <w:r>
        <w:t xml:space="preserve">Title  </w:t>
      </w:r>
    </w:p>
    <w:p w:rsidR="00014DB9" w:rsidRDefault="00014DB9" w:rsidP="001257C9">
      <w:pPr>
        <w:numPr>
          <w:ilvl w:val="0"/>
          <w:numId w:val="25"/>
        </w:numPr>
      </w:pPr>
      <w:r>
        <w:t>Artist Name</w:t>
      </w:r>
    </w:p>
    <w:p w:rsidR="00014DB9" w:rsidRDefault="00014DB9" w:rsidP="001257C9">
      <w:pPr>
        <w:numPr>
          <w:ilvl w:val="0"/>
          <w:numId w:val="25"/>
        </w:numPr>
      </w:pPr>
      <w:r>
        <w:t>Album name</w:t>
      </w:r>
    </w:p>
    <w:p w:rsidR="00014DB9" w:rsidRDefault="00014DB9" w:rsidP="001257C9">
      <w:pPr>
        <w:numPr>
          <w:ilvl w:val="0"/>
          <w:numId w:val="25"/>
        </w:numPr>
      </w:pPr>
      <w:r>
        <w:t xml:space="preserve">Track Number </w:t>
      </w:r>
    </w:p>
    <w:p w:rsidR="00014DB9" w:rsidRDefault="00014DB9" w:rsidP="001257C9">
      <w:pPr>
        <w:numPr>
          <w:ilvl w:val="0"/>
          <w:numId w:val="25"/>
        </w:numPr>
      </w:pPr>
      <w:r>
        <w:t xml:space="preserve">Total Number of Tracks </w:t>
      </w:r>
    </w:p>
    <w:p w:rsidR="00014DB9" w:rsidRDefault="00014DB9" w:rsidP="001257C9">
      <w:pPr>
        <w:numPr>
          <w:ilvl w:val="0"/>
          <w:numId w:val="25"/>
        </w:numPr>
      </w:pPr>
      <w:r>
        <w:t xml:space="preserve">Genre </w:t>
      </w:r>
    </w:p>
    <w:p w:rsidR="00014DB9" w:rsidRDefault="00014DB9" w:rsidP="001257C9">
      <w:pPr>
        <w:numPr>
          <w:ilvl w:val="0"/>
          <w:numId w:val="25"/>
        </w:numPr>
      </w:pPr>
      <w:r>
        <w:t>Playing Time (SongPosition)</w:t>
      </w:r>
    </w:p>
    <w:p w:rsidR="00014DB9" w:rsidRDefault="00014DB9" w:rsidP="001257C9">
      <w:pPr>
        <w:numPr>
          <w:ilvl w:val="0"/>
          <w:numId w:val="25"/>
        </w:numPr>
      </w:pPr>
      <w:r>
        <w:t>Total track time (SongLength)</w:t>
      </w:r>
    </w:p>
    <w:p w:rsidR="00014DB9" w:rsidRDefault="00014DB9" w:rsidP="00014DB9"/>
    <w:p w:rsidR="00014DB9" w:rsidRDefault="00014DB9" w:rsidP="00014DB9"/>
    <w:p w:rsidR="00014DB9" w:rsidRDefault="00014DB9" w:rsidP="00014DB9">
      <w:r>
        <w:t>On every track change event the information shall be requested again.</w:t>
      </w:r>
    </w:p>
    <w:p w:rsidR="00014DB9" w:rsidRDefault="00014DB9" w:rsidP="00014DB9"/>
    <w:p w:rsidR="00014DB9" w:rsidRPr="00B01D02" w:rsidRDefault="00014DB9" w:rsidP="00014DB9"/>
    <w:p w:rsidR="00014DB9" w:rsidRPr="00014DB9" w:rsidRDefault="00014DB9" w:rsidP="00014DB9">
      <w:pPr>
        <w:pStyle w:val="Heading4"/>
        <w:rPr>
          <w:b w:val="0"/>
          <w:u w:val="single"/>
        </w:rPr>
      </w:pPr>
      <w:r w:rsidRPr="00014DB9">
        <w:rPr>
          <w:b w:val="0"/>
          <w:u w:val="single"/>
        </w:rPr>
        <w:t>BTC-FUR-REQ-192178/A-Track ID</w:t>
      </w:r>
    </w:p>
    <w:p w:rsidR="00014DB9" w:rsidRPr="00776856" w:rsidRDefault="00014DB9" w:rsidP="00014DB9">
      <w:pPr>
        <w:autoSpaceDE w:val="0"/>
        <w:autoSpaceDN w:val="0"/>
        <w:adjustRightInd w:val="0"/>
        <w:spacing w:line="288" w:lineRule="auto"/>
        <w:rPr>
          <w:rFonts w:eastAsiaTheme="minorHAnsi" w:cs="Arial"/>
          <w:color w:val="000000"/>
        </w:rPr>
      </w:pPr>
      <w:r w:rsidRPr="00776856">
        <w:rPr>
          <w:rFonts w:eastAsiaTheme="minorHAnsi" w:cs="Arial"/>
          <w:color w:val="000000"/>
        </w:rPr>
        <w:t xml:space="preserve">The In-Vehicle Infotainment System shall gather information about the track number of the active track and the total number of tracks of the active folder. </w:t>
      </w:r>
    </w:p>
    <w:p w:rsidR="00014DB9" w:rsidRPr="00776856" w:rsidRDefault="00014DB9" w:rsidP="00014DB9">
      <w:pPr>
        <w:autoSpaceDE w:val="0"/>
        <w:autoSpaceDN w:val="0"/>
        <w:adjustRightInd w:val="0"/>
        <w:spacing w:line="288" w:lineRule="auto"/>
        <w:rPr>
          <w:rFonts w:eastAsiaTheme="minorHAnsi" w:cs="Arial"/>
          <w:color w:val="000000"/>
        </w:rPr>
      </w:pPr>
      <w:r w:rsidRPr="00776856">
        <w:rPr>
          <w:rFonts w:eastAsiaTheme="minorHAnsi" w:cs="Arial"/>
          <w:color w:val="000000"/>
        </w:rPr>
        <w:lastRenderedPageBreak/>
        <w:t>The gathered information is not valid and shall be handled as unavailable if unknown or equal to 0.</w:t>
      </w:r>
    </w:p>
    <w:p w:rsidR="00014DB9" w:rsidRPr="00776856" w:rsidRDefault="00014DB9" w:rsidP="00014DB9">
      <w:pPr>
        <w:autoSpaceDE w:val="0"/>
        <w:autoSpaceDN w:val="0"/>
        <w:adjustRightInd w:val="0"/>
        <w:spacing w:line="288" w:lineRule="auto"/>
        <w:rPr>
          <w:rFonts w:eastAsiaTheme="minorHAnsi" w:cs="Arial"/>
          <w:color w:val="000000"/>
        </w:rPr>
      </w:pPr>
    </w:p>
    <w:p w:rsidR="00014DB9" w:rsidRPr="00776856" w:rsidRDefault="00014DB9" w:rsidP="00014DB9">
      <w:pPr>
        <w:autoSpaceDE w:val="0"/>
        <w:autoSpaceDN w:val="0"/>
        <w:adjustRightInd w:val="0"/>
        <w:spacing w:line="288" w:lineRule="auto"/>
        <w:rPr>
          <w:rFonts w:eastAsiaTheme="minorHAnsi" w:cs="Arial"/>
          <w:color w:val="000000"/>
        </w:rPr>
      </w:pPr>
    </w:p>
    <w:p w:rsidR="00014DB9" w:rsidRPr="00776856" w:rsidRDefault="00014DB9" w:rsidP="00014DB9">
      <w:pPr>
        <w:autoSpaceDE w:val="0"/>
        <w:autoSpaceDN w:val="0"/>
        <w:adjustRightInd w:val="0"/>
        <w:spacing w:line="288" w:lineRule="auto"/>
        <w:rPr>
          <w:rFonts w:eastAsiaTheme="minorHAnsi" w:cs="Arial"/>
          <w:color w:val="000000"/>
          <w:u w:val="single"/>
        </w:rPr>
      </w:pPr>
      <w:r w:rsidRPr="00776856">
        <w:rPr>
          <w:rFonts w:eastAsiaTheme="minorHAnsi" w:cs="Arial"/>
          <w:color w:val="000000"/>
          <w:u w:val="single"/>
        </w:rPr>
        <w:t>HMI guideline:</w:t>
      </w:r>
    </w:p>
    <w:p w:rsidR="00014DB9" w:rsidRPr="00776856" w:rsidRDefault="00014DB9" w:rsidP="001257C9">
      <w:pPr>
        <w:numPr>
          <w:ilvl w:val="0"/>
          <w:numId w:val="26"/>
        </w:numPr>
        <w:autoSpaceDE w:val="0"/>
        <w:autoSpaceDN w:val="0"/>
        <w:adjustRightInd w:val="0"/>
        <w:spacing w:line="288" w:lineRule="auto"/>
        <w:rPr>
          <w:rFonts w:eastAsiaTheme="minorHAnsi" w:cs="Arial"/>
          <w:color w:val="000000"/>
        </w:rPr>
      </w:pPr>
      <w:r>
        <w:rPr>
          <w:rFonts w:eastAsiaTheme="minorHAnsi" w:cs="Arial"/>
          <w:color w:val="000000"/>
        </w:rPr>
        <w:t>Only t</w:t>
      </w:r>
      <w:r w:rsidRPr="00776856">
        <w:rPr>
          <w:rFonts w:eastAsiaTheme="minorHAnsi" w:cs="Arial"/>
          <w:color w:val="000000"/>
        </w:rPr>
        <w:t xml:space="preserve">he </w:t>
      </w:r>
      <w:r>
        <w:rPr>
          <w:rFonts w:eastAsiaTheme="minorHAnsi" w:cs="Arial"/>
          <w:color w:val="000000"/>
        </w:rPr>
        <w:t xml:space="preserve">current </w:t>
      </w:r>
      <w:r w:rsidRPr="00776856">
        <w:rPr>
          <w:rFonts w:eastAsiaTheme="minorHAnsi" w:cs="Arial"/>
          <w:color w:val="000000"/>
        </w:rPr>
        <w:t>track number shall be shown, if only this information is available.</w:t>
      </w:r>
    </w:p>
    <w:p w:rsidR="00014DB9" w:rsidRPr="00776856" w:rsidRDefault="00014DB9" w:rsidP="001257C9">
      <w:pPr>
        <w:numPr>
          <w:ilvl w:val="0"/>
          <w:numId w:val="26"/>
        </w:numPr>
        <w:autoSpaceDE w:val="0"/>
        <w:autoSpaceDN w:val="0"/>
        <w:adjustRightInd w:val="0"/>
        <w:spacing w:line="288" w:lineRule="auto"/>
        <w:rPr>
          <w:rFonts w:eastAsiaTheme="minorHAnsi" w:cs="Arial"/>
          <w:color w:val="000000"/>
        </w:rPr>
      </w:pPr>
      <w:r w:rsidRPr="00776856">
        <w:rPr>
          <w:rFonts w:eastAsiaTheme="minorHAnsi" w:cs="Arial"/>
          <w:color w:val="000000"/>
        </w:rPr>
        <w:t xml:space="preserve">Only the </w:t>
      </w:r>
      <w:r>
        <w:rPr>
          <w:rFonts w:eastAsiaTheme="minorHAnsi" w:cs="Arial"/>
          <w:color w:val="000000"/>
        </w:rPr>
        <w:t xml:space="preserve">current </w:t>
      </w:r>
      <w:r w:rsidRPr="00776856">
        <w:rPr>
          <w:rFonts w:eastAsiaTheme="minorHAnsi" w:cs="Arial"/>
          <w:color w:val="000000"/>
        </w:rPr>
        <w:t>track number shall be shown</w:t>
      </w:r>
      <w:r>
        <w:rPr>
          <w:rFonts w:eastAsiaTheme="minorHAnsi" w:cs="Arial"/>
          <w:color w:val="000000"/>
        </w:rPr>
        <w:t>,</w:t>
      </w:r>
      <w:r w:rsidRPr="00776856">
        <w:rPr>
          <w:rFonts w:eastAsiaTheme="minorHAnsi" w:cs="Arial"/>
          <w:color w:val="000000"/>
        </w:rPr>
        <w:t xml:space="preserve"> if the track number is greater than the total amount of tracks</w:t>
      </w:r>
      <w:r>
        <w:rPr>
          <w:rFonts w:eastAsiaTheme="minorHAnsi" w:cs="Arial"/>
          <w:color w:val="000000"/>
        </w:rPr>
        <w:t>.</w:t>
      </w:r>
    </w:p>
    <w:p w:rsidR="00014DB9" w:rsidRPr="00776856" w:rsidRDefault="00014DB9" w:rsidP="001257C9">
      <w:pPr>
        <w:numPr>
          <w:ilvl w:val="0"/>
          <w:numId w:val="26"/>
        </w:numPr>
        <w:autoSpaceDE w:val="0"/>
        <w:autoSpaceDN w:val="0"/>
        <w:adjustRightInd w:val="0"/>
        <w:spacing w:line="288" w:lineRule="auto"/>
        <w:rPr>
          <w:rFonts w:eastAsiaTheme="minorHAnsi" w:cs="Arial"/>
          <w:color w:val="000000"/>
        </w:rPr>
      </w:pPr>
      <w:r w:rsidRPr="00776856">
        <w:rPr>
          <w:rFonts w:eastAsiaTheme="minorHAnsi" w:cs="Arial"/>
          <w:color w:val="000000"/>
        </w:rPr>
        <w:t>The track number and total amount of tracks in the active folder shall be shown, if both information are available.</w:t>
      </w:r>
    </w:p>
    <w:p w:rsidR="00014DB9" w:rsidRPr="00776856" w:rsidRDefault="00014DB9" w:rsidP="001257C9">
      <w:pPr>
        <w:numPr>
          <w:ilvl w:val="0"/>
          <w:numId w:val="26"/>
        </w:numPr>
        <w:autoSpaceDE w:val="0"/>
        <w:autoSpaceDN w:val="0"/>
        <w:adjustRightInd w:val="0"/>
        <w:spacing w:line="288" w:lineRule="auto"/>
        <w:rPr>
          <w:rFonts w:eastAsiaTheme="minorHAnsi" w:cs="Arial"/>
          <w:color w:val="000000"/>
        </w:rPr>
      </w:pPr>
      <w:r w:rsidRPr="00776856">
        <w:rPr>
          <w:rFonts w:eastAsiaTheme="minorHAnsi" w:cs="Arial"/>
          <w:color w:val="000000"/>
        </w:rPr>
        <w:t>If the active track number is greater than the total number of tracks the total number of tracks shall not be shown.</w:t>
      </w:r>
    </w:p>
    <w:p w:rsidR="00014DB9" w:rsidRPr="00776856" w:rsidRDefault="00014DB9" w:rsidP="001257C9">
      <w:pPr>
        <w:numPr>
          <w:ilvl w:val="0"/>
          <w:numId w:val="26"/>
        </w:numPr>
        <w:autoSpaceDE w:val="0"/>
        <w:autoSpaceDN w:val="0"/>
        <w:adjustRightInd w:val="0"/>
        <w:spacing w:line="288" w:lineRule="auto"/>
        <w:rPr>
          <w:rFonts w:eastAsiaTheme="minorHAnsi" w:cs="Arial"/>
          <w:color w:val="000000"/>
        </w:rPr>
      </w:pPr>
      <w:r w:rsidRPr="00776856">
        <w:rPr>
          <w:rFonts w:eastAsiaTheme="minorHAnsi" w:cs="Arial"/>
          <w:color w:val="000000"/>
        </w:rPr>
        <w:t>No track number</w:t>
      </w:r>
      <w:r>
        <w:rPr>
          <w:rFonts w:eastAsiaTheme="minorHAnsi" w:cs="Arial"/>
          <w:color w:val="000000"/>
        </w:rPr>
        <w:t xml:space="preserve"> shall be shown</w:t>
      </w:r>
      <w:r w:rsidRPr="00776856">
        <w:rPr>
          <w:rFonts w:eastAsiaTheme="minorHAnsi" w:cs="Arial"/>
          <w:color w:val="000000"/>
        </w:rPr>
        <w:t>, and no tota</w:t>
      </w:r>
      <w:r>
        <w:rPr>
          <w:rFonts w:eastAsiaTheme="minorHAnsi" w:cs="Arial"/>
          <w:color w:val="000000"/>
        </w:rPr>
        <w:t>l number of tracks, if neither o</w:t>
      </w:r>
      <w:r w:rsidRPr="00776856">
        <w:rPr>
          <w:rFonts w:eastAsiaTheme="minorHAnsi" w:cs="Arial"/>
          <w:color w:val="000000"/>
        </w:rPr>
        <w:t>f this information is available.</w:t>
      </w:r>
    </w:p>
    <w:p w:rsidR="00014DB9" w:rsidRDefault="00014DB9" w:rsidP="00014DB9">
      <w:pPr>
        <w:autoSpaceDE w:val="0"/>
        <w:autoSpaceDN w:val="0"/>
        <w:adjustRightInd w:val="0"/>
        <w:spacing w:line="288" w:lineRule="auto"/>
        <w:rPr>
          <w:rFonts w:eastAsiaTheme="minorHAnsi" w:cs="Arial"/>
          <w:color w:val="000000"/>
        </w:rPr>
      </w:pPr>
    </w:p>
    <w:p w:rsidR="00014DB9" w:rsidRPr="00776856" w:rsidRDefault="00014DB9" w:rsidP="00014DB9">
      <w:pPr>
        <w:autoSpaceDE w:val="0"/>
        <w:autoSpaceDN w:val="0"/>
        <w:adjustRightInd w:val="0"/>
        <w:spacing w:line="288" w:lineRule="auto"/>
        <w:rPr>
          <w:rFonts w:eastAsiaTheme="minorHAnsi" w:cs="Arial"/>
          <w:color w:val="000000"/>
        </w:rPr>
      </w:pPr>
    </w:p>
    <w:p w:rsidR="00014DB9" w:rsidRPr="00014DB9" w:rsidRDefault="00014DB9" w:rsidP="00014DB9">
      <w:pPr>
        <w:pStyle w:val="Heading4"/>
        <w:rPr>
          <w:b w:val="0"/>
          <w:u w:val="single"/>
        </w:rPr>
      </w:pPr>
      <w:r w:rsidRPr="00014DB9">
        <w:rPr>
          <w:b w:val="0"/>
          <w:u w:val="single"/>
        </w:rPr>
        <w:t>BTC-FUR-REQ-192207/A-Track time</w:t>
      </w:r>
    </w:p>
    <w:p w:rsidR="00014DB9" w:rsidRDefault="00014DB9" w:rsidP="00014DB9">
      <w:r>
        <w:t>The IVIS shall gather information about the track time of the track that is being played via Bluetooth Audio.</w:t>
      </w:r>
    </w:p>
    <w:p w:rsidR="00014DB9" w:rsidRDefault="00014DB9" w:rsidP="00014DB9">
      <w:r>
        <w:t>Both total track time and elapsed time shall be gathered.</w:t>
      </w:r>
    </w:p>
    <w:p w:rsidR="00014DB9" w:rsidRDefault="00014DB9" w:rsidP="00014DB9">
      <w:r>
        <w:t>In general this information might be used by the GUI display to the user the progress of the track.</w:t>
      </w:r>
    </w:p>
    <w:p w:rsidR="00014DB9" w:rsidRDefault="00014DB9" w:rsidP="00014DB9">
      <w:r>
        <w:t>Notice that in no case the total track time shall be displayed if unknown or equal to 0, or equals -1 (Hex 0xFFFFFFFF).</w:t>
      </w:r>
    </w:p>
    <w:p w:rsidR="00014DB9" w:rsidRDefault="00014DB9" w:rsidP="00014DB9">
      <w:r>
        <w:t>Also, the total time shall not be displayed if the elapsed time is greater than the total time, or equals -1 (Hex 0xFFFFFFFF).</w:t>
      </w:r>
    </w:p>
    <w:p w:rsidR="00014DB9" w:rsidRDefault="00014DB9" w:rsidP="00014DB9">
      <w:r>
        <w:t>Some care should also be taken to avoid displaying at all times an elapsed time of ZERO, which is a problem with certain families of Bluetooth devices. In that case, if the elapsed time stays at zero for more than 5 seconds, for a device that is playing a song (as determined by player status) then the elapsed time shall not be displayed.</w:t>
      </w:r>
    </w:p>
    <w:p w:rsidR="00014DB9" w:rsidRDefault="00014DB9" w:rsidP="00014DB9">
      <w:pPr>
        <w:ind w:left="720"/>
      </w:pPr>
    </w:p>
    <w:p w:rsidR="00014DB9" w:rsidRDefault="00014DB9" w:rsidP="00014DB9">
      <w:pPr>
        <w:ind w:left="720"/>
      </w:pPr>
    </w:p>
    <w:p w:rsidR="00014DB9" w:rsidRDefault="00014DB9" w:rsidP="001257C9">
      <w:pPr>
        <w:numPr>
          <w:ilvl w:val="0"/>
          <w:numId w:val="27"/>
        </w:numPr>
      </w:pPr>
      <w:r>
        <w:t>The elapsed time shall be shown on the left side of the progress bar.</w:t>
      </w:r>
    </w:p>
    <w:p w:rsidR="00014DB9" w:rsidRDefault="00014DB9" w:rsidP="001257C9">
      <w:pPr>
        <w:numPr>
          <w:ilvl w:val="0"/>
          <w:numId w:val="27"/>
        </w:numPr>
      </w:pPr>
      <w:r>
        <w:t>The total time shall be shown on the right side of the progress bar.</w:t>
      </w:r>
    </w:p>
    <w:p w:rsidR="00014DB9" w:rsidRDefault="00014DB9" w:rsidP="001257C9">
      <w:pPr>
        <w:numPr>
          <w:ilvl w:val="0"/>
          <w:numId w:val="27"/>
        </w:numPr>
      </w:pPr>
      <w:r>
        <w:t>The progress bar and total play time shall not be displayed if the total play time is unknown or equal to 0.</w:t>
      </w:r>
    </w:p>
    <w:p w:rsidR="00014DB9" w:rsidRDefault="00014DB9" w:rsidP="001257C9">
      <w:pPr>
        <w:numPr>
          <w:ilvl w:val="0"/>
          <w:numId w:val="27"/>
        </w:numPr>
      </w:pPr>
      <w:r>
        <w:t>The progress bar and total play time shall not be displayed if the elapsed time is greater than the total time or equals -1 (Hex 0xFFFFFFFF), for Bluetooth devices.</w:t>
      </w:r>
    </w:p>
    <w:p w:rsidR="00014DB9" w:rsidRDefault="00014DB9" w:rsidP="001257C9">
      <w:pPr>
        <w:numPr>
          <w:ilvl w:val="0"/>
          <w:numId w:val="27"/>
        </w:numPr>
      </w:pPr>
      <w:r>
        <w:t>The progress bar and total play time shall not be displayed if the total play time equals -1 (Hex 0xFFFFFFFF), for Bluetooth devices.</w:t>
      </w:r>
    </w:p>
    <w:p w:rsidR="00014DB9" w:rsidRDefault="00014DB9" w:rsidP="001257C9">
      <w:pPr>
        <w:numPr>
          <w:ilvl w:val="0"/>
          <w:numId w:val="27"/>
        </w:numPr>
      </w:pPr>
      <w:r>
        <w:t>The progress bar shall always be the same length.</w:t>
      </w:r>
    </w:p>
    <w:p w:rsidR="00014DB9" w:rsidRDefault="00014DB9" w:rsidP="001257C9">
      <w:pPr>
        <w:numPr>
          <w:ilvl w:val="0"/>
          <w:numId w:val="27"/>
        </w:numPr>
      </w:pPr>
      <w:r>
        <w:t>The progress bar shall fill proportional to the current playback position to that of the total track play time.</w:t>
      </w:r>
    </w:p>
    <w:p w:rsidR="00014DB9" w:rsidRDefault="00014DB9" w:rsidP="001257C9">
      <w:pPr>
        <w:numPr>
          <w:ilvl w:val="0"/>
          <w:numId w:val="27"/>
        </w:numPr>
      </w:pPr>
      <w:r>
        <w:t>The progress bar shall fill left to right.</w:t>
      </w:r>
    </w:p>
    <w:p w:rsidR="00014DB9" w:rsidRDefault="00014DB9" w:rsidP="00014DB9"/>
    <w:p w:rsidR="00014DB9" w:rsidRDefault="00014DB9" w:rsidP="00014DB9"/>
    <w:p w:rsidR="00014DB9"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t>BTC-FUR-REQ-284423/A-AVRCP Cover Art</w:t>
      </w:r>
    </w:p>
    <w:p w:rsidR="00014DB9" w:rsidRDefault="00014DB9" w:rsidP="00014DB9">
      <w:r>
        <w:t>The IVIS shall advertise support for Cover Art in its SDP record.</w:t>
      </w:r>
    </w:p>
    <w:p w:rsidR="00014DB9" w:rsidRDefault="00014DB9" w:rsidP="00014DB9">
      <w:r>
        <w:t>The IVIS shall only attempt to use the Cover Art feature with phones that advertise Cover Art in their SDP record.</w:t>
      </w:r>
    </w:p>
    <w:p w:rsidR="00014DB9" w:rsidRDefault="00014DB9" w:rsidP="00014DB9">
      <w:r>
        <w:t>When the connected phone advertises support for Cover Art via SDP, the IVIS shall monitor the value of bit 68 of the currently addressed player.</w:t>
      </w:r>
    </w:p>
    <w:p w:rsidR="00014DB9" w:rsidRDefault="00014DB9" w:rsidP="00014DB9">
      <w:r>
        <w:t>When the bit is set to signify that Cover Art is supported, the IVIS shall try to establish the Cover Art Obex connection, per AVRCP specifications.</w:t>
      </w:r>
    </w:p>
    <w:p w:rsidR="00014DB9" w:rsidRDefault="00014DB9" w:rsidP="00014DB9">
      <w:r>
        <w:t>If the addressed player changes and does not support the feature, the Cover Art Obex connection shall be closed.</w:t>
      </w:r>
    </w:p>
    <w:p w:rsidR="00014DB9" w:rsidRDefault="00014DB9" w:rsidP="00014DB9">
      <w:r>
        <w:t>If the AVRCP connection is closed, the Cover Art Obex connection shall be closed.</w:t>
      </w:r>
    </w:p>
    <w:p w:rsidR="00014DB9" w:rsidRDefault="00014DB9" w:rsidP="00014DB9"/>
    <w:p w:rsidR="00014DB9" w:rsidRDefault="00014DB9" w:rsidP="00014DB9">
      <w:r>
        <w:t>GetLinkedThumbnail shall be the only method used to retrieve Cover Art by the IVIS.</w:t>
      </w:r>
    </w:p>
    <w:p w:rsidR="00014DB9" w:rsidRDefault="00014DB9" w:rsidP="00014DB9">
      <w:r>
        <w:t>The Cover Art shall be retrieved every time the Cover Art handle is advertised by the connected phone.</w:t>
      </w:r>
    </w:p>
    <w:p w:rsidR="00014DB9"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t>BTC-FUR-REQ-192236/A-Register for Event Notifiction</w:t>
      </w:r>
    </w:p>
    <w:p w:rsidR="00014DB9" w:rsidRPr="00E57A6F" w:rsidRDefault="00014DB9" w:rsidP="00014DB9">
      <w:pPr>
        <w:rPr>
          <w:rFonts w:cs="Arial"/>
          <w:color w:val="000000"/>
        </w:rPr>
      </w:pPr>
      <w:r>
        <w:rPr>
          <w:rFonts w:cs="Arial"/>
          <w:color w:val="000000"/>
        </w:rPr>
        <w:t>Upon connection of an AVRCP channel</w:t>
      </w:r>
      <w:r w:rsidRPr="00E57A6F">
        <w:rPr>
          <w:rFonts w:cs="Arial"/>
          <w:color w:val="000000"/>
        </w:rPr>
        <w:t xml:space="preserve"> the In-Vehicle Infotainment System shall register for following </w:t>
      </w:r>
      <w:r>
        <w:rPr>
          <w:rFonts w:cs="Arial"/>
          <w:color w:val="000000"/>
        </w:rPr>
        <w:t>event notifications</w:t>
      </w:r>
      <w:r w:rsidRPr="00E57A6F">
        <w:rPr>
          <w:rFonts w:cs="Arial"/>
          <w:color w:val="000000"/>
        </w:rPr>
        <w:t>:</w:t>
      </w:r>
    </w:p>
    <w:p w:rsidR="00014DB9" w:rsidRPr="00E57A6F" w:rsidRDefault="00014DB9" w:rsidP="00014DB9">
      <w:pPr>
        <w:rPr>
          <w:rFonts w:cs="Arial"/>
          <w:color w:val="000000"/>
        </w:rPr>
      </w:pPr>
    </w:p>
    <w:p w:rsidR="00014DB9" w:rsidRPr="00E57A6F" w:rsidRDefault="00014DB9" w:rsidP="001257C9">
      <w:pPr>
        <w:numPr>
          <w:ilvl w:val="0"/>
          <w:numId w:val="28"/>
        </w:numPr>
        <w:rPr>
          <w:rFonts w:cs="Arial"/>
          <w:color w:val="000000"/>
        </w:rPr>
      </w:pPr>
      <w:r w:rsidRPr="00E57A6F">
        <w:rPr>
          <w:rFonts w:cs="Arial"/>
          <w:color w:val="000000"/>
        </w:rPr>
        <w:lastRenderedPageBreak/>
        <w:t>Event_Playback_Status_Changed</w:t>
      </w:r>
    </w:p>
    <w:p w:rsidR="00014DB9" w:rsidRPr="00E57A6F" w:rsidRDefault="00014DB9" w:rsidP="001257C9">
      <w:pPr>
        <w:numPr>
          <w:ilvl w:val="0"/>
          <w:numId w:val="28"/>
        </w:numPr>
        <w:rPr>
          <w:rFonts w:cs="Arial"/>
          <w:color w:val="000000"/>
        </w:rPr>
      </w:pPr>
      <w:r w:rsidRPr="00E57A6F">
        <w:rPr>
          <w:rFonts w:cs="Arial"/>
          <w:color w:val="000000"/>
        </w:rPr>
        <w:t>Event_Track_Changed</w:t>
      </w:r>
    </w:p>
    <w:p w:rsidR="00014DB9" w:rsidRPr="00E57A6F" w:rsidRDefault="00014DB9" w:rsidP="001257C9">
      <w:pPr>
        <w:numPr>
          <w:ilvl w:val="0"/>
          <w:numId w:val="28"/>
        </w:numPr>
        <w:rPr>
          <w:rFonts w:cs="Arial"/>
          <w:color w:val="000000"/>
        </w:rPr>
      </w:pPr>
      <w:r w:rsidRPr="00E57A6F">
        <w:rPr>
          <w:rFonts w:cs="Arial"/>
          <w:color w:val="000000"/>
        </w:rPr>
        <w:t>Event_Player_Application_Setting_Changed</w:t>
      </w:r>
    </w:p>
    <w:p w:rsidR="00014DB9" w:rsidRPr="00E57A6F" w:rsidRDefault="00014DB9" w:rsidP="001257C9">
      <w:pPr>
        <w:numPr>
          <w:ilvl w:val="0"/>
          <w:numId w:val="28"/>
        </w:numPr>
        <w:rPr>
          <w:rFonts w:cs="Arial"/>
          <w:color w:val="000000"/>
        </w:rPr>
      </w:pPr>
      <w:r w:rsidRPr="00E57A6F">
        <w:rPr>
          <w:rFonts w:cs="Arial"/>
          <w:color w:val="000000"/>
        </w:rPr>
        <w:t>Event_Addressed_Player_Changed</w:t>
      </w:r>
    </w:p>
    <w:p w:rsidR="00014DB9" w:rsidRPr="00E57A6F" w:rsidRDefault="00014DB9" w:rsidP="001257C9">
      <w:pPr>
        <w:numPr>
          <w:ilvl w:val="0"/>
          <w:numId w:val="28"/>
        </w:numPr>
        <w:rPr>
          <w:rFonts w:cs="Arial"/>
          <w:color w:val="000000"/>
        </w:rPr>
      </w:pPr>
      <w:r w:rsidRPr="00E57A6F">
        <w:rPr>
          <w:rFonts w:cs="Arial"/>
          <w:color w:val="000000"/>
        </w:rPr>
        <w:t>Event_Now_Palying_Content_Changed</w:t>
      </w:r>
    </w:p>
    <w:p w:rsidR="00014DB9" w:rsidRPr="00E57A6F" w:rsidRDefault="00014DB9" w:rsidP="001257C9">
      <w:pPr>
        <w:numPr>
          <w:ilvl w:val="0"/>
          <w:numId w:val="28"/>
        </w:numPr>
        <w:rPr>
          <w:rFonts w:cs="Arial"/>
          <w:color w:val="000000"/>
        </w:rPr>
      </w:pPr>
      <w:r w:rsidRPr="00E57A6F">
        <w:rPr>
          <w:rFonts w:cs="Arial"/>
          <w:color w:val="000000"/>
        </w:rPr>
        <w:t>Event_UIDs_Changed</w:t>
      </w:r>
    </w:p>
    <w:p w:rsidR="00014DB9" w:rsidRDefault="00014DB9" w:rsidP="00014DB9"/>
    <w:p w:rsidR="00014DB9" w:rsidRPr="00E57A6F" w:rsidRDefault="00014DB9" w:rsidP="00014DB9"/>
    <w:p w:rsidR="00014DB9" w:rsidRPr="00014DB9" w:rsidRDefault="00014DB9" w:rsidP="00014DB9">
      <w:pPr>
        <w:pStyle w:val="Heading4"/>
        <w:rPr>
          <w:b w:val="0"/>
          <w:u w:val="single"/>
        </w:rPr>
      </w:pPr>
      <w:r w:rsidRPr="00014DB9">
        <w:rPr>
          <w:b w:val="0"/>
          <w:u w:val="single"/>
        </w:rPr>
        <w:t>BTC-FUR-REQ-192237/A-Resume robustness</w:t>
      </w:r>
    </w:p>
    <w:p w:rsidR="00014DB9" w:rsidRDefault="00014DB9" w:rsidP="00014DB9">
      <w:pPr>
        <w:rPr>
          <w:rFonts w:cs="Arial"/>
        </w:rPr>
      </w:pPr>
      <w:r>
        <w:rPr>
          <w:rFonts w:cs="Arial"/>
        </w:rPr>
        <w:t>At any time where the Bluetooth Media Player should resume and the In-Vehicle Infotainment System is sending out a Play Request to the connected device the IVIS shall monitor if the Play request is executed and Audio data are received accordingly.</w:t>
      </w:r>
    </w:p>
    <w:p w:rsidR="00014DB9" w:rsidRDefault="00014DB9" w:rsidP="00014DB9">
      <w:pPr>
        <w:ind w:left="540"/>
        <w:rPr>
          <w:rFonts w:cs="Arial"/>
        </w:rPr>
      </w:pPr>
    </w:p>
    <w:p w:rsidR="00014DB9" w:rsidRDefault="00014DB9" w:rsidP="00014DB9">
      <w:pPr>
        <w:rPr>
          <w:rFonts w:cs="Arial"/>
        </w:rPr>
      </w:pPr>
      <w:r>
        <w:rPr>
          <w:rFonts w:cs="Arial"/>
        </w:rPr>
        <w:t>If a play request is not executed by the connected device as described in following scenarios the IVIS shall do a retry:</w:t>
      </w:r>
    </w:p>
    <w:p w:rsidR="00014DB9" w:rsidRDefault="00014DB9" w:rsidP="00014DB9">
      <w:pPr>
        <w:ind w:left="540"/>
        <w:rPr>
          <w:sz w:val="23"/>
          <w:szCs w:val="23"/>
        </w:rPr>
      </w:pPr>
    </w:p>
    <w:p w:rsidR="00014DB9" w:rsidRDefault="00014DB9" w:rsidP="001257C9">
      <w:pPr>
        <w:numPr>
          <w:ilvl w:val="1"/>
          <w:numId w:val="29"/>
        </w:numPr>
        <w:rPr>
          <w:rFonts w:cs="Arial"/>
        </w:rPr>
      </w:pPr>
      <w:r>
        <w:rPr>
          <w:rFonts w:cs="Arial"/>
        </w:rPr>
        <w:t>If the Play request is not acknowledged within 500ms.</w:t>
      </w:r>
    </w:p>
    <w:p w:rsidR="00014DB9" w:rsidRDefault="00014DB9" w:rsidP="00014DB9">
      <w:pPr>
        <w:ind w:left="1260"/>
        <w:rPr>
          <w:rFonts w:cs="Arial"/>
        </w:rPr>
      </w:pPr>
    </w:p>
    <w:p w:rsidR="00014DB9" w:rsidRDefault="00014DB9" w:rsidP="001257C9">
      <w:pPr>
        <w:numPr>
          <w:ilvl w:val="1"/>
          <w:numId w:val="29"/>
        </w:numPr>
        <w:rPr>
          <w:rFonts w:cs="Arial"/>
        </w:rPr>
      </w:pPr>
      <w:r>
        <w:rPr>
          <w:rFonts w:cs="Arial"/>
        </w:rPr>
        <w:t>If the Media player status of the connected device is not changed within 1000ms after play request is acknowledged.</w:t>
      </w:r>
    </w:p>
    <w:p w:rsidR="00014DB9" w:rsidRDefault="00014DB9" w:rsidP="00014DB9">
      <w:pPr>
        <w:rPr>
          <w:rFonts w:cs="Arial"/>
        </w:rPr>
      </w:pPr>
    </w:p>
    <w:p w:rsidR="00014DB9" w:rsidRDefault="00014DB9" w:rsidP="001257C9">
      <w:pPr>
        <w:numPr>
          <w:ilvl w:val="1"/>
          <w:numId w:val="29"/>
        </w:numPr>
        <w:rPr>
          <w:rFonts w:cs="Arial"/>
        </w:rPr>
      </w:pPr>
      <w:r>
        <w:rPr>
          <w:rFonts w:cs="Arial"/>
        </w:rPr>
        <w:t>If no A2DP data are received within 2000ms after media player status was set to “playing”.</w:t>
      </w:r>
    </w:p>
    <w:p w:rsidR="00014DB9" w:rsidRDefault="00014DB9" w:rsidP="00014DB9"/>
    <w:p w:rsidR="00014DB9" w:rsidRDefault="00014DB9" w:rsidP="00014DB9"/>
    <w:p w:rsidR="00014DB9" w:rsidRPr="008E0716" w:rsidRDefault="00014DB9" w:rsidP="00014DB9"/>
    <w:p w:rsidR="00014DB9" w:rsidRPr="00014DB9" w:rsidRDefault="00014DB9" w:rsidP="00014DB9">
      <w:pPr>
        <w:pStyle w:val="Heading4"/>
        <w:rPr>
          <w:b w:val="0"/>
          <w:u w:val="single"/>
        </w:rPr>
      </w:pPr>
      <w:r w:rsidRPr="00014DB9">
        <w:rPr>
          <w:b w:val="0"/>
          <w:u w:val="single"/>
        </w:rPr>
        <w:t>BTP-FUR-REQ-041733/A-iPhone Connected via A2DP and USB (TcSE ROIN-304493-1)</w:t>
      </w:r>
    </w:p>
    <w:p w:rsidR="008D4023" w:rsidRDefault="00014DB9">
      <w:pPr>
        <w:rPr>
          <w:rStyle w:val="msoins0"/>
          <w:rFonts w:cs="Arial"/>
          <w:szCs w:val="20"/>
        </w:rPr>
      </w:pPr>
      <w:r>
        <w:rPr>
          <w:rFonts w:cs="Arial"/>
          <w:szCs w:val="20"/>
        </w:rPr>
        <w:t xml:space="preserve">The customer may opt to connect an iPhone to the in-vehicle infotainment system via A2DP and/or USB. In this scenario the customer could enter a state in which audio is from the connected iPhone is routed from the iPhone via a A2DP when the iPhone is sourced for USB and / or vice versa. </w:t>
      </w:r>
      <w:r>
        <w:rPr>
          <w:rStyle w:val="msoins0"/>
          <w:rFonts w:cs="Arial"/>
          <w:szCs w:val="20"/>
        </w:rPr>
        <w:t>The supplier shall be responsible for developing a solution that insures that the customer is sourced to the correct audio source in this scenario. The supplier shall be responsible for obtaining Ford Motor Company approval of the solution prior to implementation.</w:t>
      </w:r>
    </w:p>
    <w:p w:rsidR="008D4023" w:rsidRDefault="008D4023"/>
    <w:p w:rsidR="00014DB9" w:rsidRPr="00014DB9" w:rsidRDefault="00014DB9" w:rsidP="00014DB9">
      <w:pPr>
        <w:pStyle w:val="Heading4"/>
        <w:rPr>
          <w:b w:val="0"/>
          <w:u w:val="single"/>
        </w:rPr>
      </w:pPr>
      <w:r w:rsidRPr="00014DB9">
        <w:rPr>
          <w:b w:val="0"/>
          <w:u w:val="single"/>
        </w:rPr>
        <w:t>BTC-FUR-REQ-270513/A-Audio Delay</w:t>
      </w:r>
    </w:p>
    <w:p w:rsidR="00014DB9" w:rsidRDefault="00014DB9" w:rsidP="00014DB9">
      <w:r>
        <w:t>The In-Vehicle Infotainment System shall not introduce more than 1000msec of delay between the time when a sbc audio packet is received and when it is played out to the speakers.</w:t>
      </w:r>
    </w:p>
    <w:p w:rsidR="00014DB9" w:rsidRDefault="00014DB9" w:rsidP="00014DB9">
      <w:r>
        <w:t>The In-Vehicle Infotainment System needs to introduce some delay for buffering purposes to guarantee a smooth playback, but this shall not exceed 1000msec.</w:t>
      </w:r>
    </w:p>
    <w:p w:rsidR="00014DB9" w:rsidRDefault="00014DB9" w:rsidP="00014DB9">
      <w:r>
        <w:t>Buffering shall be 250msec, and the In-Vehicle Infotainment System shall be capable of storing additional 750msec of music in case sbc packets are received at a higher rate than at which they are played back.</w:t>
      </w:r>
    </w:p>
    <w:p w:rsidR="00014DB9" w:rsidRDefault="00014DB9" w:rsidP="00014DB9">
      <w:r>
        <w:tab/>
        <w:t> </w:t>
      </w:r>
    </w:p>
    <w:p w:rsidR="00014DB9" w:rsidRDefault="00014DB9" w:rsidP="00014DB9">
      <w:r>
        <w:t>When this 1000msec buffer is full, older packets shall be overridden by newer packets even if they have not yet been played out.</w:t>
      </w:r>
    </w:p>
    <w:p w:rsidR="00014DB9" w:rsidRDefault="00014DB9" w:rsidP="00014DB9"/>
    <w:p w:rsidR="00014DB9" w:rsidRPr="00014DB9" w:rsidRDefault="00014DB9" w:rsidP="00014DB9">
      <w:pPr>
        <w:pStyle w:val="Heading4"/>
        <w:rPr>
          <w:b w:val="0"/>
          <w:u w:val="single"/>
        </w:rPr>
      </w:pPr>
      <w:r w:rsidRPr="00014DB9">
        <w:rPr>
          <w:b w:val="0"/>
          <w:u w:val="single"/>
        </w:rPr>
        <w:t>BTC-FUR-REQ-270514/A-Audio Delay Reporting</w:t>
      </w:r>
    </w:p>
    <w:p w:rsidR="00014DB9" w:rsidRDefault="00014DB9" w:rsidP="00014DB9">
      <w:r>
        <w:t>The In-Vehicle Infotainment System shall advertise support for AVDTP delay reporting.</w:t>
      </w:r>
    </w:p>
    <w:p w:rsidR="00014DB9" w:rsidRDefault="00014DB9" w:rsidP="00014DB9">
      <w:r>
        <w:t xml:space="preserve">The In-Vehicle Infotainment System, as the SNK in the A2DP connection, shall initiate the Delay reporting procedure per AVDTP and A2DP specifications right after the stream configuration procedure, if the audio SRC (connected mobile device) supports it. The first delay report shall be set to the buffering delay and subsequent reports </w:t>
      </w:r>
      <w:r w:rsidRPr="005E36BD">
        <w:t>shall be sent whenever the delay is outside the accuracy range of the previously reported delay</w:t>
      </w:r>
      <w:r>
        <w:t>.</w:t>
      </w:r>
    </w:p>
    <w:p w:rsidR="00014DB9" w:rsidRDefault="00014DB9" w:rsidP="00014DB9"/>
    <w:p w:rsidR="00014DB9" w:rsidRDefault="00014DB9" w:rsidP="00014DB9">
      <w:r>
        <w:t>For more information see AVDTP and A2DP specifications.</w:t>
      </w:r>
    </w:p>
    <w:p w:rsidR="00014DB9" w:rsidRDefault="00014DB9" w:rsidP="00014DB9"/>
    <w:p w:rsidR="00014DB9" w:rsidRDefault="00014DB9" w:rsidP="00014DB9"/>
    <w:p w:rsidR="00014DB9" w:rsidRDefault="00014DB9" w:rsidP="00014DB9">
      <w:pPr>
        <w:pStyle w:val="Heading2"/>
      </w:pPr>
      <w:bookmarkStart w:id="58" w:name="_Toc1048724"/>
      <w:r w:rsidRPr="00B9479B">
        <w:lastRenderedPageBreak/>
        <w:t>BTP-FUN-REQ-041857/A-Display Phone Home Screen Information (TcSE ROIN-294457-1)</w:t>
      </w:r>
      <w:bookmarkEnd w:id="58"/>
    </w:p>
    <w:p w:rsidR="008D4023" w:rsidRDefault="00014DB9">
      <w:pPr>
        <w:rPr>
          <w:rFonts w:cs="Arial"/>
          <w:szCs w:val="20"/>
        </w:rPr>
      </w:pPr>
      <w:r>
        <w:rPr>
          <w:rFonts w:cs="Arial"/>
          <w:szCs w:val="20"/>
        </w:rPr>
        <w:t xml:space="preserve"> </w:t>
      </w:r>
    </w:p>
    <w:p w:rsidR="008D4023" w:rsidRDefault="008D4023">
      <w:pPr>
        <w:rPr>
          <w:rFonts w:cs="Arial"/>
          <w:szCs w:val="20"/>
        </w:rPr>
      </w:pPr>
    </w:p>
    <w:p w:rsidR="00014DB9" w:rsidRDefault="00014DB9" w:rsidP="00014DB9">
      <w:pPr>
        <w:pStyle w:val="Heading3"/>
      </w:pPr>
      <w:bookmarkStart w:id="59" w:name="_Toc1048725"/>
      <w:r>
        <w:t>Sequence Diagrams</w:t>
      </w:r>
      <w:bookmarkEnd w:id="59"/>
    </w:p>
    <w:p w:rsidR="00014DB9" w:rsidRDefault="00014DB9" w:rsidP="00014DB9">
      <w:pPr>
        <w:pStyle w:val="Heading4"/>
      </w:pPr>
      <w:r>
        <w:t>BTP-SD-REQ-030695/D-Phone Home Screen-no call is active (TcSE ROIN-118778-2)</w:t>
      </w:r>
    </w:p>
    <w:p w:rsidR="00014DB9" w:rsidRPr="00F8674E" w:rsidRDefault="00014DB9" w:rsidP="00014DB9">
      <w:pPr>
        <w:rPr>
          <w:b/>
          <w:sz w:val="16"/>
          <w:szCs w:val="16"/>
        </w:rPr>
      </w:pPr>
      <w:r w:rsidRPr="00F8674E">
        <w:rPr>
          <w:b/>
          <w:sz w:val="16"/>
          <w:szCs w:val="16"/>
        </w:rPr>
        <w:t>Linked Elements</w:t>
      </w:r>
    </w:p>
    <w:p w:rsidR="00014DB9" w:rsidRPr="00F8674E" w:rsidRDefault="00014DB9" w:rsidP="00014DB9">
      <w:pPr>
        <w:rPr>
          <w:sz w:val="16"/>
          <w:szCs w:val="16"/>
        </w:rPr>
      </w:pPr>
      <w:r w:rsidRPr="00F8674E">
        <w:rPr>
          <w:sz w:val="16"/>
          <w:szCs w:val="16"/>
        </w:rPr>
        <w:t>BTP-FUN-REQ-047944/A-Hands-Free Audio Performance (TcSE ROIN-303968-1)</w:t>
      </w:r>
    </w:p>
    <w:p w:rsidR="00014DB9" w:rsidRPr="00F8674E" w:rsidRDefault="00014DB9" w:rsidP="00014DB9">
      <w:pPr>
        <w:rPr>
          <w:sz w:val="16"/>
          <w:szCs w:val="16"/>
        </w:rPr>
      </w:pPr>
      <w:r w:rsidRPr="00F8674E">
        <w:rPr>
          <w:sz w:val="16"/>
          <w:szCs w:val="16"/>
        </w:rPr>
        <w:t>BTP-FUN-REQ-041857/A-Display Phone Home Screen Information (TcSE ROIN-294457-1)</w:t>
      </w:r>
    </w:p>
    <w:p w:rsidR="00014DB9" w:rsidRPr="00F8674E" w:rsidRDefault="00014DB9" w:rsidP="00014DB9">
      <w:pPr>
        <w:rPr>
          <w:sz w:val="16"/>
          <w:szCs w:val="16"/>
        </w:rPr>
      </w:pPr>
      <w:r w:rsidRPr="00F8674E">
        <w:rPr>
          <w:sz w:val="16"/>
          <w:szCs w:val="16"/>
        </w:rPr>
        <w:t>BTP-FUN-REQ-047958/B-Bluetooth Diagnostics Strategies and Procedures (TcSE ROIN-304518-1)</w:t>
      </w:r>
    </w:p>
    <w:p w:rsidR="00014DB9" w:rsidRPr="00760C18" w:rsidRDefault="00014DB9" w:rsidP="00014DB9">
      <w:pPr>
        <w:pStyle w:val="BoldText"/>
      </w:pPr>
      <w:r w:rsidRPr="00760C18">
        <w:t>Scenarios</w:t>
      </w:r>
    </w:p>
    <w:p w:rsidR="00014DB9" w:rsidRPr="00760C18" w:rsidRDefault="00014DB9" w:rsidP="00014DB9">
      <w:pPr>
        <w:pStyle w:val="BoldText"/>
        <w:ind w:left="720"/>
      </w:pPr>
      <w:r w:rsidRPr="00760C18">
        <w:t>Normal Usage</w:t>
      </w:r>
    </w:p>
    <w:p w:rsidR="008D4023" w:rsidRDefault="00014DB9">
      <w:pPr>
        <w:ind w:left="720"/>
        <w:rPr>
          <w:rFonts w:cs="Arial"/>
          <w:szCs w:val="20"/>
        </w:rPr>
      </w:pPr>
      <w:r>
        <w:rPr>
          <w:rFonts w:cs="Arial"/>
          <w:szCs w:val="20"/>
        </w:rPr>
        <w:t>User is monitoring status of the BT phone that is connected, via the cluster display.</w:t>
      </w:r>
    </w:p>
    <w:p w:rsidR="008D4023" w:rsidRDefault="008D4023">
      <w:pPr>
        <w:ind w:left="720"/>
        <w:rPr>
          <w:rFonts w:cs="Arial"/>
          <w:szCs w:val="20"/>
        </w:rPr>
      </w:pPr>
    </w:p>
    <w:p w:rsidR="00014DB9" w:rsidRPr="00760C18" w:rsidRDefault="00014DB9" w:rsidP="00014DB9">
      <w:pPr>
        <w:pStyle w:val="BoldText"/>
      </w:pPr>
      <w:r w:rsidRPr="00760C18">
        <w:t>Constraints</w:t>
      </w:r>
    </w:p>
    <w:p w:rsidR="00014DB9" w:rsidRPr="00760C18" w:rsidRDefault="00014DB9" w:rsidP="00014DB9">
      <w:pPr>
        <w:pStyle w:val="BoldText"/>
        <w:ind w:left="720"/>
      </w:pPr>
      <w:r w:rsidRPr="00760C18">
        <w:t>Pre-condition</w:t>
      </w:r>
    </w:p>
    <w:p w:rsidR="00014DB9" w:rsidRDefault="00014DB9">
      <w:pPr>
        <w:ind w:left="720"/>
        <w:rPr>
          <w:rFonts w:cs="Arial"/>
        </w:rPr>
      </w:pPr>
      <w:r>
        <w:rPr>
          <w:rFonts w:cs="Arial"/>
        </w:rPr>
        <w:t>User is on the Cluster Phone home screen.  HMI displays status for {Battery level, Signal strength, Bluetooth, Network, Text message or email message available indication if supported by IVIS}</w:t>
      </w:r>
    </w:p>
    <w:p w:rsidR="00014DB9" w:rsidRDefault="00014DB9">
      <w:pPr>
        <w:ind w:left="720"/>
        <w:rPr>
          <w:rFonts w:cs="Arial"/>
        </w:rPr>
      </w:pPr>
    </w:p>
    <w:p w:rsidR="00014DB9" w:rsidRPr="00760C18" w:rsidRDefault="00014DB9" w:rsidP="00014DB9">
      <w:pPr>
        <w:pStyle w:val="BoldText"/>
        <w:ind w:left="720"/>
      </w:pPr>
      <w:r w:rsidRPr="00760C18">
        <w:t>Post-condition</w:t>
      </w:r>
    </w:p>
    <w:p w:rsidR="00014DB9" w:rsidRDefault="00014DB9">
      <w:pPr>
        <w:ind w:left="720"/>
        <w:rPr>
          <w:rFonts w:cs="Arial"/>
        </w:rPr>
      </w:pPr>
      <w:r>
        <w:rPr>
          <w:rFonts w:cs="Arial"/>
        </w:rPr>
        <w:t>User is on the Cluster Phone home screen.  HMI displays status for {Battery level, signal strength, Bluetooth connection, Network, Text message or email message available indication if supported by IVIS}</w:t>
      </w:r>
    </w:p>
    <w:p w:rsidR="00014DB9" w:rsidRDefault="00014DB9">
      <w:pPr>
        <w:ind w:left="720"/>
        <w:rPr>
          <w:rFonts w:cs="Arial"/>
        </w:rPr>
      </w:pPr>
    </w:p>
    <w:p w:rsidR="00014DB9" w:rsidRPr="00760C18" w:rsidRDefault="00014DB9" w:rsidP="00014DB9">
      <w:pPr>
        <w:pStyle w:val="BoldText"/>
      </w:pPr>
      <w:r w:rsidRPr="00760C18">
        <w:t>Sequence Diagram</w:t>
      </w:r>
    </w:p>
    <w:p w:rsidR="00014DB9" w:rsidRDefault="00014DB9" w:rsidP="00014DB9">
      <w:pPr>
        <w:keepNext/>
        <w:jc w:val="center"/>
      </w:pPr>
      <w:r>
        <w:rPr>
          <w:noProof/>
        </w:rPr>
        <w:drawing>
          <wp:inline distT="0" distB="0" distL="0" distR="0">
            <wp:extent cx="6524151" cy="4105275"/>
            <wp:effectExtent l="0" t="0" r="0" b="0"/>
            <wp:docPr id="21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2151" cy="4110309"/>
                    </a:xfrm>
                    <a:prstGeom prst="rect">
                      <a:avLst/>
                    </a:prstGeom>
                    <a:noFill/>
                    <a:ln>
                      <a:noFill/>
                    </a:ln>
                  </pic:spPr>
                </pic:pic>
              </a:graphicData>
            </a:graphic>
          </wp:inline>
        </w:drawing>
      </w:r>
    </w:p>
    <w:p w:rsidR="00014DB9" w:rsidRDefault="00014DB9" w:rsidP="00014DB9">
      <w:pPr>
        <w:pStyle w:val="Heading2"/>
      </w:pPr>
      <w:bookmarkStart w:id="60" w:name="_Toc1048726"/>
      <w:r w:rsidRPr="00B9479B">
        <w:t>BTP-FUN-REQ-041845/A-Incoming Call (TcSE ROIN-294451-1)</w:t>
      </w:r>
      <w:bookmarkEnd w:id="60"/>
    </w:p>
    <w:p w:rsidR="008D4023" w:rsidRDefault="00014DB9">
      <w:pPr>
        <w:rPr>
          <w:rFonts w:cs="Arial"/>
          <w:szCs w:val="20"/>
        </w:rPr>
      </w:pPr>
      <w:r>
        <w:rPr>
          <w:rFonts w:cs="Arial"/>
          <w:szCs w:val="20"/>
        </w:rPr>
        <w:t xml:space="preserve"> </w:t>
      </w:r>
    </w:p>
    <w:p w:rsidR="008D4023" w:rsidRDefault="008D4023">
      <w:pPr>
        <w:rPr>
          <w:rFonts w:cs="Arial"/>
          <w:szCs w:val="20"/>
        </w:rPr>
      </w:pPr>
    </w:p>
    <w:p w:rsidR="00014DB9" w:rsidRDefault="00014DB9" w:rsidP="00014DB9">
      <w:pPr>
        <w:pStyle w:val="Heading3"/>
      </w:pPr>
      <w:bookmarkStart w:id="61" w:name="_Toc1048727"/>
      <w:r>
        <w:lastRenderedPageBreak/>
        <w:t>Use Cases</w:t>
      </w:r>
      <w:bookmarkEnd w:id="61"/>
    </w:p>
    <w:p w:rsidR="00014DB9" w:rsidRDefault="00014DB9" w:rsidP="00014DB9">
      <w:pPr>
        <w:pStyle w:val="Heading4"/>
      </w:pPr>
      <w:r>
        <w:t>BTP-UC-REQ-041846/A-Incoming Call Ringing (TcSE ROIN-290908-2)</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BTC-FUR-REQ-191908/A-Caller ID format</w:t>
      </w:r>
    </w:p>
    <w:p w:rsidR="00014DB9" w:rsidRPr="005F5EF0" w:rsidRDefault="00014DB9" w:rsidP="00014DB9">
      <w:pPr>
        <w:rPr>
          <w:sz w:val="16"/>
          <w:szCs w:val="16"/>
        </w:rPr>
      </w:pPr>
      <w:r w:rsidRPr="005F5EF0">
        <w:rPr>
          <w:sz w:val="16"/>
          <w:szCs w:val="16"/>
        </w:rPr>
        <w:t>BTP-FUR-REQ-041856/A-Incoming Calls (TcSE ROIN-295050-1)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Connected Phone</w:t>
            </w:r>
          </w:p>
          <w:p w:rsidR="008D4023" w:rsidRDefault="00014DB9">
            <w:pPr>
              <w:rPr>
                <w:rFonts w:cs="Arial"/>
                <w:szCs w:val="20"/>
              </w:rPr>
            </w:pPr>
            <w:r>
              <w:rPr>
                <w:rFonts w:cs="Arial"/>
                <w:szCs w:val="20"/>
              </w:rPr>
              <w:t>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 is connected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A mobile phone is connected to the In-Vehicle Infotainment System, and while it is connected an incoming call has been indicated by ringing. The In-Vehicle Infotainment System notifies the Customer that an incoming call is present by having the ability to:</w:t>
            </w:r>
          </w:p>
          <w:p w:rsidR="008D4023" w:rsidRDefault="008D4023">
            <w:pPr>
              <w:rPr>
                <w:rFonts w:cs="Arial"/>
                <w:szCs w:val="20"/>
              </w:rPr>
            </w:pPr>
          </w:p>
          <w:p w:rsidR="008D4023" w:rsidRDefault="00014DB9">
            <w:pPr>
              <w:rPr>
                <w:rFonts w:cs="Arial"/>
                <w:szCs w:val="20"/>
              </w:rPr>
            </w:pPr>
            <w:r>
              <w:rPr>
                <w:rFonts w:cs="Arial"/>
                <w:szCs w:val="20"/>
              </w:rPr>
              <w:t>Provide ring from connected phone</w:t>
            </w:r>
          </w:p>
          <w:p w:rsidR="008D4023" w:rsidRDefault="00014DB9">
            <w:pPr>
              <w:rPr>
                <w:rFonts w:cs="Arial"/>
                <w:szCs w:val="20"/>
              </w:rPr>
            </w:pPr>
            <w:r>
              <w:rPr>
                <w:rFonts w:cs="Arial"/>
                <w:szCs w:val="20"/>
              </w:rPr>
              <w:t>Provide a default ring</w:t>
            </w:r>
          </w:p>
          <w:p w:rsidR="008D4023" w:rsidRDefault="00014DB9">
            <w:pPr>
              <w:rPr>
                <w:rFonts w:cs="Arial"/>
                <w:szCs w:val="20"/>
              </w:rPr>
            </w:pPr>
            <w:r>
              <w:rPr>
                <w:rFonts w:cs="Arial"/>
                <w:szCs w:val="20"/>
              </w:rPr>
              <w:t>Show the information provided by the connected phone relative to the incoming call (i.e. phone number, etc.)</w:t>
            </w:r>
          </w:p>
          <w:p w:rsidR="008D4023" w:rsidRDefault="00014DB9">
            <w:pPr>
              <w:rPr>
                <w:rFonts w:cs="Arial"/>
                <w:szCs w:val="20"/>
              </w:rPr>
            </w:pPr>
            <w:r>
              <w:rPr>
                <w:rFonts w:cs="Arial"/>
                <w:szCs w:val="20"/>
              </w:rPr>
              <w:t>Show the phonebook metadata if available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The Customer would have the option to:</w:t>
            </w:r>
          </w:p>
          <w:p w:rsidR="008D4023" w:rsidRDefault="008D4023">
            <w:pPr>
              <w:rPr>
                <w:rFonts w:cs="Arial"/>
                <w:szCs w:val="20"/>
              </w:rPr>
            </w:pPr>
          </w:p>
          <w:p w:rsidR="008D4023" w:rsidRDefault="00014DB9">
            <w:pPr>
              <w:rPr>
                <w:rFonts w:cs="Arial"/>
                <w:szCs w:val="20"/>
              </w:rPr>
            </w:pPr>
            <w:r>
              <w:rPr>
                <w:rFonts w:cs="Arial"/>
                <w:szCs w:val="20"/>
              </w:rPr>
              <w:t>Ignore (no action)</w:t>
            </w:r>
          </w:p>
          <w:p w:rsidR="008D4023" w:rsidRDefault="00014DB9">
            <w:pPr>
              <w:rPr>
                <w:rFonts w:cs="Arial"/>
                <w:szCs w:val="20"/>
              </w:rPr>
            </w:pPr>
            <w:r>
              <w:rPr>
                <w:rFonts w:cs="Arial"/>
                <w:szCs w:val="20"/>
              </w:rPr>
              <w:t>Answer</w:t>
            </w:r>
          </w:p>
          <w:p w:rsidR="008D4023" w:rsidRDefault="00014DB9">
            <w:pPr>
              <w:rPr>
                <w:rFonts w:cs="Arial"/>
                <w:szCs w:val="20"/>
              </w:rPr>
            </w:pPr>
            <w:r>
              <w:rPr>
                <w:rFonts w:cs="Arial"/>
                <w:szCs w:val="20"/>
              </w:rPr>
              <w:t xml:space="preserve">Reject </w:t>
            </w:r>
          </w:p>
          <w:p w:rsidR="008D4023" w:rsidRDefault="008D4023">
            <w:pPr>
              <w:rPr>
                <w:rFonts w:cs="Arial"/>
                <w:szCs w:val="20"/>
              </w:rPr>
            </w:pPr>
          </w:p>
          <w:p w:rsidR="008D4023" w:rsidRDefault="00014DB9">
            <w:pPr>
              <w:rPr>
                <w:rFonts w:cs="Arial"/>
                <w:szCs w:val="20"/>
              </w:rPr>
            </w:pPr>
            <w:r>
              <w:rPr>
                <w:rFonts w:cs="Arial"/>
                <w:szCs w:val="20"/>
              </w:rPr>
              <w:t>the incoming call</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ins w:id="62" w:author="rpaquet2" w:date="2013-10-14T16:39:00Z"/>
                <w:rStyle w:val="msoins0"/>
                <w:rFonts w:cs="Arial"/>
              </w:rPr>
            </w:pPr>
            <w:r>
              <w:rPr>
                <w:rFonts w:cs="Arial"/>
                <w:szCs w:val="20"/>
              </w:rPr>
              <w:t xml:space="preserve">E1 – Connected phone does not indicate to In-Vehicle Infotainment System that an incoming call is present. </w:t>
            </w:r>
          </w:p>
          <w:p w:rsidR="008D4023" w:rsidRDefault="00014DB9">
            <w:pPr>
              <w:numPr>
                <w:ins w:id="63" w:author="rpaquet2" w:date="2013-10-14T16:39:00Z"/>
              </w:numPr>
            </w:pPr>
            <w:ins w:id="64" w:author="rpaquet2" w:date="2013-10-14T16:40:00Z">
              <w:r>
                <w:rPr>
                  <w:rStyle w:val="msoins0"/>
                  <w:rFonts w:cs="Arial"/>
                  <w:szCs w:val="20"/>
                </w:rPr>
                <w:t>E2 – Network Coverage Lost</w:t>
              </w:r>
            </w:ins>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p w:rsidR="008D4023" w:rsidRDefault="00014DB9">
            <w:pPr>
              <w:tabs>
                <w:tab w:val="center" w:pos="3725"/>
              </w:tabs>
              <w:rPr>
                <w:rFonts w:cs="Arial"/>
                <w:szCs w:val="20"/>
              </w:rPr>
            </w:pPr>
            <w:r>
              <w:rPr>
                <w:rFonts w:cs="Arial"/>
                <w:szCs w:val="20"/>
              </w:rPr>
              <w:t>SWC</w:t>
            </w:r>
          </w:p>
        </w:tc>
      </w:tr>
    </w:tbl>
    <w:p w:rsidR="008D4023" w:rsidRDefault="008D4023"/>
    <w:p w:rsidR="00014DB9" w:rsidRDefault="00014DB9" w:rsidP="00014DB9">
      <w:pPr>
        <w:pStyle w:val="Heading4"/>
      </w:pPr>
      <w:r>
        <w:t>BTP-UC-REQ-041847/A-Connected phone does not indicate to In-Vehicle Infotainment System that an incoming call is present (TcSE ROIN-292572-1)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BTP-UC-REQ-041846/A-Incoming Call Ringing (TcSE ROIN-290908-2)</w:t>
      </w:r>
    </w:p>
    <w:p w:rsidR="00014DB9" w:rsidRPr="005F5EF0" w:rsidRDefault="00014DB9" w:rsidP="00014DB9">
      <w:pPr>
        <w:rPr>
          <w:sz w:val="16"/>
          <w:szCs w:val="16"/>
        </w:rPr>
      </w:pPr>
      <w:r w:rsidRPr="005F5EF0">
        <w:rPr>
          <w:sz w:val="16"/>
          <w:szCs w:val="16"/>
        </w:rPr>
        <w:t>BTP-UC-REQ-041855/A-Incoming Call Waiting Notification (TcSE ROIN-290917-1)</w:t>
      </w:r>
    </w:p>
    <w:p w:rsidR="00014DB9" w:rsidRPr="00AE06BC" w:rsidRDefault="00014DB9" w:rsidP="00014DB9"/>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8D40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lang w:eastAsia="zh-CN"/>
              </w:rPr>
            </w:pPr>
            <w:r>
              <w:rPr>
                <w:rFonts w:cs="Arial"/>
                <w:szCs w:val="20"/>
                <w:lang w:eastAsia="zh-CN"/>
              </w:rPr>
              <w:t>Customer</w:t>
            </w:r>
          </w:p>
          <w:p w:rsidR="008D4023" w:rsidRDefault="00014DB9">
            <w:pPr>
              <w:rPr>
                <w:rFonts w:cs="Arial"/>
                <w:szCs w:val="20"/>
                <w:lang w:eastAsia="zh-CN"/>
              </w:rPr>
            </w:pPr>
            <w:r>
              <w:rPr>
                <w:rFonts w:cs="Arial"/>
                <w:szCs w:val="20"/>
                <w:lang w:eastAsia="zh-CN"/>
              </w:rPr>
              <w:t>Mobile Phone</w:t>
            </w:r>
          </w:p>
        </w:tc>
      </w:tr>
      <w:tr w:rsidR="008D40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lang w:eastAsia="zh-CN"/>
              </w:rPr>
            </w:pPr>
            <w:r>
              <w:rPr>
                <w:rFonts w:cs="Arial"/>
                <w:szCs w:val="20"/>
                <w:lang w:eastAsia="zh-CN"/>
              </w:rPr>
              <w:t>Same as in original use case</w:t>
            </w:r>
          </w:p>
        </w:tc>
      </w:tr>
      <w:tr w:rsidR="008D40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lang w:eastAsia="zh-CN"/>
              </w:rPr>
            </w:pPr>
            <w:r>
              <w:rPr>
                <w:rFonts w:cs="Arial"/>
                <w:szCs w:val="20"/>
                <w:lang w:eastAsia="zh-CN"/>
              </w:rPr>
              <w:t>Connected phone does not indicate to In-Vehicle Infotainment System that an incoming call is present.</w:t>
            </w:r>
          </w:p>
        </w:tc>
      </w:tr>
      <w:tr w:rsidR="008D40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lang w:eastAsia="zh-CN"/>
              </w:rPr>
            </w:pPr>
            <w:r>
              <w:rPr>
                <w:rFonts w:cs="Arial"/>
                <w:szCs w:val="20"/>
                <w:lang w:eastAsia="zh-CN"/>
              </w:rPr>
              <w:t>No Action</w:t>
            </w:r>
          </w:p>
        </w:tc>
      </w:tr>
      <w:tr w:rsidR="008D40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lang w:eastAsia="zh-CN"/>
              </w:rPr>
            </w:pPr>
            <w:r>
              <w:rPr>
                <w:rFonts w:cs="Arial"/>
                <w:szCs w:val="20"/>
                <w:lang w:eastAsia="zh-CN"/>
              </w:rPr>
              <w:t>N/A</w:t>
            </w:r>
          </w:p>
        </w:tc>
      </w:tr>
      <w:tr w:rsidR="008D40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lang w:eastAsia="zh-CN"/>
              </w:rPr>
            </w:pPr>
            <w:r>
              <w:rPr>
                <w:rFonts w:cs="Arial"/>
                <w:szCs w:val="20"/>
                <w:lang w:eastAsia="zh-CN"/>
              </w:rPr>
              <w:t>N/A</w:t>
            </w:r>
          </w:p>
        </w:tc>
      </w:tr>
    </w:tbl>
    <w:p w:rsidR="008D4023" w:rsidRDefault="008D4023"/>
    <w:p w:rsidR="00014DB9" w:rsidRDefault="00014DB9" w:rsidP="00014DB9">
      <w:pPr>
        <w:pStyle w:val="Heading4"/>
      </w:pPr>
      <w:r>
        <w:t>BTP-UC-REQ-041848/A-Incoming Call Answer via In-Vehicle Infotainment System (TcSE ROIN-290909-2)</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BTC-FUR-REQ-191908/A-Caller ID format</w:t>
      </w:r>
    </w:p>
    <w:p w:rsidR="00014DB9" w:rsidRPr="005F5EF0" w:rsidRDefault="00014DB9" w:rsidP="00014DB9">
      <w:pPr>
        <w:rPr>
          <w:sz w:val="16"/>
          <w:szCs w:val="16"/>
        </w:rPr>
      </w:pPr>
      <w:r w:rsidRPr="005F5EF0">
        <w:rPr>
          <w:sz w:val="16"/>
          <w:szCs w:val="16"/>
        </w:rPr>
        <w:t>BTP-SD-REQ-030699/A-Incoming Call - Accept Call (TcSE ROIN-118785-3)</w:t>
      </w:r>
    </w:p>
    <w:p w:rsidR="00014DB9" w:rsidRPr="005F5EF0" w:rsidRDefault="00014DB9" w:rsidP="00014DB9">
      <w:pPr>
        <w:rPr>
          <w:sz w:val="16"/>
          <w:szCs w:val="16"/>
        </w:rPr>
      </w:pPr>
      <w:r w:rsidRPr="005F5EF0">
        <w:rPr>
          <w:sz w:val="16"/>
          <w:szCs w:val="16"/>
        </w:rPr>
        <w:t>BTP-FUR-REQ-041856/A-Incoming Calls (TcSE ROIN-295050-1)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Connected Phone</w:t>
            </w:r>
          </w:p>
          <w:p w:rsidR="008D4023" w:rsidRDefault="00014DB9">
            <w:pPr>
              <w:rPr>
                <w:rFonts w:cs="Arial"/>
                <w:szCs w:val="20"/>
              </w:rPr>
            </w:pPr>
            <w:r>
              <w:rPr>
                <w:rFonts w:cs="Arial"/>
                <w:szCs w:val="20"/>
              </w:rPr>
              <w:t>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 is connected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A mobile phone is connected to the In-Vehicle Infotainment System, and while it is connected an incoming call has been indicated (i.e. ringing), and the customer has opted to answer the incoming call via the In-Vehicle Infotainment System.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incoming call has been answered.</w:t>
            </w:r>
          </w:p>
          <w:p w:rsidR="008D4023" w:rsidRDefault="00014DB9">
            <w:pPr>
              <w:rPr>
                <w:rFonts w:cs="Arial"/>
                <w:szCs w:val="20"/>
              </w:rPr>
            </w:pPr>
            <w:r>
              <w:rPr>
                <w:rFonts w:cs="Arial"/>
                <w:szCs w:val="20"/>
              </w:rPr>
              <w:t>The incoming ring notification is no longer present.</w:t>
            </w:r>
          </w:p>
          <w:p w:rsidR="008D4023" w:rsidRDefault="00014DB9">
            <w:pPr>
              <w:rPr>
                <w:rFonts w:cs="Arial"/>
                <w:szCs w:val="20"/>
              </w:rPr>
            </w:pPr>
            <w:r>
              <w:rPr>
                <w:rFonts w:cs="Arial"/>
                <w:szCs w:val="20"/>
              </w:rPr>
              <w:t>The audio for the call is available through the In-Vehicle Infotainment System speakers.</w:t>
            </w:r>
          </w:p>
          <w:p w:rsidR="008D4023" w:rsidRDefault="00014DB9">
            <w:pPr>
              <w:rPr>
                <w:rFonts w:cs="Arial"/>
                <w:szCs w:val="20"/>
              </w:rPr>
            </w:pPr>
            <w:r>
              <w:rPr>
                <w:rFonts w:cs="Arial"/>
                <w:szCs w:val="20"/>
              </w:rPr>
              <w:t xml:space="preserve">The In-Vehicle Infotainment System has the ability to display the information as provided by the connected phone relating to the name or number of the currently active call. </w:t>
            </w:r>
          </w:p>
          <w:p w:rsidR="008D4023" w:rsidRDefault="00014DB9">
            <w:pPr>
              <w:rPr>
                <w:rFonts w:cs="Arial"/>
                <w:szCs w:val="20"/>
              </w:rPr>
            </w:pPr>
            <w:r>
              <w:rPr>
                <w:rFonts w:cs="Arial"/>
                <w:szCs w:val="20"/>
              </w:rPr>
              <w:t>The Customer has the active call options available to them.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E1 – The incoming call is not answered.</w:t>
            </w:r>
          </w:p>
          <w:p w:rsidR="008D4023" w:rsidRDefault="00014DB9">
            <w:pPr>
              <w:rPr>
                <w:ins w:id="65" w:author="rpaquet2" w:date="2013-10-14T16:42:00Z"/>
                <w:rStyle w:val="msoins0"/>
              </w:rPr>
            </w:pPr>
            <w:r>
              <w:rPr>
                <w:rFonts w:cs="Arial"/>
                <w:szCs w:val="20"/>
              </w:rPr>
              <w:t>E2 – Incoming Call is answered, but Audio is not Handsfree.</w:t>
            </w:r>
          </w:p>
          <w:p w:rsidR="008D4023" w:rsidRDefault="00014DB9">
            <w:pPr>
              <w:numPr>
                <w:ins w:id="66" w:author="rpaquet2" w:date="2013-10-14T16:42:00Z"/>
              </w:numPr>
            </w:pPr>
            <w:ins w:id="67" w:author="rpaquet2" w:date="2013-10-14T16:42:00Z">
              <w:r>
                <w:rPr>
                  <w:rStyle w:val="msoins0"/>
                  <w:rFonts w:cs="Arial"/>
                  <w:szCs w:val="20"/>
                </w:rPr>
                <w:t>E3 – Network Coverage Lost</w:t>
              </w:r>
            </w:ins>
          </w:p>
          <w:p w:rsidR="008D4023" w:rsidRDefault="008D4023">
            <w:pPr>
              <w:rPr>
                <w:rFonts w:cs="Arial"/>
                <w:szCs w:val="20"/>
              </w:rPr>
            </w:pP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p w:rsidR="008D4023" w:rsidRDefault="00014DB9">
            <w:pPr>
              <w:rPr>
                <w:rFonts w:cs="Arial"/>
                <w:szCs w:val="20"/>
              </w:rPr>
            </w:pPr>
            <w:r>
              <w:rPr>
                <w:rFonts w:cs="Arial"/>
                <w:szCs w:val="20"/>
              </w:rPr>
              <w:t>SWC</w:t>
            </w:r>
          </w:p>
        </w:tc>
      </w:tr>
    </w:tbl>
    <w:p w:rsidR="008D4023" w:rsidRDefault="008D4023"/>
    <w:p w:rsidR="00014DB9" w:rsidRDefault="00014DB9" w:rsidP="00014DB9">
      <w:pPr>
        <w:pStyle w:val="Heading4"/>
      </w:pPr>
      <w:r>
        <w:t>BTP-UC-REQ-041849/A-The incoming call is not answered (TcSE ROIN-290910-1)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BTP-UC-REQ-041848/A-Incoming Call Answer via In-Vehicle Infotainment System (TcSE ROIN-290909-2)</w:t>
      </w:r>
    </w:p>
    <w:p w:rsidR="00014DB9" w:rsidRPr="005F5EF0" w:rsidRDefault="00014DB9" w:rsidP="00014DB9">
      <w:pPr>
        <w:rPr>
          <w:sz w:val="16"/>
          <w:szCs w:val="16"/>
        </w:rPr>
      </w:pPr>
      <w:r w:rsidRPr="005F5EF0">
        <w:rPr>
          <w:sz w:val="16"/>
          <w:szCs w:val="16"/>
        </w:rPr>
        <w:t>BTP-FUR-REQ-041856/A-Incoming Calls (TcSE ROIN-295050-1)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Connected Phone</w:t>
            </w:r>
          </w:p>
          <w:p w:rsidR="008D4023" w:rsidRDefault="00014DB9">
            <w:pPr>
              <w:rPr>
                <w:rFonts w:cs="Arial"/>
                <w:szCs w:val="20"/>
              </w:rPr>
            </w:pPr>
            <w:r>
              <w:rPr>
                <w:rFonts w:cs="Arial"/>
                <w:szCs w:val="20"/>
              </w:rPr>
              <w:t>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customer has opted to answer an incoming call via the means available within the In-Vehicle Infotainment System, but the call is not answered.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An error message is displayed to the customer. </w:t>
            </w:r>
          </w:p>
          <w:p w:rsidR="008D4023" w:rsidRDefault="00014DB9">
            <w:pPr>
              <w:rPr>
                <w:rFonts w:cs="Arial"/>
                <w:szCs w:val="20"/>
              </w:rPr>
            </w:pPr>
            <w:r>
              <w:rPr>
                <w:rFonts w:cs="Arial"/>
                <w:szCs w:val="20"/>
              </w:rPr>
              <w:t xml:space="preserve">The In-Vehicle Infotainment System is no longer alerting the user of an incoming call. </w:t>
            </w:r>
          </w:p>
          <w:p w:rsidR="008D4023" w:rsidRDefault="00014DB9">
            <w:pPr>
              <w:rPr>
                <w:rFonts w:cs="Arial"/>
                <w:szCs w:val="20"/>
              </w:rPr>
            </w:pPr>
            <w:r>
              <w:rPr>
                <w:rFonts w:cs="Arial"/>
                <w:szCs w:val="20"/>
              </w:rPr>
              <w:t>The In-Vehicle Infotainment System returns to its prior state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N/A</w:t>
            </w:r>
          </w:p>
          <w:p w:rsidR="008D4023" w:rsidRDefault="008D4023">
            <w:pPr>
              <w:rPr>
                <w:rFonts w:cs="Arial"/>
                <w:szCs w:val="20"/>
              </w:rPr>
            </w:pP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BTP-UC-REQ-041850/A-Incoming Call is answered, but Audio is not Handsfree (TcSE ROIN-290911-1)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BTP-UC-REQ-041848/A-Incoming Call Answer via In-Vehicle Infotainment System (TcSE ROIN-290909-2)</w:t>
      </w:r>
    </w:p>
    <w:p w:rsidR="00014DB9" w:rsidRPr="005F5EF0" w:rsidRDefault="00014DB9" w:rsidP="00014DB9">
      <w:pPr>
        <w:rPr>
          <w:sz w:val="16"/>
          <w:szCs w:val="16"/>
        </w:rPr>
      </w:pPr>
      <w:r w:rsidRPr="005F5EF0">
        <w:rPr>
          <w:sz w:val="16"/>
          <w:szCs w:val="16"/>
        </w:rPr>
        <w:t>BTP-UC-REQ-041851/A-Incoming Call Answer via Mobile Phone (TcSE ROIN-290912-1)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Connected Phone</w:t>
            </w:r>
          </w:p>
          <w:p w:rsidR="008D4023" w:rsidRDefault="00014DB9">
            <w:pPr>
              <w:rPr>
                <w:rFonts w:cs="Arial"/>
                <w:szCs w:val="20"/>
              </w:rPr>
            </w:pPr>
            <w:r>
              <w:rPr>
                <w:rFonts w:cs="Arial"/>
                <w:szCs w:val="20"/>
              </w:rPr>
              <w:t>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customer has opted to answer an incoming call via the means available within the In-Vehicle Infotainment System the call has been answered, but the call audio is not Handsfree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An error message is displayed to the customer.</w:t>
            </w:r>
          </w:p>
          <w:p w:rsidR="008D4023" w:rsidRDefault="00014DB9">
            <w:pPr>
              <w:rPr>
                <w:rFonts w:cs="Arial"/>
                <w:szCs w:val="20"/>
              </w:rPr>
            </w:pPr>
            <w:r>
              <w:rPr>
                <w:rFonts w:cs="Arial"/>
                <w:szCs w:val="20"/>
              </w:rPr>
              <w:t xml:space="preserve">The In-Vehicle Infotainment System routes the call audio to the connected phone (if audio was routed from the connected phone to In-Vehicle Infotainment System). </w:t>
            </w:r>
          </w:p>
          <w:p w:rsidR="008D4023" w:rsidRDefault="00014DB9">
            <w:pPr>
              <w:rPr>
                <w:rFonts w:cs="Arial"/>
                <w:szCs w:val="20"/>
              </w:rPr>
            </w:pPr>
            <w:r>
              <w:rPr>
                <w:rFonts w:cs="Arial"/>
                <w:szCs w:val="20"/>
              </w:rPr>
              <w:lastRenderedPageBreak/>
              <w:t>The In-Vehicle Infotainment System is no longer alerting the user of an incoming call.</w:t>
            </w:r>
          </w:p>
          <w:p w:rsidR="008D4023" w:rsidRDefault="00014DB9">
            <w:pPr>
              <w:rPr>
                <w:rFonts w:cs="Arial"/>
                <w:szCs w:val="20"/>
              </w:rPr>
            </w:pPr>
            <w:r>
              <w:rPr>
                <w:rFonts w:cs="Arial"/>
                <w:szCs w:val="20"/>
              </w:rPr>
              <w:t xml:space="preserve">The In-Vehicle Infotainment System indicates that there is an active call, and the audio should be on the connected phone. </w:t>
            </w:r>
          </w:p>
          <w:p w:rsidR="008D4023" w:rsidRDefault="00014DB9">
            <w:pPr>
              <w:rPr>
                <w:rFonts w:cs="Arial"/>
                <w:szCs w:val="20"/>
              </w:rPr>
            </w:pPr>
            <w:r>
              <w:rPr>
                <w:rFonts w:cs="Arial"/>
                <w:szCs w:val="20"/>
              </w:rPr>
              <w:t>Display call metadata if available.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List of Exception Use Cases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N/A</w:t>
            </w:r>
          </w:p>
          <w:p w:rsidR="008D4023" w:rsidRDefault="008D4023">
            <w:pPr>
              <w:rPr>
                <w:rFonts w:cs="Arial"/>
                <w:szCs w:val="20"/>
              </w:rPr>
            </w:pP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BTP-UC-REQ-041851/A-Incoming Call Answer via Mobile Phone (TcSE ROIN-290912-1)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BTC-FUR-REQ-191908/A-Caller ID format</w:t>
      </w:r>
    </w:p>
    <w:p w:rsidR="00014DB9" w:rsidRPr="005F5EF0" w:rsidRDefault="00014DB9" w:rsidP="00014DB9">
      <w:pPr>
        <w:rPr>
          <w:sz w:val="16"/>
          <w:szCs w:val="16"/>
        </w:rPr>
      </w:pPr>
      <w:r w:rsidRPr="005F5EF0">
        <w:rPr>
          <w:sz w:val="16"/>
          <w:szCs w:val="16"/>
        </w:rPr>
        <w:t>BTP-SD-REQ-030699/A-Incoming Call - Accept Call (TcSE ROIN-118785-3)</w:t>
      </w:r>
    </w:p>
    <w:p w:rsidR="00014DB9" w:rsidRPr="005F5EF0" w:rsidRDefault="00014DB9" w:rsidP="00014DB9">
      <w:pPr>
        <w:rPr>
          <w:sz w:val="16"/>
          <w:szCs w:val="16"/>
        </w:rPr>
      </w:pPr>
      <w:r w:rsidRPr="005F5EF0">
        <w:rPr>
          <w:sz w:val="16"/>
          <w:szCs w:val="16"/>
        </w:rPr>
        <w:t>BTP-FUR-REQ-041856/A-Incoming Calls (TcSE ROIN-295050-1)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Connected Phone</w:t>
            </w:r>
          </w:p>
          <w:p w:rsidR="008D4023" w:rsidRDefault="00014DB9">
            <w:pPr>
              <w:rPr>
                <w:rFonts w:cs="Arial"/>
                <w:szCs w:val="20"/>
              </w:rPr>
            </w:pPr>
            <w:r>
              <w:rPr>
                <w:rFonts w:cs="Arial"/>
                <w:szCs w:val="20"/>
              </w:rPr>
              <w:t>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 is connected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A mobile phone is connected to the In-Vehicle Infotainment System, and while it is connected an incoming call has been indicated (i.e. ringing), and the customer has opted to answer the incoming call from the connected mobile phone.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incoming call has been answered.</w:t>
            </w:r>
          </w:p>
          <w:p w:rsidR="008D4023" w:rsidRDefault="00014DB9">
            <w:pPr>
              <w:rPr>
                <w:rFonts w:cs="Arial"/>
                <w:szCs w:val="20"/>
              </w:rPr>
            </w:pPr>
            <w:r>
              <w:rPr>
                <w:rFonts w:cs="Arial"/>
                <w:szCs w:val="20"/>
              </w:rPr>
              <w:t>The incoming ring notification is no longer present.</w:t>
            </w:r>
          </w:p>
          <w:p w:rsidR="008D4023" w:rsidRDefault="00014DB9">
            <w:pPr>
              <w:rPr>
                <w:rFonts w:cs="Arial"/>
                <w:szCs w:val="20"/>
              </w:rPr>
            </w:pPr>
            <w:r>
              <w:rPr>
                <w:rFonts w:cs="Arial"/>
                <w:szCs w:val="20"/>
              </w:rPr>
              <w:t>The audio for the call is available via the means indicated from the mobile phone.</w:t>
            </w:r>
          </w:p>
          <w:p w:rsidR="008D4023" w:rsidRDefault="00014DB9">
            <w:pPr>
              <w:rPr>
                <w:rFonts w:cs="Arial"/>
                <w:szCs w:val="20"/>
              </w:rPr>
            </w:pPr>
            <w:r>
              <w:rPr>
                <w:rFonts w:cs="Arial"/>
                <w:szCs w:val="20"/>
              </w:rPr>
              <w:t xml:space="preserve">The In-Vehicle Infotainment System has the ability to display the information as provided by the connected phone relating to the name or number of the currently active call. </w:t>
            </w:r>
          </w:p>
          <w:p w:rsidR="008D4023" w:rsidRDefault="00014DB9">
            <w:pPr>
              <w:rPr>
                <w:rFonts w:cs="Arial"/>
                <w:szCs w:val="20"/>
              </w:rPr>
            </w:pPr>
            <w:r>
              <w:rPr>
                <w:rFonts w:cs="Arial"/>
                <w:szCs w:val="20"/>
              </w:rPr>
              <w:t>The Customer has the active call options available to them.</w:t>
            </w:r>
          </w:p>
          <w:p w:rsidR="008D4023" w:rsidRDefault="00014DB9">
            <w:pPr>
              <w:rPr>
                <w:rFonts w:cs="Arial"/>
                <w:szCs w:val="20"/>
              </w:rPr>
            </w:pPr>
            <w:r>
              <w:rPr>
                <w:rFonts w:cs="Arial"/>
                <w:szCs w:val="20"/>
              </w:rPr>
              <w:t xml:space="preserve">Display phone call metadata.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E1 – Incoming Call is answered, but Audio is not Handsfree.</w:t>
            </w:r>
          </w:p>
          <w:p w:rsidR="008D4023" w:rsidRDefault="008D4023">
            <w:pPr>
              <w:rPr>
                <w:rFonts w:cs="Arial"/>
                <w:szCs w:val="20"/>
              </w:rPr>
            </w:pP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BTP-UC-REQ-041852/A-Incoming Call Ringing (No Answer) (TcSE ROIN-290913-1)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BTP-FUR-REQ-041856/A-Incoming Calls (TcSE ROIN-295050-1)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Connected Phone</w:t>
            </w:r>
          </w:p>
          <w:p w:rsidR="008D4023" w:rsidRDefault="00014DB9">
            <w:pPr>
              <w:rPr>
                <w:rFonts w:cs="Arial"/>
                <w:szCs w:val="20"/>
              </w:rPr>
            </w:pPr>
            <w:r>
              <w:rPr>
                <w:rFonts w:cs="Arial"/>
                <w:szCs w:val="20"/>
              </w:rPr>
              <w:t>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 is connected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phone is connected to the In-Vehicle Infotainment System, and while it is connected an incoming call has been indicated by ringing / alerting. In this scenario, the Customer has opted not to answer the call and ignore it until the call stops alerting.</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incoming call is no longer alerting</w:t>
            </w:r>
          </w:p>
          <w:p w:rsidR="008D4023" w:rsidRDefault="00014DB9">
            <w:pPr>
              <w:rPr>
                <w:rFonts w:cs="Arial"/>
                <w:szCs w:val="20"/>
              </w:rPr>
            </w:pPr>
            <w:r>
              <w:rPr>
                <w:rFonts w:cs="Arial"/>
                <w:szCs w:val="20"/>
              </w:rPr>
              <w:t xml:space="preserve">A customer is indicated that a missed call is present. </w:t>
            </w:r>
          </w:p>
          <w:p w:rsidR="008D4023" w:rsidRDefault="00014DB9">
            <w:pPr>
              <w:rPr>
                <w:rFonts w:cs="Arial"/>
                <w:szCs w:val="20"/>
              </w:rPr>
            </w:pPr>
            <w:r>
              <w:rPr>
                <w:rFonts w:cs="Arial"/>
                <w:szCs w:val="20"/>
              </w:rPr>
              <w:t>The In-Vehicle Infotainment System returns to prior state.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lastRenderedPageBreak/>
        <w:t>BTP-UC-REQ-041853/A-Incoming Call Ringing (Reject from In-Vehicle Infotainment System) (TcSE ROIN-290914-1)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BTP-SD-REQ-030700/A-Incoming Call - Reject Call (TcSE ROIN-149690-3)</w:t>
      </w:r>
    </w:p>
    <w:p w:rsidR="00014DB9" w:rsidRPr="005F5EF0" w:rsidRDefault="00014DB9" w:rsidP="00014DB9">
      <w:pPr>
        <w:rPr>
          <w:sz w:val="16"/>
          <w:szCs w:val="16"/>
        </w:rPr>
      </w:pPr>
      <w:r w:rsidRPr="005F5EF0">
        <w:rPr>
          <w:sz w:val="16"/>
          <w:szCs w:val="16"/>
        </w:rPr>
        <w:t>BTP-FUR-REQ-041856/A-Incoming Calls (TcSE ROIN-295050-1)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Connected Phone</w:t>
            </w:r>
          </w:p>
          <w:p w:rsidR="008D4023" w:rsidRDefault="00014DB9">
            <w:pPr>
              <w:rPr>
                <w:rFonts w:cs="Arial"/>
                <w:szCs w:val="20"/>
              </w:rPr>
            </w:pPr>
            <w:r>
              <w:rPr>
                <w:rFonts w:cs="Arial"/>
                <w:szCs w:val="20"/>
              </w:rPr>
              <w:t>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 is connected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phone is connected to the In-Vehicle Infotainment System, and while it is connected an incoming call has been indicated by ringing / alerting. In this scenario, the Customer has opted to manually reject the call from the In-Vehicle Infotainment System.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incoming call is no longer alerting via the In-Vehicle Infotainment System and connected phone.</w:t>
            </w:r>
          </w:p>
          <w:p w:rsidR="008D4023" w:rsidRDefault="00014DB9">
            <w:pPr>
              <w:rPr>
                <w:rFonts w:cs="Arial"/>
                <w:szCs w:val="20"/>
              </w:rPr>
            </w:pPr>
            <w:r>
              <w:rPr>
                <w:rFonts w:cs="Arial"/>
                <w:szCs w:val="20"/>
              </w:rPr>
              <w:t xml:space="preserve">A customer is indicated that the call was rejected. </w:t>
            </w:r>
          </w:p>
          <w:p w:rsidR="008D4023" w:rsidRDefault="00014DB9">
            <w:pPr>
              <w:rPr>
                <w:rFonts w:cs="Arial"/>
                <w:szCs w:val="20"/>
              </w:rPr>
            </w:pPr>
            <w:r>
              <w:rPr>
                <w:rFonts w:cs="Arial"/>
                <w:szCs w:val="20"/>
              </w:rPr>
              <w:t>The In-Vehicle Infotainment System returns to prior state.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 xml:space="preserve">E1 – Rejecting Call via In-Vehicle Infotainment System fails. </w:t>
            </w:r>
          </w:p>
          <w:p w:rsidR="008D4023" w:rsidRDefault="008D4023">
            <w:pPr>
              <w:rPr>
                <w:rFonts w:cs="Arial"/>
                <w:szCs w:val="20"/>
              </w:rPr>
            </w:pP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SWC</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BTP-UC-REQ-033869/B-Rejecting Call via In-Vehicle Infotainment System fails (TcSE ROIN-290915-1)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BTP-UC-REQ-033868/A-Do Not Disturb Active– Incoming Call (TcSE ROIN-290918-1)</w:t>
      </w:r>
    </w:p>
    <w:p w:rsidR="00014DB9" w:rsidRPr="005F5EF0" w:rsidRDefault="00014DB9" w:rsidP="00014DB9">
      <w:pPr>
        <w:rPr>
          <w:sz w:val="16"/>
          <w:szCs w:val="16"/>
        </w:rPr>
      </w:pPr>
      <w:r w:rsidRPr="005F5EF0">
        <w:rPr>
          <w:sz w:val="16"/>
          <w:szCs w:val="16"/>
        </w:rPr>
        <w:t>BTP-UC-REQ-041853/A-Incoming Call Ringing (Reject from In-Vehicle Infotainment System) (TcSE ROIN-290914-1)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Connected Phone</w:t>
            </w:r>
          </w:p>
          <w:p w:rsidR="00014DB9" w:rsidRDefault="00014DB9">
            <w:pPr>
              <w:rPr>
                <w:rFonts w:cs="Arial"/>
              </w:rPr>
            </w:pPr>
            <w:r>
              <w:rPr>
                <w:rFonts w:cs="Arial"/>
              </w:rPr>
              <w:t>Customer</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Same as original use case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A mobile phone is connected to the In-Vehicle Infotainment System, and while it is connected an incoming call has been indicated by ringing / alerting. In this scenario, the Customer has opted to manually reject the call from the In-Vehicle Infotainment System – or when DND is set to on – IVIS is rejecting the call automatically, but the call is not rejected.</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The incoming call is no longer alerting via the In-Vehicle Infotainment System.</w:t>
            </w:r>
          </w:p>
          <w:p w:rsidR="00014DB9" w:rsidRDefault="00014DB9">
            <w:pPr>
              <w:rPr>
                <w:rFonts w:cs="Arial"/>
              </w:rPr>
            </w:pPr>
            <w:r>
              <w:rPr>
                <w:rFonts w:cs="Arial"/>
              </w:rPr>
              <w:t>The In-Vehicle Infotainment System returns to the prior state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tcPr>
          <w:p w:rsidR="00014DB9" w:rsidRDefault="00014DB9">
            <w:pPr>
              <w:rPr>
                <w:rFonts w:cs="Arial"/>
              </w:rPr>
            </w:pPr>
            <w:r>
              <w:rPr>
                <w:rFonts w:cs="Arial"/>
              </w:rPr>
              <w:t>N/A</w:t>
            </w:r>
          </w:p>
          <w:p w:rsidR="00014DB9" w:rsidRDefault="00014DB9">
            <w:pPr>
              <w:rPr>
                <w:rFonts w:cs="Arial"/>
              </w:rPr>
            </w:pP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SWC</w:t>
            </w:r>
          </w:p>
          <w:p w:rsidR="00014DB9" w:rsidRDefault="00014DB9">
            <w:pPr>
              <w:rPr>
                <w:rFonts w:cs="Arial"/>
              </w:rPr>
            </w:pPr>
            <w:r>
              <w:rPr>
                <w:rFonts w:cs="Arial"/>
              </w:rPr>
              <w:t>Vehicle System Interface</w:t>
            </w:r>
          </w:p>
        </w:tc>
      </w:tr>
    </w:tbl>
    <w:p w:rsidR="00014DB9" w:rsidRDefault="00014DB9"/>
    <w:p w:rsidR="00014DB9" w:rsidRDefault="00014DB9" w:rsidP="00014DB9">
      <w:pPr>
        <w:pStyle w:val="Heading4"/>
      </w:pPr>
      <w:r>
        <w:t>BTP-UC-REQ-041854/A-Incoming Call Ringing (Reject from connected phone) (TcSE ROIN-290916-1)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BTP-SD-REQ-030700/A-Incoming Call - Reject Call (TcSE ROIN-149690-3)</w:t>
      </w:r>
    </w:p>
    <w:p w:rsidR="00014DB9" w:rsidRPr="005F5EF0" w:rsidRDefault="00014DB9" w:rsidP="00014DB9">
      <w:pPr>
        <w:rPr>
          <w:sz w:val="16"/>
          <w:szCs w:val="16"/>
        </w:rPr>
      </w:pPr>
      <w:r w:rsidRPr="005F5EF0">
        <w:rPr>
          <w:sz w:val="16"/>
          <w:szCs w:val="16"/>
        </w:rPr>
        <w:t>BTP-FUR-REQ-041856/A-Incoming Calls (TcSE ROIN-295050-1)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Connected Phone, Customer,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 is connected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phone is connected to the In-Vehicle Infotainment System, and while it is connected an incoming call has been indicated by ringing / alerting. In this scenario, the Customer has opted to manually reject the call from the connected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incoming call is no longer alerting via the In-Vehicle Infotainment System and connected phone.</w:t>
            </w:r>
          </w:p>
          <w:p w:rsidR="008D4023" w:rsidRDefault="00014DB9">
            <w:pPr>
              <w:rPr>
                <w:rFonts w:cs="Arial"/>
                <w:szCs w:val="20"/>
              </w:rPr>
            </w:pPr>
            <w:r>
              <w:rPr>
                <w:rFonts w:cs="Arial"/>
                <w:szCs w:val="20"/>
              </w:rPr>
              <w:t xml:space="preserve">Customer is alerted that there is a missed call. </w:t>
            </w:r>
          </w:p>
          <w:p w:rsidR="008D4023" w:rsidRDefault="00014DB9">
            <w:pPr>
              <w:rPr>
                <w:rFonts w:cs="Arial"/>
                <w:szCs w:val="20"/>
              </w:rPr>
            </w:pPr>
            <w:r>
              <w:rPr>
                <w:rFonts w:cs="Arial"/>
                <w:szCs w:val="20"/>
              </w:rPr>
              <w:lastRenderedPageBreak/>
              <w:t>The In-Vehicle Infotainment System returns to the prior state.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BTP-UC-REQ-041855/A-Incoming Call Waiting Notification (TcSE ROIN-290917-1)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BTP-FUR-REQ-041821/B-Call Waiting Call (TcSE ROIN-295057-1)</w:t>
      </w:r>
    </w:p>
    <w:p w:rsidR="00014DB9" w:rsidRPr="005F5EF0" w:rsidRDefault="00014DB9" w:rsidP="00014DB9">
      <w:pPr>
        <w:rPr>
          <w:sz w:val="16"/>
          <w:szCs w:val="16"/>
        </w:rPr>
      </w:pPr>
      <w:r w:rsidRPr="005F5EF0">
        <w:rPr>
          <w:sz w:val="16"/>
          <w:szCs w:val="16"/>
        </w:rPr>
        <w:t>BTP-FUR-REQ-041822/B-Call Waiting Call Accepted (TcSE ROIN-295058-1)</w:t>
      </w:r>
    </w:p>
    <w:p w:rsidR="00014DB9" w:rsidRPr="005F5EF0" w:rsidRDefault="00014DB9" w:rsidP="00014DB9">
      <w:pPr>
        <w:rPr>
          <w:sz w:val="16"/>
          <w:szCs w:val="16"/>
        </w:rPr>
      </w:pPr>
      <w:r w:rsidRPr="005F5EF0">
        <w:rPr>
          <w:sz w:val="16"/>
          <w:szCs w:val="16"/>
        </w:rPr>
        <w:t>BTP-FUR-REQ-041823/A-Call Waiting Call Rejected (TcSE ROIN-295059-1)</w:t>
      </w:r>
    </w:p>
    <w:p w:rsidR="00014DB9" w:rsidRPr="005F5EF0" w:rsidRDefault="00014DB9" w:rsidP="00014DB9">
      <w:pPr>
        <w:rPr>
          <w:sz w:val="16"/>
          <w:szCs w:val="16"/>
        </w:rPr>
      </w:pPr>
      <w:r w:rsidRPr="005F5EF0">
        <w:rPr>
          <w:sz w:val="16"/>
          <w:szCs w:val="16"/>
        </w:rPr>
        <w:t>BTP-FUR-REQ-041824/A-Call Waiting Call Ignored (TcSE ROIN-295060-1)</w:t>
      </w:r>
    </w:p>
    <w:p w:rsidR="00014DB9" w:rsidRPr="005F5EF0" w:rsidRDefault="00014DB9" w:rsidP="00014DB9">
      <w:pPr>
        <w:rPr>
          <w:sz w:val="16"/>
          <w:szCs w:val="16"/>
        </w:rPr>
      </w:pPr>
      <w:r w:rsidRPr="005F5EF0">
        <w:rPr>
          <w:sz w:val="16"/>
          <w:szCs w:val="16"/>
        </w:rPr>
        <w:t>BTC-FUR-REQ-191908/A-Caller ID format</w:t>
      </w:r>
    </w:p>
    <w:p w:rsidR="00014DB9" w:rsidRPr="005F5EF0" w:rsidRDefault="00014DB9" w:rsidP="00014DB9">
      <w:pPr>
        <w:rPr>
          <w:sz w:val="16"/>
          <w:szCs w:val="16"/>
        </w:rPr>
      </w:pPr>
      <w:r w:rsidRPr="005F5EF0">
        <w:rPr>
          <w:sz w:val="16"/>
          <w:szCs w:val="16"/>
        </w:rPr>
        <w:t>BTP-FUR-REQ-041820/B-Max Number of Calls (TcSE ROIN-295056-1)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Connected Phone</w:t>
            </w:r>
          </w:p>
          <w:p w:rsidR="008D4023" w:rsidRDefault="00014DB9">
            <w:pPr>
              <w:rPr>
                <w:rFonts w:cs="Arial"/>
                <w:szCs w:val="20"/>
              </w:rPr>
            </w:pPr>
            <w:r>
              <w:rPr>
                <w:rFonts w:cs="Arial"/>
                <w:szCs w:val="20"/>
              </w:rPr>
              <w:t>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 is connected</w:t>
            </w:r>
          </w:p>
          <w:p w:rsidR="008D4023" w:rsidRDefault="00014DB9">
            <w:pPr>
              <w:rPr>
                <w:rFonts w:cs="Arial"/>
                <w:szCs w:val="20"/>
              </w:rPr>
            </w:pPr>
            <w:r>
              <w:rPr>
                <w:rFonts w:cs="Arial"/>
                <w:szCs w:val="20"/>
              </w:rPr>
              <w:t>Active call is present</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A mobile phone is connected to the In-Vehicle Infotainment System, and while it is connected and in an active call, an incoming call waiting call  has been indicated by the phone. The In-Vehicle Infotainment System notifies the Customer that an incoming call is present by having the ability to:</w:t>
            </w:r>
          </w:p>
          <w:p w:rsidR="008D4023" w:rsidRDefault="008D4023">
            <w:pPr>
              <w:rPr>
                <w:rFonts w:cs="Arial"/>
                <w:szCs w:val="20"/>
              </w:rPr>
            </w:pPr>
          </w:p>
          <w:p w:rsidR="008D4023" w:rsidRDefault="00014DB9">
            <w:pPr>
              <w:rPr>
                <w:rFonts w:cs="Arial"/>
                <w:szCs w:val="20"/>
              </w:rPr>
            </w:pPr>
            <w:r>
              <w:rPr>
                <w:rFonts w:cs="Arial"/>
                <w:szCs w:val="20"/>
              </w:rPr>
              <w:t>Show the information provided by the connected phone relative to the incoming call (i.e. phone number, etc.)</w:t>
            </w:r>
          </w:p>
          <w:p w:rsidR="008D4023" w:rsidRDefault="008D4023">
            <w:pPr>
              <w:rPr>
                <w:rFonts w:cs="Arial"/>
                <w:szCs w:val="20"/>
              </w:rPr>
            </w:pPr>
          </w:p>
          <w:p w:rsidR="008D4023" w:rsidRDefault="00014DB9">
            <w:pPr>
              <w:rPr>
                <w:rFonts w:cs="Arial"/>
                <w:szCs w:val="20"/>
              </w:rPr>
            </w:pPr>
            <w:r>
              <w:rPr>
                <w:rFonts w:cs="Arial"/>
                <w:szCs w:val="20"/>
              </w:rPr>
              <w:t>Show the phonebook metadata if available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The Customer would have the option to:</w:t>
            </w:r>
          </w:p>
          <w:p w:rsidR="008D4023" w:rsidRDefault="008D4023">
            <w:pPr>
              <w:rPr>
                <w:rFonts w:cs="Arial"/>
                <w:szCs w:val="20"/>
              </w:rPr>
            </w:pPr>
          </w:p>
          <w:p w:rsidR="008D4023" w:rsidRDefault="00014DB9">
            <w:pPr>
              <w:rPr>
                <w:rFonts w:cs="Arial"/>
                <w:szCs w:val="20"/>
              </w:rPr>
            </w:pPr>
            <w:r>
              <w:rPr>
                <w:rFonts w:cs="Arial"/>
                <w:szCs w:val="20"/>
              </w:rPr>
              <w:t>Ignore (no action)</w:t>
            </w:r>
          </w:p>
          <w:p w:rsidR="008D4023" w:rsidRDefault="00014DB9">
            <w:pPr>
              <w:rPr>
                <w:rFonts w:cs="Arial"/>
                <w:szCs w:val="20"/>
              </w:rPr>
            </w:pPr>
            <w:r>
              <w:rPr>
                <w:rFonts w:cs="Arial"/>
                <w:szCs w:val="20"/>
              </w:rPr>
              <w:t>Answer</w:t>
            </w:r>
          </w:p>
          <w:p w:rsidR="008D4023" w:rsidRDefault="00014DB9">
            <w:pPr>
              <w:rPr>
                <w:rFonts w:cs="Arial"/>
                <w:szCs w:val="20"/>
              </w:rPr>
            </w:pPr>
            <w:r>
              <w:rPr>
                <w:rFonts w:cs="Arial"/>
                <w:szCs w:val="20"/>
              </w:rPr>
              <w:t xml:space="preserve">Reject </w:t>
            </w:r>
          </w:p>
          <w:p w:rsidR="008D4023" w:rsidRDefault="008D4023">
            <w:pPr>
              <w:rPr>
                <w:rFonts w:cs="Arial"/>
                <w:szCs w:val="20"/>
              </w:rPr>
            </w:pPr>
          </w:p>
          <w:p w:rsidR="008D4023" w:rsidRDefault="00014DB9">
            <w:pPr>
              <w:rPr>
                <w:rFonts w:cs="Arial"/>
                <w:szCs w:val="20"/>
              </w:rPr>
            </w:pPr>
            <w:r>
              <w:rPr>
                <w:rFonts w:cs="Arial"/>
                <w:szCs w:val="20"/>
              </w:rPr>
              <w:t>the incoming call</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E1 – Connected phone does not indicate to In-Vehicle Infotainment System that an incoming call is present.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p w:rsidR="008D4023" w:rsidRDefault="00014DB9">
            <w:pPr>
              <w:tabs>
                <w:tab w:val="center" w:pos="3725"/>
              </w:tabs>
              <w:rPr>
                <w:rFonts w:cs="Arial"/>
                <w:szCs w:val="20"/>
              </w:rPr>
            </w:pPr>
            <w:r>
              <w:rPr>
                <w:rFonts w:cs="Arial"/>
                <w:szCs w:val="20"/>
              </w:rPr>
              <w:t>SWC</w:t>
            </w:r>
          </w:p>
        </w:tc>
      </w:tr>
    </w:tbl>
    <w:p w:rsidR="008D4023" w:rsidRDefault="008D4023"/>
    <w:p w:rsidR="00014DB9" w:rsidRDefault="00014DB9" w:rsidP="00014DB9">
      <w:pPr>
        <w:pStyle w:val="Heading3"/>
      </w:pPr>
      <w:bookmarkStart w:id="68" w:name="_Toc1048728"/>
      <w:r>
        <w:t>Requirements</w:t>
      </w:r>
      <w:bookmarkEnd w:id="68"/>
    </w:p>
    <w:p w:rsidR="00014DB9" w:rsidRPr="00014DB9" w:rsidRDefault="00014DB9" w:rsidP="00014DB9">
      <w:pPr>
        <w:pStyle w:val="Heading4"/>
        <w:rPr>
          <w:b w:val="0"/>
          <w:u w:val="single"/>
        </w:rPr>
      </w:pPr>
      <w:r w:rsidRPr="00014DB9">
        <w:rPr>
          <w:b w:val="0"/>
          <w:u w:val="single"/>
        </w:rPr>
        <w:t>BTP-FUR-REQ-041856/A-Incoming Calls (TcSE ROIN-295050-1)</w:t>
      </w:r>
    </w:p>
    <w:p w:rsidR="008D4023" w:rsidRDefault="00014DB9">
      <w:pPr>
        <w:rPr>
          <w:rFonts w:cs="Arial"/>
          <w:szCs w:val="20"/>
        </w:rPr>
      </w:pPr>
      <w:r>
        <w:rPr>
          <w:rFonts w:cs="Arial"/>
          <w:szCs w:val="20"/>
        </w:rPr>
        <w:t>During an incoming call notification the user will have the following options:</w:t>
      </w:r>
    </w:p>
    <w:p w:rsidR="008D4023" w:rsidRDefault="008D4023">
      <w:pPr>
        <w:rPr>
          <w:rFonts w:cs="Arial"/>
          <w:szCs w:val="20"/>
        </w:rPr>
      </w:pPr>
    </w:p>
    <w:p w:rsidR="008D4023" w:rsidRDefault="00014DB9">
      <w:pPr>
        <w:rPr>
          <w:rFonts w:cs="Arial"/>
          <w:szCs w:val="20"/>
        </w:rPr>
      </w:pPr>
      <w:r>
        <w:rPr>
          <w:rFonts w:cs="Arial"/>
          <w:szCs w:val="20"/>
        </w:rPr>
        <w:t>-Rejecting the incoming call by physically rejecting the call via In-Vehicle Infotainment System</w:t>
      </w:r>
    </w:p>
    <w:p w:rsidR="008D4023" w:rsidRDefault="008D4023">
      <w:pPr>
        <w:rPr>
          <w:rFonts w:cs="Arial"/>
          <w:szCs w:val="20"/>
        </w:rPr>
      </w:pPr>
    </w:p>
    <w:p w:rsidR="008D4023" w:rsidRDefault="00014DB9">
      <w:pPr>
        <w:rPr>
          <w:rFonts w:cs="Arial"/>
          <w:szCs w:val="20"/>
        </w:rPr>
      </w:pPr>
      <w:r>
        <w:rPr>
          <w:rFonts w:cs="Arial"/>
          <w:szCs w:val="20"/>
        </w:rPr>
        <w:t>-Accepting the call by answering the call via In-Vehicle Infotainment System</w:t>
      </w:r>
    </w:p>
    <w:p w:rsidR="008D4023" w:rsidRDefault="008D4023">
      <w:pPr>
        <w:rPr>
          <w:rFonts w:cs="Arial"/>
          <w:szCs w:val="20"/>
        </w:rPr>
      </w:pPr>
    </w:p>
    <w:p w:rsidR="008D4023" w:rsidRDefault="00014DB9">
      <w:pPr>
        <w:rPr>
          <w:rFonts w:cs="Arial"/>
          <w:szCs w:val="20"/>
        </w:rPr>
      </w:pPr>
      <w:r>
        <w:rPr>
          <w:rFonts w:cs="Arial"/>
          <w:szCs w:val="20"/>
        </w:rPr>
        <w:t>-Ignore the call: No Action, In-Vehicle Infotainment System shall consider this as a missed call</w:t>
      </w:r>
    </w:p>
    <w:p w:rsidR="008D4023" w:rsidRDefault="008D4023">
      <w:pPr>
        <w:rPr>
          <w:rFonts w:cs="Arial"/>
          <w:szCs w:val="20"/>
        </w:rPr>
      </w:pPr>
    </w:p>
    <w:p w:rsidR="008D4023" w:rsidRDefault="00014DB9">
      <w:pPr>
        <w:rPr>
          <w:rFonts w:cs="Arial"/>
          <w:szCs w:val="20"/>
        </w:rPr>
      </w:pPr>
      <w:r>
        <w:rPr>
          <w:rFonts w:cs="Arial"/>
          <w:szCs w:val="20"/>
        </w:rPr>
        <w:t>-Accepting the call by answering the call via the AG</w:t>
      </w:r>
    </w:p>
    <w:p w:rsidR="008D4023" w:rsidRDefault="008D4023">
      <w:pPr>
        <w:rPr>
          <w:rFonts w:cs="Arial"/>
          <w:szCs w:val="20"/>
        </w:rPr>
      </w:pPr>
    </w:p>
    <w:p w:rsidR="008D4023" w:rsidRDefault="00014DB9">
      <w:pPr>
        <w:rPr>
          <w:rFonts w:cs="Arial"/>
          <w:szCs w:val="20"/>
        </w:rPr>
      </w:pPr>
      <w:r>
        <w:rPr>
          <w:rFonts w:cs="Arial"/>
          <w:szCs w:val="20"/>
        </w:rPr>
        <w:t>-Rejecting the call via the AG</w:t>
      </w:r>
    </w:p>
    <w:p w:rsidR="008D4023" w:rsidRDefault="008D4023">
      <w:pPr>
        <w:rPr>
          <w:rFonts w:cs="Arial"/>
          <w:szCs w:val="20"/>
        </w:rPr>
      </w:pPr>
    </w:p>
    <w:p w:rsidR="00014DB9" w:rsidRDefault="00014DB9" w:rsidP="00014DB9">
      <w:pPr>
        <w:pStyle w:val="Heading3"/>
      </w:pPr>
      <w:bookmarkStart w:id="69" w:name="_Toc1048729"/>
      <w:r>
        <w:lastRenderedPageBreak/>
        <w:t>Sequence Diagrams</w:t>
      </w:r>
      <w:bookmarkEnd w:id="69"/>
    </w:p>
    <w:p w:rsidR="00014DB9" w:rsidRDefault="00014DB9" w:rsidP="00014DB9">
      <w:pPr>
        <w:pStyle w:val="Heading4"/>
      </w:pPr>
      <w:r>
        <w:t>BTP-SD-REQ-030699/A-Incoming Call - Accept Call (TcSE ROIN-118785-3)</w:t>
      </w:r>
    </w:p>
    <w:p w:rsidR="00014DB9" w:rsidRPr="00F8674E" w:rsidRDefault="00014DB9" w:rsidP="00014DB9">
      <w:pPr>
        <w:rPr>
          <w:b/>
          <w:sz w:val="16"/>
          <w:szCs w:val="16"/>
        </w:rPr>
      </w:pPr>
      <w:r w:rsidRPr="00F8674E">
        <w:rPr>
          <w:b/>
          <w:sz w:val="16"/>
          <w:szCs w:val="16"/>
        </w:rPr>
        <w:t>Linked Elements</w:t>
      </w:r>
    </w:p>
    <w:p w:rsidR="00014DB9" w:rsidRPr="00F8674E" w:rsidRDefault="00014DB9" w:rsidP="00014DB9">
      <w:pPr>
        <w:rPr>
          <w:sz w:val="16"/>
          <w:szCs w:val="16"/>
        </w:rPr>
      </w:pPr>
      <w:r w:rsidRPr="00F8674E">
        <w:rPr>
          <w:sz w:val="16"/>
          <w:szCs w:val="16"/>
        </w:rPr>
        <w:t>BTP-UC-REQ-041848/A-Incoming Call Answer via In-Vehicle Infotainment System (TcSE ROIN-290909-2)</w:t>
      </w:r>
    </w:p>
    <w:p w:rsidR="00014DB9" w:rsidRPr="00F8674E" w:rsidRDefault="00014DB9" w:rsidP="00014DB9">
      <w:pPr>
        <w:rPr>
          <w:sz w:val="16"/>
          <w:szCs w:val="16"/>
        </w:rPr>
      </w:pPr>
      <w:r w:rsidRPr="00F8674E">
        <w:rPr>
          <w:sz w:val="16"/>
          <w:szCs w:val="16"/>
        </w:rPr>
        <w:t>BTP-UC-REQ-041851/A-Incoming Call Answer via Mobile Phone (TcSE ROIN-290912-1)</w:t>
      </w:r>
    </w:p>
    <w:p w:rsidR="00014DB9" w:rsidRPr="00760C18" w:rsidRDefault="00014DB9" w:rsidP="00014DB9">
      <w:pPr>
        <w:pStyle w:val="BoldText"/>
      </w:pPr>
      <w:r w:rsidRPr="00760C18">
        <w:t>Scenarios</w:t>
      </w:r>
    </w:p>
    <w:p w:rsidR="00014DB9" w:rsidRPr="00760C18" w:rsidRDefault="00014DB9" w:rsidP="00014DB9">
      <w:pPr>
        <w:pStyle w:val="BoldText"/>
        <w:ind w:left="720"/>
      </w:pPr>
      <w:r w:rsidRPr="00760C18">
        <w:t>Normal Usage</w:t>
      </w:r>
    </w:p>
    <w:p w:rsidR="008D4023" w:rsidRDefault="00014DB9">
      <w:pPr>
        <w:ind w:left="720"/>
        <w:rPr>
          <w:rFonts w:cs="Arial"/>
          <w:szCs w:val="20"/>
        </w:rPr>
      </w:pPr>
      <w:r>
        <w:rPr>
          <w:rFonts w:cs="Arial"/>
          <w:szCs w:val="20"/>
        </w:rPr>
        <w:t>The user receives an incoming call, and chooses to accept it.  HMI displays {Caller ID, Name, Call duration}</w:t>
      </w:r>
    </w:p>
    <w:p w:rsidR="008D4023" w:rsidRDefault="008D4023">
      <w:pPr>
        <w:ind w:left="720"/>
        <w:rPr>
          <w:rFonts w:cs="Arial"/>
          <w:szCs w:val="20"/>
        </w:rPr>
      </w:pPr>
    </w:p>
    <w:p w:rsidR="00014DB9" w:rsidRPr="00760C18" w:rsidRDefault="00014DB9" w:rsidP="00014DB9">
      <w:pPr>
        <w:pStyle w:val="BoldText"/>
      </w:pPr>
      <w:r w:rsidRPr="00760C18">
        <w:t>Constraints</w:t>
      </w:r>
    </w:p>
    <w:p w:rsidR="00014DB9" w:rsidRPr="00760C18" w:rsidRDefault="00014DB9" w:rsidP="00014DB9">
      <w:pPr>
        <w:pStyle w:val="BoldText"/>
        <w:ind w:left="720"/>
      </w:pPr>
      <w:r w:rsidRPr="00760C18">
        <w:t>Pre-condition</w:t>
      </w:r>
    </w:p>
    <w:p w:rsidR="008D4023" w:rsidRDefault="00014DB9">
      <w:pPr>
        <w:ind w:left="720"/>
        <w:rPr>
          <w:rFonts w:cs="Arial"/>
          <w:szCs w:val="20"/>
        </w:rPr>
      </w:pPr>
      <w:r>
        <w:rPr>
          <w:rFonts w:cs="Arial"/>
          <w:szCs w:val="20"/>
        </w:rPr>
        <w:t>A Bluetooth phone is connected to the vehicle interface.  Vehicle power is On.</w:t>
      </w:r>
    </w:p>
    <w:p w:rsidR="008D4023" w:rsidRDefault="008D4023">
      <w:pPr>
        <w:ind w:left="720"/>
        <w:rPr>
          <w:rFonts w:cs="Arial"/>
          <w:szCs w:val="20"/>
        </w:rPr>
      </w:pPr>
    </w:p>
    <w:p w:rsidR="00014DB9" w:rsidRPr="00760C18" w:rsidRDefault="00014DB9" w:rsidP="00014DB9">
      <w:pPr>
        <w:pStyle w:val="BoldText"/>
        <w:ind w:left="720"/>
      </w:pPr>
      <w:r w:rsidRPr="00760C18">
        <w:t>Post-condition</w:t>
      </w:r>
    </w:p>
    <w:p w:rsidR="008D4023" w:rsidRDefault="00014DB9">
      <w:pPr>
        <w:ind w:left="720"/>
        <w:rPr>
          <w:rFonts w:cs="Arial"/>
          <w:szCs w:val="20"/>
        </w:rPr>
      </w:pPr>
      <w:r>
        <w:rPr>
          <w:rFonts w:cs="Arial"/>
          <w:szCs w:val="20"/>
        </w:rPr>
        <w:t>The user &lt;accepts the incoming call&gt; from the HMI interface.</w:t>
      </w:r>
    </w:p>
    <w:p w:rsidR="008D4023" w:rsidRDefault="008D4023">
      <w:pPr>
        <w:ind w:left="720"/>
      </w:pPr>
    </w:p>
    <w:p w:rsidR="00014DB9" w:rsidRPr="00760C18" w:rsidRDefault="00014DB9" w:rsidP="00014DB9">
      <w:pPr>
        <w:pStyle w:val="BoldText"/>
      </w:pPr>
      <w:r w:rsidRPr="00760C18">
        <w:t>Sequence Diagram</w:t>
      </w:r>
    </w:p>
    <w:p w:rsidR="008D4023" w:rsidRDefault="00014DB9" w:rsidP="00014DB9">
      <w:pPr>
        <w:keepNext/>
        <w:jc w:val="center"/>
      </w:pPr>
      <w:r>
        <w:rPr>
          <w:noProof/>
        </w:rPr>
        <w:drawing>
          <wp:inline distT="0" distB="0" distL="0" distR="0">
            <wp:extent cx="6400800" cy="5048250"/>
            <wp:effectExtent l="0" t="0" r="0" b="0"/>
            <wp:docPr id="2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400800" cy="5048250"/>
                    </a:xfrm>
                    <a:prstGeom prst="rect">
                      <a:avLst/>
                    </a:prstGeom>
                    <a:noFill/>
                    <a:ln w="9525">
                      <a:noFill/>
                      <a:miter lim="800000"/>
                      <a:headEnd/>
                      <a:tailEnd/>
                    </a:ln>
                  </pic:spPr>
                </pic:pic>
              </a:graphicData>
            </a:graphic>
          </wp:inline>
        </w:drawing>
      </w:r>
    </w:p>
    <w:p w:rsidR="00014DB9" w:rsidRDefault="00014DB9" w:rsidP="00014DB9">
      <w:pPr>
        <w:pStyle w:val="Heading4"/>
      </w:pPr>
      <w:r>
        <w:t>BTP-SD-REQ-030700/A-Incoming Call - Reject Call (TcSE ROIN-149690-3)</w:t>
      </w:r>
    </w:p>
    <w:p w:rsidR="00014DB9" w:rsidRPr="00F8674E" w:rsidRDefault="00014DB9" w:rsidP="00014DB9">
      <w:pPr>
        <w:rPr>
          <w:b/>
          <w:sz w:val="16"/>
          <w:szCs w:val="16"/>
        </w:rPr>
      </w:pPr>
      <w:r w:rsidRPr="00F8674E">
        <w:rPr>
          <w:b/>
          <w:sz w:val="16"/>
          <w:szCs w:val="16"/>
        </w:rPr>
        <w:t>Linked Elements</w:t>
      </w:r>
    </w:p>
    <w:p w:rsidR="00014DB9" w:rsidRPr="00F8674E" w:rsidRDefault="00014DB9" w:rsidP="00014DB9">
      <w:pPr>
        <w:rPr>
          <w:sz w:val="16"/>
          <w:szCs w:val="16"/>
        </w:rPr>
      </w:pPr>
      <w:r w:rsidRPr="00F8674E">
        <w:rPr>
          <w:sz w:val="16"/>
          <w:szCs w:val="16"/>
        </w:rPr>
        <w:t>BTP-UC-REQ-041854/A-Incoming Call Ringing (Reject from connected phone) (TcSE ROIN-290916-1)</w:t>
      </w:r>
    </w:p>
    <w:p w:rsidR="00014DB9" w:rsidRPr="00F8674E" w:rsidRDefault="00014DB9" w:rsidP="00014DB9">
      <w:pPr>
        <w:rPr>
          <w:sz w:val="16"/>
          <w:szCs w:val="16"/>
        </w:rPr>
      </w:pPr>
      <w:r w:rsidRPr="00F8674E">
        <w:rPr>
          <w:sz w:val="16"/>
          <w:szCs w:val="16"/>
        </w:rPr>
        <w:t>BTP-UC-REQ-041853/A-Incoming Call Ringing (Reject from In-Vehicle Infotainment System) (TcSE ROIN-290914-1)</w:t>
      </w:r>
    </w:p>
    <w:p w:rsidR="00014DB9" w:rsidRPr="00760C18" w:rsidRDefault="00014DB9" w:rsidP="00014DB9">
      <w:pPr>
        <w:pStyle w:val="BoldText"/>
      </w:pPr>
      <w:r w:rsidRPr="00760C18">
        <w:lastRenderedPageBreak/>
        <w:t>Scenarios</w:t>
      </w:r>
    </w:p>
    <w:p w:rsidR="00014DB9" w:rsidRPr="00760C18" w:rsidRDefault="00014DB9" w:rsidP="00014DB9">
      <w:pPr>
        <w:pStyle w:val="BoldText"/>
        <w:ind w:left="720"/>
      </w:pPr>
      <w:r w:rsidRPr="00760C18">
        <w:t>Normal Usage</w:t>
      </w:r>
    </w:p>
    <w:p w:rsidR="008D4023" w:rsidRDefault="00014DB9">
      <w:pPr>
        <w:ind w:left="720"/>
        <w:rPr>
          <w:rFonts w:cs="Arial"/>
          <w:szCs w:val="20"/>
        </w:rPr>
      </w:pPr>
      <w:r>
        <w:rPr>
          <w:rFonts w:cs="Arial"/>
          <w:szCs w:val="20"/>
        </w:rPr>
        <w:t>The user receives an incoming call, and chooses to reject it.  HMI returns to previous screen.</w:t>
      </w:r>
    </w:p>
    <w:p w:rsidR="008D4023" w:rsidRDefault="008D4023">
      <w:pPr>
        <w:ind w:left="720"/>
        <w:rPr>
          <w:rFonts w:cs="Arial"/>
          <w:szCs w:val="20"/>
        </w:rPr>
      </w:pPr>
    </w:p>
    <w:p w:rsidR="00014DB9" w:rsidRPr="00760C18" w:rsidRDefault="00014DB9" w:rsidP="00014DB9">
      <w:pPr>
        <w:pStyle w:val="BoldText"/>
      </w:pPr>
      <w:r w:rsidRPr="00760C18">
        <w:t>Constraints</w:t>
      </w:r>
    </w:p>
    <w:p w:rsidR="00014DB9" w:rsidRPr="00760C18" w:rsidRDefault="00014DB9" w:rsidP="00014DB9">
      <w:pPr>
        <w:pStyle w:val="BoldText"/>
        <w:ind w:left="720"/>
      </w:pPr>
      <w:r w:rsidRPr="00760C18">
        <w:t>Pre-condition</w:t>
      </w:r>
    </w:p>
    <w:p w:rsidR="008D4023" w:rsidRDefault="00014DB9">
      <w:pPr>
        <w:ind w:left="720"/>
        <w:rPr>
          <w:rFonts w:cs="Arial"/>
          <w:szCs w:val="20"/>
        </w:rPr>
      </w:pPr>
      <w:r>
        <w:rPr>
          <w:rFonts w:cs="Arial"/>
          <w:szCs w:val="20"/>
        </w:rPr>
        <w:t>A Bluetooth phone is connected to the vehicle interface.  Vehicle power is On.</w:t>
      </w:r>
    </w:p>
    <w:p w:rsidR="008D4023" w:rsidRDefault="008D4023">
      <w:pPr>
        <w:ind w:left="720"/>
      </w:pPr>
    </w:p>
    <w:p w:rsidR="00014DB9" w:rsidRPr="00760C18" w:rsidRDefault="00014DB9" w:rsidP="00014DB9">
      <w:pPr>
        <w:pStyle w:val="BoldText"/>
        <w:ind w:left="720"/>
      </w:pPr>
      <w:r w:rsidRPr="00760C18">
        <w:t>Post-condition</w:t>
      </w:r>
    </w:p>
    <w:p w:rsidR="008D4023" w:rsidRDefault="00014DB9">
      <w:pPr>
        <w:ind w:left="720"/>
        <w:rPr>
          <w:rFonts w:cs="Arial"/>
          <w:szCs w:val="20"/>
        </w:rPr>
      </w:pPr>
      <w:r>
        <w:rPr>
          <w:rFonts w:cs="Arial"/>
          <w:szCs w:val="20"/>
        </w:rPr>
        <w:t>HMI indicates {previous screen prior to incoming call}</w:t>
      </w:r>
    </w:p>
    <w:p w:rsidR="008D4023" w:rsidRDefault="008D4023">
      <w:pPr>
        <w:ind w:left="720"/>
        <w:rPr>
          <w:rFonts w:cs="Arial"/>
          <w:szCs w:val="20"/>
        </w:rPr>
      </w:pPr>
    </w:p>
    <w:p w:rsidR="00014DB9" w:rsidRPr="00760C18" w:rsidRDefault="00014DB9" w:rsidP="00014DB9">
      <w:pPr>
        <w:pStyle w:val="BoldText"/>
      </w:pPr>
      <w:r w:rsidRPr="00760C18">
        <w:t>Sequence Diagram</w:t>
      </w:r>
    </w:p>
    <w:p w:rsidR="008D4023" w:rsidRDefault="00014DB9" w:rsidP="00014DB9">
      <w:pPr>
        <w:keepNext/>
        <w:jc w:val="center"/>
      </w:pPr>
      <w:r>
        <w:rPr>
          <w:noProof/>
        </w:rPr>
        <w:drawing>
          <wp:inline distT="0" distB="0" distL="0" distR="0">
            <wp:extent cx="6400800" cy="5715000"/>
            <wp:effectExtent l="0" t="0" r="0" b="0"/>
            <wp:docPr id="2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400800" cy="5715000"/>
                    </a:xfrm>
                    <a:prstGeom prst="rect">
                      <a:avLst/>
                    </a:prstGeom>
                    <a:noFill/>
                    <a:ln w="9525">
                      <a:noFill/>
                      <a:miter lim="800000"/>
                      <a:headEnd/>
                      <a:tailEnd/>
                    </a:ln>
                  </pic:spPr>
                </pic:pic>
              </a:graphicData>
            </a:graphic>
          </wp:inline>
        </w:drawing>
      </w:r>
    </w:p>
    <w:p w:rsidR="00014DB9" w:rsidRDefault="00014DB9" w:rsidP="00014DB9">
      <w:pPr>
        <w:pStyle w:val="Heading2"/>
      </w:pPr>
      <w:bookmarkStart w:id="70" w:name="_Toc1048730"/>
      <w:r w:rsidRPr="00B9479B">
        <w:t>BTP-FUN-REQ-033851/B-Outgoing Call (TcSE ROIN-294320-1)</w:t>
      </w:r>
      <w:bookmarkEnd w:id="70"/>
    </w:p>
    <w:p w:rsidR="008D4023" w:rsidRDefault="00014DB9">
      <w:pPr>
        <w:rPr>
          <w:rFonts w:cs="Arial"/>
          <w:szCs w:val="20"/>
        </w:rPr>
      </w:pPr>
      <w:r>
        <w:rPr>
          <w:rFonts w:cs="Arial"/>
          <w:szCs w:val="20"/>
        </w:rPr>
        <w:t xml:space="preserve"> </w:t>
      </w:r>
    </w:p>
    <w:p w:rsidR="008D4023" w:rsidRDefault="008D4023">
      <w:pPr>
        <w:rPr>
          <w:rFonts w:cs="Arial"/>
          <w:szCs w:val="20"/>
        </w:rPr>
      </w:pPr>
    </w:p>
    <w:p w:rsidR="00014DB9" w:rsidRDefault="00014DB9" w:rsidP="00014DB9">
      <w:pPr>
        <w:pStyle w:val="Heading3"/>
      </w:pPr>
      <w:bookmarkStart w:id="71" w:name="_Toc1048731"/>
      <w:r>
        <w:lastRenderedPageBreak/>
        <w:t>Use Cases</w:t>
      </w:r>
      <w:bookmarkEnd w:id="71"/>
    </w:p>
    <w:p w:rsidR="00014DB9" w:rsidRDefault="00014DB9" w:rsidP="00014DB9">
      <w:pPr>
        <w:pStyle w:val="Heading4"/>
      </w:pPr>
      <w:r>
        <w:t>BTP-UC-REQ-033852/C-Outgoing Call to Phonebook Contact (TcSE ROIN-290897-1)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BTP-FUR-REQ-033829/C-Phonebook Download Availability (TcSE ROIN-295075-1)</w:t>
      </w:r>
    </w:p>
    <w:p w:rsidR="00014DB9" w:rsidRPr="005F5EF0" w:rsidRDefault="00014DB9" w:rsidP="00014DB9">
      <w:pPr>
        <w:rPr>
          <w:sz w:val="16"/>
          <w:szCs w:val="16"/>
        </w:rPr>
      </w:pPr>
      <w:r w:rsidRPr="005F5EF0">
        <w:rPr>
          <w:sz w:val="16"/>
          <w:szCs w:val="16"/>
        </w:rPr>
        <w:t>BTP-FUR-REQ-033835/C-Phonebook Updating (TcSE ROIN-295081-1)</w:t>
      </w:r>
    </w:p>
    <w:p w:rsidR="00014DB9" w:rsidRPr="005F5EF0" w:rsidRDefault="00014DB9" w:rsidP="00014DB9">
      <w:pPr>
        <w:rPr>
          <w:sz w:val="16"/>
          <w:szCs w:val="16"/>
        </w:rPr>
      </w:pPr>
      <w:r w:rsidRPr="005F5EF0">
        <w:rPr>
          <w:sz w:val="16"/>
          <w:szCs w:val="16"/>
        </w:rPr>
        <w:t>BTP-FUR-REQ-033841/H-Contact Characteristics / Data (TcSE ROIN-295087-1)</w:t>
      </w:r>
    </w:p>
    <w:p w:rsidR="00014DB9" w:rsidRPr="005F5EF0" w:rsidRDefault="00014DB9" w:rsidP="00014DB9">
      <w:pPr>
        <w:rPr>
          <w:sz w:val="16"/>
          <w:szCs w:val="16"/>
        </w:rPr>
      </w:pPr>
      <w:r w:rsidRPr="005F5EF0">
        <w:rPr>
          <w:sz w:val="16"/>
          <w:szCs w:val="16"/>
        </w:rPr>
        <w:t>BTP-FUR-REQ-041840/B-Call Timer (TcSE ROIN-295104-1)</w:t>
      </w:r>
    </w:p>
    <w:p w:rsidR="00014DB9" w:rsidRPr="005F5EF0" w:rsidRDefault="00014DB9" w:rsidP="00014DB9">
      <w:pPr>
        <w:rPr>
          <w:sz w:val="16"/>
          <w:szCs w:val="16"/>
        </w:rPr>
      </w:pPr>
      <w:r w:rsidRPr="005F5EF0">
        <w:rPr>
          <w:sz w:val="16"/>
          <w:szCs w:val="16"/>
        </w:rPr>
        <w:t>BTP-FUR-REQ-033839/C-PBAP Access Failure (TcSE ROIN-295085-1)</w:t>
      </w:r>
    </w:p>
    <w:p w:rsidR="00014DB9" w:rsidRPr="005F5EF0" w:rsidRDefault="00014DB9" w:rsidP="00014DB9">
      <w:pPr>
        <w:rPr>
          <w:sz w:val="16"/>
          <w:szCs w:val="16"/>
        </w:rPr>
      </w:pPr>
      <w:r w:rsidRPr="005F5EF0">
        <w:rPr>
          <w:sz w:val="16"/>
          <w:szCs w:val="16"/>
        </w:rPr>
        <w:t>BTP-FUR-REQ-033833/G-PBAP Requirements and Characteristics (TcSE ROIN-295079-1)</w:t>
      </w:r>
    </w:p>
    <w:p w:rsidR="00014DB9" w:rsidRPr="005F5EF0" w:rsidRDefault="00014DB9" w:rsidP="00014DB9">
      <w:pPr>
        <w:rPr>
          <w:sz w:val="16"/>
          <w:szCs w:val="16"/>
        </w:rPr>
      </w:pPr>
      <w:r w:rsidRPr="005F5EF0">
        <w:rPr>
          <w:sz w:val="16"/>
          <w:szCs w:val="16"/>
        </w:rPr>
        <w:t>BTP-FUR-REQ-033834/C-Auto Phonebook Download (TcSE ROIN-295080-1)</w:t>
      </w:r>
    </w:p>
    <w:p w:rsidR="00014DB9" w:rsidRPr="005F5EF0" w:rsidRDefault="00014DB9" w:rsidP="00014DB9">
      <w:pPr>
        <w:rPr>
          <w:sz w:val="16"/>
          <w:szCs w:val="16"/>
        </w:rPr>
      </w:pPr>
      <w:r w:rsidRPr="005F5EF0">
        <w:rPr>
          <w:sz w:val="16"/>
          <w:szCs w:val="16"/>
        </w:rPr>
        <w:t>BTP-FUR-REQ-033864/B-Outgoing Call Methods (TcSE ROIN-295048-2)</w:t>
      </w:r>
    </w:p>
    <w:p w:rsidR="00014DB9" w:rsidRPr="005F5EF0" w:rsidRDefault="00014DB9" w:rsidP="00014DB9">
      <w:pPr>
        <w:rPr>
          <w:sz w:val="16"/>
          <w:szCs w:val="16"/>
        </w:rPr>
      </w:pPr>
      <w:r w:rsidRPr="005F5EF0">
        <w:rPr>
          <w:sz w:val="16"/>
          <w:szCs w:val="16"/>
        </w:rPr>
        <w:t>BTP-UC-REQ-033853/A-Outgoing Call Failed (TcSE ROIN-290898-1)</w:t>
      </w:r>
    </w:p>
    <w:p w:rsidR="00014DB9" w:rsidRPr="005F5EF0" w:rsidRDefault="00014DB9" w:rsidP="00014DB9">
      <w:pPr>
        <w:rPr>
          <w:sz w:val="16"/>
          <w:szCs w:val="16"/>
        </w:rPr>
      </w:pPr>
      <w:r w:rsidRPr="005F5EF0">
        <w:rPr>
          <w:sz w:val="16"/>
          <w:szCs w:val="16"/>
        </w:rPr>
        <w:t>BTP-UC-REQ-033854/A-No Audio Available for Call (TcSE ROIN-290899-1)</w:t>
      </w:r>
    </w:p>
    <w:p w:rsidR="00014DB9" w:rsidRPr="005F5EF0" w:rsidRDefault="00014DB9" w:rsidP="00014DB9">
      <w:pPr>
        <w:rPr>
          <w:sz w:val="16"/>
          <w:szCs w:val="16"/>
        </w:rPr>
      </w:pPr>
      <w:r w:rsidRPr="005F5EF0">
        <w:rPr>
          <w:sz w:val="16"/>
          <w:szCs w:val="16"/>
        </w:rPr>
        <w:t>BTP-UC-REQ-033856/A-Call Failed and No network coverage (TcSE ROIN-290901-1)</w:t>
      </w:r>
    </w:p>
    <w:p w:rsidR="00014DB9" w:rsidRPr="005F5EF0" w:rsidRDefault="00014DB9" w:rsidP="00014DB9">
      <w:pPr>
        <w:rPr>
          <w:sz w:val="16"/>
          <w:szCs w:val="16"/>
        </w:rPr>
      </w:pPr>
      <w:r w:rsidRPr="005F5EF0">
        <w:rPr>
          <w:sz w:val="16"/>
          <w:szCs w:val="16"/>
        </w:rPr>
        <w:t>BTP-FUR-REQ-033830/A-Phonebook Accessibility (TcSE ROIN-295076-1)</w:t>
      </w:r>
    </w:p>
    <w:p w:rsidR="00014DB9" w:rsidRPr="005F5EF0" w:rsidRDefault="00014DB9" w:rsidP="00014DB9">
      <w:pPr>
        <w:rPr>
          <w:sz w:val="16"/>
          <w:szCs w:val="16"/>
        </w:rPr>
      </w:pPr>
      <w:r w:rsidRPr="005F5EF0">
        <w:rPr>
          <w:sz w:val="16"/>
          <w:szCs w:val="16"/>
        </w:rPr>
        <w:t>BTP-UC-REQ-153575/B-Phonebook is empty</w:t>
      </w:r>
    </w:p>
    <w:p w:rsidR="00014DB9" w:rsidRPr="005F5EF0" w:rsidRDefault="00014DB9" w:rsidP="00014DB9">
      <w:pPr>
        <w:rPr>
          <w:sz w:val="16"/>
          <w:szCs w:val="16"/>
        </w:rPr>
      </w:pPr>
      <w:r w:rsidRPr="005F5EF0">
        <w:rPr>
          <w:sz w:val="16"/>
          <w:szCs w:val="16"/>
        </w:rPr>
        <w:t>BTP-FUR-REQ-033837/C-Phonebook Download Error (TcSE ROIN-295083-1)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Connected Phone,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 phone has been paired and is connected.</w:t>
            </w:r>
          </w:p>
          <w:p w:rsidR="00014DB9" w:rsidRDefault="00014DB9">
            <w:pPr>
              <w:rPr>
                <w:rFonts w:cs="Arial"/>
              </w:rPr>
            </w:pPr>
            <w:r>
              <w:rPr>
                <w:rFonts w:cs="Arial"/>
              </w:rPr>
              <w:t>The phonebook has been downloaded AND is available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The Customer has opted to initiate a phone call to a contact within his / her phonebook. This action can be completed via V-HMI, manually selecting a contact from the phonebook, or manually selecting a contact to call from the call history (if available).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014DB9" w:rsidRDefault="00014DB9">
            <w:pPr>
              <w:rPr>
                <w:rFonts w:cs="Arial"/>
              </w:rPr>
            </w:pPr>
            <w:r>
              <w:rPr>
                <w:rFonts w:cs="Arial"/>
              </w:rPr>
              <w:t>A call is established to the chosen contact.</w:t>
            </w:r>
          </w:p>
          <w:p w:rsidR="00014DB9" w:rsidRDefault="00014DB9">
            <w:pPr>
              <w:rPr>
                <w:rFonts w:cs="Arial"/>
              </w:rPr>
            </w:pPr>
            <w:r>
              <w:rPr>
                <w:rFonts w:cs="Arial"/>
              </w:rPr>
              <w:t>The In-Vehicle Infotainment System displays the name of the called contact.</w:t>
            </w:r>
          </w:p>
          <w:p w:rsidR="00014DB9" w:rsidRDefault="00014DB9">
            <w:pPr>
              <w:rPr>
                <w:rFonts w:cs="Arial"/>
              </w:rPr>
            </w:pPr>
            <w:r>
              <w:rPr>
                <w:rFonts w:cs="Arial"/>
              </w:rPr>
              <w:t>The In-Vehicle Infotainment System displays the photo of the contact (if available)</w:t>
            </w:r>
          </w:p>
          <w:p w:rsidR="00014DB9" w:rsidRDefault="00014DB9">
            <w:pPr>
              <w:rPr>
                <w:rFonts w:cs="Arial"/>
              </w:rPr>
            </w:pPr>
            <w:r>
              <w:rPr>
                <w:rFonts w:cs="Arial"/>
              </w:rPr>
              <w:t>Two way audio (i.e. SCO, eSCO, etc.) is available.</w:t>
            </w:r>
          </w:p>
          <w:p w:rsidR="00014DB9" w:rsidRDefault="00014DB9">
            <w:pPr>
              <w:rPr>
                <w:rFonts w:cs="Arial"/>
              </w:rPr>
            </w:pPr>
            <w:r>
              <w:rPr>
                <w:rFonts w:cs="Arial"/>
              </w:rPr>
              <w:t>A call timer is available to display the time of the active call.</w:t>
            </w:r>
          </w:p>
          <w:p w:rsidR="00014DB9" w:rsidRDefault="00014DB9">
            <w:pPr>
              <w:rPr>
                <w:rFonts w:cs="Arial"/>
              </w:rPr>
            </w:pPr>
          </w:p>
          <w:p w:rsidR="00014DB9" w:rsidRDefault="00014DB9">
            <w:pPr>
              <w:rPr>
                <w:rFonts w:cs="Arial"/>
              </w:rPr>
            </w:pPr>
            <w:r>
              <w:rPr>
                <w:rFonts w:cs="Arial"/>
              </w:rPr>
              <w:t>The Customer presented with the following options:</w:t>
            </w:r>
          </w:p>
          <w:p w:rsidR="00014DB9" w:rsidRDefault="00014DB9">
            <w:pPr>
              <w:rPr>
                <w:rFonts w:cs="Arial"/>
              </w:rPr>
            </w:pPr>
          </w:p>
          <w:p w:rsidR="00014DB9" w:rsidRDefault="00014DB9">
            <w:pPr>
              <w:rPr>
                <w:rFonts w:cs="Arial"/>
              </w:rPr>
            </w:pPr>
            <w:r>
              <w:rPr>
                <w:rFonts w:cs="Arial"/>
              </w:rPr>
              <w:t>End Call</w:t>
            </w:r>
          </w:p>
          <w:p w:rsidR="00014DB9" w:rsidRDefault="00014DB9">
            <w:pPr>
              <w:rPr>
                <w:rFonts w:cs="Arial"/>
              </w:rPr>
            </w:pPr>
            <w:r>
              <w:rPr>
                <w:rFonts w:cs="Arial"/>
              </w:rPr>
              <w:t>Return the audio to the handset (i.e. Privacy)</w:t>
            </w:r>
          </w:p>
          <w:p w:rsidR="00014DB9" w:rsidRDefault="00014DB9">
            <w:pPr>
              <w:rPr>
                <w:rFonts w:cs="Arial"/>
              </w:rPr>
            </w:pPr>
            <w:r>
              <w:rPr>
                <w:rFonts w:cs="Arial"/>
              </w:rPr>
              <w:t>Mute Call</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E1 – Outgoing call failed.</w:t>
            </w:r>
          </w:p>
          <w:p w:rsidR="00014DB9" w:rsidRDefault="00014DB9">
            <w:pPr>
              <w:rPr>
                <w:rFonts w:cs="Arial"/>
              </w:rPr>
            </w:pPr>
            <w:r>
              <w:rPr>
                <w:rFonts w:cs="Arial"/>
              </w:rPr>
              <w:t>E2 – No audio available for call.</w:t>
            </w:r>
          </w:p>
          <w:p w:rsidR="00014DB9" w:rsidRDefault="00014DB9">
            <w:pPr>
              <w:rPr>
                <w:rFonts w:cs="Arial"/>
              </w:rPr>
            </w:pPr>
            <w:r>
              <w:rPr>
                <w:rFonts w:cs="Arial"/>
              </w:rPr>
              <w:t>E3 – Call failed and no network coverage</w:t>
            </w:r>
          </w:p>
          <w:p w:rsidR="00014DB9" w:rsidRDefault="00014DB9">
            <w:pPr>
              <w:rPr>
                <w:rFonts w:cs="Arial"/>
              </w:rPr>
            </w:pPr>
            <w:r>
              <w:rPr>
                <w:rFonts w:cs="Arial"/>
              </w:rPr>
              <w:t>E4 – Phonebook is empty</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V-HMI</w:t>
            </w:r>
          </w:p>
          <w:p w:rsidR="00014DB9" w:rsidRDefault="00014DB9">
            <w:pPr>
              <w:rPr>
                <w:rFonts w:cs="Arial"/>
              </w:rPr>
            </w:pPr>
            <w:r>
              <w:rPr>
                <w:rFonts w:cs="Arial"/>
              </w:rPr>
              <w:t>G-HMI</w:t>
            </w:r>
          </w:p>
        </w:tc>
      </w:tr>
    </w:tbl>
    <w:p w:rsidR="00014DB9" w:rsidRDefault="00014DB9"/>
    <w:p w:rsidR="00014DB9" w:rsidRDefault="00014DB9" w:rsidP="00014DB9">
      <w:pPr>
        <w:pStyle w:val="Heading4"/>
      </w:pPr>
      <w:r>
        <w:t>BTP-UC-REQ-033853/A-Outgoing Call Failed (TcSE ROIN-290898-1)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BTP-UC-REQ-033861/A-Outgoing call initiated via Redial from the In-Vehicle Infotainment System (TcSE ROIN-290905-3)</w:t>
      </w:r>
    </w:p>
    <w:p w:rsidR="00014DB9" w:rsidRPr="005F5EF0" w:rsidRDefault="00014DB9" w:rsidP="00014DB9">
      <w:pPr>
        <w:rPr>
          <w:sz w:val="16"/>
          <w:szCs w:val="16"/>
        </w:rPr>
      </w:pPr>
      <w:r w:rsidRPr="005F5EF0">
        <w:rPr>
          <w:sz w:val="16"/>
          <w:szCs w:val="16"/>
        </w:rPr>
        <w:t>BTP-UC-REQ-033863/A-Outgoing call initiated while Roaming (TcSE ROIN-290907-1)</w:t>
      </w:r>
    </w:p>
    <w:p w:rsidR="00014DB9" w:rsidRPr="005F5EF0" w:rsidRDefault="00014DB9" w:rsidP="00014DB9">
      <w:pPr>
        <w:rPr>
          <w:sz w:val="16"/>
          <w:szCs w:val="16"/>
        </w:rPr>
      </w:pPr>
      <w:r w:rsidRPr="005F5EF0">
        <w:rPr>
          <w:sz w:val="16"/>
          <w:szCs w:val="16"/>
        </w:rPr>
        <w:t>BTP-UC-REQ-033852/C-Outgoing Call to Phonebook Contact (TcSE ROIN-290897-1)</w:t>
      </w:r>
    </w:p>
    <w:p w:rsidR="00014DB9" w:rsidRPr="005F5EF0" w:rsidRDefault="00014DB9" w:rsidP="00014DB9">
      <w:pPr>
        <w:rPr>
          <w:sz w:val="16"/>
          <w:szCs w:val="16"/>
        </w:rPr>
      </w:pPr>
      <w:r w:rsidRPr="005F5EF0">
        <w:rPr>
          <w:sz w:val="16"/>
          <w:szCs w:val="16"/>
        </w:rPr>
        <w:t>BTP-UC-REQ-033857/B-Outgoing Call via Digit Dial (TcSE ROIN-290902-2)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in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When attempting to make an outgoing call, the call was unsuccessful.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customer is notified that the call is unsuccessful. </w:t>
            </w:r>
          </w:p>
          <w:p w:rsidR="008D4023" w:rsidRDefault="00014DB9">
            <w:pPr>
              <w:rPr>
                <w:rFonts w:cs="Arial"/>
                <w:szCs w:val="20"/>
              </w:rPr>
            </w:pPr>
            <w:r>
              <w:rPr>
                <w:rFonts w:cs="Arial"/>
                <w:szCs w:val="20"/>
              </w:rPr>
              <w:t xml:space="preserve">The In-Vehicle Infotainment System returns to prior state.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BTP-UC-REQ-033854/A-No Audio Available for Call (TcSE ROIN-290899-1)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BTP-UC-REQ-033852/C-Outgoing Call to Phonebook Contact (TcSE ROIN-290897-1)</w:t>
      </w:r>
    </w:p>
    <w:p w:rsidR="00014DB9" w:rsidRPr="005F5EF0" w:rsidRDefault="00014DB9" w:rsidP="00014DB9">
      <w:pPr>
        <w:rPr>
          <w:sz w:val="16"/>
          <w:szCs w:val="16"/>
        </w:rPr>
      </w:pPr>
      <w:r w:rsidRPr="005F5EF0">
        <w:rPr>
          <w:sz w:val="16"/>
          <w:szCs w:val="16"/>
        </w:rPr>
        <w:t>BTP-UC-REQ-033857/B-Outgoing Call via Digit Dial (TcSE ROIN-290902-2)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in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When attempting to make an outgoing call, the call audio was not routed via the speakers within the In-Vehicle Infotainment System.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In-Vehicle Infotainment System routes call audio back to connected phone.</w:t>
            </w:r>
          </w:p>
          <w:p w:rsidR="008D4023" w:rsidRDefault="00014DB9">
            <w:pPr>
              <w:rPr>
                <w:rFonts w:cs="Arial"/>
                <w:szCs w:val="20"/>
              </w:rPr>
            </w:pPr>
            <w:r>
              <w:rPr>
                <w:rFonts w:cs="Arial"/>
                <w:szCs w:val="20"/>
              </w:rPr>
              <w:t>The customer is notified that the call audio is not routed through the In-Vehicle Infotainment System speakers, and that the call audio is on the handset.</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BTP-UC-REQ-033855/A-Number busy (TcSE ROIN-290900-1)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BTP-UC-REQ-033852/C-Outgoing Call to Phonebook Contact (TcSE ROIN-290897-1)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in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When attempting to make an outgoing call, the number is busy.</w:t>
            </w:r>
          </w:p>
          <w:p w:rsidR="008D4023" w:rsidRDefault="008D4023">
            <w:pPr>
              <w:rPr>
                <w:rFonts w:cs="Arial"/>
                <w:szCs w:val="20"/>
              </w:rPr>
            </w:pPr>
          </w:p>
          <w:p w:rsidR="008D4023" w:rsidRDefault="00014DB9">
            <w:pPr>
              <w:rPr>
                <w:rFonts w:cs="Arial"/>
                <w:szCs w:val="20"/>
              </w:rPr>
            </w:pPr>
            <w:r>
              <w:rPr>
                <w:rFonts w:cs="Arial"/>
                <w:szCs w:val="20"/>
              </w:rPr>
              <w:t>*Note:  Based on the implementation of the connected phone, the customer is informed by a busy tone transferred via SCO.</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 xml:space="preserve">The customer is notified that the call is unsuccessful (via connected phone). </w:t>
            </w:r>
          </w:p>
          <w:p w:rsidR="008D4023" w:rsidRDefault="00014DB9">
            <w:pPr>
              <w:rPr>
                <w:rFonts w:cs="Arial"/>
                <w:szCs w:val="20"/>
              </w:rPr>
            </w:pPr>
            <w:r>
              <w:rPr>
                <w:rFonts w:cs="Arial"/>
                <w:szCs w:val="20"/>
              </w:rPr>
              <w:t xml:space="preserve">The In-Vehicle Infotainment System returns to prior state. </w:t>
            </w:r>
          </w:p>
          <w:p w:rsidR="008D4023" w:rsidRDefault="008D4023">
            <w:pPr>
              <w:rPr>
                <w:rFonts w:cs="Arial"/>
                <w:szCs w:val="20"/>
              </w:rPr>
            </w:pPr>
          </w:p>
          <w:p w:rsidR="008D4023" w:rsidRDefault="00014DB9">
            <w:pPr>
              <w:rPr>
                <w:rFonts w:cs="Arial"/>
                <w:szCs w:val="20"/>
              </w:rPr>
            </w:pPr>
            <w:r>
              <w:rPr>
                <w:rFonts w:cs="Arial"/>
                <w:szCs w:val="20"/>
              </w:rPr>
              <w:t>**Note: No specific action is required by the 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bl>
    <w:p w:rsidR="008D4023" w:rsidRDefault="008D4023"/>
    <w:p w:rsidR="00014DB9" w:rsidRDefault="00014DB9" w:rsidP="00014DB9">
      <w:pPr>
        <w:pStyle w:val="Heading4"/>
      </w:pPr>
      <w:r>
        <w:t>BTP-UC-REQ-033856/A-Call Failed and No network coverage (TcSE ROIN-290901-1)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BTP-UC-REQ-033861/A-Outgoing call initiated via Redial from the In-Vehicle Infotainment System (TcSE ROIN-290905-3)</w:t>
      </w:r>
    </w:p>
    <w:p w:rsidR="00014DB9" w:rsidRPr="005F5EF0" w:rsidRDefault="00014DB9" w:rsidP="00014DB9">
      <w:pPr>
        <w:rPr>
          <w:sz w:val="16"/>
          <w:szCs w:val="16"/>
        </w:rPr>
      </w:pPr>
      <w:r w:rsidRPr="005F5EF0">
        <w:rPr>
          <w:sz w:val="16"/>
          <w:szCs w:val="16"/>
        </w:rPr>
        <w:t>BTP-UC-REQ-033852/C-Outgoing Call to Phonebook Contact (TcSE ROIN-290897-1)</w:t>
      </w:r>
    </w:p>
    <w:p w:rsidR="00014DB9" w:rsidRPr="005F5EF0" w:rsidRDefault="00014DB9" w:rsidP="00014DB9">
      <w:pPr>
        <w:rPr>
          <w:sz w:val="16"/>
          <w:szCs w:val="16"/>
        </w:rPr>
      </w:pPr>
      <w:r w:rsidRPr="005F5EF0">
        <w:rPr>
          <w:sz w:val="16"/>
          <w:szCs w:val="16"/>
        </w:rPr>
        <w:t>BTP-UC-REQ-033858/B-Outgoing call initiated from the connected phone (TcSE ROIN-290903-2)</w:t>
      </w:r>
    </w:p>
    <w:p w:rsidR="00014DB9" w:rsidRPr="005F5EF0" w:rsidRDefault="00014DB9" w:rsidP="00014DB9">
      <w:pPr>
        <w:rPr>
          <w:sz w:val="16"/>
          <w:szCs w:val="16"/>
        </w:rPr>
      </w:pPr>
      <w:r w:rsidRPr="005F5EF0">
        <w:rPr>
          <w:sz w:val="16"/>
          <w:szCs w:val="16"/>
        </w:rPr>
        <w:t>BTP-UC-REQ-033857/B-Outgoing Call via Digit Dial (TcSE ROIN-290902-2)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in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When attempting to make an outgoing call, the call failed and the phone has no network coverage.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customer is notified that the call is unsuccessful. </w:t>
            </w:r>
          </w:p>
          <w:p w:rsidR="008D4023" w:rsidRDefault="00014DB9">
            <w:pPr>
              <w:rPr>
                <w:rFonts w:cs="Arial"/>
                <w:szCs w:val="20"/>
              </w:rPr>
            </w:pPr>
            <w:r>
              <w:rPr>
                <w:rFonts w:cs="Arial"/>
                <w:szCs w:val="20"/>
              </w:rPr>
              <w:t xml:space="preserve">The In-Vehicle Infotainment System returns to prior state.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BTP-UC-REQ-033857/B-Outgoing Call via Digit Dial (TcSE ROIN-290902-2)</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BTP-FUR-REQ-041840/B-Call Timer (TcSE ROIN-295104-1)</w:t>
      </w:r>
    </w:p>
    <w:p w:rsidR="00014DB9" w:rsidRPr="005F5EF0" w:rsidRDefault="00014DB9" w:rsidP="00014DB9">
      <w:pPr>
        <w:rPr>
          <w:sz w:val="16"/>
          <w:szCs w:val="16"/>
        </w:rPr>
      </w:pPr>
      <w:r w:rsidRPr="005F5EF0">
        <w:rPr>
          <w:sz w:val="16"/>
          <w:szCs w:val="16"/>
        </w:rPr>
        <w:t>BTP-FUR-REQ-033864/B-Outgoing Call Methods (TcSE ROIN-295048-2)</w:t>
      </w:r>
    </w:p>
    <w:p w:rsidR="00014DB9" w:rsidRPr="005F5EF0" w:rsidRDefault="00014DB9" w:rsidP="00014DB9">
      <w:pPr>
        <w:rPr>
          <w:sz w:val="16"/>
          <w:szCs w:val="16"/>
        </w:rPr>
      </w:pPr>
      <w:r w:rsidRPr="005F5EF0">
        <w:rPr>
          <w:sz w:val="16"/>
          <w:szCs w:val="16"/>
        </w:rPr>
        <w:t>BTP-UC-REQ-033853/A-Outgoing Call Failed (TcSE ROIN-290898-1)</w:t>
      </w:r>
    </w:p>
    <w:p w:rsidR="00014DB9" w:rsidRPr="005F5EF0" w:rsidRDefault="00014DB9" w:rsidP="00014DB9">
      <w:pPr>
        <w:rPr>
          <w:sz w:val="16"/>
          <w:szCs w:val="16"/>
        </w:rPr>
      </w:pPr>
      <w:r w:rsidRPr="005F5EF0">
        <w:rPr>
          <w:sz w:val="16"/>
          <w:szCs w:val="16"/>
        </w:rPr>
        <w:t>BTP-UC-REQ-033854/A-No Audio Available for Call (TcSE ROIN-290899-1)</w:t>
      </w:r>
    </w:p>
    <w:p w:rsidR="00014DB9" w:rsidRPr="005F5EF0" w:rsidRDefault="00014DB9" w:rsidP="00014DB9">
      <w:pPr>
        <w:rPr>
          <w:sz w:val="16"/>
          <w:szCs w:val="16"/>
        </w:rPr>
      </w:pPr>
      <w:r w:rsidRPr="005F5EF0">
        <w:rPr>
          <w:sz w:val="16"/>
          <w:szCs w:val="16"/>
        </w:rPr>
        <w:t>BTP-UC-REQ-033856/A-Call Failed and No network coverage (TcSE ROIN-290901-1)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Connected Phone,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 phone has been paired and is connected.</w:t>
            </w:r>
          </w:p>
          <w:p w:rsidR="00014DB9" w:rsidRDefault="00014DB9">
            <w:pPr>
              <w:rPr>
                <w:rFonts w:cs="Arial"/>
              </w:rPr>
            </w:pPr>
            <w:r>
              <w:rPr>
                <w:rFonts w:cs="Arial"/>
              </w:rPr>
              <w:t>The phonebook has been downloaded AND available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The Customer has opted to initiate a phone call to a contact within his / her phonebook, but manually dialing (via V-HMI or In-Vehicle Infotainment System G-HMI options) a phone number that is matched to a contact name within the In-Vehicle Infotainment System.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014DB9" w:rsidRDefault="00014DB9">
            <w:pPr>
              <w:rPr>
                <w:rFonts w:cs="Arial"/>
              </w:rPr>
            </w:pPr>
            <w:r>
              <w:rPr>
                <w:rFonts w:cs="Arial"/>
              </w:rPr>
              <w:t>A call is established to the chosen contact.</w:t>
            </w:r>
          </w:p>
          <w:p w:rsidR="00014DB9" w:rsidRDefault="00014DB9">
            <w:pPr>
              <w:rPr>
                <w:rFonts w:cs="Arial"/>
              </w:rPr>
            </w:pPr>
            <w:r>
              <w:rPr>
                <w:rFonts w:cs="Arial"/>
              </w:rPr>
              <w:t>The In-Vehicle Infotainment System displays the metadata of the called contact (if available); if the metadata is not available the number is displayed.</w:t>
            </w:r>
          </w:p>
          <w:p w:rsidR="00014DB9" w:rsidRDefault="00014DB9">
            <w:pPr>
              <w:rPr>
                <w:rFonts w:cs="Arial"/>
              </w:rPr>
            </w:pPr>
            <w:r>
              <w:rPr>
                <w:rFonts w:cs="Arial"/>
              </w:rPr>
              <w:t xml:space="preserve">Two way audio (i.e. SCO, eSCO, etc.) is available. </w:t>
            </w:r>
          </w:p>
          <w:p w:rsidR="00014DB9" w:rsidRDefault="00014DB9">
            <w:pPr>
              <w:rPr>
                <w:rFonts w:cs="Arial"/>
              </w:rPr>
            </w:pPr>
            <w:r>
              <w:rPr>
                <w:rFonts w:cs="Arial"/>
              </w:rPr>
              <w:t>A call timer is available to display the time of the active call.</w:t>
            </w:r>
          </w:p>
          <w:p w:rsidR="00014DB9" w:rsidRDefault="00014DB9">
            <w:pPr>
              <w:rPr>
                <w:rFonts w:cs="Arial"/>
              </w:rPr>
            </w:pPr>
          </w:p>
          <w:p w:rsidR="00014DB9" w:rsidRDefault="00014DB9">
            <w:pPr>
              <w:rPr>
                <w:rFonts w:cs="Arial"/>
              </w:rPr>
            </w:pPr>
            <w:r>
              <w:rPr>
                <w:rFonts w:cs="Arial"/>
              </w:rPr>
              <w:t>The Customer presented with the following options:</w:t>
            </w:r>
          </w:p>
          <w:p w:rsidR="00014DB9" w:rsidRDefault="00014DB9">
            <w:pPr>
              <w:rPr>
                <w:rFonts w:cs="Arial"/>
              </w:rPr>
            </w:pPr>
          </w:p>
          <w:p w:rsidR="00014DB9" w:rsidRDefault="00014DB9">
            <w:pPr>
              <w:rPr>
                <w:rFonts w:cs="Arial"/>
              </w:rPr>
            </w:pPr>
            <w:r>
              <w:rPr>
                <w:rFonts w:cs="Arial"/>
              </w:rPr>
              <w:t>End Call</w:t>
            </w:r>
          </w:p>
          <w:p w:rsidR="00014DB9" w:rsidRDefault="00014DB9">
            <w:pPr>
              <w:rPr>
                <w:rFonts w:cs="Arial"/>
              </w:rPr>
            </w:pPr>
            <w:r>
              <w:rPr>
                <w:rFonts w:cs="Arial"/>
              </w:rPr>
              <w:t>Return the audio to the handset (i.e. Privacy)</w:t>
            </w:r>
          </w:p>
          <w:p w:rsidR="00014DB9" w:rsidRDefault="00014DB9">
            <w:pPr>
              <w:rPr>
                <w:rFonts w:cs="Arial"/>
              </w:rPr>
            </w:pPr>
            <w:r>
              <w:rPr>
                <w:rFonts w:cs="Arial"/>
              </w:rPr>
              <w:t>Mute Call</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E1 – Outgoing call failed.</w:t>
            </w:r>
          </w:p>
          <w:p w:rsidR="00014DB9" w:rsidRDefault="00014DB9">
            <w:r>
              <w:rPr>
                <w:rFonts w:cs="Arial"/>
              </w:rPr>
              <w:t>E2 – No audio available for call.</w:t>
            </w:r>
          </w:p>
          <w:p w:rsidR="00014DB9" w:rsidRDefault="00014DB9">
            <w:pPr>
              <w:numPr>
                <w:ins w:id="72" w:author="rpaquet2" w:date="2013-10-14T16:46:00Z"/>
              </w:numPr>
            </w:pPr>
            <w:r>
              <w:rPr>
                <w:rFonts w:cs="Arial"/>
              </w:rPr>
              <w:t>E3 – Call Failed and no network coverage.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V-HMI</w:t>
            </w:r>
          </w:p>
          <w:p w:rsidR="00014DB9" w:rsidRDefault="00014DB9">
            <w:pPr>
              <w:rPr>
                <w:rFonts w:cs="Arial"/>
              </w:rPr>
            </w:pPr>
            <w:r>
              <w:rPr>
                <w:rFonts w:cs="Arial"/>
              </w:rPr>
              <w:t>G-HMI</w:t>
            </w:r>
          </w:p>
          <w:p w:rsidR="00014DB9" w:rsidRDefault="00014DB9">
            <w:pPr>
              <w:rPr>
                <w:rFonts w:cs="Arial"/>
              </w:rPr>
            </w:pPr>
            <w:r>
              <w:rPr>
                <w:rFonts w:cs="Arial"/>
              </w:rPr>
              <w:t>Vehicle System Interface</w:t>
            </w:r>
          </w:p>
        </w:tc>
      </w:tr>
    </w:tbl>
    <w:p w:rsidR="00014DB9" w:rsidRDefault="00014DB9"/>
    <w:p w:rsidR="00014DB9" w:rsidRDefault="00014DB9" w:rsidP="00014DB9">
      <w:pPr>
        <w:pStyle w:val="Heading4"/>
      </w:pPr>
      <w:r>
        <w:t>BTP-UC-REQ-033858/B-Outgoing call initiated from the connected phone (TcSE ROIN-290903-2)</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BTP-FUR-REQ-041840/B-Call Timer (TcSE ROIN-295104-1)</w:t>
      </w:r>
    </w:p>
    <w:p w:rsidR="00014DB9" w:rsidRPr="005F5EF0" w:rsidRDefault="00014DB9" w:rsidP="00014DB9">
      <w:pPr>
        <w:rPr>
          <w:sz w:val="16"/>
          <w:szCs w:val="16"/>
        </w:rPr>
      </w:pPr>
      <w:r w:rsidRPr="005F5EF0">
        <w:rPr>
          <w:sz w:val="16"/>
          <w:szCs w:val="16"/>
        </w:rPr>
        <w:t>BTP-FUR-REQ-033864/B-Outgoing Call Methods (TcSE ROIN-295048-2)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Connected Phone,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 phone has been paired and is connected.</w:t>
            </w:r>
          </w:p>
          <w:p w:rsidR="00014DB9" w:rsidRDefault="00014DB9">
            <w:pPr>
              <w:rPr>
                <w:rFonts w:cs="Arial"/>
              </w:rPr>
            </w:pPr>
            <w:r>
              <w:rPr>
                <w:rFonts w:cs="Arial"/>
              </w:rPr>
              <w:t xml:space="preserve">Infotainment system must be on. </w:t>
            </w:r>
          </w:p>
          <w:p w:rsidR="00014DB9" w:rsidRDefault="00014DB9">
            <w:pPr>
              <w:rPr>
                <w:rFonts w:cs="Arial"/>
              </w:rPr>
            </w:pPr>
            <w:r>
              <w:rPr>
                <w:rFonts w:cs="Arial"/>
              </w:rPr>
              <w:t>Bluetooth must be on in In-Vehicle Infotainment System and mobile device(s).</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During an active phone connection (i.e. HFP), the Customer has opted to initiate an outgoing call from the connected phone opposed to the In-Vehicle Infotainment System.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014DB9" w:rsidRDefault="00014DB9">
            <w:pPr>
              <w:rPr>
                <w:rFonts w:cs="Arial"/>
              </w:rPr>
            </w:pPr>
            <w:r>
              <w:rPr>
                <w:rFonts w:cs="Arial"/>
              </w:rPr>
              <w:t>A call is established to the specified number is established</w:t>
            </w:r>
          </w:p>
          <w:p w:rsidR="00014DB9" w:rsidRDefault="00014DB9">
            <w:pPr>
              <w:rPr>
                <w:rFonts w:cs="Arial"/>
              </w:rPr>
            </w:pPr>
            <w:r>
              <w:rPr>
                <w:rFonts w:cs="Arial"/>
              </w:rPr>
              <w:t xml:space="preserve">The In-Vehicle Infotainment System displays the phone number of the active call or the phonebook contact metadata if the phone number of the active call is stored within the phonebook. </w:t>
            </w:r>
          </w:p>
          <w:p w:rsidR="00014DB9" w:rsidRDefault="00014DB9">
            <w:pPr>
              <w:rPr>
                <w:rFonts w:cs="Arial"/>
              </w:rPr>
            </w:pPr>
            <w:r>
              <w:rPr>
                <w:rFonts w:cs="Arial"/>
              </w:rPr>
              <w:t xml:space="preserve">Two way audio (i.e. SCO, eSCO, etc.) is available.  </w:t>
            </w:r>
          </w:p>
          <w:p w:rsidR="00014DB9" w:rsidRDefault="00014DB9">
            <w:pPr>
              <w:rPr>
                <w:rFonts w:cs="Arial"/>
              </w:rPr>
            </w:pPr>
            <w:r>
              <w:rPr>
                <w:rFonts w:cs="Arial"/>
              </w:rPr>
              <w:t>A call timer is available to display the time of the active call.</w:t>
            </w:r>
          </w:p>
          <w:p w:rsidR="00014DB9" w:rsidRDefault="00014DB9">
            <w:pPr>
              <w:rPr>
                <w:rFonts w:cs="Arial"/>
              </w:rPr>
            </w:pPr>
            <w:r>
              <w:rPr>
                <w:rFonts w:cs="Arial"/>
              </w:rPr>
              <w:t>The Customer presented with the following options:</w:t>
            </w:r>
          </w:p>
          <w:p w:rsidR="00014DB9" w:rsidRDefault="00014DB9">
            <w:pPr>
              <w:rPr>
                <w:rFonts w:cs="Arial"/>
              </w:rPr>
            </w:pPr>
          </w:p>
          <w:p w:rsidR="00014DB9" w:rsidRDefault="00014DB9">
            <w:pPr>
              <w:rPr>
                <w:rFonts w:cs="Arial"/>
              </w:rPr>
            </w:pPr>
            <w:r>
              <w:rPr>
                <w:rFonts w:cs="Arial"/>
              </w:rPr>
              <w:t>End Call</w:t>
            </w:r>
          </w:p>
          <w:p w:rsidR="00014DB9" w:rsidRDefault="00014DB9">
            <w:pPr>
              <w:rPr>
                <w:rFonts w:cs="Arial"/>
              </w:rPr>
            </w:pPr>
            <w:r>
              <w:rPr>
                <w:rFonts w:cs="Arial"/>
              </w:rPr>
              <w:lastRenderedPageBreak/>
              <w:t>Return the audio to the handset (i.e. Privacy)</w:t>
            </w:r>
          </w:p>
          <w:p w:rsidR="00014DB9" w:rsidRDefault="00014DB9">
            <w:pPr>
              <w:rPr>
                <w:rFonts w:cs="Arial"/>
              </w:rPr>
            </w:pPr>
            <w:r>
              <w:rPr>
                <w:rFonts w:cs="Arial"/>
              </w:rPr>
              <w:t>Mute Call</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lastRenderedPageBreak/>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E1 – The mobile phone does not provide the In-Vehicle Infotainment System with the appropriate call set up information to indicate that a new call is being established.</w:t>
            </w:r>
          </w:p>
          <w:p w:rsidR="00014DB9" w:rsidRDefault="00014DB9">
            <w:r>
              <w:rPr>
                <w:rFonts w:cs="Arial"/>
              </w:rPr>
              <w:t>E2 – Connected Phone Failed to Provide the In-Vehicle Infotainment System with the Phone number of the Active Call.</w:t>
            </w:r>
          </w:p>
          <w:p w:rsidR="00014DB9" w:rsidRDefault="00014DB9">
            <w:pPr>
              <w:numPr>
                <w:ins w:id="73" w:author="rpaquet2" w:date="2013-10-14T16:48:00Z"/>
              </w:numPr>
            </w:pPr>
            <w:r>
              <w:rPr>
                <w:rFonts w:cs="Arial"/>
              </w:rPr>
              <w:t>E3- Call failed and no network coverage.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Vehicle System Interface</w:t>
            </w:r>
          </w:p>
        </w:tc>
      </w:tr>
    </w:tbl>
    <w:p w:rsidR="00014DB9" w:rsidRDefault="00014DB9"/>
    <w:p w:rsidR="00014DB9" w:rsidRDefault="00014DB9" w:rsidP="00014DB9">
      <w:pPr>
        <w:pStyle w:val="Heading4"/>
      </w:pPr>
      <w:r>
        <w:t>BTP-UC-REQ-033859/B-The mobile phone does not provide the In-Vehicle Infotainment System with the appropriate call set up information (TcSE ROIN-292571-1)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BTP-UC-REQ-033858/B-Outgoing call initiated from the connected phone (TcSE ROIN-290903-2)</w:t>
      </w:r>
    </w:p>
    <w:p w:rsidR="00014DB9" w:rsidRPr="00AE06BC" w:rsidRDefault="00014DB9" w:rsidP="00014DB9"/>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8D40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lang w:eastAsia="zh-CN"/>
              </w:rPr>
            </w:pPr>
            <w:r>
              <w:rPr>
                <w:rFonts w:cs="Arial"/>
                <w:szCs w:val="20"/>
                <w:lang w:eastAsia="zh-CN"/>
              </w:rPr>
              <w:t>Customer</w:t>
            </w:r>
          </w:p>
          <w:p w:rsidR="008D4023" w:rsidRDefault="00014DB9">
            <w:pPr>
              <w:rPr>
                <w:rFonts w:cs="Arial"/>
                <w:szCs w:val="20"/>
                <w:lang w:eastAsia="zh-CN"/>
              </w:rPr>
            </w:pPr>
            <w:r>
              <w:rPr>
                <w:rFonts w:cs="Arial"/>
                <w:szCs w:val="20"/>
                <w:lang w:eastAsia="zh-CN"/>
              </w:rPr>
              <w:t>Mobile Phone</w:t>
            </w:r>
          </w:p>
        </w:tc>
      </w:tr>
      <w:tr w:rsidR="008D40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lang w:eastAsia="zh-CN"/>
              </w:rPr>
            </w:pPr>
            <w:r>
              <w:rPr>
                <w:rFonts w:cs="Arial"/>
                <w:szCs w:val="20"/>
                <w:lang w:eastAsia="zh-CN"/>
              </w:rPr>
              <w:t>Same as in original use case</w:t>
            </w:r>
          </w:p>
        </w:tc>
      </w:tr>
      <w:tr w:rsidR="008D40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lang w:eastAsia="zh-CN"/>
              </w:rPr>
            </w:pPr>
            <w:r>
              <w:rPr>
                <w:rFonts w:cs="Arial"/>
                <w:szCs w:val="20"/>
              </w:rPr>
              <w:t xml:space="preserve">The mobile phone does not provide the In-Vehicle Infotainment System with the appropriate call set up information to indicate that a new call is being established.    </w:t>
            </w:r>
          </w:p>
        </w:tc>
      </w:tr>
      <w:tr w:rsidR="008D40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lang w:eastAsia="zh-CN"/>
              </w:rPr>
            </w:pPr>
            <w:r>
              <w:rPr>
                <w:rFonts w:cs="Arial"/>
                <w:szCs w:val="20"/>
                <w:lang w:eastAsia="zh-CN"/>
              </w:rPr>
              <w:t>No Action</w:t>
            </w:r>
          </w:p>
        </w:tc>
      </w:tr>
      <w:tr w:rsidR="008D40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lang w:eastAsia="zh-CN"/>
              </w:rPr>
            </w:pPr>
            <w:r>
              <w:rPr>
                <w:rFonts w:cs="Arial"/>
                <w:szCs w:val="20"/>
                <w:lang w:eastAsia="zh-CN"/>
              </w:rPr>
              <w:t>N/A</w:t>
            </w:r>
          </w:p>
        </w:tc>
      </w:tr>
      <w:tr w:rsidR="008D40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lang w:eastAsia="zh-CN"/>
              </w:rPr>
            </w:pPr>
            <w:r>
              <w:rPr>
                <w:rFonts w:cs="Arial"/>
                <w:szCs w:val="20"/>
                <w:lang w:eastAsia="zh-CN"/>
              </w:rPr>
              <w:t>N/A</w:t>
            </w:r>
          </w:p>
        </w:tc>
      </w:tr>
    </w:tbl>
    <w:p w:rsidR="008D4023" w:rsidRDefault="008D4023"/>
    <w:p w:rsidR="00014DB9" w:rsidRDefault="00014DB9" w:rsidP="00014DB9">
      <w:pPr>
        <w:pStyle w:val="Heading4"/>
      </w:pPr>
      <w:r>
        <w:t>BTP-UC-REQ-033860/A-Connected Phone Failed to Provide the In-Vehicle Infotainment System with the Phone number of the Active Call (TcSE ROIN-290904-1)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BTP-UC-REQ-033861/A-Outgoing call initiated via Redial from the In-Vehicle Infotainment System (TcSE ROIN-290905-3)</w:t>
      </w:r>
    </w:p>
    <w:p w:rsidR="00014DB9" w:rsidRPr="005F5EF0" w:rsidRDefault="00014DB9" w:rsidP="00014DB9">
      <w:pPr>
        <w:rPr>
          <w:sz w:val="16"/>
          <w:szCs w:val="16"/>
        </w:rPr>
      </w:pPr>
      <w:r w:rsidRPr="005F5EF0">
        <w:rPr>
          <w:sz w:val="16"/>
          <w:szCs w:val="16"/>
        </w:rPr>
        <w:t>BTP-UC-REQ-033863/A-Outgoing call initiated while Roaming (TcSE ROIN-290907-1)</w:t>
      </w:r>
    </w:p>
    <w:p w:rsidR="00014DB9" w:rsidRPr="005F5EF0" w:rsidRDefault="00014DB9" w:rsidP="00014DB9">
      <w:pPr>
        <w:rPr>
          <w:sz w:val="16"/>
          <w:szCs w:val="16"/>
        </w:rPr>
      </w:pPr>
      <w:r w:rsidRPr="005F5EF0">
        <w:rPr>
          <w:sz w:val="16"/>
          <w:szCs w:val="16"/>
        </w:rPr>
        <w:t>BTP-UC-REQ-033858/B-Outgoing call initiated from the connected phone (TcSE ROIN-290903-2)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in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phone has indicated that an active call is present, but it has not provided the phone number of the active call.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In-Vehicle Infotainment System displays specified default text.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BTP-UC-REQ-033861/A-Outgoing call initiated via Redial from the In-Vehicle Infotainment System (TcSE ROIN-290905-3)</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BTP-FUR-REQ-041840/B-Call Timer (TcSE ROIN-295104-1)</w:t>
      </w:r>
    </w:p>
    <w:p w:rsidR="00014DB9" w:rsidRPr="005F5EF0" w:rsidRDefault="00014DB9" w:rsidP="00014DB9">
      <w:pPr>
        <w:rPr>
          <w:sz w:val="16"/>
          <w:szCs w:val="16"/>
        </w:rPr>
      </w:pPr>
      <w:r w:rsidRPr="005F5EF0">
        <w:rPr>
          <w:sz w:val="16"/>
          <w:szCs w:val="16"/>
        </w:rPr>
        <w:t>BTP-SD-REQ-030719/A-Redial (TcSE ROIN-149530-3)</w:t>
      </w:r>
    </w:p>
    <w:p w:rsidR="00014DB9" w:rsidRPr="005F5EF0" w:rsidRDefault="00014DB9" w:rsidP="00014DB9">
      <w:pPr>
        <w:rPr>
          <w:sz w:val="16"/>
          <w:szCs w:val="16"/>
        </w:rPr>
      </w:pPr>
      <w:r w:rsidRPr="005F5EF0">
        <w:rPr>
          <w:sz w:val="16"/>
          <w:szCs w:val="16"/>
        </w:rPr>
        <w:t>BTP-FUR-REQ-033864/B-Outgoing Call Methods (TcSE ROIN-295048-2)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 Connected Phone, 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phone has been paired and is connected.</w:t>
            </w:r>
          </w:p>
          <w:p w:rsidR="008D4023" w:rsidRDefault="00014DB9">
            <w:pPr>
              <w:rPr>
                <w:rFonts w:cs="Arial"/>
                <w:szCs w:val="20"/>
              </w:rPr>
            </w:pPr>
            <w:r>
              <w:rPr>
                <w:rFonts w:cs="Arial"/>
                <w:szCs w:val="20"/>
              </w:rPr>
              <w:t xml:space="preserve">Infotainment system must be on. </w:t>
            </w:r>
          </w:p>
          <w:p w:rsidR="008D4023" w:rsidRDefault="00014DB9">
            <w:pPr>
              <w:rPr>
                <w:ins w:id="74" w:author="rpaquet2" w:date="2013-12-10T09:06:00Z"/>
                <w:rStyle w:val="msoins0"/>
              </w:rPr>
            </w:pPr>
            <w:r>
              <w:rPr>
                <w:rFonts w:cs="Arial"/>
                <w:szCs w:val="20"/>
              </w:rPr>
              <w:t>Bluetooth must be on in In-Vehicle Infotainment System and mobile device(s).</w:t>
            </w:r>
          </w:p>
          <w:p w:rsidR="008D4023" w:rsidRDefault="00014DB9">
            <w:pPr>
              <w:numPr>
                <w:ins w:id="75" w:author="rpaquet2" w:date="2013-12-10T09:06:00Z"/>
              </w:numPr>
            </w:pPr>
            <w:ins w:id="76" w:author="rpaquet2" w:date="2013-12-10T09:06:00Z">
              <w:r>
                <w:rPr>
                  <w:rStyle w:val="msoins0"/>
                  <w:rFonts w:cs="Arial"/>
                  <w:szCs w:val="20"/>
                </w:rPr>
                <w:lastRenderedPageBreak/>
                <w:t>In-Vehicle Infotainment System supports this feature within HMI and/or VUI.</w:t>
              </w:r>
            </w:ins>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During an active phone connection (i.e. HFP), the Customer has opted to initiate a redial via the In-Vehicle Infotainment System.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A call is established to the specified number is established</w:t>
            </w:r>
          </w:p>
          <w:p w:rsidR="008D4023" w:rsidRDefault="00014DB9">
            <w:pPr>
              <w:rPr>
                <w:rFonts w:cs="Arial"/>
                <w:szCs w:val="20"/>
              </w:rPr>
            </w:pPr>
            <w:r>
              <w:rPr>
                <w:rFonts w:cs="Arial"/>
                <w:szCs w:val="20"/>
              </w:rPr>
              <w:t xml:space="preserve">The In-Vehicle Infotainment System displays the phone number of the active call or the phonebook contact metadata if the phone number of the active call is stored within the phonebook. </w:t>
            </w:r>
          </w:p>
          <w:p w:rsidR="008D4023" w:rsidRDefault="00014DB9">
            <w:pPr>
              <w:rPr>
                <w:rFonts w:cs="Arial"/>
                <w:szCs w:val="20"/>
              </w:rPr>
            </w:pPr>
            <w:r>
              <w:rPr>
                <w:rFonts w:cs="Arial"/>
                <w:szCs w:val="20"/>
              </w:rPr>
              <w:t xml:space="preserve">Two way audio (i.e. SCO, eSCO, etc.) is available. </w:t>
            </w:r>
          </w:p>
          <w:p w:rsidR="008D4023" w:rsidRDefault="00014DB9">
            <w:pPr>
              <w:rPr>
                <w:rFonts w:cs="Arial"/>
                <w:szCs w:val="20"/>
              </w:rPr>
            </w:pPr>
            <w:r>
              <w:rPr>
                <w:rFonts w:cs="Arial"/>
                <w:szCs w:val="20"/>
              </w:rPr>
              <w:t>A call timer is available to display the time of the active call.</w:t>
            </w:r>
          </w:p>
          <w:p w:rsidR="008D4023" w:rsidRDefault="00014DB9">
            <w:pPr>
              <w:rPr>
                <w:rFonts w:cs="Arial"/>
                <w:szCs w:val="20"/>
              </w:rPr>
            </w:pPr>
            <w:r>
              <w:rPr>
                <w:rFonts w:cs="Arial"/>
                <w:szCs w:val="20"/>
              </w:rPr>
              <w:t>The Customer presented with the following options:</w:t>
            </w:r>
          </w:p>
          <w:p w:rsidR="008D4023" w:rsidRDefault="008D4023">
            <w:pPr>
              <w:rPr>
                <w:rFonts w:cs="Arial"/>
                <w:szCs w:val="20"/>
              </w:rPr>
            </w:pPr>
          </w:p>
          <w:p w:rsidR="008D4023" w:rsidRDefault="00014DB9">
            <w:pPr>
              <w:rPr>
                <w:rFonts w:cs="Arial"/>
                <w:szCs w:val="20"/>
              </w:rPr>
            </w:pPr>
            <w:r>
              <w:rPr>
                <w:rFonts w:cs="Arial"/>
                <w:szCs w:val="20"/>
              </w:rPr>
              <w:t>End Call</w:t>
            </w:r>
          </w:p>
          <w:p w:rsidR="008D4023" w:rsidRDefault="00014DB9">
            <w:pPr>
              <w:rPr>
                <w:rFonts w:cs="Arial"/>
                <w:szCs w:val="20"/>
              </w:rPr>
            </w:pPr>
            <w:r>
              <w:rPr>
                <w:rFonts w:cs="Arial"/>
                <w:szCs w:val="20"/>
              </w:rPr>
              <w:t>Return the audio to the handset (i.e. Privacy)</w:t>
            </w:r>
          </w:p>
          <w:p w:rsidR="008D4023" w:rsidRDefault="00014DB9">
            <w:pPr>
              <w:rPr>
                <w:rFonts w:cs="Arial"/>
                <w:szCs w:val="20"/>
              </w:rPr>
            </w:pPr>
            <w:r>
              <w:rPr>
                <w:rFonts w:cs="Arial"/>
                <w:szCs w:val="20"/>
              </w:rPr>
              <w:t>Mute Call</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E1 – Outgoing call failed.</w:t>
            </w:r>
          </w:p>
          <w:p w:rsidR="008D4023" w:rsidRDefault="00014DB9">
            <w:pPr>
              <w:rPr>
                <w:rFonts w:cs="Arial"/>
                <w:szCs w:val="20"/>
              </w:rPr>
            </w:pPr>
            <w:r>
              <w:rPr>
                <w:rFonts w:cs="Arial"/>
                <w:szCs w:val="20"/>
              </w:rPr>
              <w:t>E2 – Connected Phone Failed to Provide the In-Vehicle Infotainment System with the Phone number of the Active Call.</w:t>
            </w:r>
          </w:p>
          <w:p w:rsidR="008D4023" w:rsidRDefault="00014DB9">
            <w:pPr>
              <w:rPr>
                <w:rStyle w:val="msoins00"/>
              </w:rPr>
            </w:pPr>
            <w:r>
              <w:rPr>
                <w:rFonts w:cs="Arial"/>
                <w:szCs w:val="20"/>
              </w:rPr>
              <w:t>E3 – The mobile phone dials an call other than the last outgoing call (i.e. incoming call or missed call)</w:t>
            </w:r>
          </w:p>
          <w:p w:rsidR="008D4023" w:rsidRDefault="00014DB9">
            <w:pPr>
              <w:rPr>
                <w:rStyle w:val="msoins00"/>
                <w:rFonts w:cs="Arial"/>
                <w:szCs w:val="20"/>
              </w:rPr>
            </w:pPr>
            <w:r>
              <w:rPr>
                <w:rStyle w:val="msoins00"/>
                <w:rFonts w:cs="Arial"/>
                <w:szCs w:val="20"/>
              </w:rPr>
              <w:t>E4 – Number busy</w:t>
            </w:r>
          </w:p>
          <w:p w:rsidR="008D4023" w:rsidRDefault="00014DB9">
            <w:r>
              <w:rPr>
                <w:rStyle w:val="msoins00"/>
                <w:rFonts w:cs="Arial"/>
                <w:szCs w:val="20"/>
              </w:rPr>
              <w:t>E5 – Call failed and no network coverage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BTP-UC-REQ-033862/A-The mobile phone dials an call other than the last outgoing call (i.e. incoming call or missed call) (TcSE ROIN-290906-1)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BTP-UC-REQ-033861/A-Outgoing call initiated via Redial from the In-Vehicle Infotainment System (TcSE ROIN-290905-3)</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in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customer indicated a redial action, but the phone dialed another phone number other than the last outgoing call.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In-Vehicle Infotainment System displays the dialed number or the phonebook contact that was dialed (if available within the phonebook)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BTP-UC-REQ-033863/A-Outgoing call initiated while Roaming (TcSE ROIN-290907-1)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BTP-FUR-REQ-047506/A-Roaming Report (TcSE ROIN-295106-1)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 Connected Phone, 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phone has been paired and is connected, and roaming notification is set to ON.</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During an active phone connection (i.e. HFP), the Customer has opted to initiate an outgoing call via the In-Vehicle Infotainment System while the mobile phone is reporting that it is roaming. 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The In-Vehicle Infotainment System will have the ability to notify the Customer that they are roaming, and request a confirmation that they still want to place the call.</w:t>
            </w:r>
          </w:p>
          <w:p w:rsidR="008D4023" w:rsidRDefault="008D4023">
            <w:pPr>
              <w:rPr>
                <w:rFonts w:cs="Arial"/>
                <w:szCs w:val="20"/>
              </w:rPr>
            </w:pPr>
          </w:p>
          <w:p w:rsidR="008D4023" w:rsidRDefault="00014DB9">
            <w:pPr>
              <w:rPr>
                <w:rFonts w:cs="Arial"/>
                <w:szCs w:val="20"/>
              </w:rPr>
            </w:pPr>
            <w:r>
              <w:rPr>
                <w:rFonts w:cs="Arial"/>
                <w:szCs w:val="20"/>
              </w:rPr>
              <w:t xml:space="preserve">If the Customer opts not to place the call because the connected mobile phone is roaming, the outgoing call is not established. </w:t>
            </w:r>
          </w:p>
          <w:p w:rsidR="008D4023" w:rsidRDefault="008D4023">
            <w:pPr>
              <w:rPr>
                <w:rFonts w:cs="Arial"/>
                <w:szCs w:val="20"/>
              </w:rPr>
            </w:pPr>
          </w:p>
          <w:p w:rsidR="008D4023" w:rsidRDefault="00014DB9">
            <w:pPr>
              <w:rPr>
                <w:rFonts w:cs="Arial"/>
                <w:szCs w:val="20"/>
              </w:rPr>
            </w:pPr>
            <w:r>
              <w:rPr>
                <w:rFonts w:cs="Arial"/>
                <w:szCs w:val="20"/>
              </w:rPr>
              <w:t>If the Customer opts to place the call:</w:t>
            </w:r>
          </w:p>
          <w:p w:rsidR="008D4023" w:rsidRDefault="008D4023">
            <w:pPr>
              <w:rPr>
                <w:rFonts w:cs="Arial"/>
                <w:szCs w:val="20"/>
              </w:rPr>
            </w:pPr>
          </w:p>
          <w:p w:rsidR="008D4023" w:rsidRDefault="00014DB9">
            <w:pPr>
              <w:rPr>
                <w:rFonts w:cs="Arial"/>
                <w:szCs w:val="20"/>
              </w:rPr>
            </w:pPr>
            <w:r>
              <w:rPr>
                <w:rFonts w:cs="Arial"/>
                <w:szCs w:val="20"/>
              </w:rPr>
              <w:t>A call is established to the specified number is established</w:t>
            </w:r>
          </w:p>
          <w:p w:rsidR="008D4023" w:rsidRDefault="00014DB9">
            <w:pPr>
              <w:rPr>
                <w:rFonts w:cs="Arial"/>
                <w:szCs w:val="20"/>
              </w:rPr>
            </w:pPr>
            <w:r>
              <w:rPr>
                <w:rFonts w:cs="Arial"/>
                <w:szCs w:val="20"/>
              </w:rPr>
              <w:t xml:space="preserve">The In-Vehicle Infotainment System displays the phone number of the active call or the phonebook contact metadata if the phone number of the active call is stored within the phonebook. </w:t>
            </w:r>
          </w:p>
          <w:p w:rsidR="008D4023" w:rsidRDefault="00014DB9">
            <w:pPr>
              <w:rPr>
                <w:rFonts w:cs="Arial"/>
                <w:szCs w:val="20"/>
              </w:rPr>
            </w:pPr>
            <w:r>
              <w:rPr>
                <w:rFonts w:cs="Arial"/>
                <w:szCs w:val="20"/>
              </w:rPr>
              <w:t xml:space="preserve">Two way audio (i.e. SCO, eSCO, etc.) is available. </w:t>
            </w:r>
          </w:p>
          <w:p w:rsidR="008D4023" w:rsidRDefault="00014DB9">
            <w:pPr>
              <w:rPr>
                <w:rFonts w:cs="Arial"/>
                <w:szCs w:val="20"/>
              </w:rPr>
            </w:pPr>
            <w:r>
              <w:rPr>
                <w:rFonts w:cs="Arial"/>
                <w:szCs w:val="20"/>
              </w:rPr>
              <w:t>A call timer is available to display the time of the active call.</w:t>
            </w:r>
          </w:p>
          <w:p w:rsidR="008D4023" w:rsidRDefault="00014DB9">
            <w:pPr>
              <w:rPr>
                <w:rFonts w:cs="Arial"/>
                <w:szCs w:val="20"/>
              </w:rPr>
            </w:pPr>
            <w:r>
              <w:rPr>
                <w:rFonts w:cs="Arial"/>
                <w:szCs w:val="20"/>
              </w:rPr>
              <w:t>The Customer presented with the following options:</w:t>
            </w:r>
          </w:p>
          <w:p w:rsidR="008D4023" w:rsidRDefault="008D4023">
            <w:pPr>
              <w:rPr>
                <w:rFonts w:cs="Arial"/>
                <w:szCs w:val="20"/>
              </w:rPr>
            </w:pPr>
          </w:p>
          <w:p w:rsidR="008D4023" w:rsidRDefault="00014DB9">
            <w:pPr>
              <w:rPr>
                <w:rFonts w:cs="Arial"/>
                <w:szCs w:val="20"/>
              </w:rPr>
            </w:pPr>
            <w:r>
              <w:rPr>
                <w:rFonts w:cs="Arial"/>
                <w:szCs w:val="20"/>
              </w:rPr>
              <w:t>End Call</w:t>
            </w:r>
          </w:p>
          <w:p w:rsidR="008D4023" w:rsidRDefault="00014DB9">
            <w:pPr>
              <w:rPr>
                <w:rFonts w:cs="Arial"/>
                <w:szCs w:val="20"/>
              </w:rPr>
            </w:pPr>
            <w:r>
              <w:rPr>
                <w:rFonts w:cs="Arial"/>
                <w:szCs w:val="20"/>
              </w:rPr>
              <w:t>Return the audio to the handset (i.e. Privacy)</w:t>
            </w:r>
          </w:p>
          <w:p w:rsidR="008D4023" w:rsidRDefault="00014DB9">
            <w:pPr>
              <w:rPr>
                <w:rFonts w:cs="Arial"/>
                <w:szCs w:val="20"/>
              </w:rPr>
            </w:pPr>
            <w:r>
              <w:rPr>
                <w:rFonts w:cs="Arial"/>
                <w:szCs w:val="20"/>
              </w:rPr>
              <w:t>Mute Call</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E1 – Outgoing call failed.</w:t>
            </w:r>
          </w:p>
          <w:p w:rsidR="008D4023" w:rsidRDefault="00014DB9">
            <w:pPr>
              <w:rPr>
                <w:rFonts w:cs="Arial"/>
                <w:szCs w:val="20"/>
              </w:rPr>
            </w:pPr>
            <w:r>
              <w:rPr>
                <w:rFonts w:cs="Arial"/>
                <w:szCs w:val="20"/>
              </w:rPr>
              <w:t>E2 – Connected Phone Failed to Provide the In-Vehicle Infotainment System with the Phone number of the Active Call.</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BTC-UC-REQ-193015/A-Voice Recognition - Outgoing Call to Phonebook Contact</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BTP-FUR-REQ-033829/C-Phonebook Download Availability (TcSE ROIN-295075-1)</w:t>
      </w:r>
    </w:p>
    <w:p w:rsidR="00014DB9" w:rsidRPr="005F5EF0" w:rsidRDefault="00014DB9" w:rsidP="00014DB9">
      <w:pPr>
        <w:rPr>
          <w:sz w:val="16"/>
          <w:szCs w:val="16"/>
        </w:rPr>
      </w:pPr>
      <w:r w:rsidRPr="005F5EF0">
        <w:rPr>
          <w:sz w:val="16"/>
          <w:szCs w:val="16"/>
        </w:rPr>
        <w:t>BTP-UC-REQ-033853/A-Outgoing Call Failed (TcSE ROIN-290898-1)</w:t>
      </w:r>
    </w:p>
    <w:p w:rsidR="00014DB9" w:rsidRPr="005F5EF0" w:rsidRDefault="00014DB9" w:rsidP="00014DB9">
      <w:pPr>
        <w:rPr>
          <w:sz w:val="16"/>
          <w:szCs w:val="16"/>
        </w:rPr>
      </w:pPr>
      <w:r w:rsidRPr="005F5EF0">
        <w:rPr>
          <w:sz w:val="16"/>
          <w:szCs w:val="16"/>
        </w:rPr>
        <w:t>BTP-UC-REQ-033854/A-No Audio Available for Call (TcSE ROIN-290899-1)</w:t>
      </w:r>
    </w:p>
    <w:p w:rsidR="00014DB9" w:rsidRPr="005F5EF0" w:rsidRDefault="00014DB9" w:rsidP="00014DB9">
      <w:pPr>
        <w:rPr>
          <w:sz w:val="16"/>
          <w:szCs w:val="16"/>
        </w:rPr>
      </w:pPr>
      <w:r w:rsidRPr="005F5EF0">
        <w:rPr>
          <w:sz w:val="16"/>
          <w:szCs w:val="16"/>
        </w:rPr>
        <w:t>BTP-UC-REQ-033855/A-Number busy (TcSE ROIN-290900-1)</w:t>
      </w:r>
    </w:p>
    <w:p w:rsidR="00014DB9" w:rsidRPr="005F5EF0" w:rsidRDefault="00014DB9" w:rsidP="00014DB9">
      <w:pPr>
        <w:rPr>
          <w:sz w:val="16"/>
          <w:szCs w:val="16"/>
        </w:rPr>
      </w:pPr>
      <w:r w:rsidRPr="005F5EF0">
        <w:rPr>
          <w:sz w:val="16"/>
          <w:szCs w:val="16"/>
        </w:rPr>
        <w:t>BTP-UC-REQ-033856/A-Call Failed and No network coverage (TcSE ROIN-290901-1)</w:t>
      </w:r>
    </w:p>
    <w:p w:rsidR="00014DB9" w:rsidRPr="005F5EF0" w:rsidRDefault="00014DB9" w:rsidP="00014DB9">
      <w:pPr>
        <w:rPr>
          <w:sz w:val="16"/>
          <w:szCs w:val="16"/>
        </w:rPr>
      </w:pPr>
      <w:r w:rsidRPr="005F5EF0">
        <w:rPr>
          <w:sz w:val="16"/>
          <w:szCs w:val="16"/>
        </w:rPr>
        <w:t>BTC-UC-REQ-192662/A-Voice Recognition - No HFP device connected</w:t>
      </w:r>
    </w:p>
    <w:p w:rsidR="00014DB9" w:rsidRPr="005F5EF0" w:rsidRDefault="00014DB9" w:rsidP="00014DB9">
      <w:pPr>
        <w:rPr>
          <w:sz w:val="16"/>
          <w:szCs w:val="16"/>
        </w:rPr>
      </w:pPr>
      <w:r w:rsidRPr="005F5EF0">
        <w:rPr>
          <w:sz w:val="16"/>
          <w:szCs w:val="16"/>
        </w:rPr>
        <w:t>BTC-UC-REQ-192663/A-Voice Recognition - Phonebook is empty</w:t>
      </w:r>
    </w:p>
    <w:p w:rsidR="00014DB9" w:rsidRPr="005F5EF0" w:rsidRDefault="00014DB9" w:rsidP="00014DB9">
      <w:pPr>
        <w:rPr>
          <w:sz w:val="16"/>
          <w:szCs w:val="16"/>
        </w:rPr>
      </w:pPr>
      <w:r w:rsidRPr="005F5EF0">
        <w:rPr>
          <w:sz w:val="16"/>
          <w:szCs w:val="16"/>
        </w:rPr>
        <w:t>BTC-UC-REQ-192664/A-Voice Recognition - Phonebook is not present yet</w:t>
      </w:r>
    </w:p>
    <w:p w:rsidR="00014DB9" w:rsidRPr="005F5EF0" w:rsidRDefault="00014DB9" w:rsidP="00014DB9">
      <w:pPr>
        <w:rPr>
          <w:sz w:val="16"/>
          <w:szCs w:val="16"/>
        </w:rPr>
      </w:pPr>
      <w:r w:rsidRPr="005F5EF0">
        <w:rPr>
          <w:sz w:val="16"/>
          <w:szCs w:val="16"/>
        </w:rPr>
        <w:t>BTC-UC-REQ-192665/A-Voice Recognition - Phonebook download is not supported</w:t>
      </w:r>
    </w:p>
    <w:p w:rsidR="00014DB9" w:rsidRPr="005F5EF0" w:rsidRDefault="00014DB9" w:rsidP="00014DB9">
      <w:pPr>
        <w:rPr>
          <w:sz w:val="16"/>
          <w:szCs w:val="16"/>
        </w:rPr>
      </w:pPr>
      <w:r w:rsidRPr="005F5EF0">
        <w:rPr>
          <w:sz w:val="16"/>
          <w:szCs w:val="16"/>
        </w:rPr>
        <w:t>BTC-UC-REQ-192666/A-Voice Recognition - Phonebook is not available due to missing access</w:t>
      </w:r>
    </w:p>
    <w:p w:rsidR="00014DB9" w:rsidRPr="005F5EF0" w:rsidRDefault="00014DB9" w:rsidP="00014DB9">
      <w:pPr>
        <w:rPr>
          <w:sz w:val="16"/>
          <w:szCs w:val="16"/>
        </w:rPr>
      </w:pPr>
      <w:r w:rsidRPr="005F5EF0">
        <w:rPr>
          <w:sz w:val="16"/>
          <w:szCs w:val="16"/>
        </w:rPr>
        <w:t>BTC-UC-REQ-192667/A-Voice Recognition - Phonebook download is not activated</w:t>
      </w:r>
    </w:p>
    <w:p w:rsidR="00014DB9" w:rsidRPr="005F5EF0" w:rsidRDefault="00014DB9" w:rsidP="00014DB9">
      <w:pPr>
        <w:rPr>
          <w:sz w:val="16"/>
          <w:szCs w:val="16"/>
        </w:rPr>
      </w:pPr>
      <w:r w:rsidRPr="005F5EF0">
        <w:rPr>
          <w:sz w:val="16"/>
          <w:szCs w:val="16"/>
        </w:rPr>
        <w:t>BTC-UC-REQ-192668/A-Voice Recognition - Phonebook contact contains no number but only an address</w:t>
      </w:r>
    </w:p>
    <w:p w:rsidR="00014DB9" w:rsidRPr="005F5EF0" w:rsidRDefault="00014DB9" w:rsidP="00014DB9">
      <w:pPr>
        <w:rPr>
          <w:sz w:val="16"/>
          <w:szCs w:val="16"/>
        </w:rPr>
      </w:pPr>
      <w:r w:rsidRPr="005F5EF0">
        <w:rPr>
          <w:sz w:val="16"/>
          <w:szCs w:val="16"/>
        </w:rPr>
        <w:t>BTC-UC-REQ-193014/A-Voice Recognition - Phonebook is available, but will be updated in the background</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Connected Phone,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A phone has been paired and is connected.</w:t>
            </w:r>
          </w:p>
          <w:p w:rsidR="00014DB9" w:rsidRDefault="00014DB9">
            <w:pPr>
              <w:spacing w:line="276" w:lineRule="auto"/>
              <w:rPr>
                <w:rFonts w:eastAsiaTheme="minorHAnsi" w:cs="Arial"/>
                <w:szCs w:val="22"/>
              </w:rPr>
            </w:pPr>
            <w:r>
              <w:t>The phonebook has been downloaded AND is available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 xml:space="preserve">The Customer has opted to initiate a phone call via voice control to a contact within his / her phonebook. </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A call is established to the chosen contact.</w:t>
            </w:r>
          </w:p>
          <w:p w:rsidR="00014DB9" w:rsidRDefault="00014DB9">
            <w:pPr>
              <w:spacing w:line="276" w:lineRule="auto"/>
              <w:rPr>
                <w:rFonts w:ascii="Calibri" w:hAnsi="Calibri"/>
                <w:szCs w:val="22"/>
              </w:rPr>
            </w:pPr>
            <w:r>
              <w:t>The In-Vehicle Infotainment System displays the name of the called contact.</w:t>
            </w:r>
          </w:p>
          <w:p w:rsidR="00014DB9" w:rsidRDefault="00014DB9">
            <w:pPr>
              <w:spacing w:line="276" w:lineRule="auto"/>
            </w:pPr>
            <w:r>
              <w:t>The In-Vehicle Infotainment System displays the photo of the contact (if available)</w:t>
            </w:r>
          </w:p>
          <w:p w:rsidR="00014DB9" w:rsidRDefault="00014DB9">
            <w:pPr>
              <w:spacing w:line="276" w:lineRule="auto"/>
            </w:pPr>
            <w:r>
              <w:t>Two way audio (i.e. SCO, eSCO, etc.) is available.</w:t>
            </w:r>
          </w:p>
          <w:p w:rsidR="00014DB9" w:rsidRDefault="00014DB9">
            <w:pPr>
              <w:spacing w:line="276" w:lineRule="auto"/>
            </w:pPr>
            <w:r>
              <w:t>A call timer is available to display the time of the active call.</w:t>
            </w:r>
          </w:p>
          <w:p w:rsidR="00014DB9" w:rsidRDefault="00014DB9">
            <w:pPr>
              <w:spacing w:line="276" w:lineRule="auto"/>
            </w:pPr>
          </w:p>
          <w:p w:rsidR="00014DB9" w:rsidRDefault="00014DB9">
            <w:pPr>
              <w:spacing w:line="276" w:lineRule="auto"/>
            </w:pPr>
            <w:r>
              <w:t>The Customer presented with the following options via G-HMI</w:t>
            </w:r>
          </w:p>
          <w:p w:rsidR="00014DB9" w:rsidRDefault="00014DB9">
            <w:pPr>
              <w:spacing w:line="276" w:lineRule="auto"/>
            </w:pPr>
          </w:p>
          <w:p w:rsidR="00014DB9" w:rsidRDefault="00014DB9">
            <w:pPr>
              <w:spacing w:line="276" w:lineRule="auto"/>
            </w:pPr>
            <w:r>
              <w:t>End Call</w:t>
            </w:r>
          </w:p>
          <w:p w:rsidR="00014DB9" w:rsidRDefault="00014DB9">
            <w:pPr>
              <w:spacing w:line="276" w:lineRule="auto"/>
            </w:pPr>
            <w:r>
              <w:t>Return the audio to the handset (i.e. Privacy)</w:t>
            </w:r>
          </w:p>
          <w:p w:rsidR="00014DB9" w:rsidRDefault="00014DB9">
            <w:pPr>
              <w:spacing w:line="276" w:lineRule="auto"/>
              <w:rPr>
                <w:rFonts w:eastAsiaTheme="minorHAnsi" w:cs="Arial"/>
                <w:szCs w:val="22"/>
              </w:rPr>
            </w:pPr>
            <w:r>
              <w:t>Mute Call</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rPr>
                <w:rFonts w:ascii="Calibri" w:eastAsiaTheme="minorHAnsi" w:hAnsi="Calibri"/>
                <w:szCs w:val="22"/>
              </w:rPr>
            </w:pPr>
            <w:r>
              <w:t xml:space="preserve">E1 – Voice Recognition - No HFP device connected </w:t>
            </w:r>
          </w:p>
          <w:p w:rsidR="00014DB9" w:rsidRDefault="00014DB9">
            <w:pPr>
              <w:spacing w:line="276" w:lineRule="auto"/>
            </w:pPr>
            <w:r>
              <w:t>E2 – Voice Recognition - Phonebook is empty</w:t>
            </w:r>
          </w:p>
          <w:p w:rsidR="00014DB9" w:rsidRDefault="00014DB9">
            <w:pPr>
              <w:spacing w:line="276" w:lineRule="auto"/>
            </w:pPr>
            <w:r>
              <w:t>E3 – Voice Recognition - Phonebook is not present yet</w:t>
            </w:r>
          </w:p>
          <w:p w:rsidR="00014DB9" w:rsidRDefault="00014DB9">
            <w:pPr>
              <w:spacing w:line="276" w:lineRule="auto"/>
            </w:pPr>
            <w:r>
              <w:t>E4 – Voice Recognition - Phonebook download is not supported</w:t>
            </w:r>
          </w:p>
          <w:p w:rsidR="00014DB9" w:rsidRDefault="00014DB9">
            <w:pPr>
              <w:spacing w:line="276" w:lineRule="auto"/>
            </w:pPr>
            <w:r>
              <w:t>E5 – Voice Recognition - Phonebook is not available due to missing access</w:t>
            </w:r>
          </w:p>
          <w:p w:rsidR="00014DB9" w:rsidRDefault="00014DB9">
            <w:pPr>
              <w:spacing w:line="276" w:lineRule="auto"/>
            </w:pPr>
            <w:r>
              <w:t>E6 – Voice Recognition - Phonebook download is not activated.</w:t>
            </w:r>
          </w:p>
          <w:p w:rsidR="00014DB9" w:rsidRDefault="00014DB9">
            <w:pPr>
              <w:spacing w:line="276" w:lineRule="auto"/>
            </w:pPr>
            <w:r>
              <w:t>E7 – Voice Recognition - Call failed and no network coverage.</w:t>
            </w:r>
          </w:p>
          <w:p w:rsidR="00014DB9" w:rsidRDefault="00014DB9">
            <w:r>
              <w:lastRenderedPageBreak/>
              <w:t>E8 – Voice Recognition - Phonebook contact contains no number but only an address</w:t>
            </w:r>
          </w:p>
          <w:p w:rsidR="00014DB9" w:rsidRDefault="00014DB9">
            <w:r>
              <w:t>E9 – Voice Recognition - Phonebook is available, but will be updated in the background</w:t>
            </w:r>
          </w:p>
          <w:p w:rsidR="00014DB9" w:rsidRPr="0018022A" w:rsidRDefault="00014DB9">
            <w:r>
              <w:t>E10</w:t>
            </w:r>
            <w:r w:rsidRPr="0018022A">
              <w:t xml:space="preserve"> – Outgoing call failed.</w:t>
            </w:r>
          </w:p>
          <w:p w:rsidR="00014DB9" w:rsidRPr="0018022A" w:rsidRDefault="00014DB9">
            <w:r>
              <w:t>E11</w:t>
            </w:r>
            <w:r w:rsidRPr="0018022A">
              <w:t xml:space="preserve"> – No audio available for call.</w:t>
            </w:r>
          </w:p>
          <w:p w:rsidR="00014DB9" w:rsidRPr="0018022A" w:rsidRDefault="00014DB9">
            <w:r>
              <w:t>E12</w:t>
            </w:r>
            <w:r w:rsidRPr="0018022A">
              <w:t xml:space="preserve"> – Number busy.</w:t>
            </w:r>
          </w:p>
          <w:p w:rsidR="00014DB9" w:rsidRDefault="00014DB9">
            <w:r>
              <w:t>E13</w:t>
            </w:r>
            <w:r w:rsidRPr="0018022A">
              <w:t xml:space="preserve"> – Call </w:t>
            </w:r>
            <w:r>
              <w:t>failed and no network coverage</w:t>
            </w:r>
          </w:p>
          <w:p w:rsidR="00014DB9" w:rsidRDefault="00014DB9">
            <w:pPr>
              <w:rPr>
                <w:rFonts w:ascii="Calibri" w:eastAsiaTheme="minorHAnsi" w:hAnsi="Calibri"/>
                <w:color w:val="FF0000"/>
                <w:szCs w:val="22"/>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lastRenderedPageBreak/>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Connected Phone, In-Vehicle Infotainment System</w:t>
            </w:r>
          </w:p>
        </w:tc>
      </w:tr>
    </w:tbl>
    <w:p w:rsidR="00014DB9" w:rsidRDefault="00014DB9" w:rsidP="00014DB9"/>
    <w:p w:rsidR="00014DB9" w:rsidRDefault="00014DB9" w:rsidP="00014DB9">
      <w:pPr>
        <w:pStyle w:val="Heading4"/>
      </w:pPr>
      <w:r>
        <w:t>BTC-UC-REQ-193016/A-Voice Recognition - Dial a number</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BTP-UC-REQ-033853/A-Outgoing Call Failed (TcSE ROIN-290898-1)</w:t>
      </w:r>
    </w:p>
    <w:p w:rsidR="00014DB9" w:rsidRPr="005F5EF0" w:rsidRDefault="00014DB9" w:rsidP="00014DB9">
      <w:pPr>
        <w:rPr>
          <w:sz w:val="16"/>
          <w:szCs w:val="16"/>
        </w:rPr>
      </w:pPr>
      <w:r w:rsidRPr="005F5EF0">
        <w:rPr>
          <w:sz w:val="16"/>
          <w:szCs w:val="16"/>
        </w:rPr>
        <w:t>BTP-UC-REQ-033854/A-No Audio Available for Call (TcSE ROIN-290899-1)</w:t>
      </w:r>
    </w:p>
    <w:p w:rsidR="00014DB9" w:rsidRPr="005F5EF0" w:rsidRDefault="00014DB9" w:rsidP="00014DB9">
      <w:pPr>
        <w:rPr>
          <w:sz w:val="16"/>
          <w:szCs w:val="16"/>
        </w:rPr>
      </w:pPr>
      <w:r w:rsidRPr="005F5EF0">
        <w:rPr>
          <w:sz w:val="16"/>
          <w:szCs w:val="16"/>
        </w:rPr>
        <w:t>BTP-UC-REQ-033856/A-Call Failed and No network coverage (TcSE ROIN-290901-1)</w:t>
      </w:r>
    </w:p>
    <w:p w:rsidR="00014DB9" w:rsidRPr="005F5EF0" w:rsidRDefault="00014DB9" w:rsidP="00014DB9">
      <w:pPr>
        <w:rPr>
          <w:sz w:val="16"/>
          <w:szCs w:val="16"/>
        </w:rPr>
      </w:pPr>
      <w:r w:rsidRPr="005F5EF0">
        <w:rPr>
          <w:sz w:val="16"/>
          <w:szCs w:val="16"/>
        </w:rPr>
        <w:t>BTC-UC-REQ-192662/A-Voice Recognition - No HFP device connected</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Customer, Connected Phone,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A phone has been paired and is connected.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rPr>
                <w:rFonts w:cs="Arial"/>
              </w:rPr>
            </w:pPr>
            <w:r>
              <w:rPr>
                <w:rFonts w:cs="Arial"/>
              </w:rPr>
              <w:t>The Customer has opted to initiate a phone call by manually dialing a phone number via Voice Control.</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A call is established to the chosen phone number.</w:t>
            </w:r>
          </w:p>
          <w:p w:rsidR="00014DB9" w:rsidRDefault="00014DB9">
            <w:pPr>
              <w:spacing w:line="276" w:lineRule="auto"/>
              <w:rPr>
                <w:rFonts w:cs="Arial"/>
              </w:rPr>
            </w:pPr>
            <w:r>
              <w:rPr>
                <w:rFonts w:cs="Arial"/>
              </w:rPr>
              <w:t>The In-Vehicle Infotainment System displays the metadata of the called contact (if available); if the metadata is not available the number is displayed.</w:t>
            </w:r>
          </w:p>
          <w:p w:rsidR="00014DB9" w:rsidRDefault="00014DB9">
            <w:pPr>
              <w:spacing w:line="276" w:lineRule="auto"/>
              <w:rPr>
                <w:rFonts w:cs="Arial"/>
              </w:rPr>
            </w:pPr>
            <w:r>
              <w:rPr>
                <w:rFonts w:cs="Arial"/>
              </w:rPr>
              <w:t xml:space="preserve">Two way audio (i.e. SCO, eSCO, etc.) is available. </w:t>
            </w:r>
          </w:p>
          <w:p w:rsidR="00014DB9" w:rsidRDefault="00014DB9">
            <w:pPr>
              <w:spacing w:line="276" w:lineRule="auto"/>
              <w:rPr>
                <w:rFonts w:cs="Arial"/>
              </w:rPr>
            </w:pPr>
            <w:r>
              <w:rPr>
                <w:rFonts w:cs="Arial"/>
              </w:rPr>
              <w:t>A call timer is available to display the time of the active call.</w:t>
            </w:r>
          </w:p>
          <w:p w:rsidR="00014DB9" w:rsidRDefault="00014DB9">
            <w:pPr>
              <w:spacing w:line="276" w:lineRule="auto"/>
              <w:rPr>
                <w:rFonts w:cs="Arial"/>
              </w:rPr>
            </w:pPr>
          </w:p>
          <w:p w:rsidR="00014DB9" w:rsidRDefault="00014DB9">
            <w:pPr>
              <w:spacing w:line="276" w:lineRule="auto"/>
              <w:rPr>
                <w:rFonts w:cs="Arial"/>
              </w:rPr>
            </w:pPr>
            <w:r>
              <w:rPr>
                <w:rFonts w:cs="Arial"/>
              </w:rPr>
              <w:t>The Customer presented with the following options:</w:t>
            </w:r>
          </w:p>
          <w:p w:rsidR="00014DB9" w:rsidRDefault="00014DB9">
            <w:pPr>
              <w:spacing w:line="276" w:lineRule="auto"/>
              <w:rPr>
                <w:rFonts w:cs="Arial"/>
              </w:rPr>
            </w:pPr>
          </w:p>
          <w:p w:rsidR="00014DB9" w:rsidRDefault="00014DB9">
            <w:pPr>
              <w:spacing w:line="276" w:lineRule="auto"/>
              <w:rPr>
                <w:rFonts w:cs="Arial"/>
              </w:rPr>
            </w:pPr>
            <w:r>
              <w:rPr>
                <w:rFonts w:cs="Arial"/>
              </w:rPr>
              <w:t>End Call</w:t>
            </w:r>
          </w:p>
          <w:p w:rsidR="00014DB9" w:rsidRDefault="00014DB9">
            <w:pPr>
              <w:spacing w:line="276" w:lineRule="auto"/>
              <w:rPr>
                <w:rFonts w:cs="Arial"/>
              </w:rPr>
            </w:pPr>
            <w:r>
              <w:rPr>
                <w:rFonts w:cs="Arial"/>
              </w:rPr>
              <w:t>Return the audio to the handset (i.e. Privacy)</w:t>
            </w:r>
          </w:p>
          <w:p w:rsidR="00014DB9" w:rsidRDefault="00014DB9">
            <w:pPr>
              <w:spacing w:line="276" w:lineRule="auto"/>
              <w:rPr>
                <w:rFonts w:cs="Arial"/>
              </w:rPr>
            </w:pPr>
            <w:r>
              <w:rPr>
                <w:rFonts w:cs="Arial"/>
              </w:rPr>
              <w:t>Mute Call</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E1 – Outgoing call failed.</w:t>
            </w:r>
          </w:p>
          <w:p w:rsidR="00014DB9" w:rsidRDefault="00014DB9">
            <w:pPr>
              <w:spacing w:line="276" w:lineRule="auto"/>
              <w:rPr>
                <w:ins w:id="77" w:author="rpaquet2" w:date="2013-10-14T16:46:00Z"/>
              </w:rPr>
            </w:pPr>
            <w:r>
              <w:rPr>
                <w:rFonts w:cs="Arial"/>
              </w:rPr>
              <w:t>E2 – No audio available for call.</w:t>
            </w:r>
          </w:p>
          <w:p w:rsidR="00014DB9" w:rsidRDefault="00014DB9">
            <w:pPr>
              <w:numPr>
                <w:ins w:id="78" w:author="rpaquet2" w:date="2013-10-14T16:46:00Z"/>
              </w:numPr>
              <w:spacing w:line="276" w:lineRule="auto"/>
              <w:rPr>
                <w:rFonts w:cs="Arial"/>
              </w:rPr>
            </w:pPr>
            <w:r w:rsidRPr="00004872">
              <w:rPr>
                <w:rFonts w:cs="Arial"/>
              </w:rPr>
              <w:t>E3 – Call Failed and no network coverage.</w:t>
            </w:r>
          </w:p>
          <w:p w:rsidR="00014DB9" w:rsidRPr="00004872" w:rsidRDefault="00014DB9" w:rsidP="00014DB9">
            <w:pPr>
              <w:rPr>
                <w:rFonts w:cs="Arial"/>
              </w:rPr>
            </w:pPr>
            <w:r w:rsidRPr="00004872">
              <w:rPr>
                <w:rFonts w:cs="Arial"/>
              </w:rPr>
              <w:t xml:space="preserve">E4 – Voice Recognition - No HFP device connected </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V-HMI</w:t>
            </w:r>
          </w:p>
          <w:p w:rsidR="00014DB9" w:rsidRDefault="00014DB9">
            <w:pPr>
              <w:spacing w:line="276" w:lineRule="auto"/>
              <w:rPr>
                <w:rFonts w:cs="Arial"/>
              </w:rPr>
            </w:pPr>
            <w:r>
              <w:rPr>
                <w:rFonts w:cs="Arial"/>
              </w:rPr>
              <w:t>G-HMI</w:t>
            </w:r>
          </w:p>
          <w:p w:rsidR="00014DB9" w:rsidRDefault="00014DB9">
            <w:pPr>
              <w:spacing w:line="276" w:lineRule="auto"/>
              <w:rPr>
                <w:rFonts w:cs="Arial"/>
              </w:rPr>
            </w:pPr>
            <w:r>
              <w:rPr>
                <w:rFonts w:cs="Arial"/>
              </w:rPr>
              <w:t>Vehicle System Interface</w:t>
            </w:r>
          </w:p>
        </w:tc>
      </w:tr>
    </w:tbl>
    <w:p w:rsidR="00014DB9" w:rsidRDefault="00014DB9" w:rsidP="00014DB9"/>
    <w:p w:rsidR="00014DB9" w:rsidRDefault="00014DB9" w:rsidP="00014DB9">
      <w:pPr>
        <w:pStyle w:val="Heading4"/>
      </w:pPr>
      <w:r>
        <w:t>BTC-UC-REQ-192662/A-Voice Recognition - No HFP device connected</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BTP-FUR-REQ-033830/A-Phonebook Accessibility (TcSE ROIN-295076-1)</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There is no connected phone, hence no phonebook is available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 xml:space="preserve">The Customer has opted to initiate a phone call via voice control to a contact </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In-Vehicle Infotainment System shall notify the user that there is no phone connected / no phonebook available and it is not possible to use voice controls to dial a number of a contact.</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rPr>
                <w:rFonts w:ascii="Calibri" w:eastAsiaTheme="minorHAnsi" w:hAnsi="Calibri"/>
                <w:szCs w:val="22"/>
              </w:rPr>
            </w:pPr>
            <w:r>
              <w:t>n/a</w:t>
            </w:r>
          </w:p>
          <w:p w:rsidR="00014DB9" w:rsidRDefault="00014DB9">
            <w:pPr>
              <w:rPr>
                <w:rFonts w:ascii="Calibri" w:eastAsiaTheme="minorHAnsi" w:hAnsi="Calibri"/>
                <w:color w:val="FF0000"/>
                <w:szCs w:val="22"/>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lastRenderedPageBreak/>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color w:val="1F497D"/>
              </w:rPr>
            </w:pPr>
            <w:r>
              <w:t>V-HMI</w:t>
            </w:r>
          </w:p>
        </w:tc>
      </w:tr>
    </w:tbl>
    <w:p w:rsidR="00014DB9" w:rsidRDefault="00014DB9" w:rsidP="00014DB9"/>
    <w:p w:rsidR="00014DB9" w:rsidRDefault="00014DB9" w:rsidP="00014DB9">
      <w:pPr>
        <w:pStyle w:val="Heading4"/>
      </w:pPr>
      <w:r>
        <w:t>BTC-UC-REQ-192663/A-Voice Recognition - Phonebook is empty</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rPr>
                <w:rFonts w:eastAsiaTheme="minorHAnsi" w:cs="Arial"/>
                <w:szCs w:val="22"/>
              </w:rPr>
            </w:pPr>
            <w:r>
              <w:t>Customer, Connected Phone,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A phone has been paired and is connected.</w:t>
            </w:r>
          </w:p>
          <w:p w:rsidR="00014DB9" w:rsidRDefault="00014DB9">
            <w:pPr>
              <w:spacing w:line="276" w:lineRule="auto"/>
              <w:rPr>
                <w:rFonts w:eastAsiaTheme="minorHAnsi" w:cs="Arial"/>
                <w:szCs w:val="22"/>
              </w:rPr>
            </w:pPr>
            <w:r>
              <w:t>The phonebook has been downloaded successfully (see PHB2a) but it is empty.</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 xml:space="preserve">The Customer has opted to initiate a phone call via voice control to a contact within his / her phonebook. </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In-Vehicle Infotainment System shall notify the user that the phonebook is empty. Optionally, it might prompt the user to retry phonebook download.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ascii="Calibri" w:eastAsiaTheme="minorHAnsi" w:hAnsi="Calibri"/>
                <w:szCs w:val="22"/>
              </w:rPr>
            </w:pPr>
            <w:r>
              <w:t>E1 – Phonebook is not present yet</w:t>
            </w:r>
          </w:p>
          <w:p w:rsidR="00014DB9" w:rsidRDefault="00014DB9">
            <w:pPr>
              <w:spacing w:line="276" w:lineRule="auto"/>
            </w:pPr>
            <w:r>
              <w:t>E2 - Phonebook download is not supported</w:t>
            </w:r>
          </w:p>
          <w:p w:rsidR="00014DB9" w:rsidRDefault="00014DB9">
            <w:pPr>
              <w:spacing w:line="276" w:lineRule="auto"/>
            </w:pPr>
            <w:r>
              <w:t>E3 - Phonebook is not available due to missing access</w:t>
            </w:r>
          </w:p>
          <w:p w:rsidR="00014DB9" w:rsidRDefault="00014DB9">
            <w:pPr>
              <w:spacing w:line="276" w:lineRule="auto"/>
            </w:pPr>
            <w:r>
              <w:t>E4 – Phonebook download is not activated.</w:t>
            </w:r>
          </w:p>
          <w:p w:rsidR="00014DB9" w:rsidRDefault="00014DB9">
            <w:pPr>
              <w:rPr>
                <w:rFonts w:ascii="Calibri" w:eastAsiaTheme="minorHAnsi" w:hAnsi="Calibri"/>
                <w:color w:val="FF0000"/>
                <w:szCs w:val="22"/>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V-HMI</w:t>
            </w:r>
          </w:p>
          <w:p w:rsidR="00014DB9" w:rsidRDefault="00014DB9">
            <w:pPr>
              <w:spacing w:line="276" w:lineRule="auto"/>
              <w:rPr>
                <w:rFonts w:eastAsiaTheme="minorHAnsi" w:cs="Arial"/>
                <w:szCs w:val="22"/>
              </w:rPr>
            </w:pPr>
            <w:r>
              <w:t>G-HMI</w:t>
            </w:r>
          </w:p>
        </w:tc>
      </w:tr>
    </w:tbl>
    <w:p w:rsidR="00014DB9" w:rsidRDefault="00014DB9" w:rsidP="00014DB9"/>
    <w:p w:rsidR="00014DB9" w:rsidRDefault="00014DB9" w:rsidP="00014DB9">
      <w:pPr>
        <w:pStyle w:val="Heading4"/>
      </w:pPr>
      <w:r>
        <w:t>BTC-UC-REQ-192664/A-Voice Recognition - Phonebook is not present yet</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Connected Phone,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A phone has been paired and is connected.</w:t>
            </w:r>
          </w:p>
          <w:p w:rsidR="00014DB9" w:rsidRDefault="00014DB9">
            <w:pPr>
              <w:spacing w:line="276" w:lineRule="auto"/>
              <w:rPr>
                <w:rFonts w:eastAsiaTheme="minorHAnsi" w:cs="Arial"/>
                <w:szCs w:val="22"/>
              </w:rPr>
            </w:pPr>
            <w:r>
              <w:t>The phonebook is being downloaded for the first time or has not been downloaded yet.</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 xml:space="preserve">The Customer has opted to initiate a phone call via voice control to a contact within his / her phonebook. </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In-Vehicle Infotainment System shall notify the user that the phonebook is not available yet, and to try after it becomes available. The GUI shall alert that the phonebook has become available via a status message or a popup.</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ascii="Calibri" w:eastAsiaTheme="minorHAnsi" w:hAnsi="Calibri"/>
                <w:szCs w:val="22"/>
              </w:rPr>
            </w:pPr>
            <w:r>
              <w:t>E1 - Phonebook download is not supported</w:t>
            </w:r>
          </w:p>
          <w:p w:rsidR="00014DB9" w:rsidRDefault="00014DB9">
            <w:pPr>
              <w:spacing w:line="276" w:lineRule="auto"/>
            </w:pPr>
            <w:r>
              <w:t>E2 - Phonebook is not available due to missing access</w:t>
            </w:r>
          </w:p>
          <w:p w:rsidR="00014DB9" w:rsidRDefault="00014DB9">
            <w:pPr>
              <w:spacing w:line="276" w:lineRule="auto"/>
            </w:pPr>
            <w:r>
              <w:t>E3 – Phonebook download is not activated.</w:t>
            </w:r>
          </w:p>
          <w:p w:rsidR="00014DB9" w:rsidRDefault="00014DB9">
            <w:pPr>
              <w:spacing w:line="276" w:lineRule="auto"/>
            </w:pPr>
            <w:r>
              <w:t>E4 – Phonebook available but will be updated in the background</w:t>
            </w:r>
          </w:p>
          <w:p w:rsidR="00014DB9" w:rsidRDefault="00014DB9">
            <w:pPr>
              <w:rPr>
                <w:rFonts w:ascii="Calibri" w:eastAsiaTheme="minorHAnsi" w:hAnsi="Calibri"/>
                <w:color w:val="FF0000"/>
                <w:szCs w:val="22"/>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V-HMI</w:t>
            </w:r>
          </w:p>
          <w:p w:rsidR="00014DB9" w:rsidRDefault="00014DB9">
            <w:pPr>
              <w:spacing w:line="276" w:lineRule="auto"/>
              <w:rPr>
                <w:rFonts w:eastAsiaTheme="minorHAnsi" w:cs="Arial"/>
                <w:szCs w:val="22"/>
              </w:rPr>
            </w:pPr>
            <w:r>
              <w:t>G-HMI</w:t>
            </w:r>
          </w:p>
        </w:tc>
      </w:tr>
    </w:tbl>
    <w:p w:rsidR="00014DB9" w:rsidRDefault="00014DB9" w:rsidP="00014DB9"/>
    <w:p w:rsidR="00014DB9" w:rsidRDefault="00014DB9" w:rsidP="00014DB9">
      <w:pPr>
        <w:pStyle w:val="Heading4"/>
      </w:pPr>
      <w:r>
        <w:t>BTC-UC-REQ-192665/A-Voice Recognition - Phonebook download is not supported</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BTP-FUR-REQ-033829/C-Phonebook Download Availability (TcSE ROIN-295075-1)</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Connected Phone,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A phone has been paired and is connected.</w:t>
            </w:r>
          </w:p>
          <w:p w:rsidR="00014DB9" w:rsidRDefault="00014DB9">
            <w:pPr>
              <w:spacing w:line="276" w:lineRule="auto"/>
              <w:rPr>
                <w:rFonts w:eastAsiaTheme="minorHAnsi" w:cs="Arial"/>
                <w:szCs w:val="22"/>
              </w:rPr>
            </w:pPr>
            <w:r>
              <w:t>The phonebook feature is not available in the connected phone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 xml:space="preserve">The Customer has opted to initiate a phone call via voice control to a contact within his / her phonebook. </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In-Vehicle Infotainment System shall notify the user that the phonebook feature is not present in the connected phone.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lastRenderedPageBreak/>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ascii="Calibri" w:eastAsiaTheme="minorHAnsi" w:hAnsi="Calibri"/>
                <w:szCs w:val="22"/>
              </w:rPr>
            </w:pPr>
            <w:r>
              <w:t>E1 – Phonebook is not present yet</w:t>
            </w:r>
          </w:p>
          <w:p w:rsidR="00014DB9" w:rsidRDefault="00014DB9">
            <w:pPr>
              <w:spacing w:line="276" w:lineRule="auto"/>
            </w:pPr>
            <w:r>
              <w:t>E2 - Phonebook is not available due to missing access</w:t>
            </w:r>
          </w:p>
          <w:p w:rsidR="00014DB9" w:rsidRDefault="00014DB9">
            <w:pPr>
              <w:spacing w:line="276" w:lineRule="auto"/>
            </w:pPr>
            <w:r>
              <w:t>E3 – Phonebook available but will be updated in the background</w:t>
            </w:r>
          </w:p>
          <w:p w:rsidR="00014DB9" w:rsidRDefault="00014DB9">
            <w:pPr>
              <w:spacing w:line="276" w:lineRule="auto"/>
            </w:pPr>
            <w:r>
              <w:t>E4 – Phonebook download is not activated.</w:t>
            </w:r>
          </w:p>
          <w:p w:rsidR="00014DB9" w:rsidRDefault="00014DB9">
            <w:pPr>
              <w:rPr>
                <w:rFonts w:ascii="Calibri" w:eastAsiaTheme="minorHAnsi" w:hAnsi="Calibri"/>
                <w:color w:val="FF0000"/>
                <w:szCs w:val="22"/>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V-HMI</w:t>
            </w:r>
          </w:p>
          <w:p w:rsidR="00014DB9" w:rsidRDefault="00014DB9">
            <w:pPr>
              <w:spacing w:line="276" w:lineRule="auto"/>
              <w:rPr>
                <w:rFonts w:eastAsiaTheme="minorHAnsi" w:cs="Arial"/>
                <w:szCs w:val="22"/>
              </w:rPr>
            </w:pPr>
            <w:r>
              <w:t>G-HMI</w:t>
            </w:r>
          </w:p>
        </w:tc>
      </w:tr>
    </w:tbl>
    <w:p w:rsidR="00014DB9" w:rsidRDefault="00014DB9" w:rsidP="00014DB9"/>
    <w:p w:rsidR="00014DB9" w:rsidRDefault="00014DB9" w:rsidP="00014DB9">
      <w:pPr>
        <w:pStyle w:val="Heading4"/>
      </w:pPr>
      <w:r>
        <w:t>BTC-UC-REQ-192666/A-Voice Recognition - Phonebook is not available due to missing access</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BTP-FUR-REQ-033839/C-PBAP Access Failure (TcSE ROIN-295085-1)</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Connected Phone,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A phone has been paired and is connected.</w:t>
            </w:r>
          </w:p>
          <w:p w:rsidR="00014DB9" w:rsidRDefault="00014DB9">
            <w:pPr>
              <w:spacing w:line="276" w:lineRule="auto"/>
              <w:rPr>
                <w:rFonts w:eastAsiaTheme="minorHAnsi" w:cs="Arial"/>
                <w:szCs w:val="22"/>
              </w:rPr>
            </w:pPr>
            <w:r>
              <w:t>The phonebook download has failed because the phone has not granted permission to download the contacts from the phonebook</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 xml:space="preserve">The Customer has opted to initiate a phone call via voice control to a contact within his / her phonebook. </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In-Vehicle Infotainment System shall notify the user that the phonebook feature is not available because of a permission issue. The In-Vehicle Infotainment System might prompt the user to retry the download and approve access from the phone.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ascii="Calibri" w:eastAsiaTheme="minorHAnsi" w:hAnsi="Calibri"/>
                <w:szCs w:val="22"/>
              </w:rPr>
            </w:pPr>
            <w:r>
              <w:t>E1 – Phonebook is not present yet</w:t>
            </w:r>
          </w:p>
          <w:p w:rsidR="00014DB9" w:rsidRDefault="00014DB9">
            <w:pPr>
              <w:spacing w:line="276" w:lineRule="auto"/>
            </w:pPr>
            <w:r>
              <w:t>E2 - Phonebook download is not supported</w:t>
            </w:r>
          </w:p>
          <w:p w:rsidR="00014DB9" w:rsidRDefault="00014DB9">
            <w:pPr>
              <w:spacing w:line="276" w:lineRule="auto"/>
            </w:pPr>
            <w:r>
              <w:t>E3 – Phonebook available but will be updated in the background</w:t>
            </w:r>
          </w:p>
          <w:p w:rsidR="00014DB9" w:rsidRDefault="00014DB9">
            <w:pPr>
              <w:spacing w:line="276" w:lineRule="auto"/>
            </w:pPr>
            <w:r>
              <w:t>E4 – Phonebook download is not activated.</w:t>
            </w:r>
          </w:p>
          <w:p w:rsidR="00014DB9" w:rsidRDefault="00014DB9">
            <w:pPr>
              <w:rPr>
                <w:rFonts w:ascii="Calibri" w:eastAsiaTheme="minorHAnsi" w:hAnsi="Calibri"/>
                <w:color w:val="FF0000"/>
                <w:szCs w:val="22"/>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V-HMI</w:t>
            </w:r>
          </w:p>
        </w:tc>
      </w:tr>
    </w:tbl>
    <w:p w:rsidR="00014DB9" w:rsidRDefault="00014DB9" w:rsidP="00014DB9"/>
    <w:p w:rsidR="00014DB9" w:rsidRDefault="00014DB9" w:rsidP="00014DB9">
      <w:pPr>
        <w:pStyle w:val="Heading4"/>
      </w:pPr>
      <w:r>
        <w:t>BTC-UC-REQ-192667/A-Voice Recognition - Phonebook download is not activated</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BTP-FUR-REQ-033829/C-Phonebook Download Availability (TcSE ROIN-295075-1)</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Connected Phone,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A phone has been paired and is connected.</w:t>
            </w:r>
          </w:p>
          <w:p w:rsidR="00014DB9" w:rsidRDefault="00014DB9">
            <w:pPr>
              <w:spacing w:line="276" w:lineRule="auto"/>
              <w:rPr>
                <w:rFonts w:eastAsiaTheme="minorHAnsi" w:cs="Arial"/>
                <w:szCs w:val="22"/>
              </w:rPr>
            </w:pPr>
            <w:r>
              <w:t>The phonebook download feature is turned off and there is no available phonebook for the connected device.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 xml:space="preserve">The Customer has opted to initiate a phone call via voice control to a contact within his / her phonebook. </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In-Vehicle Infotainment System shall notify the user that the phonebook feature is turned off and there is no available phonebook for the connected device. The In-Vehicle Infotainment System might prompt the user to turn the feature back on to be able to make calls via VUI.</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ascii="Calibri" w:eastAsiaTheme="minorHAnsi" w:hAnsi="Calibri"/>
                <w:szCs w:val="22"/>
              </w:rPr>
            </w:pPr>
            <w:r>
              <w:t>E1 – Phonebook is not present yet</w:t>
            </w:r>
          </w:p>
          <w:p w:rsidR="00014DB9" w:rsidRDefault="00014DB9">
            <w:pPr>
              <w:spacing w:line="276" w:lineRule="auto"/>
            </w:pPr>
            <w:r>
              <w:t>E2 - Phonebook download is not supported</w:t>
            </w:r>
          </w:p>
          <w:p w:rsidR="00014DB9" w:rsidRDefault="00014DB9">
            <w:pPr>
              <w:spacing w:line="276" w:lineRule="auto"/>
            </w:pPr>
            <w:r>
              <w:t>E3 – Phonebook available but will be updated in the background</w:t>
            </w:r>
          </w:p>
          <w:p w:rsidR="00014DB9" w:rsidRDefault="00014DB9">
            <w:pPr>
              <w:spacing w:line="276" w:lineRule="auto"/>
            </w:pPr>
            <w:r>
              <w:t>E4 - Phonebook is not available due to missing access</w:t>
            </w:r>
          </w:p>
          <w:p w:rsidR="00014DB9" w:rsidRDefault="00014DB9">
            <w:pPr>
              <w:spacing w:line="276" w:lineRule="auto"/>
              <w:rPr>
                <w:rFonts w:ascii="Calibri" w:eastAsiaTheme="minorHAnsi" w:hAnsi="Calibri"/>
                <w:color w:val="FF0000"/>
                <w:szCs w:val="22"/>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V-HMI</w:t>
            </w:r>
          </w:p>
        </w:tc>
      </w:tr>
    </w:tbl>
    <w:p w:rsidR="00014DB9" w:rsidRDefault="00014DB9" w:rsidP="00014DB9"/>
    <w:p w:rsidR="00014DB9" w:rsidRDefault="00014DB9" w:rsidP="00014DB9">
      <w:pPr>
        <w:pStyle w:val="Heading4"/>
      </w:pPr>
      <w:r>
        <w:lastRenderedPageBreak/>
        <w:t>BTC-UC-REQ-192668/A-Voice Recognition - Phonebook contact contains no number but only an address</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BTP-FUR-REQ-033829/C-Phonebook Download Availability (TcSE ROIN-295075-1)</w:t>
      </w:r>
    </w:p>
    <w:p w:rsidR="00014DB9" w:rsidRPr="005F5EF0" w:rsidRDefault="00014DB9" w:rsidP="00014DB9">
      <w:pPr>
        <w:rPr>
          <w:sz w:val="16"/>
          <w:szCs w:val="16"/>
        </w:rPr>
      </w:pPr>
      <w:r w:rsidRPr="005F5EF0">
        <w:rPr>
          <w:sz w:val="16"/>
          <w:szCs w:val="16"/>
        </w:rPr>
        <w:t>BTP-FUR-REQ-033841/H-Contact Characteristics / Data (TcSE ROIN-295087-1)</w:t>
      </w:r>
    </w:p>
    <w:p w:rsidR="00014DB9" w:rsidRPr="005F5EF0" w:rsidRDefault="00014DB9" w:rsidP="00014DB9">
      <w:pPr>
        <w:rPr>
          <w:sz w:val="16"/>
          <w:szCs w:val="16"/>
        </w:rPr>
      </w:pPr>
      <w:r w:rsidRPr="005F5EF0">
        <w:rPr>
          <w:sz w:val="16"/>
          <w:szCs w:val="16"/>
        </w:rPr>
        <w:t>BTP-FUR-REQ-033833/G-PBAP Requirements and Characteristics (TcSE ROIN-295079-1)</w:t>
      </w:r>
    </w:p>
    <w:p w:rsidR="00014DB9" w:rsidRPr="005F5EF0" w:rsidRDefault="00014DB9" w:rsidP="00014DB9">
      <w:pPr>
        <w:rPr>
          <w:sz w:val="16"/>
          <w:szCs w:val="16"/>
        </w:rPr>
      </w:pPr>
      <w:r w:rsidRPr="005F5EF0">
        <w:rPr>
          <w:sz w:val="16"/>
          <w:szCs w:val="16"/>
        </w:rPr>
        <w:t>BTP-FUR-REQ-033830/A-Phonebook Accessibility (TcSE ROIN-295076-1)</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Connected Phone,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A phone has been paired and is connected.</w:t>
            </w:r>
          </w:p>
          <w:p w:rsidR="00014DB9" w:rsidRDefault="00014DB9">
            <w:pPr>
              <w:spacing w:line="276" w:lineRule="auto"/>
              <w:rPr>
                <w:rFonts w:eastAsiaTheme="minorHAnsi" w:cs="Arial"/>
                <w:szCs w:val="22"/>
              </w:rPr>
            </w:pPr>
            <w:r>
              <w:t>The phonebook is available, VUI is ready to accept commands to make calls to a contact.</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Customer has opted to initiate a phone call via voice control to a contact within his / her phonebook. The contact contains an address (email address or street address) but no phone numbers</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In-Vehicle Infotainment System shall notify the user that the chosen contact does not have any phone numbers associated with it and hence the call cannot be completed.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ascii="Calibri" w:eastAsiaTheme="minorHAnsi" w:hAnsi="Calibri"/>
                <w:szCs w:val="22"/>
              </w:rPr>
            </w:pPr>
            <w:r>
              <w:t>E1 – Phonebook is not present yet</w:t>
            </w:r>
          </w:p>
          <w:p w:rsidR="00014DB9" w:rsidRDefault="00014DB9">
            <w:pPr>
              <w:spacing w:line="276" w:lineRule="auto"/>
            </w:pPr>
            <w:r>
              <w:t>E2 - Phonebook download is not supported</w:t>
            </w:r>
          </w:p>
          <w:p w:rsidR="00014DB9" w:rsidRDefault="00014DB9">
            <w:pPr>
              <w:spacing w:line="276" w:lineRule="auto"/>
            </w:pPr>
            <w:r>
              <w:t>E3 – Phonebook available but will be updated in the background</w:t>
            </w:r>
          </w:p>
          <w:p w:rsidR="00014DB9" w:rsidRDefault="00014DB9">
            <w:pPr>
              <w:spacing w:line="276" w:lineRule="auto"/>
            </w:pPr>
            <w:r>
              <w:t>E4 - Phonebook is not available due to missing access</w:t>
            </w:r>
          </w:p>
          <w:p w:rsidR="00014DB9" w:rsidRDefault="00014DB9">
            <w:pPr>
              <w:spacing w:line="276" w:lineRule="auto"/>
              <w:rPr>
                <w:rFonts w:ascii="Calibri" w:eastAsiaTheme="minorHAnsi" w:hAnsi="Calibri"/>
                <w:szCs w:val="22"/>
              </w:rPr>
            </w:pPr>
            <w:r>
              <w:t>E5 – Phonebook download is not activated.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V-HMI</w:t>
            </w:r>
          </w:p>
        </w:tc>
      </w:tr>
    </w:tbl>
    <w:p w:rsidR="00014DB9" w:rsidRDefault="00014DB9" w:rsidP="00014DB9"/>
    <w:p w:rsidR="00014DB9" w:rsidRDefault="00014DB9" w:rsidP="00014DB9">
      <w:pPr>
        <w:pStyle w:val="Heading4"/>
      </w:pPr>
      <w:r>
        <w:t>BTC-UC-REQ-193014/A-Voice Recognition - Phonebook is available, but will be updated in the background</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BTP-FUR-REQ-033835/C-Phonebook Updating (TcSE ROIN-295081-1)</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Connected Phone,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A phone has been paired and is connected.</w:t>
            </w:r>
          </w:p>
          <w:p w:rsidR="00014DB9" w:rsidRDefault="00014DB9">
            <w:pPr>
              <w:spacing w:line="276" w:lineRule="auto"/>
              <w:rPr>
                <w:rFonts w:eastAsiaTheme="minorHAnsi" w:cs="Arial"/>
                <w:szCs w:val="22"/>
              </w:rPr>
            </w:pPr>
            <w:r>
              <w:t>The phonebook is being re-downloaded or has been downloaded but voice grammar is not ready yet</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 xml:space="preserve">The Customer has opted to initiate a phone call via voice control to a contact within his / her phonebook. </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ascii="Calibri" w:eastAsiaTheme="minorHAnsi" w:hAnsi="Calibri"/>
                <w:szCs w:val="22"/>
              </w:rPr>
            </w:pPr>
            <w:r>
              <w:t>The In-Vehicle Infotainment System shall notify the user that the phonebook grammar is being prepared.</w:t>
            </w:r>
          </w:p>
          <w:p w:rsidR="00014DB9" w:rsidRDefault="00014DB9">
            <w:pPr>
              <w:spacing w:line="276" w:lineRule="auto"/>
              <w:rPr>
                <w:rFonts w:eastAsiaTheme="minorHAnsi" w:cs="Arial"/>
                <w:szCs w:val="22"/>
              </w:rPr>
            </w:pPr>
            <w:r>
              <w:t>During this time, the phonebook GUI shall allow the user to make a call via GUI.</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ascii="Calibri" w:eastAsiaTheme="minorHAnsi" w:hAnsi="Calibri"/>
                <w:szCs w:val="22"/>
              </w:rPr>
            </w:pPr>
            <w:r>
              <w:t>E1 – Phonebook is not present yet</w:t>
            </w:r>
          </w:p>
          <w:p w:rsidR="00014DB9" w:rsidRDefault="00014DB9">
            <w:pPr>
              <w:spacing w:line="276" w:lineRule="auto"/>
            </w:pPr>
            <w:r>
              <w:t>E2 - Phonebook download is not supported</w:t>
            </w:r>
          </w:p>
          <w:p w:rsidR="00014DB9" w:rsidRDefault="00014DB9">
            <w:pPr>
              <w:spacing w:line="276" w:lineRule="auto"/>
            </w:pPr>
            <w:r>
              <w:t>E3 - Phonebook is not available due to missing access</w:t>
            </w:r>
          </w:p>
          <w:p w:rsidR="00014DB9" w:rsidRDefault="00014DB9">
            <w:pPr>
              <w:spacing w:line="276" w:lineRule="auto"/>
            </w:pPr>
            <w:r>
              <w:t>E4 – Phonebook download is not activated.</w:t>
            </w:r>
          </w:p>
          <w:p w:rsidR="00014DB9" w:rsidRDefault="00014DB9">
            <w:pPr>
              <w:rPr>
                <w:rFonts w:ascii="Calibri" w:eastAsiaTheme="minorHAnsi" w:hAnsi="Calibri"/>
                <w:color w:val="FF0000"/>
                <w:szCs w:val="22"/>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V-HMI</w:t>
            </w:r>
          </w:p>
          <w:p w:rsidR="00014DB9" w:rsidRDefault="00014DB9">
            <w:pPr>
              <w:spacing w:line="276" w:lineRule="auto"/>
              <w:rPr>
                <w:rFonts w:eastAsiaTheme="minorHAnsi" w:cs="Arial"/>
                <w:szCs w:val="22"/>
              </w:rPr>
            </w:pPr>
            <w:r>
              <w:t>G-HMI</w:t>
            </w:r>
          </w:p>
        </w:tc>
      </w:tr>
    </w:tbl>
    <w:p w:rsidR="00014DB9" w:rsidRDefault="00014DB9" w:rsidP="00014DB9"/>
    <w:p w:rsidR="00014DB9" w:rsidRDefault="00014DB9" w:rsidP="00014DB9">
      <w:pPr>
        <w:pStyle w:val="Heading3"/>
      </w:pPr>
      <w:bookmarkStart w:id="79" w:name="_Toc1048732"/>
      <w:r>
        <w:t>Requirements</w:t>
      </w:r>
      <w:bookmarkEnd w:id="79"/>
    </w:p>
    <w:p w:rsidR="00014DB9" w:rsidRPr="00014DB9" w:rsidRDefault="00014DB9" w:rsidP="00014DB9">
      <w:pPr>
        <w:pStyle w:val="Heading4"/>
        <w:rPr>
          <w:b w:val="0"/>
          <w:u w:val="single"/>
        </w:rPr>
      </w:pPr>
      <w:r w:rsidRPr="00014DB9">
        <w:rPr>
          <w:b w:val="0"/>
          <w:u w:val="single"/>
        </w:rPr>
        <w:t>BTP-FUR-REQ-033864/B-Outgoing Call Methods (TcSE ROIN-295048-2)</w:t>
      </w:r>
    </w:p>
    <w:p w:rsidR="00014DB9" w:rsidRPr="00D63458" w:rsidRDefault="00014DB9" w:rsidP="00014DB9">
      <w:pPr>
        <w:rPr>
          <w:rFonts w:cs="Arial"/>
        </w:rPr>
      </w:pPr>
      <w:r w:rsidRPr="00D63458">
        <w:rPr>
          <w:rFonts w:cs="Arial"/>
        </w:rPr>
        <w:t>Voice Digit Ent</w:t>
      </w:r>
      <w:r>
        <w:rPr>
          <w:rFonts w:cs="Arial"/>
        </w:rPr>
        <w:t>ry with a maximum of 22 digits</w:t>
      </w:r>
    </w:p>
    <w:p w:rsidR="00014DB9" w:rsidRPr="00D63458" w:rsidRDefault="00014DB9" w:rsidP="00014DB9">
      <w:pPr>
        <w:rPr>
          <w:rFonts w:cs="Arial"/>
        </w:rPr>
      </w:pPr>
      <w:r w:rsidRPr="00D63458">
        <w:rPr>
          <w:rFonts w:cs="Arial"/>
        </w:rPr>
        <w:t xml:space="preserve">Voice Phonebook Name Selection </w:t>
      </w:r>
    </w:p>
    <w:p w:rsidR="00014DB9" w:rsidRPr="00D63458" w:rsidRDefault="00014DB9" w:rsidP="00014DB9">
      <w:pPr>
        <w:rPr>
          <w:rFonts w:cs="Arial"/>
        </w:rPr>
      </w:pPr>
      <w:r w:rsidRPr="00D63458">
        <w:rPr>
          <w:rFonts w:cs="Arial"/>
        </w:rPr>
        <w:t xml:space="preserve">Digit Entry (i.e. Touch screen) with a maximum of 22 digits (including #, * and +). </w:t>
      </w:r>
    </w:p>
    <w:p w:rsidR="00014DB9" w:rsidRPr="00D63458" w:rsidRDefault="00014DB9" w:rsidP="00014DB9">
      <w:pPr>
        <w:rPr>
          <w:rFonts w:cs="Arial"/>
        </w:rPr>
      </w:pPr>
      <w:r w:rsidRPr="00D63458">
        <w:rPr>
          <w:rFonts w:cs="Arial"/>
        </w:rPr>
        <w:t>Phonebook Entry Selection (i.e. user selects an entry from their downloaded phonebook)</w:t>
      </w:r>
    </w:p>
    <w:p w:rsidR="00014DB9" w:rsidRPr="00D63458" w:rsidRDefault="00014DB9" w:rsidP="00014DB9">
      <w:pPr>
        <w:rPr>
          <w:rFonts w:cs="Arial"/>
        </w:rPr>
      </w:pPr>
      <w:r w:rsidRPr="00D63458">
        <w:rPr>
          <w:rFonts w:cs="Arial"/>
        </w:rPr>
        <w:t>From the handset</w:t>
      </w:r>
    </w:p>
    <w:p w:rsidR="00014DB9" w:rsidRPr="00D63458" w:rsidRDefault="00014DB9" w:rsidP="00014DB9">
      <w:pPr>
        <w:rPr>
          <w:rFonts w:cs="Arial"/>
        </w:rPr>
      </w:pPr>
      <w:r w:rsidRPr="00D63458">
        <w:rPr>
          <w:rFonts w:cs="Arial"/>
        </w:rPr>
        <w:t>From Call History Selection</w:t>
      </w:r>
    </w:p>
    <w:p w:rsidR="00014DB9" w:rsidRPr="00D63458" w:rsidRDefault="00014DB9" w:rsidP="00014DB9">
      <w:pPr>
        <w:rPr>
          <w:rFonts w:cs="Arial"/>
        </w:rPr>
      </w:pPr>
      <w:r w:rsidRPr="00D63458">
        <w:rPr>
          <w:rFonts w:cs="Arial"/>
        </w:rPr>
        <w:t xml:space="preserve">Redial – </w:t>
      </w:r>
    </w:p>
    <w:p w:rsidR="00014DB9" w:rsidRPr="00D63458" w:rsidRDefault="00014DB9" w:rsidP="00014DB9">
      <w:pPr>
        <w:ind w:left="720"/>
        <w:rPr>
          <w:rFonts w:cs="Arial"/>
        </w:rPr>
      </w:pPr>
      <w:r w:rsidRPr="00D63458">
        <w:rPr>
          <w:rFonts w:cs="Arial"/>
        </w:rPr>
        <w:lastRenderedPageBreak/>
        <w:t>If there is valid call history present for outgoing calls, the last outgoing number shall be used as smart dial (redial) number.</w:t>
      </w:r>
    </w:p>
    <w:p w:rsidR="00014DB9" w:rsidRPr="00D63458" w:rsidRDefault="00014DB9" w:rsidP="00014DB9">
      <w:pPr>
        <w:ind w:left="720"/>
        <w:rPr>
          <w:rFonts w:cs="Arial"/>
        </w:rPr>
      </w:pPr>
      <w:r w:rsidRPr="00D63458">
        <w:rPr>
          <w:rFonts w:cs="Arial"/>
        </w:rPr>
        <w:t>When there is outgoing call from handset or SYNC while the device is connected, then the number is stored as new smart dial (redial) number.</w:t>
      </w:r>
    </w:p>
    <w:p w:rsidR="00014DB9" w:rsidRDefault="00014DB9" w:rsidP="00014DB9">
      <w:pPr>
        <w:ind w:left="720"/>
        <w:rPr>
          <w:rFonts w:cs="Arial"/>
        </w:rPr>
      </w:pPr>
      <w:r w:rsidRPr="00D63458">
        <w:rPr>
          <w:rFonts w:cs="Arial"/>
        </w:rPr>
        <w:t>If there is no call history present and there is no call made from handset or SYNC after connecting, executing REDIAL shall use AT+BLDN.</w:t>
      </w:r>
    </w:p>
    <w:p w:rsidR="00014DB9" w:rsidRPr="00014DB9" w:rsidRDefault="00014DB9" w:rsidP="00014DB9">
      <w:pPr>
        <w:pStyle w:val="Heading4"/>
        <w:rPr>
          <w:b w:val="0"/>
          <w:u w:val="single"/>
        </w:rPr>
      </w:pPr>
      <w:r w:rsidRPr="00014DB9">
        <w:rPr>
          <w:b w:val="0"/>
          <w:u w:val="single"/>
        </w:rPr>
        <w:t>BTP-FUR-REQ-033865/A-Network Compatibility (TcSE ROIN-295049-1)</w:t>
      </w:r>
    </w:p>
    <w:p w:rsidR="008D4023" w:rsidRDefault="00014DB9">
      <w:pPr>
        <w:rPr>
          <w:rFonts w:cs="Arial"/>
          <w:szCs w:val="20"/>
        </w:rPr>
      </w:pPr>
      <w:r>
        <w:rPr>
          <w:rFonts w:cs="Arial"/>
          <w:szCs w:val="20"/>
        </w:rPr>
        <w:t>In-Vehicle Infotainment System shall manage the cases of invalid numbers, loss of network, and busy lines in the same manner as commercial available AG's currently manage them.</w:t>
      </w:r>
    </w:p>
    <w:p w:rsidR="008D4023" w:rsidRDefault="008D4023">
      <w:pPr>
        <w:rPr>
          <w:rFonts w:cs="Arial"/>
          <w:szCs w:val="20"/>
        </w:rPr>
      </w:pPr>
    </w:p>
    <w:p w:rsidR="008D4023" w:rsidRDefault="00014DB9">
      <w:pPr>
        <w:rPr>
          <w:rFonts w:cs="Arial"/>
          <w:szCs w:val="20"/>
        </w:rPr>
      </w:pPr>
      <w:r>
        <w:rPr>
          <w:rFonts w:cs="Arial"/>
          <w:szCs w:val="20"/>
        </w:rPr>
        <w:t>If the user enters an invalid number, the call will fail. Some mobile phones allow the user to send (ATD) a number even there is no signal available. This behavior shall be replicated on In-Vehicle Infotainment System.</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BTP-FUR-REQ-033866/C-Outgoing Call Failures (TcSE ROIN-304248-1)</w:t>
      </w:r>
    </w:p>
    <w:p w:rsidR="00014DB9" w:rsidRDefault="00014DB9">
      <w:pPr>
        <w:rPr>
          <w:rFonts w:cs="Arial"/>
        </w:rPr>
      </w:pPr>
      <w:r>
        <w:rPr>
          <w:rFonts w:cs="Arial"/>
        </w:rPr>
        <w:t>When the In-Vehicle Infotainment System attempts to place a call by sending an ATD or BLDN, it expects to receive an ‘OK’ and corresponding CIEV notifications. The In-Vehicle Infotainment System shall assume that an outgoing call failure has occurred under the following scenarios (when the In-Vehicle Infotainment System initiated the outgoing call):</w:t>
      </w:r>
    </w:p>
    <w:p w:rsidR="00014DB9" w:rsidRDefault="00014DB9">
      <w:pPr>
        <w:rPr>
          <w:rFonts w:cs="Arial"/>
        </w:rPr>
      </w:pPr>
    </w:p>
    <w:p w:rsidR="00014DB9" w:rsidRDefault="00014DB9">
      <w:pPr>
        <w:ind w:left="360"/>
        <w:rPr>
          <w:rFonts w:cs="Arial"/>
        </w:rPr>
      </w:pPr>
      <w:r>
        <w:rPr>
          <w:rFonts w:cs="Arial"/>
        </w:rPr>
        <w:t>1. If an ‘OK’ is not received within 15 seconds of the In-Vehicle Infotainment System sending the ATD or BLDN.</w:t>
      </w:r>
    </w:p>
    <w:p w:rsidR="00014DB9" w:rsidRDefault="00014DB9">
      <w:pPr>
        <w:ind w:left="360"/>
        <w:rPr>
          <w:rFonts w:cs="Arial"/>
        </w:rPr>
      </w:pPr>
      <w:r>
        <w:rPr>
          <w:rFonts w:cs="Arial"/>
        </w:rPr>
        <w:t>2. If a callsetup value of 2 or 3 is not received within 15 seconds of receiving an ‘OK’</w:t>
      </w:r>
    </w:p>
    <w:p w:rsidR="00014DB9" w:rsidRDefault="00014DB9">
      <w:pPr>
        <w:rPr>
          <w:rFonts w:cs="Arial"/>
        </w:rPr>
      </w:pPr>
    </w:p>
    <w:p w:rsidR="00014DB9" w:rsidRDefault="00014DB9">
      <w:pPr>
        <w:rPr>
          <w:rFonts w:cs="Arial"/>
        </w:rPr>
      </w:pPr>
      <w:r>
        <w:rPr>
          <w:rFonts w:cs="Arial"/>
        </w:rPr>
        <w:t>If either of the above scenarios occurs, the In-Vehicle Infotainment System shall request the +CLCC information to verify the call setup status. IVIS should attempt to place the outgoing call again. If second attempt fails, the In-Vehicle Infotainment System shall determine that the call was not connected successfully. The In-Vehicle Infotainment System shall provide an alert that the connected AG has not responded accordingly to the In-Vehicle Infotainment System per the HMI requirements.</w:t>
      </w:r>
    </w:p>
    <w:p w:rsidR="00014DB9" w:rsidRDefault="00014DB9">
      <w:pPr>
        <w:rPr>
          <w:rFonts w:cs="Arial"/>
        </w:rPr>
      </w:pPr>
    </w:p>
    <w:p w:rsidR="00014DB9" w:rsidRDefault="00014DB9">
      <w:pPr>
        <w:rPr>
          <w:rFonts w:cs="Arial"/>
        </w:rPr>
      </w:pPr>
    </w:p>
    <w:p w:rsidR="00014DB9" w:rsidRDefault="00014DB9">
      <w:pPr>
        <w:rPr>
          <w:rFonts w:cs="Arial"/>
        </w:rPr>
      </w:pPr>
      <w:r>
        <w:rPr>
          <w:rFonts w:cs="Arial"/>
        </w:rPr>
        <w:t>The In-Vehicle Infotainment System shall monitor the service availability (as reported via unsolicited CIEV responses) of the connected AG at the time of a placed call.</w:t>
      </w:r>
      <w:r w:rsidRPr="00EB271E">
        <w:rPr>
          <w:rFonts w:cs="Arial"/>
        </w:rPr>
        <w:t xml:space="preserve"> </w:t>
      </w:r>
      <w:r>
        <w:rPr>
          <w:rFonts w:cs="Arial"/>
        </w:rPr>
        <w:t xml:space="preserve">In the event that the callsetup value 2 or 3 was not received - or value 0 was received again without receiving value 3 before - and the service status of the connected phone is reported as 0, then the In-Vehicle Infotainment System shall assume that the call failed due to network availability. </w:t>
      </w:r>
    </w:p>
    <w:p w:rsidR="00014DB9" w:rsidRDefault="00014DB9">
      <w:pPr>
        <w:rPr>
          <w:rFonts w:cs="Arial"/>
        </w:rPr>
      </w:pPr>
      <w:r>
        <w:rPr>
          <w:rFonts w:cs="Arial"/>
        </w:rPr>
        <w:t xml:space="preserve">The In-Vehicle Infotainment System shall </w:t>
      </w:r>
      <w:r w:rsidRPr="0064302D">
        <w:rPr>
          <w:rFonts w:cs="Arial"/>
        </w:rPr>
        <w:t>provide an alert that the call failed due to no signa</w:t>
      </w:r>
      <w:r>
        <w:rPr>
          <w:rFonts w:cs="Arial"/>
        </w:rPr>
        <w:t>l per the HMI requirements.</w:t>
      </w:r>
    </w:p>
    <w:p w:rsidR="00014DB9" w:rsidRDefault="00014DB9"/>
    <w:p w:rsidR="00014DB9" w:rsidRDefault="00014DB9" w:rsidP="00014DB9">
      <w:pPr>
        <w:pStyle w:val="Heading3"/>
      </w:pPr>
      <w:bookmarkStart w:id="80" w:name="_Toc1048733"/>
      <w:r>
        <w:t>Sequence Diagrams</w:t>
      </w:r>
      <w:bookmarkEnd w:id="80"/>
    </w:p>
    <w:p w:rsidR="00014DB9" w:rsidRDefault="00014DB9" w:rsidP="00014DB9">
      <w:pPr>
        <w:pStyle w:val="Heading4"/>
      </w:pPr>
      <w:r>
        <w:t>BTP-SD-REQ-030719/A-Redial (TcSE ROIN-149530-3)</w:t>
      </w:r>
    </w:p>
    <w:p w:rsidR="00014DB9" w:rsidRPr="00F8674E" w:rsidRDefault="00014DB9" w:rsidP="00014DB9">
      <w:pPr>
        <w:rPr>
          <w:b/>
          <w:sz w:val="16"/>
          <w:szCs w:val="16"/>
        </w:rPr>
      </w:pPr>
      <w:r w:rsidRPr="00F8674E">
        <w:rPr>
          <w:b/>
          <w:sz w:val="16"/>
          <w:szCs w:val="16"/>
        </w:rPr>
        <w:t>Linked Elements</w:t>
      </w:r>
    </w:p>
    <w:p w:rsidR="00014DB9" w:rsidRPr="00F8674E" w:rsidRDefault="00014DB9" w:rsidP="00014DB9">
      <w:pPr>
        <w:rPr>
          <w:sz w:val="16"/>
          <w:szCs w:val="16"/>
        </w:rPr>
      </w:pPr>
      <w:r w:rsidRPr="00F8674E">
        <w:rPr>
          <w:sz w:val="16"/>
          <w:szCs w:val="16"/>
        </w:rPr>
        <w:t>BTP-UC-REQ-033861/A-Outgoing call initiated via Redial from the In-Vehicle Infotainment System (TcSE ROIN-290905-3)</w:t>
      </w:r>
    </w:p>
    <w:p w:rsidR="00014DB9" w:rsidRPr="00760C18" w:rsidRDefault="00014DB9" w:rsidP="00014DB9">
      <w:pPr>
        <w:pStyle w:val="BoldText"/>
      </w:pPr>
      <w:r w:rsidRPr="00760C18">
        <w:t>Scenarios</w:t>
      </w:r>
    </w:p>
    <w:p w:rsidR="00014DB9" w:rsidRPr="00760C18" w:rsidRDefault="00014DB9" w:rsidP="00014DB9">
      <w:pPr>
        <w:pStyle w:val="BoldText"/>
        <w:ind w:left="720"/>
      </w:pPr>
      <w:r w:rsidRPr="00760C18">
        <w:t>Normal Usage</w:t>
      </w:r>
    </w:p>
    <w:p w:rsidR="008D4023" w:rsidRDefault="00014DB9">
      <w:pPr>
        <w:ind w:left="720"/>
        <w:rPr>
          <w:rFonts w:cs="Arial"/>
          <w:szCs w:val="20"/>
        </w:rPr>
      </w:pPr>
      <w:r>
        <w:rPr>
          <w:rFonts w:cs="Arial"/>
          <w:szCs w:val="20"/>
        </w:rPr>
        <w:t>The user selects &lt;redial&gt; via the HMI.</w:t>
      </w:r>
    </w:p>
    <w:p w:rsidR="008D4023" w:rsidRDefault="008D4023">
      <w:pPr>
        <w:ind w:left="720"/>
        <w:rPr>
          <w:rFonts w:cs="Arial"/>
          <w:szCs w:val="20"/>
        </w:rPr>
      </w:pPr>
    </w:p>
    <w:p w:rsidR="00014DB9" w:rsidRPr="00760C18" w:rsidRDefault="00014DB9" w:rsidP="00014DB9">
      <w:pPr>
        <w:pStyle w:val="BoldText"/>
      </w:pPr>
      <w:r w:rsidRPr="00760C18">
        <w:t>Constraints</w:t>
      </w:r>
    </w:p>
    <w:p w:rsidR="00014DB9" w:rsidRPr="00760C18" w:rsidRDefault="00014DB9" w:rsidP="00014DB9">
      <w:pPr>
        <w:pStyle w:val="BoldText"/>
        <w:ind w:left="720"/>
      </w:pPr>
      <w:r w:rsidRPr="00760C18">
        <w:t>Pre-condition</w:t>
      </w:r>
    </w:p>
    <w:p w:rsidR="008D4023" w:rsidRDefault="00014DB9">
      <w:pPr>
        <w:ind w:left="720"/>
        <w:rPr>
          <w:rFonts w:cs="Arial"/>
          <w:szCs w:val="20"/>
        </w:rPr>
      </w:pPr>
      <w:r>
        <w:rPr>
          <w:rFonts w:cs="Arial"/>
          <w:szCs w:val="20"/>
        </w:rPr>
        <w:t>The vehicle power is On.  A BT phone is connected.</w:t>
      </w:r>
    </w:p>
    <w:p w:rsidR="008D4023" w:rsidRDefault="008D4023">
      <w:pPr>
        <w:ind w:left="720"/>
        <w:rPr>
          <w:rFonts w:cs="Arial"/>
          <w:szCs w:val="20"/>
        </w:rPr>
      </w:pPr>
    </w:p>
    <w:p w:rsidR="00014DB9" w:rsidRPr="00760C18" w:rsidRDefault="00014DB9" w:rsidP="00014DB9">
      <w:pPr>
        <w:pStyle w:val="BoldText"/>
        <w:ind w:left="720"/>
      </w:pPr>
      <w:r w:rsidRPr="00760C18">
        <w:t>Post-condition</w:t>
      </w:r>
    </w:p>
    <w:p w:rsidR="008D4023" w:rsidRDefault="00014DB9">
      <w:pPr>
        <w:ind w:left="720"/>
        <w:rPr>
          <w:rFonts w:cs="Arial"/>
          <w:szCs w:val="20"/>
        </w:rPr>
      </w:pPr>
      <w:r>
        <w:rPr>
          <w:rFonts w:cs="Arial"/>
          <w:szCs w:val="20"/>
        </w:rPr>
        <w:t>The user is in an active call.  HMI indicates {Caller ID / Phone Number / Call duration}.</w:t>
      </w:r>
    </w:p>
    <w:p w:rsidR="008D4023" w:rsidRDefault="008D4023">
      <w:pPr>
        <w:ind w:left="720"/>
        <w:rPr>
          <w:rFonts w:cs="Arial"/>
          <w:szCs w:val="20"/>
        </w:rPr>
      </w:pPr>
    </w:p>
    <w:p w:rsidR="00014DB9" w:rsidRPr="00760C18" w:rsidRDefault="00014DB9" w:rsidP="00014DB9">
      <w:pPr>
        <w:pStyle w:val="BoldText"/>
      </w:pPr>
      <w:r w:rsidRPr="00760C18">
        <w:lastRenderedPageBreak/>
        <w:t>Sequence Diagram</w:t>
      </w:r>
    </w:p>
    <w:p w:rsidR="008D4023" w:rsidRDefault="00014DB9" w:rsidP="00014DB9">
      <w:pPr>
        <w:keepNext/>
        <w:jc w:val="center"/>
      </w:pPr>
      <w:r>
        <w:rPr>
          <w:noProof/>
        </w:rPr>
        <w:drawing>
          <wp:inline distT="0" distB="0" distL="0" distR="0">
            <wp:extent cx="6286500" cy="5438775"/>
            <wp:effectExtent l="0" t="0" r="0" b="9525"/>
            <wp:docPr id="2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286500" cy="5438775"/>
                    </a:xfrm>
                    <a:prstGeom prst="rect">
                      <a:avLst/>
                    </a:prstGeom>
                    <a:noFill/>
                    <a:ln w="9525">
                      <a:noFill/>
                      <a:miter lim="800000"/>
                      <a:headEnd/>
                      <a:tailEnd/>
                    </a:ln>
                  </pic:spPr>
                </pic:pic>
              </a:graphicData>
            </a:graphic>
          </wp:inline>
        </w:drawing>
      </w:r>
    </w:p>
    <w:p w:rsidR="00014DB9" w:rsidRDefault="00014DB9" w:rsidP="00014DB9">
      <w:pPr>
        <w:pStyle w:val="Heading4"/>
      </w:pPr>
      <w:r>
        <w:t>BTP-SD-REQ-030722/B-Initiate a Phone Call from Browse (TcSE ROIN-159083-2)</w:t>
      </w:r>
    </w:p>
    <w:p w:rsidR="00014DB9" w:rsidRPr="00760C18" w:rsidRDefault="00014DB9" w:rsidP="00014DB9">
      <w:pPr>
        <w:pStyle w:val="BoldText"/>
      </w:pPr>
      <w:r w:rsidRPr="00760C18">
        <w:t>Scenarios</w:t>
      </w:r>
    </w:p>
    <w:p w:rsidR="00014DB9" w:rsidRPr="00760C18" w:rsidRDefault="00014DB9" w:rsidP="00014DB9">
      <w:pPr>
        <w:pStyle w:val="BoldText"/>
        <w:ind w:left="720"/>
      </w:pPr>
      <w:r w:rsidRPr="00760C18">
        <w:t>Normal Usage</w:t>
      </w:r>
    </w:p>
    <w:p w:rsidR="00014DB9" w:rsidRDefault="00014DB9">
      <w:pPr>
        <w:ind w:left="720"/>
      </w:pPr>
      <w:r w:rsidRPr="00C471EB">
        <w:rPr>
          <w:rFonts w:cs="Arial"/>
        </w:rPr>
        <w:t>If an additional interface is able to show the phonebook/call history, then it also shall be possible to initiate an outgoing call</w:t>
      </w:r>
      <w:r>
        <w:rPr>
          <w:rFonts w:cs="Arial"/>
        </w:rPr>
        <w:t>.</w:t>
      </w:r>
    </w:p>
    <w:p w:rsidR="00014DB9" w:rsidRPr="00760C18" w:rsidRDefault="00014DB9" w:rsidP="00014DB9">
      <w:pPr>
        <w:pStyle w:val="BoldText"/>
      </w:pPr>
      <w:r w:rsidRPr="00760C18">
        <w:t>Constraints</w:t>
      </w:r>
    </w:p>
    <w:p w:rsidR="00014DB9" w:rsidRPr="00760C18" w:rsidRDefault="00014DB9" w:rsidP="00014DB9">
      <w:pPr>
        <w:pStyle w:val="BoldText"/>
        <w:ind w:left="720"/>
      </w:pPr>
      <w:r w:rsidRPr="00760C18">
        <w:t>Pre-condition</w:t>
      </w:r>
    </w:p>
    <w:p w:rsidR="008D4023" w:rsidRDefault="00014DB9">
      <w:pPr>
        <w:ind w:left="720"/>
        <w:rPr>
          <w:rFonts w:cs="Arial"/>
          <w:szCs w:val="20"/>
        </w:rPr>
      </w:pPr>
      <w:r>
        <w:rPr>
          <w:rFonts w:cs="Arial"/>
          <w:szCs w:val="20"/>
        </w:rPr>
        <w:t>The user is in phone browse mode.</w:t>
      </w:r>
    </w:p>
    <w:p w:rsidR="008D4023" w:rsidRDefault="008D4023">
      <w:pPr>
        <w:ind w:left="720"/>
        <w:rPr>
          <w:rFonts w:cs="Arial"/>
          <w:szCs w:val="20"/>
        </w:rPr>
      </w:pPr>
    </w:p>
    <w:p w:rsidR="00014DB9" w:rsidRPr="00760C18" w:rsidRDefault="00014DB9" w:rsidP="00014DB9">
      <w:pPr>
        <w:pStyle w:val="BoldText"/>
        <w:ind w:left="720"/>
      </w:pPr>
      <w:r w:rsidRPr="00760C18">
        <w:t>Post-condition</w:t>
      </w:r>
    </w:p>
    <w:p w:rsidR="008D4023" w:rsidRDefault="00014DB9">
      <w:pPr>
        <w:ind w:left="720"/>
        <w:rPr>
          <w:rFonts w:cs="Arial"/>
          <w:szCs w:val="20"/>
        </w:rPr>
      </w:pPr>
      <w:r>
        <w:rPr>
          <w:rFonts w:cs="Arial"/>
          <w:szCs w:val="20"/>
        </w:rPr>
        <w:t>The user is connected to the requested Caller Id and an active phone call is in progress.</w:t>
      </w:r>
    </w:p>
    <w:p w:rsidR="008D4023" w:rsidRDefault="008D4023">
      <w:pPr>
        <w:ind w:left="720"/>
        <w:rPr>
          <w:rFonts w:cs="Arial"/>
          <w:szCs w:val="20"/>
        </w:rPr>
      </w:pPr>
    </w:p>
    <w:p w:rsidR="00014DB9" w:rsidRPr="00760C18" w:rsidRDefault="00014DB9" w:rsidP="00014DB9">
      <w:pPr>
        <w:pStyle w:val="BoldText"/>
      </w:pPr>
      <w:r w:rsidRPr="00760C18">
        <w:lastRenderedPageBreak/>
        <w:t>Sequence Diagram</w:t>
      </w:r>
    </w:p>
    <w:p w:rsidR="008D4023" w:rsidRDefault="00014DB9" w:rsidP="00014DB9">
      <w:pPr>
        <w:keepNext/>
        <w:jc w:val="center"/>
      </w:pPr>
      <w:r>
        <w:rPr>
          <w:noProof/>
        </w:rPr>
        <w:drawing>
          <wp:inline distT="0" distB="0" distL="0" distR="0">
            <wp:extent cx="6400800" cy="4772025"/>
            <wp:effectExtent l="0" t="0" r="0" b="9525"/>
            <wp:docPr id="2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400800" cy="4772025"/>
                    </a:xfrm>
                    <a:prstGeom prst="rect">
                      <a:avLst/>
                    </a:prstGeom>
                    <a:noFill/>
                    <a:ln w="9525">
                      <a:noFill/>
                      <a:miter lim="800000"/>
                      <a:headEnd/>
                      <a:tailEnd/>
                    </a:ln>
                  </pic:spPr>
                </pic:pic>
              </a:graphicData>
            </a:graphic>
          </wp:inline>
        </w:drawing>
      </w:r>
    </w:p>
    <w:p w:rsidR="00014DB9" w:rsidRDefault="00014DB9" w:rsidP="00014DB9">
      <w:pPr>
        <w:pStyle w:val="Heading2"/>
      </w:pPr>
      <w:bookmarkStart w:id="81" w:name="_Toc1048734"/>
      <w:r w:rsidRPr="00B9479B">
        <w:t>BTP-FUN-REQ-041788/A-Active Call Management (TcSE ROIN-294448-1)</w:t>
      </w:r>
      <w:bookmarkEnd w:id="81"/>
    </w:p>
    <w:p w:rsidR="008D4023" w:rsidRDefault="00014DB9">
      <w:pPr>
        <w:rPr>
          <w:rFonts w:cs="Arial"/>
          <w:szCs w:val="20"/>
        </w:rPr>
      </w:pPr>
      <w:r>
        <w:rPr>
          <w:rFonts w:cs="Arial"/>
          <w:szCs w:val="20"/>
        </w:rPr>
        <w:t xml:space="preserve"> </w:t>
      </w:r>
    </w:p>
    <w:p w:rsidR="008D4023" w:rsidRDefault="008D4023">
      <w:pPr>
        <w:rPr>
          <w:rFonts w:cs="Arial"/>
          <w:szCs w:val="20"/>
        </w:rPr>
      </w:pPr>
    </w:p>
    <w:p w:rsidR="00014DB9" w:rsidRDefault="00014DB9" w:rsidP="00014DB9">
      <w:pPr>
        <w:pStyle w:val="Heading3"/>
      </w:pPr>
      <w:bookmarkStart w:id="82" w:name="_Toc1048735"/>
      <w:r>
        <w:t>Use Cases</w:t>
      </w:r>
      <w:bookmarkEnd w:id="82"/>
    </w:p>
    <w:p w:rsidR="00014DB9" w:rsidRDefault="00014DB9" w:rsidP="00014DB9">
      <w:pPr>
        <w:pStyle w:val="Heading4"/>
      </w:pPr>
      <w:r>
        <w:t>BTP-UC-REQ-041789/A-Ending a Single or Joined Active Call via In-Vehicle Infotainment System (TcSE ROIN-290920-1)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BTP-FUR-REQ-041819/A-Ability to End a Single Call (TcSE ROIN-295051-1)</w:t>
      </w:r>
    </w:p>
    <w:p w:rsidR="00014DB9" w:rsidRPr="005F5EF0" w:rsidRDefault="00014DB9" w:rsidP="00014DB9">
      <w:pPr>
        <w:rPr>
          <w:sz w:val="16"/>
          <w:szCs w:val="16"/>
        </w:rPr>
      </w:pPr>
      <w:r w:rsidRPr="005F5EF0">
        <w:rPr>
          <w:sz w:val="16"/>
          <w:szCs w:val="16"/>
        </w:rPr>
        <w:t>BTP-SD-REQ-030705/A-End Call (TcSE ROIN-149457-3)</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w:t>
            </w:r>
          </w:p>
          <w:p w:rsidR="008D4023" w:rsidRDefault="00014DB9">
            <w:pPr>
              <w:rPr>
                <w:rFonts w:cs="Arial"/>
                <w:szCs w:val="20"/>
              </w:rPr>
            </w:pPr>
            <w:r>
              <w:rPr>
                <w:rFonts w:cs="Arial"/>
                <w:szCs w:val="20"/>
              </w:rPr>
              <w:t>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phone is connected to the In-Vehicle Infotainment System, and a call is active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customer is in an active phone call, and has opted to end the phone call via the In-Vehicle Infotainment System. 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phone call is ended.</w:t>
            </w:r>
          </w:p>
          <w:p w:rsidR="008D4023" w:rsidRDefault="00014DB9">
            <w:pPr>
              <w:rPr>
                <w:rFonts w:cs="Arial"/>
                <w:szCs w:val="20"/>
              </w:rPr>
            </w:pPr>
            <w:r>
              <w:rPr>
                <w:rFonts w:cs="Arial"/>
                <w:szCs w:val="20"/>
              </w:rPr>
              <w:t xml:space="preserve">The In-Vehicle Infotainment System has the ability to indicate that a call has ended. </w:t>
            </w:r>
          </w:p>
          <w:p w:rsidR="008D4023" w:rsidRDefault="00014DB9">
            <w:pPr>
              <w:rPr>
                <w:rFonts w:cs="Arial"/>
                <w:szCs w:val="20"/>
              </w:rPr>
            </w:pPr>
            <w:r>
              <w:rPr>
                <w:rFonts w:cs="Arial"/>
                <w:szCs w:val="20"/>
              </w:rPr>
              <w:t>Phone audio (i.e. SCO, eSCO, etc.) is not present via the In-Vehicle Infotainment System.</w:t>
            </w:r>
          </w:p>
          <w:p w:rsidR="008D4023" w:rsidRDefault="00014DB9">
            <w:pPr>
              <w:rPr>
                <w:rFonts w:cs="Arial"/>
                <w:szCs w:val="20"/>
              </w:rPr>
            </w:pPr>
            <w:r>
              <w:rPr>
                <w:rFonts w:cs="Arial"/>
                <w:szCs w:val="20"/>
              </w:rPr>
              <w:t>The In-Vehicle Infotainment System returns to its prior state as specified.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List of Exception Use Cases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E1 – Ending a Call via In-Vehicle Infotainment System Failed.</w:t>
            </w:r>
          </w:p>
          <w:p w:rsidR="008D4023" w:rsidRDefault="008D4023">
            <w:pPr>
              <w:rPr>
                <w:rFonts w:cs="Arial"/>
                <w:szCs w:val="20"/>
              </w:rPr>
            </w:pP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SWC</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BTP-UC-REQ-041790/A-Ending a Call via In-Vehicle Infotainment System Failed (TcSE ROIN-290921-1)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BTP-UC-REQ-041789/A-Ending a Single or Joined Active Call via In-Vehicle Infotainment System (TcSE ROIN-290920-1)</w:t>
      </w:r>
    </w:p>
    <w:p w:rsidR="00014DB9" w:rsidRPr="005F5EF0" w:rsidRDefault="00014DB9" w:rsidP="00014DB9">
      <w:pPr>
        <w:rPr>
          <w:sz w:val="16"/>
          <w:szCs w:val="16"/>
        </w:rPr>
      </w:pPr>
      <w:r w:rsidRPr="005F5EF0">
        <w:rPr>
          <w:sz w:val="16"/>
          <w:szCs w:val="16"/>
        </w:rPr>
        <w:t>BTP-UC-REQ-041791/A-Ending a Single Active Call w/ Call on Hold via In-Vehicle Infotainment System (TcSE ROIN-290922-1)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w:t>
            </w:r>
          </w:p>
          <w:p w:rsidR="008D4023" w:rsidRDefault="00014DB9">
            <w:pPr>
              <w:rPr>
                <w:rFonts w:cs="Arial"/>
                <w:szCs w:val="20"/>
              </w:rPr>
            </w:pPr>
            <w:r>
              <w:rPr>
                <w:rFonts w:cs="Arial"/>
                <w:szCs w:val="20"/>
              </w:rPr>
              <w:t>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customer is in an active phone call, and has opted to end the phone call via the In-Vehicle Infotainment System. The connected phone has indicated that the call is not ended.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An error is provided to the customer</w:t>
            </w:r>
          </w:p>
          <w:p w:rsidR="008D4023" w:rsidRDefault="00014DB9">
            <w:pPr>
              <w:rPr>
                <w:rFonts w:cs="Arial"/>
                <w:szCs w:val="20"/>
              </w:rPr>
            </w:pPr>
            <w:r>
              <w:rPr>
                <w:rFonts w:cs="Arial"/>
                <w:szCs w:val="20"/>
              </w:rPr>
              <w:t>The phone  call audio is no longer present via the In-Vehicle Infotainment System.</w:t>
            </w:r>
          </w:p>
          <w:p w:rsidR="008D4023" w:rsidRDefault="00014DB9">
            <w:pPr>
              <w:rPr>
                <w:rFonts w:cs="Arial"/>
                <w:szCs w:val="20"/>
              </w:rPr>
            </w:pPr>
            <w:r>
              <w:rPr>
                <w:rFonts w:cs="Arial"/>
                <w:szCs w:val="20"/>
              </w:rPr>
              <w:t>The In-Vehicle Infotainment System returns to the prior state (as specified) as if the call has ended.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N/A</w:t>
            </w:r>
          </w:p>
          <w:p w:rsidR="008D4023" w:rsidRDefault="008D4023">
            <w:pPr>
              <w:rPr>
                <w:rFonts w:cs="Arial"/>
                <w:szCs w:val="20"/>
              </w:rPr>
            </w:pP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BTP-UC-REQ-041791/A-Ending a Single Active Call w/ Call on Hold via In-Vehicle Infotainment System (TcSE ROIN-290922-1)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 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phone is connected, and one call is active and another call is on hold.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customer has one active call, and one call on hold. The customer wants to end the active call and return to the held call. As a result, the customer uses the G-HMI available via the In-Vehicle Infotainment System to end the active call.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active call is ended.</w:t>
            </w:r>
          </w:p>
          <w:p w:rsidR="008D4023" w:rsidRDefault="00014DB9">
            <w:pPr>
              <w:rPr>
                <w:rFonts w:cs="Arial"/>
                <w:szCs w:val="20"/>
              </w:rPr>
            </w:pPr>
            <w:r>
              <w:rPr>
                <w:rFonts w:cs="Arial"/>
                <w:szCs w:val="20"/>
              </w:rPr>
              <w:t>The held call becomes the active call.</w:t>
            </w:r>
          </w:p>
          <w:p w:rsidR="008D4023" w:rsidRDefault="00014DB9">
            <w:pPr>
              <w:rPr>
                <w:rFonts w:cs="Arial"/>
                <w:szCs w:val="20"/>
              </w:rPr>
            </w:pPr>
            <w:r>
              <w:rPr>
                <w:rFonts w:cs="Arial"/>
                <w:szCs w:val="20"/>
              </w:rPr>
              <w:t xml:space="preserve">The In-Vehicle Infotainment System has the ability to indicate that a call has ended. </w:t>
            </w:r>
          </w:p>
          <w:p w:rsidR="008D4023" w:rsidRDefault="00014DB9">
            <w:pPr>
              <w:rPr>
                <w:rFonts w:cs="Arial"/>
                <w:szCs w:val="20"/>
              </w:rPr>
            </w:pPr>
            <w:r>
              <w:rPr>
                <w:rFonts w:cs="Arial"/>
                <w:szCs w:val="20"/>
              </w:rPr>
              <w:t xml:space="preserve">The In-Vehicle Infotainment System has the ability to indicate the current active call. </w:t>
            </w:r>
          </w:p>
          <w:p w:rsidR="008D4023" w:rsidRDefault="00014DB9">
            <w:pPr>
              <w:rPr>
                <w:rFonts w:cs="Arial"/>
                <w:szCs w:val="20"/>
              </w:rPr>
            </w:pPr>
            <w:r>
              <w:rPr>
                <w:rFonts w:cs="Arial"/>
                <w:szCs w:val="20"/>
              </w:rPr>
              <w:t>The In-Vehicle Infotainment System provides the customer with the option to end the active call.</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E1 – Ending a Call via In-Vehicle Infotainment System Failed.</w:t>
            </w:r>
          </w:p>
          <w:p w:rsidR="008D4023" w:rsidRDefault="008D4023">
            <w:pPr>
              <w:rPr>
                <w:rFonts w:cs="Arial"/>
                <w:szCs w:val="20"/>
              </w:rPr>
            </w:pP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BTP-UC-REQ-041792/A-Ending a Single or Joined Active Call via Mobile Phone (TcSE ROIN-290923-1)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 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phone is connected to the In-Vehicle Infotainment System, and a call is active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customer is in an active phone call, and the connected mobile phone has indicated that the active call is no longer active.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phone call is ended.</w:t>
            </w:r>
          </w:p>
          <w:p w:rsidR="008D4023" w:rsidRDefault="00014DB9">
            <w:pPr>
              <w:rPr>
                <w:rFonts w:cs="Arial"/>
                <w:szCs w:val="20"/>
              </w:rPr>
            </w:pPr>
            <w:r>
              <w:rPr>
                <w:rFonts w:cs="Arial"/>
                <w:szCs w:val="20"/>
              </w:rPr>
              <w:lastRenderedPageBreak/>
              <w:t xml:space="preserve">The In-Vehicle Infotainment System has the ability to indicate that the call has ended. </w:t>
            </w:r>
          </w:p>
          <w:p w:rsidR="008D4023" w:rsidRDefault="00014DB9">
            <w:pPr>
              <w:rPr>
                <w:rFonts w:cs="Arial"/>
                <w:szCs w:val="20"/>
              </w:rPr>
            </w:pPr>
            <w:r>
              <w:rPr>
                <w:rFonts w:cs="Arial"/>
                <w:szCs w:val="20"/>
              </w:rPr>
              <w:t>Phone audio (i.e. SCO, eSCO, etc.) is not present via the In-Vehicle Infotainment System.</w:t>
            </w:r>
          </w:p>
          <w:p w:rsidR="008D4023" w:rsidRDefault="00014DB9">
            <w:pPr>
              <w:rPr>
                <w:rFonts w:cs="Arial"/>
                <w:szCs w:val="20"/>
              </w:rPr>
            </w:pPr>
            <w:r>
              <w:rPr>
                <w:rFonts w:cs="Arial"/>
                <w:szCs w:val="20"/>
              </w:rPr>
              <w:t>In-Vehicle Infotainment System returns to prior state.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E1 – Phone does not notify In-Vehicle Infotainment System that a call(s) has ended.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BTP-UC-REQ-041794/A-Ending a Single Call while in a Joined Call or in an Active Call with a Call on Hold via Mobile Phone (TcSE ROIN-290924-1)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w:t>
            </w:r>
          </w:p>
          <w:p w:rsidR="008D4023" w:rsidRDefault="00014DB9">
            <w:pPr>
              <w:rPr>
                <w:rFonts w:cs="Arial"/>
                <w:szCs w:val="20"/>
              </w:rPr>
            </w:pPr>
            <w:r>
              <w:rPr>
                <w:rFonts w:cs="Arial"/>
                <w:szCs w:val="20"/>
              </w:rPr>
              <w:t>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phone is connected to the In-Vehicle Infotainment System, and a joined call is active or a single call is active, with a call on hold (i.e. multi-party call).</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customer is in an active multi-party call (joined call or single call w/ call on hold)  and the connected mobile phone has indicated that one of the  calls is no longer present.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phone call is ended.</w:t>
            </w:r>
          </w:p>
          <w:p w:rsidR="008D4023" w:rsidRDefault="00014DB9">
            <w:pPr>
              <w:rPr>
                <w:rFonts w:cs="Arial"/>
                <w:szCs w:val="20"/>
              </w:rPr>
            </w:pPr>
            <w:r>
              <w:rPr>
                <w:rFonts w:cs="Arial"/>
                <w:szCs w:val="20"/>
              </w:rPr>
              <w:t xml:space="preserve">The In-Vehicle Infotainment System has the ability to indicate that the call has ended. </w:t>
            </w:r>
          </w:p>
          <w:p w:rsidR="008D4023" w:rsidRDefault="00014DB9">
            <w:pPr>
              <w:rPr>
                <w:rFonts w:cs="Arial"/>
                <w:szCs w:val="20"/>
              </w:rPr>
            </w:pPr>
            <w:r>
              <w:rPr>
                <w:rFonts w:cs="Arial"/>
                <w:szCs w:val="20"/>
              </w:rPr>
              <w:t>The In-Vehicle Infotainment System has the ability to indicate the current active call.</w:t>
            </w:r>
          </w:p>
          <w:p w:rsidR="008D4023" w:rsidRDefault="00014DB9">
            <w:pPr>
              <w:rPr>
                <w:rFonts w:cs="Arial"/>
                <w:szCs w:val="20"/>
              </w:rPr>
            </w:pPr>
            <w:r>
              <w:rPr>
                <w:rFonts w:cs="Arial"/>
                <w:szCs w:val="20"/>
              </w:rPr>
              <w:t xml:space="preserve">Phone audio (i.e. SCO, eSCO, etc.) is present via the In-Vehicle Infotainment System for the remaining call. </w:t>
            </w:r>
          </w:p>
          <w:p w:rsidR="008D4023" w:rsidRDefault="00014DB9">
            <w:pPr>
              <w:rPr>
                <w:rFonts w:cs="Arial"/>
                <w:szCs w:val="20"/>
              </w:rPr>
            </w:pPr>
            <w:r>
              <w:rPr>
                <w:rFonts w:cs="Arial"/>
                <w:szCs w:val="20"/>
              </w:rPr>
              <w:t>The In-Vehicle Infotainment System provides the customer with the option to end the active call.</w:t>
            </w:r>
          </w:p>
          <w:p w:rsidR="008D4023" w:rsidRDefault="00014DB9">
            <w:pPr>
              <w:rPr>
                <w:rFonts w:cs="Arial"/>
                <w:szCs w:val="20"/>
              </w:rPr>
            </w:pPr>
            <w:r>
              <w:rPr>
                <w:rFonts w:cs="Arial"/>
                <w:szCs w:val="20"/>
              </w:rPr>
              <w:t>The call timer is still present</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E1 – Mobile phone does not indicate that a call has ended in a multi-party call.</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BTP-UC-REQ-041793/A-Phone does not notify In-Vehicle Infotainment System that a call(s) has ended (TcSE ROIN-292573-1)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BTP-UC-REQ-041792/A-Ending a Single or Joined Active Call via Mobile Phone (TcSE ROIN-290923-1)</w:t>
      </w:r>
    </w:p>
    <w:p w:rsidR="00014DB9" w:rsidRPr="00AE06BC" w:rsidRDefault="00014DB9" w:rsidP="00014DB9"/>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8D40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lang w:eastAsia="zh-CN"/>
              </w:rPr>
            </w:pPr>
            <w:r>
              <w:rPr>
                <w:rFonts w:cs="Arial"/>
                <w:szCs w:val="20"/>
                <w:lang w:eastAsia="zh-CN"/>
              </w:rPr>
              <w:t>Customer</w:t>
            </w:r>
          </w:p>
          <w:p w:rsidR="008D4023" w:rsidRDefault="00014DB9">
            <w:pPr>
              <w:rPr>
                <w:rFonts w:cs="Arial"/>
                <w:szCs w:val="20"/>
                <w:lang w:eastAsia="zh-CN"/>
              </w:rPr>
            </w:pPr>
            <w:r>
              <w:rPr>
                <w:rFonts w:cs="Arial"/>
                <w:szCs w:val="20"/>
                <w:lang w:eastAsia="zh-CN"/>
              </w:rPr>
              <w:t>Mobile Phone</w:t>
            </w:r>
          </w:p>
        </w:tc>
      </w:tr>
      <w:tr w:rsidR="008D40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lang w:eastAsia="zh-CN"/>
              </w:rPr>
            </w:pPr>
            <w:r>
              <w:rPr>
                <w:rFonts w:cs="Arial"/>
                <w:szCs w:val="20"/>
                <w:lang w:eastAsia="zh-CN"/>
              </w:rPr>
              <w:t>Same as in original use case</w:t>
            </w:r>
          </w:p>
        </w:tc>
      </w:tr>
      <w:tr w:rsidR="008D40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lang w:eastAsia="zh-CN"/>
              </w:rPr>
            </w:pPr>
            <w:r>
              <w:rPr>
                <w:rFonts w:cs="Arial"/>
                <w:szCs w:val="20"/>
                <w:lang w:eastAsia="zh-CN"/>
              </w:rPr>
              <w:t>Phone does not notify In-Vehicle Infotainment System that a call(s) has ended</w:t>
            </w:r>
          </w:p>
        </w:tc>
      </w:tr>
      <w:tr w:rsidR="008D40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lang w:eastAsia="zh-CN"/>
              </w:rPr>
            </w:pPr>
            <w:r>
              <w:rPr>
                <w:rFonts w:cs="Arial"/>
                <w:szCs w:val="20"/>
                <w:lang w:eastAsia="zh-CN"/>
              </w:rPr>
              <w:t>No Action</w:t>
            </w:r>
          </w:p>
        </w:tc>
      </w:tr>
      <w:tr w:rsidR="008D40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lang w:eastAsia="zh-CN"/>
              </w:rPr>
            </w:pPr>
            <w:r>
              <w:rPr>
                <w:rFonts w:cs="Arial"/>
                <w:szCs w:val="20"/>
                <w:lang w:eastAsia="zh-CN"/>
              </w:rPr>
              <w:t>N/A</w:t>
            </w:r>
          </w:p>
        </w:tc>
      </w:tr>
      <w:tr w:rsidR="008D402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lang w:eastAsia="zh-CN"/>
              </w:rPr>
            </w:pPr>
            <w:r>
              <w:rPr>
                <w:rFonts w:cs="Arial"/>
                <w:szCs w:val="20"/>
                <w:lang w:eastAsia="zh-CN"/>
              </w:rPr>
              <w:t>N/A</w:t>
            </w:r>
          </w:p>
        </w:tc>
      </w:tr>
    </w:tbl>
    <w:p w:rsidR="008D4023" w:rsidRDefault="008D4023"/>
    <w:p w:rsidR="00014DB9" w:rsidRDefault="00014DB9" w:rsidP="00014DB9">
      <w:pPr>
        <w:pStyle w:val="Heading4"/>
      </w:pPr>
      <w:r>
        <w:t>BTP-UC-REQ-041795/A-Mobile phone does not indicate that a call has ended in a multi-party call (TcSE ROIN-290925-1)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BTP-UC-REQ-041794/A-Ending a Single Call while in a Joined Call or in an Active Call with a Call on Hold via Mobile Phone (TcSE ROIN-290924-1)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 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customer is in an active multi-party call (joined call or single call w/ call on hold)  and that one of the  calls is no longer present, but the phone has not indicated that call was no longer present.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will still indicate that a multi-party call is active.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BTP-UC-REQ-041796/A-Muting the In-Vehicle Infotainment System Microphone while in an Active Call (TcSE ROIN-290926-1)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BTP-FUR-REQ-041831/A-Muting an Active Call(s) (TcSE ROIN-295067-1)</w:t>
      </w:r>
    </w:p>
    <w:p w:rsidR="00014DB9" w:rsidRPr="005F5EF0" w:rsidRDefault="00014DB9" w:rsidP="00014DB9">
      <w:pPr>
        <w:rPr>
          <w:sz w:val="16"/>
          <w:szCs w:val="16"/>
        </w:rPr>
      </w:pPr>
      <w:r w:rsidRPr="005F5EF0">
        <w:rPr>
          <w:sz w:val="16"/>
          <w:szCs w:val="16"/>
        </w:rPr>
        <w:t>BTP-SD-REQ-030709/A-Mute Phone (TcSE ROIN-149429-1)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 Connected Mobile Phone, Microphone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is connected.</w:t>
            </w:r>
          </w:p>
          <w:p w:rsidR="008D4023" w:rsidRDefault="00014DB9">
            <w:pPr>
              <w:rPr>
                <w:rFonts w:cs="Arial"/>
                <w:szCs w:val="20"/>
              </w:rPr>
            </w:pPr>
            <w:r>
              <w:rPr>
                <w:rFonts w:cs="Arial"/>
                <w:szCs w:val="20"/>
              </w:rPr>
              <w:t>A call is active</w:t>
            </w:r>
          </w:p>
          <w:p w:rsidR="008D4023" w:rsidRDefault="00014DB9">
            <w:pPr>
              <w:rPr>
                <w:rFonts w:cs="Arial"/>
                <w:szCs w:val="20"/>
              </w:rPr>
            </w:pPr>
            <w:r>
              <w:rPr>
                <w:rFonts w:cs="Arial"/>
                <w:szCs w:val="20"/>
              </w:rPr>
              <w:t xml:space="preserve">The active call audio is Handsfree and available via the In-Vehicle Infotainment System.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In this scenario, there is an active call present and the audio is available through the speakers of the In-Vehicle Infotainment System. The customer has opted to mute the in-vehicle microphone by using the options available via the In-Vehicle Infotainment System G-HMI.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indicates that the in-vehicle microphone is muted. </w:t>
            </w:r>
          </w:p>
          <w:p w:rsidR="008D4023" w:rsidRDefault="00014DB9">
            <w:pPr>
              <w:rPr>
                <w:rFonts w:cs="Arial"/>
                <w:szCs w:val="20"/>
              </w:rPr>
            </w:pPr>
            <w:r>
              <w:rPr>
                <w:rFonts w:cs="Arial"/>
                <w:szCs w:val="20"/>
              </w:rPr>
              <w:t xml:space="preserve">The in-vehicle microphone is muted, and no audio from the vehicle cabin can be heard on the far end of the phone call. </w:t>
            </w:r>
          </w:p>
          <w:p w:rsidR="008D4023" w:rsidRDefault="00014DB9">
            <w:pPr>
              <w:rPr>
                <w:rFonts w:cs="Arial"/>
                <w:szCs w:val="20"/>
              </w:rPr>
            </w:pPr>
            <w:r>
              <w:rPr>
                <w:rFonts w:cs="Arial"/>
                <w:szCs w:val="20"/>
              </w:rPr>
              <w:t xml:space="preserve">The far end audio is available via the In-Vehicle Infotainment System speakers. </w:t>
            </w:r>
          </w:p>
          <w:p w:rsidR="008D4023" w:rsidRDefault="00014DB9">
            <w:pPr>
              <w:rPr>
                <w:rFonts w:cs="Arial"/>
                <w:szCs w:val="20"/>
              </w:rPr>
            </w:pPr>
            <w:r>
              <w:rPr>
                <w:rFonts w:cs="Arial"/>
                <w:szCs w:val="20"/>
              </w:rPr>
              <w:t xml:space="preserve">The In-Vehicle Infotainment System provides the Customer with option of un-muting the microphone.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E1 – Fault Recognized with the microphone or muting effort failed.</w:t>
            </w:r>
          </w:p>
          <w:p w:rsidR="008D4023" w:rsidRDefault="00014DB9">
            <w:pPr>
              <w:rPr>
                <w:rFonts w:cs="Arial"/>
                <w:szCs w:val="20"/>
              </w:rPr>
            </w:pPr>
            <w:r>
              <w:rPr>
                <w:rFonts w:cs="Arial"/>
                <w:szCs w:val="20"/>
              </w:rPr>
              <w:t>E2 – The call is placed into privacy while the call is muted.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p w:rsidR="008D4023" w:rsidRDefault="00014DB9">
            <w:pPr>
              <w:rPr>
                <w:rFonts w:cs="Arial"/>
                <w:szCs w:val="20"/>
              </w:rPr>
            </w:pPr>
            <w:r>
              <w:rPr>
                <w:rFonts w:cs="Arial"/>
                <w:szCs w:val="20"/>
              </w:rPr>
              <w:t>SWC</w:t>
            </w:r>
          </w:p>
        </w:tc>
      </w:tr>
    </w:tbl>
    <w:p w:rsidR="008D4023" w:rsidRDefault="008D4023"/>
    <w:p w:rsidR="00014DB9" w:rsidRDefault="00014DB9" w:rsidP="00014DB9">
      <w:pPr>
        <w:pStyle w:val="Heading4"/>
      </w:pPr>
      <w:r>
        <w:t>BTP-UC-REQ-041797/A-Fault Recognized with the microphone or muting effort failed (TcSE ROIN-290927-2)</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BTP-UC-REQ-041796/A-Muting the In-Vehicle Infotainment System Microphone while in an Active Call (TcSE ROIN-290926-1)</w:t>
      </w:r>
    </w:p>
    <w:p w:rsidR="00014DB9" w:rsidRPr="005F5EF0" w:rsidRDefault="00014DB9" w:rsidP="00014DB9">
      <w:pPr>
        <w:rPr>
          <w:sz w:val="16"/>
          <w:szCs w:val="16"/>
        </w:rPr>
      </w:pPr>
      <w:r w:rsidRPr="005F5EF0">
        <w:rPr>
          <w:sz w:val="16"/>
          <w:szCs w:val="16"/>
        </w:rPr>
        <w:t>BTP-UC-REQ-041799/A-Un-muting the In-Vehicle Infotainment System Microphone while in an Active Call (TcSE ROIN-290929-1)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Connected Mobile Phone</w:t>
            </w:r>
          </w:p>
          <w:p w:rsidR="008D4023" w:rsidRDefault="00014DB9">
            <w:pPr>
              <w:rPr>
                <w:rFonts w:cs="Arial"/>
                <w:szCs w:val="20"/>
              </w:rPr>
            </w:pPr>
            <w:r>
              <w:rPr>
                <w:rFonts w:cs="Arial"/>
                <w:szCs w:val="20"/>
              </w:rPr>
              <w:t>Microphone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Same as original use case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 this scenario, there is an active call present and the audio is available through the speakers of the In-Vehicle Infotainment System. The customer has opted to mute the in-vehicle microphone by using the options available via the In-Vehicle Infotainment System G-HMI, but In-Vehicle Infotainment System has been alerted to a fault with the microphone and/or the muting effort failed.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del w:id="83" w:author="rpaquet2" w:date="2013-11-20T16:36:00Z"/>
                <w:rStyle w:val="msodel0"/>
                <w:rFonts w:cs="Arial"/>
              </w:rPr>
            </w:pPr>
            <w:del w:id="84" w:author="rpaquet2" w:date="2013-11-20T16:36:00Z">
              <w:r>
                <w:rPr>
                  <w:rStyle w:val="msodel0"/>
                  <w:rFonts w:cs="Arial"/>
                  <w:szCs w:val="20"/>
                </w:rPr>
                <w:delText xml:space="preserve">Error message displayed to customer </w:delText>
              </w:r>
            </w:del>
          </w:p>
          <w:p w:rsidR="008D4023" w:rsidRDefault="00014DB9">
            <w:r>
              <w:rPr>
                <w:rFonts w:cs="Arial"/>
                <w:szCs w:val="20"/>
              </w:rPr>
              <w:t>The In-Vehicle Infotainment System does not indicate that the call is muted.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BTP-UC-REQ-041798/A-The call is placed into Privacy while the Call is muted (TcSE ROIN-290928-1)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BTP-UC-REQ-041796/A-Muting the In-Vehicle Infotainment System Microphone while in an Active Call (TcSE ROIN-290926-1)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Connected Mobile Phone</w:t>
            </w:r>
          </w:p>
          <w:p w:rsidR="008D4023" w:rsidRDefault="00014DB9">
            <w:pPr>
              <w:rPr>
                <w:rFonts w:cs="Arial"/>
                <w:szCs w:val="20"/>
              </w:rPr>
            </w:pPr>
            <w:r>
              <w:rPr>
                <w:rFonts w:cs="Arial"/>
                <w:szCs w:val="20"/>
              </w:rPr>
              <w:t>Microphone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Same as original use case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 this scenario, there is an active call present and the audio is available through the speakers of the In-Vehicle Infotainment System. The customer has opted to mute the in-vehicle microphone by using the options available via the In-Vehicle Infotainment System G-HMI, but In-Vehicle Infotainment System has been alerted that the call has been placed into privacy (i.e. call audio is routed to the handset.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 is alerted that the microphone is no longer muted.</w:t>
            </w:r>
          </w:p>
          <w:p w:rsidR="008D4023" w:rsidRDefault="00014DB9">
            <w:pPr>
              <w:rPr>
                <w:rFonts w:cs="Arial"/>
                <w:szCs w:val="20"/>
              </w:rPr>
            </w:pPr>
            <w:r>
              <w:rPr>
                <w:rFonts w:cs="Arial"/>
                <w:szCs w:val="20"/>
              </w:rPr>
              <w:t xml:space="preserve">The In-Vehicle Infotainment System indicates that the call is in privacy, as described in the privacy use cases.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BTP-UC-REQ-041799/A-Un-muting the In-Vehicle Infotainment System Microphone while in an Active Call (TcSE ROIN-290929-1)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BTP-FUR-REQ-041831/A-Muting an Active Call(s) (TcSE ROIN-295067-1)</w:t>
      </w:r>
    </w:p>
    <w:p w:rsidR="00014DB9" w:rsidRPr="005F5EF0" w:rsidRDefault="00014DB9" w:rsidP="00014DB9">
      <w:pPr>
        <w:rPr>
          <w:sz w:val="16"/>
          <w:szCs w:val="16"/>
        </w:rPr>
      </w:pPr>
      <w:r w:rsidRPr="005F5EF0">
        <w:rPr>
          <w:sz w:val="16"/>
          <w:szCs w:val="16"/>
        </w:rPr>
        <w:t>BTP-SD-REQ-030709/A-Mute Phone (TcSE ROIN-149429-1)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Connected Mobile Phone</w:t>
            </w:r>
          </w:p>
          <w:p w:rsidR="008D4023" w:rsidRDefault="00014DB9">
            <w:pPr>
              <w:rPr>
                <w:rFonts w:cs="Arial"/>
                <w:szCs w:val="20"/>
              </w:rPr>
            </w:pPr>
            <w:r>
              <w:rPr>
                <w:rFonts w:cs="Arial"/>
                <w:szCs w:val="20"/>
              </w:rPr>
              <w:t>Microphone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is connected.</w:t>
            </w:r>
          </w:p>
          <w:p w:rsidR="008D4023" w:rsidRDefault="00014DB9">
            <w:pPr>
              <w:rPr>
                <w:rFonts w:cs="Arial"/>
                <w:szCs w:val="20"/>
              </w:rPr>
            </w:pPr>
            <w:r>
              <w:rPr>
                <w:rFonts w:cs="Arial"/>
                <w:szCs w:val="20"/>
              </w:rPr>
              <w:t>A call is active</w:t>
            </w:r>
          </w:p>
          <w:p w:rsidR="008D4023" w:rsidRDefault="00014DB9">
            <w:pPr>
              <w:rPr>
                <w:rFonts w:cs="Arial"/>
                <w:szCs w:val="20"/>
              </w:rPr>
            </w:pPr>
            <w:r>
              <w:rPr>
                <w:rFonts w:cs="Arial"/>
                <w:szCs w:val="20"/>
              </w:rPr>
              <w:t xml:space="preserve">The active call audio is Handsfree and the in-vehicle microphone is muted.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In this scenario, there is an active call present and the in-vehicle microphone is muted. The customer has opted to un-mute the in-vehicle microphone by using the options available via the G-HMI.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indicates that the in-vehicle microphone is un-muted. </w:t>
            </w:r>
          </w:p>
          <w:p w:rsidR="008D4023" w:rsidRDefault="00014DB9">
            <w:pPr>
              <w:rPr>
                <w:rFonts w:cs="Arial"/>
                <w:szCs w:val="20"/>
              </w:rPr>
            </w:pPr>
            <w:r>
              <w:rPr>
                <w:rFonts w:cs="Arial"/>
                <w:szCs w:val="20"/>
              </w:rPr>
              <w:t xml:space="preserve">The in-vehicle microphone is un-muted, and audio from the vehicle cabin can be heard on the far end of the phone call. </w:t>
            </w:r>
          </w:p>
          <w:p w:rsidR="008D4023" w:rsidRDefault="00014DB9">
            <w:pPr>
              <w:rPr>
                <w:rFonts w:cs="Arial"/>
                <w:szCs w:val="20"/>
              </w:rPr>
            </w:pPr>
            <w:r>
              <w:rPr>
                <w:rFonts w:cs="Arial"/>
                <w:szCs w:val="20"/>
              </w:rPr>
              <w:t>The In-Vehicle Infotainment System provides the Customer with the option of muting the microphone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E1 – Fault Recognized with the microphone or muting effort failed.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BTP-UC-REQ-041800/A-Customer opts to Mute / Unmute call via connected phone (TcSE ROIN-290930-1)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Connected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is connected.</w:t>
            </w:r>
          </w:p>
          <w:p w:rsidR="008D4023" w:rsidRDefault="00014DB9">
            <w:pPr>
              <w:rPr>
                <w:rFonts w:cs="Arial"/>
                <w:szCs w:val="20"/>
              </w:rPr>
            </w:pPr>
            <w:r>
              <w:rPr>
                <w:rFonts w:cs="Arial"/>
                <w:szCs w:val="20"/>
              </w:rPr>
              <w:lastRenderedPageBreak/>
              <w:t>A call is active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 this scenario, there is an active call present, and the customer opts to mute / unmute the call via the connected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does not take any action, as the In-Vehicle Infotainment System is not alerted to the mute / unmute status of the connected phone.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bl>
    <w:p w:rsidR="008D4023" w:rsidRDefault="008D4023"/>
    <w:p w:rsidR="00014DB9" w:rsidRDefault="00014DB9" w:rsidP="00014DB9">
      <w:pPr>
        <w:pStyle w:val="Heading4"/>
      </w:pPr>
      <w:r>
        <w:t>BTP-UC-REQ-041801/C-Answering an Incoming Call Waiting Call via In-Vehicle Infotainment System (TcSE ROIN-290931-1)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BTP-FUR-REQ-041820/B-Max Number of Calls (TcSE ROIN-295056-1)</w:t>
      </w:r>
    </w:p>
    <w:p w:rsidR="00014DB9" w:rsidRPr="005F5EF0" w:rsidRDefault="00014DB9" w:rsidP="00014DB9">
      <w:pPr>
        <w:rPr>
          <w:sz w:val="16"/>
          <w:szCs w:val="16"/>
        </w:rPr>
      </w:pPr>
      <w:r w:rsidRPr="005F5EF0">
        <w:rPr>
          <w:sz w:val="16"/>
          <w:szCs w:val="16"/>
        </w:rPr>
        <w:t>BTP-FUR-REQ-041840/B-Call Timer (TcSE ROIN-295104-1)</w:t>
      </w:r>
    </w:p>
    <w:p w:rsidR="00014DB9" w:rsidRPr="005F5EF0" w:rsidRDefault="00014DB9" w:rsidP="00014DB9">
      <w:pPr>
        <w:rPr>
          <w:sz w:val="16"/>
          <w:szCs w:val="16"/>
        </w:rPr>
      </w:pPr>
      <w:r w:rsidRPr="005F5EF0">
        <w:rPr>
          <w:sz w:val="16"/>
          <w:szCs w:val="16"/>
        </w:rPr>
        <w:t>BTP-FUR-REQ-041822/B-Call Waiting Call Accepted (TcSE ROIN-295058-1)</w:t>
      </w:r>
    </w:p>
    <w:p w:rsidR="00014DB9" w:rsidRPr="005F5EF0" w:rsidRDefault="00014DB9" w:rsidP="00014DB9">
      <w:pPr>
        <w:rPr>
          <w:sz w:val="16"/>
          <w:szCs w:val="16"/>
        </w:rPr>
      </w:pPr>
      <w:r w:rsidRPr="005F5EF0">
        <w:rPr>
          <w:sz w:val="16"/>
          <w:szCs w:val="16"/>
        </w:rPr>
        <w:t>BTP-FUR-REQ-041821/B-Call Waiting Call (TcSE ROIN-295057-1)</w:t>
      </w:r>
    </w:p>
    <w:p w:rsidR="00014DB9" w:rsidRPr="005F5EF0" w:rsidRDefault="00014DB9" w:rsidP="00014DB9">
      <w:pPr>
        <w:rPr>
          <w:sz w:val="16"/>
          <w:szCs w:val="16"/>
        </w:rPr>
      </w:pPr>
      <w:r w:rsidRPr="005F5EF0">
        <w:rPr>
          <w:sz w:val="16"/>
          <w:szCs w:val="16"/>
        </w:rPr>
        <w:t>BTP-SD-REQ-030715/A-Call Waiting Call (TcSE ROIN-149471-2)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Connected 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 mobile is connected.</w:t>
            </w:r>
          </w:p>
          <w:p w:rsidR="00014DB9" w:rsidRDefault="00014DB9">
            <w:pPr>
              <w:rPr>
                <w:rFonts w:cs="Arial"/>
              </w:rPr>
            </w:pPr>
            <w:r>
              <w:rPr>
                <w:rFonts w:cs="Arial"/>
              </w:rPr>
              <w:t>A call is active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In this scenario, there is an active call present and the connected mobile phone indicates that an incoming call waiting call is present. As a result of this notification the In-Vehicle Infotainment System notifies the Customer of the incoming call by displaying the phone number of the incoming call or the phonebook contact name if the contact name is available. The Customer opts to answer the incoming call via the In-Vehicle Infotainment System G-HMI options available – see linked requirements.</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The incoming call waiting call becomes the active call. </w:t>
            </w:r>
          </w:p>
          <w:p w:rsidR="00014DB9" w:rsidRDefault="00014DB9">
            <w:pPr>
              <w:rPr>
                <w:rFonts w:cs="Arial"/>
              </w:rPr>
            </w:pPr>
            <w:r>
              <w:rPr>
                <w:rFonts w:cs="Arial"/>
              </w:rPr>
              <w:t xml:space="preserve">The call that was the active call when the incoming call waiting call was indicated becomes the held call or </w:t>
            </w:r>
            <w:r w:rsidRPr="00F4636F">
              <w:rPr>
                <w:rFonts w:cs="Arial"/>
              </w:rPr>
              <w:t>is hanged up, depending on the option chosen by the user.</w:t>
            </w:r>
          </w:p>
          <w:p w:rsidR="00014DB9" w:rsidRPr="00F4636F" w:rsidRDefault="00014DB9" w:rsidP="00014DB9">
            <w:pPr>
              <w:rPr>
                <w:rFonts w:cs="Arial"/>
              </w:rPr>
            </w:pPr>
            <w:r>
              <w:rPr>
                <w:rFonts w:cs="Arial"/>
              </w:rPr>
              <w:t xml:space="preserve">The In-Vehicle Infotainment System has the ability to indicate to the Customer that there is an active call </w:t>
            </w:r>
            <w:r w:rsidRPr="00F4636F">
              <w:rPr>
                <w:rFonts w:cs="Arial"/>
              </w:rPr>
              <w:t>(and a call on hold, if that is the case)</w:t>
            </w:r>
          </w:p>
          <w:p w:rsidR="00014DB9" w:rsidRDefault="00014DB9" w:rsidP="00014DB9">
            <w:pPr>
              <w:rPr>
                <w:rFonts w:cs="Arial"/>
              </w:rPr>
            </w:pPr>
            <w:r w:rsidRPr="00F4636F">
              <w:rPr>
                <w:rFonts w:cs="Arial"/>
              </w:rPr>
              <w:t>If there is an active call and a call on hold, the</w:t>
            </w:r>
            <w:r>
              <w:rPr>
                <w:rFonts w:cs="Arial"/>
              </w:rPr>
              <w:t xml:space="preserve"> In-Vehicle Infotainment System provides the Customer with the opportunity to toggle between the two.</w:t>
            </w:r>
          </w:p>
          <w:p w:rsidR="00014DB9" w:rsidRDefault="00014DB9" w:rsidP="00014DB9">
            <w:pPr>
              <w:rPr>
                <w:rFonts w:cs="Arial"/>
              </w:rPr>
            </w:pPr>
            <w:r>
              <w:rPr>
                <w:rFonts w:cs="Arial"/>
              </w:rPr>
              <w:t>The appropriate call timer information are shown.</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tcPr>
          <w:p w:rsidR="00014DB9" w:rsidRDefault="00014DB9">
            <w:pPr>
              <w:rPr>
                <w:rFonts w:cs="Arial"/>
              </w:rPr>
            </w:pPr>
            <w:r>
              <w:rPr>
                <w:rFonts w:cs="Arial"/>
              </w:rPr>
              <w:t>E1 – Answering an Incoming Call Waiting Call via In-Vehicle Infotainment System Failed.</w:t>
            </w:r>
          </w:p>
          <w:p w:rsidR="00014DB9" w:rsidRDefault="00014DB9">
            <w:pPr>
              <w:rPr>
                <w:rFonts w:cs="Arial"/>
              </w:rPr>
            </w:pP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tc>
      </w:tr>
    </w:tbl>
    <w:p w:rsidR="00014DB9" w:rsidRDefault="00014DB9"/>
    <w:p w:rsidR="00014DB9" w:rsidRDefault="00014DB9" w:rsidP="00014DB9">
      <w:pPr>
        <w:pStyle w:val="Heading4"/>
      </w:pPr>
      <w:r>
        <w:t>BTP-UC-REQ-041802/A-Answering an Incoming Call Waiting Call via In-Vehicle Infotainment System Failed (TcSE ROIN-290932-1)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BTP-FUR-REQ-041821/B-Call Waiting Call (TcSE ROIN-295057-1)</w:t>
      </w:r>
    </w:p>
    <w:p w:rsidR="00014DB9" w:rsidRPr="005F5EF0" w:rsidRDefault="00014DB9" w:rsidP="00014DB9">
      <w:pPr>
        <w:rPr>
          <w:sz w:val="16"/>
          <w:szCs w:val="16"/>
        </w:rPr>
      </w:pPr>
      <w:r w:rsidRPr="005F5EF0">
        <w:rPr>
          <w:sz w:val="16"/>
          <w:szCs w:val="16"/>
        </w:rPr>
        <w:t>BTP-FUR-REQ-041840/B-Call Timer (TcSE ROIN-295104-1)</w:t>
      </w:r>
    </w:p>
    <w:p w:rsidR="00014DB9" w:rsidRPr="005F5EF0" w:rsidRDefault="00014DB9" w:rsidP="00014DB9">
      <w:pPr>
        <w:rPr>
          <w:sz w:val="16"/>
          <w:szCs w:val="16"/>
        </w:rPr>
      </w:pPr>
      <w:r w:rsidRPr="005F5EF0">
        <w:rPr>
          <w:sz w:val="16"/>
          <w:szCs w:val="16"/>
        </w:rPr>
        <w:t>BTP-UC-REQ-041801/C-Answering an Incoming Call Waiting Call via In-Vehicle Infotainment System (TcSE ROIN-290931-1)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Connected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In this scenario, there is an active call present and the connected mobile phone indicates that an incoming call waiting call is present. As a result of this notification the In-Vehicle Infotainment System notifies the Customer of the incoming call by displaying the phone number of the incoming call or the phonebook contact name if </w:t>
            </w:r>
            <w:r>
              <w:rPr>
                <w:rFonts w:cs="Arial"/>
                <w:szCs w:val="20"/>
              </w:rPr>
              <w:lastRenderedPageBreak/>
              <w:t xml:space="preserve">the contact name is available. The Customer opts to answer the incoming call via the In-Vehicle Infotainment System G-HMI options available, but the call is not answered.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Error message is provided to the customer.</w:t>
            </w:r>
          </w:p>
          <w:p w:rsidR="008D4023" w:rsidRDefault="00014DB9">
            <w:pPr>
              <w:rPr>
                <w:rFonts w:cs="Arial"/>
                <w:szCs w:val="20"/>
              </w:rPr>
            </w:pPr>
            <w:r>
              <w:rPr>
                <w:rFonts w:cs="Arial"/>
                <w:szCs w:val="20"/>
              </w:rPr>
              <w:t>In-Vehicle Infotainment System indicates that the active call is the call that was present when the incoming call was received.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N/A</w:t>
            </w:r>
          </w:p>
          <w:p w:rsidR="008D4023" w:rsidRDefault="008D4023">
            <w:pPr>
              <w:rPr>
                <w:rFonts w:cs="Arial"/>
                <w:szCs w:val="20"/>
              </w:rPr>
            </w:pP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BTP-UC-REQ-041803/C-Answering an Incoming Call Waiting Call via Mobile Phone (TcSE ROIN-290933-1)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BTP-SD-REQ-030715/A-Call Waiting Call (TcSE ROIN-149471-2)</w:t>
      </w:r>
    </w:p>
    <w:p w:rsidR="00014DB9" w:rsidRPr="005F5EF0" w:rsidRDefault="00014DB9" w:rsidP="00014DB9">
      <w:pPr>
        <w:rPr>
          <w:sz w:val="16"/>
          <w:szCs w:val="16"/>
        </w:rPr>
      </w:pPr>
      <w:r w:rsidRPr="005F5EF0">
        <w:rPr>
          <w:sz w:val="16"/>
          <w:szCs w:val="16"/>
        </w:rPr>
        <w:t>BTP-FUR-REQ-041840/B-Call Timer (TcSE ROIN-295104-1)</w:t>
      </w:r>
    </w:p>
    <w:p w:rsidR="00014DB9" w:rsidRPr="005F5EF0" w:rsidRDefault="00014DB9" w:rsidP="00014DB9">
      <w:pPr>
        <w:rPr>
          <w:sz w:val="16"/>
          <w:szCs w:val="16"/>
        </w:rPr>
      </w:pPr>
      <w:r w:rsidRPr="005F5EF0">
        <w:rPr>
          <w:sz w:val="16"/>
          <w:szCs w:val="16"/>
        </w:rPr>
        <w:t>BTP-FUR-REQ-041821/B-Call Waiting Call (TcSE ROIN-295057-1)</w:t>
      </w:r>
    </w:p>
    <w:p w:rsidR="00014DB9" w:rsidRPr="005F5EF0" w:rsidRDefault="00014DB9" w:rsidP="00014DB9">
      <w:pPr>
        <w:rPr>
          <w:sz w:val="16"/>
          <w:szCs w:val="16"/>
        </w:rPr>
      </w:pPr>
      <w:r w:rsidRPr="005F5EF0">
        <w:rPr>
          <w:sz w:val="16"/>
          <w:szCs w:val="16"/>
        </w:rPr>
        <w:t>BTP-FUR-REQ-041822/B-Call Waiting Call Accepted (TcSE ROIN-295058-1)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 Connected 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 mobile is connected.</w:t>
            </w:r>
          </w:p>
          <w:p w:rsidR="00014DB9" w:rsidRDefault="00014DB9">
            <w:pPr>
              <w:rPr>
                <w:rFonts w:cs="Arial"/>
              </w:rPr>
            </w:pPr>
            <w:r>
              <w:rPr>
                <w:rFonts w:cs="Arial"/>
              </w:rPr>
              <w:t>A call is active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In this scenario, there is an active call present and the connected mobile phone indicates that an incoming call waiting call is present. As a result of this notification the In-Vehicle Infotainment System notifies the Customer of the incoming call by displaying the phone number of the incoming call or the phonebook contact name if the contact name is available. The mobile phone indicates that the incoming call awaiting call has been answered.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The incoming call waiting call becomes the active call. </w:t>
            </w:r>
          </w:p>
          <w:p w:rsidR="00014DB9" w:rsidRPr="00B304C6" w:rsidRDefault="00014DB9" w:rsidP="00014DB9">
            <w:pPr>
              <w:rPr>
                <w:rFonts w:cs="Arial"/>
              </w:rPr>
            </w:pPr>
            <w:r w:rsidRPr="00B304C6">
              <w:rPr>
                <w:rFonts w:cs="Arial"/>
              </w:rPr>
              <w:t>The In-Vehicle Infotainment System correctly indicates whether the call that was the active call is now held or not present any more.</w:t>
            </w:r>
          </w:p>
          <w:p w:rsidR="00014DB9" w:rsidRDefault="00014DB9" w:rsidP="00014DB9">
            <w:pPr>
              <w:rPr>
                <w:rFonts w:cs="Arial"/>
              </w:rPr>
            </w:pPr>
            <w:r w:rsidRPr="00B304C6">
              <w:rPr>
                <w:rFonts w:cs="Arial"/>
              </w:rPr>
              <w:t>If there is an active and a held call, the In-Vehicle Infotainment System provides the Customer with the opportunity to toggle between the two.</w:t>
            </w:r>
          </w:p>
          <w:p w:rsidR="00014DB9" w:rsidRDefault="00014DB9" w:rsidP="00014DB9">
            <w:pPr>
              <w:rPr>
                <w:rFonts w:cs="Arial"/>
              </w:rPr>
            </w:pPr>
            <w:r>
              <w:rPr>
                <w:rFonts w:cs="Arial"/>
              </w:rPr>
              <w:t>The appropriate call timer information are shown.</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E1 – Mobile phone does not indicate that a call has been answered during an active call.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Vehicle System Interface</w:t>
            </w:r>
          </w:p>
        </w:tc>
      </w:tr>
    </w:tbl>
    <w:p w:rsidR="00014DB9" w:rsidRDefault="00014DB9"/>
    <w:p w:rsidR="00014DB9" w:rsidRDefault="00014DB9" w:rsidP="00014DB9">
      <w:pPr>
        <w:pStyle w:val="Heading4"/>
      </w:pPr>
      <w:r>
        <w:t>BTC-UC-REQ-247276/B-Switching calls via In-Vehicle Infotainment System or Connected Mobile Phone</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BTP-FUR-REQ-041826/B-Toggle Calls (TcSE ROIN-295062-1)</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r>
              <w:t>Customer</w:t>
            </w:r>
          </w:p>
          <w:p w:rsidR="00014DB9" w:rsidRDefault="00014DB9" w:rsidP="00014DB9">
            <w:pPr>
              <w:spacing w:line="276" w:lineRule="auto"/>
            </w:pPr>
            <w:r>
              <w:t>Connected Mobile Phone</w:t>
            </w:r>
          </w:p>
          <w:p w:rsidR="00014DB9" w:rsidRDefault="00014DB9" w:rsidP="00014DB9">
            <w:pPr>
              <w:spacing w:line="276" w:lineRule="auto"/>
            </w:pPr>
            <w:r>
              <w:t>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rPr>
                <w:rFonts w:eastAsiaTheme="minorHAnsi" w:cs="Arial"/>
              </w:rPr>
            </w:pPr>
            <w:r>
              <w:t>Mobile Phone is connected.</w:t>
            </w:r>
          </w:p>
          <w:p w:rsidR="00014DB9" w:rsidRDefault="00014DB9" w:rsidP="00014DB9">
            <w:pPr>
              <w:spacing w:line="276" w:lineRule="auto"/>
            </w:pPr>
            <w:r>
              <w:t>There are two calls. One is active, one is held.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r>
              <w:t>In this scenario, there are two calls present, one is active and one is held.</w:t>
            </w:r>
          </w:p>
          <w:p w:rsidR="00014DB9" w:rsidRDefault="00014DB9" w:rsidP="00014DB9">
            <w:pPr>
              <w:spacing w:line="276" w:lineRule="auto"/>
            </w:pPr>
            <w:r>
              <w:t>Both Mobile Phone and In-Vehicle Infotainment System indicate that there are two calls and that one is active, one is held</w:t>
            </w:r>
          </w:p>
          <w:p w:rsidR="00014DB9" w:rsidRDefault="00014DB9" w:rsidP="00014DB9">
            <w:pPr>
              <w:spacing w:line="276" w:lineRule="auto"/>
            </w:pPr>
            <w:r>
              <w:t>The Customer opts to swap the calls (hold the active call, make the held call active) via the In-Vehicle Infotainment System, or via the connected Mobile Phone.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r>
              <w:t>Both - Mobile Phone and In-Vehicle Infotainment System - indicate that there are two calls and that one is active, one is held, and correctly display which call is held, which one is active.</w:t>
            </w:r>
          </w:p>
          <w:p w:rsidR="00014DB9" w:rsidRDefault="00014DB9" w:rsidP="00014DB9">
            <w:pPr>
              <w:spacing w:line="276" w:lineRule="auto"/>
            </w:pPr>
            <w:r>
              <w:t>The appropriate call timer information shall be displayed for each call.</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lastRenderedPageBreak/>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r>
              <w:t>G-HMI</w:t>
            </w:r>
          </w:p>
          <w:p w:rsidR="00014DB9" w:rsidRDefault="00014DB9" w:rsidP="00014DB9">
            <w:pPr>
              <w:spacing w:line="276" w:lineRule="auto"/>
            </w:pPr>
            <w:r>
              <w:rPr>
                <w:rFonts w:cs="Arial"/>
              </w:rPr>
              <w:t>Vehicle System Interface</w:t>
            </w:r>
          </w:p>
        </w:tc>
      </w:tr>
    </w:tbl>
    <w:p w:rsidR="00014DB9" w:rsidRDefault="00014DB9" w:rsidP="00014DB9"/>
    <w:p w:rsidR="00014DB9" w:rsidRDefault="00014DB9" w:rsidP="00014DB9">
      <w:pPr>
        <w:pStyle w:val="Heading4"/>
      </w:pPr>
      <w:r>
        <w:t>BTC-UC-REQ-247275/A-Joining calls via In-Vehicle Infotainment System or Connected Mobile Phone</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BTP-FUR-REQ-041828/B-Join Calls (TcSE ROIN-295064-1)</w:t>
      </w:r>
    </w:p>
    <w:p w:rsidR="00014DB9" w:rsidRPr="005F5EF0" w:rsidRDefault="00014DB9" w:rsidP="00014DB9">
      <w:pPr>
        <w:rPr>
          <w:sz w:val="16"/>
          <w:szCs w:val="16"/>
        </w:rPr>
      </w:pPr>
      <w:r w:rsidRPr="005F5EF0">
        <w:rPr>
          <w:sz w:val="16"/>
          <w:szCs w:val="16"/>
        </w:rPr>
        <w:t>BTP-SD-REQ-030717/B-Join Calls (TcSE ROIN-149478-3)</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rPr>
                <w:rFonts w:eastAsiaTheme="minorHAnsi" w:cs="Arial"/>
                <w:b/>
                <w:bCs/>
              </w:rPr>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Customer</w:t>
            </w:r>
          </w:p>
          <w:p w:rsidR="00014DB9" w:rsidRDefault="00014DB9">
            <w:pPr>
              <w:spacing w:line="276" w:lineRule="auto"/>
            </w:pPr>
            <w:r>
              <w:t>Connected Mobile Phone</w:t>
            </w:r>
          </w:p>
          <w:p w:rsidR="00014DB9" w:rsidRDefault="00014DB9">
            <w:pPr>
              <w:spacing w:line="276" w:lineRule="auto"/>
              <w:rPr>
                <w:rFonts w:eastAsiaTheme="minorHAnsi" w:cs="Arial"/>
              </w:rPr>
            </w:pPr>
            <w:r>
              <w:t>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rPr>
                <w:rFonts w:eastAsiaTheme="minorHAnsi" w:cs="Arial"/>
                <w:b/>
                <w:bCs/>
              </w:rPr>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Mobile Phone is connected</w:t>
            </w:r>
          </w:p>
          <w:p w:rsidR="00014DB9" w:rsidRDefault="00014DB9">
            <w:pPr>
              <w:spacing w:line="276" w:lineRule="auto"/>
              <w:rPr>
                <w:rFonts w:eastAsiaTheme="minorHAnsi" w:cs="Arial"/>
              </w:rPr>
            </w:pPr>
            <w:r>
              <w:t>There are two calls. One is active, one is held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rPr>
                <w:rFonts w:eastAsiaTheme="minorHAnsi" w:cs="Arial"/>
                <w:b/>
                <w:bCs/>
              </w:rPr>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In this scenario, there are two calls present, one is active and one is held.</w:t>
            </w:r>
          </w:p>
          <w:p w:rsidR="00014DB9" w:rsidRDefault="00014DB9">
            <w:pPr>
              <w:spacing w:line="276" w:lineRule="auto"/>
            </w:pPr>
          </w:p>
          <w:p w:rsidR="00014DB9" w:rsidRDefault="00014DB9">
            <w:pPr>
              <w:spacing w:line="276" w:lineRule="auto"/>
            </w:pPr>
            <w:r>
              <w:t>Both Mobile Phone and In-Vehicle Infotainment System indicate that there are two calls and that one is active, one is held</w:t>
            </w:r>
          </w:p>
          <w:p w:rsidR="00014DB9" w:rsidRDefault="00014DB9">
            <w:pPr>
              <w:spacing w:line="276" w:lineRule="auto"/>
            </w:pPr>
          </w:p>
          <w:p w:rsidR="00014DB9" w:rsidRDefault="00014DB9">
            <w:pPr>
              <w:spacing w:line="276" w:lineRule="auto"/>
              <w:rPr>
                <w:rFonts w:eastAsiaTheme="minorHAnsi" w:cs="Arial"/>
              </w:rPr>
            </w:pPr>
            <w:r>
              <w:t>The Customer opts to join the calls together into a conference call via the In-Vehicle Infotainment System G-HMI, or via a cluster interface, or via the connected Mobile Phone.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rPr>
                <w:rFonts w:eastAsiaTheme="minorHAnsi" w:cs="Arial"/>
                <w:b/>
                <w:bCs/>
              </w:rPr>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Both Mobile Phone and In-Vehicle Infotainment System (G-HMI and cluster interface) indicate that there are two calls joined into a conference call.</w:t>
            </w:r>
          </w:p>
          <w:p w:rsidR="00014DB9" w:rsidRDefault="00014DB9">
            <w:pPr>
              <w:spacing w:line="276" w:lineRule="auto"/>
              <w:rPr>
                <w:rFonts w:eastAsiaTheme="minorHAnsi" w:cs="Arial"/>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rPr>
                <w:rFonts w:eastAsiaTheme="minorHAnsi" w:cs="Arial"/>
                <w:b/>
                <w:bCs/>
              </w:rPr>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rPr>
                <w:rFonts w:eastAsiaTheme="minorHAnsi" w:cs="Arial"/>
                <w:b/>
                <w:bCs/>
              </w:rPr>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G-HMI, Cluster interface, Mobile Phone</w:t>
            </w:r>
          </w:p>
        </w:tc>
      </w:tr>
    </w:tbl>
    <w:p w:rsidR="00014DB9" w:rsidRDefault="00014DB9" w:rsidP="00014DB9"/>
    <w:p w:rsidR="00014DB9" w:rsidRDefault="00014DB9" w:rsidP="00014DB9"/>
    <w:p w:rsidR="00014DB9" w:rsidRDefault="00014DB9" w:rsidP="00014DB9">
      <w:pPr>
        <w:pStyle w:val="Heading4"/>
      </w:pPr>
      <w:r>
        <w:t>BTC-UC-REQ-235611/A-Setting single held call to active</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BTP-FUR-REQ-041826/B-Toggle Calls (TcSE ROIN-295062-1)</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Mobile Phone</w:t>
            </w:r>
          </w:p>
          <w:p w:rsidR="00014DB9" w:rsidRDefault="00014DB9">
            <w:pPr>
              <w:spacing w:line="276" w:lineRule="auto"/>
            </w:pPr>
            <w:r>
              <w:rPr>
                <w:rFonts w:cs="Arial"/>
              </w:rPr>
              <w:t>Customer</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r>
              <w:rPr>
                <w:rFonts w:cs="Arial"/>
              </w:rPr>
              <w:t>A mobile phone is connected, and one call is on hold.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5F65A6" w:rsidRDefault="00014DB9" w:rsidP="00014DB9">
            <w:pPr>
              <w:spacing w:line="276" w:lineRule="auto"/>
              <w:rPr>
                <w:rFonts w:cs="Arial"/>
              </w:rPr>
            </w:pPr>
            <w:r w:rsidRPr="005F65A6">
              <w:rPr>
                <w:rFonts w:cs="Arial"/>
              </w:rPr>
              <w:t xml:space="preserve">The customer has one call on hold. </w:t>
            </w:r>
          </w:p>
          <w:p w:rsidR="00014DB9" w:rsidRPr="005F65A6" w:rsidRDefault="00014DB9" w:rsidP="00014DB9">
            <w:pPr>
              <w:spacing w:line="276" w:lineRule="auto"/>
              <w:rPr>
                <w:rFonts w:cs="Arial"/>
              </w:rPr>
            </w:pPr>
            <w:r w:rsidRPr="005F65A6">
              <w:rPr>
                <w:rFonts w:cs="Arial"/>
              </w:rPr>
              <w:t>The In-Vehicle Infotainment System provides the customer with the option to end the held call.</w:t>
            </w:r>
          </w:p>
          <w:p w:rsidR="00014DB9" w:rsidRPr="005F65A6" w:rsidRDefault="00014DB9" w:rsidP="00014DB9">
            <w:pPr>
              <w:spacing w:line="276" w:lineRule="auto"/>
              <w:rPr>
                <w:rFonts w:cs="Arial"/>
              </w:rPr>
            </w:pPr>
            <w:r w:rsidRPr="005F65A6">
              <w:rPr>
                <w:rFonts w:cs="Arial"/>
              </w:rPr>
              <w:t>The In-Vehicle Infotainment System provides the customer with the option to unhold the held call.</w:t>
            </w:r>
          </w:p>
          <w:p w:rsidR="00014DB9" w:rsidRDefault="00014DB9" w:rsidP="00014DB9">
            <w:pPr>
              <w:spacing w:line="276" w:lineRule="auto"/>
            </w:pPr>
            <w:r w:rsidRPr="005F65A6">
              <w:rPr>
                <w:rFonts w:cs="Arial"/>
              </w:rPr>
              <w:t>The customer wants to set the held call to active. As a result, the customer uses the G-HMI available via the In-Vehicle Infotainment System to unhold the call.</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rPr>
                <w:rFonts w:cs="Arial"/>
              </w:rPr>
            </w:pPr>
            <w:r>
              <w:rPr>
                <w:rFonts w:cs="Arial"/>
              </w:rPr>
              <w:t>The held call becomes the active call.</w:t>
            </w:r>
          </w:p>
          <w:p w:rsidR="00014DB9" w:rsidRDefault="00014DB9" w:rsidP="00014DB9">
            <w:pPr>
              <w:spacing w:line="276" w:lineRule="auto"/>
              <w:rPr>
                <w:rFonts w:cs="Arial"/>
              </w:rPr>
            </w:pPr>
            <w:r>
              <w:rPr>
                <w:rFonts w:cs="Arial"/>
              </w:rPr>
              <w:t xml:space="preserve">The In-Vehicle Infotainment System has the ability to indicate the current active call. </w:t>
            </w:r>
          </w:p>
          <w:p w:rsidR="00014DB9" w:rsidRDefault="00014DB9" w:rsidP="00014DB9">
            <w:pPr>
              <w:spacing w:line="276" w:lineRule="auto"/>
            </w:pPr>
            <w:r>
              <w:rPr>
                <w:rFonts w:cs="Arial"/>
              </w:rPr>
              <w:t>The In-Vehicle Infotainment System provides the customer with the option to end the active call.</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rPr>
                <w:rFonts w:cs="Arial"/>
              </w:rPr>
            </w:pPr>
            <w:r>
              <w:rPr>
                <w:rFonts w:cs="Arial"/>
              </w:rPr>
              <w:t>G-HMI</w:t>
            </w:r>
          </w:p>
          <w:p w:rsidR="00014DB9" w:rsidRDefault="00014DB9" w:rsidP="00014DB9">
            <w:pPr>
              <w:spacing w:line="276" w:lineRule="auto"/>
            </w:pPr>
            <w:r>
              <w:rPr>
                <w:rFonts w:cs="Arial"/>
              </w:rPr>
              <w:t>Vehicle System Interface</w:t>
            </w:r>
          </w:p>
        </w:tc>
      </w:tr>
    </w:tbl>
    <w:p w:rsidR="00014DB9" w:rsidRDefault="00014DB9" w:rsidP="00014DB9"/>
    <w:p w:rsidR="00014DB9" w:rsidRDefault="00014DB9" w:rsidP="00014DB9">
      <w:pPr>
        <w:pStyle w:val="Heading4"/>
      </w:pPr>
      <w:r>
        <w:lastRenderedPageBreak/>
        <w:t>BTP-UC-REQ-041804/B-Mobile phone does not indicate that a call has been answered during an active call (TcSE ROIN-290934-1)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BTP-UC-REQ-041803/C-Answering an Incoming Call Waiting Call via Mobile Phone (TcSE ROIN-290933-1)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Mobile Phone</w:t>
            </w:r>
          </w:p>
          <w:p w:rsidR="00014DB9" w:rsidRDefault="00014DB9">
            <w:pPr>
              <w:rPr>
                <w:rFonts w:cs="Arial"/>
              </w:rPr>
            </w:pPr>
            <w:r>
              <w:rPr>
                <w:rFonts w:cs="Arial"/>
              </w:rPr>
              <w:t>Customer</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Same as original use case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During an incoming call waiting call, the incoming call is answered by the connected mobile phone, but the mobile phone does not update the In-Vehicle Infotainment System.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The In-Vehicle Infotainment System indicates that the current call is the active call. (No In-Vehicle Infotainment System action required)</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N/A</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Vehicle System Interface</w:t>
            </w:r>
          </w:p>
        </w:tc>
      </w:tr>
    </w:tbl>
    <w:p w:rsidR="00014DB9" w:rsidRDefault="00014DB9"/>
    <w:p w:rsidR="00014DB9" w:rsidRDefault="00014DB9" w:rsidP="00014DB9">
      <w:pPr>
        <w:pStyle w:val="Heading4"/>
      </w:pPr>
      <w:r>
        <w:t>BTP-UC-REQ-041805/A-Rejecting an Incoming Call Waiting Call via In-Vehicle Infotainment System (TcSE ROIN-290935-1)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BTP-FUR-REQ-041821/B-Call Waiting Call (TcSE ROIN-295057-1)</w:t>
      </w:r>
    </w:p>
    <w:p w:rsidR="00014DB9" w:rsidRPr="005F5EF0" w:rsidRDefault="00014DB9" w:rsidP="00014DB9">
      <w:pPr>
        <w:rPr>
          <w:sz w:val="16"/>
          <w:szCs w:val="16"/>
        </w:rPr>
      </w:pPr>
      <w:r w:rsidRPr="005F5EF0">
        <w:rPr>
          <w:sz w:val="16"/>
          <w:szCs w:val="16"/>
        </w:rPr>
        <w:t>BTP-FUR-REQ-041823/A-Call Waiting Call Rejected (TcSE ROIN-295059-1)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 Connected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is connected.</w:t>
            </w:r>
          </w:p>
          <w:p w:rsidR="008D4023" w:rsidRDefault="00014DB9">
            <w:pPr>
              <w:rPr>
                <w:rFonts w:cs="Arial"/>
                <w:szCs w:val="20"/>
              </w:rPr>
            </w:pPr>
            <w:r>
              <w:rPr>
                <w:rFonts w:cs="Arial"/>
                <w:szCs w:val="20"/>
              </w:rPr>
              <w:t>A call is active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In this scenario, there is an active call present and the connected mobile phone indicates that an incoming call waiting call is present. As a result of this notification the In-Vehicle Infotainment System notifies the Customer of the incoming call by displaying the phone number of the incoming call or the phonebook contact name if the contact name is available. The Customer opts to reject the incoming call via the In-Vehicle Infotainment System G-HMI options available.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 xml:space="preserve">The incoming call waiting call is no longer presented to the Customer via the In-Vehicle Infotainment System.  </w:t>
            </w:r>
          </w:p>
          <w:p w:rsidR="008D4023" w:rsidRDefault="00014DB9">
            <w:pPr>
              <w:rPr>
                <w:rFonts w:cs="Arial"/>
                <w:szCs w:val="20"/>
              </w:rPr>
            </w:pPr>
            <w:r>
              <w:rPr>
                <w:rFonts w:cs="Arial"/>
                <w:szCs w:val="20"/>
              </w:rPr>
              <w:t xml:space="preserve">The call that was the active call when the incoming call waiting call was indicated remains the active call. </w:t>
            </w:r>
          </w:p>
          <w:p w:rsidR="008D4023" w:rsidRDefault="008D4023">
            <w:pPr>
              <w:rPr>
                <w:rFonts w:cs="Arial"/>
                <w:szCs w:val="20"/>
              </w:rPr>
            </w:pP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E1 – The incoming call waiting call is not rejected when Customer initiates rejection from 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p w:rsidR="008D4023" w:rsidRDefault="00014DB9">
            <w:pPr>
              <w:rPr>
                <w:rFonts w:cs="Arial"/>
                <w:szCs w:val="20"/>
              </w:rPr>
            </w:pPr>
            <w:r>
              <w:rPr>
                <w:rFonts w:cs="Arial"/>
                <w:szCs w:val="20"/>
              </w:rPr>
              <w:t>SWC</w:t>
            </w:r>
          </w:p>
        </w:tc>
      </w:tr>
    </w:tbl>
    <w:p w:rsidR="008D4023" w:rsidRDefault="008D4023"/>
    <w:p w:rsidR="00014DB9" w:rsidRDefault="00014DB9" w:rsidP="00014DB9">
      <w:pPr>
        <w:pStyle w:val="Heading4"/>
      </w:pPr>
      <w:r>
        <w:t>BTP-UC-REQ-041806/A-The incoming call waiting call is not rejected when Customer initiates rejection from In-Vehicle Infotainment System (TcSE ROIN-290936-1)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BTP-FUR-REQ-041821/B-Call Waiting Call (TcSE ROIN-295057-1)</w:t>
      </w:r>
    </w:p>
    <w:p w:rsidR="00014DB9" w:rsidRPr="005F5EF0" w:rsidRDefault="00014DB9" w:rsidP="00014DB9">
      <w:pPr>
        <w:rPr>
          <w:sz w:val="16"/>
          <w:szCs w:val="16"/>
        </w:rPr>
      </w:pPr>
      <w:r w:rsidRPr="005F5EF0">
        <w:rPr>
          <w:sz w:val="16"/>
          <w:szCs w:val="16"/>
        </w:rPr>
        <w:t>BTP-UC-REQ-041805/A-Rejecting an Incoming Call Waiting Call via In-Vehicle Infotainment System (TcSE ROIN-290935-1)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w:t>
            </w:r>
          </w:p>
          <w:p w:rsidR="008D4023" w:rsidRDefault="00014DB9">
            <w:pPr>
              <w:rPr>
                <w:rFonts w:cs="Arial"/>
                <w:szCs w:val="20"/>
              </w:rPr>
            </w:pPr>
            <w:r>
              <w:rPr>
                <w:rFonts w:cs="Arial"/>
                <w:szCs w:val="20"/>
              </w:rPr>
              <w:t>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During an incoming call waiting call, the incoming call is rejected by the In-Vehicle Infotainment System, but the connected mobile phone does not indicate that the call is rejected.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no longer displays the incoming call waiting call. </w:t>
            </w:r>
            <w:r>
              <w:rPr>
                <w:rFonts w:cs="Arial"/>
                <w:szCs w:val="20"/>
              </w:rPr>
              <w:br/>
              <w:t xml:space="preserve">The In-Vehicle Infotainment System indicates that the call that was active upon receipt of the incoming call waiting call is the active call.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BTP-UC-REQ-041807/A-Rejecting an Incoming Call Waiting Call via Connected Mobile Phone (TcSE ROIN-290937-1)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BTP-FUR-REQ-041821/B-Call Waiting Call (TcSE ROIN-295057-1)</w:t>
      </w:r>
    </w:p>
    <w:p w:rsidR="00014DB9" w:rsidRPr="005F5EF0" w:rsidRDefault="00014DB9" w:rsidP="00014DB9">
      <w:pPr>
        <w:rPr>
          <w:sz w:val="16"/>
          <w:szCs w:val="16"/>
        </w:rPr>
      </w:pPr>
      <w:r w:rsidRPr="005F5EF0">
        <w:rPr>
          <w:sz w:val="16"/>
          <w:szCs w:val="16"/>
        </w:rPr>
        <w:t>BTP-FUR-REQ-041823/A-Call Waiting Call Rejected (TcSE ROIN-295059-1)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Connected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is connected.</w:t>
            </w:r>
          </w:p>
          <w:p w:rsidR="008D4023" w:rsidRDefault="00014DB9">
            <w:pPr>
              <w:rPr>
                <w:rFonts w:cs="Arial"/>
                <w:szCs w:val="20"/>
              </w:rPr>
            </w:pPr>
            <w:r>
              <w:rPr>
                <w:rFonts w:cs="Arial"/>
                <w:szCs w:val="20"/>
              </w:rPr>
              <w:t>A call is active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 this scenario, there is an active call present and the connected mobile phone indicates that an incoming call waiting call is present. As a result of this notification the In-Vehicle Infotainment System notifies the Customer of the incoming call by displaying the phone number of the incoming call or the phonebook contact name if the contact name is available. The connected mobile phone indicates that the incoming call waiting call is no longer present.</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 xml:space="preserve">The incoming call waiting call is no longer presented to the Customer via the In-Vehicle Infotainment System.  </w:t>
            </w:r>
          </w:p>
          <w:p w:rsidR="008D4023" w:rsidRDefault="00014DB9">
            <w:pPr>
              <w:rPr>
                <w:rFonts w:cs="Arial"/>
                <w:szCs w:val="20"/>
              </w:rPr>
            </w:pPr>
            <w:r>
              <w:rPr>
                <w:rFonts w:cs="Arial"/>
                <w:szCs w:val="20"/>
              </w:rPr>
              <w:t xml:space="preserve">The call that was the active call when the incoming call waiting call was indicated remains the active call. </w:t>
            </w:r>
          </w:p>
          <w:p w:rsidR="008D4023" w:rsidRDefault="008D4023">
            <w:pPr>
              <w:rPr>
                <w:rFonts w:cs="Arial"/>
                <w:szCs w:val="20"/>
              </w:rPr>
            </w:pP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 xml:space="preserve">E1 – Mobile Phone did not indicate that the incoming call waiting call was rejected. </w:t>
            </w:r>
          </w:p>
          <w:p w:rsidR="008D4023" w:rsidRDefault="008D4023">
            <w:pPr>
              <w:rPr>
                <w:rFonts w:cs="Arial"/>
                <w:szCs w:val="20"/>
              </w:rPr>
            </w:pP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BTP-UC-REQ-041808/A-Mobile Phone did not indicate that the incoming call waiting call was rejected (TcSE ROIN-290938-1)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BTP-UC-REQ-041807/A-Rejecting an Incoming Call Waiting Call via Connected Mobile Phone (TcSE ROIN-290937-1)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Connected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 this scenario, there is an active call present and the connected mobile phone indicates that an incoming call waiting call is present. As a result of this notification the In-Vehicle Infotainment System notifies the Customer of the incoming call by displaying the phone number of the incoming call or the phonebook contact name if the contact name is available. The connected mobile phone indicates that the incoming call waiting call is no longer present, but that indication was not provided to the 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continues to display the incoming call waiting call as long as the connected phone provides a notification of the incoming call waiting call.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N/A</w:t>
            </w:r>
          </w:p>
          <w:p w:rsidR="008D4023" w:rsidRDefault="008D4023">
            <w:pPr>
              <w:rPr>
                <w:rFonts w:cs="Arial"/>
                <w:szCs w:val="20"/>
              </w:rPr>
            </w:pP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lastRenderedPageBreak/>
              <w:t>Vehicle System Interface</w:t>
            </w:r>
          </w:p>
        </w:tc>
      </w:tr>
    </w:tbl>
    <w:p w:rsidR="008D4023" w:rsidRDefault="008D4023"/>
    <w:p w:rsidR="00014DB9" w:rsidRDefault="00014DB9" w:rsidP="00014DB9">
      <w:pPr>
        <w:pStyle w:val="Heading4"/>
      </w:pPr>
      <w:r>
        <w:t>BTP-UC-REQ-041809/A-Transferring the Handsfree Audio to the Connected Mobile Phone via the In-Vehicle Infotainment System (i.e. Transfer to Privacy) (TcSE ROIN-290939-1)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BTP-FUR-REQ-041834/E-Enabling Privacy (TcSE ROIN-295070-1)</w:t>
      </w:r>
    </w:p>
    <w:p w:rsidR="00014DB9" w:rsidRPr="005F5EF0" w:rsidRDefault="00014DB9" w:rsidP="00014DB9">
      <w:pPr>
        <w:rPr>
          <w:sz w:val="16"/>
          <w:szCs w:val="16"/>
        </w:rPr>
      </w:pPr>
      <w:r w:rsidRPr="005F5EF0">
        <w:rPr>
          <w:sz w:val="16"/>
          <w:szCs w:val="16"/>
        </w:rPr>
        <w:t>BTP-SD-REQ-030711/A-Go to Privacy Mode (TcSE ROIN-149464-1)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Connected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is connected.</w:t>
            </w:r>
          </w:p>
          <w:p w:rsidR="008D4023" w:rsidRDefault="00014DB9">
            <w:pPr>
              <w:rPr>
                <w:rFonts w:cs="Arial"/>
                <w:szCs w:val="20"/>
              </w:rPr>
            </w:pPr>
            <w:r>
              <w:rPr>
                <w:rFonts w:cs="Arial"/>
                <w:szCs w:val="20"/>
              </w:rPr>
              <w:t>A call is active</w:t>
            </w:r>
          </w:p>
          <w:p w:rsidR="008D4023" w:rsidRDefault="00014DB9">
            <w:pPr>
              <w:rPr>
                <w:rFonts w:cs="Arial"/>
                <w:szCs w:val="20"/>
              </w:rPr>
            </w:pPr>
            <w:r>
              <w:rPr>
                <w:rFonts w:cs="Arial"/>
                <w:szCs w:val="20"/>
              </w:rPr>
              <w:t>The audio is Handsfree and available via the In-Vehicle Infotainment System speakers.</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An active Handsfree call is present and the customer has opted to have a private conversation by requesting that the call audio be transferred from the In-Vehicle Infotainment System speakers to the connected mobile phone. The customer opted to do this via the In-Vehicle Infotainment System G-HMI options available.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active call is still active.</w:t>
            </w:r>
          </w:p>
          <w:p w:rsidR="008D4023" w:rsidRDefault="00014DB9">
            <w:pPr>
              <w:rPr>
                <w:rFonts w:cs="Arial"/>
                <w:szCs w:val="20"/>
              </w:rPr>
            </w:pPr>
            <w:r>
              <w:rPr>
                <w:rFonts w:cs="Arial"/>
                <w:szCs w:val="20"/>
              </w:rPr>
              <w:t>The active call audio can no longer be heard via the In-Vehicle Infotainment System speakers.</w:t>
            </w:r>
          </w:p>
          <w:p w:rsidR="008D4023" w:rsidRDefault="00014DB9">
            <w:pPr>
              <w:rPr>
                <w:rFonts w:cs="Arial"/>
                <w:szCs w:val="20"/>
              </w:rPr>
            </w:pPr>
            <w:r>
              <w:rPr>
                <w:rFonts w:cs="Arial"/>
                <w:szCs w:val="20"/>
              </w:rPr>
              <w:t xml:space="preserve">The active call audio is on the connected mobile phone. </w:t>
            </w:r>
          </w:p>
          <w:p w:rsidR="008D4023" w:rsidRDefault="00014DB9">
            <w:pPr>
              <w:rPr>
                <w:rFonts w:cs="Arial"/>
                <w:szCs w:val="20"/>
              </w:rPr>
            </w:pPr>
            <w:r>
              <w:rPr>
                <w:rFonts w:cs="Arial"/>
                <w:szCs w:val="20"/>
              </w:rPr>
              <w:t xml:space="preserve">The In-Vehicle Infotainment System indicates that the audio is now present on the connected mobile phone. </w:t>
            </w:r>
          </w:p>
          <w:p w:rsidR="008D4023" w:rsidRDefault="00014DB9">
            <w:pPr>
              <w:rPr>
                <w:rFonts w:cs="Arial"/>
                <w:szCs w:val="20"/>
              </w:rPr>
            </w:pPr>
            <w:r>
              <w:rPr>
                <w:rFonts w:cs="Arial"/>
                <w:szCs w:val="20"/>
              </w:rPr>
              <w:t xml:space="preserve">The In-Vehicle Infotainment System provides the Customer with the option to place the audio back to the In-Vehicle Infotainment System speakers.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E1 – Transferring the audio (via In-Vehicle Infotainment System) to handset failed.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BTP-UC-REQ-041810/A-Transferring the audio (via In-Vehicle Infotainment System) to handset failed (TcSE ROIN-290940-1)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BTP-UC-REQ-041809/A-Transferring the Handsfree Audio to the Connected Mobile Phone via the In-Vehicle Infotainment System (i.e. Transfer to Privacy) (TcSE ROIN-290939-1)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Connected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An active Handsfree call is present and the customer has opted to have a private conversation by requesting that the call audio be transferred from the In-Vehicle Infotainment System speakers to the connected mobile phone. The customer opted to do this via the In-Vehicle Infotainment System G-HMI options available, but the transfer failed.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An error message is displayed to the customer. </w:t>
            </w:r>
          </w:p>
          <w:p w:rsidR="008D4023" w:rsidRDefault="00014DB9">
            <w:pPr>
              <w:rPr>
                <w:rFonts w:cs="Arial"/>
                <w:szCs w:val="20"/>
              </w:rPr>
            </w:pPr>
            <w:r>
              <w:rPr>
                <w:rFonts w:cs="Arial"/>
                <w:szCs w:val="20"/>
              </w:rPr>
              <w:t xml:space="preserve">The call remains Handsfree via the In-Vehicle Infotainment System.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BTP-UC-REQ-041811/A-Transferring the Handsfree Audio to the Connected Mobile Phone via the Connected Mobile Phone (i.e. Transfer to Privacy) (TcSE ROIN-290941-1)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BTP-FUR-REQ-041834/E-Enabling Privacy (TcSE ROIN-295070-1)</w:t>
      </w:r>
    </w:p>
    <w:p w:rsidR="00014DB9" w:rsidRPr="005F5EF0" w:rsidRDefault="00014DB9" w:rsidP="00014DB9">
      <w:pPr>
        <w:rPr>
          <w:sz w:val="16"/>
          <w:szCs w:val="16"/>
        </w:rPr>
      </w:pPr>
      <w:r w:rsidRPr="005F5EF0">
        <w:rPr>
          <w:sz w:val="16"/>
          <w:szCs w:val="16"/>
        </w:rPr>
        <w:lastRenderedPageBreak/>
        <w:t>BTP-SD-REQ-030711/A-Go to Privacy Mode (TcSE ROIN-149464-1)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 Connected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is connected.</w:t>
            </w:r>
          </w:p>
          <w:p w:rsidR="008D4023" w:rsidRDefault="00014DB9">
            <w:pPr>
              <w:rPr>
                <w:rFonts w:cs="Arial"/>
                <w:szCs w:val="20"/>
              </w:rPr>
            </w:pPr>
            <w:r>
              <w:rPr>
                <w:rFonts w:cs="Arial"/>
                <w:szCs w:val="20"/>
              </w:rPr>
              <w:t>A call is active</w:t>
            </w:r>
          </w:p>
          <w:p w:rsidR="008D4023" w:rsidRDefault="00014DB9">
            <w:pPr>
              <w:rPr>
                <w:rFonts w:cs="Arial"/>
                <w:szCs w:val="20"/>
              </w:rPr>
            </w:pPr>
            <w:r>
              <w:rPr>
                <w:rFonts w:cs="Arial"/>
                <w:szCs w:val="20"/>
              </w:rPr>
              <w:t>The audio is Handsfree and available via the In-Vehicle Infotainment System speakers.</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An active Handsfree call is present and the customer has opted to have a private conversation by requesting that the call audio be transferred from the In-Vehicle Infotainment System speakers to the connected mobile phone. The connected mobile phone has requested that the audio be transferred to the connected mobile phone.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active call is still active.</w:t>
            </w:r>
          </w:p>
          <w:p w:rsidR="008D4023" w:rsidRDefault="00014DB9">
            <w:pPr>
              <w:rPr>
                <w:rFonts w:cs="Arial"/>
                <w:szCs w:val="20"/>
              </w:rPr>
            </w:pPr>
            <w:r>
              <w:rPr>
                <w:rFonts w:cs="Arial"/>
                <w:szCs w:val="20"/>
              </w:rPr>
              <w:t xml:space="preserve">The In-Vehicle Infotainment System grants the connected mobile phone’s request. </w:t>
            </w:r>
          </w:p>
          <w:p w:rsidR="008D4023" w:rsidRDefault="00014DB9">
            <w:pPr>
              <w:rPr>
                <w:rFonts w:cs="Arial"/>
                <w:szCs w:val="20"/>
              </w:rPr>
            </w:pPr>
            <w:r>
              <w:rPr>
                <w:rFonts w:cs="Arial"/>
                <w:szCs w:val="20"/>
              </w:rPr>
              <w:t>The active call audio can no longer be heard via the In-Vehicle Infotainment System speakers.</w:t>
            </w:r>
          </w:p>
          <w:p w:rsidR="008D4023" w:rsidRDefault="00014DB9">
            <w:pPr>
              <w:rPr>
                <w:rFonts w:cs="Arial"/>
                <w:szCs w:val="20"/>
              </w:rPr>
            </w:pPr>
            <w:r>
              <w:rPr>
                <w:rFonts w:cs="Arial"/>
                <w:szCs w:val="20"/>
              </w:rPr>
              <w:t xml:space="preserve">The active call audio is on the connected mobile phone. </w:t>
            </w:r>
          </w:p>
          <w:p w:rsidR="008D4023" w:rsidRDefault="00014DB9">
            <w:pPr>
              <w:rPr>
                <w:rFonts w:cs="Arial"/>
                <w:szCs w:val="20"/>
              </w:rPr>
            </w:pPr>
            <w:r>
              <w:rPr>
                <w:rFonts w:cs="Arial"/>
                <w:szCs w:val="20"/>
              </w:rPr>
              <w:t xml:space="preserve">The In-Vehicle Infotainment System indicates that the audio is now present on the connected mobile phone. </w:t>
            </w:r>
          </w:p>
          <w:p w:rsidR="008D4023" w:rsidRDefault="00014DB9">
            <w:pPr>
              <w:rPr>
                <w:rFonts w:cs="Arial"/>
                <w:szCs w:val="20"/>
              </w:rPr>
            </w:pPr>
            <w:r>
              <w:rPr>
                <w:rFonts w:cs="Arial"/>
                <w:szCs w:val="20"/>
              </w:rPr>
              <w:t xml:space="preserve">The In-Vehicle Infotainment System provides the Customer with the option to place the audio back to the In-Vehicle Infotainment System speakers.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E1 – Transferring the Handsfree Audio to the Connected Mobile Phone via the Connected Mobile Phone (i.e. Transfer to Privacy) (Failed).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BTP-UC-REQ-041812/A-Transferring the Handsfree Audio to the Connected Mobile Phone via the Connected Mobile Phone (i.e. Transfer to Privacy) (Failed (TcSE ROIN-290942-1)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BTP-UC-REQ-041811/A-Transferring the Handsfree Audio to the Connected Mobile Phone via the Connected Mobile Phone (i.e. Transfer to Privacy) (TcSE ROIN-290941-1)</w:t>
      </w:r>
    </w:p>
    <w:p w:rsidR="00014DB9" w:rsidRPr="005F5EF0" w:rsidRDefault="00014DB9" w:rsidP="00014DB9">
      <w:pPr>
        <w:rPr>
          <w:sz w:val="16"/>
          <w:szCs w:val="16"/>
        </w:rPr>
      </w:pPr>
      <w:r w:rsidRPr="005F5EF0">
        <w:rPr>
          <w:sz w:val="16"/>
          <w:szCs w:val="16"/>
        </w:rPr>
        <w:t>BTP-FUR-REQ-041834/E-Enabling Privacy (TcSE ROIN-295070-1)</w:t>
      </w:r>
    </w:p>
    <w:p w:rsidR="00014DB9" w:rsidRPr="005F5EF0" w:rsidRDefault="00014DB9" w:rsidP="00014DB9">
      <w:pPr>
        <w:rPr>
          <w:sz w:val="16"/>
          <w:szCs w:val="16"/>
        </w:rPr>
      </w:pPr>
      <w:r w:rsidRPr="005F5EF0">
        <w:rPr>
          <w:sz w:val="16"/>
          <w:szCs w:val="16"/>
        </w:rPr>
        <w:t>BTP-SD-REQ-030711/A-Go to Privacy Mode (TcSE ROIN-149464-1)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Connected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An active Handsfree call is present and the customer has opted to have a private conversation by requesting that the call audio be transferred from the In-Vehicle Infotainment System speakers to the connected mobile phone. The connected mobile phone has requested that the audio be transferred to the connected mobile phone, but failed to notify the In-Vehicle Infotainment System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continues to indicate an active Handsfree call</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BTP-UC-REQ-041813/A-Transferring the Audio to the In-Vehicle Infotainment System from the Connected Phone via In-Vehicle Infotainment System  (i.e. (TcSE ROIN-290943-1)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BTP-FUR-REQ-041835/A-Disabling Privacy (TcSE ROIN-295071-1)</w:t>
      </w:r>
    </w:p>
    <w:p w:rsidR="00014DB9" w:rsidRPr="005F5EF0" w:rsidRDefault="00014DB9" w:rsidP="00014DB9">
      <w:pPr>
        <w:rPr>
          <w:sz w:val="16"/>
          <w:szCs w:val="16"/>
        </w:rPr>
      </w:pPr>
      <w:r w:rsidRPr="005F5EF0">
        <w:rPr>
          <w:sz w:val="16"/>
          <w:szCs w:val="16"/>
        </w:rPr>
        <w:t>BTP-SD-REQ-030713/A-Go to Hands Free Mode (TcSE ROIN-150117-1)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 Connected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is connected.</w:t>
            </w:r>
          </w:p>
          <w:p w:rsidR="008D4023" w:rsidRDefault="00014DB9">
            <w:pPr>
              <w:rPr>
                <w:rFonts w:cs="Arial"/>
                <w:szCs w:val="20"/>
              </w:rPr>
            </w:pPr>
            <w:r>
              <w:rPr>
                <w:rFonts w:cs="Arial"/>
                <w:szCs w:val="20"/>
              </w:rPr>
              <w:t>A call is active</w:t>
            </w:r>
          </w:p>
          <w:p w:rsidR="008D4023" w:rsidRDefault="00014DB9">
            <w:pPr>
              <w:rPr>
                <w:rFonts w:cs="Arial"/>
                <w:szCs w:val="20"/>
              </w:rPr>
            </w:pPr>
            <w:r>
              <w:rPr>
                <w:rFonts w:cs="Arial"/>
                <w:szCs w:val="20"/>
              </w:rPr>
              <w:lastRenderedPageBreak/>
              <w:t>The audio is present on the connected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An active call is present and the audio is presently available via the connected mobile phone. The customer has opted to transfer the audio from the connected mobile phone to the speakers of the In-Vehicle Infotainment System.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active call is still active.</w:t>
            </w:r>
          </w:p>
          <w:p w:rsidR="008D4023" w:rsidRDefault="00014DB9">
            <w:pPr>
              <w:rPr>
                <w:rFonts w:cs="Arial"/>
                <w:szCs w:val="20"/>
              </w:rPr>
            </w:pPr>
            <w:r>
              <w:rPr>
                <w:rFonts w:cs="Arial"/>
                <w:szCs w:val="20"/>
              </w:rPr>
              <w:t>The active call audio can no longer be heard via the connected mobile phone.</w:t>
            </w:r>
          </w:p>
          <w:p w:rsidR="008D4023" w:rsidRDefault="00014DB9">
            <w:pPr>
              <w:rPr>
                <w:rFonts w:cs="Arial"/>
                <w:szCs w:val="20"/>
              </w:rPr>
            </w:pPr>
            <w:r>
              <w:rPr>
                <w:rFonts w:cs="Arial"/>
                <w:szCs w:val="20"/>
              </w:rPr>
              <w:t xml:space="preserve">The active call audio is now available via the In-Vehicle Infotainment System speakers. </w:t>
            </w:r>
          </w:p>
          <w:p w:rsidR="008D4023" w:rsidRDefault="00014DB9">
            <w:pPr>
              <w:rPr>
                <w:rFonts w:cs="Arial"/>
                <w:szCs w:val="20"/>
              </w:rPr>
            </w:pPr>
            <w:r>
              <w:rPr>
                <w:rFonts w:cs="Arial"/>
                <w:szCs w:val="20"/>
              </w:rPr>
              <w:t xml:space="preserve">The In-Vehicle Infotainment System indicates that the audio is now present via the In-Vehicle Infotainment System speakers. </w:t>
            </w:r>
          </w:p>
          <w:p w:rsidR="008D4023" w:rsidRDefault="00014DB9">
            <w:pPr>
              <w:rPr>
                <w:rFonts w:cs="Arial"/>
                <w:szCs w:val="20"/>
              </w:rPr>
            </w:pPr>
            <w:r>
              <w:rPr>
                <w:rFonts w:cs="Arial"/>
                <w:szCs w:val="20"/>
              </w:rPr>
              <w:t xml:space="preserve">The In-Vehicle Infotainment System provides the Customer with the option to place the audio back to the connected mobile phone.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E1 – Transferring the Audio to the In-Vehicle Infotainment System from the Connected Phone via In-Vehicle Infotainment System (i.e. Transfer to Handsfree) (Failed).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BTP-UC-REQ-041814/A-Transferring the Audio to the In-Vehicle Infotainment System from the Connected Phone via In-Vehicle Infotainment System  (i.e. (TcSE ROIN-290944-1)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BTP-UC-REQ-041813/A-Transferring the Audio to the In-Vehicle Infotainment System from the Connected Phone via In-Vehicle Infotainment System  (i.e. (TcSE ROIN-290943-1)</w:t>
      </w:r>
    </w:p>
    <w:p w:rsidR="00014DB9" w:rsidRPr="005F5EF0" w:rsidRDefault="00014DB9" w:rsidP="00014DB9">
      <w:pPr>
        <w:rPr>
          <w:sz w:val="16"/>
          <w:szCs w:val="16"/>
        </w:rPr>
      </w:pPr>
      <w:r w:rsidRPr="005F5EF0">
        <w:rPr>
          <w:sz w:val="16"/>
          <w:szCs w:val="16"/>
        </w:rPr>
        <w:t>BTP-FUR-REQ-041835/A-Disabling Privacy (TcSE ROIN-295071-1)</w:t>
      </w:r>
    </w:p>
    <w:p w:rsidR="00014DB9" w:rsidRPr="005F5EF0" w:rsidRDefault="00014DB9" w:rsidP="00014DB9">
      <w:pPr>
        <w:rPr>
          <w:sz w:val="16"/>
          <w:szCs w:val="16"/>
        </w:rPr>
      </w:pPr>
      <w:r w:rsidRPr="005F5EF0">
        <w:rPr>
          <w:sz w:val="16"/>
          <w:szCs w:val="16"/>
        </w:rPr>
        <w:t>BTP-SD-REQ-030713/A-Go to Hands Free Mode (TcSE ROIN-150117-1)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 Connected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An active call is present and the audio is presently available via the connected mobile phone. The customer has opted to transfer the audio from the connected mobile phone to the speakers of the In-Vehicle Infotainment System, but the transfer failed.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Error message is indicated to the customer. </w:t>
            </w:r>
          </w:p>
          <w:p w:rsidR="008D4023" w:rsidRDefault="00014DB9">
            <w:pPr>
              <w:rPr>
                <w:rFonts w:cs="Arial"/>
                <w:szCs w:val="20"/>
              </w:rPr>
            </w:pPr>
            <w:r>
              <w:rPr>
                <w:rFonts w:cs="Arial"/>
                <w:szCs w:val="20"/>
              </w:rPr>
              <w:t xml:space="preserve">The audio is still routed to the connected phone.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BTP-UC-REQ-041815/A-Transferring the Audio to the In-Vehicle Infotainment System from the Connected Phone via the Connected Mobile Phone (i.e. Trans (TcSE ROIN-290945-1)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BTP-FUR-REQ-041835/A-Disabling Privacy (TcSE ROIN-295071-1)</w:t>
      </w:r>
    </w:p>
    <w:p w:rsidR="00014DB9" w:rsidRPr="005F5EF0" w:rsidRDefault="00014DB9" w:rsidP="00014DB9">
      <w:pPr>
        <w:rPr>
          <w:sz w:val="16"/>
          <w:szCs w:val="16"/>
        </w:rPr>
      </w:pPr>
      <w:r w:rsidRPr="005F5EF0">
        <w:rPr>
          <w:sz w:val="16"/>
          <w:szCs w:val="16"/>
        </w:rPr>
        <w:t>BTP-SD-REQ-030713/A-Go to Hands Free Mode (TcSE ROIN-150117-1)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 Connected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is connected.</w:t>
            </w:r>
          </w:p>
          <w:p w:rsidR="008D4023" w:rsidRDefault="00014DB9">
            <w:pPr>
              <w:rPr>
                <w:rFonts w:cs="Arial"/>
                <w:szCs w:val="20"/>
              </w:rPr>
            </w:pPr>
            <w:r>
              <w:rPr>
                <w:rFonts w:cs="Arial"/>
                <w:szCs w:val="20"/>
              </w:rPr>
              <w:t>A call is active</w:t>
            </w:r>
          </w:p>
          <w:p w:rsidR="008D4023" w:rsidRDefault="00014DB9">
            <w:pPr>
              <w:rPr>
                <w:rFonts w:cs="Arial"/>
                <w:szCs w:val="20"/>
              </w:rPr>
            </w:pPr>
            <w:r>
              <w:rPr>
                <w:rFonts w:cs="Arial"/>
                <w:szCs w:val="20"/>
              </w:rPr>
              <w:t>The audio is present on the connected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An active call is present and the audio is presently available via the connected mobile phone. The mobile phone has indicated that the active call audio is to be transferred from the connected mobile phone to the In-Vehicle Infotainment System speakers.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active call is still active.</w:t>
            </w:r>
          </w:p>
          <w:p w:rsidR="008D4023" w:rsidRDefault="00014DB9">
            <w:pPr>
              <w:rPr>
                <w:rFonts w:cs="Arial"/>
                <w:szCs w:val="20"/>
              </w:rPr>
            </w:pPr>
            <w:r>
              <w:rPr>
                <w:rFonts w:cs="Arial"/>
                <w:szCs w:val="20"/>
              </w:rPr>
              <w:t xml:space="preserve">The In-Vehicle Infotainment System grants the connected mobile phone’s request. </w:t>
            </w:r>
          </w:p>
          <w:p w:rsidR="008D4023" w:rsidRDefault="00014DB9">
            <w:pPr>
              <w:rPr>
                <w:rFonts w:cs="Arial"/>
                <w:szCs w:val="20"/>
              </w:rPr>
            </w:pPr>
            <w:r>
              <w:rPr>
                <w:rFonts w:cs="Arial"/>
                <w:szCs w:val="20"/>
              </w:rPr>
              <w:t>The active call audio can no longer be heard via the connected mobile phone.</w:t>
            </w:r>
          </w:p>
          <w:p w:rsidR="008D4023" w:rsidRDefault="00014DB9">
            <w:pPr>
              <w:rPr>
                <w:rFonts w:cs="Arial"/>
                <w:szCs w:val="20"/>
              </w:rPr>
            </w:pPr>
            <w:r>
              <w:rPr>
                <w:rFonts w:cs="Arial"/>
                <w:szCs w:val="20"/>
              </w:rPr>
              <w:lastRenderedPageBreak/>
              <w:t xml:space="preserve">The active call audio is now available via the In-Vehicle Infotainment System speakers. </w:t>
            </w:r>
          </w:p>
          <w:p w:rsidR="008D4023" w:rsidRDefault="00014DB9">
            <w:pPr>
              <w:rPr>
                <w:rFonts w:cs="Arial"/>
                <w:szCs w:val="20"/>
              </w:rPr>
            </w:pPr>
            <w:r>
              <w:rPr>
                <w:rFonts w:cs="Arial"/>
                <w:szCs w:val="20"/>
              </w:rPr>
              <w:t xml:space="preserve">The In-Vehicle Infotainment System indicates that the audio is now present via the In-Vehicle Infotainment System speakers. </w:t>
            </w:r>
          </w:p>
          <w:p w:rsidR="008D4023" w:rsidRDefault="00014DB9">
            <w:pPr>
              <w:rPr>
                <w:rFonts w:cs="Arial"/>
                <w:szCs w:val="20"/>
              </w:rPr>
            </w:pPr>
            <w:r>
              <w:rPr>
                <w:rFonts w:cs="Arial"/>
                <w:szCs w:val="20"/>
              </w:rPr>
              <w:t xml:space="preserve">The In-Vehicle Infotainment System provides the Customer with the option to place the audio back to the connected mobile phone.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E1 – Transferring the Audio from the Connected Mobile Phone to the In-Vehicle Infotainment System via the Connected Mobile Phone (i.e. Transfer to Handsfree) (Failed).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BTP-UC-REQ-041816/B-Transferring the Audio from the Connected Mobile Phone to the In-Vehicle Infotainment System via the Connected Mobile Phone (i.e (TcSE ROIN-290946-1)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BTP-UC-REQ-041815/A-Transferring the Audio to the In-Vehicle Infotainment System from the Connected Phone via the Connected Mobile Phone (i.e. Trans (TcSE ROIN-290945-1)</w:t>
      </w:r>
    </w:p>
    <w:p w:rsidR="00014DB9" w:rsidRPr="005F5EF0" w:rsidRDefault="00014DB9" w:rsidP="00014DB9">
      <w:pPr>
        <w:rPr>
          <w:sz w:val="16"/>
          <w:szCs w:val="16"/>
        </w:rPr>
      </w:pPr>
      <w:r w:rsidRPr="005F5EF0">
        <w:rPr>
          <w:sz w:val="16"/>
          <w:szCs w:val="16"/>
        </w:rPr>
        <w:t>BTP-FUR-REQ-041835/A-Disabling Privacy (TcSE ROIN-295071-1)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Customer</w:t>
            </w:r>
          </w:p>
          <w:p w:rsidR="00014DB9" w:rsidRDefault="00014DB9">
            <w:pPr>
              <w:rPr>
                <w:rFonts w:cs="Arial"/>
              </w:rPr>
            </w:pPr>
            <w:r>
              <w:rPr>
                <w:rFonts w:cs="Arial"/>
              </w:rPr>
              <w:t>Connected 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Same as original use case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An active call is present and the audio is presently available via the connected mobile phone. The customer has opted to transfer the call audio to the In-Vehicle Infotainment System via the connected phone, but the phone has failed to indicate this to the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In-Vehicle Infotainment System continues to indicate an active call in privacy</w:t>
            </w:r>
          </w:p>
          <w:p w:rsidR="00014DB9" w:rsidRDefault="00014DB9">
            <w:pPr>
              <w:rPr>
                <w:rFonts w:cs="Arial"/>
              </w:rPr>
            </w:pPr>
            <w:r>
              <w:rPr>
                <w:rFonts w:cs="Arial"/>
              </w:rPr>
              <w:t xml:space="preserve">The audio is still present on the connected phone.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N/A</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Vehicle System Interface</w:t>
            </w:r>
          </w:p>
        </w:tc>
      </w:tr>
    </w:tbl>
    <w:p w:rsidR="00014DB9" w:rsidRDefault="00014DB9"/>
    <w:p w:rsidR="00014DB9" w:rsidRDefault="00014DB9" w:rsidP="00014DB9">
      <w:pPr>
        <w:pStyle w:val="Heading4"/>
      </w:pPr>
      <w:r>
        <w:t>BTP-UC-REQ-041817/A-Entering DTMF Tones During an Active Phone Call (TcSE ROIN-290947-1)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BTP-FUR-REQ-041830/B-DTMF Tones (TcSE ROIN-295066-1)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 Connected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phone is connected.</w:t>
            </w:r>
          </w:p>
          <w:p w:rsidR="008D4023" w:rsidRDefault="00014DB9">
            <w:pPr>
              <w:rPr>
                <w:rFonts w:cs="Arial"/>
                <w:szCs w:val="20"/>
              </w:rPr>
            </w:pPr>
            <w:r>
              <w:rPr>
                <w:rFonts w:cs="Arial"/>
                <w:szCs w:val="20"/>
              </w:rPr>
              <w:t>A call is active (Handsfree or Privacy)</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 this case there is an active call present, and Customer wants to send DTMF tones to the far end. (As an example, the Customer may want to join a conference call, etc.) Via the In-Vehicle Infotainment System G-HMI available, the Customer indicates which DTMF tones to send to the far end.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call is still active</w:t>
            </w:r>
          </w:p>
          <w:p w:rsidR="008D4023" w:rsidRDefault="00014DB9">
            <w:pPr>
              <w:rPr>
                <w:rFonts w:cs="Arial"/>
                <w:szCs w:val="20"/>
              </w:rPr>
            </w:pPr>
            <w:r>
              <w:rPr>
                <w:rFonts w:cs="Arial"/>
                <w:szCs w:val="20"/>
              </w:rPr>
              <w:t>As each DTMF tone is requested by the Customer, it is sent to the connected mobile phone.</w:t>
            </w:r>
          </w:p>
          <w:p w:rsidR="008D4023" w:rsidRDefault="00014DB9">
            <w:pPr>
              <w:rPr>
                <w:rFonts w:cs="Arial"/>
                <w:szCs w:val="20"/>
              </w:rPr>
            </w:pPr>
            <w:r>
              <w:rPr>
                <w:rFonts w:cs="Arial"/>
                <w:szCs w:val="20"/>
              </w:rPr>
              <w:t>The In-Vehicle Infotainment System displays to the Customer which DTMF tones have been sent to the far end.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E1 – DTMF tones from the In-Vehicle Infotainment System fails.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BTP-UC-REQ-041818/A-DTMF tones from the In-Vehicle Infotainment System fails (TcSE ROIN-290948-1)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BTP-UC-REQ-041817/A-Entering DTMF Tones During an Active Phone Call (TcSE ROIN-290947-1)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 Connected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In this case there is an active call present, and Customer wants to send DTMF tones to the far end. (As an example, the Customer may want to join a conference call, etc.) Via the In-Vehicle Infotainment System G-HMI available, the Customer indicates which DTMF tones to send to the far end, but the connected phone has failed to respond appropriately.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An error is displayed to the customer. </w:t>
            </w:r>
          </w:p>
          <w:p w:rsidR="008D4023" w:rsidRDefault="00014DB9">
            <w:pPr>
              <w:rPr>
                <w:rFonts w:cs="Arial"/>
                <w:szCs w:val="20"/>
              </w:rPr>
            </w:pPr>
            <w:r>
              <w:rPr>
                <w:rFonts w:cs="Arial"/>
                <w:szCs w:val="20"/>
              </w:rPr>
              <w:t xml:space="preserve">The In-Vehicle Infotainment System remains in an active call.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N/A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BTP-UC-REQ-192191/A-Turning Bluetooth off with an active call</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BTP-FUR-REQ-192187/E-Turning Bluetooth off/on</w:t>
      </w:r>
    </w:p>
    <w:p w:rsidR="00014DB9" w:rsidRDefault="00014DB9" w:rsidP="00014DB9"/>
    <w:p w:rsidR="00014DB9"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after="200" w:line="276" w:lineRule="auto"/>
              <w:rPr>
                <w:rFonts w:asciiTheme="minorHAnsi" w:hAnsiTheme="minorHAnsi" w:cstheme="minorBidi"/>
                <w:b/>
                <w:szCs w:val="22"/>
                <w:lang w:val="de-DE" w:eastAsia="de-DE"/>
              </w:rPr>
            </w:pPr>
            <w:r>
              <w:rPr>
                <w:b/>
                <w:lang w:val="de-DE" w:eastAsia="de-DE"/>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asciiTheme="minorHAnsi" w:hAnsiTheme="minorHAnsi" w:cs="Arial"/>
                <w:lang w:val="de-DE" w:eastAsia="de-DE"/>
              </w:rPr>
            </w:pPr>
            <w:r>
              <w:rPr>
                <w:rFonts w:cs="Arial"/>
                <w:lang w:val="de-DE" w:eastAsia="de-DE"/>
              </w:rPr>
              <w:t>Mobile Phone</w:t>
            </w:r>
          </w:p>
          <w:p w:rsidR="00014DB9" w:rsidRDefault="00014DB9">
            <w:pPr>
              <w:spacing w:after="200" w:line="276" w:lineRule="auto"/>
              <w:rPr>
                <w:rFonts w:asciiTheme="minorHAnsi" w:hAnsiTheme="minorHAnsi" w:cs="Arial"/>
                <w:lang w:val="de-DE" w:eastAsia="de-DE"/>
              </w:rPr>
            </w:pPr>
            <w:r>
              <w:rPr>
                <w:rFonts w:cs="Arial"/>
                <w:lang w:val="de-DE" w:eastAsia="de-DE"/>
              </w:rPr>
              <w:t>Customer</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after="200" w:line="276" w:lineRule="auto"/>
              <w:rPr>
                <w:rFonts w:asciiTheme="minorHAnsi" w:hAnsiTheme="minorHAnsi" w:cstheme="minorBidi"/>
                <w:b/>
                <w:szCs w:val="22"/>
                <w:lang w:val="de-DE" w:eastAsia="de-DE"/>
              </w:rPr>
            </w:pPr>
            <w:r>
              <w:rPr>
                <w:b/>
                <w:lang w:val="de-DE" w:eastAsia="de-DE"/>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Pr="00454FE5" w:rsidRDefault="00014DB9" w:rsidP="00014DB9">
            <w:pPr>
              <w:spacing w:after="200" w:line="276" w:lineRule="auto"/>
              <w:rPr>
                <w:rFonts w:asciiTheme="minorHAnsi" w:hAnsiTheme="minorHAnsi" w:cs="Arial"/>
                <w:lang w:eastAsia="de-DE"/>
              </w:rPr>
            </w:pPr>
            <w:r w:rsidRPr="00454FE5">
              <w:rPr>
                <w:rFonts w:cs="Arial"/>
                <w:lang w:eastAsia="de-DE"/>
              </w:rPr>
              <w:t>The mobile phone is conn</w:t>
            </w:r>
            <w:r>
              <w:rPr>
                <w:rFonts w:cs="Arial"/>
                <w:lang w:eastAsia="de-DE"/>
              </w:rPr>
              <w:t>ected, a voice call is ongoing</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after="200" w:line="276" w:lineRule="auto"/>
              <w:rPr>
                <w:rFonts w:asciiTheme="minorHAnsi" w:hAnsiTheme="minorHAnsi" w:cstheme="minorBidi"/>
                <w:b/>
                <w:szCs w:val="22"/>
                <w:lang w:val="de-DE" w:eastAsia="de-DE"/>
              </w:rPr>
            </w:pPr>
            <w:r>
              <w:rPr>
                <w:b/>
                <w:lang w:val="de-DE" w:eastAsia="de-DE"/>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Pr="00454FE5" w:rsidRDefault="00014DB9">
            <w:pPr>
              <w:spacing w:after="200" w:line="276" w:lineRule="auto"/>
              <w:rPr>
                <w:rFonts w:asciiTheme="minorHAnsi" w:hAnsiTheme="minorHAnsi" w:cs="Arial"/>
                <w:lang w:eastAsia="de-DE"/>
              </w:rPr>
            </w:pPr>
            <w:r w:rsidRPr="00454FE5">
              <w:rPr>
                <w:rFonts w:cs="Arial"/>
                <w:lang w:eastAsia="de-DE"/>
              </w:rPr>
              <w:t>The customer has indicated that they want to turn Bluetooth off</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after="200" w:line="276" w:lineRule="auto"/>
              <w:rPr>
                <w:rFonts w:asciiTheme="minorHAnsi" w:hAnsiTheme="minorHAnsi" w:cstheme="minorBidi"/>
                <w:b/>
                <w:szCs w:val="22"/>
                <w:lang w:val="de-DE" w:eastAsia="de-DE"/>
              </w:rPr>
            </w:pPr>
            <w:r>
              <w:rPr>
                <w:b/>
                <w:lang w:val="de-DE" w:eastAsia="de-DE"/>
              </w:rPr>
              <w:t>Post-conditions</w:t>
            </w:r>
          </w:p>
        </w:tc>
        <w:tc>
          <w:tcPr>
            <w:tcW w:w="7666" w:type="dxa"/>
            <w:tcBorders>
              <w:top w:val="single" w:sz="4" w:space="0" w:color="auto"/>
              <w:left w:val="single" w:sz="4" w:space="0" w:color="auto"/>
              <w:bottom w:val="single" w:sz="4" w:space="0" w:color="auto"/>
              <w:right w:val="single" w:sz="4" w:space="0" w:color="auto"/>
            </w:tcBorders>
          </w:tcPr>
          <w:p w:rsidR="00014DB9" w:rsidRPr="00454FE5" w:rsidRDefault="00014DB9">
            <w:pPr>
              <w:rPr>
                <w:rFonts w:asciiTheme="minorHAnsi" w:hAnsiTheme="minorHAnsi" w:cs="Arial"/>
                <w:lang w:eastAsia="de-DE"/>
              </w:rPr>
            </w:pPr>
            <w:r w:rsidRPr="00454FE5">
              <w:rPr>
                <w:rFonts w:cs="Arial"/>
                <w:lang w:eastAsia="de-DE"/>
              </w:rPr>
              <w:t>The In-Vehicle Infotainment System closes Bluetooth connections with the connected device (all connections: ACL and SCO/eSCO) and does not allow reconnections. It then turns off the Bluetooth chip so that it stops transmitting and receiving data over the air.</w:t>
            </w:r>
          </w:p>
          <w:p w:rsidR="00014DB9" w:rsidRPr="00454FE5" w:rsidRDefault="00014DB9">
            <w:pPr>
              <w:rPr>
                <w:rFonts w:cs="Arial"/>
                <w:szCs w:val="22"/>
                <w:lang w:eastAsia="de-DE"/>
              </w:rPr>
            </w:pPr>
            <w:r w:rsidRPr="00454FE5">
              <w:rPr>
                <w:rFonts w:cs="Arial"/>
                <w:lang w:eastAsia="de-DE"/>
              </w:rPr>
              <w:t>The phone call is not explicitly ended by the In-Vehicle Infotainment System and depending on devices’ implementation should continue on the handset.</w:t>
            </w:r>
          </w:p>
          <w:p w:rsidR="00014DB9" w:rsidRPr="00454FE5" w:rsidRDefault="00014DB9">
            <w:pPr>
              <w:rPr>
                <w:rFonts w:cs="Arial"/>
                <w:lang w:eastAsia="de-DE"/>
              </w:rPr>
            </w:pPr>
            <w:r w:rsidRPr="00454FE5">
              <w:rPr>
                <w:rFonts w:cs="Arial"/>
                <w:lang w:eastAsia="de-DE"/>
              </w:rPr>
              <w:t>The process of turning Bluetooth off shall not require more than 3 sec, no matter the device behavior upon request for disconnection.</w:t>
            </w:r>
          </w:p>
          <w:p w:rsidR="00014DB9" w:rsidRPr="00454FE5" w:rsidRDefault="00014DB9">
            <w:pPr>
              <w:rPr>
                <w:rFonts w:cs="Arial"/>
                <w:lang w:eastAsia="de-DE"/>
              </w:rPr>
            </w:pPr>
          </w:p>
          <w:p w:rsidR="00014DB9" w:rsidRPr="00454FE5" w:rsidRDefault="00014DB9">
            <w:pPr>
              <w:spacing w:after="200" w:line="276" w:lineRule="auto"/>
              <w:rPr>
                <w:rFonts w:asciiTheme="minorHAnsi" w:hAnsiTheme="minorHAnsi" w:cs="Arial"/>
                <w:lang w:eastAsia="de-DE"/>
              </w:rPr>
            </w:pPr>
            <w:r w:rsidRPr="00454FE5">
              <w:rPr>
                <w:rFonts w:cs="Arial"/>
                <w:lang w:eastAsia="de-DE"/>
              </w:rPr>
              <w:t>A similar behavior shall be followed for the case when a phone call is not present, or it is present and in privacy, or when multiple devices are connected at the same time.</w:t>
            </w: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Pr="00454FE5" w:rsidRDefault="00014DB9">
            <w:pPr>
              <w:spacing w:after="200" w:line="276" w:lineRule="auto"/>
              <w:rPr>
                <w:rFonts w:asciiTheme="minorHAnsi" w:hAnsiTheme="minorHAnsi" w:cstheme="minorBidi"/>
                <w:b/>
                <w:szCs w:val="22"/>
                <w:lang w:eastAsia="de-DE"/>
              </w:rPr>
            </w:pPr>
            <w:r w:rsidRPr="00454FE5">
              <w:rPr>
                <w:b/>
                <w:lang w:eastAsia="de-DE"/>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Pr="00454FE5" w:rsidRDefault="00014DB9">
            <w:pPr>
              <w:rPr>
                <w:sz w:val="24"/>
                <w:lang w:eastAsia="de-DE"/>
              </w:rPr>
            </w:pPr>
          </w:p>
        </w:tc>
      </w:tr>
      <w:tr w:rsidR="00014DB9" w:rsidT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spacing w:after="200" w:line="276" w:lineRule="auto"/>
              <w:rPr>
                <w:rFonts w:asciiTheme="minorHAnsi" w:hAnsiTheme="minorHAnsi" w:cstheme="minorBidi"/>
                <w:b/>
                <w:szCs w:val="22"/>
                <w:lang w:val="de-DE" w:eastAsia="de-DE"/>
              </w:rPr>
            </w:pPr>
            <w:r>
              <w:rPr>
                <w:b/>
                <w:lang w:val="de-DE" w:eastAsia="de-DE"/>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spacing w:after="200" w:line="276" w:lineRule="auto"/>
              <w:rPr>
                <w:rFonts w:asciiTheme="minorHAnsi" w:hAnsiTheme="minorHAnsi" w:cs="Arial"/>
                <w:lang w:val="de-DE" w:eastAsia="de-DE"/>
              </w:rPr>
            </w:pPr>
            <w:r>
              <w:rPr>
                <w:rFonts w:cs="Arial"/>
                <w:lang w:val="de-DE" w:eastAsia="de-DE"/>
              </w:rPr>
              <w:t>G-HMI</w:t>
            </w:r>
            <w:r>
              <w:rPr>
                <w:rFonts w:cs="Arial"/>
                <w:lang w:val="de-DE" w:eastAsia="de-DE"/>
              </w:rPr>
              <w:br/>
              <w:t>Vehicle System Interface</w:t>
            </w:r>
          </w:p>
        </w:tc>
      </w:tr>
    </w:tbl>
    <w:p w:rsidR="00014DB9" w:rsidRDefault="00014DB9" w:rsidP="00014DB9"/>
    <w:p w:rsidR="00014DB9" w:rsidRDefault="00014DB9" w:rsidP="00014DB9">
      <w:pPr>
        <w:pStyle w:val="Heading3"/>
      </w:pPr>
      <w:bookmarkStart w:id="85" w:name="_Toc1048736"/>
      <w:r>
        <w:t>Requirements</w:t>
      </w:r>
      <w:bookmarkEnd w:id="85"/>
    </w:p>
    <w:p w:rsidR="00014DB9" w:rsidRPr="00014DB9" w:rsidRDefault="00014DB9" w:rsidP="00014DB9">
      <w:pPr>
        <w:pStyle w:val="Heading4"/>
        <w:rPr>
          <w:b w:val="0"/>
          <w:u w:val="single"/>
        </w:rPr>
      </w:pPr>
      <w:r w:rsidRPr="00014DB9">
        <w:rPr>
          <w:b w:val="0"/>
          <w:u w:val="single"/>
        </w:rPr>
        <w:t>BTP-FUR-REQ-041819/A-Ability to End a Single Call (TcSE ROIN-295051-1)</w:t>
      </w:r>
    </w:p>
    <w:p w:rsidR="008D4023" w:rsidRDefault="00014DB9">
      <w:pPr>
        <w:rPr>
          <w:rFonts w:cs="Arial"/>
          <w:szCs w:val="20"/>
        </w:rPr>
      </w:pPr>
      <w:r>
        <w:rPr>
          <w:rFonts w:cs="Arial"/>
          <w:szCs w:val="20"/>
        </w:rPr>
        <w:t xml:space="preserve">The ability to end a single active call shall only be available while in a single call. This will allow the user to end the call. </w:t>
      </w:r>
    </w:p>
    <w:p w:rsidR="008D4023" w:rsidRDefault="00014DB9">
      <w:pPr>
        <w:rPr>
          <w:rFonts w:cs="Arial"/>
          <w:szCs w:val="20"/>
        </w:rPr>
      </w:pPr>
      <w:r>
        <w:rPr>
          <w:rFonts w:cs="Arial"/>
          <w:szCs w:val="20"/>
        </w:rPr>
        <w:t>The user shall be able to end a call via In-Vehicle Infotainment System or the AG</w:t>
      </w:r>
    </w:p>
    <w:p w:rsidR="008D4023" w:rsidRDefault="00014DB9">
      <w:pPr>
        <w:rPr>
          <w:rFonts w:cs="Arial"/>
          <w:szCs w:val="20"/>
        </w:rPr>
      </w:pPr>
      <w:r>
        <w:rPr>
          <w:rFonts w:cs="Arial"/>
          <w:szCs w:val="20"/>
        </w:rPr>
        <w:t>After a call has been ended, the phone application shall release Primary Audio Source.</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lastRenderedPageBreak/>
        <w:t>BTP-FUR-REQ-041820/B-Max Number of Calls (TcSE ROIN-295056-1)</w:t>
      </w:r>
    </w:p>
    <w:p w:rsidR="00014DB9" w:rsidRDefault="00014DB9">
      <w:pPr>
        <w:rPr>
          <w:rFonts w:cs="Arial"/>
        </w:rPr>
      </w:pPr>
      <w:r>
        <w:rPr>
          <w:rFonts w:cs="Arial"/>
        </w:rPr>
        <w:t xml:space="preserve">The In-Vehicle Infotainment System shall be able to control a maximum of two calls simultaneously. </w:t>
      </w:r>
    </w:p>
    <w:p w:rsidR="00014DB9" w:rsidRDefault="00014DB9" w:rsidP="00014DB9">
      <w:pPr>
        <w:rPr>
          <w:rFonts w:cs="Arial"/>
        </w:rPr>
      </w:pPr>
      <w:r>
        <w:rPr>
          <w:rFonts w:cs="Arial"/>
        </w:rPr>
        <w:t xml:space="preserve">While in a single active call, the user shall be able to accept a second call.  </w:t>
      </w:r>
    </w:p>
    <w:p w:rsidR="00014DB9" w:rsidRDefault="00014DB9">
      <w:pPr>
        <w:rPr>
          <w:rFonts w:cs="Arial"/>
        </w:rPr>
      </w:pPr>
      <w:r>
        <w:rPr>
          <w:rFonts w:cs="Arial"/>
        </w:rPr>
        <w:t>While in a multi-party call state, the user will not have the option via the In-Vehicle Infotainment System to answer any other incoming call waiting call.</w:t>
      </w:r>
    </w:p>
    <w:p w:rsidR="00014DB9" w:rsidRDefault="00014DB9">
      <w:pPr>
        <w:rPr>
          <w:rFonts w:cs="Arial"/>
        </w:rPr>
      </w:pPr>
    </w:p>
    <w:p w:rsidR="00014DB9" w:rsidRDefault="00014DB9">
      <w:pPr>
        <w:rPr>
          <w:rFonts w:cs="Arial"/>
        </w:rPr>
      </w:pPr>
      <w:r>
        <w:rPr>
          <w:rFonts w:cs="Arial"/>
        </w:rPr>
        <w:t>The call which is not supported anymore shall be ignored by the In-Vehicle Infotainment System.</w:t>
      </w:r>
    </w:p>
    <w:p w:rsidR="00014DB9" w:rsidRDefault="00014DB9">
      <w:pPr>
        <w:rPr>
          <w:rFonts w:cs="Arial"/>
        </w:rPr>
      </w:pP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BTP-FUR-REQ-041821/B-Call Waiting Call (TcSE ROIN-295057-1)</w:t>
      </w:r>
    </w:p>
    <w:p w:rsidR="00014DB9" w:rsidRDefault="00014DB9">
      <w:pPr>
        <w:rPr>
          <w:rFonts w:cs="Arial"/>
        </w:rPr>
      </w:pPr>
      <w:r>
        <w:rPr>
          <w:rFonts w:cs="Arial"/>
        </w:rPr>
        <w:t>When a call waiting notification is received from the connected AG, the phone application shall notify the user by displaying the calls characteristics as described in the Phonebook Matching section of this specification. The user shall be able to accept, reject, or ignore this call.</w:t>
      </w:r>
    </w:p>
    <w:p w:rsidR="00014DB9" w:rsidRDefault="00014DB9">
      <w:pPr>
        <w:rPr>
          <w:rFonts w:cs="Arial"/>
        </w:rPr>
      </w:pPr>
    </w:p>
    <w:p w:rsidR="00014DB9" w:rsidRPr="00BC3CD6" w:rsidRDefault="00014DB9" w:rsidP="00014DB9">
      <w:pPr>
        <w:rPr>
          <w:rFonts w:cs="Arial"/>
        </w:rPr>
      </w:pPr>
      <w:r w:rsidRPr="00BC3CD6">
        <w:rPr>
          <w:rFonts w:cs="Arial"/>
        </w:rPr>
        <w:t xml:space="preserve">Depending on HMI design, the user might be able to choose between 2 different ways to accept the call – </w:t>
      </w:r>
    </w:p>
    <w:p w:rsidR="00014DB9" w:rsidRPr="00BC3CD6" w:rsidRDefault="00014DB9" w:rsidP="00014DB9">
      <w:pPr>
        <w:rPr>
          <w:rFonts w:cs="Arial"/>
        </w:rPr>
      </w:pPr>
    </w:p>
    <w:p w:rsidR="00014DB9" w:rsidRPr="00BC3CD6" w:rsidRDefault="00014DB9" w:rsidP="001257C9">
      <w:pPr>
        <w:numPr>
          <w:ilvl w:val="0"/>
          <w:numId w:val="30"/>
        </w:numPr>
        <w:rPr>
          <w:rFonts w:eastAsia="Times New Roman"/>
        </w:rPr>
      </w:pPr>
      <w:r w:rsidRPr="00BC3CD6">
        <w:rPr>
          <w:rFonts w:eastAsia="Times New Roman"/>
        </w:rPr>
        <w:t xml:space="preserve">Accept and make the previous active call into a held call </w:t>
      </w:r>
    </w:p>
    <w:p w:rsidR="00014DB9" w:rsidRPr="00BC3CD6" w:rsidRDefault="00014DB9" w:rsidP="00014DB9">
      <w:pPr>
        <w:ind w:left="360"/>
        <w:rPr>
          <w:rFonts w:cs="Arial"/>
        </w:rPr>
      </w:pPr>
    </w:p>
    <w:p w:rsidR="00014DB9" w:rsidRPr="00BC3CD6" w:rsidRDefault="00014DB9" w:rsidP="001257C9">
      <w:pPr>
        <w:numPr>
          <w:ilvl w:val="0"/>
          <w:numId w:val="30"/>
        </w:numPr>
        <w:rPr>
          <w:rFonts w:eastAsia="Times New Roman"/>
        </w:rPr>
      </w:pPr>
      <w:r w:rsidRPr="00BC3CD6">
        <w:rPr>
          <w:rFonts w:eastAsia="Times New Roman"/>
        </w:rPr>
        <w:t xml:space="preserve">Accept and hang-up the previous active call </w:t>
      </w:r>
    </w:p>
    <w:p w:rsidR="00014DB9" w:rsidRPr="00BC3CD6" w:rsidRDefault="00014DB9" w:rsidP="00014DB9">
      <w:pPr>
        <w:rPr>
          <w:rFonts w:eastAsia="Times New Roman"/>
        </w:rPr>
      </w:pPr>
    </w:p>
    <w:p w:rsidR="00014DB9" w:rsidRPr="00BC3CD6" w:rsidRDefault="00014DB9" w:rsidP="00014DB9">
      <w:pPr>
        <w:rPr>
          <w:rFonts w:cs="Arial"/>
        </w:rPr>
      </w:pPr>
      <w:r w:rsidRPr="00BC3CD6">
        <w:rPr>
          <w:rFonts w:cs="Arial"/>
        </w:rPr>
        <w:t>If only one option is available to the user to accept the call, it shall be option #1.</w:t>
      </w:r>
    </w:p>
    <w:p w:rsidR="00014DB9" w:rsidRPr="00BC3CD6" w:rsidRDefault="00014DB9" w:rsidP="00014DB9">
      <w:pPr>
        <w:rPr>
          <w:rFonts w:cs="Arial"/>
        </w:rPr>
      </w:pPr>
      <w:r w:rsidRPr="00BC3CD6">
        <w:rPr>
          <w:rFonts w:cs="Arial"/>
        </w:rPr>
        <w:t>The two options correspond to different CHLD values that will be sent from the IVIS to the connected phone – see BT SIG HFP specifications for more details.</w:t>
      </w:r>
    </w:p>
    <w:p w:rsidR="00014DB9" w:rsidRDefault="00014DB9">
      <w:pPr>
        <w:rPr>
          <w:rFonts w:cs="Arial"/>
        </w:rPr>
      </w:pP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BTP-FUR-REQ-041822/B-Call Waiting Call Accepted (TcSE ROIN-295058-1)</w:t>
      </w:r>
    </w:p>
    <w:p w:rsidR="00014DB9" w:rsidRDefault="00014DB9">
      <w:pPr>
        <w:rPr>
          <w:rFonts w:cs="Arial"/>
        </w:rPr>
      </w:pPr>
      <w:r>
        <w:rPr>
          <w:rFonts w:cs="Arial"/>
        </w:rPr>
        <w:t xml:space="preserve">If accepted via In-Vehicle Infotainment System or the AG, the phone application shall reflect that the incoming call waiting call is now the active call. </w:t>
      </w:r>
    </w:p>
    <w:p w:rsidR="00014DB9" w:rsidRPr="003D03F2" w:rsidRDefault="00014DB9" w:rsidP="00014DB9">
      <w:pPr>
        <w:rPr>
          <w:rFonts w:cs="Arial"/>
        </w:rPr>
      </w:pPr>
      <w:r w:rsidRPr="003D03F2">
        <w:rPr>
          <w:rFonts w:cs="Arial"/>
        </w:rPr>
        <w:t>The phone application shall also correctly reflect the status of the previously active call.</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BTP-FUR-REQ-041823/A-Call Waiting Call Rejected (TcSE ROIN-295059-1)</w:t>
      </w:r>
    </w:p>
    <w:p w:rsidR="008D4023" w:rsidRDefault="00014DB9">
      <w:pPr>
        <w:rPr>
          <w:rFonts w:cs="Arial"/>
          <w:szCs w:val="20"/>
        </w:rPr>
      </w:pPr>
      <w:r>
        <w:rPr>
          <w:rFonts w:cs="Arial"/>
          <w:szCs w:val="20"/>
        </w:rPr>
        <w:t>If rejected via the In-Vehicle Infotainment System, the phone application shall block the incoming call waiting call's caller ID, send it to voicemail (if supported by the connected AG), and shall continue with the active call.</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BTP-FUR-REQ-041824/A-Call Waiting Call Ignored (TcSE ROIN-295060-1)</w:t>
      </w:r>
    </w:p>
    <w:p w:rsidR="008D4023" w:rsidRDefault="00014DB9">
      <w:pPr>
        <w:rPr>
          <w:rFonts w:cs="Arial"/>
          <w:szCs w:val="20"/>
        </w:rPr>
      </w:pPr>
      <w:r>
        <w:rPr>
          <w:rFonts w:cs="Arial"/>
          <w:szCs w:val="20"/>
        </w:rPr>
        <w:t>If the user ignores the incoming call waiting call (i.e. not pressing any buttons via In-Vehicle Infotainment System), the phone core shall continue to report an incoming call waiting call until the phone stops reporting a CCWA notification. At that time In-Vehicle Infotainment System shall inform the user they have a Missed Call, and a Missed Call shall be recorded in the Call History section within THE IN-VEHICLE INFOTAINMENT SYSTEM.</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BTP-FUR-REQ-041826/B-Toggle Calls (TcSE ROIN-295062-1)</w:t>
      </w:r>
    </w:p>
    <w:p w:rsidR="00014DB9" w:rsidRDefault="00014DB9">
      <w:pPr>
        <w:rPr>
          <w:rFonts w:cs="Arial"/>
        </w:rPr>
      </w:pPr>
      <w:r>
        <w:rPr>
          <w:rFonts w:cs="Arial"/>
        </w:rPr>
        <w:t xml:space="preserve">This function allows the user to switch between an active call and a held call. This function shall only be allowed in a multi-party call state where one call is on hold and one is active.  </w:t>
      </w:r>
    </w:p>
    <w:p w:rsidR="00014DB9" w:rsidRDefault="00014DB9">
      <w:pPr>
        <w:rPr>
          <w:rFonts w:cs="Arial"/>
        </w:rPr>
      </w:pPr>
      <w:r w:rsidRPr="003A4D8E">
        <w:rPr>
          <w:rFonts w:cs="Arial"/>
        </w:rPr>
        <w:t>IVIS shall determine that switching the calls was successful based on the CIND and CLCC information.</w:t>
      </w:r>
    </w:p>
    <w:p w:rsidR="00014DB9" w:rsidRDefault="00014DB9">
      <w:pPr>
        <w:rPr>
          <w:rFonts w:cs="Arial"/>
        </w:rPr>
      </w:pPr>
    </w:p>
    <w:p w:rsidR="00014DB9" w:rsidRDefault="00014DB9">
      <w:pPr>
        <w:rPr>
          <w:rFonts w:cs="Arial"/>
        </w:rPr>
      </w:pP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BTP-FUR-REQ-041827/B-Ending Specific Call (TcSE ROIN-295063-1)</w:t>
      </w:r>
    </w:p>
    <w:p w:rsidR="00014DB9" w:rsidRDefault="00014DB9">
      <w:pPr>
        <w:rPr>
          <w:rFonts w:cs="Arial"/>
        </w:rPr>
      </w:pPr>
      <w:r>
        <w:rPr>
          <w:rFonts w:cs="Arial"/>
        </w:rPr>
        <w:t xml:space="preserve">This function allows the user to end an active call, and return to a held call.   </w:t>
      </w:r>
    </w:p>
    <w:p w:rsidR="00014DB9" w:rsidRDefault="00014DB9">
      <w:pPr>
        <w:rPr>
          <w:rFonts w:cs="Arial"/>
        </w:rPr>
      </w:pPr>
    </w:p>
    <w:p w:rsidR="00014DB9" w:rsidRDefault="00014DB9">
      <w:pPr>
        <w:rPr>
          <w:rFonts w:cs="Arial"/>
        </w:rPr>
      </w:pPr>
      <w:r>
        <w:rPr>
          <w:rFonts w:cs="Arial"/>
        </w:rPr>
        <w:lastRenderedPageBreak/>
        <w:t>Note: For CDMA devices, the user will not be able to end the active call. In this case, the user will end both calls, and the holding call will begin to ring as a new incoming call.</w:t>
      </w:r>
    </w:p>
    <w:p w:rsidR="00014DB9" w:rsidRDefault="00014DB9">
      <w:pPr>
        <w:rPr>
          <w:rFonts w:cs="Arial"/>
        </w:rPr>
      </w:pPr>
      <w:r>
        <w:rPr>
          <w:rFonts w:cs="Arial"/>
        </w:rPr>
        <w:t>No specific handling required for this case.</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BTP-FUR-REQ-041828/B-Join Calls (TcSE ROIN-295064-1)</w:t>
      </w:r>
    </w:p>
    <w:p w:rsidR="00014DB9" w:rsidRDefault="00014DB9">
      <w:pPr>
        <w:rPr>
          <w:rFonts w:cs="Arial"/>
        </w:rPr>
      </w:pPr>
      <w:r>
        <w:rPr>
          <w:rFonts w:cs="Arial"/>
        </w:rPr>
        <w:t xml:space="preserve">This function shall allow the user to join two calls, and create a conference call. This function shall only be allowed in a multi-party call state where one call is on hold and one is active. </w:t>
      </w:r>
    </w:p>
    <w:p w:rsidR="00014DB9" w:rsidRDefault="00014DB9">
      <w:pPr>
        <w:rPr>
          <w:rFonts w:cs="Arial"/>
        </w:rPr>
      </w:pPr>
      <w:r w:rsidRPr="00CC7124">
        <w:rPr>
          <w:rFonts w:cs="Arial"/>
        </w:rPr>
        <w:t>IVIS shall determine that joining the calls was successful based on the CIND and CLCC information.</w:t>
      </w:r>
    </w:p>
    <w:p w:rsidR="00014DB9" w:rsidRDefault="00014DB9">
      <w:pPr>
        <w:rPr>
          <w:rFonts w:cs="Arial"/>
        </w:rPr>
      </w:pPr>
    </w:p>
    <w:p w:rsidR="00014DB9" w:rsidRDefault="00014DB9">
      <w:pPr>
        <w:rPr>
          <w:rFonts w:cs="Arial"/>
        </w:rPr>
      </w:pP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BTP-FUR-REQ-041829/A-Ending Joined Calls (TcSE ROIN-295065-1)</w:t>
      </w:r>
    </w:p>
    <w:p w:rsidR="008D4023" w:rsidRDefault="00014DB9">
      <w:pPr>
        <w:rPr>
          <w:rFonts w:cs="Arial"/>
          <w:szCs w:val="20"/>
        </w:rPr>
      </w:pPr>
      <w:r>
        <w:rPr>
          <w:rFonts w:cs="Arial"/>
          <w:szCs w:val="20"/>
        </w:rPr>
        <w:t xml:space="preserve">This function shall allow the user to end a joined call. This function shall only be allowed in a multi-party call state where both calls are active. After the calls have been ended, the phone application shall release Primary Audio Source. </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BTP-FUR-REQ-041830/B-DTMF Tones (TcSE ROIN-295066-1)</w:t>
      </w:r>
    </w:p>
    <w:p w:rsidR="00014DB9" w:rsidRDefault="00014DB9">
      <w:pPr>
        <w:rPr>
          <w:rFonts w:cs="Arial"/>
        </w:rPr>
      </w:pPr>
      <w:r>
        <w:rPr>
          <w:rFonts w:cs="Arial"/>
        </w:rPr>
        <w:t>This feature shall only be available while in an active call. It shall allow the user to send DTMF tones during active calls. All numerals, asterisks, and pound shall be supported. The user shall be allowed to enter these tones using the GUI. The connected device might send a short tone over the audio channel each time a user sends a DTMF tone.</w:t>
      </w:r>
      <w:r>
        <w:rPr>
          <w:rFonts w:cs="Arial"/>
          <w:b/>
        </w:rPr>
        <w:t xml:space="preserve"> </w:t>
      </w:r>
      <w:r>
        <w:rPr>
          <w:rFonts w:cs="Arial"/>
        </w:rPr>
        <w:t>This will provide some audio feedback to assure the user that their action was registered.</w:t>
      </w:r>
    </w:p>
    <w:p w:rsidR="00014DB9" w:rsidRDefault="00014DB9">
      <w:pPr>
        <w:rPr>
          <w:rFonts w:cs="Arial"/>
        </w:rPr>
      </w:pPr>
    </w:p>
    <w:p w:rsidR="00014DB9" w:rsidRDefault="00014DB9">
      <w:pPr>
        <w:rPr>
          <w:rFonts w:cs="Arial"/>
        </w:rPr>
      </w:pPr>
    </w:p>
    <w:p w:rsidR="00014DB9" w:rsidRPr="00014DB9" w:rsidRDefault="00014DB9" w:rsidP="00014DB9">
      <w:pPr>
        <w:pStyle w:val="Heading4"/>
        <w:rPr>
          <w:b w:val="0"/>
          <w:u w:val="single"/>
        </w:rPr>
      </w:pPr>
      <w:bookmarkStart w:id="86" w:name="_Toc356165424"/>
      <w:r w:rsidRPr="00014DB9">
        <w:rPr>
          <w:b w:val="0"/>
          <w:u w:val="single"/>
        </w:rPr>
        <w:t>BTP-FUR-REQ-041831/A-Muting an Active Call(s) (TcSE ROIN-295067-1)</w:t>
      </w:r>
    </w:p>
    <w:p w:rsidR="008D4023" w:rsidRDefault="00014DB9">
      <w:pPr>
        <w:rPr>
          <w:rFonts w:cs="Arial"/>
          <w:szCs w:val="20"/>
        </w:rPr>
      </w:pPr>
      <w:r>
        <w:rPr>
          <w:rFonts w:cs="Arial"/>
          <w:szCs w:val="20"/>
        </w:rPr>
        <w:t>This feature shall only be available while in an active call. It shall mute the In-Vehicle Infotainment System microphone, and not pass audio to the connected AG. When this feature is set to 'ON', the In-Vehicle Infotainment System microphone will be muted. SCO shall still be connected, and the user shall be able to hear the party on the far end.</w:t>
      </w:r>
      <w:bookmarkEnd w:id="86"/>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BTP-FUR-REQ-041832/B-Privacy Availability (TcSE ROIN-295068-1)</w:t>
      </w:r>
    </w:p>
    <w:p w:rsidR="00014DB9" w:rsidRDefault="00014DB9">
      <w:pPr>
        <w:rPr>
          <w:rFonts w:cs="Arial"/>
        </w:rPr>
      </w:pPr>
      <w:r>
        <w:rPr>
          <w:rFonts w:cs="Arial"/>
        </w:rPr>
        <w:t>The ability to place a call into privacy / Handsfree shall be available as an in-call option.</w:t>
      </w:r>
    </w:p>
    <w:p w:rsidR="00014DB9" w:rsidRDefault="00014DB9">
      <w:pPr>
        <w:rPr>
          <w:rFonts w:cs="Arial"/>
        </w:rPr>
      </w:pPr>
      <w:r>
        <w:rPr>
          <w:rFonts w:cs="Arial"/>
        </w:rPr>
        <w:t>It will allow a user to transfer their call from the HF to the AG and vice versa via In-Vehicle Infotainment System or the AG while a call is active or in dialing state.</w:t>
      </w:r>
    </w:p>
    <w:p w:rsidR="00014DB9" w:rsidRDefault="00014DB9">
      <w:pPr>
        <w:rPr>
          <w:rFonts w:cs="Arial"/>
        </w:rPr>
      </w:pP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BTP-FUR-REQ-041833/A-Privacy / Handsfree Call Management (TcSE ROIN-295069-1)</w:t>
      </w:r>
    </w:p>
    <w:p w:rsidR="008D4023" w:rsidRDefault="00014DB9">
      <w:pPr>
        <w:rPr>
          <w:rFonts w:cs="Arial"/>
          <w:szCs w:val="20"/>
        </w:rPr>
      </w:pPr>
      <w:r>
        <w:rPr>
          <w:rFonts w:cs="Arial"/>
          <w:szCs w:val="20"/>
        </w:rPr>
        <w:t>The call shall still be managed by the Handsfree connection with HF, while the call audio is on the handset.</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BTP-FUR-REQ-041834/E-Enabling Privacy (TcSE ROIN-295070-1)</w:t>
      </w:r>
    </w:p>
    <w:p w:rsidR="00014DB9" w:rsidRDefault="00014DB9" w:rsidP="00014DB9">
      <w:pPr>
        <w:rPr>
          <w:rFonts w:cs="Arial"/>
        </w:rPr>
      </w:pPr>
      <w:r>
        <w:rPr>
          <w:rFonts w:cs="Arial"/>
        </w:rPr>
        <w:t xml:space="preserve">While the setting “Mute audio in privacy” is set to 'ON', and when the active call is in privacy, the In-Vehicle Infotainment System </w:t>
      </w:r>
      <w:r w:rsidRPr="0001260F">
        <w:rPr>
          <w:rFonts w:cs="Arial"/>
        </w:rPr>
        <w:t>shall not play music from any source</w:t>
      </w:r>
      <w:r>
        <w:rPr>
          <w:rFonts w:cs="Arial"/>
        </w:rPr>
        <w:t>. See HMI specification for more information.</w:t>
      </w:r>
    </w:p>
    <w:p w:rsidR="00014DB9" w:rsidRDefault="00014DB9" w:rsidP="00014DB9">
      <w:pPr>
        <w:rPr>
          <w:rFonts w:cs="Arial"/>
        </w:rPr>
      </w:pPr>
    </w:p>
    <w:p w:rsidR="00014DB9" w:rsidRDefault="00014DB9" w:rsidP="00014DB9">
      <w:pPr>
        <w:rPr>
          <w:rFonts w:cs="Arial"/>
        </w:rPr>
      </w:pPr>
      <w:r>
        <w:rPr>
          <w:rFonts w:cs="Arial"/>
        </w:rPr>
        <w:t xml:space="preserve">While the setting </w:t>
      </w:r>
      <w:r w:rsidRPr="0021104B">
        <w:rPr>
          <w:rFonts w:cs="Arial"/>
        </w:rPr>
        <w:t>“Mute audio in privacy”</w:t>
      </w:r>
      <w:r>
        <w:rPr>
          <w:rFonts w:cs="Arial"/>
          <w:color w:val="FF0000"/>
        </w:rPr>
        <w:t> </w:t>
      </w:r>
      <w:r>
        <w:rPr>
          <w:rFonts w:cs="Arial"/>
        </w:rPr>
        <w:t xml:space="preserve">is set to “OFF”, and when the active call is in privacy, </w:t>
      </w:r>
      <w:r w:rsidRPr="0001260F">
        <w:rPr>
          <w:rFonts w:cs="Arial"/>
        </w:rPr>
        <w:t>the In-Vehicle Infotainment Sys</w:t>
      </w:r>
      <w:r>
        <w:rPr>
          <w:rFonts w:cs="Arial"/>
        </w:rPr>
        <w:t xml:space="preserve">tem shall </w:t>
      </w:r>
      <w:r w:rsidRPr="0001260F">
        <w:rPr>
          <w:rFonts w:cs="Arial"/>
        </w:rPr>
        <w:t>fall ba</w:t>
      </w:r>
      <w:r>
        <w:rPr>
          <w:rFonts w:cs="Arial"/>
        </w:rPr>
        <w:t>ck to the previous Audio Source.</w:t>
      </w:r>
    </w:p>
    <w:p w:rsidR="00014DB9" w:rsidRDefault="00014DB9" w:rsidP="00014DB9">
      <w:pPr>
        <w:rPr>
          <w:rFonts w:cs="Arial"/>
        </w:rPr>
      </w:pPr>
      <w:r>
        <w:rPr>
          <w:rFonts w:cs="Arial"/>
        </w:rPr>
        <w:t>*Note: It might not be possible to play music from the same Bluetooth device.</w:t>
      </w:r>
    </w:p>
    <w:p w:rsidR="00014DB9" w:rsidRDefault="00014DB9" w:rsidP="00014DB9">
      <w:pPr>
        <w:rPr>
          <w:rFonts w:cs="Arial"/>
        </w:rPr>
      </w:pPr>
    </w:p>
    <w:p w:rsidR="00014DB9" w:rsidRDefault="00014DB9" w:rsidP="00014DB9">
      <w:pPr>
        <w:rPr>
          <w:rFonts w:cs="Arial"/>
        </w:rPr>
      </w:pPr>
      <w:r>
        <w:rPr>
          <w:rFonts w:cs="Arial"/>
        </w:rPr>
        <w:t xml:space="preserve">The state </w:t>
      </w:r>
      <w:r w:rsidRPr="0021104B">
        <w:rPr>
          <w:rFonts w:cs="Arial"/>
        </w:rPr>
        <w:t>of “Mute audio in privacy”</w:t>
      </w:r>
      <w:r>
        <w:rPr>
          <w:rFonts w:cs="Arial"/>
          <w:color w:val="FF0000"/>
        </w:rPr>
        <w:t xml:space="preserve"> </w:t>
      </w:r>
      <w:r>
        <w:rPr>
          <w:rFonts w:cs="Arial"/>
        </w:rPr>
        <w:t xml:space="preserve">shall be set according to the default value of customer market requirement as specified in BTP-FUR-REQ-113745 Device Specific settings. The customer shall have the ability to change the state for mute audio in privacy via a GUI option in the device specific settings. </w:t>
      </w:r>
    </w:p>
    <w:p w:rsidR="00014DB9" w:rsidRDefault="00014DB9">
      <w:pPr>
        <w:rPr>
          <w:rFonts w:cs="Arial"/>
        </w:rPr>
      </w:pPr>
    </w:p>
    <w:p w:rsidR="00014DB9" w:rsidRDefault="00014DB9">
      <w:pPr>
        <w:rPr>
          <w:rFonts w:cs="Arial"/>
        </w:rPr>
      </w:pPr>
    </w:p>
    <w:p w:rsidR="00014DB9" w:rsidRPr="00014DB9" w:rsidRDefault="00014DB9" w:rsidP="00014DB9">
      <w:pPr>
        <w:pStyle w:val="Heading4"/>
        <w:rPr>
          <w:b w:val="0"/>
          <w:u w:val="single"/>
        </w:rPr>
      </w:pPr>
      <w:r w:rsidRPr="00014DB9">
        <w:rPr>
          <w:b w:val="0"/>
          <w:u w:val="single"/>
        </w:rPr>
        <w:lastRenderedPageBreak/>
        <w:t>BTP-FUR-REQ-041835/A-Disabling Privacy (TcSE ROIN-295071-1)</w:t>
      </w:r>
    </w:p>
    <w:p w:rsidR="008D4023" w:rsidRDefault="00014DB9">
      <w:pPr>
        <w:rPr>
          <w:rFonts w:cs="Arial"/>
          <w:szCs w:val="20"/>
        </w:rPr>
      </w:pPr>
      <w:r>
        <w:rPr>
          <w:rFonts w:cs="Arial"/>
          <w:szCs w:val="20"/>
        </w:rPr>
        <w:t>While this feature is set to 'OFF' audio will be transferred to the HF, and the phone application shall take Primary Audio Source.</w:t>
      </w:r>
    </w:p>
    <w:p w:rsidR="008D4023" w:rsidRDefault="008D4023">
      <w:pPr>
        <w:rPr>
          <w:rFonts w:cs="Arial"/>
          <w:szCs w:val="20"/>
        </w:rPr>
      </w:pP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BTP-FUR-REQ-193063/A-Handling of call audio and privacy indicator</w:t>
      </w:r>
    </w:p>
    <w:p w:rsidR="00014DB9" w:rsidRDefault="00014DB9" w:rsidP="00014DB9">
      <w:r>
        <w:rPr>
          <w:color w:val="1F497D"/>
        </w:rPr>
        <w:t xml:space="preserve">The </w:t>
      </w:r>
      <w:r>
        <w:t>In-Vehicle Infotainment System, when a phone is connected and a call is present or established, shall try to make the call handsfree (call audio via the In-Vehicle Infotainment System speakers and microphone) in the following situations (described by relative use cases):</w:t>
      </w:r>
    </w:p>
    <w:p w:rsidR="00014DB9" w:rsidRPr="00477789" w:rsidRDefault="00014DB9" w:rsidP="001257C9">
      <w:pPr>
        <w:numPr>
          <w:ilvl w:val="0"/>
          <w:numId w:val="31"/>
        </w:numPr>
        <w:rPr>
          <w:rFonts w:ascii="Univers" w:eastAsia="Times New Roman" w:hAnsi="Univers"/>
          <w:szCs w:val="20"/>
        </w:rPr>
      </w:pPr>
      <w:r w:rsidRPr="00477789">
        <w:rPr>
          <w:rFonts w:ascii="Univers" w:eastAsia="Times New Roman" w:hAnsi="Univers"/>
          <w:szCs w:val="20"/>
        </w:rPr>
        <w:t>Whenever the In-Vehicle Infotainment System connects to a phone and a call is already present (either on resume or on connection)</w:t>
      </w:r>
    </w:p>
    <w:p w:rsidR="00014DB9" w:rsidRPr="00477789" w:rsidRDefault="00014DB9" w:rsidP="001257C9">
      <w:pPr>
        <w:numPr>
          <w:ilvl w:val="0"/>
          <w:numId w:val="31"/>
        </w:numPr>
        <w:rPr>
          <w:rFonts w:ascii="Univers" w:eastAsia="Times New Roman" w:hAnsi="Univers"/>
          <w:szCs w:val="20"/>
        </w:rPr>
      </w:pPr>
      <w:r w:rsidRPr="00477789">
        <w:rPr>
          <w:rFonts w:ascii="Univers" w:eastAsia="Times New Roman" w:hAnsi="Univers"/>
          <w:szCs w:val="20"/>
        </w:rPr>
        <w:t>Whenever the call is outgoing (either dialed from the In-Vehicle Infotainment System or from the handset)</w:t>
      </w:r>
    </w:p>
    <w:p w:rsidR="00014DB9" w:rsidRPr="00477789" w:rsidRDefault="00014DB9" w:rsidP="001257C9">
      <w:pPr>
        <w:numPr>
          <w:ilvl w:val="0"/>
          <w:numId w:val="31"/>
        </w:numPr>
        <w:rPr>
          <w:rFonts w:ascii="Univers" w:eastAsia="Times New Roman" w:hAnsi="Univers"/>
          <w:szCs w:val="20"/>
        </w:rPr>
      </w:pPr>
      <w:r w:rsidRPr="00477789">
        <w:rPr>
          <w:rFonts w:ascii="Univers" w:eastAsia="Times New Roman" w:hAnsi="Univers"/>
          <w:szCs w:val="20"/>
        </w:rPr>
        <w:t>When an incoming call is answered by the In-Vehicle Infotainment System</w:t>
      </w:r>
    </w:p>
    <w:p w:rsidR="00014DB9" w:rsidRDefault="00014DB9" w:rsidP="00014DB9"/>
    <w:p w:rsidR="00014DB9" w:rsidRDefault="00014DB9" w:rsidP="00014DB9">
      <w:r>
        <w:t>The In-Vehicle Infotainment System shall not try to make the call handsfree for incoming calls answered via the handset. Depending on handset design, however, answering the call from the handset might result in a handsfree call.</w:t>
      </w:r>
    </w:p>
    <w:p w:rsidR="00014DB9" w:rsidRDefault="00014DB9" w:rsidP="00014DB9"/>
    <w:p w:rsidR="00014DB9" w:rsidRDefault="00014DB9" w:rsidP="00014DB9">
      <w:r>
        <w:t xml:space="preserve">At the same time the GUI for a call shall provide the user with the option to transfer the call audio from the In-Vehicle Infotainment System to the handset (and viceversa), and communicate the current status of the call audio. </w:t>
      </w:r>
    </w:p>
    <w:p w:rsidR="00014DB9" w:rsidRDefault="00014DB9" w:rsidP="00014DB9"/>
    <w:p w:rsidR="00014DB9" w:rsidRDefault="00014DB9" w:rsidP="00014DB9">
      <w:r>
        <w:t>For incoming calls answered via the handset, the In-Vehicle Infotainment System GUI shall always indicate to the user the current status of the call audio. In this case the In-Vehicle Infotainment System shall not try to make the call handsfree and shall try to modify the call audio status according to user input.</w:t>
      </w:r>
    </w:p>
    <w:p w:rsidR="00014DB9" w:rsidRDefault="00014DB9" w:rsidP="00014DB9"/>
    <w:p w:rsidR="00014DB9" w:rsidRDefault="00014DB9" w:rsidP="00014DB9">
      <w:pPr>
        <w:rPr>
          <w:color w:val="1F497D"/>
        </w:rPr>
      </w:pPr>
      <w:r>
        <w:t>For all other cases (see bullet point list above) the In-Vehicle Infotainment System, to avoid flicker of the privacy status on the call GUI at the start of the call, shall show to the user that the call is NOT in privacy even if it is still trying to make the call handsfree. After the attempt to make the call handsfree is done, the privacy indicator shall correctly reflect the privacy status. If the user presses the button to make the call private, then the In-Vehicle Infotainment System shall either stop trying to make the call handsfree, or transfer audio to the phone, following the user input. From then on the privacy indicator shall correctly reflect the privacy status.</w:t>
      </w:r>
    </w:p>
    <w:p w:rsidR="00014DB9" w:rsidRDefault="00014DB9" w:rsidP="00014DB9"/>
    <w:p w:rsidR="00014DB9" w:rsidRPr="00014DB9" w:rsidRDefault="00014DB9" w:rsidP="00014DB9">
      <w:pPr>
        <w:pStyle w:val="Heading4"/>
        <w:rPr>
          <w:b w:val="0"/>
          <w:u w:val="single"/>
        </w:rPr>
      </w:pPr>
      <w:r w:rsidRPr="00014DB9">
        <w:rPr>
          <w:b w:val="0"/>
          <w:u w:val="single"/>
        </w:rPr>
        <w:t>BTP-FUR-REQ-041836/A-Privacy Exception (TcSE ROIN-295072-1)</w:t>
      </w:r>
    </w:p>
    <w:p w:rsidR="008D4023" w:rsidRDefault="00014DB9">
      <w:pPr>
        <w:rPr>
          <w:rFonts w:cs="Arial"/>
          <w:szCs w:val="20"/>
        </w:rPr>
      </w:pPr>
      <w:r>
        <w:rPr>
          <w:rFonts w:cs="Arial"/>
          <w:szCs w:val="20"/>
        </w:rPr>
        <w:t>The In-Vehicle Infotainment System shall not indicate that the active call is in privacy when the customer is ending the call. To achieve this goal, the In-Vehicle Infotainment System shall wait 500ms before indicating that a call has been transferred into privacy when a Release SCO notification is received from the connected AG. Also, if the customer has opted to end the call via the In-Vehicle Infotainment System, the In-Vehicle Infotainment System shall not indicate that the call has transferred to privacy prior to phone call disconnect.</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BTP-FUR-REQ-041837/A-Automatic Transfer to Privacy (TcSE ROIN-295073-1)</w:t>
      </w:r>
    </w:p>
    <w:p w:rsidR="008D4023" w:rsidRDefault="00014DB9">
      <w:pPr>
        <w:rPr>
          <w:rFonts w:cs="Arial"/>
          <w:szCs w:val="20"/>
        </w:rPr>
      </w:pPr>
      <w:r>
        <w:rPr>
          <w:rFonts w:cs="Arial"/>
          <w:szCs w:val="20"/>
        </w:rPr>
        <w:t>In the event that In-Vehicle Infotainment System has to release the Handsfree Connection with the AG while there is an active call present, it shall transfer the audio to the AG. In this case, In-Vehicle Infotainment System shall present a 180 second timer once the power mode transitions to Wait-Suspend. This timer shall indicate that the call will be transferred to privacy. The call shall be transferred if In-Vehicle Infotainment System receives a Driver Door open signal after a transition to Wait-Suspend. In the event that there is an active call, and In-Vehicle Infotainment System recognizes that the Driver Door is open and receives an ignition off  In-Vehicle Infotainment System shall transfer the call to privacy. These scenarios can be found in In-Vehicle Infotainment System Welcome Power Modes.</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BTP-FUR-REQ-041838/A-Automatic Transfer to Handsfree (TcSE ROIN-295074-1)</w:t>
      </w:r>
    </w:p>
    <w:p w:rsidR="008D4023" w:rsidRDefault="00014DB9">
      <w:pPr>
        <w:rPr>
          <w:rFonts w:cs="Arial"/>
          <w:szCs w:val="20"/>
        </w:rPr>
      </w:pPr>
      <w:r>
        <w:rPr>
          <w:rFonts w:cs="Arial"/>
          <w:szCs w:val="20"/>
        </w:rPr>
        <w:t>In the event that In-Vehicle Infotainment System connects to an AG, and it is in an active call, In-Vehicle Infotainment System shall transfer the call to Handsfree within 2 seconds.</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lastRenderedPageBreak/>
        <w:t>BTP-FUR-REQ-130713/A-Hold Call</w:t>
      </w:r>
    </w:p>
    <w:p w:rsidR="00014DB9" w:rsidRDefault="00014DB9" w:rsidP="00014DB9">
      <w:r w:rsidRPr="004977E2">
        <w:t>In the event that the connected device is capable of indicating the hold status of a connected call, the In-Vehicle Infotainment System shall be able to display this status to the customer</w:t>
      </w:r>
      <w:r>
        <w:t>.</w:t>
      </w:r>
    </w:p>
    <w:p w:rsidR="00014DB9" w:rsidRDefault="00014DB9" w:rsidP="00014DB9"/>
    <w:p w:rsidR="00014DB9" w:rsidRPr="00014DB9" w:rsidRDefault="00014DB9" w:rsidP="00014DB9">
      <w:pPr>
        <w:pStyle w:val="Heading4"/>
        <w:rPr>
          <w:b w:val="0"/>
          <w:u w:val="single"/>
        </w:rPr>
      </w:pPr>
      <w:r w:rsidRPr="00014DB9">
        <w:rPr>
          <w:b w:val="0"/>
          <w:u w:val="single"/>
        </w:rPr>
        <w:t>BTP-FUR-REQ-041839/A-Advanced Call Tracking (TcSE ROIN-295103-1)</w:t>
      </w:r>
    </w:p>
    <w:p w:rsidR="008D4023" w:rsidRDefault="00014DB9">
      <w:pPr>
        <w:rPr>
          <w:rFonts w:cs="Arial"/>
          <w:szCs w:val="20"/>
        </w:rPr>
      </w:pPr>
      <w:r>
        <w:rPr>
          <w:rFonts w:cs="Arial"/>
          <w:szCs w:val="20"/>
        </w:rPr>
        <w:t xml:space="preserve">If supported by the connected AG, In-Vehicle Infotainment System shall use the Advance Call Tracking (i.e. CLCC) indicators as the call status indicator. </w:t>
      </w:r>
    </w:p>
    <w:p w:rsidR="008D4023" w:rsidRDefault="008D4023">
      <w:pPr>
        <w:rPr>
          <w:rFonts w:cs="Arial"/>
          <w:szCs w:val="20"/>
        </w:rPr>
      </w:pPr>
    </w:p>
    <w:p w:rsidR="008D4023" w:rsidRDefault="00014DB9">
      <w:pPr>
        <w:rPr>
          <w:rFonts w:cs="Arial"/>
          <w:szCs w:val="20"/>
        </w:rPr>
      </w:pPr>
      <w:r>
        <w:rPr>
          <w:rFonts w:cs="Arial"/>
          <w:szCs w:val="20"/>
        </w:rPr>
        <w:t>In the event of an Emergency Call, In-Vehicle Infotainment System shall use either CIEV and/or AT+CLCC updates to determine if an Emergency Call has been established.</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BTP-FUR-REQ-041840/B-Call Timer (TcSE ROIN-295104-1)</w:t>
      </w:r>
    </w:p>
    <w:p w:rsidR="00014DB9" w:rsidRDefault="00014DB9">
      <w:pPr>
        <w:rPr>
          <w:rFonts w:cs="Arial"/>
        </w:rPr>
      </w:pPr>
      <w:r>
        <w:rPr>
          <w:rFonts w:cs="Arial"/>
        </w:rPr>
        <w:t xml:space="preserve">During an active call, a call timer shall be maintained for hands-free calls. </w:t>
      </w:r>
    </w:p>
    <w:p w:rsidR="00014DB9" w:rsidRDefault="00014DB9">
      <w:pPr>
        <w:rPr>
          <w:rFonts w:cs="Arial"/>
        </w:rPr>
      </w:pPr>
      <w:r>
        <w:rPr>
          <w:rFonts w:cs="Arial"/>
        </w:rPr>
        <w:t xml:space="preserve">In call hold scenarios, the </w:t>
      </w:r>
      <w:r w:rsidRPr="006B4F92">
        <w:rPr>
          <w:rFonts w:cs="Arial"/>
        </w:rPr>
        <w:t>appropriate</w:t>
      </w:r>
      <w:r>
        <w:rPr>
          <w:rFonts w:cs="Arial"/>
        </w:rPr>
        <w:t xml:space="preserve"> call timer for each call shall be maintained.</w:t>
      </w:r>
    </w:p>
    <w:p w:rsidR="00014DB9" w:rsidRDefault="00014DB9">
      <w:pPr>
        <w:rPr>
          <w:rFonts w:cs="Arial"/>
          <w:b/>
        </w:rPr>
      </w:pPr>
      <w:r>
        <w:rPr>
          <w:rFonts w:cs="Arial"/>
        </w:rPr>
        <w:t xml:space="preserve">In multi-party scenarios, the timer shall continue until the final call is terminated. </w:t>
      </w:r>
    </w:p>
    <w:p w:rsidR="00014DB9" w:rsidRDefault="00014DB9">
      <w:pPr>
        <w:rPr>
          <w:rFonts w:cs="Arial"/>
          <w:b/>
        </w:rPr>
      </w:pPr>
    </w:p>
    <w:p w:rsidR="00014DB9" w:rsidRDefault="00014DB9">
      <w:pPr>
        <w:rPr>
          <w:rFonts w:cs="Arial"/>
        </w:rPr>
      </w:pPr>
      <w:r>
        <w:rPr>
          <w:rFonts w:cs="Arial"/>
          <w:b/>
        </w:rPr>
        <w:t xml:space="preserve"> *</w:t>
      </w:r>
      <w:r>
        <w:rPr>
          <w:rFonts w:cs="Arial"/>
        </w:rPr>
        <w:t xml:space="preserve">Note: In-Vehicle Infotainment System will not be able to display an accurate call timer when the call was active at the time of connection. </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BTP-FUR-REQ-041841/B-Blower Motor Reduction / Activation (TcSE ROIN-295114-2)</w:t>
      </w:r>
    </w:p>
    <w:p w:rsidR="00014DB9" w:rsidRDefault="00014DB9">
      <w:pPr>
        <w:rPr>
          <w:rFonts w:cs="Arial"/>
        </w:rPr>
      </w:pPr>
      <w:r>
        <w:rPr>
          <w:rFonts w:cs="Arial"/>
        </w:rPr>
        <w:t xml:space="preserve">The In-Vehicle Infotainment System shall request that the climate module reduce the blower motor when a Handsfree call is active. The In-Vehicle Infotainment System shall enable / disable the blower motor within 50ms of a handsfree phone call or the release of eSCO/SCO. </w:t>
      </w:r>
    </w:p>
    <w:p w:rsidR="00014DB9" w:rsidRDefault="00014DB9">
      <w:pPr>
        <w:rPr>
          <w:rFonts w:cs="Arial"/>
        </w:rPr>
      </w:pPr>
    </w:p>
    <w:p w:rsidR="00014DB9" w:rsidRPr="002F0551" w:rsidRDefault="00014DB9">
      <w:pPr>
        <w:rPr>
          <w:rFonts w:cs="Arial"/>
          <w:u w:val="single"/>
        </w:rPr>
      </w:pPr>
      <w:r w:rsidRPr="002F0551">
        <w:rPr>
          <w:rFonts w:cs="Arial"/>
          <w:u w:val="single"/>
        </w:rPr>
        <w:t xml:space="preserve">Reference </w:t>
      </w:r>
    </w:p>
    <w:p w:rsidR="00014DB9" w:rsidRDefault="00014DB9">
      <w:pPr>
        <w:rPr>
          <w:rFonts w:cs="Arial"/>
        </w:rPr>
      </w:pPr>
      <w:r>
        <w:rPr>
          <w:rFonts w:cs="Arial"/>
        </w:rPr>
        <w:t>BTP-REQ-032098-Blower Motor Reduction Activation/Deactivation</w:t>
      </w:r>
    </w:p>
    <w:p w:rsidR="00014DB9" w:rsidRDefault="00014DB9">
      <w:pPr>
        <w:rPr>
          <w:rFonts w:cs="Arial"/>
        </w:rPr>
      </w:pPr>
      <w:r>
        <w:rPr>
          <w:rFonts w:cs="Arial"/>
        </w:rPr>
        <w:t>BTP-REQ-032099-Incoming Call (Setting Blower Motor Reduction Activation)</w:t>
      </w:r>
    </w:p>
    <w:p w:rsidR="00014DB9" w:rsidRDefault="00014DB9">
      <w:pPr>
        <w:rPr>
          <w:rFonts w:cs="Arial"/>
        </w:rPr>
      </w:pPr>
      <w:r>
        <w:rPr>
          <w:rFonts w:cs="Arial"/>
        </w:rPr>
        <w:t>BTP-REQ-032100-Outgoing Call Initiated from HF/AG (Setting Blower Motor Reduction Activation)</w:t>
      </w:r>
    </w:p>
    <w:p w:rsidR="00014DB9" w:rsidRDefault="00014DB9">
      <w:pPr>
        <w:rPr>
          <w:rFonts w:cs="Arial"/>
        </w:rPr>
      </w:pPr>
      <w:r>
        <w:rPr>
          <w:rFonts w:cs="Arial"/>
        </w:rPr>
        <w:t>BTP-REQ-032101-Active Call at Time of Connection (Setting Blower Motor Reduction Activation)</w:t>
      </w:r>
    </w:p>
    <w:p w:rsidR="00014DB9" w:rsidRDefault="00014DB9">
      <w:pPr>
        <w:rPr>
          <w:rFonts w:cs="Arial"/>
        </w:rPr>
      </w:pPr>
      <w:r>
        <w:rPr>
          <w:rFonts w:cs="Arial"/>
        </w:rPr>
        <w:t>BTP-REQ-032102-End of Call (Setting Blower Motor Reduction Activation)</w:t>
      </w:r>
    </w:p>
    <w:p w:rsidR="00014DB9" w:rsidRDefault="00014DB9">
      <w:pPr>
        <w:rPr>
          <w:rFonts w:cs="Arial"/>
        </w:rPr>
      </w:pPr>
      <w:r>
        <w:rPr>
          <w:rFonts w:cs="Arial"/>
        </w:rPr>
        <w:t>BTP-REQ-032103-AG Disconnect (Setting Blower Motor Reduction Activation)</w:t>
      </w:r>
    </w:p>
    <w:p w:rsidR="00014DB9" w:rsidRDefault="00014DB9">
      <w:pPr>
        <w:rPr>
          <w:rFonts w:cs="Arial"/>
        </w:rPr>
      </w:pPr>
      <w:r>
        <w:rPr>
          <w:rFonts w:cs="Arial"/>
        </w:rPr>
        <w:t xml:space="preserve">BTP-REQ-032104-Unspecified (per Handsfree Profile 1.5) Conditions Handling </w:t>
      </w:r>
    </w:p>
    <w:p w:rsidR="00014DB9" w:rsidRDefault="00014DB9">
      <w:pPr>
        <w:rPr>
          <w:rFonts w:cs="Arial"/>
        </w:rPr>
      </w:pPr>
      <w:r>
        <w:rPr>
          <w:rFonts w:cs="Arial"/>
        </w:rPr>
        <w:t>BTP-REQ-032105-Audio is placed into Privacy (i.e. SCO is Released)</w:t>
      </w:r>
    </w:p>
    <w:p w:rsidR="00014DB9" w:rsidRDefault="00014DB9">
      <w:pPr>
        <w:rPr>
          <w:rFonts w:cs="Arial"/>
        </w:rPr>
      </w:pPr>
      <w:r>
        <w:rPr>
          <w:rFonts w:cs="Arial"/>
        </w:rPr>
        <w:t>BTP-REQ-032106-Audio is placed into Handsfree from Privacy (i.e. SCO is granted)</w:t>
      </w:r>
    </w:p>
    <w:p w:rsidR="00014DB9" w:rsidRDefault="00014DB9">
      <w:pPr>
        <w:rPr>
          <w:rFonts w:cs="Arial"/>
        </w:rPr>
      </w:pPr>
      <w:r>
        <w:rPr>
          <w:rFonts w:cs="Arial"/>
        </w:rPr>
        <w:t>BTP-REQ-032107-Additional Notes.</w:t>
      </w:r>
    </w:p>
    <w:p w:rsidR="00014DB9" w:rsidRDefault="00014DB9"/>
    <w:p w:rsidR="00014DB9" w:rsidRPr="00014DB9" w:rsidRDefault="00014DB9" w:rsidP="00014DB9">
      <w:pPr>
        <w:pStyle w:val="Heading4"/>
        <w:rPr>
          <w:b w:val="0"/>
          <w:u w:val="single"/>
        </w:rPr>
      </w:pPr>
      <w:r w:rsidRPr="00014DB9">
        <w:rPr>
          <w:b w:val="0"/>
          <w:u w:val="single"/>
        </w:rPr>
        <w:t>BTP-FUR-REQ-041842/B-Active Call Audio Error Detection (TcSE ROIN-304249-1)</w:t>
      </w:r>
    </w:p>
    <w:p w:rsidR="00014DB9" w:rsidRDefault="00014DB9">
      <w:pPr>
        <w:rPr>
          <w:rFonts w:cs="Arial"/>
          <w:b/>
        </w:rPr>
      </w:pPr>
      <w:r>
        <w:rPr>
          <w:rFonts w:cs="Arial"/>
        </w:rPr>
        <w:t>The In-Vehicle Infotainment S</w:t>
      </w:r>
      <w:r w:rsidRPr="00810756">
        <w:rPr>
          <w:rFonts w:cs="Arial"/>
        </w:rPr>
        <w:t xml:space="preserve">ystem </w:t>
      </w:r>
      <w:r>
        <w:rPr>
          <w:rFonts w:cs="Arial"/>
        </w:rPr>
        <w:t xml:space="preserve">shall have the ability to detect when eSCO / SCO should be active per the requirements within Handsfree Profile Specification. </w:t>
      </w:r>
    </w:p>
    <w:p w:rsidR="00014DB9" w:rsidRDefault="00014DB9">
      <w:pPr>
        <w:rPr>
          <w:rFonts w:cs="Arial"/>
        </w:rPr>
      </w:pPr>
    </w:p>
    <w:p w:rsidR="00014DB9" w:rsidRPr="00810756" w:rsidRDefault="00014DB9">
      <w:pPr>
        <w:rPr>
          <w:rFonts w:cs="Arial"/>
          <w:u w:val="single"/>
        </w:rPr>
      </w:pPr>
      <w:r w:rsidRPr="00810756">
        <w:rPr>
          <w:rFonts w:cs="Arial"/>
          <w:u w:val="single"/>
        </w:rPr>
        <w:t xml:space="preserve">Outgoing Call: </w:t>
      </w:r>
    </w:p>
    <w:p w:rsidR="00014DB9" w:rsidRDefault="00014DB9">
      <w:pPr>
        <w:rPr>
          <w:rFonts w:cs="Arial"/>
        </w:rPr>
      </w:pPr>
    </w:p>
    <w:p w:rsidR="00014DB9" w:rsidRPr="00A71670" w:rsidRDefault="00014DB9">
      <w:pPr>
        <w:rPr>
          <w:rFonts w:cs="Arial"/>
        </w:rPr>
      </w:pPr>
      <w:r w:rsidRPr="00A71670">
        <w:rPr>
          <w:rFonts w:cs="Arial"/>
        </w:rPr>
        <w:t xml:space="preserve">When an outgoing call is initiated via the In-Vehicle Infotainment System, it shall determine that an external error with the AG has occurred when the following scenario takes place: </w:t>
      </w:r>
    </w:p>
    <w:p w:rsidR="00014DB9" w:rsidRPr="00A71670" w:rsidRDefault="00014DB9">
      <w:pPr>
        <w:rPr>
          <w:rFonts w:cs="Arial"/>
        </w:rPr>
      </w:pPr>
    </w:p>
    <w:p w:rsidR="00014DB9" w:rsidRPr="00A71670" w:rsidRDefault="00014DB9">
      <w:pPr>
        <w:tabs>
          <w:tab w:val="num" w:pos="720"/>
        </w:tabs>
        <w:ind w:left="720" w:hanging="360"/>
        <w:rPr>
          <w:rFonts w:cs="Arial"/>
        </w:rPr>
      </w:pPr>
      <w:r w:rsidRPr="00A71670">
        <w:rPr>
          <w:rFonts w:eastAsia="Arial" w:cs="Arial"/>
        </w:rPr>
        <w:t xml:space="preserve">1. </w:t>
      </w:r>
      <w:r w:rsidRPr="00A71670">
        <w:rPr>
          <w:rFonts w:cs="Arial"/>
        </w:rPr>
        <w:t xml:space="preserve">If the connected AG fails to establish the audio connection within 3 seconds of receiving a callsetup value of 2. </w:t>
      </w:r>
    </w:p>
    <w:p w:rsidR="00014DB9" w:rsidRPr="00A71670" w:rsidRDefault="00014DB9">
      <w:pPr>
        <w:rPr>
          <w:rFonts w:cs="Arial"/>
        </w:rPr>
      </w:pPr>
    </w:p>
    <w:p w:rsidR="00014DB9" w:rsidRPr="00A71670" w:rsidRDefault="00014DB9">
      <w:pPr>
        <w:rPr>
          <w:rFonts w:cs="Arial"/>
        </w:rPr>
      </w:pPr>
      <w:r w:rsidRPr="00A71670">
        <w:rPr>
          <w:rFonts w:cs="Arial"/>
        </w:rPr>
        <w:t>When the above scenario is detected, the In-Vehicle Infotainment System shall try to establish the audio connection.</w:t>
      </w:r>
    </w:p>
    <w:p w:rsidR="00014DB9" w:rsidRPr="00A71670" w:rsidRDefault="00014DB9">
      <w:pPr>
        <w:rPr>
          <w:rFonts w:cs="Arial"/>
          <w:u w:val="single"/>
        </w:rPr>
      </w:pPr>
    </w:p>
    <w:p w:rsidR="00014DB9" w:rsidRPr="00A71670" w:rsidRDefault="00014DB9">
      <w:pPr>
        <w:rPr>
          <w:rFonts w:cs="Arial"/>
          <w:u w:val="single"/>
        </w:rPr>
      </w:pPr>
    </w:p>
    <w:p w:rsidR="00014DB9" w:rsidRPr="00A71670" w:rsidRDefault="00014DB9">
      <w:pPr>
        <w:rPr>
          <w:rFonts w:cs="Arial"/>
          <w:u w:val="single"/>
        </w:rPr>
      </w:pPr>
      <w:r w:rsidRPr="00A71670">
        <w:rPr>
          <w:rFonts w:cs="Arial"/>
          <w:u w:val="single"/>
        </w:rPr>
        <w:t>Incoming Call:</w:t>
      </w:r>
    </w:p>
    <w:p w:rsidR="00014DB9" w:rsidRPr="00A71670" w:rsidRDefault="00014DB9">
      <w:pPr>
        <w:rPr>
          <w:rFonts w:cs="Arial"/>
        </w:rPr>
      </w:pPr>
    </w:p>
    <w:p w:rsidR="00014DB9" w:rsidRPr="00A71670" w:rsidRDefault="00014DB9">
      <w:pPr>
        <w:rPr>
          <w:rFonts w:cs="Arial"/>
        </w:rPr>
      </w:pPr>
      <w:r w:rsidRPr="00A71670">
        <w:rPr>
          <w:rFonts w:cs="Arial"/>
        </w:rPr>
        <w:lastRenderedPageBreak/>
        <w:t>If incoming call is answered from IVIS, and there is no call audio being established by the phone in 3 sec from when the call becomes active, then IVIS shall try to establish the audio connection.</w:t>
      </w:r>
    </w:p>
    <w:p w:rsidR="00014DB9" w:rsidRPr="00A71670" w:rsidRDefault="00014DB9">
      <w:pPr>
        <w:rPr>
          <w:rFonts w:cs="Arial"/>
        </w:rPr>
      </w:pPr>
    </w:p>
    <w:p w:rsidR="00014DB9" w:rsidRPr="00A71670" w:rsidRDefault="00014DB9">
      <w:pPr>
        <w:rPr>
          <w:rFonts w:cs="Arial"/>
        </w:rPr>
      </w:pPr>
    </w:p>
    <w:p w:rsidR="00014DB9" w:rsidRPr="00A71670" w:rsidRDefault="00014DB9">
      <w:pPr>
        <w:rPr>
          <w:rFonts w:cs="Arial"/>
          <w:u w:val="single"/>
        </w:rPr>
      </w:pPr>
      <w:r w:rsidRPr="00A71670">
        <w:rPr>
          <w:rFonts w:cs="Arial"/>
          <w:u w:val="single"/>
        </w:rPr>
        <w:t>In-Band Ringing Support:</w:t>
      </w:r>
    </w:p>
    <w:p w:rsidR="00014DB9" w:rsidRPr="00A71670" w:rsidRDefault="00014DB9">
      <w:pPr>
        <w:rPr>
          <w:rFonts w:cs="Arial"/>
        </w:rPr>
      </w:pPr>
    </w:p>
    <w:p w:rsidR="00014DB9" w:rsidRPr="00A71670" w:rsidRDefault="00014DB9">
      <w:pPr>
        <w:rPr>
          <w:rFonts w:cs="Arial"/>
        </w:rPr>
      </w:pPr>
      <w:r w:rsidRPr="00A71670">
        <w:rPr>
          <w:rFonts w:cs="Arial"/>
        </w:rPr>
        <w:t>When the in-vehicle infotainment system is alerted to an incoming phone call via a callsetup value =1, it shall determine that an external audio routing error with AG has occurred when the following scenario takes place:</w:t>
      </w:r>
    </w:p>
    <w:p w:rsidR="00014DB9" w:rsidRPr="00A71670" w:rsidRDefault="00014DB9">
      <w:pPr>
        <w:rPr>
          <w:rFonts w:cs="Arial"/>
        </w:rPr>
      </w:pPr>
    </w:p>
    <w:p w:rsidR="00014DB9" w:rsidRPr="00A71670" w:rsidRDefault="00014DB9">
      <w:pPr>
        <w:ind w:left="360"/>
      </w:pPr>
      <w:r w:rsidRPr="00A71670">
        <w:rPr>
          <w:rFonts w:cs="Arial"/>
        </w:rPr>
        <w:t>1. In-band ringing is active (as reported from the device)</w:t>
      </w:r>
    </w:p>
    <w:p w:rsidR="00014DB9" w:rsidRPr="00A71670" w:rsidRDefault="00014DB9">
      <w:pPr>
        <w:ind w:left="360"/>
        <w:rPr>
          <w:rFonts w:cs="Arial"/>
        </w:rPr>
      </w:pPr>
      <w:r w:rsidRPr="00A71670">
        <w:rPr>
          <w:rFonts w:cs="Arial"/>
        </w:rPr>
        <w:t xml:space="preserve">2. If the connected AG fails to establish the audio connection within 3 seconds of receiving a callsetup value = 1. </w:t>
      </w:r>
    </w:p>
    <w:p w:rsidR="00014DB9" w:rsidRPr="00A71670" w:rsidRDefault="00014DB9"/>
    <w:p w:rsidR="00014DB9" w:rsidRPr="00A71670" w:rsidRDefault="00014DB9" w:rsidP="00014DB9">
      <w:pPr>
        <w:rPr>
          <w:rFonts w:cs="Arial"/>
        </w:rPr>
      </w:pPr>
      <w:r w:rsidRPr="00A71670">
        <w:rPr>
          <w:rFonts w:cs="Arial"/>
        </w:rPr>
        <w:t>When the above scenario is detected, the In-Vehicle Infotainment System shall try to establish the audio connection.</w:t>
      </w:r>
    </w:p>
    <w:p w:rsidR="00014DB9" w:rsidRPr="00A71670" w:rsidRDefault="00014DB9" w:rsidP="00014DB9">
      <w:pPr>
        <w:rPr>
          <w:rFonts w:cs="Arial"/>
        </w:rPr>
      </w:pPr>
    </w:p>
    <w:p w:rsidR="00014DB9" w:rsidRPr="00A71670" w:rsidRDefault="00014DB9">
      <w:pPr>
        <w:rPr>
          <w:rFonts w:cs="Arial"/>
        </w:rPr>
      </w:pPr>
    </w:p>
    <w:p w:rsidR="00014DB9" w:rsidRPr="00A71670" w:rsidRDefault="00014DB9">
      <w:pPr>
        <w:rPr>
          <w:rFonts w:cs="Arial"/>
          <w:u w:val="single"/>
        </w:rPr>
      </w:pPr>
      <w:r w:rsidRPr="00A71670">
        <w:rPr>
          <w:rFonts w:cs="Arial"/>
          <w:u w:val="single"/>
        </w:rPr>
        <w:t xml:space="preserve">Non In-Band Ringing Support: </w:t>
      </w:r>
    </w:p>
    <w:p w:rsidR="00014DB9" w:rsidRPr="00A71670" w:rsidRDefault="00014DB9">
      <w:pPr>
        <w:rPr>
          <w:rFonts w:cs="Arial"/>
        </w:rPr>
      </w:pPr>
    </w:p>
    <w:p w:rsidR="00014DB9" w:rsidRPr="00A71670" w:rsidRDefault="00014DB9">
      <w:pPr>
        <w:rPr>
          <w:rFonts w:cs="Arial"/>
        </w:rPr>
      </w:pPr>
      <w:r w:rsidRPr="00A71670">
        <w:rPr>
          <w:rFonts w:cs="Arial"/>
        </w:rPr>
        <w:t>When the in-vehicle infotainment system provides and ATA to the connected AG and has received the corresponding call value = 1 and callsetup value = 0  shall determine that an external audio routing error with the AG has occurred when the following scenario takes place:</w:t>
      </w:r>
    </w:p>
    <w:p w:rsidR="00014DB9" w:rsidRPr="00A71670" w:rsidRDefault="00014DB9">
      <w:pPr>
        <w:rPr>
          <w:rFonts w:cs="Arial"/>
        </w:rPr>
      </w:pPr>
    </w:p>
    <w:p w:rsidR="00014DB9" w:rsidRPr="00A71670" w:rsidRDefault="00014DB9">
      <w:pPr>
        <w:tabs>
          <w:tab w:val="num" w:pos="720"/>
        </w:tabs>
        <w:ind w:left="720" w:hanging="360"/>
        <w:rPr>
          <w:rFonts w:cs="Arial"/>
        </w:rPr>
      </w:pPr>
      <w:r w:rsidRPr="00A71670">
        <w:rPr>
          <w:rFonts w:eastAsia="Arial" w:cs="Arial"/>
        </w:rPr>
        <w:t xml:space="preserve">1. </w:t>
      </w:r>
      <w:r w:rsidRPr="00A71670">
        <w:rPr>
          <w:rFonts w:cs="Arial"/>
        </w:rPr>
        <w:t xml:space="preserve">The connected AG fails to establish the audio connection within 3 seconds of receiving the callsetup value = 0. </w:t>
      </w:r>
    </w:p>
    <w:p w:rsidR="00014DB9" w:rsidRPr="00A71670" w:rsidRDefault="00014DB9">
      <w:pPr>
        <w:rPr>
          <w:rFonts w:cs="Arial"/>
        </w:rPr>
      </w:pPr>
    </w:p>
    <w:p w:rsidR="00014DB9" w:rsidRPr="00A71670" w:rsidRDefault="00014DB9">
      <w:pPr>
        <w:rPr>
          <w:rFonts w:cs="Arial"/>
        </w:rPr>
      </w:pPr>
      <w:r w:rsidRPr="00A71670">
        <w:rPr>
          <w:rFonts w:cs="Arial"/>
        </w:rPr>
        <w:t>When the above scenario is detected, the In-Vehicle Infotainment System shall try to establish the audio connection.</w:t>
      </w:r>
    </w:p>
    <w:p w:rsidR="00014DB9" w:rsidRPr="00A71670" w:rsidRDefault="00014DB9">
      <w:pPr>
        <w:rPr>
          <w:rFonts w:cs="Arial"/>
        </w:rPr>
      </w:pPr>
    </w:p>
    <w:p w:rsidR="00014DB9" w:rsidRPr="00A71670" w:rsidRDefault="00014DB9">
      <w:pPr>
        <w:rPr>
          <w:rFonts w:cs="Arial"/>
        </w:rPr>
      </w:pPr>
    </w:p>
    <w:p w:rsidR="00014DB9" w:rsidRPr="00A71670" w:rsidRDefault="00014DB9">
      <w:pPr>
        <w:rPr>
          <w:u w:val="single"/>
        </w:rPr>
      </w:pPr>
      <w:r w:rsidRPr="00A71670">
        <w:rPr>
          <w:rFonts w:cs="Arial"/>
          <w:u w:val="single"/>
        </w:rPr>
        <w:t>Retrieval From Privacy:</w:t>
      </w:r>
    </w:p>
    <w:p w:rsidR="00014DB9" w:rsidRPr="00A71670" w:rsidRDefault="00014DB9"/>
    <w:p w:rsidR="00014DB9" w:rsidRPr="00A71670" w:rsidRDefault="00014DB9">
      <w:r w:rsidRPr="00A71670">
        <w:rPr>
          <w:rFonts w:cs="Arial"/>
        </w:rPr>
        <w:t>The In-Vehicle Infotainment System determines that an external audio routing error has taken place when attempting to retrieve a call from the handset (i.e. eSCO / SCO request) when the following scenario takes place:</w:t>
      </w:r>
    </w:p>
    <w:p w:rsidR="00014DB9" w:rsidRPr="00A71670" w:rsidRDefault="00014DB9"/>
    <w:p w:rsidR="00014DB9" w:rsidRDefault="00014DB9">
      <w:pPr>
        <w:ind w:left="360"/>
      </w:pPr>
      <w:r w:rsidRPr="00A71670">
        <w:rPr>
          <w:rFonts w:cs="Arial"/>
        </w:rPr>
        <w:t>1. The In-Vehicle Infotainment System has requested eSCO / SCO from the connected AG, but the AG has either:</w:t>
      </w:r>
    </w:p>
    <w:p w:rsidR="00014DB9" w:rsidRDefault="00014DB9">
      <w:pPr>
        <w:ind w:left="1080"/>
        <w:rPr>
          <w:rFonts w:cs="Arial"/>
        </w:rPr>
      </w:pPr>
      <w:r>
        <w:rPr>
          <w:rFonts w:cs="Arial"/>
        </w:rPr>
        <w:t xml:space="preserve">a. Failed to respond to the request </w:t>
      </w:r>
      <w:r w:rsidRPr="00A71670">
        <w:rPr>
          <w:rFonts w:cs="Arial"/>
        </w:rPr>
        <w:t>within 3 seconds</w:t>
      </w:r>
    </w:p>
    <w:p w:rsidR="00014DB9" w:rsidRDefault="00014DB9">
      <w:pPr>
        <w:ind w:left="1080"/>
        <w:rPr>
          <w:rFonts w:cs="Arial"/>
        </w:rPr>
      </w:pPr>
      <w:r>
        <w:rPr>
          <w:rFonts w:cs="Arial"/>
        </w:rPr>
        <w:t>b. Rejected the request</w:t>
      </w:r>
    </w:p>
    <w:p w:rsidR="00014DB9" w:rsidRDefault="00014DB9"/>
    <w:p w:rsidR="00014DB9" w:rsidRPr="00014DB9" w:rsidRDefault="00014DB9" w:rsidP="00014DB9">
      <w:pPr>
        <w:pStyle w:val="Heading4"/>
        <w:rPr>
          <w:b w:val="0"/>
          <w:u w:val="single"/>
        </w:rPr>
      </w:pPr>
      <w:r w:rsidRPr="00014DB9">
        <w:rPr>
          <w:b w:val="0"/>
          <w:u w:val="single"/>
        </w:rPr>
        <w:t>BTP-FUR-REQ-041843/B-Incoming Call Answer Failure (TcSE ROIN-304250-1)</w:t>
      </w:r>
    </w:p>
    <w:p w:rsidR="00014DB9" w:rsidRDefault="00014DB9">
      <w:r>
        <w:rPr>
          <w:rFonts w:cs="Arial"/>
        </w:rPr>
        <w:t xml:space="preserve">The In-Vehicle Infotainment System shall have the ability to detect when the connected AG has not responded to the request to answer an incoming call correctly per the requirements within Handsfree Phone Specification. </w:t>
      </w:r>
    </w:p>
    <w:p w:rsidR="00014DB9" w:rsidRDefault="00014DB9"/>
    <w:p w:rsidR="00014DB9" w:rsidRDefault="00014DB9">
      <w:r>
        <w:rPr>
          <w:rFonts w:cs="Arial"/>
        </w:rPr>
        <w:t xml:space="preserve">When the In-Vehicle Infotainment System provides an ATA or CHLD = 2 to the connected AG the In-Vehicle Infotainment System shall determine that an external error has occurred when the following scenario takes place: </w:t>
      </w:r>
    </w:p>
    <w:p w:rsidR="00014DB9" w:rsidRDefault="00014DB9"/>
    <w:p w:rsidR="00014DB9" w:rsidRDefault="00014DB9">
      <w:pPr>
        <w:tabs>
          <w:tab w:val="num" w:pos="720"/>
        </w:tabs>
        <w:ind w:left="720" w:hanging="360"/>
        <w:rPr>
          <w:rFonts w:cs="Arial"/>
        </w:rPr>
      </w:pPr>
      <w:r>
        <w:rPr>
          <w:rFonts w:eastAsia="Arial" w:cs="Arial"/>
        </w:rPr>
        <w:t xml:space="preserve">1. </w:t>
      </w:r>
      <w:r>
        <w:rPr>
          <w:rFonts w:cs="Arial"/>
        </w:rPr>
        <w:t xml:space="preserve">The connected AG fails to respond with an OK within </w:t>
      </w:r>
      <w:r w:rsidRPr="002F318B">
        <w:rPr>
          <w:rFonts w:cs="Arial"/>
        </w:rPr>
        <w:t>5 seconds</w:t>
      </w:r>
    </w:p>
    <w:p w:rsidR="00014DB9" w:rsidRDefault="00014DB9">
      <w:pPr>
        <w:tabs>
          <w:tab w:val="num" w:pos="720"/>
        </w:tabs>
        <w:ind w:left="720" w:hanging="360"/>
      </w:pPr>
    </w:p>
    <w:p w:rsidR="00014DB9" w:rsidRDefault="00014DB9">
      <w:pPr>
        <w:rPr>
          <w:rFonts w:cs="Arial"/>
        </w:rPr>
      </w:pPr>
      <w:r>
        <w:rPr>
          <w:rFonts w:cs="Arial"/>
        </w:rPr>
        <w:t xml:space="preserve">*Note: For CHLD = 2; the categorization of an incoming call failure is only applicable when it is used in response to answering an incoming call waiting call (i.e. CCWA notification). </w:t>
      </w:r>
    </w:p>
    <w:p w:rsidR="00014DB9" w:rsidRDefault="00014DB9"/>
    <w:p w:rsidR="00014DB9" w:rsidRDefault="00014DB9">
      <w:r>
        <w:rPr>
          <w:rFonts w:cs="Arial"/>
        </w:rPr>
        <w:t xml:space="preserve">When the above scenario occurs the In-Vehicle Infotainment System shall consider this as an error while accepting the call. The In-Vehicle Infotainment System shall continue to attempt to answer the call by repeating the message to the AG every 5 seconds until the AG is no longer indicating that an incoming call is present or the user has indicated that the In-Vehicle Infotainment System should stop trying.  </w:t>
      </w:r>
    </w:p>
    <w:p w:rsidR="00014DB9" w:rsidRDefault="00014DB9">
      <w:pPr>
        <w:rPr>
          <w:rFonts w:cs="Arial"/>
        </w:rPr>
      </w:pPr>
    </w:p>
    <w:p w:rsidR="00014DB9" w:rsidRDefault="00014DB9"/>
    <w:p w:rsidR="00014DB9" w:rsidRPr="00B4415B" w:rsidRDefault="00014DB9" w:rsidP="00014DB9"/>
    <w:p w:rsidR="00014DB9" w:rsidRPr="00B4415B" w:rsidRDefault="00014DB9" w:rsidP="00014DB9"/>
    <w:p w:rsidR="00014DB9" w:rsidRPr="00B4415B" w:rsidRDefault="00014DB9" w:rsidP="00014DB9"/>
    <w:p w:rsidR="00014DB9" w:rsidRDefault="00014DB9" w:rsidP="00014DB9"/>
    <w:p w:rsidR="00014DB9" w:rsidRPr="00014DB9" w:rsidRDefault="00014DB9" w:rsidP="00014DB9">
      <w:pPr>
        <w:pStyle w:val="Heading4"/>
        <w:rPr>
          <w:b w:val="0"/>
          <w:u w:val="single"/>
        </w:rPr>
      </w:pPr>
      <w:bookmarkStart w:id="87" w:name="OutgoingCallFailure2"/>
      <w:bookmarkEnd w:id="87"/>
      <w:r w:rsidRPr="00014DB9">
        <w:rPr>
          <w:b w:val="0"/>
          <w:u w:val="single"/>
        </w:rPr>
        <w:lastRenderedPageBreak/>
        <w:t>BTP-FUR-REQ-041844/C-Incoming Call Rejection Failure (TcSE ROIN-304251-1)</w:t>
      </w:r>
    </w:p>
    <w:p w:rsidR="00014DB9" w:rsidRDefault="00014DB9">
      <w:r>
        <w:rPr>
          <w:rFonts w:cs="Arial"/>
        </w:rPr>
        <w:t xml:space="preserve">The In-Vehicle Infotainment System shall have the ability to detect when the connected AG has not responded to the request to reject an incoming call correctly per the requirements within Handsfree Phone Specification. </w:t>
      </w:r>
    </w:p>
    <w:p w:rsidR="00014DB9" w:rsidRDefault="00014DB9"/>
    <w:p w:rsidR="00014DB9" w:rsidRDefault="00014DB9">
      <w:r>
        <w:rPr>
          <w:rFonts w:cs="Arial"/>
        </w:rPr>
        <w:t xml:space="preserve">When the In-Vehicle Infotainment system provides a CHUP to the connected AG the in-vehicle infotainment system shall determine that an external error has occurred when the following scenario takes place: </w:t>
      </w:r>
    </w:p>
    <w:p w:rsidR="00014DB9" w:rsidRDefault="00014DB9"/>
    <w:p w:rsidR="00014DB9" w:rsidRDefault="00014DB9">
      <w:pPr>
        <w:ind w:left="360"/>
      </w:pPr>
      <w:r>
        <w:rPr>
          <w:rFonts w:cs="Arial"/>
        </w:rPr>
        <w:t>1. The connected AG fails to respond with an OK within 5 seconds</w:t>
      </w:r>
    </w:p>
    <w:p w:rsidR="00014DB9" w:rsidRDefault="00014DB9"/>
    <w:p w:rsidR="00014DB9" w:rsidRDefault="00014DB9">
      <w:pPr>
        <w:rPr>
          <w:rFonts w:cs="Arial"/>
        </w:rPr>
      </w:pPr>
      <w:r>
        <w:rPr>
          <w:rFonts w:cs="Arial"/>
        </w:rPr>
        <w:t xml:space="preserve">When the above scenario occurs the In-Vehicle Infotainment system shall consider this as an Error while rejecting the call.  The In-Vehicle Infotainment System shall continue to reject the call by repeating the message to the AG every 5 seconds until the AG is no longer indicating that an incoming call is present or the user has indicated that the In-Vehicle Infotainment System should stop trying.   </w:t>
      </w:r>
    </w:p>
    <w:p w:rsidR="00014DB9" w:rsidRDefault="00014DB9">
      <w:r>
        <w:rPr>
          <w:rFonts w:cs="Arial"/>
        </w:rPr>
        <w:t>Dependent on the HMI specification an error message may be displayed to the customer.</w:t>
      </w:r>
    </w:p>
    <w:p w:rsidR="00014DB9" w:rsidRDefault="00014DB9"/>
    <w:p w:rsidR="00014DB9" w:rsidRPr="00014DB9" w:rsidRDefault="00014DB9" w:rsidP="00014DB9">
      <w:pPr>
        <w:pStyle w:val="Heading4"/>
        <w:rPr>
          <w:b w:val="0"/>
          <w:u w:val="single"/>
        </w:rPr>
      </w:pPr>
      <w:r w:rsidRPr="00014DB9">
        <w:rPr>
          <w:b w:val="0"/>
          <w:u w:val="single"/>
        </w:rPr>
        <w:t>BTP-FUR-REQ-130714/E-Phone Volume Adjustment</w:t>
      </w:r>
    </w:p>
    <w:p w:rsidR="00014DB9" w:rsidRDefault="00014DB9" w:rsidP="00014DB9">
      <w:pPr>
        <w:ind w:left="1080"/>
        <w:rPr>
          <w:lang w:val="en-GB"/>
        </w:rPr>
      </w:pPr>
      <w:r>
        <w:t xml:space="preserve">The In-Vehicle Infotainment System shall offer an opportunity for the costumer to adjust the phone volume level to the </w:t>
      </w:r>
      <w:r>
        <w:rPr>
          <w:color w:val="000000"/>
        </w:rPr>
        <w:t>media</w:t>
      </w:r>
      <w:r>
        <w:t xml:space="preserve"> volume level (e.g. USB, FM). This setting shall be stored and shall apply for each paired device separately.</w:t>
      </w:r>
    </w:p>
    <w:p w:rsidR="00014DB9" w:rsidRDefault="00014DB9" w:rsidP="00014DB9">
      <w:pPr>
        <w:ind w:left="1080"/>
        <w:rPr>
          <w:lang w:val="en-GB"/>
        </w:rPr>
      </w:pPr>
      <w:r>
        <w:t>This adjustment shall apply prior to the phone feature volume setting.</w:t>
      </w:r>
    </w:p>
    <w:p w:rsidR="00014DB9" w:rsidRDefault="00014DB9" w:rsidP="00014DB9">
      <w:pPr>
        <w:ind w:left="1080"/>
        <w:rPr>
          <w:color w:val="FF0000"/>
        </w:rPr>
      </w:pPr>
      <w:r>
        <w:t>The offset shall cover a gain of –10 dB to + 10</w:t>
      </w:r>
      <w:r w:rsidRPr="00755E02">
        <w:t xml:space="preserve"> dB in 15 steps.</w:t>
      </w:r>
    </w:p>
    <w:p w:rsidR="00014DB9" w:rsidRDefault="00014DB9" w:rsidP="00014DB9">
      <w:pPr>
        <w:ind w:left="1080"/>
      </w:pPr>
      <w:r>
        <w:t>The default value is specified in STMGNT-FUR-REQ-014654-AHU-DSP AMP Default Parameters (TcSE ROIN-119131-11).</w:t>
      </w:r>
    </w:p>
    <w:p w:rsidR="00014DB9" w:rsidRDefault="00014DB9" w:rsidP="00014DB9">
      <w:pPr>
        <w:ind w:left="1080"/>
      </w:pPr>
      <w:r>
        <w:t>This requirement shall consider the existing requirement AHU-HR-REQ-102963-Mode Balancing - Media Level Matching For Audio Outputs. It is furthermore an additional option to compensate different behavior of consumer electronics.</w:t>
      </w:r>
    </w:p>
    <w:p w:rsidR="00014DB9" w:rsidRDefault="00014DB9" w:rsidP="00014DB9"/>
    <w:p w:rsidR="00014DB9" w:rsidRDefault="00014DB9" w:rsidP="00014DB9"/>
    <w:p w:rsidR="00014DB9" w:rsidRDefault="00014DB9" w:rsidP="00014DB9">
      <w:r>
        <w:tab/>
        <w:t xml:space="preserve">      Note: This setting shall NOT apply to Emergency Assistance calls.</w:t>
      </w:r>
    </w:p>
    <w:p w:rsidR="00014DB9" w:rsidRDefault="00014DB9" w:rsidP="00014DB9"/>
    <w:p w:rsidR="00014DB9" w:rsidRPr="00014DB9" w:rsidRDefault="00014DB9" w:rsidP="00014DB9">
      <w:pPr>
        <w:pStyle w:val="Heading4"/>
        <w:rPr>
          <w:b w:val="0"/>
          <w:u w:val="single"/>
        </w:rPr>
      </w:pPr>
      <w:r w:rsidRPr="00014DB9">
        <w:rPr>
          <w:b w:val="0"/>
          <w:u w:val="single"/>
        </w:rPr>
        <w:t>BTC-FUR-REQ-191908/A-Caller ID format</w:t>
      </w:r>
    </w:p>
    <w:p w:rsidR="00014DB9" w:rsidRDefault="00014DB9" w:rsidP="00014DB9">
      <w:r w:rsidRPr="00D02930">
        <w:t xml:space="preserve">The caller ID shall be displayed in the </w:t>
      </w:r>
      <w:r>
        <w:t xml:space="preserve">static </w:t>
      </w:r>
      <w:r w:rsidRPr="00D02930">
        <w:t>form</w:t>
      </w:r>
      <w:r>
        <w:t>at {FirstName LastName} independ</w:t>
      </w:r>
      <w:r w:rsidRPr="00D02930">
        <w:t xml:space="preserve">ently </w:t>
      </w:r>
      <w:r>
        <w:t>from the chosen phonebook sorting order.</w:t>
      </w:r>
    </w:p>
    <w:p w:rsidR="00014DB9" w:rsidRDefault="00014DB9" w:rsidP="00014DB9">
      <w:r w:rsidRPr="00D02930">
        <w:t xml:space="preserve"> </w:t>
      </w:r>
    </w:p>
    <w:p w:rsidR="00014DB9" w:rsidRPr="00D02930" w:rsidRDefault="00014DB9" w:rsidP="00014DB9">
      <w:pPr>
        <w:rPr>
          <w:u w:val="single"/>
        </w:rPr>
      </w:pPr>
      <w:r w:rsidRPr="00D02930">
        <w:rPr>
          <w:u w:val="single"/>
        </w:rPr>
        <w:t>Exception:</w:t>
      </w:r>
    </w:p>
    <w:p w:rsidR="00014DB9" w:rsidRDefault="00014DB9" w:rsidP="00014DB9">
      <w:r>
        <w:t>For the APA countries which are specified in “BTP-FUR-REQ Phonebook Sorting per Market“ the format shall be dynamically handled according the selected phonebook sorting order, meaning if the phonebook is sorted via LastName the caller ID shall be displayed as {LastName Firstname}.</w:t>
      </w:r>
    </w:p>
    <w:p w:rsidR="00014DB9" w:rsidRDefault="00014DB9" w:rsidP="00014DB9">
      <w:r>
        <w:t>If the phonebook is currently sorted via FirstName then the caller name shall also have the format {Firstname Lastname}.</w:t>
      </w:r>
    </w:p>
    <w:p w:rsidR="00014DB9" w:rsidRDefault="00014DB9" w:rsidP="00014DB9">
      <w:r>
        <w:t>As soon as the costumer is changing the order for the phonebook sorting the change should apply to the caller ID as well.</w:t>
      </w:r>
    </w:p>
    <w:p w:rsidR="00014DB9" w:rsidRDefault="00014DB9" w:rsidP="00014DB9"/>
    <w:p w:rsidR="00014DB9" w:rsidRPr="00D02930" w:rsidRDefault="00014DB9" w:rsidP="00014DB9"/>
    <w:p w:rsidR="00014DB9" w:rsidRDefault="00014DB9" w:rsidP="00014DB9">
      <w:pPr>
        <w:pStyle w:val="Heading3"/>
      </w:pPr>
      <w:bookmarkStart w:id="88" w:name="_Toc1048737"/>
      <w:r>
        <w:t>Sequence Diagrams</w:t>
      </w:r>
      <w:bookmarkEnd w:id="88"/>
    </w:p>
    <w:p w:rsidR="00014DB9" w:rsidRDefault="00014DB9" w:rsidP="00014DB9">
      <w:pPr>
        <w:pStyle w:val="Heading4"/>
      </w:pPr>
      <w:r>
        <w:t>BTP-SD-REQ-030709/A-Mute Phone (TcSE ROIN-149429-1)</w:t>
      </w:r>
    </w:p>
    <w:p w:rsidR="00014DB9" w:rsidRPr="00F8674E" w:rsidRDefault="00014DB9" w:rsidP="00014DB9">
      <w:pPr>
        <w:rPr>
          <w:b/>
          <w:sz w:val="16"/>
          <w:szCs w:val="16"/>
        </w:rPr>
      </w:pPr>
      <w:r w:rsidRPr="00F8674E">
        <w:rPr>
          <w:b/>
          <w:sz w:val="16"/>
          <w:szCs w:val="16"/>
        </w:rPr>
        <w:t>Linked Elements</w:t>
      </w:r>
    </w:p>
    <w:p w:rsidR="00014DB9" w:rsidRPr="00F8674E" w:rsidRDefault="00014DB9" w:rsidP="00014DB9">
      <w:pPr>
        <w:rPr>
          <w:sz w:val="16"/>
          <w:szCs w:val="16"/>
        </w:rPr>
      </w:pPr>
      <w:r w:rsidRPr="00F8674E">
        <w:rPr>
          <w:sz w:val="16"/>
          <w:szCs w:val="16"/>
        </w:rPr>
        <w:t>BTP-UC-REQ-041796/A-Muting the In-Vehicle Infotainment System Microphone while in an Active Call (TcSE ROIN-290926-1)</w:t>
      </w:r>
    </w:p>
    <w:p w:rsidR="00014DB9" w:rsidRPr="00F8674E" w:rsidRDefault="00014DB9" w:rsidP="00014DB9">
      <w:pPr>
        <w:rPr>
          <w:sz w:val="16"/>
          <w:szCs w:val="16"/>
        </w:rPr>
      </w:pPr>
      <w:r w:rsidRPr="00F8674E">
        <w:rPr>
          <w:sz w:val="16"/>
          <w:szCs w:val="16"/>
        </w:rPr>
        <w:t>BTP-UC-REQ-041799/A-Un-muting the In-Vehicle Infotainment System Microphone while in an Active Call (TcSE ROIN-290929-1)</w:t>
      </w:r>
    </w:p>
    <w:p w:rsidR="00014DB9" w:rsidRPr="00760C18" w:rsidRDefault="00014DB9" w:rsidP="00014DB9">
      <w:pPr>
        <w:pStyle w:val="BoldText"/>
      </w:pPr>
      <w:r w:rsidRPr="00760C18">
        <w:t>Scenarios</w:t>
      </w:r>
    </w:p>
    <w:p w:rsidR="00014DB9" w:rsidRPr="00760C18" w:rsidRDefault="00014DB9" w:rsidP="00014DB9">
      <w:pPr>
        <w:pStyle w:val="BoldText"/>
        <w:ind w:left="720"/>
      </w:pPr>
      <w:r w:rsidRPr="00760C18">
        <w:t>Normal Usage</w:t>
      </w:r>
    </w:p>
    <w:p w:rsidR="008D4023" w:rsidRDefault="00014DB9">
      <w:pPr>
        <w:ind w:left="720"/>
        <w:rPr>
          <w:rFonts w:cs="Arial"/>
          <w:szCs w:val="20"/>
        </w:rPr>
      </w:pPr>
      <w:r>
        <w:rPr>
          <w:rFonts w:cs="Arial"/>
          <w:szCs w:val="20"/>
        </w:rPr>
        <w:t xml:space="preserve">The user selects &lt;Mute / </w:t>
      </w:r>
      <w:r>
        <w:rPr>
          <w:rStyle w:val="spelle"/>
          <w:rFonts w:cs="Arial"/>
          <w:szCs w:val="20"/>
        </w:rPr>
        <w:t>UnMute</w:t>
      </w:r>
      <w:r>
        <w:rPr>
          <w:rFonts w:cs="Arial"/>
          <w:szCs w:val="20"/>
        </w:rPr>
        <w:t xml:space="preserve"> current call&gt; via the HMI.</w:t>
      </w:r>
    </w:p>
    <w:p w:rsidR="008D4023" w:rsidRDefault="008D4023">
      <w:pPr>
        <w:ind w:left="720"/>
        <w:rPr>
          <w:rFonts w:cs="Arial"/>
          <w:szCs w:val="20"/>
        </w:rPr>
      </w:pPr>
    </w:p>
    <w:p w:rsidR="00014DB9" w:rsidRPr="00760C18" w:rsidRDefault="00014DB9" w:rsidP="00014DB9">
      <w:pPr>
        <w:pStyle w:val="BoldText"/>
      </w:pPr>
      <w:r w:rsidRPr="00760C18">
        <w:t>Constraints</w:t>
      </w:r>
    </w:p>
    <w:p w:rsidR="00014DB9" w:rsidRPr="00760C18" w:rsidRDefault="00014DB9" w:rsidP="00014DB9">
      <w:pPr>
        <w:pStyle w:val="BoldText"/>
        <w:ind w:left="720"/>
      </w:pPr>
      <w:r w:rsidRPr="00760C18">
        <w:t>Pre-condition</w:t>
      </w:r>
    </w:p>
    <w:p w:rsidR="008D4023" w:rsidRDefault="00014DB9">
      <w:pPr>
        <w:ind w:left="720"/>
        <w:rPr>
          <w:rFonts w:cs="Arial"/>
          <w:szCs w:val="20"/>
        </w:rPr>
      </w:pPr>
      <w:r>
        <w:rPr>
          <w:rFonts w:cs="Arial"/>
          <w:szCs w:val="20"/>
        </w:rPr>
        <w:t>A Bluetooth phone is connected to the vehicle interface.  Vehicle power is On.  User is in an active phone call.</w:t>
      </w:r>
    </w:p>
    <w:p w:rsidR="008D4023" w:rsidRDefault="008D4023">
      <w:pPr>
        <w:ind w:left="720"/>
        <w:rPr>
          <w:rFonts w:cs="Arial"/>
          <w:szCs w:val="20"/>
        </w:rPr>
      </w:pPr>
    </w:p>
    <w:p w:rsidR="00014DB9" w:rsidRPr="00760C18" w:rsidRDefault="00014DB9" w:rsidP="00014DB9">
      <w:pPr>
        <w:pStyle w:val="BoldText"/>
        <w:ind w:left="720"/>
      </w:pPr>
      <w:r w:rsidRPr="00760C18">
        <w:t>Post-condition</w:t>
      </w:r>
    </w:p>
    <w:p w:rsidR="008D4023" w:rsidRDefault="00014DB9">
      <w:pPr>
        <w:ind w:left="720"/>
        <w:rPr>
          <w:rFonts w:cs="Arial"/>
          <w:szCs w:val="20"/>
        </w:rPr>
      </w:pPr>
      <w:r>
        <w:rPr>
          <w:rFonts w:cs="Arial"/>
          <w:szCs w:val="20"/>
        </w:rPr>
        <w:t>The user is in an active phone call, and the phone is muted or unmuted depending upon user action.</w:t>
      </w:r>
    </w:p>
    <w:p w:rsidR="008D4023" w:rsidRDefault="008D4023">
      <w:pPr>
        <w:ind w:left="720"/>
      </w:pPr>
    </w:p>
    <w:p w:rsidR="008D4023" w:rsidRDefault="00014DB9">
      <w:pPr>
        <w:ind w:left="720"/>
        <w:rPr>
          <w:rFonts w:cs="Arial"/>
          <w:szCs w:val="20"/>
        </w:rPr>
      </w:pPr>
      <w:r>
        <w:rPr>
          <w:rFonts w:cs="Arial"/>
          <w:szCs w:val="20"/>
        </w:rPr>
        <w:t xml:space="preserve"> </w:t>
      </w:r>
    </w:p>
    <w:p w:rsidR="00014DB9" w:rsidRPr="00760C18" w:rsidRDefault="00014DB9" w:rsidP="00014DB9">
      <w:pPr>
        <w:pStyle w:val="BoldText"/>
      </w:pPr>
      <w:r w:rsidRPr="00760C18">
        <w:t>Sequence Diagram</w:t>
      </w:r>
    </w:p>
    <w:p w:rsidR="008D4023" w:rsidRDefault="00014DB9" w:rsidP="00014DB9">
      <w:pPr>
        <w:keepNext/>
        <w:jc w:val="center"/>
      </w:pPr>
      <w:r>
        <w:rPr>
          <w:noProof/>
        </w:rPr>
        <w:drawing>
          <wp:inline distT="0" distB="0" distL="0" distR="0">
            <wp:extent cx="6400800" cy="3867150"/>
            <wp:effectExtent l="0" t="0" r="0" b="0"/>
            <wp:docPr id="36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6400800" cy="3867150"/>
                    </a:xfrm>
                    <a:prstGeom prst="rect">
                      <a:avLst/>
                    </a:prstGeom>
                    <a:noFill/>
                    <a:ln w="9525">
                      <a:noFill/>
                      <a:miter lim="800000"/>
                      <a:headEnd/>
                      <a:tailEnd/>
                    </a:ln>
                  </pic:spPr>
                </pic:pic>
              </a:graphicData>
            </a:graphic>
          </wp:inline>
        </w:drawing>
      </w:r>
    </w:p>
    <w:p w:rsidR="00014DB9" w:rsidRDefault="00014DB9" w:rsidP="00014DB9">
      <w:pPr>
        <w:pStyle w:val="Heading4"/>
      </w:pPr>
      <w:r>
        <w:t>BTP-SD-REQ-030705/A-End Call (TcSE ROIN-149457-3)</w:t>
      </w:r>
    </w:p>
    <w:p w:rsidR="00014DB9" w:rsidRPr="00F8674E" w:rsidRDefault="00014DB9" w:rsidP="00014DB9">
      <w:pPr>
        <w:rPr>
          <w:b/>
          <w:sz w:val="16"/>
          <w:szCs w:val="16"/>
        </w:rPr>
      </w:pPr>
      <w:r w:rsidRPr="00F8674E">
        <w:rPr>
          <w:b/>
          <w:sz w:val="16"/>
          <w:szCs w:val="16"/>
        </w:rPr>
        <w:t>Linked Elements</w:t>
      </w:r>
    </w:p>
    <w:p w:rsidR="00014DB9" w:rsidRPr="00F8674E" w:rsidRDefault="00014DB9" w:rsidP="00014DB9">
      <w:pPr>
        <w:rPr>
          <w:sz w:val="16"/>
          <w:szCs w:val="16"/>
        </w:rPr>
      </w:pPr>
      <w:r w:rsidRPr="00F8674E">
        <w:rPr>
          <w:sz w:val="16"/>
          <w:szCs w:val="16"/>
        </w:rPr>
        <w:t>BTP-UC-REQ-041789/A-Ending a Single or Joined Active Call via In-Vehicle Infotainment System (TcSE ROIN-290920-1)</w:t>
      </w:r>
    </w:p>
    <w:p w:rsidR="00014DB9" w:rsidRPr="00760C18" w:rsidRDefault="00014DB9" w:rsidP="00014DB9">
      <w:pPr>
        <w:pStyle w:val="BoldText"/>
      </w:pPr>
      <w:r w:rsidRPr="00760C18">
        <w:t>Scenarios</w:t>
      </w:r>
    </w:p>
    <w:p w:rsidR="00014DB9" w:rsidRPr="00760C18" w:rsidRDefault="00014DB9" w:rsidP="00014DB9">
      <w:pPr>
        <w:pStyle w:val="BoldText"/>
        <w:ind w:left="720"/>
      </w:pPr>
      <w:r w:rsidRPr="00760C18">
        <w:t>Normal Usage</w:t>
      </w:r>
    </w:p>
    <w:p w:rsidR="008D4023" w:rsidRDefault="00014DB9">
      <w:pPr>
        <w:ind w:left="720"/>
        <w:rPr>
          <w:rFonts w:cs="Arial"/>
          <w:szCs w:val="20"/>
        </w:rPr>
      </w:pPr>
      <w:r>
        <w:rPr>
          <w:rFonts w:cs="Arial"/>
          <w:szCs w:val="20"/>
        </w:rPr>
        <w:t>The user selects &lt;End Call&gt; via the HMI.</w:t>
      </w:r>
    </w:p>
    <w:p w:rsidR="008D4023" w:rsidRDefault="008D4023">
      <w:pPr>
        <w:ind w:left="720"/>
        <w:rPr>
          <w:rFonts w:cs="Arial"/>
          <w:szCs w:val="20"/>
        </w:rPr>
      </w:pPr>
    </w:p>
    <w:p w:rsidR="00014DB9" w:rsidRPr="00760C18" w:rsidRDefault="00014DB9" w:rsidP="00014DB9">
      <w:pPr>
        <w:pStyle w:val="BoldText"/>
      </w:pPr>
      <w:r w:rsidRPr="00760C18">
        <w:t>Constraints</w:t>
      </w:r>
    </w:p>
    <w:p w:rsidR="00014DB9" w:rsidRPr="00760C18" w:rsidRDefault="00014DB9" w:rsidP="00014DB9">
      <w:pPr>
        <w:pStyle w:val="BoldText"/>
        <w:ind w:left="720"/>
      </w:pPr>
      <w:r w:rsidRPr="00760C18">
        <w:t>Pre-condition</w:t>
      </w:r>
    </w:p>
    <w:p w:rsidR="008D4023" w:rsidRDefault="00014DB9">
      <w:pPr>
        <w:ind w:left="720"/>
        <w:rPr>
          <w:rFonts w:cs="Arial"/>
          <w:szCs w:val="20"/>
        </w:rPr>
      </w:pPr>
      <w:r>
        <w:rPr>
          <w:rFonts w:cs="Arial"/>
          <w:szCs w:val="20"/>
        </w:rPr>
        <w:t>A Bluetooth phone is connected to the vehicle interface.  Vehicle power is On.  User is in an active phone call.</w:t>
      </w:r>
    </w:p>
    <w:p w:rsidR="008D4023" w:rsidRDefault="008D4023">
      <w:pPr>
        <w:ind w:left="720"/>
      </w:pPr>
    </w:p>
    <w:p w:rsidR="00014DB9" w:rsidRPr="00760C18" w:rsidRDefault="00014DB9" w:rsidP="00014DB9">
      <w:pPr>
        <w:pStyle w:val="BoldText"/>
        <w:ind w:left="720"/>
      </w:pPr>
      <w:r w:rsidRPr="00760C18">
        <w:t>Post-condition</w:t>
      </w:r>
    </w:p>
    <w:p w:rsidR="008D4023" w:rsidRDefault="00014DB9">
      <w:pPr>
        <w:ind w:left="720"/>
        <w:rPr>
          <w:rFonts w:cs="Arial"/>
          <w:szCs w:val="20"/>
        </w:rPr>
      </w:pPr>
      <w:r>
        <w:rPr>
          <w:rFonts w:cs="Arial"/>
          <w:szCs w:val="20"/>
        </w:rPr>
        <w:t>If active call is a regular one party call, a joined call, or a CDMA call waiting call, the active call is ended.</w:t>
      </w:r>
    </w:p>
    <w:p w:rsidR="008D4023" w:rsidRDefault="00014DB9">
      <w:pPr>
        <w:ind w:left="720"/>
        <w:rPr>
          <w:rFonts w:cs="Arial"/>
          <w:szCs w:val="20"/>
        </w:rPr>
      </w:pPr>
      <w:r>
        <w:rPr>
          <w:rFonts w:cs="Arial"/>
          <w:szCs w:val="20"/>
        </w:rPr>
        <w:t xml:space="preserve"> </w:t>
      </w:r>
    </w:p>
    <w:p w:rsidR="008D4023" w:rsidRDefault="00014DB9">
      <w:pPr>
        <w:ind w:left="720"/>
        <w:rPr>
          <w:rFonts w:cs="Arial"/>
          <w:szCs w:val="20"/>
        </w:rPr>
      </w:pPr>
      <w:r>
        <w:rPr>
          <w:rFonts w:cs="Arial"/>
          <w:szCs w:val="20"/>
        </w:rPr>
        <w:t>If active call is a call waiting call with a GSM phone connected, the current active call is ended, and the second call currently on hold is made the active call.</w:t>
      </w:r>
    </w:p>
    <w:p w:rsidR="008D4023" w:rsidRDefault="008D4023">
      <w:pPr>
        <w:ind w:left="720"/>
        <w:rPr>
          <w:rFonts w:cs="Arial"/>
          <w:szCs w:val="20"/>
        </w:rPr>
      </w:pPr>
    </w:p>
    <w:p w:rsidR="00014DB9" w:rsidRPr="00760C18" w:rsidRDefault="00014DB9" w:rsidP="00014DB9">
      <w:pPr>
        <w:pStyle w:val="BoldText"/>
      </w:pPr>
      <w:r w:rsidRPr="00760C18">
        <w:lastRenderedPageBreak/>
        <w:t>Sequence Diagram</w:t>
      </w:r>
    </w:p>
    <w:p w:rsidR="008D4023" w:rsidRDefault="00014DB9" w:rsidP="00014DB9">
      <w:pPr>
        <w:keepNext/>
        <w:jc w:val="center"/>
      </w:pPr>
      <w:r>
        <w:rPr>
          <w:noProof/>
        </w:rPr>
        <w:drawing>
          <wp:inline distT="0" distB="0" distL="0" distR="0">
            <wp:extent cx="6400800" cy="6057900"/>
            <wp:effectExtent l="0" t="0" r="0" b="0"/>
            <wp:docPr id="3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400800" cy="6057900"/>
                    </a:xfrm>
                    <a:prstGeom prst="rect">
                      <a:avLst/>
                    </a:prstGeom>
                    <a:noFill/>
                    <a:ln w="9525">
                      <a:noFill/>
                      <a:miter lim="800000"/>
                      <a:headEnd/>
                      <a:tailEnd/>
                    </a:ln>
                  </pic:spPr>
                </pic:pic>
              </a:graphicData>
            </a:graphic>
          </wp:inline>
        </w:drawing>
      </w:r>
    </w:p>
    <w:p w:rsidR="00014DB9" w:rsidRDefault="00014DB9" w:rsidP="00014DB9">
      <w:pPr>
        <w:pStyle w:val="Heading4"/>
      </w:pPr>
      <w:r>
        <w:t>BTP-SD-REQ-030711/A-Go to Privacy Mode (TcSE ROIN-149464-1)</w:t>
      </w:r>
    </w:p>
    <w:p w:rsidR="00014DB9" w:rsidRPr="00F8674E" w:rsidRDefault="00014DB9" w:rsidP="00014DB9">
      <w:pPr>
        <w:rPr>
          <w:b/>
          <w:sz w:val="16"/>
          <w:szCs w:val="16"/>
        </w:rPr>
      </w:pPr>
      <w:r w:rsidRPr="00F8674E">
        <w:rPr>
          <w:b/>
          <w:sz w:val="16"/>
          <w:szCs w:val="16"/>
        </w:rPr>
        <w:t>Linked Elements</w:t>
      </w:r>
    </w:p>
    <w:p w:rsidR="00014DB9" w:rsidRPr="00F8674E" w:rsidRDefault="00014DB9" w:rsidP="00014DB9">
      <w:pPr>
        <w:rPr>
          <w:sz w:val="16"/>
          <w:szCs w:val="16"/>
        </w:rPr>
      </w:pPr>
      <w:r w:rsidRPr="00F8674E">
        <w:rPr>
          <w:sz w:val="16"/>
          <w:szCs w:val="16"/>
        </w:rPr>
        <w:t>BTP-UC-REQ-041811/A-Transferring the Handsfree Audio to the Connected Mobile Phone via the Connected Mobile Phone (i.e. Transfer to Privacy) (TcSE ROIN-290941-1)</w:t>
      </w:r>
    </w:p>
    <w:p w:rsidR="00014DB9" w:rsidRPr="00F8674E" w:rsidRDefault="00014DB9" w:rsidP="00014DB9">
      <w:pPr>
        <w:rPr>
          <w:sz w:val="16"/>
          <w:szCs w:val="16"/>
        </w:rPr>
      </w:pPr>
      <w:r w:rsidRPr="00F8674E">
        <w:rPr>
          <w:sz w:val="16"/>
          <w:szCs w:val="16"/>
        </w:rPr>
        <w:t>BTP-UC-REQ-041812/A-Transferring the Handsfree Audio to the Connected Mobile Phone via the Connected Mobile Phone (i.e. Transfer to Privacy) (Failed (TcSE ROIN-290942-1)</w:t>
      </w:r>
    </w:p>
    <w:p w:rsidR="00014DB9" w:rsidRPr="00F8674E" w:rsidRDefault="00014DB9" w:rsidP="00014DB9">
      <w:pPr>
        <w:rPr>
          <w:sz w:val="16"/>
          <w:szCs w:val="16"/>
        </w:rPr>
      </w:pPr>
      <w:r w:rsidRPr="00F8674E">
        <w:rPr>
          <w:sz w:val="16"/>
          <w:szCs w:val="16"/>
        </w:rPr>
        <w:t>BTP-UC-REQ-041809/A-Transferring the Handsfree Audio to the Connected Mobile Phone via the In-Vehicle Infotainment System (i.e. Transfer to Privacy) (TcSE ROIN-290939-1)</w:t>
      </w:r>
    </w:p>
    <w:p w:rsidR="00014DB9" w:rsidRPr="00760C18" w:rsidRDefault="00014DB9" w:rsidP="00014DB9">
      <w:pPr>
        <w:pStyle w:val="BoldText"/>
      </w:pPr>
      <w:r w:rsidRPr="00760C18">
        <w:t>Scenarios</w:t>
      </w:r>
    </w:p>
    <w:p w:rsidR="00014DB9" w:rsidRPr="00760C18" w:rsidRDefault="00014DB9" w:rsidP="00014DB9">
      <w:pPr>
        <w:pStyle w:val="BoldText"/>
        <w:ind w:left="720"/>
      </w:pPr>
      <w:r w:rsidRPr="00760C18">
        <w:t>Normal Usage</w:t>
      </w:r>
    </w:p>
    <w:p w:rsidR="008D4023" w:rsidRDefault="00014DB9">
      <w:pPr>
        <w:ind w:left="720"/>
        <w:rPr>
          <w:rFonts w:cs="Arial"/>
          <w:szCs w:val="20"/>
        </w:rPr>
      </w:pPr>
      <w:r>
        <w:rPr>
          <w:rFonts w:cs="Arial"/>
          <w:szCs w:val="20"/>
        </w:rPr>
        <w:t>The user selects &lt;Enter Privacy mode&gt; via the HMI.</w:t>
      </w:r>
    </w:p>
    <w:p w:rsidR="008D4023" w:rsidRDefault="008D4023">
      <w:pPr>
        <w:ind w:left="720"/>
        <w:rPr>
          <w:rFonts w:cs="Arial"/>
          <w:szCs w:val="20"/>
        </w:rPr>
      </w:pPr>
    </w:p>
    <w:p w:rsidR="00014DB9" w:rsidRPr="00760C18" w:rsidRDefault="00014DB9" w:rsidP="00014DB9">
      <w:pPr>
        <w:pStyle w:val="BoldText"/>
      </w:pPr>
      <w:r w:rsidRPr="00760C18">
        <w:t>Constraints</w:t>
      </w:r>
    </w:p>
    <w:p w:rsidR="00014DB9" w:rsidRPr="00760C18" w:rsidRDefault="00014DB9" w:rsidP="00014DB9">
      <w:pPr>
        <w:pStyle w:val="BoldText"/>
        <w:ind w:left="720"/>
      </w:pPr>
      <w:r w:rsidRPr="00760C18">
        <w:t>Pre-condition</w:t>
      </w:r>
    </w:p>
    <w:p w:rsidR="008D4023" w:rsidRDefault="00014DB9">
      <w:pPr>
        <w:ind w:left="720"/>
        <w:rPr>
          <w:rFonts w:cs="Arial"/>
          <w:szCs w:val="20"/>
        </w:rPr>
      </w:pPr>
      <w:r>
        <w:rPr>
          <w:rFonts w:cs="Arial"/>
          <w:szCs w:val="20"/>
        </w:rPr>
        <w:t>A Bluetooth phone is connected to the vehicle interface.  Vehicle power is On.  User is in an active phone call, and is in hands free mode.</w:t>
      </w:r>
    </w:p>
    <w:p w:rsidR="008D4023" w:rsidRDefault="008D4023">
      <w:pPr>
        <w:ind w:left="720"/>
      </w:pPr>
    </w:p>
    <w:p w:rsidR="00014DB9" w:rsidRPr="00760C18" w:rsidRDefault="00014DB9" w:rsidP="00014DB9">
      <w:pPr>
        <w:pStyle w:val="BoldText"/>
        <w:ind w:left="720"/>
      </w:pPr>
      <w:r w:rsidRPr="00760C18">
        <w:t>Post-condition</w:t>
      </w:r>
    </w:p>
    <w:p w:rsidR="008D4023" w:rsidRDefault="00014DB9">
      <w:pPr>
        <w:ind w:left="720"/>
        <w:rPr>
          <w:rFonts w:cs="Arial"/>
          <w:szCs w:val="20"/>
        </w:rPr>
      </w:pPr>
      <w:r>
        <w:rPr>
          <w:rFonts w:cs="Arial"/>
          <w:szCs w:val="20"/>
        </w:rPr>
        <w:t>The user is in an active phone call, and the phone is placed in privacy mode  The previous audio source is made active on the vehicle audio system.</w:t>
      </w:r>
    </w:p>
    <w:p w:rsidR="008D4023" w:rsidRDefault="008D4023">
      <w:pPr>
        <w:ind w:left="720"/>
      </w:pPr>
    </w:p>
    <w:p w:rsidR="00014DB9" w:rsidRPr="00760C18" w:rsidRDefault="00014DB9" w:rsidP="00014DB9">
      <w:pPr>
        <w:pStyle w:val="BoldText"/>
      </w:pPr>
      <w:r w:rsidRPr="00760C18">
        <w:t>Sequence Diagram</w:t>
      </w:r>
    </w:p>
    <w:p w:rsidR="008D4023" w:rsidRDefault="00014DB9" w:rsidP="00014DB9">
      <w:pPr>
        <w:keepNext/>
        <w:jc w:val="center"/>
      </w:pPr>
      <w:r>
        <w:rPr>
          <w:noProof/>
        </w:rPr>
        <w:drawing>
          <wp:inline distT="0" distB="0" distL="0" distR="0">
            <wp:extent cx="6400800" cy="4333875"/>
            <wp:effectExtent l="0" t="0" r="0" b="9525"/>
            <wp:docPr id="3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400800" cy="4333875"/>
                    </a:xfrm>
                    <a:prstGeom prst="rect">
                      <a:avLst/>
                    </a:prstGeom>
                    <a:noFill/>
                    <a:ln w="9525">
                      <a:noFill/>
                      <a:miter lim="800000"/>
                      <a:headEnd/>
                      <a:tailEnd/>
                    </a:ln>
                  </pic:spPr>
                </pic:pic>
              </a:graphicData>
            </a:graphic>
          </wp:inline>
        </w:drawing>
      </w:r>
    </w:p>
    <w:p w:rsidR="00014DB9" w:rsidRDefault="00014DB9" w:rsidP="00014DB9">
      <w:pPr>
        <w:pStyle w:val="Heading4"/>
      </w:pPr>
      <w:r>
        <w:t>BTP-SD-REQ-030713/A-Go to Hands Free Mode (TcSE ROIN-150117-1)</w:t>
      </w:r>
    </w:p>
    <w:p w:rsidR="00014DB9" w:rsidRPr="00F8674E" w:rsidRDefault="00014DB9" w:rsidP="00014DB9">
      <w:pPr>
        <w:rPr>
          <w:b/>
          <w:sz w:val="16"/>
          <w:szCs w:val="16"/>
        </w:rPr>
      </w:pPr>
      <w:r w:rsidRPr="00F8674E">
        <w:rPr>
          <w:b/>
          <w:sz w:val="16"/>
          <w:szCs w:val="16"/>
        </w:rPr>
        <w:t>Linked Elements</w:t>
      </w:r>
    </w:p>
    <w:p w:rsidR="00014DB9" w:rsidRPr="00F8674E" w:rsidRDefault="00014DB9" w:rsidP="00014DB9">
      <w:pPr>
        <w:rPr>
          <w:sz w:val="16"/>
          <w:szCs w:val="16"/>
        </w:rPr>
      </w:pPr>
      <w:r w:rsidRPr="00F8674E">
        <w:rPr>
          <w:sz w:val="16"/>
          <w:szCs w:val="16"/>
        </w:rPr>
        <w:t>BTP-UC-REQ-041815/A-Transferring the Audio to the In-Vehicle Infotainment System from the Connected Phone via the Connected Mobile Phone (i.e. Trans (TcSE ROIN-290945-1)</w:t>
      </w:r>
    </w:p>
    <w:p w:rsidR="00014DB9" w:rsidRPr="00F8674E" w:rsidRDefault="00014DB9" w:rsidP="00014DB9">
      <w:pPr>
        <w:rPr>
          <w:sz w:val="16"/>
          <w:szCs w:val="16"/>
        </w:rPr>
      </w:pPr>
      <w:r w:rsidRPr="00F8674E">
        <w:rPr>
          <w:sz w:val="16"/>
          <w:szCs w:val="16"/>
        </w:rPr>
        <w:t>BTP-UC-REQ-041814/A-Transferring the Audio to the In-Vehicle Infotainment System from the Connected Phone via In-Vehicle Infotainment System  (i.e. (TcSE ROIN-290944-1)</w:t>
      </w:r>
    </w:p>
    <w:p w:rsidR="00014DB9" w:rsidRPr="00F8674E" w:rsidRDefault="00014DB9" w:rsidP="00014DB9">
      <w:pPr>
        <w:rPr>
          <w:sz w:val="16"/>
          <w:szCs w:val="16"/>
        </w:rPr>
      </w:pPr>
      <w:r w:rsidRPr="00F8674E">
        <w:rPr>
          <w:sz w:val="16"/>
          <w:szCs w:val="16"/>
        </w:rPr>
        <w:t>BTP-UC-REQ-041813/A-Transferring the Audio to the In-Vehicle Infotainment System from the Connected Phone via In-Vehicle Infotainment System  (i.e. (TcSE ROIN-290943-1)</w:t>
      </w:r>
    </w:p>
    <w:p w:rsidR="00014DB9" w:rsidRPr="00760C18" w:rsidRDefault="00014DB9" w:rsidP="00014DB9">
      <w:pPr>
        <w:pStyle w:val="BoldText"/>
      </w:pPr>
      <w:r w:rsidRPr="00760C18">
        <w:t>Scenarios</w:t>
      </w:r>
    </w:p>
    <w:p w:rsidR="00014DB9" w:rsidRPr="00760C18" w:rsidRDefault="00014DB9" w:rsidP="00014DB9">
      <w:pPr>
        <w:pStyle w:val="BoldText"/>
        <w:ind w:left="720"/>
      </w:pPr>
      <w:r w:rsidRPr="00760C18">
        <w:t>Normal Usage</w:t>
      </w:r>
    </w:p>
    <w:p w:rsidR="008D4023" w:rsidRDefault="00014DB9">
      <w:pPr>
        <w:ind w:left="720"/>
        <w:rPr>
          <w:rFonts w:cs="Arial"/>
          <w:szCs w:val="20"/>
        </w:rPr>
      </w:pPr>
      <w:r>
        <w:rPr>
          <w:rFonts w:cs="Arial"/>
          <w:szCs w:val="20"/>
        </w:rPr>
        <w:t>The user selects &lt;Enter Hands free mode&gt; via the HMI.</w:t>
      </w:r>
    </w:p>
    <w:p w:rsidR="008D4023" w:rsidRDefault="008D4023">
      <w:pPr>
        <w:ind w:left="720"/>
        <w:rPr>
          <w:rFonts w:cs="Arial"/>
          <w:szCs w:val="20"/>
        </w:rPr>
      </w:pPr>
    </w:p>
    <w:p w:rsidR="00014DB9" w:rsidRPr="00760C18" w:rsidRDefault="00014DB9" w:rsidP="00014DB9">
      <w:pPr>
        <w:pStyle w:val="BoldText"/>
      </w:pPr>
      <w:r w:rsidRPr="00760C18">
        <w:t>Constraints</w:t>
      </w:r>
    </w:p>
    <w:p w:rsidR="00014DB9" w:rsidRPr="00760C18" w:rsidRDefault="00014DB9" w:rsidP="00014DB9">
      <w:pPr>
        <w:pStyle w:val="BoldText"/>
        <w:ind w:left="720"/>
      </w:pPr>
      <w:r w:rsidRPr="00760C18">
        <w:t>Pre-condition</w:t>
      </w:r>
    </w:p>
    <w:p w:rsidR="008D4023" w:rsidRDefault="00014DB9">
      <w:pPr>
        <w:ind w:left="720"/>
        <w:rPr>
          <w:rFonts w:cs="Arial"/>
          <w:szCs w:val="20"/>
        </w:rPr>
      </w:pPr>
      <w:r>
        <w:rPr>
          <w:rFonts w:cs="Arial"/>
          <w:szCs w:val="20"/>
        </w:rPr>
        <w:t>A Bluetooth phone is connected to the vehicle interface.  Vehicle power is On.  User is in an active phone call, and is in privacy mode.</w:t>
      </w:r>
    </w:p>
    <w:p w:rsidR="008D4023" w:rsidRDefault="008D4023">
      <w:pPr>
        <w:ind w:left="720"/>
        <w:rPr>
          <w:rFonts w:cs="Arial"/>
          <w:szCs w:val="20"/>
        </w:rPr>
      </w:pPr>
    </w:p>
    <w:p w:rsidR="00014DB9" w:rsidRPr="00760C18" w:rsidRDefault="00014DB9" w:rsidP="00014DB9">
      <w:pPr>
        <w:pStyle w:val="BoldText"/>
        <w:ind w:left="720"/>
      </w:pPr>
      <w:r w:rsidRPr="00760C18">
        <w:t>Post-condition</w:t>
      </w:r>
    </w:p>
    <w:p w:rsidR="008D4023" w:rsidRDefault="00014DB9">
      <w:pPr>
        <w:ind w:left="720"/>
        <w:rPr>
          <w:rFonts w:cs="Arial"/>
          <w:szCs w:val="20"/>
        </w:rPr>
      </w:pPr>
      <w:r>
        <w:rPr>
          <w:rFonts w:cs="Arial"/>
          <w:szCs w:val="20"/>
        </w:rPr>
        <w:t>The user is in an active phone call, and the phone is placed in hands free mode  Phone is made active on the vehicle audio system.</w:t>
      </w:r>
    </w:p>
    <w:p w:rsidR="008D4023" w:rsidRDefault="008D4023">
      <w:pPr>
        <w:ind w:left="720"/>
      </w:pPr>
    </w:p>
    <w:p w:rsidR="00014DB9" w:rsidRPr="00760C18" w:rsidRDefault="00014DB9" w:rsidP="00014DB9">
      <w:pPr>
        <w:pStyle w:val="BoldText"/>
      </w:pPr>
      <w:r w:rsidRPr="00760C18">
        <w:lastRenderedPageBreak/>
        <w:t>Sequence Diagram</w:t>
      </w:r>
    </w:p>
    <w:p w:rsidR="008D4023" w:rsidRDefault="00014DB9" w:rsidP="00014DB9">
      <w:pPr>
        <w:keepNext/>
        <w:jc w:val="center"/>
      </w:pPr>
      <w:r>
        <w:rPr>
          <w:noProof/>
        </w:rPr>
        <w:drawing>
          <wp:inline distT="0" distB="0" distL="0" distR="0">
            <wp:extent cx="6400800" cy="4305300"/>
            <wp:effectExtent l="0" t="0" r="0" b="0"/>
            <wp:docPr id="3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6400800" cy="4305300"/>
                    </a:xfrm>
                    <a:prstGeom prst="rect">
                      <a:avLst/>
                    </a:prstGeom>
                    <a:noFill/>
                    <a:ln w="9525">
                      <a:noFill/>
                      <a:miter lim="800000"/>
                      <a:headEnd/>
                      <a:tailEnd/>
                    </a:ln>
                  </pic:spPr>
                </pic:pic>
              </a:graphicData>
            </a:graphic>
          </wp:inline>
        </w:drawing>
      </w:r>
    </w:p>
    <w:p w:rsidR="00014DB9" w:rsidRDefault="00014DB9" w:rsidP="00014DB9">
      <w:pPr>
        <w:pStyle w:val="Heading4"/>
      </w:pPr>
      <w:r>
        <w:t>BTP-SD-REQ-030715/A-Call Waiting Call (TcSE ROIN-149471-2)</w:t>
      </w:r>
    </w:p>
    <w:p w:rsidR="00014DB9" w:rsidRPr="00F8674E" w:rsidRDefault="00014DB9" w:rsidP="00014DB9">
      <w:pPr>
        <w:rPr>
          <w:b/>
          <w:sz w:val="16"/>
          <w:szCs w:val="16"/>
        </w:rPr>
      </w:pPr>
      <w:r w:rsidRPr="00F8674E">
        <w:rPr>
          <w:b/>
          <w:sz w:val="16"/>
          <w:szCs w:val="16"/>
        </w:rPr>
        <w:t>Linked Elements</w:t>
      </w:r>
    </w:p>
    <w:p w:rsidR="00014DB9" w:rsidRPr="00F8674E" w:rsidRDefault="00014DB9" w:rsidP="00014DB9">
      <w:pPr>
        <w:rPr>
          <w:sz w:val="16"/>
          <w:szCs w:val="16"/>
        </w:rPr>
      </w:pPr>
      <w:r w:rsidRPr="00F8674E">
        <w:rPr>
          <w:sz w:val="16"/>
          <w:szCs w:val="16"/>
        </w:rPr>
        <w:t>BTP-UC-REQ-041801/C-Answering an Incoming Call Waiting Call via In-Vehicle Infotainment System (TcSE ROIN-290931-1)</w:t>
      </w:r>
    </w:p>
    <w:p w:rsidR="00014DB9" w:rsidRPr="00F8674E" w:rsidRDefault="00014DB9" w:rsidP="00014DB9">
      <w:pPr>
        <w:rPr>
          <w:sz w:val="16"/>
          <w:szCs w:val="16"/>
        </w:rPr>
      </w:pPr>
      <w:r w:rsidRPr="00F8674E">
        <w:rPr>
          <w:sz w:val="16"/>
          <w:szCs w:val="16"/>
        </w:rPr>
        <w:t>BTP-UC-REQ-041803/C-Answering an Incoming Call Waiting Call via Mobile Phone (TcSE ROIN-290933-1)</w:t>
      </w:r>
    </w:p>
    <w:p w:rsidR="00014DB9" w:rsidRPr="00760C18" w:rsidRDefault="00014DB9" w:rsidP="00014DB9">
      <w:pPr>
        <w:pStyle w:val="BoldText"/>
      </w:pPr>
      <w:r w:rsidRPr="00760C18">
        <w:t>Scenarios</w:t>
      </w:r>
    </w:p>
    <w:p w:rsidR="00014DB9" w:rsidRPr="00760C18" w:rsidRDefault="00014DB9" w:rsidP="00014DB9">
      <w:pPr>
        <w:pStyle w:val="BoldText"/>
        <w:ind w:left="720"/>
      </w:pPr>
      <w:r w:rsidRPr="00760C18">
        <w:t>Normal Usage</w:t>
      </w:r>
    </w:p>
    <w:p w:rsidR="008D4023" w:rsidRDefault="00014DB9">
      <w:pPr>
        <w:ind w:left="720"/>
        <w:rPr>
          <w:rFonts w:cs="Arial"/>
          <w:szCs w:val="20"/>
        </w:rPr>
      </w:pPr>
      <w:r>
        <w:rPr>
          <w:rFonts w:cs="Arial"/>
          <w:szCs w:val="20"/>
        </w:rPr>
        <w:t>The user is currently in an active call.  HMI indicates {Calling waiting call, caller id, and accept/reject}.  User selects &lt;Accept / Reject&gt; via HMI.</w:t>
      </w:r>
    </w:p>
    <w:p w:rsidR="008D4023" w:rsidRDefault="008D4023">
      <w:pPr>
        <w:ind w:left="720"/>
        <w:rPr>
          <w:rFonts w:cs="Arial"/>
          <w:szCs w:val="20"/>
        </w:rPr>
      </w:pPr>
    </w:p>
    <w:p w:rsidR="00014DB9" w:rsidRPr="00760C18" w:rsidRDefault="00014DB9" w:rsidP="00014DB9">
      <w:pPr>
        <w:pStyle w:val="BoldText"/>
      </w:pPr>
      <w:r w:rsidRPr="00760C18">
        <w:t>Constraints</w:t>
      </w:r>
    </w:p>
    <w:p w:rsidR="00014DB9" w:rsidRPr="00760C18" w:rsidRDefault="00014DB9" w:rsidP="00014DB9">
      <w:pPr>
        <w:pStyle w:val="BoldText"/>
        <w:ind w:left="720"/>
      </w:pPr>
      <w:r w:rsidRPr="00760C18">
        <w:t>Pre-condition</w:t>
      </w:r>
    </w:p>
    <w:p w:rsidR="008D4023" w:rsidRDefault="00014DB9">
      <w:pPr>
        <w:ind w:left="720"/>
        <w:rPr>
          <w:rFonts w:cs="Arial"/>
          <w:szCs w:val="20"/>
        </w:rPr>
      </w:pPr>
      <w:r>
        <w:rPr>
          <w:rFonts w:cs="Arial"/>
          <w:szCs w:val="20"/>
        </w:rPr>
        <w:t>A Bluetooth phone is connected to the vehicle interface.  Vehicle power is On.  User is in an active phone call.  Another incoming call is received.</w:t>
      </w:r>
    </w:p>
    <w:p w:rsidR="008D4023" w:rsidRDefault="008D4023">
      <w:pPr>
        <w:ind w:left="720"/>
      </w:pPr>
    </w:p>
    <w:p w:rsidR="00014DB9" w:rsidRPr="00760C18" w:rsidRDefault="00014DB9" w:rsidP="00014DB9">
      <w:pPr>
        <w:pStyle w:val="BoldText"/>
        <w:ind w:left="720"/>
      </w:pPr>
      <w:r w:rsidRPr="00760C18">
        <w:t>Post-condition</w:t>
      </w:r>
    </w:p>
    <w:p w:rsidR="008D4023" w:rsidRDefault="00014DB9">
      <w:pPr>
        <w:ind w:left="720"/>
        <w:rPr>
          <w:rFonts w:cs="Arial"/>
          <w:szCs w:val="20"/>
        </w:rPr>
      </w:pPr>
      <w:r>
        <w:rPr>
          <w:rFonts w:cs="Arial"/>
          <w:szCs w:val="20"/>
        </w:rPr>
        <w:t>The user accepts or rejects second call, and continues in phone call.  If second call is accepted, the first call is placed on hold.</w:t>
      </w:r>
    </w:p>
    <w:p w:rsidR="008D4023" w:rsidRDefault="008D4023">
      <w:pPr>
        <w:ind w:left="720"/>
        <w:rPr>
          <w:rFonts w:cs="Arial"/>
          <w:szCs w:val="20"/>
        </w:rPr>
      </w:pPr>
    </w:p>
    <w:p w:rsidR="00014DB9" w:rsidRPr="00760C18" w:rsidRDefault="00014DB9" w:rsidP="00014DB9">
      <w:pPr>
        <w:pStyle w:val="BoldText"/>
      </w:pPr>
      <w:r w:rsidRPr="00760C18">
        <w:lastRenderedPageBreak/>
        <w:t>Sequence Diagram</w:t>
      </w:r>
    </w:p>
    <w:p w:rsidR="008D4023" w:rsidRDefault="00014DB9" w:rsidP="00014DB9">
      <w:pPr>
        <w:keepNext/>
        <w:jc w:val="center"/>
      </w:pPr>
      <w:r>
        <w:rPr>
          <w:noProof/>
        </w:rPr>
        <w:drawing>
          <wp:inline distT="0" distB="0" distL="0" distR="0">
            <wp:extent cx="6400800" cy="5962650"/>
            <wp:effectExtent l="0" t="0" r="0" b="0"/>
            <wp:docPr id="3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6400800" cy="5962650"/>
                    </a:xfrm>
                    <a:prstGeom prst="rect">
                      <a:avLst/>
                    </a:prstGeom>
                    <a:noFill/>
                    <a:ln w="9525">
                      <a:noFill/>
                      <a:miter lim="800000"/>
                      <a:headEnd/>
                      <a:tailEnd/>
                    </a:ln>
                  </pic:spPr>
                </pic:pic>
              </a:graphicData>
            </a:graphic>
          </wp:inline>
        </w:drawing>
      </w:r>
    </w:p>
    <w:p w:rsidR="00014DB9" w:rsidRDefault="00014DB9" w:rsidP="00014DB9">
      <w:pPr>
        <w:pStyle w:val="Heading4"/>
      </w:pPr>
      <w:r>
        <w:t>BTP-SD-REQ-030717/B-Join Calls (TcSE ROIN-149478-3)</w:t>
      </w:r>
    </w:p>
    <w:p w:rsidR="00014DB9" w:rsidRPr="00F8674E" w:rsidRDefault="00014DB9" w:rsidP="00014DB9">
      <w:pPr>
        <w:rPr>
          <w:b/>
          <w:sz w:val="16"/>
          <w:szCs w:val="16"/>
        </w:rPr>
      </w:pPr>
      <w:r w:rsidRPr="00F8674E">
        <w:rPr>
          <w:b/>
          <w:sz w:val="16"/>
          <w:szCs w:val="16"/>
        </w:rPr>
        <w:t>Linked Elements</w:t>
      </w:r>
    </w:p>
    <w:p w:rsidR="00014DB9" w:rsidRPr="00F8674E" w:rsidRDefault="00014DB9" w:rsidP="00014DB9">
      <w:pPr>
        <w:rPr>
          <w:sz w:val="16"/>
          <w:szCs w:val="16"/>
        </w:rPr>
      </w:pPr>
      <w:r w:rsidRPr="00F8674E">
        <w:rPr>
          <w:sz w:val="16"/>
          <w:szCs w:val="16"/>
        </w:rPr>
        <w:t>BTC-UC-REQ-247275/A-Joining calls via In-Vehicle Infotainment System or Connected Mobile Phone</w:t>
      </w:r>
    </w:p>
    <w:p w:rsidR="00014DB9" w:rsidRPr="00760C18" w:rsidRDefault="00014DB9" w:rsidP="00014DB9">
      <w:pPr>
        <w:pStyle w:val="BoldText"/>
      </w:pPr>
      <w:r w:rsidRPr="00760C18">
        <w:t>Scenarios</w:t>
      </w:r>
    </w:p>
    <w:p w:rsidR="00014DB9" w:rsidRPr="00760C18" w:rsidRDefault="00014DB9" w:rsidP="00014DB9">
      <w:pPr>
        <w:pStyle w:val="BoldText"/>
        <w:ind w:left="720"/>
      </w:pPr>
      <w:r w:rsidRPr="00760C18">
        <w:t>Normal Usage</w:t>
      </w:r>
    </w:p>
    <w:p w:rsidR="008D4023" w:rsidRDefault="00014DB9">
      <w:pPr>
        <w:ind w:left="720"/>
        <w:rPr>
          <w:rFonts w:cs="Arial"/>
          <w:szCs w:val="20"/>
        </w:rPr>
      </w:pPr>
      <w:r>
        <w:rPr>
          <w:rFonts w:cs="Arial"/>
          <w:szCs w:val="20"/>
        </w:rPr>
        <w:t>The user selects &lt;join calls&gt; via the HMI.  Both active calls are joined into one active call.</w:t>
      </w:r>
    </w:p>
    <w:p w:rsidR="008D4023" w:rsidRDefault="008D4023">
      <w:pPr>
        <w:ind w:left="720"/>
        <w:rPr>
          <w:rFonts w:cs="Arial"/>
          <w:szCs w:val="20"/>
        </w:rPr>
      </w:pPr>
    </w:p>
    <w:p w:rsidR="00014DB9" w:rsidRPr="00760C18" w:rsidRDefault="00014DB9" w:rsidP="00014DB9">
      <w:pPr>
        <w:pStyle w:val="BoldText"/>
      </w:pPr>
      <w:r w:rsidRPr="00760C18">
        <w:t>Constraints</w:t>
      </w:r>
    </w:p>
    <w:p w:rsidR="00014DB9" w:rsidRPr="00760C18" w:rsidRDefault="00014DB9" w:rsidP="00014DB9">
      <w:pPr>
        <w:pStyle w:val="BoldText"/>
        <w:ind w:left="720"/>
      </w:pPr>
      <w:r w:rsidRPr="00760C18">
        <w:t>Pre-condition</w:t>
      </w:r>
    </w:p>
    <w:p w:rsidR="008D4023" w:rsidRDefault="00014DB9">
      <w:pPr>
        <w:ind w:left="720"/>
        <w:rPr>
          <w:rFonts w:cs="Arial"/>
          <w:szCs w:val="20"/>
        </w:rPr>
      </w:pPr>
      <w:r>
        <w:rPr>
          <w:rFonts w:cs="Arial"/>
          <w:szCs w:val="20"/>
        </w:rPr>
        <w:t xml:space="preserve">A Bluetooth phone is connected to the vehicle interface.  Vehicle power is On.  User is in an active </w:t>
      </w:r>
      <w:del w:id="89" w:author="afisher1" w:date="2010-06-10T07:16:00Z">
        <w:r>
          <w:rPr>
            <w:rStyle w:val="msodel0"/>
            <w:rFonts w:cs="Arial"/>
            <w:szCs w:val="20"/>
          </w:rPr>
          <w:delText xml:space="preserve">handsfree </w:delText>
        </w:r>
      </w:del>
      <w:r>
        <w:rPr>
          <w:rFonts w:cs="Arial"/>
          <w:szCs w:val="20"/>
        </w:rPr>
        <w:t>phone call with another call on hold.</w:t>
      </w:r>
    </w:p>
    <w:p w:rsidR="008D4023" w:rsidRDefault="008D4023">
      <w:pPr>
        <w:ind w:left="720"/>
      </w:pPr>
    </w:p>
    <w:p w:rsidR="00014DB9" w:rsidRPr="00760C18" w:rsidRDefault="00014DB9" w:rsidP="00014DB9">
      <w:pPr>
        <w:pStyle w:val="BoldText"/>
        <w:ind w:left="720"/>
      </w:pPr>
      <w:r w:rsidRPr="00760C18">
        <w:t>Post-condition</w:t>
      </w:r>
    </w:p>
    <w:p w:rsidR="00014DB9" w:rsidRDefault="00014DB9">
      <w:pPr>
        <w:ind w:left="720"/>
        <w:rPr>
          <w:rFonts w:cs="Arial"/>
        </w:rPr>
      </w:pPr>
      <w:r>
        <w:rPr>
          <w:rFonts w:ascii="Calibri" w:hAnsi="Calibri"/>
          <w:szCs w:val="22"/>
        </w:rPr>
        <w:t>The active and held call are joined into one active call</w:t>
      </w:r>
    </w:p>
    <w:p w:rsidR="00014DB9" w:rsidRPr="00760C18" w:rsidRDefault="00014DB9" w:rsidP="00014DB9">
      <w:pPr>
        <w:pStyle w:val="BoldText"/>
      </w:pPr>
      <w:r w:rsidRPr="00760C18">
        <w:lastRenderedPageBreak/>
        <w:t>Sequence Diagram</w:t>
      </w:r>
    </w:p>
    <w:p w:rsidR="008D4023" w:rsidRDefault="00014DB9" w:rsidP="00014DB9">
      <w:pPr>
        <w:keepNext/>
        <w:jc w:val="center"/>
      </w:pPr>
      <w:r>
        <w:rPr>
          <w:noProof/>
        </w:rPr>
        <w:drawing>
          <wp:inline distT="0" distB="0" distL="0" distR="0">
            <wp:extent cx="6400800" cy="3286125"/>
            <wp:effectExtent l="0" t="0" r="0" b="9525"/>
            <wp:docPr id="3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6400800" cy="3286125"/>
                    </a:xfrm>
                    <a:prstGeom prst="rect">
                      <a:avLst/>
                    </a:prstGeom>
                    <a:noFill/>
                    <a:ln w="9525">
                      <a:noFill/>
                      <a:miter lim="800000"/>
                      <a:headEnd/>
                      <a:tailEnd/>
                    </a:ln>
                  </pic:spPr>
                </pic:pic>
              </a:graphicData>
            </a:graphic>
          </wp:inline>
        </w:drawing>
      </w:r>
    </w:p>
    <w:p w:rsidR="00014DB9" w:rsidRDefault="00014DB9" w:rsidP="00014DB9">
      <w:pPr>
        <w:pStyle w:val="Heading2"/>
      </w:pPr>
      <w:bookmarkStart w:id="90" w:name="_Toc1048738"/>
      <w:r w:rsidRPr="00B9479B">
        <w:t>BTP-FUN-REQ-033817/A-Phonebook and Call History Download, Browse and Management (TcSE ROIN-294317-1)</w:t>
      </w:r>
      <w:bookmarkEnd w:id="90"/>
    </w:p>
    <w:p w:rsidR="008D4023" w:rsidRDefault="00014DB9">
      <w:pPr>
        <w:rPr>
          <w:rFonts w:cs="Arial"/>
          <w:szCs w:val="20"/>
        </w:rPr>
      </w:pPr>
      <w:r>
        <w:rPr>
          <w:rFonts w:cs="Arial"/>
          <w:szCs w:val="20"/>
        </w:rPr>
        <w:t xml:space="preserve"> </w:t>
      </w:r>
    </w:p>
    <w:p w:rsidR="008D4023" w:rsidRDefault="008D4023">
      <w:pPr>
        <w:rPr>
          <w:rFonts w:cs="Arial"/>
          <w:szCs w:val="20"/>
        </w:rPr>
      </w:pPr>
    </w:p>
    <w:p w:rsidR="00014DB9" w:rsidRDefault="00014DB9" w:rsidP="00014DB9">
      <w:pPr>
        <w:pStyle w:val="Heading3"/>
      </w:pPr>
      <w:bookmarkStart w:id="91" w:name="_Toc1048739"/>
      <w:r>
        <w:t>Use Cases</w:t>
      </w:r>
      <w:bookmarkEnd w:id="91"/>
    </w:p>
    <w:p w:rsidR="00014DB9" w:rsidRDefault="00014DB9" w:rsidP="00014DB9">
      <w:pPr>
        <w:pStyle w:val="Heading4"/>
      </w:pPr>
      <w:r>
        <w:t>BTP-UC-REQ-033818/D-Phonebook Download (TcSE ROIN-290886-2)</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BTC-FUR-REQ-243375/A-PBAP 2.1 specific features</w:t>
      </w:r>
    </w:p>
    <w:p w:rsidR="00014DB9" w:rsidRPr="005F5EF0" w:rsidRDefault="00014DB9" w:rsidP="00014DB9">
      <w:pPr>
        <w:rPr>
          <w:sz w:val="16"/>
          <w:szCs w:val="16"/>
        </w:rPr>
      </w:pPr>
      <w:r w:rsidRPr="005F5EF0">
        <w:rPr>
          <w:sz w:val="16"/>
          <w:szCs w:val="16"/>
        </w:rPr>
        <w:t>BTC-FUR-REQ-243374/A-Download and re-download strategy for mobile phones that support Database Identifier and Folder Version</w:t>
      </w:r>
    </w:p>
    <w:p w:rsidR="00014DB9" w:rsidRPr="005F5EF0" w:rsidRDefault="00014DB9" w:rsidP="00014DB9">
      <w:pPr>
        <w:rPr>
          <w:sz w:val="16"/>
          <w:szCs w:val="16"/>
        </w:rPr>
      </w:pPr>
      <w:r w:rsidRPr="005F5EF0">
        <w:rPr>
          <w:sz w:val="16"/>
          <w:szCs w:val="16"/>
        </w:rPr>
        <w:t>BTP-FUR-REQ-033829/C-Phonebook Download Availability (TcSE ROIN-295075-1)</w:t>
      </w:r>
    </w:p>
    <w:p w:rsidR="00014DB9" w:rsidRPr="005F5EF0" w:rsidRDefault="00014DB9" w:rsidP="00014DB9">
      <w:pPr>
        <w:rPr>
          <w:sz w:val="16"/>
          <w:szCs w:val="16"/>
        </w:rPr>
      </w:pPr>
      <w:r w:rsidRPr="005F5EF0">
        <w:rPr>
          <w:sz w:val="16"/>
          <w:szCs w:val="16"/>
        </w:rPr>
        <w:t>BTP-FUR-REQ-033830/A-Phonebook Accessibility (TcSE ROIN-295076-1)</w:t>
      </w:r>
    </w:p>
    <w:p w:rsidR="00014DB9" w:rsidRPr="005F5EF0" w:rsidRDefault="00014DB9" w:rsidP="00014DB9">
      <w:pPr>
        <w:rPr>
          <w:sz w:val="16"/>
          <w:szCs w:val="16"/>
        </w:rPr>
      </w:pPr>
      <w:r w:rsidRPr="005F5EF0">
        <w:rPr>
          <w:sz w:val="16"/>
          <w:szCs w:val="16"/>
        </w:rPr>
        <w:t>BTP-FUR-REQ-033833/G-PBAP Requirements and Characteristics (TcSE ROIN-295079-1)</w:t>
      </w:r>
    </w:p>
    <w:p w:rsidR="00014DB9" w:rsidRPr="005F5EF0" w:rsidRDefault="00014DB9" w:rsidP="00014DB9">
      <w:pPr>
        <w:rPr>
          <w:sz w:val="16"/>
          <w:szCs w:val="16"/>
        </w:rPr>
      </w:pPr>
      <w:r w:rsidRPr="005F5EF0">
        <w:rPr>
          <w:sz w:val="16"/>
          <w:szCs w:val="16"/>
        </w:rPr>
        <w:t>BTP-FUR-REQ-033841/H-Contact Characteristics / Data (TcSE ROIN-295087-1)</w:t>
      </w:r>
    </w:p>
    <w:p w:rsidR="00014DB9" w:rsidRPr="005F5EF0" w:rsidRDefault="00014DB9" w:rsidP="00014DB9">
      <w:pPr>
        <w:rPr>
          <w:sz w:val="16"/>
          <w:szCs w:val="16"/>
        </w:rPr>
      </w:pPr>
      <w:r w:rsidRPr="005F5EF0">
        <w:rPr>
          <w:sz w:val="16"/>
          <w:szCs w:val="16"/>
        </w:rPr>
        <w:t>BTP-FUR-REQ-033846/B-Phonebook Display Requirements (TcSE ROIN-295092-2)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In-Vehicle Infotainment System and Connected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Connected phone supports ability to download the phonebook</w:t>
            </w:r>
          </w:p>
          <w:p w:rsidR="00014DB9" w:rsidRDefault="00014DB9">
            <w:pPr>
              <w:rPr>
                <w:rFonts w:cs="Arial"/>
              </w:rPr>
            </w:pPr>
            <w:r>
              <w:rPr>
                <w:rFonts w:cs="Arial"/>
              </w:rPr>
              <w:t xml:space="preserve">Infotainment system must be on. </w:t>
            </w:r>
          </w:p>
          <w:p w:rsidR="00014DB9" w:rsidRDefault="00014DB9">
            <w:pPr>
              <w:rPr>
                <w:rFonts w:cs="Arial"/>
              </w:rPr>
            </w:pPr>
            <w:r>
              <w:rPr>
                <w:rFonts w:cs="Arial"/>
              </w:rPr>
              <w:t>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tcPr>
          <w:p w:rsidR="00014DB9" w:rsidRDefault="00014DB9">
            <w:pPr>
              <w:rPr>
                <w:rFonts w:cs="Arial"/>
              </w:rPr>
            </w:pPr>
            <w:r>
              <w:rPr>
                <w:rFonts w:cs="Arial"/>
              </w:rPr>
              <w:t>The mobile phone has been paired and a phonebook download has been initiated by the In-Vehicle Infotainment System. Once completed, the In-Vehicle Infotainment System will have the ability to display the following type of information from the phone’s phonebook:</w:t>
            </w:r>
          </w:p>
          <w:p w:rsidR="00014DB9" w:rsidRDefault="00014DB9">
            <w:pPr>
              <w:rPr>
                <w:rFonts w:cs="Arial"/>
              </w:rPr>
            </w:pPr>
          </w:p>
          <w:p w:rsidR="00014DB9" w:rsidRDefault="00014DB9">
            <w:pPr>
              <w:rPr>
                <w:rFonts w:cs="Arial"/>
              </w:rPr>
            </w:pPr>
            <w:r>
              <w:rPr>
                <w:rFonts w:cs="Arial"/>
              </w:rPr>
              <w:t>First  and / or Last Name</w:t>
            </w:r>
          </w:p>
          <w:p w:rsidR="00014DB9" w:rsidRDefault="00014DB9">
            <w:pPr>
              <w:rPr>
                <w:rFonts w:cs="Arial"/>
              </w:rPr>
            </w:pPr>
            <w:r>
              <w:rPr>
                <w:rFonts w:cs="Arial"/>
              </w:rPr>
              <w:t>Cell Phone Number</w:t>
            </w:r>
          </w:p>
          <w:p w:rsidR="00014DB9" w:rsidRDefault="00014DB9">
            <w:pPr>
              <w:rPr>
                <w:rFonts w:cs="Arial"/>
              </w:rPr>
            </w:pPr>
            <w:r>
              <w:rPr>
                <w:rFonts w:cs="Arial"/>
              </w:rPr>
              <w:t>Work / Office Number</w:t>
            </w:r>
          </w:p>
          <w:p w:rsidR="00014DB9" w:rsidRDefault="00014DB9">
            <w:pPr>
              <w:rPr>
                <w:rFonts w:cs="Arial"/>
              </w:rPr>
            </w:pPr>
            <w:r>
              <w:rPr>
                <w:rFonts w:cs="Arial"/>
              </w:rPr>
              <w:t>Home Number</w:t>
            </w:r>
          </w:p>
          <w:p w:rsidR="00014DB9" w:rsidRDefault="00014DB9">
            <w:pPr>
              <w:rPr>
                <w:rFonts w:cs="Arial"/>
              </w:rPr>
            </w:pPr>
            <w:r>
              <w:rPr>
                <w:rFonts w:cs="Arial"/>
              </w:rPr>
              <w:t>Photo</w:t>
            </w:r>
          </w:p>
          <w:p w:rsidR="00014DB9" w:rsidRPr="004A1835" w:rsidRDefault="00014DB9">
            <w:pPr>
              <w:rPr>
                <w:rFonts w:cs="Arial"/>
              </w:rPr>
            </w:pPr>
            <w:r w:rsidRPr="004A1835">
              <w:rPr>
                <w:rFonts w:cs="Arial"/>
              </w:rPr>
              <w:t>Address</w:t>
            </w:r>
          </w:p>
          <w:p w:rsidR="00014DB9" w:rsidRDefault="00014DB9"/>
          <w:p w:rsidR="00014DB9" w:rsidRDefault="00014DB9">
            <w:pPr>
              <w:rPr>
                <w:rFonts w:cs="Arial"/>
              </w:rPr>
            </w:pPr>
            <w:r>
              <w:rPr>
                <w:rFonts w:cs="Arial"/>
              </w:rPr>
              <w:lastRenderedPageBreak/>
              <w:t xml:space="preserve">*Note: If this is the first time that the phonebook download has been initiated between the In-Vehicle Infotainment System and the connected phone or if this function has been manually triggered by the Customer, he / she will more than likely waiting for this operation to be completed.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The In-Vehicle Infotainment System has requested a download of the connected phone’s phonebook.</w:t>
            </w:r>
          </w:p>
          <w:p w:rsidR="00014DB9" w:rsidRDefault="00014DB9">
            <w:pPr>
              <w:rPr>
                <w:rFonts w:cs="Arial"/>
              </w:rPr>
            </w:pPr>
            <w:r>
              <w:rPr>
                <w:rFonts w:cs="Arial"/>
              </w:rPr>
              <w:t xml:space="preserve">The In-Vehicle Infotainment System has stored the connected phone’s phonebook to its’ internal memory. </w:t>
            </w:r>
          </w:p>
          <w:p w:rsidR="00014DB9" w:rsidRDefault="00014DB9">
            <w:pPr>
              <w:rPr>
                <w:rFonts w:cs="Arial"/>
              </w:rPr>
            </w:pPr>
            <w:r>
              <w:rPr>
                <w:rFonts w:cs="Arial"/>
              </w:rPr>
              <w:t xml:space="preserve">The In-Vehicle Infotainment System makes the connected phone’s phonebook available for use and display via the In-Vehicle Infotainment System G-HMI.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E2 – First time phonebook download access notification. </w:t>
            </w:r>
          </w:p>
          <w:p w:rsidR="00014DB9" w:rsidRDefault="00014DB9">
            <w:pPr>
              <w:rPr>
                <w:rFonts w:cs="Arial"/>
              </w:rPr>
            </w:pPr>
            <w:r>
              <w:rPr>
                <w:rFonts w:cs="Arial"/>
              </w:rPr>
              <w:t xml:space="preserve">E3 – </w:t>
            </w:r>
            <w:r w:rsidRPr="006C1902">
              <w:rPr>
                <w:rFonts w:cs="Arial"/>
              </w:rPr>
              <w:t>Phonebook is empty</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 V-HMI</w:t>
            </w:r>
          </w:p>
        </w:tc>
      </w:tr>
    </w:tbl>
    <w:p w:rsidR="00014DB9" w:rsidRDefault="00014DB9"/>
    <w:p w:rsidR="00014DB9" w:rsidRPr="006C1902" w:rsidRDefault="00014DB9" w:rsidP="00014DB9"/>
    <w:p w:rsidR="00014DB9" w:rsidRDefault="00014DB9" w:rsidP="00014DB9">
      <w:pPr>
        <w:pStyle w:val="Heading4"/>
      </w:pPr>
      <w:r>
        <w:t>BTP-UC-REQ-033820/B-First Time Phonebook Download Access Notification (TcSE ROIN-290888-1)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BTP-UC-REQ-033818/D-Phonebook Download (TcSE ROIN-290886-2)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In-Vehicle Infotainment System</w:t>
            </w:r>
          </w:p>
          <w:p w:rsidR="00014DB9" w:rsidRDefault="00014DB9">
            <w:pPr>
              <w:rPr>
                <w:rFonts w:cs="Arial"/>
              </w:rPr>
            </w:pPr>
            <w:r>
              <w:rPr>
                <w:rFonts w:cs="Arial"/>
              </w:rPr>
              <w:t>Connected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Same as original</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 xml:space="preserve">The In-Vehicle Infotainment System may ask to download the phonebook for the first time.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 xml:space="preserve">The In-Vehicle Infotainment System may alert the customer that they need to confirm automatic phonebook download, and that they </w:t>
            </w:r>
            <w:r w:rsidRPr="00F54289">
              <w:rPr>
                <w:rFonts w:cs="Arial"/>
              </w:rPr>
              <w:t>may need to provide the In-Vehicle Infotainment System with access to the Phonebook via the connected 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N/A</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 V-HMI</w:t>
            </w:r>
          </w:p>
        </w:tc>
      </w:tr>
    </w:tbl>
    <w:p w:rsidR="00014DB9" w:rsidRDefault="00014DB9"/>
    <w:p w:rsidR="00014DB9" w:rsidRDefault="00014DB9" w:rsidP="00014DB9">
      <w:pPr>
        <w:pStyle w:val="Heading4"/>
      </w:pPr>
      <w:r>
        <w:t>BTP-UC-REQ-033821/A-Call History Download (TcSE ROIN-290889-1)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and Connected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Connected Phone supports ability to download the call history</w:t>
            </w:r>
          </w:p>
          <w:p w:rsidR="008D4023" w:rsidRDefault="00014DB9">
            <w:pPr>
              <w:rPr>
                <w:rFonts w:cs="Arial"/>
                <w:szCs w:val="20"/>
              </w:rPr>
            </w:pPr>
            <w:r>
              <w:rPr>
                <w:rFonts w:cs="Arial"/>
                <w:szCs w:val="20"/>
              </w:rPr>
              <w:t xml:space="preserve">Infotainment system must be on. </w:t>
            </w:r>
          </w:p>
          <w:p w:rsidR="008D4023" w:rsidRDefault="00014DB9">
            <w:pPr>
              <w:rPr>
                <w:rFonts w:cs="Arial"/>
                <w:szCs w:val="20"/>
              </w:rPr>
            </w:pPr>
            <w:r>
              <w:rPr>
                <w:rFonts w:cs="Arial"/>
                <w:szCs w:val="20"/>
              </w:rPr>
              <w:t>Bluetooth must be on in In-Vehicle Infotainment System and mobile device(s).</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 xml:space="preserve">The mobile phone has been paired and a call history download has been initiated by the In-Vehicle Infotainment System. *Note: If this is the first time that the call history download has been initiated between the In-Vehicle Infotainment System and the connected phone or if this function has been manually triggered by the Customer, he / she will more than likely waiting for this operation to be completed. </w:t>
            </w:r>
          </w:p>
          <w:p w:rsidR="008D4023" w:rsidRDefault="008D4023">
            <w:pPr>
              <w:rPr>
                <w:rFonts w:cs="Arial"/>
                <w:szCs w:val="20"/>
              </w:rPr>
            </w:pPr>
          </w:p>
          <w:p w:rsidR="008D4023" w:rsidRDefault="00014DB9">
            <w:pPr>
              <w:rPr>
                <w:rFonts w:cs="Arial"/>
                <w:szCs w:val="20"/>
              </w:rPr>
            </w:pPr>
            <w:r>
              <w:rPr>
                <w:rFonts w:cs="Arial"/>
                <w:szCs w:val="20"/>
              </w:rPr>
              <w:t xml:space="preserve">The type of information that the In-Vehicle Infotainment System can display from the Call History should be: </w:t>
            </w:r>
          </w:p>
          <w:p w:rsidR="008D4023" w:rsidRDefault="008D4023">
            <w:pPr>
              <w:rPr>
                <w:rFonts w:cs="Arial"/>
                <w:szCs w:val="20"/>
              </w:rPr>
            </w:pPr>
          </w:p>
          <w:p w:rsidR="008D4023" w:rsidRDefault="00014DB9">
            <w:pPr>
              <w:rPr>
                <w:rFonts w:cs="Arial"/>
                <w:szCs w:val="20"/>
              </w:rPr>
            </w:pPr>
            <w:r>
              <w:rPr>
                <w:rFonts w:cs="Arial"/>
                <w:szCs w:val="20"/>
              </w:rPr>
              <w:t>Incoming Call</w:t>
            </w:r>
          </w:p>
          <w:p w:rsidR="008D4023" w:rsidRDefault="00014DB9">
            <w:pPr>
              <w:rPr>
                <w:rFonts w:cs="Arial"/>
                <w:szCs w:val="20"/>
              </w:rPr>
            </w:pPr>
            <w:r>
              <w:rPr>
                <w:rFonts w:cs="Arial"/>
                <w:szCs w:val="20"/>
              </w:rPr>
              <w:t>Outgoing Call</w:t>
            </w:r>
          </w:p>
          <w:p w:rsidR="008D4023" w:rsidRDefault="00014DB9">
            <w:pPr>
              <w:rPr>
                <w:rFonts w:cs="Arial"/>
                <w:szCs w:val="20"/>
              </w:rPr>
            </w:pPr>
            <w:r>
              <w:rPr>
                <w:rFonts w:cs="Arial"/>
                <w:szCs w:val="20"/>
              </w:rPr>
              <w:t>Missed Call</w:t>
            </w:r>
          </w:p>
          <w:p w:rsidR="008D4023" w:rsidRDefault="00014DB9">
            <w:pPr>
              <w:rPr>
                <w:rFonts w:cs="Arial"/>
                <w:szCs w:val="20"/>
              </w:rPr>
            </w:pPr>
            <w:r>
              <w:rPr>
                <w:rFonts w:cs="Arial"/>
                <w:szCs w:val="20"/>
              </w:rPr>
              <w:t>All calls</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In-Vehicle Infotainment System has requested a download of the connected phone’s Call History.</w:t>
            </w:r>
          </w:p>
          <w:p w:rsidR="008D4023" w:rsidRDefault="00014DB9">
            <w:pPr>
              <w:rPr>
                <w:rFonts w:cs="Arial"/>
                <w:szCs w:val="20"/>
              </w:rPr>
            </w:pPr>
            <w:r>
              <w:rPr>
                <w:rFonts w:cs="Arial"/>
                <w:szCs w:val="20"/>
              </w:rPr>
              <w:t xml:space="preserve">The In-Vehicle Infotainment System has stored the connected phone’s Call History to its’ internal memory. </w:t>
            </w:r>
          </w:p>
          <w:p w:rsidR="008D4023" w:rsidRDefault="00014DB9">
            <w:pPr>
              <w:rPr>
                <w:rFonts w:cs="Arial"/>
                <w:szCs w:val="20"/>
              </w:rPr>
            </w:pPr>
            <w:r>
              <w:rPr>
                <w:rFonts w:cs="Arial"/>
                <w:szCs w:val="20"/>
              </w:rPr>
              <w:lastRenderedPageBreak/>
              <w:t xml:space="preserve">The In-Vehicle Infotainment System makes the connected phone’s Call History available for use.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E1 – Call History download not successful.</w:t>
            </w:r>
          </w:p>
          <w:p w:rsidR="008D4023" w:rsidRDefault="00014DB9">
            <w:pPr>
              <w:rPr>
                <w:rFonts w:cs="Arial"/>
                <w:szCs w:val="20"/>
              </w:rPr>
            </w:pPr>
            <w:r>
              <w:rPr>
                <w:rFonts w:cs="Arial"/>
                <w:szCs w:val="20"/>
              </w:rPr>
              <w:t>E2 – Call history (empty).</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V-HMI</w:t>
            </w:r>
          </w:p>
        </w:tc>
      </w:tr>
    </w:tbl>
    <w:p w:rsidR="008D4023" w:rsidRDefault="008D4023"/>
    <w:p w:rsidR="00014DB9" w:rsidRDefault="00014DB9" w:rsidP="00014DB9">
      <w:pPr>
        <w:pStyle w:val="Heading4"/>
      </w:pPr>
      <w:r>
        <w:t>BTP-UC-REQ-033822/A-Call History Download Not Successful (TcSE ROIN-290890-1)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BTP-UC-REQ-033821/A-Call History Download (TcSE ROIN-290889-1)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and Connected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has requested the connected phone’s call history, but was not successful in obtaining it.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has the ability to display an error message to the customer when they opt to access the call history.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V-HMI</w:t>
            </w:r>
          </w:p>
        </w:tc>
      </w:tr>
    </w:tbl>
    <w:p w:rsidR="008D4023" w:rsidRDefault="008D4023"/>
    <w:p w:rsidR="00014DB9" w:rsidRDefault="00014DB9" w:rsidP="00014DB9">
      <w:pPr>
        <w:pStyle w:val="Heading4"/>
      </w:pPr>
      <w:r>
        <w:t>BTP-UC-REQ-033823/A-Call History (Empty) (TcSE ROIN-290891-1)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BTP-UC-REQ-033821/A-Call History Download (TcSE ROIN-290889-1)</w:t>
      </w:r>
    </w:p>
    <w:p w:rsidR="00014DB9" w:rsidRPr="005F5EF0" w:rsidRDefault="00014DB9" w:rsidP="00014DB9">
      <w:pPr>
        <w:rPr>
          <w:sz w:val="16"/>
          <w:szCs w:val="16"/>
        </w:rPr>
      </w:pPr>
      <w:r w:rsidRPr="005F5EF0">
        <w:rPr>
          <w:sz w:val="16"/>
          <w:szCs w:val="16"/>
        </w:rPr>
        <w:t>BTP-FUR-REQ-153579/B-Requirements for Handling of Phonebook and Call History Feature in VUI/GUI</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and Connected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In-Vehicle Infotainment System has requested the connected phone’s call history, but the call history was empty.</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has the ability to display an notification message to the customer when they opt to access the call history.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V-HMI</w:t>
            </w:r>
          </w:p>
        </w:tc>
      </w:tr>
    </w:tbl>
    <w:p w:rsidR="008D4023" w:rsidRDefault="008D4023"/>
    <w:p w:rsidR="00014DB9" w:rsidRDefault="00014DB9" w:rsidP="00014DB9">
      <w:pPr>
        <w:pStyle w:val="Heading4"/>
      </w:pPr>
      <w:r>
        <w:t>BTP-UC-REQ-033824/A-User Opts to Turn Phonebook / Call History Download Off (TcSE ROIN-290892-1)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and Connected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Connected Phone supports ability to download the call history and phonebook.</w:t>
            </w:r>
          </w:p>
          <w:p w:rsidR="008D4023" w:rsidRDefault="00014DB9">
            <w:pPr>
              <w:rPr>
                <w:rFonts w:cs="Arial"/>
                <w:szCs w:val="20"/>
              </w:rPr>
            </w:pPr>
            <w:r>
              <w:rPr>
                <w:rFonts w:cs="Arial"/>
                <w:szCs w:val="20"/>
              </w:rPr>
              <w:t xml:space="preserve">Infotainment system must be on. </w:t>
            </w:r>
          </w:p>
          <w:p w:rsidR="008D4023" w:rsidRDefault="00014DB9">
            <w:pPr>
              <w:rPr>
                <w:rFonts w:cs="Arial"/>
                <w:szCs w:val="20"/>
              </w:rPr>
            </w:pPr>
            <w:r>
              <w:rPr>
                <w:rFonts w:cs="Arial"/>
                <w:szCs w:val="20"/>
              </w:rPr>
              <w:t>Bluetooth must be on in In-Vehicle Infotainment System and mobile device(s).</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user does not want to update their phonebook / call history automatically.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In-Vehicle Infotainment System turns off the automatic update of phonebook and call history.</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G-HMI </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lastRenderedPageBreak/>
        <w:t>BTP-UC-REQ-033825/A-User Opts to Access Phonebook Features w/o Phonebook Available (TcSE ROIN-290893-1)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and Connected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Connected Phone supports ability to download the call history and phonebook.</w:t>
            </w:r>
          </w:p>
          <w:p w:rsidR="008D4023" w:rsidRDefault="00014DB9">
            <w:pPr>
              <w:rPr>
                <w:rFonts w:cs="Arial"/>
                <w:szCs w:val="20"/>
              </w:rPr>
            </w:pPr>
            <w:r>
              <w:rPr>
                <w:rFonts w:cs="Arial"/>
                <w:szCs w:val="20"/>
              </w:rPr>
              <w:t xml:space="preserve">Infotainment system must be on. </w:t>
            </w:r>
          </w:p>
          <w:p w:rsidR="008D4023" w:rsidRDefault="00014DB9">
            <w:pPr>
              <w:rPr>
                <w:rFonts w:cs="Arial"/>
                <w:szCs w:val="20"/>
              </w:rPr>
            </w:pPr>
            <w:r>
              <w:rPr>
                <w:rFonts w:cs="Arial"/>
                <w:szCs w:val="20"/>
              </w:rPr>
              <w:t>Bluetooth must be on in In-Vehicle Infotainment System and mobile device(s).</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customer has requested a phonebook feature, but a phonebook is not stored within the In-Vehicle Infotainment System.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customer is notified that the phonebook is not available.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BTP-UC-REQ-033826/A-Phonebook Downloaded from Connected Not Completely Available via In-Vehicle Infotainment System (TcSE ROIN-290894-1)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and Connected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Connected Phone supports ability to download the call history and phonebook.</w:t>
            </w:r>
          </w:p>
          <w:p w:rsidR="008D4023" w:rsidRDefault="00014DB9">
            <w:pPr>
              <w:rPr>
                <w:rFonts w:cs="Arial"/>
                <w:szCs w:val="20"/>
              </w:rPr>
            </w:pPr>
            <w:r>
              <w:rPr>
                <w:rFonts w:cs="Arial"/>
                <w:szCs w:val="20"/>
              </w:rPr>
              <w:t xml:space="preserve">Infotainment system must be on. </w:t>
            </w:r>
          </w:p>
          <w:p w:rsidR="008D4023" w:rsidRDefault="00014DB9">
            <w:pPr>
              <w:rPr>
                <w:rFonts w:cs="Arial"/>
                <w:szCs w:val="20"/>
              </w:rPr>
            </w:pPr>
            <w:r>
              <w:rPr>
                <w:rFonts w:cs="Arial"/>
                <w:szCs w:val="20"/>
              </w:rPr>
              <w:t>Bluetooth must be on in In-Vehicle Infotainment System and mobile device(s).</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has initiated a phonebook download, but the In-Vehicle Infotainment System could not store the complete phonebook.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customer is notified that the complete phonebook is not available.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V-HMI</w:t>
            </w:r>
          </w:p>
        </w:tc>
      </w:tr>
    </w:tbl>
    <w:p w:rsidR="008D4023" w:rsidRDefault="008D4023"/>
    <w:p w:rsidR="00014DB9" w:rsidRDefault="00014DB9" w:rsidP="00014DB9">
      <w:pPr>
        <w:pStyle w:val="Heading4"/>
      </w:pPr>
      <w:r>
        <w:t>BTP-UC-REQ-033827/A-Phonebook Browsing (TcSE ROIN-290895-1)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BTP-SD-REQ-030721/B-Browse Phone (TcSE ROIN-149541-1)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and Connected Phone</w:t>
            </w:r>
          </w:p>
        </w:tc>
      </w:tr>
      <w:tr w:rsidR="008D4023">
        <w:trPr>
          <w:trHeight w:val="1052"/>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Connected Phone supports ability to download the call history and phonebook.</w:t>
            </w:r>
          </w:p>
          <w:p w:rsidR="008D4023" w:rsidRDefault="00014DB9">
            <w:pPr>
              <w:rPr>
                <w:rFonts w:cs="Arial"/>
                <w:szCs w:val="20"/>
              </w:rPr>
            </w:pPr>
            <w:r>
              <w:rPr>
                <w:rFonts w:cs="Arial"/>
                <w:szCs w:val="20"/>
              </w:rPr>
              <w:t xml:space="preserve">Infotainment system must be on. </w:t>
            </w:r>
          </w:p>
          <w:p w:rsidR="008D4023" w:rsidRDefault="00014DB9">
            <w:pPr>
              <w:rPr>
                <w:rFonts w:cs="Arial"/>
                <w:szCs w:val="20"/>
              </w:rPr>
            </w:pPr>
            <w:r>
              <w:rPr>
                <w:rFonts w:cs="Arial"/>
                <w:szCs w:val="20"/>
              </w:rPr>
              <w:t>Bluetooth must be on in In-Vehicle Infotainment System and mobile device(s).</w:t>
            </w:r>
          </w:p>
          <w:p w:rsidR="008D4023" w:rsidRDefault="00014DB9">
            <w:pPr>
              <w:rPr>
                <w:rFonts w:cs="Arial"/>
                <w:szCs w:val="20"/>
              </w:rPr>
            </w:pPr>
            <w:r>
              <w:rPr>
                <w:rFonts w:cs="Arial"/>
                <w:szCs w:val="20"/>
              </w:rPr>
              <w:t>Phonebook is available within 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customer has accessed the phonebook section of the In-Vehicle Infotainment System.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customer has the option to scroll, jump from letter to letter, select specific contacts via the In-Vehicle Infotainment System.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150AE5" w:rsidRDefault="00150AE5"/>
    <w:p w:rsidR="00150AE5" w:rsidRDefault="00150AE5"/>
    <w:p w:rsidR="00150AE5" w:rsidRDefault="00150AE5"/>
    <w:p w:rsidR="00150AE5" w:rsidRDefault="00150AE5"/>
    <w:p w:rsidR="00150AE5" w:rsidRDefault="00150AE5"/>
    <w:p w:rsidR="00014DB9" w:rsidRDefault="00014DB9" w:rsidP="00014DB9">
      <w:pPr>
        <w:pStyle w:val="Heading4"/>
      </w:pPr>
      <w:r>
        <w:lastRenderedPageBreak/>
        <w:t>BTP-UC-REQ-033828/A-Phonebook Sorting (TcSE ROIN-290896-1)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and Connected Phone</w:t>
            </w:r>
          </w:p>
        </w:tc>
      </w:tr>
      <w:tr w:rsidR="008D4023">
        <w:trPr>
          <w:trHeight w:val="1052"/>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Connected Phone supports ability to download the call history and phonebook.</w:t>
            </w:r>
          </w:p>
          <w:p w:rsidR="008D4023" w:rsidRDefault="00014DB9">
            <w:pPr>
              <w:rPr>
                <w:rFonts w:cs="Arial"/>
                <w:szCs w:val="20"/>
              </w:rPr>
            </w:pPr>
            <w:r>
              <w:rPr>
                <w:rFonts w:cs="Arial"/>
                <w:szCs w:val="20"/>
              </w:rPr>
              <w:t xml:space="preserve">Infotainment system must be on. </w:t>
            </w:r>
          </w:p>
          <w:p w:rsidR="008D4023" w:rsidRDefault="00014DB9">
            <w:pPr>
              <w:rPr>
                <w:rFonts w:cs="Arial"/>
                <w:szCs w:val="20"/>
              </w:rPr>
            </w:pPr>
            <w:r>
              <w:rPr>
                <w:rFonts w:cs="Arial"/>
                <w:szCs w:val="20"/>
              </w:rPr>
              <w:t>Bluetooth must be on in In-Vehicle Infotainment System and mobile device(s).</w:t>
            </w:r>
          </w:p>
          <w:p w:rsidR="008D4023" w:rsidRDefault="00014DB9">
            <w:pPr>
              <w:rPr>
                <w:rFonts w:cs="Arial"/>
                <w:szCs w:val="20"/>
              </w:rPr>
            </w:pPr>
            <w:r>
              <w:rPr>
                <w:rFonts w:cs="Arial"/>
                <w:szCs w:val="20"/>
              </w:rPr>
              <w:t>Phonebook is available within In-Vehicle Infotainment System.</w:t>
            </w:r>
          </w:p>
          <w:p w:rsidR="008D4023" w:rsidRDefault="00014DB9">
            <w:pPr>
              <w:rPr>
                <w:rFonts w:cs="Arial"/>
                <w:szCs w:val="20"/>
              </w:rPr>
            </w:pPr>
            <w:r>
              <w:rPr>
                <w:rFonts w:cs="Arial"/>
                <w:szCs w:val="20"/>
              </w:rPr>
              <w:t xml:space="preserve">Phonebook must be available within the In-Vehicle Infotainment System.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customer wants to choose the sorting order of their phonebook (i.e. Last name/First Name or First Name / Last Name)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phonebook will be sorted in the order selected by the customer.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pct15" w:color="auto" w:fill="auto"/>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BTP-UC-REQ-153575/B-Phonebook is empty</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BTP-FUR-REQ-033837/C-Phonebook Download Error (TcSE ROIN-295083-1)</w:t>
      </w:r>
    </w:p>
    <w:p w:rsidR="00014DB9" w:rsidRPr="005F5EF0" w:rsidRDefault="00014DB9" w:rsidP="00014DB9">
      <w:pPr>
        <w:rPr>
          <w:sz w:val="16"/>
          <w:szCs w:val="16"/>
        </w:rPr>
      </w:pPr>
      <w:r w:rsidRPr="005F5EF0">
        <w:rPr>
          <w:sz w:val="16"/>
          <w:szCs w:val="16"/>
        </w:rPr>
        <w:t>BTP-FUR-REQ-153579/B-Requirements for Handling of Phonebook and Call History Feature in VUI/GUI</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rPr>
                <w:rFonts w:cs="Arial"/>
              </w:rPr>
              <w:t>In-Vehicle Infotainment System and Connected Phone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rPr>
                <w:rFonts w:cs="Arial"/>
              </w:rPr>
              <w:t>Same as original use case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r>
              <w:rPr>
                <w:rFonts w:cs="Arial"/>
              </w:rPr>
              <w:t>The In-Vehicle Infotainment System has requested the connected phone’s phonebook, but the phonebook is empty. The customer opted to enter the phonebook or to initiate an outgoing call to a contact name.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r>
              <w:rPr>
                <w:rFonts w:cs="Arial"/>
              </w:rPr>
              <w:t>The In-Vehicle Infotainment System has the ability to display a notification message or play a voice prompt to the customer when they opt to use the phonebook feature.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N/A</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G-HMI</w:t>
            </w:r>
          </w:p>
          <w:p w:rsidR="00014DB9" w:rsidRDefault="00014DB9">
            <w:pPr>
              <w:spacing w:line="276" w:lineRule="auto"/>
            </w:pPr>
            <w:r>
              <w:t>V-HMI</w:t>
            </w:r>
          </w:p>
        </w:tc>
      </w:tr>
    </w:tbl>
    <w:p w:rsidR="00014DB9" w:rsidRDefault="00014DB9" w:rsidP="00014DB9"/>
    <w:p w:rsidR="00014DB9" w:rsidRDefault="00014DB9" w:rsidP="00014DB9">
      <w:pPr>
        <w:pStyle w:val="Heading3"/>
      </w:pPr>
      <w:bookmarkStart w:id="92" w:name="_Toc1048740"/>
      <w:r>
        <w:t>Requirements</w:t>
      </w:r>
      <w:bookmarkEnd w:id="92"/>
    </w:p>
    <w:p w:rsidR="00014DB9" w:rsidRPr="00014DB9" w:rsidRDefault="00014DB9" w:rsidP="00014DB9">
      <w:pPr>
        <w:pStyle w:val="Heading4"/>
        <w:rPr>
          <w:b w:val="0"/>
          <w:u w:val="single"/>
        </w:rPr>
      </w:pPr>
      <w:r w:rsidRPr="00014DB9">
        <w:rPr>
          <w:b w:val="0"/>
          <w:u w:val="single"/>
        </w:rPr>
        <w:t>BTP-FUR-REQ-033829/C-Phonebook Download Availability (TcSE ROIN-295075-1)</w:t>
      </w:r>
    </w:p>
    <w:p w:rsidR="00014DB9" w:rsidRDefault="00014DB9">
      <w:pPr>
        <w:rPr>
          <w:rFonts w:cs="Arial"/>
        </w:rPr>
      </w:pPr>
      <w:r>
        <w:rPr>
          <w:rFonts w:cs="Arial"/>
        </w:rPr>
        <w:t>In-Vehicle Infotainment System shall provide the user with the option to download their AG's phonebook automatically and/or manually, when the connected device is supporting this feature.</w:t>
      </w:r>
    </w:p>
    <w:p w:rsidR="00014DB9" w:rsidRDefault="00014DB9">
      <w:pPr>
        <w:rPr>
          <w:rFonts w:cs="Arial"/>
        </w:rPr>
      </w:pPr>
      <w:r>
        <w:rPr>
          <w:rFonts w:cs="Arial"/>
        </w:rPr>
        <w:t>Additionally the user might have the option to select/deselect SIM card contacts.</w:t>
      </w:r>
    </w:p>
    <w:p w:rsidR="00014DB9" w:rsidRDefault="00014DB9">
      <w:pPr>
        <w:rPr>
          <w:rFonts w:cs="Arial"/>
        </w:rPr>
      </w:pPr>
    </w:p>
    <w:p w:rsidR="00014DB9" w:rsidRDefault="00014DB9">
      <w:pPr>
        <w:rPr>
          <w:rFonts w:cs="Arial"/>
        </w:rPr>
      </w:pPr>
      <w:r>
        <w:rPr>
          <w:rFonts w:cs="Arial"/>
        </w:rPr>
        <w:t xml:space="preserve">In-Vehicle Infotainment System might – depending on HMI specification - provide some indication to the user when this task has been successfully completed when initiated for the first time or when manually initiated. </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BTP-FUR-REQ-033830/A-Phonebook Accessibility (TcSE ROIN-295076-1)</w:t>
      </w:r>
    </w:p>
    <w:p w:rsidR="008D4023" w:rsidRDefault="00014DB9">
      <w:pPr>
        <w:rPr>
          <w:rFonts w:cs="Arial"/>
          <w:szCs w:val="20"/>
        </w:rPr>
      </w:pPr>
      <w:r>
        <w:rPr>
          <w:rFonts w:cs="Arial"/>
          <w:szCs w:val="20"/>
        </w:rPr>
        <w:t>A user's phonebook shall only be accessible when the user's AG is connected.</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BTP-FUR-REQ-033831/A-Phonebook Menu Option (TcSE ROIN-295077-1)</w:t>
      </w:r>
    </w:p>
    <w:p w:rsidR="008D4023" w:rsidRDefault="00014DB9">
      <w:pPr>
        <w:rPr>
          <w:rFonts w:cs="Arial"/>
          <w:szCs w:val="20"/>
        </w:rPr>
      </w:pPr>
      <w:r>
        <w:rPr>
          <w:rFonts w:cs="Arial"/>
          <w:szCs w:val="20"/>
        </w:rPr>
        <w:t>The user shall be able to initiate a call to any contact while in the phonebook menu.</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BTP-FUR-REQ-033843/D-Phonebook Delete (TcSE ROIN-295089-1)</w:t>
      </w:r>
    </w:p>
    <w:p w:rsidR="00014DB9" w:rsidRDefault="00014DB9">
      <w:pPr>
        <w:rPr>
          <w:rFonts w:cs="Arial"/>
        </w:rPr>
      </w:pPr>
      <w:r>
        <w:rPr>
          <w:rFonts w:cs="Arial"/>
        </w:rPr>
        <w:t>This feature shall only be available when the connected AG has a phonebook associated with it.</w:t>
      </w:r>
    </w:p>
    <w:p w:rsidR="00014DB9" w:rsidRDefault="00014DB9">
      <w:pPr>
        <w:rPr>
          <w:rFonts w:cs="Arial"/>
        </w:rPr>
      </w:pPr>
      <w:r>
        <w:rPr>
          <w:rFonts w:cs="Arial"/>
          <w:b/>
        </w:rPr>
        <w:lastRenderedPageBreak/>
        <w:t xml:space="preserve"> </w:t>
      </w:r>
    </w:p>
    <w:p w:rsidR="00014DB9" w:rsidRDefault="00014DB9">
      <w:pPr>
        <w:rPr>
          <w:rFonts w:cs="Arial"/>
          <w:b/>
        </w:rPr>
      </w:pPr>
      <w:r>
        <w:rPr>
          <w:rFonts w:cs="Arial"/>
        </w:rPr>
        <w:t>It will allow a user to delete their entire phonebook from In-Vehicle Infotainment System.  After a user has deleted their phonebook, all contact information associated with that particular AG shall be removed from the In-Vehicle Infotainment System.</w:t>
      </w:r>
      <w:r>
        <w:rPr>
          <w:rFonts w:cs="Arial"/>
          <w:b/>
        </w:rPr>
        <w:t xml:space="preserve"> </w:t>
      </w:r>
    </w:p>
    <w:p w:rsidR="00014DB9" w:rsidRDefault="00014DB9">
      <w:pPr>
        <w:rPr>
          <w:rFonts w:cs="Arial"/>
          <w:b/>
        </w:rPr>
      </w:pPr>
    </w:p>
    <w:p w:rsidR="00014DB9" w:rsidRDefault="00014DB9">
      <w:pPr>
        <w:rPr>
          <w:rFonts w:cs="Arial"/>
        </w:rPr>
      </w:pPr>
      <w:r>
        <w:rPr>
          <w:rFonts w:cs="Arial"/>
        </w:rPr>
        <w:t xml:space="preserve">The user will have to re-download their phonebook if they wanted to access the phonebook features via In-Vehicle Infotainment System. </w:t>
      </w:r>
    </w:p>
    <w:p w:rsidR="00014DB9" w:rsidRDefault="00014DB9">
      <w:pPr>
        <w:rPr>
          <w:rFonts w:cs="Arial"/>
        </w:rPr>
      </w:pPr>
    </w:p>
    <w:p w:rsidR="00014DB9" w:rsidRDefault="00014DB9">
      <w:pPr>
        <w:rPr>
          <w:rFonts w:cs="Arial"/>
        </w:rPr>
      </w:pPr>
      <w:r>
        <w:rPr>
          <w:rFonts w:cs="Arial"/>
        </w:rPr>
        <w:t>If the user deletes their phonebook, In-Vehicle Infotainment System shall insure that all reference to contacts within the deleted phonebook are also removed (i.e. call history, text messages, emails, etc.).</w:t>
      </w:r>
    </w:p>
    <w:p w:rsidR="00014DB9" w:rsidRDefault="00014DB9">
      <w:pPr>
        <w:rPr>
          <w:rFonts w:cs="Arial"/>
        </w:rPr>
      </w:pPr>
      <w:r w:rsidRPr="003564D8">
        <w:rPr>
          <w:rFonts w:cs="Arial"/>
        </w:rPr>
        <w:t>Deleting the phonebook shall also invalidate the stored folder and database version for the</w:t>
      </w:r>
      <w:r>
        <w:rPr>
          <w:rFonts w:cs="Arial"/>
        </w:rPr>
        <w:t xml:space="preserve"> phone’s phonebook repositories, for the case they are available.</w:t>
      </w:r>
    </w:p>
    <w:p w:rsidR="00014DB9" w:rsidRDefault="00014DB9">
      <w:pPr>
        <w:rPr>
          <w:rFonts w:cs="Arial"/>
        </w:rPr>
      </w:pPr>
    </w:p>
    <w:p w:rsidR="00014DB9" w:rsidRDefault="00014DB9">
      <w:pPr>
        <w:rPr>
          <w:rFonts w:cs="Arial"/>
        </w:rPr>
      </w:pPr>
      <w:r>
        <w:rPr>
          <w:rFonts w:cs="Arial"/>
        </w:rPr>
        <w:t xml:space="preserve">Deleting the phonebook shall also turn off Automatic Phonebook Download if that feature was previously set to 'ON'. </w:t>
      </w:r>
      <w:r>
        <w:rPr>
          <w:rFonts w:cs="Arial"/>
          <w:b/>
        </w:rPr>
        <w:t xml:space="preserve"> </w:t>
      </w:r>
      <w:r>
        <w:rPr>
          <w:rFonts w:cs="Arial"/>
        </w:rPr>
        <w:t>The In-Vehicle Infotainment System may provide the user with a notification that the phonebook was successfully deleted. Please see HMI specification for more information.</w:t>
      </w:r>
    </w:p>
    <w:p w:rsidR="00014DB9" w:rsidRDefault="00014DB9">
      <w:pPr>
        <w:rPr>
          <w:rFonts w:cs="Arial"/>
        </w:rPr>
      </w:pPr>
    </w:p>
    <w:p w:rsidR="00014DB9" w:rsidRDefault="00014DB9" w:rsidP="00014DB9">
      <w:pPr>
        <w:rPr>
          <w:rFonts w:cs="Arial"/>
        </w:rPr>
      </w:pPr>
    </w:p>
    <w:p w:rsidR="00014DB9" w:rsidRPr="003564D8" w:rsidRDefault="00014DB9" w:rsidP="00014DB9">
      <w:pPr>
        <w:tabs>
          <w:tab w:val="left" w:pos="3720"/>
        </w:tabs>
        <w:rPr>
          <w:rFonts w:cs="Arial"/>
        </w:rPr>
      </w:pPr>
      <w:r>
        <w:rPr>
          <w:rFonts w:cs="Arial"/>
        </w:rPr>
        <w:tab/>
      </w:r>
    </w:p>
    <w:p w:rsidR="00014DB9" w:rsidRPr="00014DB9" w:rsidRDefault="00014DB9" w:rsidP="00014DB9">
      <w:pPr>
        <w:pStyle w:val="Heading4"/>
        <w:rPr>
          <w:b w:val="0"/>
          <w:u w:val="single"/>
        </w:rPr>
      </w:pPr>
      <w:r w:rsidRPr="00014DB9">
        <w:rPr>
          <w:b w:val="0"/>
          <w:u w:val="single"/>
        </w:rPr>
        <w:t>BTP-FUR-REQ-033833/G-PBAP Requirements and Characteristics (TcSE ROIN-295079-1)</w:t>
      </w:r>
    </w:p>
    <w:p w:rsidR="00014DB9" w:rsidRPr="00247096" w:rsidRDefault="00014DB9" w:rsidP="00014DB9">
      <w:pPr>
        <w:rPr>
          <w:rFonts w:cs="Arial"/>
        </w:rPr>
      </w:pPr>
      <w:r w:rsidRPr="00247096">
        <w:rPr>
          <w:rFonts w:cs="Arial"/>
        </w:rPr>
        <w:t>The In-Vehicle Infotainment System shall request phonebook contacts from the following directories in following order, when the feature is activated (see BTP-FUR-REQ 033829 Phonebook Download Availability and BTP-FUR-REQ-113745-Device specific settings):</w:t>
      </w:r>
    </w:p>
    <w:p w:rsidR="00014DB9" w:rsidRPr="00247096" w:rsidRDefault="00014DB9" w:rsidP="00014DB9">
      <w:pPr>
        <w:rPr>
          <w:rFonts w:cs="Arial"/>
        </w:rPr>
      </w:pPr>
    </w:p>
    <w:p w:rsidR="00014DB9" w:rsidRPr="00247096" w:rsidRDefault="00014DB9" w:rsidP="00014DB9">
      <w:pPr>
        <w:rPr>
          <w:rFonts w:cs="Arial"/>
        </w:rPr>
      </w:pPr>
      <w:r w:rsidRPr="00247096">
        <w:rPr>
          <w:rFonts w:cs="Arial"/>
        </w:rPr>
        <w:t>- telecom\pb</w:t>
      </w:r>
    </w:p>
    <w:p w:rsidR="00014DB9" w:rsidRPr="00247096" w:rsidRDefault="00014DB9" w:rsidP="00014DB9">
      <w:pPr>
        <w:rPr>
          <w:rFonts w:cs="Arial"/>
        </w:rPr>
      </w:pPr>
      <w:r w:rsidRPr="00247096">
        <w:rPr>
          <w:rFonts w:cs="Arial"/>
        </w:rPr>
        <w:t>- SIM1\telecom\pb</w:t>
      </w:r>
    </w:p>
    <w:p w:rsidR="00014DB9" w:rsidRPr="00247096" w:rsidRDefault="00014DB9" w:rsidP="00014DB9">
      <w:pPr>
        <w:rPr>
          <w:rFonts w:cs="Arial"/>
        </w:rPr>
      </w:pPr>
    </w:p>
    <w:p w:rsidR="00014DB9" w:rsidRPr="00247096" w:rsidRDefault="00014DB9" w:rsidP="00014DB9">
      <w:pPr>
        <w:rPr>
          <w:rFonts w:cs="Arial"/>
        </w:rPr>
      </w:pPr>
    </w:p>
    <w:p w:rsidR="00014DB9" w:rsidRPr="00247096" w:rsidRDefault="00014DB9" w:rsidP="00014DB9">
      <w:pPr>
        <w:rPr>
          <w:rFonts w:cs="Arial"/>
        </w:rPr>
      </w:pPr>
      <w:r w:rsidRPr="00247096">
        <w:rPr>
          <w:rFonts w:cs="Arial"/>
        </w:rPr>
        <w:t>The In-Vehicle Infotainment System shall request the following vCard characteristics via Phonebook Access Profile:</w:t>
      </w:r>
    </w:p>
    <w:p w:rsidR="00014DB9" w:rsidRPr="00247096" w:rsidRDefault="00014DB9" w:rsidP="00014DB9">
      <w:pPr>
        <w:rPr>
          <w:rFonts w:cs="Arial"/>
        </w:rPr>
      </w:pPr>
    </w:p>
    <w:p w:rsidR="00014DB9" w:rsidRPr="00247096" w:rsidRDefault="00014DB9" w:rsidP="00014DB9">
      <w:pPr>
        <w:rPr>
          <w:rFonts w:cs="Arial"/>
        </w:rPr>
      </w:pPr>
      <w:r w:rsidRPr="00247096">
        <w:rPr>
          <w:rFonts w:cs="Arial"/>
        </w:rPr>
        <w:t>-version</w:t>
      </w:r>
    </w:p>
    <w:p w:rsidR="00014DB9" w:rsidRPr="00247096" w:rsidRDefault="00014DB9" w:rsidP="00014DB9">
      <w:pPr>
        <w:rPr>
          <w:rFonts w:cs="Arial"/>
        </w:rPr>
      </w:pPr>
      <w:r w:rsidRPr="00247096">
        <w:rPr>
          <w:rFonts w:cs="Arial"/>
        </w:rPr>
        <w:t>-FN</w:t>
      </w:r>
    </w:p>
    <w:p w:rsidR="00014DB9" w:rsidRPr="00247096" w:rsidRDefault="00014DB9" w:rsidP="00014DB9">
      <w:pPr>
        <w:rPr>
          <w:rFonts w:cs="Arial"/>
        </w:rPr>
      </w:pPr>
      <w:r w:rsidRPr="00247096">
        <w:rPr>
          <w:rFonts w:cs="Arial"/>
        </w:rPr>
        <w:t>-N</w:t>
      </w:r>
      <w:r>
        <w:rPr>
          <w:rFonts w:cs="Arial"/>
        </w:rPr>
        <w:t xml:space="preserve"> </w:t>
      </w:r>
      <w:r w:rsidRPr="00F83AE7">
        <w:rPr>
          <w:rFonts w:cs="Arial"/>
          <w:vertAlign w:val="superscript"/>
        </w:rPr>
        <w:t>3</w:t>
      </w:r>
    </w:p>
    <w:p w:rsidR="00014DB9" w:rsidRPr="00247096" w:rsidRDefault="00014DB9" w:rsidP="00014DB9">
      <w:pPr>
        <w:rPr>
          <w:rFonts w:cs="Arial"/>
        </w:rPr>
      </w:pPr>
      <w:r>
        <w:rPr>
          <w:rFonts w:cs="Arial"/>
        </w:rPr>
        <w:t xml:space="preserve">-Photo </w:t>
      </w:r>
      <w:r w:rsidRPr="00F83AE7">
        <w:rPr>
          <w:rFonts w:cs="Arial"/>
          <w:vertAlign w:val="superscript"/>
        </w:rPr>
        <w:t>1</w:t>
      </w:r>
      <w:r>
        <w:rPr>
          <w:rFonts w:cs="Arial"/>
          <w:vertAlign w:val="superscript"/>
        </w:rPr>
        <w:t>, 2</w:t>
      </w:r>
    </w:p>
    <w:p w:rsidR="00014DB9" w:rsidRPr="00247096" w:rsidRDefault="00014DB9" w:rsidP="00014DB9">
      <w:pPr>
        <w:rPr>
          <w:rFonts w:cs="Arial"/>
        </w:rPr>
      </w:pPr>
      <w:r>
        <w:rPr>
          <w:rFonts w:cs="Arial"/>
        </w:rPr>
        <w:t xml:space="preserve">-ADR </w:t>
      </w:r>
      <w:r w:rsidRPr="00F83AE7">
        <w:rPr>
          <w:rFonts w:cs="Arial"/>
          <w:vertAlign w:val="superscript"/>
        </w:rPr>
        <w:t>1</w:t>
      </w:r>
    </w:p>
    <w:p w:rsidR="00014DB9" w:rsidRPr="00247096" w:rsidRDefault="00014DB9" w:rsidP="00014DB9">
      <w:pPr>
        <w:rPr>
          <w:rFonts w:cs="Arial"/>
        </w:rPr>
      </w:pPr>
      <w:r w:rsidRPr="00247096">
        <w:rPr>
          <w:rFonts w:cs="Arial"/>
        </w:rPr>
        <w:t>-TEL</w:t>
      </w:r>
    </w:p>
    <w:p w:rsidR="00014DB9" w:rsidRPr="00247096" w:rsidRDefault="00014DB9" w:rsidP="00014DB9">
      <w:pPr>
        <w:rPr>
          <w:rFonts w:cs="Arial"/>
        </w:rPr>
      </w:pPr>
      <w:r w:rsidRPr="00247096">
        <w:rPr>
          <w:rFonts w:cs="Arial"/>
        </w:rPr>
        <w:t>-EMAIL</w:t>
      </w:r>
    </w:p>
    <w:p w:rsidR="00014DB9" w:rsidRPr="00247096" w:rsidRDefault="00014DB9" w:rsidP="00014DB9">
      <w:pPr>
        <w:rPr>
          <w:rFonts w:cs="Arial"/>
        </w:rPr>
      </w:pPr>
      <w:r w:rsidRPr="00247096">
        <w:rPr>
          <w:rFonts w:cs="Arial"/>
        </w:rPr>
        <w:t>-X-IRMC-CALL-DATETIME</w:t>
      </w:r>
    </w:p>
    <w:p w:rsidR="00014DB9" w:rsidRPr="00247096" w:rsidRDefault="00014DB9" w:rsidP="00014DB9">
      <w:pPr>
        <w:rPr>
          <w:rFonts w:cs="Arial"/>
        </w:rPr>
      </w:pPr>
    </w:p>
    <w:p w:rsidR="00014DB9" w:rsidRPr="00247096" w:rsidRDefault="00014DB9" w:rsidP="00014DB9">
      <w:pPr>
        <w:rPr>
          <w:rFonts w:cs="Arial"/>
        </w:rPr>
      </w:pPr>
    </w:p>
    <w:p w:rsidR="00014DB9" w:rsidRPr="00247096" w:rsidRDefault="00014DB9" w:rsidP="00014DB9">
      <w:pPr>
        <w:rPr>
          <w:rFonts w:cs="Arial"/>
        </w:rPr>
      </w:pPr>
      <w:r>
        <w:rPr>
          <w:rFonts w:cs="Arial"/>
          <w:vertAlign w:val="superscript"/>
        </w:rPr>
        <w:t xml:space="preserve">1 </w:t>
      </w:r>
      <w:r w:rsidRPr="00247096">
        <w:rPr>
          <w:rFonts w:cs="Arial"/>
        </w:rPr>
        <w:t>Note: The HMI application shall have the opportunity to activate/deactivate the download of the categories PHOT</w:t>
      </w:r>
      <w:r>
        <w:rPr>
          <w:rFonts w:cs="Arial"/>
        </w:rPr>
        <w:t>O and ADDRESS via separate APIs.</w:t>
      </w:r>
    </w:p>
    <w:p w:rsidR="00014DB9" w:rsidRPr="00247096" w:rsidRDefault="00014DB9" w:rsidP="00014DB9">
      <w:pPr>
        <w:rPr>
          <w:rFonts w:cs="Arial"/>
        </w:rPr>
      </w:pPr>
    </w:p>
    <w:p w:rsidR="00014DB9" w:rsidRPr="00247096" w:rsidRDefault="00014DB9" w:rsidP="00014DB9">
      <w:pPr>
        <w:rPr>
          <w:rFonts w:cs="Arial"/>
        </w:rPr>
      </w:pPr>
      <w:r>
        <w:rPr>
          <w:rFonts w:cs="Arial"/>
          <w:vertAlign w:val="superscript"/>
        </w:rPr>
        <w:t xml:space="preserve">2 </w:t>
      </w:r>
      <w:r w:rsidRPr="00247096">
        <w:rPr>
          <w:rFonts w:cs="Arial"/>
        </w:rPr>
        <w:t xml:space="preserve">Note: To speed up the phonebook download process the photo of a contact may be downloaded separately and on demand whenever the details of a contact need to be displayed to the user – independently of the auto-download phonebook setting. </w:t>
      </w:r>
    </w:p>
    <w:p w:rsidR="00014DB9" w:rsidRPr="00247096" w:rsidRDefault="00014DB9" w:rsidP="00014DB9">
      <w:pPr>
        <w:rPr>
          <w:rFonts w:cs="Arial"/>
        </w:rPr>
      </w:pPr>
      <w:r w:rsidRPr="00247096">
        <w:rPr>
          <w:rFonts w:cs="Arial"/>
        </w:rPr>
        <w:t>This might alleviate storage problems and download performance for large phonebooks.</w:t>
      </w:r>
    </w:p>
    <w:p w:rsidR="00014DB9" w:rsidRPr="00247096" w:rsidRDefault="00014DB9" w:rsidP="00014DB9">
      <w:pPr>
        <w:rPr>
          <w:rFonts w:cs="Arial"/>
        </w:rPr>
      </w:pPr>
      <w:r w:rsidRPr="00247096">
        <w:rPr>
          <w:rFonts w:cs="Arial"/>
        </w:rPr>
        <w:t>Reconnecting a device with an active call might be a use case which should be considered.</w:t>
      </w:r>
    </w:p>
    <w:p w:rsidR="00014DB9" w:rsidRDefault="00014DB9">
      <w:pPr>
        <w:rPr>
          <w:rFonts w:cs="Arial"/>
        </w:rPr>
      </w:pPr>
    </w:p>
    <w:p w:rsidR="00014DB9" w:rsidRDefault="00014DB9">
      <w:pPr>
        <w:rPr>
          <w:rFonts w:cs="Arial"/>
        </w:rPr>
      </w:pPr>
    </w:p>
    <w:p w:rsidR="00014DB9" w:rsidRDefault="00014DB9" w:rsidP="00014DB9">
      <w:pPr>
        <w:rPr>
          <w:rFonts w:cs="Arial"/>
        </w:rPr>
      </w:pPr>
      <w:r w:rsidRPr="00F83AE7">
        <w:rPr>
          <w:rFonts w:cs="Arial"/>
          <w:vertAlign w:val="superscript"/>
        </w:rPr>
        <w:t>3</w:t>
      </w:r>
      <w:r>
        <w:rPr>
          <w:rFonts w:cs="Arial"/>
          <w:vertAlign w:val="superscript"/>
        </w:rPr>
        <w:t xml:space="preserve"> </w:t>
      </w:r>
      <w:r>
        <w:rPr>
          <w:rFonts w:cs="Arial"/>
        </w:rPr>
        <w:t xml:space="preserve">Note: </w:t>
      </w:r>
      <w:r w:rsidRPr="005B35ED">
        <w:rPr>
          <w:rFonts w:cs="Arial"/>
        </w:rPr>
        <w:t>When N is empty FN should be used to get the name of the contact</w:t>
      </w:r>
      <w:r>
        <w:rPr>
          <w:rFonts w:cs="Arial"/>
        </w:rPr>
        <w:t>.</w:t>
      </w:r>
    </w:p>
    <w:p w:rsidR="00014DB9" w:rsidRDefault="00014DB9" w:rsidP="00014DB9">
      <w:pPr>
        <w:rPr>
          <w:rFonts w:cs="Arial"/>
        </w:rPr>
      </w:pPr>
    </w:p>
    <w:p w:rsidR="00014DB9" w:rsidRDefault="00014DB9" w:rsidP="00014DB9">
      <w:pPr>
        <w:rPr>
          <w:rFonts w:cs="Arial"/>
        </w:rPr>
      </w:pPr>
    </w:p>
    <w:p w:rsidR="00014DB9" w:rsidRPr="00014DB9" w:rsidRDefault="00014DB9" w:rsidP="00014DB9">
      <w:pPr>
        <w:pStyle w:val="Heading4"/>
        <w:rPr>
          <w:b w:val="0"/>
          <w:u w:val="single"/>
        </w:rPr>
      </w:pPr>
      <w:r w:rsidRPr="00014DB9">
        <w:rPr>
          <w:b w:val="0"/>
          <w:u w:val="single"/>
        </w:rPr>
        <w:t>BTP-FUR-REQ-033841/H-Contact Characteristics / Data (TcSE ROIN-295087-1)</w:t>
      </w:r>
    </w:p>
    <w:p w:rsidR="00014DB9" w:rsidRDefault="00014DB9">
      <w:pPr>
        <w:rPr>
          <w:rFonts w:cs="Arial"/>
        </w:rPr>
      </w:pPr>
      <w:r>
        <w:rPr>
          <w:rFonts w:cs="Arial"/>
        </w:rPr>
        <w:t>The phone application shall provide the following information to the user regarding their contacts:</w:t>
      </w:r>
    </w:p>
    <w:p w:rsidR="00014DB9" w:rsidRDefault="00014DB9">
      <w:pPr>
        <w:rPr>
          <w:rFonts w:cs="Arial"/>
        </w:rPr>
      </w:pPr>
    </w:p>
    <w:p w:rsidR="00014DB9" w:rsidRDefault="00014DB9">
      <w:pPr>
        <w:rPr>
          <w:rFonts w:cs="Arial"/>
        </w:rPr>
      </w:pPr>
      <w:r>
        <w:rPr>
          <w:rFonts w:cs="Arial"/>
        </w:rPr>
        <w:tab/>
        <w:t>-First and Last Name</w:t>
      </w:r>
    </w:p>
    <w:p w:rsidR="00014DB9" w:rsidRDefault="00014DB9">
      <w:pPr>
        <w:rPr>
          <w:rFonts w:cs="Arial"/>
        </w:rPr>
      </w:pPr>
      <w:r>
        <w:rPr>
          <w:rFonts w:cs="Arial"/>
        </w:rPr>
        <w:lastRenderedPageBreak/>
        <w:tab/>
        <w:t>-Telephone Number(s)</w:t>
      </w:r>
    </w:p>
    <w:p w:rsidR="00014DB9" w:rsidRDefault="00014DB9">
      <w:pPr>
        <w:rPr>
          <w:rFonts w:cs="Arial"/>
        </w:rPr>
      </w:pPr>
      <w:r>
        <w:rPr>
          <w:rFonts w:cs="Arial"/>
        </w:rPr>
        <w:tab/>
        <w:t>-Telephone Number Type: Home, Work, Cell, and Other</w:t>
      </w:r>
    </w:p>
    <w:p w:rsidR="00014DB9" w:rsidRDefault="00014DB9">
      <w:pPr>
        <w:ind w:left="720"/>
        <w:rPr>
          <w:rFonts w:cs="Arial"/>
        </w:rPr>
      </w:pPr>
      <w:r>
        <w:rPr>
          <w:rFonts w:cs="Arial"/>
        </w:rPr>
        <w:t>-Address(es)</w:t>
      </w:r>
    </w:p>
    <w:p w:rsidR="00014DB9" w:rsidRDefault="00014DB9">
      <w:pPr>
        <w:rPr>
          <w:rFonts w:cs="Arial"/>
        </w:rPr>
      </w:pPr>
      <w:r>
        <w:rPr>
          <w:rFonts w:cs="Arial"/>
        </w:rPr>
        <w:tab/>
        <w:t>-Photo</w:t>
      </w:r>
    </w:p>
    <w:p w:rsidR="00014DB9" w:rsidRDefault="00014DB9">
      <w:pPr>
        <w:rPr>
          <w:rFonts w:cs="Arial"/>
        </w:rPr>
      </w:pPr>
    </w:p>
    <w:p w:rsidR="00014DB9" w:rsidRDefault="00014DB9">
      <w:pPr>
        <w:rPr>
          <w:rFonts w:cs="Arial"/>
        </w:rPr>
      </w:pPr>
      <w:r>
        <w:rPr>
          <w:rFonts w:cs="Arial"/>
        </w:rPr>
        <w:t>If a telephone number type is received other than the specified ones, than this phone number should be binned to category “other”.</w:t>
      </w:r>
    </w:p>
    <w:p w:rsidR="00014DB9" w:rsidRDefault="00014DB9">
      <w:pPr>
        <w:rPr>
          <w:rFonts w:cs="Arial"/>
        </w:rPr>
      </w:pPr>
    </w:p>
    <w:p w:rsidR="00014DB9" w:rsidRDefault="00014DB9">
      <w:pPr>
        <w:rPr>
          <w:rFonts w:cs="Arial"/>
        </w:rPr>
      </w:pPr>
      <w:r>
        <w:rPr>
          <w:rFonts w:cs="Arial"/>
        </w:rPr>
        <w:t>A valid contact shall include at a minimum:</w:t>
      </w:r>
    </w:p>
    <w:p w:rsidR="00014DB9" w:rsidRDefault="00014DB9">
      <w:pPr>
        <w:rPr>
          <w:rFonts w:cs="Arial"/>
        </w:rPr>
      </w:pPr>
    </w:p>
    <w:p w:rsidR="00014DB9" w:rsidRDefault="00014DB9">
      <w:pPr>
        <w:rPr>
          <w:rFonts w:cs="Arial"/>
        </w:rPr>
      </w:pPr>
      <w:r>
        <w:rPr>
          <w:rFonts w:cs="Arial"/>
        </w:rPr>
        <w:tab/>
        <w:t>-Name (First and/or Last)</w:t>
      </w:r>
    </w:p>
    <w:p w:rsidR="00014DB9" w:rsidRDefault="00014DB9">
      <w:pPr>
        <w:rPr>
          <w:rFonts w:cs="Arial"/>
        </w:rPr>
      </w:pPr>
      <w:r>
        <w:rPr>
          <w:rFonts w:cs="Arial"/>
        </w:rPr>
        <w:tab/>
        <w:t>AND</w:t>
      </w:r>
    </w:p>
    <w:p w:rsidR="00014DB9" w:rsidRDefault="00014DB9">
      <w:pPr>
        <w:rPr>
          <w:rFonts w:cs="Arial"/>
        </w:rPr>
      </w:pPr>
      <w:r>
        <w:rPr>
          <w:rFonts w:cs="Arial"/>
        </w:rPr>
        <w:tab/>
        <w:t>-Phone Number (Home, Work, Cell and/or Other)</w:t>
      </w:r>
    </w:p>
    <w:p w:rsidR="00014DB9" w:rsidRDefault="00014DB9">
      <w:pPr>
        <w:rPr>
          <w:rFonts w:cs="Arial"/>
        </w:rPr>
      </w:pPr>
      <w:r>
        <w:rPr>
          <w:rFonts w:cs="Arial"/>
        </w:rPr>
        <w:tab/>
        <w:t>OR</w:t>
      </w:r>
    </w:p>
    <w:p w:rsidR="00014DB9" w:rsidRDefault="00014DB9">
      <w:pPr>
        <w:rPr>
          <w:rFonts w:cs="Arial"/>
        </w:rPr>
      </w:pPr>
      <w:r>
        <w:rPr>
          <w:rFonts w:cs="Arial"/>
        </w:rPr>
        <w:tab/>
      </w:r>
      <w:r w:rsidRPr="00105180">
        <w:rPr>
          <w:rFonts w:cs="Arial"/>
        </w:rPr>
        <w:t xml:space="preserve">Address </w:t>
      </w:r>
      <w:r w:rsidRPr="00874DF4">
        <w:rPr>
          <w:rFonts w:cs="Arial"/>
        </w:rPr>
        <w:t>(if IVIS does offer an embedded navigation application)</w:t>
      </w:r>
    </w:p>
    <w:p w:rsidR="00014DB9" w:rsidRDefault="00014DB9">
      <w:pPr>
        <w:rPr>
          <w:rFonts w:cs="Arial"/>
        </w:rPr>
      </w:pPr>
    </w:p>
    <w:p w:rsidR="00014DB9" w:rsidRPr="00733159" w:rsidRDefault="00014DB9" w:rsidP="00014DB9">
      <w:pPr>
        <w:rPr>
          <w:rFonts w:cs="Arial"/>
        </w:rPr>
      </w:pPr>
      <w:r w:rsidRPr="00733159">
        <w:rPr>
          <w:rFonts w:cs="Arial"/>
        </w:rPr>
        <w:t xml:space="preserve">To detect the correct name </w:t>
      </w:r>
      <w:r>
        <w:rPr>
          <w:rFonts w:cs="Arial"/>
        </w:rPr>
        <w:t xml:space="preserve">in a vcard </w:t>
      </w:r>
      <w:r w:rsidRPr="00733159">
        <w:rPr>
          <w:rFonts w:cs="Arial"/>
        </w:rPr>
        <w:t xml:space="preserve">in a </w:t>
      </w:r>
      <w:r>
        <w:rPr>
          <w:rFonts w:cs="Arial"/>
        </w:rPr>
        <w:t xml:space="preserve">most </w:t>
      </w:r>
      <w:r w:rsidRPr="00733159">
        <w:rPr>
          <w:rFonts w:cs="Arial"/>
        </w:rPr>
        <w:t>robust way IVIS shall look for the information with the following priority:</w:t>
      </w:r>
    </w:p>
    <w:p w:rsidR="00014DB9" w:rsidRPr="00733159" w:rsidRDefault="00014DB9" w:rsidP="00014DB9">
      <w:pPr>
        <w:rPr>
          <w:rFonts w:cs="Arial"/>
        </w:rPr>
      </w:pPr>
    </w:p>
    <w:p w:rsidR="00014DB9" w:rsidRPr="00733159" w:rsidRDefault="00014DB9" w:rsidP="00014DB9">
      <w:pPr>
        <w:rPr>
          <w:rFonts w:cs="Arial"/>
        </w:rPr>
      </w:pPr>
      <w:r w:rsidRPr="00733159">
        <w:rPr>
          <w:rFonts w:cs="Arial"/>
        </w:rPr>
        <w:t>1.</w:t>
      </w:r>
      <w:r w:rsidRPr="00733159">
        <w:rPr>
          <w:rFonts w:cs="Arial"/>
        </w:rPr>
        <w:tab/>
        <w:t>N Field of the vcard</w:t>
      </w:r>
    </w:p>
    <w:p w:rsidR="00014DB9" w:rsidRPr="00733159" w:rsidRDefault="00014DB9" w:rsidP="00014DB9">
      <w:pPr>
        <w:rPr>
          <w:rFonts w:cs="Arial"/>
        </w:rPr>
      </w:pPr>
      <w:r w:rsidRPr="00733159">
        <w:rPr>
          <w:rFonts w:cs="Arial"/>
        </w:rPr>
        <w:t>2.</w:t>
      </w:r>
      <w:r w:rsidRPr="00733159">
        <w:rPr>
          <w:rFonts w:cs="Arial"/>
        </w:rPr>
        <w:tab/>
        <w:t>FN Field of the vcard, only when N is empty</w:t>
      </w:r>
    </w:p>
    <w:p w:rsidR="00014DB9" w:rsidRDefault="00014DB9" w:rsidP="00014DB9">
      <w:pPr>
        <w:rPr>
          <w:rFonts w:cs="Arial"/>
        </w:rPr>
      </w:pPr>
      <w:r w:rsidRPr="00733159">
        <w:rPr>
          <w:rFonts w:cs="Arial"/>
        </w:rPr>
        <w:t>3.</w:t>
      </w:r>
      <w:r w:rsidRPr="00733159">
        <w:rPr>
          <w:rFonts w:cs="Arial"/>
        </w:rPr>
        <w:tab/>
        <w:t>ORG Field of the vcard, only when FN is empty</w:t>
      </w:r>
    </w:p>
    <w:p w:rsidR="00014DB9" w:rsidRDefault="00014DB9" w:rsidP="00014DB9">
      <w:pPr>
        <w:rPr>
          <w:rFonts w:cs="Arial"/>
        </w:rPr>
      </w:pPr>
    </w:p>
    <w:p w:rsidR="00014DB9" w:rsidRDefault="00014DB9">
      <w:pPr>
        <w:rPr>
          <w:rFonts w:cs="Arial"/>
        </w:rPr>
      </w:pPr>
    </w:p>
    <w:p w:rsidR="00014DB9" w:rsidRDefault="00014DB9" w:rsidP="00014DB9">
      <w:pPr>
        <w:rPr>
          <w:rFonts w:cs="Arial"/>
        </w:rPr>
      </w:pPr>
      <w:r>
        <w:rPr>
          <w:rFonts w:cs="Arial"/>
        </w:rPr>
        <w:t xml:space="preserve">In the event that the In-Vehicle Infotainment System receives contacts with special characters within the phonebook’s phone number sections (i.e. Home, Work, Cell, etc.), In-Vehicle Infotainment System shall </w:t>
      </w:r>
      <w:r w:rsidRPr="00874DF4">
        <w:rPr>
          <w:rFonts w:cs="Arial"/>
        </w:rPr>
        <w:t>treat them as valid characters, expecting that the connected device is able to handle them correctly.</w:t>
      </w:r>
    </w:p>
    <w:p w:rsidR="00014DB9" w:rsidRDefault="00014DB9" w:rsidP="00014DB9">
      <w:pPr>
        <w:rPr>
          <w:rFonts w:cs="Arial"/>
        </w:rPr>
      </w:pPr>
    </w:p>
    <w:p w:rsidR="00014DB9" w:rsidRDefault="00014DB9">
      <w:pPr>
        <w:rPr>
          <w:rFonts w:cs="Arial"/>
        </w:rPr>
      </w:pPr>
    </w:p>
    <w:p w:rsidR="00014DB9" w:rsidRDefault="00014DB9">
      <w:pPr>
        <w:rPr>
          <w:rFonts w:cs="Arial"/>
        </w:rPr>
      </w:pPr>
    </w:p>
    <w:p w:rsidR="00014DB9" w:rsidRDefault="00014DB9" w:rsidP="001257C9">
      <w:pPr>
        <w:numPr>
          <w:ilvl w:val="0"/>
          <w:numId w:val="32"/>
        </w:numPr>
        <w:rPr>
          <w:rFonts w:cs="Arial"/>
        </w:rPr>
      </w:pPr>
      <w:r>
        <w:rPr>
          <w:rFonts w:cs="Arial"/>
        </w:rPr>
        <w:t>Some contacts might have multiple phone numbers associated with them. The IVIS shall consider numbers that differ from each other only by characters not included on the list above as if they were the same, and shall only present to the user one of them.</w:t>
      </w:r>
    </w:p>
    <w:p w:rsidR="00014DB9" w:rsidRDefault="00014DB9" w:rsidP="00014DB9">
      <w:pPr>
        <w:ind w:left="720"/>
        <w:rPr>
          <w:rFonts w:cs="Arial"/>
        </w:rPr>
      </w:pPr>
    </w:p>
    <w:p w:rsidR="00014DB9" w:rsidRDefault="00014DB9" w:rsidP="001257C9">
      <w:pPr>
        <w:numPr>
          <w:ilvl w:val="0"/>
          <w:numId w:val="32"/>
        </w:numPr>
        <w:rPr>
          <w:rFonts w:cs="Arial"/>
        </w:rPr>
      </w:pPr>
      <w:r>
        <w:rPr>
          <w:rFonts w:cs="Arial"/>
        </w:rPr>
        <w:t xml:space="preserve">Some contacts might exist multiple times in the phonebook. In the case that they do not differ from each other in terms of name the In-Vehicle Infotainment System shall only present to the user one of them. </w:t>
      </w:r>
    </w:p>
    <w:p w:rsidR="00014DB9" w:rsidRDefault="00014DB9" w:rsidP="00014DB9">
      <w:pPr>
        <w:ind w:left="720"/>
        <w:rPr>
          <w:rFonts w:cs="Arial"/>
        </w:rPr>
      </w:pPr>
      <w:r>
        <w:rPr>
          <w:rFonts w:cs="Arial"/>
        </w:rPr>
        <w:t>For example, if the customer has Jane Doe more than once the In-Vehicle Infotainment System shall only display one entry for Jane Doe. For doing this comparison the full name should be compared, without comparing First Name or Last Name separately.</w:t>
      </w:r>
    </w:p>
    <w:p w:rsidR="00014DB9" w:rsidRDefault="00014DB9" w:rsidP="00014DB9">
      <w:pPr>
        <w:ind w:left="720"/>
        <w:rPr>
          <w:rFonts w:cs="Arial"/>
        </w:rPr>
      </w:pPr>
    </w:p>
    <w:p w:rsidR="00014DB9" w:rsidRDefault="00014DB9" w:rsidP="00014DB9">
      <w:pPr>
        <w:ind w:left="720"/>
        <w:rPr>
          <w:rFonts w:cs="Arial"/>
        </w:rPr>
      </w:pPr>
      <w:r w:rsidRPr="00007175">
        <w:rPr>
          <w:rFonts w:cs="Arial"/>
        </w:rPr>
        <w:t xml:space="preserve">Example:  </w:t>
      </w:r>
    </w:p>
    <w:p w:rsidR="00014DB9" w:rsidRPr="00007175" w:rsidRDefault="00014DB9" w:rsidP="00014DB9">
      <w:pPr>
        <w:ind w:left="720"/>
        <w:rPr>
          <w:rFonts w:cs="Arial"/>
        </w:rPr>
      </w:pPr>
      <w:r w:rsidRPr="00007175">
        <w:rPr>
          <w:rFonts w:cs="Arial"/>
        </w:rPr>
        <w:t>“Jane” “Doe” will match to “Jane Doe”, but not to “Doe Jane”</w:t>
      </w:r>
      <w:r>
        <w:rPr>
          <w:rFonts w:cs="Arial"/>
        </w:rPr>
        <w:t>.</w:t>
      </w:r>
    </w:p>
    <w:p w:rsidR="00014DB9" w:rsidRDefault="00014DB9" w:rsidP="00014DB9">
      <w:pPr>
        <w:ind w:left="720"/>
        <w:rPr>
          <w:rFonts w:cs="Arial"/>
        </w:rPr>
      </w:pPr>
    </w:p>
    <w:p w:rsidR="00014DB9" w:rsidRDefault="00014DB9" w:rsidP="001257C9">
      <w:pPr>
        <w:numPr>
          <w:ilvl w:val="0"/>
          <w:numId w:val="32"/>
        </w:numPr>
        <w:rPr>
          <w:rFonts w:cs="Arial"/>
        </w:rPr>
      </w:pPr>
      <w:r>
        <w:rPr>
          <w:rFonts w:cs="Arial"/>
        </w:rPr>
        <w:t xml:space="preserve">The In-Vehicle Infotainment System shall combine entries when a contact with the same name is received. </w:t>
      </w:r>
    </w:p>
    <w:p w:rsidR="00014DB9" w:rsidRDefault="00014DB9" w:rsidP="00014DB9">
      <w:pPr>
        <w:ind w:left="720"/>
        <w:rPr>
          <w:rFonts w:cs="Arial"/>
        </w:rPr>
      </w:pPr>
      <w:r>
        <w:rPr>
          <w:rFonts w:cs="Arial"/>
        </w:rPr>
        <w:t xml:space="preserve">For example, if Jane Doe is received within more than one vCard the In-Vehicle Infotainment System shall combine all of the phone numbers within a single entry. </w:t>
      </w:r>
    </w:p>
    <w:p w:rsidR="00014DB9" w:rsidRPr="00007175" w:rsidRDefault="00014DB9" w:rsidP="00014DB9">
      <w:pPr>
        <w:ind w:left="720"/>
        <w:rPr>
          <w:rFonts w:cs="Arial"/>
        </w:rPr>
      </w:pPr>
      <w:r w:rsidRPr="00007175">
        <w:rPr>
          <w:rFonts w:cs="Arial"/>
        </w:rPr>
        <w:t>When the same number is transmitted with different categories, the first number shall be kept without any preference of category.  Only an exact number match shall be merged.</w:t>
      </w:r>
    </w:p>
    <w:p w:rsidR="00014DB9" w:rsidRDefault="00014DB9" w:rsidP="00014DB9">
      <w:pPr>
        <w:ind w:left="720"/>
        <w:rPr>
          <w:rFonts w:cs="Arial"/>
        </w:rPr>
      </w:pPr>
    </w:p>
    <w:p w:rsidR="00014DB9" w:rsidRDefault="00014DB9" w:rsidP="00014DB9">
      <w:pPr>
        <w:rPr>
          <w:rFonts w:cs="Arial"/>
        </w:rPr>
      </w:pPr>
    </w:p>
    <w:p w:rsidR="00014DB9" w:rsidRDefault="00014DB9" w:rsidP="00014DB9">
      <w:pPr>
        <w:ind w:firstLine="720"/>
        <w:rPr>
          <w:rFonts w:cs="Arial"/>
        </w:rPr>
      </w:pPr>
      <w:r>
        <w:rPr>
          <w:rFonts w:cs="Arial"/>
        </w:rPr>
        <w:t>Note: Please consider also BTP-FUR-REQ-033846/B-Phonebook Display Requirements</w:t>
      </w:r>
    </w:p>
    <w:p w:rsidR="00014DB9" w:rsidRDefault="00014DB9" w:rsidP="00014DB9">
      <w:pPr>
        <w:rPr>
          <w:rFonts w:cs="Arial"/>
        </w:rPr>
      </w:pPr>
    </w:p>
    <w:p w:rsidR="00014DB9" w:rsidRDefault="00014DB9" w:rsidP="00014DB9">
      <w:pPr>
        <w:rPr>
          <w:rFonts w:cs="Arial"/>
        </w:rPr>
      </w:pPr>
    </w:p>
    <w:p w:rsidR="00014DB9" w:rsidRPr="00A431D3" w:rsidRDefault="00014DB9" w:rsidP="00014DB9">
      <w:pPr>
        <w:rPr>
          <w:rFonts w:cs="Arial"/>
        </w:rPr>
      </w:pPr>
    </w:p>
    <w:p w:rsidR="00014DB9" w:rsidRPr="00014DB9" w:rsidRDefault="00014DB9" w:rsidP="00014DB9">
      <w:pPr>
        <w:pStyle w:val="Heading4"/>
        <w:rPr>
          <w:b w:val="0"/>
          <w:u w:val="single"/>
        </w:rPr>
      </w:pPr>
      <w:r w:rsidRPr="00014DB9">
        <w:rPr>
          <w:b w:val="0"/>
          <w:u w:val="single"/>
        </w:rPr>
        <w:t>BTP-FUR-REQ-033845/C-Phonebook Storage Management (TcSE ROIN-295091-1)</w:t>
      </w:r>
    </w:p>
    <w:p w:rsidR="00014DB9" w:rsidRDefault="00014DB9" w:rsidP="00014DB9">
      <w:pPr>
        <w:rPr>
          <w:rFonts w:cs="Arial"/>
        </w:rPr>
      </w:pPr>
      <w:r>
        <w:rPr>
          <w:rFonts w:cs="Arial"/>
        </w:rPr>
        <w:t>The user's phonebook shall guarantee a minimum of 6000 contacts per phone. The user’s phonebook shall also be limited to a maximum of 10.000 contacts per phone, and to a maximum of 8 phone numbers, 1 email address, and up to 2 addresses per contact.</w:t>
      </w:r>
    </w:p>
    <w:p w:rsidR="00014DB9" w:rsidRDefault="00014DB9" w:rsidP="00014DB9">
      <w:pPr>
        <w:rPr>
          <w:rFonts w:cs="Arial"/>
        </w:rPr>
      </w:pPr>
      <w:r w:rsidRPr="0092698C">
        <w:rPr>
          <w:rFonts w:cs="Arial"/>
        </w:rPr>
        <w:lastRenderedPageBreak/>
        <w:t xml:space="preserve">For the address </w:t>
      </w:r>
      <w:r>
        <w:rPr>
          <w:rFonts w:cs="Arial"/>
        </w:rPr>
        <w:t>the In-</w:t>
      </w:r>
      <w:r w:rsidRPr="0092698C">
        <w:rPr>
          <w:rFonts w:cs="Arial"/>
        </w:rPr>
        <w:t>V</w:t>
      </w:r>
      <w:r>
        <w:rPr>
          <w:rFonts w:cs="Arial"/>
        </w:rPr>
        <w:t xml:space="preserve">ehicle </w:t>
      </w:r>
      <w:r w:rsidRPr="0092698C">
        <w:rPr>
          <w:rFonts w:cs="Arial"/>
        </w:rPr>
        <w:t>I</w:t>
      </w:r>
      <w:r>
        <w:rPr>
          <w:rFonts w:cs="Arial"/>
        </w:rPr>
        <w:t xml:space="preserve">nfotainment </w:t>
      </w:r>
      <w:r w:rsidRPr="0092698C">
        <w:rPr>
          <w:rFonts w:cs="Arial"/>
        </w:rPr>
        <w:t>S</w:t>
      </w:r>
      <w:r>
        <w:rPr>
          <w:rFonts w:cs="Arial"/>
        </w:rPr>
        <w:t>ystem</w:t>
      </w:r>
      <w:r w:rsidRPr="0092698C">
        <w:rPr>
          <w:rFonts w:cs="Arial"/>
        </w:rPr>
        <w:t xml:space="preserve"> shall store the home and the business address. If any of those addresses is not available IVIS shall save the next addresses which are transmitted independently from the category, up to a maximum of 2 addresses.</w:t>
      </w:r>
    </w:p>
    <w:p w:rsidR="00014DB9" w:rsidRDefault="00014DB9" w:rsidP="00014DB9">
      <w:pPr>
        <w:rPr>
          <w:rFonts w:cs="Arial"/>
        </w:rPr>
      </w:pPr>
    </w:p>
    <w:p w:rsidR="00014DB9" w:rsidRDefault="00014DB9" w:rsidP="00014DB9">
      <w:pPr>
        <w:rPr>
          <w:rFonts w:cs="Arial"/>
        </w:rPr>
      </w:pPr>
    </w:p>
    <w:p w:rsidR="00014DB9" w:rsidRDefault="00014DB9" w:rsidP="00014DB9">
      <w:pPr>
        <w:rPr>
          <w:rFonts w:cs="Arial"/>
        </w:rPr>
      </w:pP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BTP-FUR-REQ-033842/A-Photo Compression and Resizing (TcSE ROIN-295088-1)</w:t>
      </w:r>
    </w:p>
    <w:p w:rsidR="008D4023" w:rsidRDefault="00014DB9">
      <w:pPr>
        <w:rPr>
          <w:rFonts w:cs="Arial"/>
          <w:szCs w:val="20"/>
        </w:rPr>
      </w:pPr>
      <w:r>
        <w:rPr>
          <w:rFonts w:cs="Arial"/>
          <w:szCs w:val="20"/>
        </w:rPr>
        <w:t>In-Vehicle Infotainment System shall compress the received / uploaded photo to a maximum of 200Kb per image. In-Vehicle Infotainment System shall resize the image, based on the requirements defined within the HMI Specification(s).</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BTP-FUR-REQ-033846/B-Phonebook Display Requirements (TcSE ROIN-295092-2)</w:t>
      </w:r>
    </w:p>
    <w:p w:rsidR="00014DB9" w:rsidRDefault="00014DB9" w:rsidP="00014DB9">
      <w:r>
        <w:t>The In-Vehicle Infotainment System shall have the ability to present the downloaded phonebook to the customer. This shall be in a form defined by HMI specification. The phonebook list shall be sorted in alphabetical order. The customer shall have the option of choosing the sort order by First Name or by Last Name (*note: VR will need to accommodate the sort order), (refer to BTP-FUR-REQ-093327-Phonebook Sorting by Market).</w:t>
      </w:r>
    </w:p>
    <w:p w:rsidR="00014DB9" w:rsidRDefault="00014DB9" w:rsidP="00014DB9"/>
    <w:p w:rsidR="00014DB9" w:rsidRDefault="00014DB9" w:rsidP="00014DB9"/>
    <w:p w:rsidR="00014DB9" w:rsidRDefault="00014DB9" w:rsidP="00014DB9">
      <w:r>
        <w:t>The In-Vehicle Infotainment System shall not display duplicate phonebook entries when received by the connected PSE/AG. For example, if the customer has Jane Doe more than once, with the same phone number information, the In-Vehicle Infotainment System shall only display one entry for Jane Doe.</w:t>
      </w:r>
    </w:p>
    <w:p w:rsidR="00014DB9" w:rsidRDefault="00014DB9" w:rsidP="00014DB9"/>
    <w:p w:rsidR="00014DB9" w:rsidRDefault="00014DB9" w:rsidP="00014DB9">
      <w:r>
        <w:t>The In-Vehicle Infotainment System shall combine entries when a contact with the same name is received. For example, if Jane Doe is received within more than one vCard and different phone number information is available, the In-Vehicle Infotainment System shall combine all of the phone numbers within a single entry.</w:t>
      </w:r>
    </w:p>
    <w:p w:rsidR="00014DB9" w:rsidRDefault="00014DB9" w:rsidP="00014DB9"/>
    <w:p w:rsidR="00014DB9" w:rsidRDefault="00014DB9" w:rsidP="00014DB9">
      <w:r>
        <w:t>If the in-vehicle infotainment system does not have the ability to display characters provided by the connected device, the in-vehicle infotainment system shall not display those characters. The in-vehicle infotainment system shall sort the contact based on the first character that we can parse and display correctly.</w:t>
      </w:r>
    </w:p>
    <w:p w:rsidR="00014DB9" w:rsidRPr="00014DB9" w:rsidRDefault="00014DB9" w:rsidP="00014DB9">
      <w:pPr>
        <w:pStyle w:val="Heading4"/>
        <w:rPr>
          <w:b w:val="0"/>
          <w:u w:val="single"/>
        </w:rPr>
      </w:pPr>
      <w:r w:rsidRPr="00014DB9">
        <w:rPr>
          <w:b w:val="0"/>
          <w:u w:val="single"/>
        </w:rPr>
        <w:t>BTP-FUR-REQ-047499/B-Phonebook Matching (TcSE ROIN-295053-2)</w:t>
      </w:r>
    </w:p>
    <w:p w:rsidR="00014DB9" w:rsidRPr="00A86085" w:rsidRDefault="00014DB9" w:rsidP="00014DB9">
      <w:r w:rsidRPr="00A86085">
        <w:rPr>
          <w:rFonts w:cs="Arial"/>
          <w:iCs/>
        </w:rPr>
        <w:t xml:space="preserve">In-Vehicle Infotainment System shall try to match a call number to a contact within the phonebook. </w:t>
      </w:r>
    </w:p>
    <w:p w:rsidR="00014DB9" w:rsidRPr="00A86085" w:rsidRDefault="00014DB9" w:rsidP="00014DB9">
      <w:r w:rsidRPr="00A86085">
        <w:rPr>
          <w:iCs/>
        </w:rPr>
        <w:t> </w:t>
      </w:r>
    </w:p>
    <w:p w:rsidR="00014DB9" w:rsidRPr="00A86085" w:rsidRDefault="00014DB9" w:rsidP="00014DB9">
      <w:r w:rsidRPr="00A86085">
        <w:rPr>
          <w:rFonts w:cs="Arial"/>
          <w:iCs/>
        </w:rPr>
        <w:t xml:space="preserve">This matching procedure shall not be used for calls for which the matching is immediately clear, like calls initiated from Sync using the available phonebook (via </w:t>
      </w:r>
      <w:r>
        <w:rPr>
          <w:rFonts w:cs="Arial"/>
          <w:iCs/>
        </w:rPr>
        <w:t>G-HMI or V-HMI</w:t>
      </w:r>
      <w:r w:rsidRPr="00A86085">
        <w:rPr>
          <w:rFonts w:cs="Arial"/>
          <w:iCs/>
        </w:rPr>
        <w:t>).</w:t>
      </w:r>
    </w:p>
    <w:p w:rsidR="00014DB9" w:rsidRPr="00A86085" w:rsidRDefault="00014DB9" w:rsidP="00014DB9">
      <w:r w:rsidRPr="00A86085">
        <w:rPr>
          <w:rFonts w:cs="Arial"/>
          <w:iCs/>
        </w:rPr>
        <w:t>This matching procedure shall be used for cases like calls dialed by entering digits (via keypad or voice) or incoming calls, for which the matching is not immediately clear.</w:t>
      </w:r>
    </w:p>
    <w:p w:rsidR="00014DB9" w:rsidRPr="00A86085" w:rsidRDefault="00014DB9" w:rsidP="00014DB9">
      <w:r w:rsidRPr="00A86085">
        <w:rPr>
          <w:rFonts w:cs="Arial"/>
          <w:iCs/>
        </w:rPr>
        <w:t> </w:t>
      </w:r>
    </w:p>
    <w:p w:rsidR="00014DB9" w:rsidRDefault="00014DB9" w:rsidP="00014DB9">
      <w:pPr>
        <w:rPr>
          <w:rFonts w:cs="Arial"/>
          <w:iCs/>
        </w:rPr>
      </w:pPr>
      <w:r w:rsidRPr="00A86085">
        <w:rPr>
          <w:rFonts w:cs="Arial"/>
          <w:iCs/>
        </w:rPr>
        <w:t>To determine whether the call number matches a phonebook entry, the following rules shall be followed:</w:t>
      </w:r>
    </w:p>
    <w:p w:rsidR="00014DB9" w:rsidRDefault="00014DB9" w:rsidP="00014DB9">
      <w:pPr>
        <w:rPr>
          <w:rFonts w:cs="Arial"/>
          <w:iCs/>
        </w:rPr>
      </w:pPr>
    </w:p>
    <w:p w:rsidR="00014DB9" w:rsidRPr="00F274E1" w:rsidRDefault="00014DB9" w:rsidP="00014DB9">
      <w:pPr>
        <w:rPr>
          <w:u w:val="single"/>
        </w:rPr>
      </w:pPr>
      <w:r w:rsidRPr="00F274E1">
        <w:rPr>
          <w:rFonts w:cs="Arial"/>
          <w:iCs/>
          <w:u w:val="single"/>
        </w:rPr>
        <w:t>General rules:</w:t>
      </w:r>
    </w:p>
    <w:p w:rsidR="00014DB9" w:rsidRPr="002C6B7C" w:rsidRDefault="00014DB9" w:rsidP="00014DB9">
      <w:pPr>
        <w:rPr>
          <w:rFonts w:cs="Arial"/>
        </w:rPr>
      </w:pPr>
      <w:r w:rsidRPr="00A86085">
        <w:rPr>
          <w:rFonts w:cs="Arial"/>
          <w:iCs/>
        </w:rPr>
        <w:t> </w:t>
      </w:r>
    </w:p>
    <w:p w:rsidR="00014DB9" w:rsidRDefault="00014DB9" w:rsidP="001257C9">
      <w:pPr>
        <w:numPr>
          <w:ilvl w:val="0"/>
          <w:numId w:val="34"/>
        </w:numPr>
        <w:rPr>
          <w:rFonts w:cs="Arial"/>
        </w:rPr>
      </w:pPr>
      <w:r w:rsidRPr="00F274E1">
        <w:rPr>
          <w:rFonts w:cs="Arial"/>
        </w:rPr>
        <w:t xml:space="preserve">The In-Vehicle Infotainment System shall compare the digits from right to left, between the call number and the available phonebook entries. </w:t>
      </w:r>
    </w:p>
    <w:p w:rsidR="00014DB9" w:rsidRPr="00F274E1" w:rsidRDefault="00014DB9" w:rsidP="00014DB9">
      <w:pPr>
        <w:rPr>
          <w:rFonts w:cs="Arial"/>
        </w:rPr>
      </w:pPr>
    </w:p>
    <w:p w:rsidR="00014DB9" w:rsidRDefault="00014DB9" w:rsidP="001257C9">
      <w:pPr>
        <w:numPr>
          <w:ilvl w:val="0"/>
          <w:numId w:val="34"/>
        </w:numPr>
        <w:rPr>
          <w:rFonts w:cs="Arial"/>
        </w:rPr>
      </w:pPr>
      <w:r w:rsidRPr="00F274E1">
        <w:rPr>
          <w:rFonts w:cs="Arial"/>
        </w:rPr>
        <w:t>The In-Vehicle Infotainment System shall ignore in the comparison any charac</w:t>
      </w:r>
      <w:r>
        <w:rPr>
          <w:rFonts w:cs="Arial"/>
        </w:rPr>
        <w:t>ter that is not “0 to 9, *, #</w:t>
      </w:r>
      <w:r w:rsidRPr="00F274E1">
        <w:rPr>
          <w:rFonts w:cs="Arial"/>
        </w:rPr>
        <w:t xml:space="preserve">”. </w:t>
      </w:r>
    </w:p>
    <w:p w:rsidR="00014DB9" w:rsidRPr="00F274E1" w:rsidRDefault="00014DB9" w:rsidP="00014DB9">
      <w:pPr>
        <w:rPr>
          <w:rFonts w:cs="Arial"/>
        </w:rPr>
      </w:pPr>
      <w:r w:rsidRPr="00F274E1">
        <w:rPr>
          <w:rFonts w:cs="Arial"/>
        </w:rPr>
        <w:t xml:space="preserve"> </w:t>
      </w:r>
    </w:p>
    <w:p w:rsidR="00014DB9" w:rsidRPr="00F274E1" w:rsidRDefault="00014DB9" w:rsidP="001257C9">
      <w:pPr>
        <w:numPr>
          <w:ilvl w:val="0"/>
          <w:numId w:val="34"/>
        </w:numPr>
        <w:rPr>
          <w:rFonts w:cs="Arial"/>
        </w:rPr>
      </w:pPr>
      <w:r w:rsidRPr="00F274E1">
        <w:rPr>
          <w:rFonts w:cs="Arial"/>
        </w:rPr>
        <w:t xml:space="preserve">If one of the numbers which are compared contains 6 or less digits, then the numbers match only if they are exactly the same.   </w:t>
      </w:r>
    </w:p>
    <w:p w:rsidR="00014DB9" w:rsidRPr="00A86085" w:rsidRDefault="00014DB9" w:rsidP="00014DB9">
      <w:r w:rsidRPr="00A86085">
        <w:rPr>
          <w:iCs/>
        </w:rPr>
        <w:t> </w:t>
      </w:r>
    </w:p>
    <w:p w:rsidR="00014DB9" w:rsidRDefault="00014DB9" w:rsidP="00014DB9">
      <w:pPr>
        <w:ind w:left="720"/>
        <w:rPr>
          <w:rFonts w:cs="Arial"/>
          <w:iCs/>
        </w:rPr>
      </w:pPr>
      <w:r w:rsidRPr="00A86085">
        <w:rPr>
          <w:rFonts w:cs="Arial"/>
          <w:iCs/>
        </w:rPr>
        <w:t> </w:t>
      </w:r>
    </w:p>
    <w:p w:rsidR="00014DB9" w:rsidRPr="00A86085" w:rsidRDefault="00014DB9" w:rsidP="00014DB9">
      <w:pPr>
        <w:ind w:left="720"/>
      </w:pPr>
    </w:p>
    <w:p w:rsidR="00014DB9" w:rsidRDefault="00014DB9" w:rsidP="00014DB9">
      <w:pPr>
        <w:rPr>
          <w:rFonts w:cs="Arial"/>
          <w:iCs/>
        </w:rPr>
      </w:pPr>
      <w:r w:rsidRPr="00A86085">
        <w:rPr>
          <w:rFonts w:cs="Arial"/>
          <w:iCs/>
        </w:rPr>
        <w:t> </w:t>
      </w:r>
    </w:p>
    <w:p w:rsidR="00014DB9" w:rsidRPr="00F274E1" w:rsidRDefault="00014DB9" w:rsidP="00014DB9">
      <w:pPr>
        <w:rPr>
          <w:rFonts w:cs="Arial"/>
          <w:iCs/>
          <w:u w:val="single"/>
        </w:rPr>
      </w:pPr>
      <w:r w:rsidRPr="00F274E1">
        <w:rPr>
          <w:rFonts w:cs="Arial"/>
          <w:iCs/>
          <w:u w:val="single"/>
        </w:rPr>
        <w:t>Additional rules for 7 digits or more:</w:t>
      </w:r>
    </w:p>
    <w:p w:rsidR="00014DB9" w:rsidRPr="002C6B7C" w:rsidRDefault="00014DB9" w:rsidP="00014DB9">
      <w:pPr>
        <w:rPr>
          <w:rFonts w:cs="Arial"/>
        </w:rPr>
      </w:pPr>
    </w:p>
    <w:p w:rsidR="00014DB9" w:rsidRPr="00F274E1" w:rsidRDefault="00014DB9" w:rsidP="001257C9">
      <w:pPr>
        <w:numPr>
          <w:ilvl w:val="0"/>
          <w:numId w:val="33"/>
        </w:numPr>
        <w:rPr>
          <w:rFonts w:cs="Arial"/>
        </w:rPr>
      </w:pPr>
      <w:r w:rsidRPr="00F274E1">
        <w:rPr>
          <w:rFonts w:cs="Arial"/>
        </w:rPr>
        <w:t>If the number</w:t>
      </w:r>
      <w:r w:rsidRPr="00F274E1">
        <w:rPr>
          <w:rFonts w:cs="Arial"/>
          <w:iCs/>
        </w:rPr>
        <w:t xml:space="preserve"> contains 7 digits or more, then start also from the right. </w:t>
      </w:r>
    </w:p>
    <w:p w:rsidR="00014DB9" w:rsidRPr="00A86085" w:rsidRDefault="00014DB9" w:rsidP="00014DB9">
      <w:r w:rsidRPr="00A86085">
        <w:rPr>
          <w:iCs/>
        </w:rPr>
        <w:lastRenderedPageBreak/>
        <w:t> </w:t>
      </w:r>
    </w:p>
    <w:p w:rsidR="00014DB9" w:rsidRDefault="00014DB9" w:rsidP="001257C9">
      <w:pPr>
        <w:numPr>
          <w:ilvl w:val="0"/>
          <w:numId w:val="33"/>
        </w:numPr>
        <w:rPr>
          <w:rFonts w:cs="Arial"/>
        </w:rPr>
      </w:pPr>
      <w:r w:rsidRPr="00F274E1">
        <w:rPr>
          <w:rFonts w:cs="Arial"/>
        </w:rPr>
        <w:t>If the part that matches is 6 or less digits, then the numbers do no match. Otherw</w:t>
      </w:r>
      <w:r>
        <w:rPr>
          <w:rFonts w:cs="Arial"/>
        </w:rPr>
        <w:t>ise consider the following rules.</w:t>
      </w:r>
    </w:p>
    <w:p w:rsidR="00014DB9" w:rsidRPr="0043145E" w:rsidRDefault="00014DB9" w:rsidP="00014DB9">
      <w:pPr>
        <w:rPr>
          <w:rFonts w:cs="Arial"/>
        </w:rPr>
      </w:pPr>
    </w:p>
    <w:p w:rsidR="00014DB9" w:rsidRPr="0043145E" w:rsidRDefault="00014DB9" w:rsidP="001257C9">
      <w:pPr>
        <w:numPr>
          <w:ilvl w:val="0"/>
          <w:numId w:val="33"/>
        </w:numPr>
        <w:rPr>
          <w:rFonts w:cs="Arial"/>
        </w:rPr>
      </w:pPr>
      <w:r w:rsidRPr="00F274E1">
        <w:rPr>
          <w:rFonts w:cs="Arial"/>
        </w:rPr>
        <w:t>If the first unmatch digit is a trunk code and it is in the shor</w:t>
      </w:r>
      <w:r>
        <w:rPr>
          <w:rFonts w:cs="Arial"/>
        </w:rPr>
        <w:t xml:space="preserve">ter number, ignore this and proceed with comparison. </w:t>
      </w:r>
      <w:r w:rsidRPr="00F274E1">
        <w:rPr>
          <w:rFonts w:cs="Arial"/>
        </w:rPr>
        <w:t xml:space="preserve"> If there is another unmatch digit</w:t>
      </w:r>
      <w:r>
        <w:rPr>
          <w:rFonts w:cs="Arial"/>
        </w:rPr>
        <w:t xml:space="preserve"> </w:t>
      </w:r>
      <w:r w:rsidRPr="00F274E1">
        <w:rPr>
          <w:rFonts w:cs="Arial"/>
        </w:rPr>
        <w:t>the number is not matching</w:t>
      </w:r>
      <w:r>
        <w:rPr>
          <w:rFonts w:cs="Arial"/>
          <w:iCs/>
        </w:rPr>
        <w:t xml:space="preserve">. </w:t>
      </w:r>
      <w:r w:rsidRPr="00F274E1">
        <w:rPr>
          <w:rFonts w:cs="Arial"/>
          <w:iCs/>
        </w:rPr>
        <w:t>Trunk prefix numbers are 0, 1, 6 and 8.</w:t>
      </w:r>
    </w:p>
    <w:p w:rsidR="00014DB9" w:rsidRPr="0043145E" w:rsidRDefault="00014DB9" w:rsidP="00014DB9">
      <w:pPr>
        <w:rPr>
          <w:rFonts w:cs="Arial"/>
        </w:rPr>
      </w:pPr>
    </w:p>
    <w:p w:rsidR="00014DB9" w:rsidRDefault="00014DB9" w:rsidP="001257C9">
      <w:pPr>
        <w:numPr>
          <w:ilvl w:val="0"/>
          <w:numId w:val="33"/>
        </w:numPr>
        <w:rPr>
          <w:rFonts w:cs="Arial"/>
        </w:rPr>
      </w:pPr>
      <w:r w:rsidRPr="0043145E">
        <w:rPr>
          <w:rFonts w:cs="Arial"/>
        </w:rPr>
        <w:t xml:space="preserve"> If a number is shorter than the other and the longer number contains the shorter one completely (starting from the right…) then you have a match</w:t>
      </w:r>
      <w:r>
        <w:rPr>
          <w:rFonts w:cs="Arial"/>
        </w:rPr>
        <w:t>.</w:t>
      </w:r>
    </w:p>
    <w:p w:rsidR="00014DB9" w:rsidRPr="0043145E" w:rsidRDefault="00014DB9" w:rsidP="00014DB9">
      <w:pPr>
        <w:rPr>
          <w:rFonts w:cs="Arial"/>
        </w:rPr>
      </w:pPr>
    </w:p>
    <w:p w:rsidR="00014DB9" w:rsidRPr="0043145E" w:rsidRDefault="00014DB9" w:rsidP="001257C9">
      <w:pPr>
        <w:numPr>
          <w:ilvl w:val="0"/>
          <w:numId w:val="33"/>
        </w:numPr>
        <w:rPr>
          <w:rFonts w:cs="Arial"/>
        </w:rPr>
      </w:pPr>
      <w:r w:rsidRPr="0043145E">
        <w:rPr>
          <w:rFonts w:cs="Arial"/>
        </w:rPr>
        <w:t xml:space="preserve"> If none of the above applies then you do not have a match</w:t>
      </w:r>
    </w:p>
    <w:p w:rsidR="00014DB9" w:rsidRPr="002C6B7C" w:rsidRDefault="00014DB9" w:rsidP="00014DB9">
      <w:pPr>
        <w:ind w:left="720" w:firstLine="720"/>
        <w:rPr>
          <w:rFonts w:cs="Arial"/>
        </w:rPr>
      </w:pPr>
    </w:p>
    <w:p w:rsidR="00014DB9" w:rsidRPr="00A86085" w:rsidRDefault="00014DB9" w:rsidP="00014DB9">
      <w:pPr>
        <w:ind w:left="720" w:firstLine="720"/>
      </w:pPr>
      <w:r w:rsidRPr="00A86085">
        <w:rPr>
          <w:rFonts w:cs="Arial"/>
          <w:iCs/>
        </w:rPr>
        <w:t> </w:t>
      </w:r>
    </w:p>
    <w:p w:rsidR="00014DB9" w:rsidRDefault="00014DB9">
      <w:pPr>
        <w:rPr>
          <w:rFonts w:cs="Arial"/>
        </w:rPr>
      </w:pPr>
    </w:p>
    <w:p w:rsidR="00014DB9" w:rsidRDefault="00014DB9">
      <w:pPr>
        <w:rPr>
          <w:rFonts w:cs="Arial"/>
        </w:rPr>
      </w:pP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BTP-FUR-REQ-047500/A-Phonebook Matching Proposal Evaluation (TcSE ROIN-295054-1)</w:t>
      </w:r>
    </w:p>
    <w:p w:rsidR="008D4023" w:rsidRDefault="00014DB9">
      <w:pPr>
        <w:rPr>
          <w:rFonts w:cs="Arial"/>
          <w:szCs w:val="20"/>
        </w:rPr>
      </w:pPr>
      <w:r>
        <w:rPr>
          <w:rFonts w:cs="Arial"/>
          <w:szCs w:val="20"/>
        </w:rPr>
        <w:t>Supplier shall provide additional options to achieve the phonebook matching as described in the Phonebook Matching Requirement. Ford shall have the option of choosing the method described in the Phonebook Matching Requirement or the options provided by supplier.</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BTP-FUR-REQ-033838/C-Phonebook Download Strategy (TcSE ROIN-295084-1)</w:t>
      </w:r>
    </w:p>
    <w:p w:rsidR="00014DB9" w:rsidRDefault="00014DB9">
      <w:pPr>
        <w:rPr>
          <w:rFonts w:cs="Arial"/>
        </w:rPr>
      </w:pPr>
      <w:r>
        <w:rPr>
          <w:rFonts w:cs="Arial"/>
        </w:rPr>
        <w:t>The In-Vehicle Infotainment System shall query the connected AG to determine its phonebook download capabilities.</w:t>
      </w:r>
      <w:r>
        <w:rPr>
          <w:rFonts w:cs="Arial"/>
          <w:b/>
        </w:rPr>
        <w:t xml:space="preserve"> </w:t>
      </w:r>
      <w:r>
        <w:rPr>
          <w:rFonts w:cs="Arial"/>
        </w:rPr>
        <w:t>In-Vehicle Infotainment System shall look for the following phonebook download profiles / strategies:</w:t>
      </w:r>
    </w:p>
    <w:p w:rsidR="00014DB9" w:rsidRDefault="00014DB9">
      <w:pPr>
        <w:rPr>
          <w:rFonts w:cs="Arial"/>
        </w:rPr>
      </w:pPr>
    </w:p>
    <w:p w:rsidR="00014DB9" w:rsidRDefault="00014DB9">
      <w:pPr>
        <w:ind w:firstLine="720"/>
        <w:rPr>
          <w:rFonts w:cs="Arial"/>
        </w:rPr>
      </w:pPr>
      <w:r>
        <w:rPr>
          <w:rFonts w:cs="Arial"/>
        </w:rPr>
        <w:t>-Phonebook Access Profile 1.0</w:t>
      </w:r>
    </w:p>
    <w:p w:rsidR="00014DB9" w:rsidRDefault="00014DB9">
      <w:pPr>
        <w:ind w:firstLine="720"/>
        <w:rPr>
          <w:rFonts w:cs="Arial"/>
        </w:rPr>
      </w:pPr>
    </w:p>
    <w:p w:rsidR="00014DB9" w:rsidRDefault="00014DB9">
      <w:pPr>
        <w:rPr>
          <w:rFonts w:cs="Arial"/>
        </w:rPr>
      </w:pPr>
    </w:p>
    <w:p w:rsidR="00014DB9" w:rsidRPr="00014DB9" w:rsidRDefault="00014DB9" w:rsidP="00014DB9">
      <w:pPr>
        <w:pStyle w:val="Heading4"/>
        <w:rPr>
          <w:b w:val="0"/>
          <w:u w:val="single"/>
        </w:rPr>
      </w:pPr>
      <w:r w:rsidRPr="00014DB9">
        <w:rPr>
          <w:b w:val="0"/>
          <w:u w:val="single"/>
        </w:rPr>
        <w:t>BTC-FUR-REQ-243375/A-PBAP 2.1 specific features</w:t>
      </w:r>
    </w:p>
    <w:p w:rsidR="00014DB9" w:rsidRDefault="00014DB9" w:rsidP="00014DB9">
      <w:pPr>
        <w:rPr>
          <w:szCs w:val="20"/>
        </w:rPr>
      </w:pPr>
      <w:r>
        <w:rPr>
          <w:szCs w:val="20"/>
        </w:rPr>
        <w:t>When connecting to a mobile phone, the IVIS shall check whether the device in its SDP record presents its PbapSupportedFeatures. If that is the case, the IVIS shall use the PbapSupportedFeatures header in the OBEX connection request.</w:t>
      </w:r>
    </w:p>
    <w:p w:rsidR="00014DB9" w:rsidRDefault="00014DB9" w:rsidP="00014DB9">
      <w:pPr>
        <w:rPr>
          <w:szCs w:val="20"/>
        </w:rPr>
      </w:pPr>
    </w:p>
    <w:p w:rsidR="00014DB9" w:rsidRDefault="00014DB9" w:rsidP="00014DB9">
      <w:pPr>
        <w:rPr>
          <w:szCs w:val="20"/>
        </w:rPr>
      </w:pPr>
      <w:r>
        <w:rPr>
          <w:szCs w:val="20"/>
        </w:rPr>
        <w:t>In the header the IVIS shall set the following bits:</w:t>
      </w:r>
    </w:p>
    <w:p w:rsidR="00014DB9" w:rsidRDefault="00014DB9" w:rsidP="00014DB9">
      <w:pPr>
        <w:rPr>
          <w:szCs w:val="20"/>
        </w:rPr>
      </w:pPr>
      <w:r>
        <w:rPr>
          <w:szCs w:val="20"/>
        </w:rPr>
        <w:t xml:space="preserve">Bit 0 = Download </w:t>
      </w:r>
    </w:p>
    <w:p w:rsidR="00014DB9" w:rsidRDefault="00014DB9" w:rsidP="00014DB9">
      <w:pPr>
        <w:rPr>
          <w:szCs w:val="20"/>
        </w:rPr>
      </w:pPr>
      <w:r>
        <w:rPr>
          <w:szCs w:val="20"/>
        </w:rPr>
        <w:t xml:space="preserve">Bit 1 = Browsing </w:t>
      </w:r>
    </w:p>
    <w:p w:rsidR="00014DB9" w:rsidRDefault="00014DB9" w:rsidP="00014DB9">
      <w:pPr>
        <w:rPr>
          <w:szCs w:val="20"/>
        </w:rPr>
      </w:pPr>
      <w:r>
        <w:rPr>
          <w:szCs w:val="20"/>
        </w:rPr>
        <w:t xml:space="preserve">Bit 2 = Database Identifier </w:t>
      </w:r>
    </w:p>
    <w:p w:rsidR="00014DB9" w:rsidRDefault="00014DB9" w:rsidP="00014DB9">
      <w:pPr>
        <w:rPr>
          <w:szCs w:val="20"/>
        </w:rPr>
      </w:pPr>
      <w:r>
        <w:rPr>
          <w:szCs w:val="20"/>
        </w:rPr>
        <w:t xml:space="preserve">Bit 3 = Folder Version Counters </w:t>
      </w:r>
    </w:p>
    <w:p w:rsidR="00014DB9" w:rsidRDefault="00014DB9" w:rsidP="00014DB9">
      <w:pPr>
        <w:rPr>
          <w:szCs w:val="20"/>
        </w:rPr>
      </w:pPr>
      <w:r w:rsidRPr="0050286E">
        <w:rPr>
          <w:szCs w:val="20"/>
          <w:highlight w:val="yellow"/>
        </w:rPr>
        <w:t>Bit 9 = Default Contact Image Format</w:t>
      </w:r>
      <w:r>
        <w:rPr>
          <w:szCs w:val="20"/>
        </w:rPr>
        <w:t xml:space="preserve"> </w:t>
      </w:r>
    </w:p>
    <w:p w:rsidR="00014DB9"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t>BTC-FUR-REQ-243374/A-Download and re-download strategy for mobile phones that support Database Identifier and Folder Version</w:t>
      </w:r>
    </w:p>
    <w:p w:rsidR="00014DB9" w:rsidRDefault="00014DB9" w:rsidP="00014DB9">
      <w:r>
        <w:rPr>
          <w:rFonts w:cs="Arial"/>
        </w:rPr>
        <w:t xml:space="preserve">If the connected mobile phone supports </w:t>
      </w:r>
      <w:r>
        <w:t>Database Identifier and Folder Version counters, then the In-Vehicle Infotainment System shall use these values on a per folder basis, to decide whether - upon reconnection - a new full download of a folder’s content is necessary or not.</w:t>
      </w:r>
    </w:p>
    <w:p w:rsidR="00014DB9" w:rsidRDefault="00014DB9" w:rsidP="00014DB9"/>
    <w:p w:rsidR="00014DB9" w:rsidRDefault="00014DB9" w:rsidP="00014DB9">
      <w:r>
        <w:t>For example, the IVIS could start the download process by asking for the total number of entries for a specific folder, and use the response from the mobile phone to gather the Database Identifier and Folder Version counters.</w:t>
      </w:r>
    </w:p>
    <w:p w:rsidR="00014DB9" w:rsidRDefault="00014DB9" w:rsidP="00014DB9">
      <w:r>
        <w:t>If those values are valid and unchanged from last full download for that folder, then the IVIS shall not proceed with the download for that folder and consider the folder unchanged.</w:t>
      </w:r>
    </w:p>
    <w:p w:rsidR="00014DB9" w:rsidRDefault="00014DB9" w:rsidP="00014DB9"/>
    <w:p w:rsidR="00014DB9" w:rsidRDefault="00014DB9" w:rsidP="00014DB9">
      <w:pPr>
        <w:rPr>
          <w:rFonts w:cs="Arial"/>
        </w:rPr>
      </w:pPr>
      <w:r>
        <w:t>If the folder download returns an error or zero entries, then the Database Identifier and Folder Version counters shall be considered invalid and the IVIS shall try a new download.</w:t>
      </w:r>
    </w:p>
    <w:p w:rsidR="00014DB9" w:rsidRDefault="00014DB9" w:rsidP="00014DB9">
      <w:pPr>
        <w:rPr>
          <w:rFonts w:cs="Arial"/>
        </w:rPr>
      </w:pPr>
    </w:p>
    <w:p w:rsidR="00014DB9" w:rsidRDefault="00014DB9" w:rsidP="00014DB9">
      <w:pPr>
        <w:rPr>
          <w:rFonts w:cs="Arial"/>
        </w:rPr>
      </w:pPr>
      <w:r>
        <w:rPr>
          <w:rFonts w:cs="Arial"/>
        </w:rPr>
        <w:t>If the user is requesting a manual download, then the IVIS shall download the phonebook, no matter whether the Database Identifier and Folder Version have changed, or not.</w:t>
      </w:r>
    </w:p>
    <w:p w:rsidR="00014DB9" w:rsidRDefault="00014DB9" w:rsidP="00014DB9">
      <w:pPr>
        <w:rPr>
          <w:rFonts w:cs="Arial"/>
        </w:rPr>
      </w:pPr>
    </w:p>
    <w:p w:rsidR="00014DB9" w:rsidRDefault="00014DB9" w:rsidP="00014DB9">
      <w:pPr>
        <w:rPr>
          <w:rFonts w:cs="Arial"/>
        </w:rPr>
      </w:pPr>
      <w:r>
        <w:rPr>
          <w:rFonts w:cs="Arial"/>
        </w:rPr>
        <w:t>Note that, depending on how the logic to merge contacts and phone numbers is implemented, when only one between SIM1/telecom/pb.vcf and telecom/pb.vcf has changed, both of them might need to be completely re-downloaded.</w:t>
      </w:r>
    </w:p>
    <w:p w:rsidR="00014DB9"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t>BTP-FUR-REQ-033834/C-Auto Phonebook Download (TcSE ROIN-295080-1)</w:t>
      </w:r>
    </w:p>
    <w:p w:rsidR="00014DB9" w:rsidRDefault="00014DB9">
      <w:pPr>
        <w:rPr>
          <w:rFonts w:cs="Arial"/>
        </w:rPr>
      </w:pPr>
      <w:r>
        <w:rPr>
          <w:rFonts w:cs="Arial"/>
        </w:rPr>
        <w:t xml:space="preserve">If supported by the AG, the In-Vehicle Infotainment System shall automatically download the phonebook upon the first connection of a PSE/AG. </w:t>
      </w:r>
      <w:r w:rsidRPr="002E3A56">
        <w:rPr>
          <w:rFonts w:cs="Arial"/>
        </w:rPr>
        <w:t>Please see HMI specification for correct trigger of downloading the phonebook after pairing.</w:t>
      </w:r>
      <w:r>
        <w:rPr>
          <w:rFonts w:cs="Arial"/>
        </w:rPr>
        <w:t xml:space="preserve"> The default for this setting shall be set to Automatically Download. If the user opts to download their phonebook automatically, the In-Vehicle Infotainment System shall download the phonebook and the vCARD listing as described in PBAP Requirements and Characteristics / Phonebook Download Strategy upon each HFP connection.</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BTP-FUR-REQ-033836/A-Auto Phonebook Download Options (TcSE ROIN-295082-1)</w:t>
      </w:r>
    </w:p>
    <w:p w:rsidR="008D4023" w:rsidRDefault="00014DB9">
      <w:pPr>
        <w:rPr>
          <w:rFonts w:cs="Arial"/>
          <w:szCs w:val="20"/>
        </w:rPr>
      </w:pPr>
      <w:r>
        <w:rPr>
          <w:rFonts w:cs="Arial"/>
          <w:szCs w:val="20"/>
        </w:rPr>
        <w:t>The user shall have the option to enable / disable Auto Phonebook Download.</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BTP-FUR-REQ-033835/C-Phonebook Updating (TcSE ROIN-295081-1)</w:t>
      </w:r>
    </w:p>
    <w:p w:rsidR="00014DB9" w:rsidRDefault="00014DB9">
      <w:pPr>
        <w:rPr>
          <w:rFonts w:cs="Arial"/>
        </w:rPr>
      </w:pPr>
      <w:r>
        <w:rPr>
          <w:rFonts w:cs="Arial"/>
        </w:rPr>
        <w:t>When auto phonebook download is enabled the In-Vehicle Infotainment System shall download and updated the phonebook, while allowing the customer to have immediate access to the phonebook that was made available during the AG's prior connection. Once the download is complete, In-Vehicle Infotainment System shall update the available phonebook by adding/removing data based on the new download.</w:t>
      </w:r>
    </w:p>
    <w:p w:rsidR="00014DB9" w:rsidRPr="009C3589" w:rsidRDefault="00014DB9" w:rsidP="00014DB9">
      <w:pPr>
        <w:rPr>
          <w:rFonts w:cs="Arial"/>
        </w:rPr>
      </w:pPr>
      <w:r w:rsidRPr="009C3589">
        <w:rPr>
          <w:rFonts w:cs="Arial"/>
        </w:rPr>
        <w:t xml:space="preserve">See also BTP-FUR-REQ-243374-Download and re-download for </w:t>
      </w:r>
      <w:r>
        <w:rPr>
          <w:rFonts w:cs="Arial"/>
        </w:rPr>
        <w:t>mobile p</w:t>
      </w:r>
      <w:r w:rsidRPr="009C3589">
        <w:rPr>
          <w:rFonts w:cs="Arial"/>
        </w:rPr>
        <w:t>hones that support Database Identifier and Folder Version</w:t>
      </w:r>
    </w:p>
    <w:p w:rsidR="00014DB9" w:rsidRDefault="00014DB9">
      <w:pPr>
        <w:rPr>
          <w:rFonts w:cs="Arial"/>
        </w:rPr>
      </w:pP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BTP-FUR-REQ-033837/C-Phonebook Download Error (TcSE ROIN-295083-1)</w:t>
      </w:r>
    </w:p>
    <w:p w:rsidR="00014DB9" w:rsidRDefault="00014DB9">
      <w:pPr>
        <w:rPr>
          <w:rFonts w:cs="Arial"/>
        </w:rPr>
      </w:pPr>
      <w:r w:rsidRPr="007C6946">
        <w:rPr>
          <w:rFonts w:cs="Arial"/>
        </w:rPr>
        <w:t>If the user has Automatic Phonebook download set to on or has manually triggered a download</w:t>
      </w:r>
      <w:r>
        <w:rPr>
          <w:rFonts w:cs="Arial"/>
        </w:rPr>
        <w:t xml:space="preserve">, </w:t>
      </w:r>
      <w:r w:rsidRPr="007C6946">
        <w:rPr>
          <w:rFonts w:cs="Arial"/>
        </w:rPr>
        <w:t>and upon a download the AG reports an error during the phonebook download procedure, then In-Vehicle Infotainment</w:t>
      </w:r>
      <w:r>
        <w:rPr>
          <w:rFonts w:cs="Arial"/>
        </w:rPr>
        <w:t xml:space="preserve"> System shall maintain the previously stored phonebook.</w:t>
      </w:r>
    </w:p>
    <w:p w:rsidR="00014DB9" w:rsidRDefault="00014DB9">
      <w:pPr>
        <w:rPr>
          <w:rFonts w:cs="Arial"/>
        </w:rPr>
      </w:pPr>
    </w:p>
    <w:p w:rsidR="00014DB9" w:rsidRPr="005C6E9D" w:rsidRDefault="00014DB9" w:rsidP="00014DB9">
      <w:pPr>
        <w:rPr>
          <w:rFonts w:cs="Arial"/>
        </w:rPr>
      </w:pPr>
      <w:r w:rsidRPr="005C6E9D">
        <w:rPr>
          <w:rFonts w:cs="Arial"/>
        </w:rPr>
        <w:t>This shall include the following cases:</w:t>
      </w:r>
    </w:p>
    <w:p w:rsidR="00014DB9" w:rsidRPr="005C6E9D" w:rsidRDefault="00014DB9" w:rsidP="00014DB9">
      <w:pPr>
        <w:rPr>
          <w:rFonts w:cs="Arial"/>
        </w:rPr>
      </w:pPr>
    </w:p>
    <w:p w:rsidR="00014DB9" w:rsidRPr="005C6E9D" w:rsidRDefault="00014DB9" w:rsidP="001257C9">
      <w:pPr>
        <w:numPr>
          <w:ilvl w:val="0"/>
          <w:numId w:val="35"/>
        </w:numPr>
        <w:rPr>
          <w:rFonts w:cs="Arial"/>
        </w:rPr>
      </w:pPr>
      <w:r w:rsidRPr="005C6E9D">
        <w:rPr>
          <w:rFonts w:cs="Arial"/>
        </w:rPr>
        <w:t>PBAP connection error</w:t>
      </w:r>
    </w:p>
    <w:p w:rsidR="00014DB9" w:rsidRPr="005C6E9D" w:rsidRDefault="00014DB9" w:rsidP="00014DB9">
      <w:pPr>
        <w:rPr>
          <w:rFonts w:cs="Arial"/>
        </w:rPr>
      </w:pPr>
    </w:p>
    <w:p w:rsidR="00014DB9" w:rsidRPr="005C6E9D" w:rsidRDefault="00014DB9" w:rsidP="001257C9">
      <w:pPr>
        <w:numPr>
          <w:ilvl w:val="0"/>
          <w:numId w:val="35"/>
        </w:numPr>
        <w:rPr>
          <w:rFonts w:cs="Arial"/>
        </w:rPr>
      </w:pPr>
      <w:r w:rsidRPr="005C6E9D">
        <w:rPr>
          <w:rFonts w:cs="Arial"/>
        </w:rPr>
        <w:t>PBAP connection denied</w:t>
      </w:r>
      <w:r>
        <w:rPr>
          <w:rFonts w:cs="Arial"/>
        </w:rPr>
        <w:t>/ timed out</w:t>
      </w:r>
    </w:p>
    <w:p w:rsidR="00014DB9" w:rsidRPr="005C6E9D" w:rsidRDefault="00014DB9" w:rsidP="00014DB9">
      <w:pPr>
        <w:rPr>
          <w:rFonts w:cs="Arial"/>
        </w:rPr>
      </w:pPr>
    </w:p>
    <w:p w:rsidR="00014DB9" w:rsidRPr="007257F2" w:rsidRDefault="00014DB9" w:rsidP="001257C9">
      <w:pPr>
        <w:numPr>
          <w:ilvl w:val="0"/>
          <w:numId w:val="35"/>
        </w:numPr>
        <w:rPr>
          <w:rFonts w:cs="Arial"/>
        </w:rPr>
      </w:pPr>
      <w:r w:rsidRPr="007257F2">
        <w:rPr>
          <w:rFonts w:cs="Arial"/>
        </w:rPr>
        <w:t>Zero contacts downloaded</w:t>
      </w:r>
    </w:p>
    <w:p w:rsidR="00014DB9" w:rsidRPr="005C6E9D" w:rsidRDefault="00014DB9" w:rsidP="00014DB9">
      <w:pPr>
        <w:rPr>
          <w:rFonts w:cs="Arial"/>
        </w:rPr>
      </w:pPr>
    </w:p>
    <w:p w:rsidR="00014DB9" w:rsidRDefault="00014DB9" w:rsidP="00014DB9">
      <w:pPr>
        <w:rPr>
          <w:rFonts w:cs="Arial"/>
        </w:rPr>
      </w:pPr>
      <w:r w:rsidRPr="005C6E9D">
        <w:rPr>
          <w:rFonts w:cs="Arial"/>
        </w:rPr>
        <w:t>Basically in the cases above, and in case there is any other error in phonebook download, the previously stored phonebook shall be maintained.​</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BTP-FUR-REQ-033839/C-PBAP Access Failure (TcSE ROIN-295085-1)</w:t>
      </w:r>
    </w:p>
    <w:p w:rsidR="00014DB9" w:rsidRDefault="00014DB9" w:rsidP="00014DB9">
      <w:pPr>
        <w:rPr>
          <w:rFonts w:cs="Arial"/>
        </w:rPr>
      </w:pPr>
      <w:r>
        <w:rPr>
          <w:rFonts w:cs="Arial"/>
        </w:rPr>
        <w:t>The In-Vehicle Infotainment system shall alert the user that they may have to provide the In-Vehicle Infotainment System access to the phone’s phonebook if PBAP is detected within the connected device, but</w:t>
      </w:r>
    </w:p>
    <w:p w:rsidR="00014DB9" w:rsidRDefault="00014DB9" w:rsidP="001257C9">
      <w:pPr>
        <w:numPr>
          <w:ilvl w:val="0"/>
          <w:numId w:val="36"/>
        </w:numPr>
        <w:rPr>
          <w:rFonts w:cs="Arial"/>
        </w:rPr>
      </w:pPr>
      <w:r>
        <w:rPr>
          <w:rFonts w:cs="Arial"/>
        </w:rPr>
        <w:t>Access is denied</w:t>
      </w:r>
    </w:p>
    <w:p w:rsidR="00014DB9" w:rsidRDefault="00014DB9" w:rsidP="001257C9">
      <w:pPr>
        <w:numPr>
          <w:ilvl w:val="0"/>
          <w:numId w:val="36"/>
        </w:numPr>
        <w:rPr>
          <w:rFonts w:cs="Arial"/>
        </w:rPr>
      </w:pPr>
      <w:r>
        <w:rPr>
          <w:rFonts w:cs="Arial"/>
        </w:rPr>
        <w:t>Response to the request for access is ignored</w:t>
      </w:r>
    </w:p>
    <w:p w:rsidR="00014DB9" w:rsidRDefault="00014DB9" w:rsidP="001257C9">
      <w:pPr>
        <w:numPr>
          <w:ilvl w:val="0"/>
          <w:numId w:val="36"/>
        </w:numPr>
        <w:rPr>
          <w:rFonts w:cs="Arial"/>
        </w:rPr>
      </w:pPr>
      <w:r w:rsidRPr="00724DBD">
        <w:rPr>
          <w:rFonts w:cs="Arial"/>
        </w:rPr>
        <w:t>OBEX GET request is not responded, or responded with an error</w:t>
      </w:r>
    </w:p>
    <w:p w:rsidR="00014DB9" w:rsidRPr="002918CB" w:rsidRDefault="00014DB9" w:rsidP="001257C9">
      <w:pPr>
        <w:numPr>
          <w:ilvl w:val="0"/>
          <w:numId w:val="36"/>
        </w:numPr>
        <w:rPr>
          <w:rFonts w:cs="Arial"/>
        </w:rPr>
      </w:pPr>
      <w:r w:rsidRPr="002918CB">
        <w:rPr>
          <w:rFonts w:cs="Arial"/>
        </w:rPr>
        <w:t>Zero contacts downloaded, and no older database available within the system</w:t>
      </w:r>
    </w:p>
    <w:p w:rsidR="00014DB9" w:rsidRPr="00724DBD" w:rsidRDefault="00014DB9" w:rsidP="00014DB9">
      <w:pPr>
        <w:rPr>
          <w:rFonts w:cs="Arial"/>
        </w:rPr>
      </w:pPr>
    </w:p>
    <w:p w:rsidR="00014DB9" w:rsidRDefault="00014DB9">
      <w:pPr>
        <w:rPr>
          <w:rFonts w:cs="Arial"/>
        </w:rPr>
      </w:pPr>
    </w:p>
    <w:p w:rsidR="00014DB9" w:rsidRDefault="00014DB9">
      <w:pPr>
        <w:rPr>
          <w:rFonts w:cs="Arial"/>
        </w:rPr>
      </w:pPr>
      <w:r>
        <w:rPr>
          <w:rFonts w:cs="Arial"/>
        </w:rPr>
        <w:lastRenderedPageBreak/>
        <w:t>The In-Vehicle Infotainment system shall alert the user that they may have to provide the In-Vehicle Infotainment System access to the phone’s phonebook if PBAP is detected within the connected device, but access is denied or response to request for access is ignored.</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SMSR-FUR-REQ-246478/B-Chinese Surnames pronunciation exception</w:t>
      </w:r>
    </w:p>
    <w:p w:rsidR="00014DB9" w:rsidRDefault="00014DB9" w:rsidP="00014DB9">
      <w:r>
        <w:t xml:space="preserve">Some Chinese Surnames shall be mapped differently to Pinyin. </w:t>
      </w:r>
    </w:p>
    <w:p w:rsidR="00014DB9" w:rsidRDefault="00014DB9" w:rsidP="00014DB9">
      <w:r>
        <w:t>The exception list for the pronunciation of Chinese Surnames as defined in the HMI spec shall apply here.</w:t>
      </w:r>
    </w:p>
    <w:p w:rsidR="00014DB9"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t>BTP-FUR-REQ-033844/A-Phonebook Speak It (TcSE ROIN-295090-1)</w:t>
      </w:r>
    </w:p>
    <w:p w:rsidR="008D4023" w:rsidRDefault="00014DB9">
      <w:pPr>
        <w:rPr>
          <w:rFonts w:cs="Arial"/>
          <w:szCs w:val="20"/>
        </w:rPr>
      </w:pPr>
      <w:r>
        <w:rPr>
          <w:rFonts w:cs="Arial"/>
          <w:szCs w:val="20"/>
        </w:rPr>
        <w:t>This feature shall only be available when the connected AG has a phonebook associated with it. It will allow a user to select a phonebook entry for In-Vehicle Infotainment System to TTS. This will provide the user with the opportunity to hear how In-Vehicle Infotainment System interprets a particular phonebook entry. When this option is selected the phone application shall generate a Voice prompt that TTS's the first and/or last name of the chosen phonebook entry over the dedicated mono channel.</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BTC-FUR-REQ-204078/F-Smart Phonebook Search</w:t>
      </w:r>
    </w:p>
    <w:p w:rsidR="00014DB9" w:rsidRDefault="00014DB9" w:rsidP="00014DB9">
      <w:r>
        <w:t>The IVIS might offer a search functionality to allow the customer to look for a specific contact within the downloaded phonebook.</w:t>
      </w:r>
    </w:p>
    <w:p w:rsidR="00014DB9" w:rsidRDefault="00014DB9" w:rsidP="00014DB9"/>
    <w:p w:rsidR="00014DB9" w:rsidRDefault="00014DB9" w:rsidP="00014DB9">
      <w:r>
        <w:t>If the search functionality is allowed, it shall work according to the following principles in general:</w:t>
      </w:r>
    </w:p>
    <w:p w:rsidR="00014DB9" w:rsidRDefault="00014DB9" w:rsidP="001257C9">
      <w:pPr>
        <w:numPr>
          <w:ilvl w:val="0"/>
          <w:numId w:val="37"/>
        </w:numPr>
      </w:pPr>
      <w:r>
        <w:t>A full keyboard for the search will be offered. Language dependent keyboards shall be offered per HMI specification.</w:t>
      </w:r>
    </w:p>
    <w:p w:rsidR="00014DB9" w:rsidRDefault="00014DB9" w:rsidP="00014DB9">
      <w:pPr>
        <w:ind w:left="720"/>
      </w:pPr>
      <w:r>
        <w:t>A smart speller functionality shall be implemented – at all times, only some keys of the keyboard should be activated – the keys that correspond to valid completion of the previously entered string in the set of phonebook items. The underlying application shall narrow down the number of possible candidates (based upon a reference database) with each successive character entered by the user.</w:t>
      </w:r>
    </w:p>
    <w:p w:rsidR="00014DB9" w:rsidRDefault="00014DB9" w:rsidP="00014DB9">
      <w:pPr>
        <w:ind w:left="720"/>
      </w:pPr>
      <w:r>
        <w:t>Special characters – as defined in the HMI spec – should be considered by the smart spelled as well.</w:t>
      </w:r>
    </w:p>
    <w:p w:rsidR="00014DB9" w:rsidRDefault="00014DB9" w:rsidP="001257C9">
      <w:pPr>
        <w:numPr>
          <w:ilvl w:val="0"/>
          <w:numId w:val="37"/>
        </w:numPr>
      </w:pPr>
      <w:r>
        <w:t>The search shall not be case sensitive.</w:t>
      </w:r>
    </w:p>
    <w:p w:rsidR="00014DB9" w:rsidRDefault="00014DB9" w:rsidP="001257C9">
      <w:pPr>
        <w:numPr>
          <w:ilvl w:val="0"/>
          <w:numId w:val="37"/>
        </w:numPr>
      </w:pPr>
      <w:r>
        <w:t>The set of phonebook items shall be searchable in first name and last name fields simultaneously and independently of the sorting order, starting in each name field</w:t>
      </w:r>
    </w:p>
    <w:p w:rsidR="00014DB9" w:rsidRDefault="00014DB9" w:rsidP="001257C9">
      <w:pPr>
        <w:numPr>
          <w:ilvl w:val="0"/>
          <w:numId w:val="37"/>
        </w:numPr>
      </w:pPr>
      <w:r>
        <w:t>Searches begin from the beginning at whole words.  For multiple words within a text field, special characters shall be valid word separators as defined in within the HMI spec.</w:t>
      </w:r>
    </w:p>
    <w:p w:rsidR="00014DB9" w:rsidRDefault="00014DB9" w:rsidP="001257C9">
      <w:pPr>
        <w:numPr>
          <w:ilvl w:val="0"/>
          <w:numId w:val="37"/>
        </w:numPr>
      </w:pPr>
      <w:r>
        <w:t>The result shall be shown in the same format the contacts are sorted in the phone settings. (see also BTP-FUR-REQ-033846-Phonebook Display Requirements)</w:t>
      </w:r>
    </w:p>
    <w:p w:rsidR="00014DB9" w:rsidRDefault="00014DB9" w:rsidP="00014DB9">
      <w:pPr>
        <w:ind w:left="720"/>
      </w:pPr>
    </w:p>
    <w:p w:rsidR="00014DB9" w:rsidRDefault="00014DB9" w:rsidP="00014DB9">
      <w:pPr>
        <w:ind w:left="720"/>
      </w:pPr>
    </w:p>
    <w:p w:rsidR="00014DB9" w:rsidRDefault="00014DB9" w:rsidP="00014DB9">
      <w:pPr>
        <w:rPr>
          <w:strike/>
        </w:rPr>
      </w:pPr>
    </w:p>
    <w:p w:rsidR="00014DB9" w:rsidRDefault="00014DB9" w:rsidP="00014DB9">
      <w:r>
        <w:t>For a simple example, if the phonebook contains the 2 contacts:</w:t>
      </w:r>
    </w:p>
    <w:p w:rsidR="00014DB9" w:rsidRDefault="00014DB9" w:rsidP="00014DB9"/>
    <w:p w:rsidR="00014DB9" w:rsidRDefault="00014DB9" w:rsidP="00014DB9">
      <w:pPr>
        <w:ind w:left="720"/>
        <w:jc w:val="center"/>
      </w:pPr>
      <w:r>
        <w:rPr>
          <w:noProof/>
        </w:rPr>
        <w:drawing>
          <wp:inline distT="0" distB="0" distL="0" distR="0" wp14:anchorId="73D15827" wp14:editId="412FC249">
            <wp:extent cx="2314575" cy="619125"/>
            <wp:effectExtent l="0" t="0" r="9525" b="9525"/>
            <wp:docPr id="433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4575" cy="619125"/>
                    </a:xfrm>
                    <a:prstGeom prst="rect">
                      <a:avLst/>
                    </a:prstGeom>
                    <a:noFill/>
                    <a:ln>
                      <a:noFill/>
                    </a:ln>
                  </pic:spPr>
                </pic:pic>
              </a:graphicData>
            </a:graphic>
          </wp:inline>
        </w:drawing>
      </w:r>
    </w:p>
    <w:p w:rsidR="00014DB9" w:rsidRDefault="00014DB9" w:rsidP="00014DB9"/>
    <w:p w:rsidR="00014DB9" w:rsidRDefault="00014DB9" w:rsidP="00014DB9">
      <w:r>
        <w:t>The keyboard for search will initially only activate the following letters: G, J, L, S.</w:t>
      </w:r>
    </w:p>
    <w:p w:rsidR="00014DB9" w:rsidRDefault="00014DB9" w:rsidP="00014DB9">
      <w:r>
        <w:t>If the user presses initially G, then only one contact will match the search.</w:t>
      </w:r>
    </w:p>
    <w:p w:rsidR="00014DB9" w:rsidRDefault="00014DB9" w:rsidP="00014DB9">
      <w:r>
        <w:t>If the user presses initially J, then the following letters will be activated: E, O</w:t>
      </w:r>
    </w:p>
    <w:p w:rsidR="00014DB9" w:rsidRDefault="00014DB9" w:rsidP="00014DB9">
      <w:r>
        <w:t>If the user presses initially L, then only one contact will match the search.</w:t>
      </w:r>
    </w:p>
    <w:p w:rsidR="00014DB9" w:rsidRDefault="00014DB9" w:rsidP="00014DB9">
      <w:r>
        <w:t>If the user presses initially S, then only one contact will match the search.</w:t>
      </w:r>
    </w:p>
    <w:p w:rsidR="00014DB9"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lastRenderedPageBreak/>
        <w:t>SMSR-FUR-REQ-247419/B-Smart Search - Simplified input method for fly-out characters</w:t>
      </w:r>
    </w:p>
    <w:p w:rsidR="00014DB9" w:rsidRDefault="00014DB9" w:rsidP="00014DB9">
      <w:r>
        <w:t>All applicable fly-out characters which are associated to a main character shall be considered for the search when selecting this main character on the keyboard.</w:t>
      </w:r>
    </w:p>
    <w:p w:rsidR="00014DB9" w:rsidRDefault="00014DB9" w:rsidP="00014DB9">
      <w:r>
        <w:t>This will simplify the input method for those characters.</w:t>
      </w:r>
    </w:p>
    <w:p w:rsidR="00014DB9" w:rsidRDefault="00014DB9" w:rsidP="00014DB9">
      <w:r>
        <w:t>All fly-out characters are specified in the HMI specification.</w:t>
      </w:r>
    </w:p>
    <w:p w:rsidR="00014DB9" w:rsidRDefault="00014DB9" w:rsidP="00014DB9"/>
    <w:p w:rsidR="00014DB9" w:rsidRDefault="00014DB9" w:rsidP="00014DB9">
      <w:r>
        <w:t>Example:</w:t>
      </w:r>
    </w:p>
    <w:p w:rsidR="00014DB9" w:rsidRDefault="00014DB9" w:rsidP="00014DB9">
      <w:r>
        <w:t>When the customer is selecting “A” the search result shall contain the item “</w:t>
      </w:r>
      <w:r>
        <w:rPr>
          <w:u w:val="single"/>
        </w:rPr>
        <w:t>A</w:t>
      </w:r>
      <w:r>
        <w:t>rndt”, and “</w:t>
      </w:r>
      <w:r>
        <w:rPr>
          <w:u w:val="single"/>
        </w:rPr>
        <w:t>Ä</w:t>
      </w:r>
      <w:r>
        <w:t>hrens”</w:t>
      </w:r>
    </w:p>
    <w:p w:rsidR="00014DB9" w:rsidRDefault="00014DB9" w:rsidP="00014DB9"/>
    <w:p w:rsidR="00014DB9" w:rsidRPr="00014DB9" w:rsidRDefault="00014DB9" w:rsidP="00014DB9">
      <w:pPr>
        <w:pStyle w:val="Heading4"/>
        <w:rPr>
          <w:b w:val="0"/>
          <w:u w:val="single"/>
        </w:rPr>
      </w:pPr>
      <w:r w:rsidRPr="00014DB9">
        <w:rPr>
          <w:b w:val="0"/>
          <w:u w:val="single"/>
        </w:rPr>
        <w:t>SMSR-FUR-REQ-247390/B-Smart Search Special Character Handling</w:t>
      </w:r>
    </w:p>
    <w:p w:rsidR="00014DB9" w:rsidRDefault="00014DB9" w:rsidP="00014DB9">
      <w:pPr>
        <w:rPr>
          <w:u w:val="single"/>
        </w:rPr>
      </w:pPr>
      <w:r>
        <w:rPr>
          <w:u w:val="single"/>
        </w:rPr>
        <w:t>Special character handling:</w:t>
      </w:r>
    </w:p>
    <w:p w:rsidR="00014DB9" w:rsidRDefault="00014DB9" w:rsidP="00014DB9">
      <w:pPr>
        <w:rPr>
          <w:u w:val="single"/>
        </w:rPr>
      </w:pPr>
    </w:p>
    <w:p w:rsidR="00014DB9" w:rsidRDefault="00014DB9" w:rsidP="00014DB9">
      <w:r>
        <w:t xml:space="preserve">The defined special characters need a specific handling, as also described in the HMI spec. </w:t>
      </w:r>
    </w:p>
    <w:p w:rsidR="00014DB9" w:rsidRDefault="00014DB9" w:rsidP="001257C9">
      <w:pPr>
        <w:numPr>
          <w:ilvl w:val="0"/>
          <w:numId w:val="38"/>
        </w:numPr>
      </w:pPr>
      <w:r>
        <w:t>A Space shall be valid input for any special characters, and should be handled as such.</w:t>
      </w:r>
    </w:p>
    <w:p w:rsidR="00014DB9" w:rsidRDefault="00014DB9" w:rsidP="001257C9">
      <w:pPr>
        <w:numPr>
          <w:ilvl w:val="0"/>
          <w:numId w:val="38"/>
        </w:numPr>
      </w:pPr>
      <w:r>
        <w:t>Special characters (incl. Space) shall be handled as a separator.</w:t>
      </w:r>
    </w:p>
    <w:p w:rsidR="00014DB9" w:rsidRDefault="00014DB9" w:rsidP="001257C9">
      <w:pPr>
        <w:numPr>
          <w:ilvl w:val="0"/>
          <w:numId w:val="38"/>
        </w:numPr>
      </w:pPr>
      <w:r>
        <w:t>Consecutive special characters shall be handled as one separator. As soon as the first separator is detected the search shall move to the next valid character/word.</w:t>
      </w:r>
    </w:p>
    <w:p w:rsidR="00014DB9" w:rsidRDefault="00014DB9" w:rsidP="00014DB9">
      <w:pPr>
        <w:ind w:left="720"/>
      </w:pPr>
    </w:p>
    <w:p w:rsidR="00014DB9" w:rsidRDefault="00014DB9" w:rsidP="00014DB9"/>
    <w:p w:rsidR="00014DB9" w:rsidRDefault="00014DB9" w:rsidP="00014DB9"/>
    <w:p w:rsidR="00014DB9" w:rsidRDefault="00014DB9" w:rsidP="00014DB9">
      <w:pPr>
        <w:ind w:firstLine="360"/>
        <w:rPr>
          <w:rFonts w:ascii="Calibri" w:hAnsi="Calibri"/>
          <w:color w:val="1F497D"/>
          <w:szCs w:val="22"/>
        </w:rPr>
      </w:pPr>
      <w:r>
        <w:t>Example: The phonebook entry “</w:t>
      </w:r>
      <w:r>
        <w:rPr>
          <w:i/>
        </w:rPr>
        <w:t>Dr Alba”</w:t>
      </w:r>
      <w:r>
        <w:t xml:space="preserve"> shall be found using the following inputs:</w:t>
      </w:r>
    </w:p>
    <w:p w:rsidR="00014DB9" w:rsidRDefault="00014DB9" w:rsidP="00014DB9"/>
    <w:p w:rsidR="00014DB9" w:rsidRDefault="00014DB9" w:rsidP="001257C9">
      <w:pPr>
        <w:numPr>
          <w:ilvl w:val="0"/>
          <w:numId w:val="39"/>
        </w:numPr>
      </w:pPr>
      <w:r>
        <w:t>Dr.Alba</w:t>
      </w:r>
      <w:r>
        <w:tab/>
      </w:r>
      <w:r>
        <w:tab/>
        <w:t>-   Dr.Alba</w:t>
      </w:r>
      <w:r>
        <w:tab/>
      </w:r>
      <w:r>
        <w:tab/>
        <w:t>-   Dr._Alba</w:t>
      </w:r>
    </w:p>
    <w:p w:rsidR="00014DB9" w:rsidRDefault="00014DB9" w:rsidP="001257C9">
      <w:pPr>
        <w:numPr>
          <w:ilvl w:val="0"/>
          <w:numId w:val="39"/>
        </w:numPr>
        <w:rPr>
          <w:lang w:val="de-DE"/>
        </w:rPr>
      </w:pPr>
      <w:r>
        <w:t>Dr Alba</w:t>
      </w:r>
      <w:r>
        <w:tab/>
      </w:r>
      <w:r>
        <w:tab/>
        <w:t>-   Dr_Alba</w:t>
      </w:r>
    </w:p>
    <w:p w:rsidR="00014DB9" w:rsidRDefault="00014DB9" w:rsidP="00014DB9"/>
    <w:p w:rsidR="00014DB9" w:rsidRPr="00014DB9" w:rsidRDefault="00014DB9" w:rsidP="00014DB9">
      <w:pPr>
        <w:pStyle w:val="Heading4"/>
        <w:rPr>
          <w:b w:val="0"/>
          <w:u w:val="single"/>
        </w:rPr>
      </w:pPr>
      <w:r w:rsidRPr="00014DB9">
        <w:rPr>
          <w:b w:val="0"/>
          <w:u w:val="single"/>
        </w:rPr>
        <w:t>SMSR-FUR-REQ-246477/B-Smart Search Chinese Keyboard Inputs</w:t>
      </w:r>
    </w:p>
    <w:p w:rsidR="00014DB9" w:rsidRDefault="00014DB9" w:rsidP="00014DB9">
      <w:pPr>
        <w:rPr>
          <w:rFonts w:cs="Arial"/>
        </w:rPr>
      </w:pPr>
      <w:r>
        <w:rPr>
          <w:rFonts w:cs="Arial"/>
        </w:rPr>
        <w:t>For the country of China and Taiwan, IVIS shall provide the user with English input keyboard only. Offering Chinese handwriting or Pinying input method is not required.</w:t>
      </w:r>
    </w:p>
    <w:p w:rsidR="00014DB9" w:rsidRPr="000C4836" w:rsidRDefault="00014DB9" w:rsidP="00014DB9"/>
    <w:p w:rsidR="00014DB9" w:rsidRPr="00014DB9" w:rsidRDefault="00014DB9" w:rsidP="00014DB9">
      <w:pPr>
        <w:pStyle w:val="Heading4"/>
        <w:rPr>
          <w:b w:val="0"/>
          <w:u w:val="single"/>
        </w:rPr>
      </w:pPr>
      <w:r w:rsidRPr="00014DB9">
        <w:rPr>
          <w:b w:val="0"/>
          <w:u w:val="single"/>
        </w:rPr>
        <w:t>SMSR-FUR-REQ-246476/B-Smart Search Chinese Acronyms</w:t>
      </w:r>
    </w:p>
    <w:p w:rsidR="00014DB9" w:rsidRDefault="00014DB9" w:rsidP="00014DB9">
      <w:pPr>
        <w:rPr>
          <w:rFonts w:cs="Arial"/>
        </w:rPr>
      </w:pPr>
      <w:r>
        <w:rPr>
          <w:rFonts w:cs="Arial"/>
        </w:rPr>
        <w:t>For the country of China and Taiwan, multiword entries shall be searched when the letters entered match the initial letters from each word simultaneously.</w:t>
      </w:r>
    </w:p>
    <w:p w:rsidR="00014DB9" w:rsidRDefault="00014DB9" w:rsidP="00014DB9">
      <w:pPr>
        <w:rPr>
          <w:rFonts w:cs="Arial"/>
        </w:rPr>
      </w:pPr>
    </w:p>
    <w:p w:rsidR="00014DB9" w:rsidRDefault="00014DB9" w:rsidP="00014DB9">
      <w:r>
        <w:t>For example, the name Song Heng Tian shall be found by searching for SHT</w:t>
      </w:r>
    </w:p>
    <w:p w:rsidR="00014DB9" w:rsidRDefault="00014DB9" w:rsidP="00014DB9">
      <w:r>
        <w:t>The order shall be considered here. It shall not be possible to find the contact by searching for THS, for example.</w:t>
      </w:r>
    </w:p>
    <w:p w:rsidR="00014DB9" w:rsidRPr="006A6C4D"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t>SMSR-FUR-REQ-246480/B-Smart Search Multilanguage String</w:t>
      </w:r>
    </w:p>
    <w:p w:rsidR="00014DB9" w:rsidRDefault="00014DB9" w:rsidP="00014DB9">
      <w:pPr>
        <w:rPr>
          <w:rFonts w:cs="Arial"/>
        </w:rPr>
      </w:pPr>
      <w:r>
        <w:rPr>
          <w:rFonts w:cs="Arial"/>
        </w:rPr>
        <w:t xml:space="preserve">For the country of China and Taiwan, IVIS shall map all the Chinese characters to Pinyin, and each Pinyin shall be treated as an English word. The search results shall contain both English metadata and Chinese metadata. User shall be able to search for metadata that contains both Chinese characters and English letters. </w:t>
      </w:r>
    </w:p>
    <w:p w:rsidR="00014DB9" w:rsidRDefault="00014DB9" w:rsidP="00014DB9"/>
    <w:p w:rsidR="00014DB9" w:rsidRDefault="00014DB9" w:rsidP="00014DB9">
      <w:r>
        <w:t xml:space="preserve">For example, if the phone book has these names:  </w:t>
      </w:r>
    </w:p>
    <w:p w:rsidR="00014DB9" w:rsidRDefault="00014DB9" w:rsidP="00014DB9">
      <w:r>
        <w:t xml:space="preserve">(Pinyin are : </w:t>
      </w:r>
      <w:r>
        <w:rPr>
          <w:rFonts w:ascii="MS Gothic" w:eastAsia="MS Gothic" w:hAnsi="MS Gothic" w:cs="MS Gothic" w:hint="eastAsia"/>
        </w:rPr>
        <w:t>宋</w:t>
      </w:r>
      <w:r>
        <w:t xml:space="preserve">Song , </w:t>
      </w:r>
      <w:r>
        <w:rPr>
          <w:rFonts w:ascii="MS Gothic" w:eastAsia="MS Gothic" w:hAnsi="MS Gothic" w:cs="MS Gothic" w:hint="eastAsia"/>
        </w:rPr>
        <w:t>恒</w:t>
      </w:r>
      <w:r>
        <w:t>Heng ,</w:t>
      </w:r>
      <w:r>
        <w:rPr>
          <w:rFonts w:ascii="MS Gothic" w:eastAsia="MS Gothic" w:hAnsi="MS Gothic" w:cs="MS Gothic" w:hint="eastAsia"/>
        </w:rPr>
        <w:t>天</w:t>
      </w:r>
      <w:r>
        <w:t xml:space="preserve">Tian , </w:t>
      </w:r>
      <w:r>
        <w:rPr>
          <w:rFonts w:ascii="MS Gothic" w:eastAsia="MS Gothic" w:hAnsi="MS Gothic" w:cs="MS Gothic" w:hint="eastAsia"/>
        </w:rPr>
        <w:t>尚</w:t>
      </w:r>
      <w:r>
        <w:t xml:space="preserve">Shang , </w:t>
      </w:r>
      <w:r>
        <w:rPr>
          <w:rFonts w:ascii="MingLiU" w:eastAsia="MingLiU" w:hAnsi="MingLiU" w:cs="MingLiU" w:hint="eastAsia"/>
        </w:rPr>
        <w:t>飞</w:t>
      </w:r>
      <w:r>
        <w:t xml:space="preserve">Fei , </w:t>
      </w:r>
      <w:r>
        <w:rPr>
          <w:rFonts w:ascii="MS Gothic" w:eastAsia="MS Gothic" w:hAnsi="MS Gothic" w:cs="MS Gothic" w:hint="eastAsia"/>
        </w:rPr>
        <w:t>王</w:t>
      </w:r>
      <w:r>
        <w:t xml:space="preserve">Wang , </w:t>
      </w:r>
      <w:r>
        <w:rPr>
          <w:rFonts w:ascii="MingLiU" w:eastAsia="MingLiU" w:hAnsi="MingLiU" w:cs="MingLiU" w:hint="eastAsia"/>
        </w:rPr>
        <w:t>华</w:t>
      </w:r>
      <w:r>
        <w:t>Hua ).</w:t>
      </w:r>
    </w:p>
    <w:p w:rsidR="00014DB9" w:rsidRDefault="00014DB9" w:rsidP="00014DB9">
      <w:pPr>
        <w:ind w:left="720"/>
      </w:pPr>
    </w:p>
    <w:tbl>
      <w:tblPr>
        <w:tblW w:w="0" w:type="auto"/>
        <w:jc w:val="center"/>
        <w:tblCellMar>
          <w:left w:w="0" w:type="dxa"/>
          <w:right w:w="0" w:type="dxa"/>
        </w:tblCellMar>
        <w:tblLook w:val="04A0" w:firstRow="1" w:lastRow="0" w:firstColumn="1" w:lastColumn="0" w:noHBand="0" w:noVBand="1"/>
      </w:tblPr>
      <w:tblGrid>
        <w:gridCol w:w="2225"/>
        <w:gridCol w:w="2977"/>
      </w:tblGrid>
      <w:tr w:rsidR="00014DB9" w:rsidTr="00014DB9">
        <w:trPr>
          <w:jc w:val="center"/>
        </w:trPr>
        <w:tc>
          <w:tcPr>
            <w:tcW w:w="222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rPr>
                <w:rFonts w:ascii="Calibri" w:eastAsiaTheme="minorHAnsi" w:hAnsi="Calibri"/>
                <w:szCs w:val="22"/>
              </w:rPr>
            </w:pPr>
            <w:r>
              <w:t>Name</w:t>
            </w:r>
          </w:p>
        </w:tc>
        <w:tc>
          <w:tcPr>
            <w:tcW w:w="2977"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rPr>
                <w:rFonts w:ascii="Calibri" w:eastAsiaTheme="minorHAnsi" w:hAnsi="Calibri"/>
                <w:szCs w:val="22"/>
              </w:rPr>
            </w:pPr>
            <w:r>
              <w:t>Corresponding Word</w:t>
            </w:r>
          </w:p>
        </w:tc>
      </w:tr>
      <w:tr w:rsidR="00014DB9" w:rsidTr="00014DB9">
        <w:trPr>
          <w:jc w:val="center"/>
        </w:trPr>
        <w:tc>
          <w:tcPr>
            <w:tcW w:w="22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rPr>
                <w:rFonts w:ascii="Calibri" w:eastAsiaTheme="minorHAnsi" w:hAnsi="Calibri"/>
                <w:szCs w:val="22"/>
              </w:rPr>
            </w:pPr>
            <w:r>
              <w:rPr>
                <w:rFonts w:ascii="SimSun" w:hAnsi="SimSun" w:hint="eastAsia"/>
              </w:rPr>
              <w:t>宋恒天</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rPr>
                <w:rFonts w:ascii="Calibri" w:eastAsiaTheme="minorHAnsi" w:hAnsi="Calibri"/>
                <w:szCs w:val="22"/>
              </w:rPr>
            </w:pPr>
            <w:r>
              <w:t>Song   Heng   Tian</w:t>
            </w:r>
          </w:p>
        </w:tc>
      </w:tr>
      <w:tr w:rsidR="00014DB9" w:rsidTr="00014DB9">
        <w:trPr>
          <w:jc w:val="center"/>
        </w:trPr>
        <w:tc>
          <w:tcPr>
            <w:tcW w:w="22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rPr>
                <w:rFonts w:ascii="Calibri" w:eastAsiaTheme="minorHAnsi" w:hAnsi="Calibri"/>
                <w:szCs w:val="22"/>
              </w:rPr>
            </w:pPr>
            <w:r>
              <w:rPr>
                <w:rFonts w:ascii="SimSun" w:hAnsi="SimSun" w:hint="eastAsia"/>
              </w:rPr>
              <w:t>尚飞</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rPr>
                <w:rFonts w:ascii="Calibri" w:eastAsiaTheme="minorHAnsi" w:hAnsi="Calibri"/>
                <w:szCs w:val="22"/>
              </w:rPr>
            </w:pPr>
            <w:r>
              <w:t>Shang   Fei</w:t>
            </w:r>
          </w:p>
        </w:tc>
      </w:tr>
      <w:tr w:rsidR="00014DB9" w:rsidTr="00014DB9">
        <w:trPr>
          <w:jc w:val="center"/>
        </w:trPr>
        <w:tc>
          <w:tcPr>
            <w:tcW w:w="22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rPr>
                <w:rFonts w:ascii="Calibri" w:eastAsiaTheme="minorHAnsi" w:hAnsi="Calibri"/>
                <w:szCs w:val="22"/>
              </w:rPr>
            </w:pPr>
            <w:r>
              <w:rPr>
                <w:rFonts w:ascii="SimSun" w:hAnsi="SimSun" w:hint="eastAsia"/>
              </w:rPr>
              <w:t>王华</w:t>
            </w:r>
            <w:r>
              <w:t>Finny</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rPr>
                <w:rFonts w:ascii="Calibri" w:eastAsiaTheme="minorHAnsi" w:hAnsi="Calibri"/>
                <w:szCs w:val="22"/>
              </w:rPr>
            </w:pPr>
            <w:r>
              <w:t>Wang   Hua   Finny</w:t>
            </w:r>
          </w:p>
        </w:tc>
      </w:tr>
    </w:tbl>
    <w:p w:rsidR="00014DB9" w:rsidRDefault="00014DB9" w:rsidP="00014DB9">
      <w:pPr>
        <w:rPr>
          <w:rFonts w:ascii="Calibri" w:eastAsiaTheme="minorHAnsi" w:hAnsi="Calibri"/>
          <w:szCs w:val="22"/>
        </w:rPr>
      </w:pPr>
    </w:p>
    <w:p w:rsidR="00014DB9" w:rsidRDefault="00014DB9" w:rsidP="00014DB9">
      <w:r>
        <w:t>The keyboard for search will initially only activate the following letters: S, H, T, F, W.</w:t>
      </w:r>
    </w:p>
    <w:p w:rsidR="00014DB9" w:rsidRDefault="00014DB9" w:rsidP="00014DB9"/>
    <w:p w:rsidR="00014DB9" w:rsidRDefault="00014DB9" w:rsidP="00014DB9">
      <w:r>
        <w:t xml:space="preserve">If user presses S, then the following letters should be activated: O, H, F, and search candidates are </w:t>
      </w:r>
      <w:r>
        <w:rPr>
          <w:rFonts w:ascii="SimSun" w:hAnsi="SimSun" w:hint="eastAsia"/>
        </w:rPr>
        <w:t>宋航天</w:t>
      </w:r>
      <w:r>
        <w:t xml:space="preserve"> , </w:t>
      </w:r>
      <w:r>
        <w:rPr>
          <w:rFonts w:ascii="SimSun" w:hAnsi="SimSun" w:hint="eastAsia"/>
        </w:rPr>
        <w:t>尚飞</w:t>
      </w:r>
      <w:r>
        <w:t>.</w:t>
      </w:r>
    </w:p>
    <w:p w:rsidR="00014DB9" w:rsidRDefault="00014DB9" w:rsidP="00014DB9">
      <w:r>
        <w:t xml:space="preserve">If user presses S and then H, then the following letters should be activated: T, A , and search candidates are </w:t>
      </w:r>
      <w:r>
        <w:rPr>
          <w:rFonts w:ascii="SimSun" w:hAnsi="SimSun" w:hint="eastAsia"/>
        </w:rPr>
        <w:t>宋航天</w:t>
      </w:r>
      <w:r>
        <w:t xml:space="preserve"> , </w:t>
      </w:r>
      <w:r>
        <w:rPr>
          <w:rFonts w:ascii="SimSun" w:hAnsi="SimSun" w:hint="eastAsia"/>
        </w:rPr>
        <w:t>尚飞</w:t>
      </w:r>
      <w:r>
        <w:t xml:space="preserve"> .</w:t>
      </w:r>
    </w:p>
    <w:p w:rsidR="00014DB9" w:rsidRDefault="00014DB9" w:rsidP="00014DB9">
      <w:r>
        <w:t xml:space="preserve">If user presses S and then H and then T, then only </w:t>
      </w:r>
      <w:r>
        <w:rPr>
          <w:rFonts w:ascii="SimSun" w:hAnsi="SimSun" w:hint="eastAsia"/>
        </w:rPr>
        <w:t>宋恒天</w:t>
      </w:r>
      <w:r>
        <w:t xml:space="preserve"> matches the search. </w:t>
      </w:r>
    </w:p>
    <w:p w:rsidR="00014DB9" w:rsidRDefault="00014DB9" w:rsidP="00014DB9">
      <w:r>
        <w:t xml:space="preserve">If user presses H , then the following letters should be activated : E , T , U , F, and search candidates are </w:t>
      </w:r>
      <w:r>
        <w:rPr>
          <w:rFonts w:ascii="SimSun" w:hAnsi="SimSun" w:hint="eastAsia"/>
        </w:rPr>
        <w:t>宋恒天</w:t>
      </w:r>
      <w:r>
        <w:t xml:space="preserve"> , </w:t>
      </w:r>
      <w:r>
        <w:rPr>
          <w:rFonts w:ascii="SimSun" w:hAnsi="SimSun" w:hint="eastAsia"/>
        </w:rPr>
        <w:t>王华</w:t>
      </w:r>
      <w:r>
        <w:t>Finny .</w:t>
      </w:r>
    </w:p>
    <w:p w:rsidR="00014DB9" w:rsidRDefault="00014DB9" w:rsidP="00014DB9">
      <w:r>
        <w:t xml:space="preserve">If user presses H and then T, then only </w:t>
      </w:r>
      <w:r>
        <w:rPr>
          <w:rFonts w:ascii="SimSun" w:hAnsi="SimSun" w:hint="eastAsia"/>
        </w:rPr>
        <w:t>宋恒天</w:t>
      </w:r>
      <w:r>
        <w:t xml:space="preserve"> matches the search. </w:t>
      </w:r>
    </w:p>
    <w:p w:rsidR="00014DB9" w:rsidRDefault="00014DB9" w:rsidP="00014DB9">
      <w:pPr>
        <w:rPr>
          <w:lang w:eastAsia="zh-CN"/>
        </w:rPr>
      </w:pPr>
      <w:r>
        <w:t xml:space="preserve">If user presses H and then U, then only </w:t>
      </w:r>
      <w:r>
        <w:rPr>
          <w:rFonts w:ascii="SimSun" w:hAnsi="SimSun" w:hint="eastAsia"/>
        </w:rPr>
        <w:t>王华</w:t>
      </w:r>
      <w:r>
        <w:t xml:space="preserve">Finny matches the search. </w:t>
      </w:r>
    </w:p>
    <w:p w:rsidR="00014DB9" w:rsidRDefault="00014DB9" w:rsidP="00014DB9">
      <w:r>
        <w:t xml:space="preserve">If user presses F, then the following letters should be activated: E , I , and search candidates are </w:t>
      </w:r>
      <w:r>
        <w:rPr>
          <w:rFonts w:ascii="SimSun" w:hAnsi="SimSun" w:hint="eastAsia"/>
        </w:rPr>
        <w:t>尚飞</w:t>
      </w:r>
      <w:r>
        <w:t xml:space="preserve">, </w:t>
      </w:r>
      <w:r>
        <w:rPr>
          <w:rFonts w:ascii="SimSun" w:hAnsi="SimSun" w:hint="eastAsia"/>
        </w:rPr>
        <w:t>王华</w:t>
      </w:r>
      <w:r>
        <w:t>Finny .</w:t>
      </w:r>
    </w:p>
    <w:p w:rsidR="00014DB9" w:rsidRDefault="00014DB9" w:rsidP="00014DB9">
      <w:r>
        <w:t xml:space="preserve">If user presses F and then I, then only </w:t>
      </w:r>
      <w:r>
        <w:rPr>
          <w:rFonts w:ascii="SimSun" w:hAnsi="SimSun" w:hint="eastAsia"/>
        </w:rPr>
        <w:t>王华</w:t>
      </w:r>
      <w:r>
        <w:t>Finny matches the search.</w:t>
      </w:r>
    </w:p>
    <w:p w:rsidR="00014DB9" w:rsidRPr="00C84A9B" w:rsidRDefault="00014DB9" w:rsidP="00014DB9"/>
    <w:p w:rsidR="00014DB9" w:rsidRPr="00014DB9" w:rsidRDefault="00014DB9" w:rsidP="00014DB9">
      <w:pPr>
        <w:pStyle w:val="Heading4"/>
        <w:rPr>
          <w:b w:val="0"/>
          <w:u w:val="single"/>
        </w:rPr>
      </w:pPr>
      <w:r w:rsidRPr="00014DB9">
        <w:rPr>
          <w:b w:val="0"/>
          <w:u w:val="single"/>
        </w:rPr>
        <w:t>BTC-FUR-REQ-243378/A-Contact Favorites</w:t>
      </w:r>
    </w:p>
    <w:p w:rsidR="00014DB9" w:rsidRDefault="00014DB9" w:rsidP="00014DB9">
      <w:pPr>
        <w:rPr>
          <w:rFonts w:cs="Arial"/>
        </w:rPr>
      </w:pPr>
      <w:r>
        <w:rPr>
          <w:rFonts w:cs="Arial"/>
        </w:rPr>
        <w:t>If the HMI supports showing and accessing Favorites, the HMI application shall have the opportunity to activate/deactivate the download of Favorites via separate APIs.</w:t>
      </w:r>
    </w:p>
    <w:p w:rsidR="00014DB9" w:rsidRDefault="00014DB9" w:rsidP="00014DB9">
      <w:pPr>
        <w:rPr>
          <w:rFonts w:cs="Arial"/>
        </w:rPr>
      </w:pPr>
      <w:r>
        <w:rPr>
          <w:rFonts w:cs="Arial"/>
        </w:rPr>
        <w:t xml:space="preserve">If activated the IVIS shall check the SDP record of the phone for its supported repositories, and if bit 3 for Favorites is set then the IVIS shall download telecom/fav.vcf. </w:t>
      </w:r>
    </w:p>
    <w:p w:rsidR="00014DB9" w:rsidRDefault="00014DB9" w:rsidP="00014DB9">
      <w:r>
        <w:t xml:space="preserve">If bit 3 is not set by the connected device this feature shall be communicated as </w:t>
      </w:r>
    </w:p>
    <w:p w:rsidR="00014DB9" w:rsidRDefault="00014DB9" w:rsidP="00014DB9">
      <w:r>
        <w:t>Not Supported to the HMI layer.</w:t>
      </w:r>
    </w:p>
    <w:p w:rsidR="00014DB9" w:rsidRPr="00B63502" w:rsidRDefault="00014DB9" w:rsidP="00014DB9"/>
    <w:p w:rsidR="00014DB9" w:rsidRPr="00014DB9" w:rsidRDefault="00014DB9" w:rsidP="00014DB9">
      <w:pPr>
        <w:pStyle w:val="Heading4"/>
        <w:rPr>
          <w:b w:val="0"/>
          <w:u w:val="single"/>
        </w:rPr>
      </w:pPr>
      <w:r w:rsidRPr="00014DB9">
        <w:rPr>
          <w:b w:val="0"/>
          <w:u w:val="single"/>
        </w:rPr>
        <w:t>BTP-FUR-REQ-033847/C-Call History Requirements (TcSE ROIN-295093-1)</w:t>
      </w:r>
    </w:p>
    <w:p w:rsidR="00014DB9" w:rsidRDefault="00014DB9">
      <w:pPr>
        <w:rPr>
          <w:rFonts w:cs="Arial"/>
        </w:rPr>
      </w:pPr>
      <w:r>
        <w:rPr>
          <w:rFonts w:cs="Arial"/>
        </w:rPr>
        <w:t xml:space="preserve">This feature shall only be available when AG is connected to the HFP port. </w:t>
      </w:r>
    </w:p>
    <w:p w:rsidR="00014DB9" w:rsidRDefault="00014DB9">
      <w:pPr>
        <w:rPr>
          <w:rFonts w:cs="Arial"/>
        </w:rPr>
      </w:pPr>
    </w:p>
    <w:p w:rsidR="00014DB9" w:rsidRDefault="00014DB9">
      <w:pPr>
        <w:rPr>
          <w:rFonts w:cs="Arial"/>
        </w:rPr>
      </w:pPr>
      <w:r>
        <w:rPr>
          <w:rFonts w:cs="Arial"/>
        </w:rPr>
        <w:t xml:space="preserve">The Call History will be AG specific, and the Call History data made available shall only be associated with the connected AG. </w:t>
      </w:r>
    </w:p>
    <w:p w:rsidR="00014DB9" w:rsidRDefault="00014DB9">
      <w:pPr>
        <w:rPr>
          <w:rFonts w:cs="Arial"/>
        </w:rPr>
      </w:pPr>
    </w:p>
    <w:p w:rsidR="00014DB9" w:rsidRDefault="00014DB9">
      <w:pPr>
        <w:rPr>
          <w:rFonts w:cs="Arial"/>
        </w:rPr>
      </w:pPr>
      <w:r>
        <w:rPr>
          <w:rFonts w:cs="Arial"/>
        </w:rPr>
        <w:t>Call History shall be downloaded as part of the automatic / manual phonebook download routine.</w:t>
      </w:r>
      <w:r w:rsidRPr="007519AD">
        <w:rPr>
          <w:rFonts w:cs="Arial"/>
        </w:rPr>
        <w:t xml:space="preserve"> </w:t>
      </w:r>
      <w:r w:rsidRPr="00232F40">
        <w:rPr>
          <w:rFonts w:cs="Arial"/>
        </w:rPr>
        <w:t>The order of call history download and phonebook download shall be such that call history entries are downloaded first followed by the phonebook</w:t>
      </w:r>
    </w:p>
    <w:p w:rsidR="00014DB9" w:rsidRDefault="00014DB9">
      <w:pPr>
        <w:rPr>
          <w:rFonts w:cs="Arial"/>
        </w:rPr>
      </w:pPr>
      <w:r>
        <w:rPr>
          <w:rFonts w:cs="Arial"/>
        </w:rPr>
        <w:t xml:space="preserve">In-Vehicle Infotainment System shall download up to 25 outgoing, 25 incoming, and 25 missed calls from the AG. </w:t>
      </w:r>
    </w:p>
    <w:p w:rsidR="00014DB9" w:rsidRDefault="00014DB9">
      <w:pPr>
        <w:rPr>
          <w:rFonts w:cs="Arial"/>
        </w:rPr>
      </w:pPr>
    </w:p>
    <w:p w:rsidR="00014DB9" w:rsidRDefault="00014DB9">
      <w:pPr>
        <w:rPr>
          <w:rFonts w:cs="Arial"/>
        </w:rPr>
      </w:pPr>
      <w:r>
        <w:rPr>
          <w:rFonts w:cs="Arial"/>
        </w:rPr>
        <w:t>A new call history is downloaded each time the AG's phonebook is automatically downloaded, which will overwrite the copy previously stored.</w:t>
      </w:r>
    </w:p>
    <w:p w:rsidR="00014DB9" w:rsidRDefault="00014DB9">
      <w:pPr>
        <w:rPr>
          <w:rFonts w:cs="Arial"/>
        </w:rPr>
      </w:pPr>
    </w:p>
    <w:p w:rsidR="00014DB9" w:rsidRDefault="00014DB9">
      <w:pPr>
        <w:rPr>
          <w:rFonts w:cs="Arial"/>
        </w:rPr>
      </w:pPr>
      <w:r>
        <w:rPr>
          <w:rFonts w:cs="Arial"/>
        </w:rPr>
        <w:t>The call history shall be updated as new phone call activity occurs while connected to In-Vehicle Infotainment System. However the 25 number limit is the maximum storage capacity for each category.  If new calls are placed that fill the call history, the details of the least recently place call shall be dropped from In-Vehicle Infotainment System's call history.</w:t>
      </w:r>
    </w:p>
    <w:p w:rsidR="00014DB9" w:rsidRDefault="00014DB9">
      <w:pPr>
        <w:rPr>
          <w:rFonts w:cs="Arial"/>
        </w:rPr>
      </w:pPr>
      <w:r>
        <w:rPr>
          <w:rFonts w:cs="Arial"/>
        </w:rPr>
        <w:t>The In-Vehicle Infotainment System shall request the call history from the following directories:</w:t>
      </w:r>
    </w:p>
    <w:p w:rsidR="00014DB9" w:rsidRDefault="00014DB9">
      <w:pPr>
        <w:rPr>
          <w:rFonts w:cs="Arial"/>
        </w:rPr>
      </w:pPr>
      <w:r>
        <w:rPr>
          <w:rFonts w:cs="Arial"/>
        </w:rPr>
        <w:t>-telecom\ich</w:t>
      </w:r>
    </w:p>
    <w:p w:rsidR="00014DB9" w:rsidRDefault="00014DB9">
      <w:pPr>
        <w:rPr>
          <w:rFonts w:cs="Arial"/>
        </w:rPr>
      </w:pPr>
      <w:r>
        <w:rPr>
          <w:rFonts w:cs="Arial"/>
        </w:rPr>
        <w:t>-telecom\och</w:t>
      </w:r>
    </w:p>
    <w:p w:rsidR="00014DB9" w:rsidRDefault="00014DB9">
      <w:pPr>
        <w:rPr>
          <w:rFonts w:cs="Arial"/>
        </w:rPr>
      </w:pPr>
      <w:r>
        <w:rPr>
          <w:rFonts w:cs="Arial"/>
        </w:rPr>
        <w:t>-telecom\mch</w:t>
      </w:r>
    </w:p>
    <w:p w:rsidR="00014DB9" w:rsidRDefault="00014DB9">
      <w:pPr>
        <w:rPr>
          <w:rFonts w:cs="Arial"/>
        </w:rPr>
      </w:pPr>
    </w:p>
    <w:p w:rsidR="00014DB9" w:rsidRDefault="00014DB9">
      <w:pPr>
        <w:rPr>
          <w:rFonts w:cs="Arial"/>
        </w:rPr>
      </w:pPr>
      <w:r>
        <w:rPr>
          <w:rFonts w:cs="Arial"/>
        </w:rPr>
        <w:t>Telecom\ich shall be downloaded first. The In-Vehicle Infotainment System shall only request a maximum of 25 entries per directory.</w:t>
      </w:r>
    </w:p>
    <w:p w:rsidR="00014DB9" w:rsidRDefault="00014DB9">
      <w:pPr>
        <w:rPr>
          <w:rFonts w:cs="Arial"/>
        </w:rPr>
      </w:pPr>
    </w:p>
    <w:p w:rsidR="00014DB9" w:rsidRDefault="00014DB9">
      <w:pPr>
        <w:rPr>
          <w:rFonts w:cs="Arial"/>
        </w:rPr>
      </w:pPr>
      <w:r>
        <w:rPr>
          <w:rFonts w:cs="Arial"/>
        </w:rPr>
        <w:t>The In-Vehicle Infotainment System shall request the following vCard characteristics via Phonebook Access Profile:</w:t>
      </w:r>
    </w:p>
    <w:p w:rsidR="00014DB9" w:rsidRDefault="00014DB9">
      <w:pPr>
        <w:rPr>
          <w:rFonts w:cs="Arial"/>
        </w:rPr>
      </w:pPr>
    </w:p>
    <w:p w:rsidR="00014DB9" w:rsidRDefault="00014DB9">
      <w:pPr>
        <w:rPr>
          <w:rFonts w:cs="Arial"/>
        </w:rPr>
      </w:pPr>
      <w:r>
        <w:rPr>
          <w:rFonts w:cs="Arial"/>
        </w:rPr>
        <w:t>-version</w:t>
      </w:r>
    </w:p>
    <w:p w:rsidR="00014DB9" w:rsidRDefault="00014DB9">
      <w:pPr>
        <w:rPr>
          <w:rFonts w:cs="Arial"/>
        </w:rPr>
      </w:pPr>
      <w:r>
        <w:rPr>
          <w:rFonts w:cs="Arial"/>
        </w:rPr>
        <w:t>-FN</w:t>
      </w:r>
    </w:p>
    <w:p w:rsidR="00014DB9" w:rsidRDefault="00014DB9">
      <w:pPr>
        <w:rPr>
          <w:rFonts w:cs="Arial"/>
        </w:rPr>
      </w:pPr>
      <w:r>
        <w:rPr>
          <w:rFonts w:cs="Arial"/>
        </w:rPr>
        <w:t>-N</w:t>
      </w:r>
    </w:p>
    <w:p w:rsidR="00014DB9" w:rsidRDefault="00014DB9">
      <w:pPr>
        <w:rPr>
          <w:rFonts w:cs="Arial"/>
        </w:rPr>
      </w:pPr>
      <w:r>
        <w:rPr>
          <w:rFonts w:cs="Arial"/>
        </w:rPr>
        <w:t>-TEL</w:t>
      </w:r>
    </w:p>
    <w:p w:rsidR="00014DB9" w:rsidRDefault="00014DB9">
      <w:pPr>
        <w:rPr>
          <w:rFonts w:cs="Arial"/>
        </w:rPr>
      </w:pPr>
      <w:r>
        <w:rPr>
          <w:rFonts w:cs="Arial"/>
        </w:rPr>
        <w:t>-X-IRMC-CALL-DATETIME</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BTP-FUR-REQ-047501/C-Call History Matching (TcSE ROIN-295055-1)</w:t>
      </w:r>
    </w:p>
    <w:p w:rsidR="00014DB9" w:rsidRDefault="00014DB9">
      <w:pPr>
        <w:rPr>
          <w:rFonts w:cs="Arial"/>
        </w:rPr>
      </w:pPr>
      <w:r>
        <w:rPr>
          <w:rFonts w:cs="Arial"/>
        </w:rPr>
        <w:t xml:space="preserve">The phone application shall use all information which are received via the vcard when receiving Call History information. </w:t>
      </w:r>
    </w:p>
    <w:p w:rsidR="00014DB9" w:rsidRDefault="00014DB9">
      <w:pPr>
        <w:rPr>
          <w:rFonts w:cs="Arial"/>
        </w:rPr>
      </w:pPr>
      <w:r>
        <w:rPr>
          <w:rFonts w:cs="Arial"/>
        </w:rPr>
        <w:lastRenderedPageBreak/>
        <w:t>The phone application shall also try to complete missing information by matching the contents downloaded within the Call History to the phonebook entries. When a match is identified, In-Vehicle Infotainment System shall display the name and phone number type of the Call History entry.</w:t>
      </w:r>
    </w:p>
    <w:p w:rsidR="00014DB9" w:rsidRDefault="00014DB9" w:rsidP="00014DB9">
      <w:pPr>
        <w:rPr>
          <w:rFonts w:ascii="Calibri" w:hAnsi="Calibri"/>
          <w:szCs w:val="22"/>
        </w:rPr>
      </w:pPr>
      <w:r w:rsidRPr="000709B6">
        <w:rPr>
          <w:rFonts w:cs="Arial"/>
        </w:rPr>
        <w:t>The IVIS shall display the phone number</w:t>
      </w:r>
      <w:r>
        <w:rPr>
          <w:rFonts w:cs="Arial"/>
        </w:rPr>
        <w:t xml:space="preserve"> but no contact name </w:t>
      </w:r>
      <w:r>
        <w:rPr>
          <w:rFonts w:ascii="Calibri" w:hAnsi="Calibri"/>
          <w:szCs w:val="22"/>
        </w:rPr>
        <w:t>if no match was found.</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BTP-FUR-REQ-033848/C-Call History Display Requirements (TcSE ROIN-295094-1)</w:t>
      </w:r>
    </w:p>
    <w:p w:rsidR="00014DB9" w:rsidRDefault="00014DB9">
      <w:pPr>
        <w:rPr>
          <w:rFonts w:cs="Arial"/>
        </w:rPr>
      </w:pPr>
      <w:r>
        <w:rPr>
          <w:rFonts w:cs="Arial"/>
        </w:rPr>
        <w:t xml:space="preserve">The call history shall be sorted by timestamp. </w:t>
      </w:r>
    </w:p>
    <w:p w:rsidR="00014DB9" w:rsidRPr="00BF3532" w:rsidRDefault="00014DB9" w:rsidP="00014DB9">
      <w:pPr>
        <w:rPr>
          <w:rFonts w:cs="Arial"/>
        </w:rPr>
      </w:pPr>
      <w:r w:rsidRPr="00311034">
        <w:rPr>
          <w:rFonts w:cs="Arial"/>
        </w:rPr>
        <w:t>When the call history is tracked by the In-Vehicle-Infotainment System, the timestamp for each call shall refer to when the call was initiated, accepted or rejected (missed).</w:t>
      </w:r>
    </w:p>
    <w:p w:rsidR="00014DB9" w:rsidRDefault="00014DB9">
      <w:pPr>
        <w:rPr>
          <w:rFonts w:cs="Arial"/>
        </w:rPr>
      </w:pPr>
    </w:p>
    <w:p w:rsidR="00014DB9" w:rsidRDefault="00014DB9">
      <w:pPr>
        <w:rPr>
          <w:rFonts w:cs="Arial"/>
        </w:rPr>
      </w:pPr>
      <w:r>
        <w:rPr>
          <w:rFonts w:cs="Arial"/>
        </w:rPr>
        <w:t>When there is no timestamp available the</w:t>
      </w:r>
      <w:r w:rsidRPr="00DB025B">
        <w:rPr>
          <w:rFonts w:cs="Arial"/>
        </w:rPr>
        <w:t xml:space="preserve"> calls </w:t>
      </w:r>
      <w:r w:rsidRPr="00DB025B">
        <w:rPr>
          <w:rFonts w:cs="Arial"/>
          <w:bCs/>
        </w:rPr>
        <w:t>without</w:t>
      </w:r>
      <w:r w:rsidRPr="00DB025B">
        <w:rPr>
          <w:rFonts w:cs="Arial"/>
        </w:rPr>
        <w:t xml:space="preserve"> a timestamp should appear at the bottom of the list.</w:t>
      </w:r>
      <w:r>
        <w:rPr>
          <w:rFonts w:cs="Arial"/>
        </w:rPr>
        <w:t xml:space="preserve"> </w:t>
      </w:r>
    </w:p>
    <w:p w:rsidR="00014DB9" w:rsidRDefault="00014DB9">
      <w:pPr>
        <w:rPr>
          <w:rFonts w:cs="Arial"/>
          <w:b/>
        </w:rPr>
      </w:pPr>
    </w:p>
    <w:p w:rsidR="00014DB9" w:rsidRDefault="00014DB9">
      <w:pPr>
        <w:rPr>
          <w:rFonts w:cs="Arial"/>
        </w:rPr>
      </w:pPr>
      <w:r>
        <w:rPr>
          <w:rFonts w:cs="Arial"/>
        </w:rPr>
        <w:t>The combined group shall be the default group when a user enters Call History.</w:t>
      </w:r>
    </w:p>
    <w:p w:rsidR="00014DB9" w:rsidRDefault="00014DB9">
      <w:pPr>
        <w:rPr>
          <w:rFonts w:cs="Arial"/>
        </w:rPr>
      </w:pPr>
    </w:p>
    <w:p w:rsidR="00014DB9" w:rsidRDefault="00014DB9">
      <w:pPr>
        <w:rPr>
          <w:rFonts w:cs="Arial"/>
        </w:rPr>
      </w:pPr>
      <w:r>
        <w:rPr>
          <w:rFonts w:cs="Arial"/>
        </w:rPr>
        <w:t xml:space="preserve">There should be an indication available to the user to indicate which calls are from outgoing, incoming, and missed categories. </w:t>
      </w:r>
    </w:p>
    <w:p w:rsidR="00014DB9" w:rsidRDefault="00014DB9">
      <w:pPr>
        <w:rPr>
          <w:rFonts w:cs="Arial"/>
        </w:rPr>
      </w:pPr>
    </w:p>
    <w:p w:rsidR="00014DB9" w:rsidRDefault="00014DB9">
      <w:pPr>
        <w:rPr>
          <w:rFonts w:cs="Arial"/>
        </w:rPr>
      </w:pPr>
      <w:r>
        <w:rPr>
          <w:rFonts w:cs="Arial"/>
        </w:rPr>
        <w:t>The caller information shall be shown in the static format {Firstname Lastname}, except for countries in APA. For these countries the caller name shall be displayed in the same format which is currently set for phonebook sorting (refer to BTP-FUR-REQ-093327 Phonebook Sorting by Market).</w:t>
      </w:r>
    </w:p>
    <w:p w:rsidR="00014DB9" w:rsidRDefault="00014DB9">
      <w:pPr>
        <w:rPr>
          <w:rFonts w:cs="Arial"/>
          <w:b/>
        </w:rPr>
      </w:pPr>
    </w:p>
    <w:p w:rsidR="00014DB9" w:rsidRDefault="00014DB9">
      <w:pPr>
        <w:rPr>
          <w:rFonts w:cs="Arial"/>
        </w:rPr>
      </w:pPr>
      <w:r>
        <w:rPr>
          <w:rFonts w:cs="Arial"/>
        </w:rPr>
        <w:t>The user shall also have the option to sort the combined list by category (i.e. outgoing, incoming, etc.).</w:t>
      </w:r>
    </w:p>
    <w:p w:rsidR="00014DB9" w:rsidRDefault="00014DB9">
      <w:pPr>
        <w:rPr>
          <w:rFonts w:cs="Arial"/>
        </w:rPr>
      </w:pPr>
    </w:p>
    <w:p w:rsidR="00014DB9" w:rsidRDefault="00014DB9">
      <w:pPr>
        <w:rPr>
          <w:rFonts w:cs="Arial"/>
        </w:rPr>
      </w:pPr>
      <w:r>
        <w:rPr>
          <w:rFonts w:cs="Arial"/>
        </w:rPr>
        <w:t>The user shall be able to initiate a call to any entry displayed within the call history categories.</w:t>
      </w:r>
    </w:p>
    <w:p w:rsidR="00014DB9" w:rsidRDefault="00014DB9">
      <w:pPr>
        <w:rPr>
          <w:rFonts w:cs="Arial"/>
        </w:rPr>
      </w:pPr>
    </w:p>
    <w:p w:rsidR="00014DB9" w:rsidRDefault="00014DB9">
      <w:pPr>
        <w:rPr>
          <w:rFonts w:cs="Arial"/>
        </w:rPr>
      </w:pP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BTP-FUR-REQ-033849/B-Call History Principles (TcSE ROIN-295095-1)</w:t>
      </w:r>
    </w:p>
    <w:p w:rsidR="00014DB9" w:rsidRDefault="00014DB9">
      <w:pPr>
        <w:rPr>
          <w:rFonts w:cs="Arial"/>
        </w:rPr>
      </w:pPr>
      <w:r>
        <w:rPr>
          <w:rFonts w:cs="Arial"/>
        </w:rPr>
        <w:t xml:space="preserve">New call history entries are always added on the top of the list.  If the call history is full and a new entry is added, then the last one shall be removed from the list. </w:t>
      </w:r>
    </w:p>
    <w:p w:rsidR="00014DB9" w:rsidRDefault="00014DB9">
      <w:pPr>
        <w:rPr>
          <w:rFonts w:cs="Arial"/>
        </w:rPr>
      </w:pPr>
    </w:p>
    <w:p w:rsidR="00014DB9" w:rsidRPr="00AB4A9E" w:rsidRDefault="00014DB9">
      <w:pPr>
        <w:rPr>
          <w:rFonts w:cs="Arial"/>
        </w:rPr>
      </w:pPr>
      <w:r>
        <w:rPr>
          <w:rFonts w:cs="Arial"/>
        </w:rPr>
        <w:t xml:space="preserve">If the user chooses to delete his/her phonebook or delete his/her paired device, </w:t>
      </w:r>
      <w:r w:rsidRPr="00AB4A9E">
        <w:rPr>
          <w:rFonts w:cs="Arial"/>
        </w:rPr>
        <w:t>the In-Vehicle Infotainment System shall ensure that all reference to contacts within the deleted phonebook are also removed.</w:t>
      </w:r>
    </w:p>
    <w:p w:rsidR="00014DB9" w:rsidRDefault="00014DB9">
      <w:pPr>
        <w:rPr>
          <w:rFonts w:cs="Arial"/>
        </w:rPr>
      </w:pPr>
    </w:p>
    <w:p w:rsidR="00014DB9" w:rsidRDefault="00014DB9">
      <w:pPr>
        <w:rPr>
          <w:rFonts w:cs="Arial"/>
        </w:rPr>
      </w:pPr>
      <w:r>
        <w:rPr>
          <w:rFonts w:cs="Arial"/>
        </w:rPr>
        <w:t xml:space="preserve">If two call events of the same type are from or to the same phone number, and are sequential to each other, then only the latest call from that number shall be stored and displayed. </w:t>
      </w:r>
    </w:p>
    <w:p w:rsidR="00014DB9" w:rsidRDefault="00014DB9">
      <w:pPr>
        <w:rPr>
          <w:rFonts w:cs="Arial"/>
        </w:rPr>
      </w:pPr>
    </w:p>
    <w:p w:rsidR="00014DB9" w:rsidRDefault="00014DB9">
      <w:pPr>
        <w:rPr>
          <w:rFonts w:cs="Arial"/>
        </w:rPr>
      </w:pPr>
      <w:r>
        <w:rPr>
          <w:rFonts w:cs="Arial"/>
        </w:rPr>
        <w:t xml:space="preserve">If two calls are duplicates of each other, but are not sequential in received order, then both shall be retained. </w:t>
      </w:r>
    </w:p>
    <w:p w:rsidR="00014DB9" w:rsidRDefault="00014DB9">
      <w:pPr>
        <w:rPr>
          <w:rFonts w:cs="Arial"/>
        </w:rPr>
      </w:pPr>
    </w:p>
    <w:p w:rsidR="00014DB9" w:rsidRDefault="00014DB9">
      <w:pPr>
        <w:rPr>
          <w:rFonts w:cs="Arial"/>
          <w:b/>
        </w:rPr>
      </w:pPr>
      <w:r>
        <w:rPr>
          <w:rFonts w:cs="Arial"/>
        </w:rPr>
        <w:t>If a call history entry is ever downloaded from the AG or received while the phone is connected to In-Vehicle Infotainment System without a phone number (i.e., it was dialed from the handset or was an incoming call from an unknown number), that particular entry(ies) shall  not be recorded in the call history.</w:t>
      </w:r>
      <w:r>
        <w:rPr>
          <w:rFonts w:cs="Arial"/>
          <w:b/>
        </w:rPr>
        <w:t xml:space="preserve"> </w:t>
      </w:r>
    </w:p>
    <w:p w:rsidR="00014DB9" w:rsidRDefault="00014DB9">
      <w:pPr>
        <w:rPr>
          <w:rFonts w:cs="Arial"/>
          <w:b/>
        </w:rPr>
      </w:pPr>
    </w:p>
    <w:p w:rsidR="00014DB9" w:rsidRDefault="00014DB9">
      <w:pPr>
        <w:rPr>
          <w:rFonts w:cs="Arial"/>
        </w:rPr>
      </w:pPr>
      <w:r>
        <w:rPr>
          <w:rFonts w:cs="Arial"/>
        </w:rPr>
        <w:t xml:space="preserve">In-Vehicle Infotainment System shall use the entries reported in all of the directories to populate the displayed call history. </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BTP-FUR-REQ-033850/B-Phonebook/Call History Download Errors and Status Definitions (TcSE ROIN-304252-1)</w:t>
      </w:r>
    </w:p>
    <w:p w:rsidR="00014DB9" w:rsidRDefault="00014DB9">
      <w:pPr>
        <w:rPr>
          <w:rFonts w:cs="Arial"/>
        </w:rPr>
      </w:pPr>
      <w:r>
        <w:rPr>
          <w:rFonts w:cs="Arial"/>
        </w:rPr>
        <w:t xml:space="preserve">The In-Vehicle Infotainment System shall be able to determine if the connected server has denied the In-Vehicle Infotainment System access to the Phonebook Access Profile or if the server has not responded per the requirements within the phonebook access profile. </w:t>
      </w:r>
    </w:p>
    <w:p w:rsidR="00014DB9" w:rsidRDefault="00014DB9">
      <w:pPr>
        <w:rPr>
          <w:rFonts w:cs="Arial"/>
        </w:rPr>
      </w:pPr>
    </w:p>
    <w:p w:rsidR="00014DB9" w:rsidRDefault="00014DB9">
      <w:pPr>
        <w:rPr>
          <w:rFonts w:cs="Arial"/>
        </w:rPr>
      </w:pPr>
      <w:r>
        <w:rPr>
          <w:rFonts w:cs="Arial"/>
        </w:rPr>
        <w:t xml:space="preserve">When the In-Vehicle Infotainment System requests to connect to the Phonebook Access Profile of the connected AG / PSE the In-Vehicle Infotainment System shall determine that the AG / PSE has not granted access to Phonebook Access Profile  when either of the following the scenarios takes place: </w:t>
      </w:r>
    </w:p>
    <w:p w:rsidR="00014DB9" w:rsidRDefault="00014DB9">
      <w:pPr>
        <w:rPr>
          <w:rFonts w:cs="Arial"/>
        </w:rPr>
      </w:pPr>
    </w:p>
    <w:p w:rsidR="00014DB9" w:rsidRDefault="00014DB9">
      <w:pPr>
        <w:ind w:left="360"/>
        <w:rPr>
          <w:rFonts w:cs="Arial"/>
        </w:rPr>
      </w:pPr>
      <w:r>
        <w:rPr>
          <w:rFonts w:cs="Arial"/>
        </w:rPr>
        <w:t xml:space="preserve">1. The connected AG / PSE does not respond to the connect request within 30 seconds. </w:t>
      </w:r>
    </w:p>
    <w:p w:rsidR="00014DB9" w:rsidRDefault="00014DB9">
      <w:pPr>
        <w:ind w:left="360"/>
        <w:rPr>
          <w:rFonts w:cs="Arial"/>
        </w:rPr>
      </w:pPr>
      <w:r>
        <w:rPr>
          <w:rFonts w:cs="Arial"/>
        </w:rPr>
        <w:lastRenderedPageBreak/>
        <w:t>2. The connected AG / PSE responds with a response code other than Success</w:t>
      </w:r>
    </w:p>
    <w:p w:rsidR="00014DB9" w:rsidRDefault="00014DB9">
      <w:pPr>
        <w:rPr>
          <w:rFonts w:cs="Arial"/>
        </w:rPr>
      </w:pPr>
    </w:p>
    <w:p w:rsidR="00014DB9" w:rsidRDefault="00014DB9">
      <w:pPr>
        <w:rPr>
          <w:rFonts w:cs="Arial"/>
        </w:rPr>
      </w:pPr>
      <w:r>
        <w:rPr>
          <w:rFonts w:cs="Arial"/>
        </w:rPr>
        <w:t>When the In-Vehicle Infotainment System requests to retrieve the call history of the connected AG / PSE the In-Vehicle Infotainment System shall determine that the AG / PSE has experienced an internal error  when the following scenario takes place</w:t>
      </w:r>
    </w:p>
    <w:p w:rsidR="00014DB9" w:rsidRDefault="00014DB9">
      <w:pPr>
        <w:rPr>
          <w:rFonts w:cs="Arial"/>
        </w:rPr>
      </w:pPr>
    </w:p>
    <w:p w:rsidR="00014DB9" w:rsidRDefault="00014DB9">
      <w:pPr>
        <w:ind w:left="360"/>
        <w:rPr>
          <w:rFonts w:cs="Arial"/>
        </w:rPr>
      </w:pPr>
      <w:r>
        <w:rPr>
          <w:rFonts w:cs="Arial"/>
        </w:rPr>
        <w:t xml:space="preserve">1. The connected PSE does not respond to more than 1 of the following Get requests (within 15 seconds) from the In-Vehicle Infotainment System: </w:t>
      </w:r>
    </w:p>
    <w:p w:rsidR="00014DB9" w:rsidRDefault="00014DB9">
      <w:pPr>
        <w:ind w:left="1080"/>
        <w:rPr>
          <w:rFonts w:cs="Arial"/>
        </w:rPr>
      </w:pPr>
      <w:r>
        <w:rPr>
          <w:rFonts w:cs="Arial"/>
        </w:rPr>
        <w:t>a. –telecom\ich</w:t>
      </w:r>
    </w:p>
    <w:p w:rsidR="00014DB9" w:rsidRDefault="00014DB9">
      <w:pPr>
        <w:ind w:left="1080"/>
        <w:rPr>
          <w:rFonts w:cs="Arial"/>
        </w:rPr>
      </w:pPr>
      <w:r>
        <w:rPr>
          <w:rFonts w:cs="Arial"/>
        </w:rPr>
        <w:t>b. –telecom\och</w:t>
      </w:r>
    </w:p>
    <w:p w:rsidR="00014DB9" w:rsidRDefault="00014DB9">
      <w:pPr>
        <w:ind w:left="1080"/>
        <w:rPr>
          <w:rFonts w:cs="Arial"/>
        </w:rPr>
      </w:pPr>
      <w:r>
        <w:rPr>
          <w:rFonts w:cs="Arial"/>
        </w:rPr>
        <w:t>c. –telecom\mch</w:t>
      </w:r>
    </w:p>
    <w:p w:rsidR="00014DB9" w:rsidRDefault="00014DB9">
      <w:pPr>
        <w:ind w:left="1080"/>
        <w:rPr>
          <w:rFonts w:cs="Arial"/>
        </w:rPr>
      </w:pPr>
    </w:p>
    <w:p w:rsidR="00014DB9" w:rsidRDefault="00014DB9">
      <w:pPr>
        <w:rPr>
          <w:rFonts w:cs="Arial"/>
        </w:rPr>
      </w:pPr>
    </w:p>
    <w:p w:rsidR="00014DB9" w:rsidRDefault="00014DB9">
      <w:pPr>
        <w:rPr>
          <w:rFonts w:cs="Arial"/>
        </w:rPr>
      </w:pPr>
      <w:r>
        <w:rPr>
          <w:rFonts w:cs="Arial"/>
        </w:rPr>
        <w:t>When the In-Vehicle Infotainment System requests to retrieve the phonebook of the connected AG / PSE the In-Vehicle Infotainment System shall determine that the AG / PSE has experienced an internal error  when either of the following scenarios takes place</w:t>
      </w:r>
    </w:p>
    <w:p w:rsidR="00014DB9" w:rsidRDefault="00014DB9">
      <w:pPr>
        <w:rPr>
          <w:rFonts w:cs="Arial"/>
        </w:rPr>
      </w:pPr>
    </w:p>
    <w:p w:rsidR="00014DB9" w:rsidRDefault="00014DB9">
      <w:pPr>
        <w:ind w:left="360"/>
        <w:rPr>
          <w:rFonts w:cs="Arial"/>
        </w:rPr>
      </w:pPr>
      <w:r>
        <w:rPr>
          <w:rFonts w:cs="Arial"/>
        </w:rPr>
        <w:t xml:space="preserve">1. The connected PSE does not respond to the following Get request from the in-vehicle infotainment system within 30 seconds: </w:t>
      </w:r>
    </w:p>
    <w:p w:rsidR="00014DB9" w:rsidRDefault="00014DB9">
      <w:pPr>
        <w:ind w:left="1080"/>
        <w:rPr>
          <w:rFonts w:cs="Arial"/>
        </w:rPr>
      </w:pPr>
      <w:r>
        <w:rPr>
          <w:rFonts w:cs="Arial"/>
        </w:rPr>
        <w:t>a. -telecom\pb</w:t>
      </w:r>
    </w:p>
    <w:p w:rsidR="00014DB9" w:rsidRDefault="00014DB9">
      <w:pPr>
        <w:ind w:left="1440"/>
        <w:rPr>
          <w:rFonts w:cs="Arial"/>
        </w:rPr>
      </w:pPr>
    </w:p>
    <w:p w:rsidR="00014DB9" w:rsidRDefault="00014DB9">
      <w:pPr>
        <w:ind w:left="360"/>
        <w:rPr>
          <w:rFonts w:cs="Arial"/>
        </w:rPr>
      </w:pPr>
      <w:r>
        <w:rPr>
          <w:rFonts w:cs="Arial"/>
        </w:rPr>
        <w:t xml:space="preserve">2. The connected PSE responds to Get –telecom\pb, and provides more than 1 vCARD with at least one phone number, but the in-vehicle infotainment system is not able to parse any of the received vCARDs. </w:t>
      </w:r>
    </w:p>
    <w:p w:rsidR="00014DB9" w:rsidRDefault="00014DB9">
      <w:pPr>
        <w:rPr>
          <w:rFonts w:cs="Arial"/>
        </w:rPr>
      </w:pPr>
    </w:p>
    <w:p w:rsidR="00014DB9" w:rsidRDefault="00014DB9">
      <w:pPr>
        <w:rPr>
          <w:rFonts w:cs="Arial"/>
        </w:rPr>
      </w:pPr>
      <w:r>
        <w:rPr>
          <w:rFonts w:cs="Arial"/>
        </w:rPr>
        <w:t>Contacts / Recent Calls Download in Progress Definition:</w:t>
      </w:r>
    </w:p>
    <w:p w:rsidR="00014DB9" w:rsidRDefault="00014DB9">
      <w:pPr>
        <w:rPr>
          <w:rFonts w:cs="Arial"/>
        </w:rPr>
      </w:pPr>
    </w:p>
    <w:p w:rsidR="00014DB9" w:rsidRDefault="00014DB9">
      <w:pPr>
        <w:rPr>
          <w:rFonts w:cs="Arial"/>
        </w:rPr>
      </w:pPr>
      <w:r>
        <w:rPr>
          <w:rFonts w:cs="Arial"/>
        </w:rPr>
        <w:t xml:space="preserve">The In-Vehicle Infotainment System shall define that a “Contacts / Recent Calls Download is in Progress” in the following condition(s): </w:t>
      </w:r>
    </w:p>
    <w:p w:rsidR="00014DB9" w:rsidRDefault="00014DB9">
      <w:pPr>
        <w:rPr>
          <w:rFonts w:cs="Arial"/>
        </w:rPr>
      </w:pPr>
    </w:p>
    <w:p w:rsidR="00014DB9" w:rsidRDefault="00014DB9">
      <w:pPr>
        <w:ind w:left="360"/>
        <w:rPr>
          <w:rFonts w:cs="Arial"/>
        </w:rPr>
      </w:pPr>
      <w:r>
        <w:rPr>
          <w:rFonts w:cs="Arial"/>
        </w:rPr>
        <w:t xml:space="preserve">1. The In-Vehicle Infotainment System has received at least one vCard but not the final vCard during the current connection from the connected PSE. </w:t>
      </w:r>
    </w:p>
    <w:p w:rsidR="00014DB9" w:rsidRDefault="00014DB9">
      <w:pPr>
        <w:rPr>
          <w:rFonts w:cs="Arial"/>
        </w:rPr>
      </w:pPr>
    </w:p>
    <w:p w:rsidR="00014DB9" w:rsidRDefault="00014DB9">
      <w:pPr>
        <w:rPr>
          <w:rFonts w:cs="Arial"/>
        </w:rPr>
      </w:pPr>
      <w:r>
        <w:rPr>
          <w:rFonts w:cs="Arial"/>
        </w:rPr>
        <w:t xml:space="preserve">The In-Vehicle Infotainment System shall consider Contacts / Recent Calls Download complete once the final vCard has been received. *Note: This includes the final vCard received due to memory constraints. </w:t>
      </w:r>
    </w:p>
    <w:p w:rsidR="00014DB9" w:rsidRDefault="00014DB9">
      <w:pPr>
        <w:rPr>
          <w:rFonts w:cs="Arial"/>
        </w:rPr>
      </w:pPr>
    </w:p>
    <w:p w:rsidR="00014DB9" w:rsidRDefault="00014DB9">
      <w:pPr>
        <w:rPr>
          <w:rFonts w:cs="Arial"/>
        </w:rPr>
      </w:pPr>
    </w:p>
    <w:p w:rsidR="00014DB9" w:rsidRDefault="00014DB9">
      <w:pPr>
        <w:rPr>
          <w:rFonts w:cs="Arial"/>
        </w:rPr>
      </w:pPr>
      <w:r>
        <w:rPr>
          <w:rFonts w:cs="Arial"/>
        </w:rPr>
        <w:t>Contacts Too Large for Internal Memory:</w:t>
      </w:r>
    </w:p>
    <w:p w:rsidR="00014DB9" w:rsidRDefault="00014DB9">
      <w:pPr>
        <w:rPr>
          <w:rFonts w:cs="Arial"/>
        </w:rPr>
      </w:pPr>
    </w:p>
    <w:p w:rsidR="00014DB9" w:rsidRDefault="00014DB9">
      <w:pPr>
        <w:rPr>
          <w:rFonts w:cs="Arial"/>
        </w:rPr>
      </w:pPr>
      <w:r>
        <w:rPr>
          <w:rFonts w:cs="Arial"/>
        </w:rPr>
        <w:t xml:space="preserve">The In-Vehicle Infotainment System shall define that the contacts are too large for its internal memory when In-Vehicle Infotainment System has downloaded and parsed vCards that were not stored within internal memory due to the internal memory being full. </w:t>
      </w:r>
    </w:p>
    <w:p w:rsidR="00014DB9" w:rsidRDefault="00014DB9"/>
    <w:p w:rsidR="00014DB9" w:rsidRPr="00014DB9" w:rsidRDefault="00014DB9" w:rsidP="00014DB9">
      <w:pPr>
        <w:pStyle w:val="Heading4"/>
        <w:rPr>
          <w:b w:val="0"/>
          <w:u w:val="single"/>
        </w:rPr>
      </w:pPr>
      <w:r w:rsidRPr="00014DB9">
        <w:rPr>
          <w:b w:val="0"/>
          <w:u w:val="single"/>
        </w:rPr>
        <w:t>BTP-FUR-REQ-093327/C-Phonebook Sorting by Market</w:t>
      </w:r>
    </w:p>
    <w:p w:rsidR="00014DB9" w:rsidRPr="00833CDF" w:rsidRDefault="00014DB9" w:rsidP="00014DB9">
      <w:pPr>
        <w:rPr>
          <w:rFonts w:cs="Arial"/>
        </w:rPr>
      </w:pPr>
      <w:r w:rsidRPr="00833CDF">
        <w:rPr>
          <w:rFonts w:cs="Arial"/>
        </w:rPr>
        <w:t xml:space="preserve">The sorting order will be specified separately for GUI (Graphical User Interface) and </w:t>
      </w:r>
    </w:p>
    <w:p w:rsidR="00014DB9" w:rsidRDefault="00014DB9" w:rsidP="00014DB9">
      <w:pPr>
        <w:rPr>
          <w:rFonts w:cs="Arial"/>
        </w:rPr>
      </w:pPr>
      <w:r w:rsidRPr="00833CDF">
        <w:rPr>
          <w:rFonts w:cs="Arial"/>
        </w:rPr>
        <w:t>VUI (Voice User Interface). If the Voice Engine is capable of recognizing both order directions in parallel, a configuration for VIU is not necessary.</w:t>
      </w:r>
    </w:p>
    <w:p w:rsidR="00014DB9" w:rsidRPr="00833CDF" w:rsidRDefault="00014DB9" w:rsidP="00014DB9">
      <w:pPr>
        <w:rPr>
          <w:rFonts w:cs="Arial"/>
        </w:rPr>
      </w:pPr>
      <w:r w:rsidRPr="00833CDF">
        <w:rPr>
          <w:rFonts w:cs="Arial"/>
        </w:rPr>
        <w:t>The sorting order “FirstName LastName” is defined via value 1</w:t>
      </w:r>
    </w:p>
    <w:p w:rsidR="00014DB9" w:rsidRPr="00833CDF" w:rsidRDefault="00014DB9" w:rsidP="00014DB9">
      <w:pPr>
        <w:rPr>
          <w:rFonts w:cs="Arial"/>
        </w:rPr>
      </w:pPr>
      <w:r w:rsidRPr="00833CDF">
        <w:rPr>
          <w:rFonts w:cs="Arial"/>
        </w:rPr>
        <w:t>The sorting order “LastName FirstName” is defined via value 2</w:t>
      </w:r>
    </w:p>
    <w:p w:rsidR="00014DB9" w:rsidRDefault="00014DB9" w:rsidP="00014DB9">
      <w:pPr>
        <w:rPr>
          <w:rFonts w:cs="Arial"/>
        </w:rPr>
      </w:pPr>
    </w:p>
    <w:p w:rsidR="00014DB9" w:rsidRDefault="00014DB9" w:rsidP="00014DB9">
      <w:pPr>
        <w:rPr>
          <w:rFonts w:cs="Arial"/>
        </w:rPr>
      </w:pPr>
    </w:p>
    <w:p w:rsidR="00014DB9" w:rsidRDefault="00014DB9" w:rsidP="00014DB9">
      <w:pPr>
        <w:rPr>
          <w:rFonts w:cs="Arial"/>
        </w:rPr>
      </w:pPr>
      <w:r>
        <w:rPr>
          <w:rFonts w:cs="Arial"/>
        </w:rPr>
        <w:t>The sorting order of the phonebook shall have no impact on the caller ID format for the call history or any other screen where the caller ID is shown (refer to BTP-FUR-REQ-191908 and BTP-FUR-REQ-033841).</w:t>
      </w:r>
    </w:p>
    <w:p w:rsidR="00014DB9" w:rsidRDefault="00014DB9" w:rsidP="00014DB9">
      <w:pPr>
        <w:rPr>
          <w:rFonts w:cs="Arial"/>
        </w:rPr>
      </w:pPr>
    </w:p>
    <w:p w:rsidR="00014DB9" w:rsidRPr="00A949A3" w:rsidRDefault="00014DB9" w:rsidP="00014DB9">
      <w:pPr>
        <w:rPr>
          <w:rFonts w:cs="Arial"/>
          <w:u w:val="single"/>
        </w:rPr>
      </w:pPr>
      <w:r w:rsidRPr="00A949A3">
        <w:rPr>
          <w:rFonts w:cs="Arial"/>
          <w:u w:val="single"/>
        </w:rPr>
        <w:t xml:space="preserve">Exception: </w:t>
      </w:r>
    </w:p>
    <w:p w:rsidR="00014DB9" w:rsidRPr="00833CDF" w:rsidRDefault="00014DB9" w:rsidP="00014DB9">
      <w:pPr>
        <w:rPr>
          <w:rFonts w:cs="Arial"/>
        </w:rPr>
      </w:pPr>
      <w:r>
        <w:rPr>
          <w:rFonts w:cs="Arial"/>
        </w:rPr>
        <w:t>The APA countries shall follow the same format which is currently set for the phonebook sorting, meaning if the customer is changing the sorting order for the phonebook, the caller ID shall be shown in the same format.</w:t>
      </w:r>
    </w:p>
    <w:p w:rsidR="00014DB9" w:rsidRPr="00833CDF" w:rsidRDefault="00014DB9" w:rsidP="00014DB9">
      <w:pPr>
        <w:rPr>
          <w:rFonts w:cs="Arial"/>
        </w:rPr>
      </w:pPr>
    </w:p>
    <w:p w:rsidR="00014DB9" w:rsidRPr="00833CDF" w:rsidRDefault="00014DB9" w:rsidP="00014DB9">
      <w:pPr>
        <w:rPr>
          <w:rFonts w:cs="Arial"/>
        </w:rPr>
      </w:pPr>
    </w:p>
    <w:p w:rsidR="00014DB9" w:rsidRPr="00833CDF" w:rsidRDefault="00014DB9" w:rsidP="00014DB9">
      <w:pPr>
        <w:rPr>
          <w:rFonts w:cs="Arial"/>
        </w:rPr>
      </w:pPr>
    </w:p>
    <w:p w:rsidR="00014DB9" w:rsidRPr="00833CDF" w:rsidRDefault="00014DB9" w:rsidP="00014DB9">
      <w:pPr>
        <w:rPr>
          <w:rFonts w:cs="Arial"/>
        </w:rPr>
      </w:pPr>
    </w:p>
    <w:p w:rsidR="00014DB9" w:rsidRPr="00833CDF" w:rsidRDefault="00014DB9" w:rsidP="00014DB9">
      <w:pPr>
        <w:rPr>
          <w:rFonts w:cs="Arial"/>
          <w:b/>
        </w:rPr>
      </w:pPr>
      <w:r w:rsidRPr="00833CDF">
        <w:rPr>
          <w:rFonts w:cs="Arial"/>
          <w:b/>
        </w:rPr>
        <w:t>North America:</w:t>
      </w:r>
    </w:p>
    <w:p w:rsidR="00014DB9" w:rsidRPr="00833CDF" w:rsidRDefault="00014DB9" w:rsidP="00014DB9">
      <w:pPr>
        <w:rPr>
          <w:rFonts w:cs="Arial"/>
        </w:rPr>
      </w:pPr>
    </w:p>
    <w:tbl>
      <w:tblPr>
        <w:tblW w:w="8600" w:type="dxa"/>
        <w:jc w:val="center"/>
        <w:tblCellMar>
          <w:left w:w="70" w:type="dxa"/>
          <w:right w:w="70" w:type="dxa"/>
        </w:tblCellMar>
        <w:tblLook w:val="04A0" w:firstRow="1" w:lastRow="0" w:firstColumn="1" w:lastColumn="0" w:noHBand="0" w:noVBand="1"/>
      </w:tblPr>
      <w:tblGrid>
        <w:gridCol w:w="960"/>
        <w:gridCol w:w="1680"/>
        <w:gridCol w:w="1658"/>
        <w:gridCol w:w="2382"/>
        <w:gridCol w:w="960"/>
        <w:gridCol w:w="960"/>
      </w:tblGrid>
      <w:tr w:rsidR="00014DB9" w:rsidRPr="00833CDF" w:rsidTr="00014DB9">
        <w:trPr>
          <w:trHeight w:val="525"/>
          <w:jc w:val="center"/>
        </w:trPr>
        <w:tc>
          <w:tcPr>
            <w:tcW w:w="960" w:type="dxa"/>
            <w:tcBorders>
              <w:top w:val="single" w:sz="4" w:space="0" w:color="auto"/>
              <w:left w:val="single" w:sz="4" w:space="0" w:color="auto"/>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Code</w:t>
            </w:r>
          </w:p>
        </w:tc>
        <w:tc>
          <w:tcPr>
            <w:tcW w:w="1680" w:type="dxa"/>
            <w:tcBorders>
              <w:top w:val="single" w:sz="4" w:space="0" w:color="auto"/>
              <w:left w:val="nil"/>
              <w:bottom w:val="double" w:sz="6"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WERS Country Code</w:t>
            </w:r>
          </w:p>
        </w:tc>
        <w:tc>
          <w:tcPr>
            <w:tcW w:w="1658" w:type="dxa"/>
            <w:tcBorders>
              <w:top w:val="single" w:sz="4" w:space="0" w:color="auto"/>
              <w:left w:val="nil"/>
              <w:bottom w:val="double" w:sz="6"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Country Code Vehicle Order</w:t>
            </w:r>
          </w:p>
        </w:tc>
        <w:tc>
          <w:tcPr>
            <w:tcW w:w="2382" w:type="dxa"/>
            <w:tcBorders>
              <w:top w:val="single" w:sz="4" w:space="0" w:color="auto"/>
              <w:left w:val="nil"/>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Country Name</w:t>
            </w:r>
          </w:p>
        </w:tc>
        <w:tc>
          <w:tcPr>
            <w:tcW w:w="960" w:type="dxa"/>
            <w:tcBorders>
              <w:top w:val="single" w:sz="4" w:space="0" w:color="auto"/>
              <w:left w:val="nil"/>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GUI</w:t>
            </w:r>
          </w:p>
        </w:tc>
        <w:tc>
          <w:tcPr>
            <w:tcW w:w="960" w:type="dxa"/>
            <w:tcBorders>
              <w:top w:val="single" w:sz="4" w:space="0" w:color="auto"/>
              <w:left w:val="nil"/>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VUI</w:t>
            </w:r>
          </w:p>
        </w:tc>
      </w:tr>
      <w:tr w:rsidR="00014DB9" w:rsidRPr="00833CDF" w:rsidTr="00014DB9">
        <w:trPr>
          <w:trHeight w:val="270"/>
          <w:jc w:val="center"/>
        </w:trPr>
        <w:tc>
          <w:tcPr>
            <w:tcW w:w="960" w:type="dxa"/>
            <w:tcBorders>
              <w:top w:val="single" w:sz="4" w:space="0" w:color="auto"/>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CAN</w:t>
            </w:r>
          </w:p>
        </w:tc>
        <w:tc>
          <w:tcPr>
            <w:tcW w:w="1680" w:type="dxa"/>
            <w:tcBorders>
              <w:top w:val="single" w:sz="4" w:space="0" w:color="auto"/>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WANAC</w:t>
            </w:r>
          </w:p>
        </w:tc>
        <w:tc>
          <w:tcPr>
            <w:tcW w:w="1658" w:type="dxa"/>
            <w:tcBorders>
              <w:top w:val="single" w:sz="4" w:space="0" w:color="auto"/>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CA</w:t>
            </w:r>
          </w:p>
        </w:tc>
        <w:tc>
          <w:tcPr>
            <w:tcW w:w="2382" w:type="dxa"/>
            <w:tcBorders>
              <w:top w:val="single" w:sz="4" w:space="0" w:color="auto"/>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CANADA</w:t>
            </w:r>
          </w:p>
        </w:tc>
        <w:tc>
          <w:tcPr>
            <w:tcW w:w="960" w:type="dxa"/>
            <w:tcBorders>
              <w:top w:val="single" w:sz="4" w:space="0" w:color="auto"/>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single" w:sz="4" w:space="0" w:color="auto"/>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MEX</w:t>
            </w:r>
          </w:p>
        </w:tc>
        <w:tc>
          <w:tcPr>
            <w:tcW w:w="16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WANAD</w:t>
            </w:r>
          </w:p>
        </w:tc>
        <w:tc>
          <w:tcPr>
            <w:tcW w:w="1658"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MX</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MEXICO</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510"/>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USA</w:t>
            </w:r>
          </w:p>
        </w:tc>
        <w:tc>
          <w:tcPr>
            <w:tcW w:w="16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WANAB</w:t>
            </w:r>
          </w:p>
        </w:tc>
        <w:tc>
          <w:tcPr>
            <w:tcW w:w="1658"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US</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UNITED STATES OF AMERICA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BHS</w:t>
            </w:r>
          </w:p>
        </w:tc>
        <w:tc>
          <w:tcPr>
            <w:tcW w:w="16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WSIAB</w:t>
            </w:r>
          </w:p>
        </w:tc>
        <w:tc>
          <w:tcPr>
            <w:tcW w:w="1658"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BF</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BAHAMAS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BRD</w:t>
            </w:r>
          </w:p>
        </w:tc>
        <w:tc>
          <w:tcPr>
            <w:tcW w:w="16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WSIAC</w:t>
            </w:r>
          </w:p>
        </w:tc>
        <w:tc>
          <w:tcPr>
            <w:tcW w:w="1658"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BB</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BARBADOS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BLZ</w:t>
            </w:r>
          </w:p>
        </w:tc>
        <w:tc>
          <w:tcPr>
            <w:tcW w:w="16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WSCAB</w:t>
            </w:r>
          </w:p>
        </w:tc>
        <w:tc>
          <w:tcPr>
            <w:tcW w:w="1658"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BH</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BELIZE</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CRI</w:t>
            </w:r>
          </w:p>
        </w:tc>
        <w:tc>
          <w:tcPr>
            <w:tcW w:w="16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WSCAC</w:t>
            </w:r>
          </w:p>
        </w:tc>
        <w:tc>
          <w:tcPr>
            <w:tcW w:w="1658"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CS</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COSTA RICA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CUB</w:t>
            </w:r>
          </w:p>
        </w:tc>
        <w:tc>
          <w:tcPr>
            <w:tcW w:w="16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WSICA</w:t>
            </w:r>
          </w:p>
        </w:tc>
        <w:tc>
          <w:tcPr>
            <w:tcW w:w="1658"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CU</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CUBA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DMA</w:t>
            </w:r>
          </w:p>
        </w:tc>
        <w:tc>
          <w:tcPr>
            <w:tcW w:w="16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WSIAE</w:t>
            </w:r>
          </w:p>
        </w:tc>
        <w:tc>
          <w:tcPr>
            <w:tcW w:w="1658"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DO</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DOMINACA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DOM</w:t>
            </w:r>
          </w:p>
        </w:tc>
        <w:tc>
          <w:tcPr>
            <w:tcW w:w="16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WSIAF</w:t>
            </w:r>
          </w:p>
        </w:tc>
        <w:tc>
          <w:tcPr>
            <w:tcW w:w="1658"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DR</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DOMINICAN REPUBLIC</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SLV</w:t>
            </w:r>
          </w:p>
        </w:tc>
        <w:tc>
          <w:tcPr>
            <w:tcW w:w="16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WSCAD</w:t>
            </w:r>
          </w:p>
        </w:tc>
        <w:tc>
          <w:tcPr>
            <w:tcW w:w="1658"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ES</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EL SALVADOR</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GRD</w:t>
            </w:r>
          </w:p>
        </w:tc>
        <w:tc>
          <w:tcPr>
            <w:tcW w:w="16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WSIAG</w:t>
            </w:r>
          </w:p>
        </w:tc>
        <w:tc>
          <w:tcPr>
            <w:tcW w:w="1658"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GJ</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GRENADA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GTM</w:t>
            </w:r>
          </w:p>
        </w:tc>
        <w:tc>
          <w:tcPr>
            <w:tcW w:w="16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WSCAE</w:t>
            </w:r>
          </w:p>
        </w:tc>
        <w:tc>
          <w:tcPr>
            <w:tcW w:w="1658"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GT</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GUATEMALA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HTI</w:t>
            </w:r>
          </w:p>
        </w:tc>
        <w:tc>
          <w:tcPr>
            <w:tcW w:w="16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WSIAI</w:t>
            </w:r>
          </w:p>
        </w:tc>
        <w:tc>
          <w:tcPr>
            <w:tcW w:w="1658"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HA</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HAITI</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HND</w:t>
            </w:r>
          </w:p>
        </w:tc>
        <w:tc>
          <w:tcPr>
            <w:tcW w:w="16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WSCAF</w:t>
            </w:r>
          </w:p>
        </w:tc>
        <w:tc>
          <w:tcPr>
            <w:tcW w:w="1658"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HO</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HONDURAS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JAM</w:t>
            </w:r>
          </w:p>
        </w:tc>
        <w:tc>
          <w:tcPr>
            <w:tcW w:w="16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WSIAJ</w:t>
            </w:r>
          </w:p>
        </w:tc>
        <w:tc>
          <w:tcPr>
            <w:tcW w:w="1658"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JM</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JAMAICA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NIC</w:t>
            </w:r>
          </w:p>
        </w:tc>
        <w:tc>
          <w:tcPr>
            <w:tcW w:w="16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WSCAG</w:t>
            </w:r>
          </w:p>
        </w:tc>
        <w:tc>
          <w:tcPr>
            <w:tcW w:w="1658"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NU</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NICARAGUA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PAN</w:t>
            </w:r>
          </w:p>
        </w:tc>
        <w:tc>
          <w:tcPr>
            <w:tcW w:w="16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WSCAH</w:t>
            </w:r>
          </w:p>
        </w:tc>
        <w:tc>
          <w:tcPr>
            <w:tcW w:w="1658"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PM</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PANAMA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KNA</w:t>
            </w:r>
          </w:p>
        </w:tc>
        <w:tc>
          <w:tcPr>
            <w:tcW w:w="16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WSIAL</w:t>
            </w:r>
          </w:p>
        </w:tc>
        <w:tc>
          <w:tcPr>
            <w:tcW w:w="1658"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SC</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SAINT KITS &amp; NEVIS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LCA</w:t>
            </w:r>
          </w:p>
        </w:tc>
        <w:tc>
          <w:tcPr>
            <w:tcW w:w="16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WSIAM</w:t>
            </w:r>
          </w:p>
        </w:tc>
        <w:tc>
          <w:tcPr>
            <w:tcW w:w="1658"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ST</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SAINT LUCIA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510"/>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VCT</w:t>
            </w:r>
          </w:p>
        </w:tc>
        <w:tc>
          <w:tcPr>
            <w:tcW w:w="16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WSIAN</w:t>
            </w:r>
          </w:p>
        </w:tc>
        <w:tc>
          <w:tcPr>
            <w:tcW w:w="1658"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VC</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SAINT VINCENT &amp; THE GRENEDINES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TTO</w:t>
            </w:r>
          </w:p>
        </w:tc>
        <w:tc>
          <w:tcPr>
            <w:tcW w:w="16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WSIAR</w:t>
            </w:r>
          </w:p>
        </w:tc>
        <w:tc>
          <w:tcPr>
            <w:tcW w:w="1658"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TD</w:t>
            </w:r>
          </w:p>
        </w:tc>
        <w:tc>
          <w:tcPr>
            <w:tcW w:w="2382"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TRINIDAD &amp; TOBAGO</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bl>
    <w:p w:rsidR="00014DB9" w:rsidRPr="00833CDF" w:rsidRDefault="00014DB9" w:rsidP="00014DB9">
      <w:pPr>
        <w:ind w:left="720"/>
        <w:rPr>
          <w:rFonts w:cs="Arial"/>
          <w:lang w:eastAsia="zh-CN"/>
        </w:rPr>
      </w:pPr>
    </w:p>
    <w:p w:rsidR="00014DB9" w:rsidRPr="00833CDF" w:rsidRDefault="00014DB9" w:rsidP="00014DB9">
      <w:pPr>
        <w:rPr>
          <w:rFonts w:cs="Arial"/>
        </w:rPr>
      </w:pPr>
    </w:p>
    <w:p w:rsidR="00014DB9" w:rsidRPr="00833CDF" w:rsidRDefault="00014DB9" w:rsidP="00014DB9">
      <w:pPr>
        <w:rPr>
          <w:rFonts w:cs="Arial"/>
        </w:rPr>
      </w:pPr>
    </w:p>
    <w:p w:rsidR="00014DB9" w:rsidRPr="00833CDF" w:rsidRDefault="00014DB9" w:rsidP="00014DB9">
      <w:pPr>
        <w:rPr>
          <w:rFonts w:cs="Arial"/>
        </w:rPr>
      </w:pPr>
    </w:p>
    <w:p w:rsidR="00014DB9" w:rsidRPr="00833CDF" w:rsidRDefault="00014DB9" w:rsidP="00014DB9">
      <w:pPr>
        <w:rPr>
          <w:rFonts w:cs="Arial"/>
        </w:rPr>
      </w:pPr>
    </w:p>
    <w:p w:rsidR="00014DB9" w:rsidRPr="00833CDF" w:rsidRDefault="00014DB9" w:rsidP="00014DB9">
      <w:pPr>
        <w:rPr>
          <w:rFonts w:cs="Arial"/>
          <w:b/>
        </w:rPr>
      </w:pPr>
      <w:r w:rsidRPr="00833CDF">
        <w:rPr>
          <w:rFonts w:cs="Arial"/>
          <w:b/>
        </w:rPr>
        <w:t>South America:</w:t>
      </w:r>
    </w:p>
    <w:p w:rsidR="00014DB9" w:rsidRPr="00833CDF" w:rsidRDefault="00014DB9" w:rsidP="00014DB9">
      <w:pPr>
        <w:rPr>
          <w:rFonts w:cs="Arial"/>
        </w:rPr>
      </w:pPr>
    </w:p>
    <w:tbl>
      <w:tblPr>
        <w:tblW w:w="8620" w:type="dxa"/>
        <w:jc w:val="center"/>
        <w:tblCellMar>
          <w:left w:w="70" w:type="dxa"/>
          <w:right w:w="70" w:type="dxa"/>
        </w:tblCellMar>
        <w:tblLook w:val="04A0" w:firstRow="1" w:lastRow="0" w:firstColumn="1" w:lastColumn="0" w:noHBand="0" w:noVBand="1"/>
      </w:tblPr>
      <w:tblGrid>
        <w:gridCol w:w="960"/>
        <w:gridCol w:w="1660"/>
        <w:gridCol w:w="1720"/>
        <w:gridCol w:w="2020"/>
        <w:gridCol w:w="1120"/>
        <w:gridCol w:w="1140"/>
      </w:tblGrid>
      <w:tr w:rsidR="00014DB9" w:rsidRPr="00833CDF" w:rsidTr="00014DB9">
        <w:trPr>
          <w:trHeight w:val="525"/>
          <w:jc w:val="center"/>
        </w:trPr>
        <w:tc>
          <w:tcPr>
            <w:tcW w:w="960" w:type="dxa"/>
            <w:tcBorders>
              <w:top w:val="single" w:sz="4" w:space="0" w:color="auto"/>
              <w:left w:val="single" w:sz="4" w:space="0" w:color="auto"/>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Code</w:t>
            </w:r>
          </w:p>
        </w:tc>
        <w:tc>
          <w:tcPr>
            <w:tcW w:w="1660" w:type="dxa"/>
            <w:tcBorders>
              <w:top w:val="single" w:sz="4" w:space="0" w:color="auto"/>
              <w:left w:val="nil"/>
              <w:bottom w:val="double" w:sz="6"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WERS Country Code</w:t>
            </w:r>
          </w:p>
        </w:tc>
        <w:tc>
          <w:tcPr>
            <w:tcW w:w="1720" w:type="dxa"/>
            <w:tcBorders>
              <w:top w:val="single" w:sz="4" w:space="0" w:color="auto"/>
              <w:left w:val="nil"/>
              <w:bottom w:val="double" w:sz="6"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Country Code Vehicle Order</w:t>
            </w:r>
          </w:p>
        </w:tc>
        <w:tc>
          <w:tcPr>
            <w:tcW w:w="2020" w:type="dxa"/>
            <w:tcBorders>
              <w:top w:val="single" w:sz="4" w:space="0" w:color="auto"/>
              <w:left w:val="nil"/>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Country Name</w:t>
            </w:r>
          </w:p>
        </w:tc>
        <w:tc>
          <w:tcPr>
            <w:tcW w:w="1120" w:type="dxa"/>
            <w:tcBorders>
              <w:top w:val="single" w:sz="4" w:space="0" w:color="auto"/>
              <w:left w:val="nil"/>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GUI</w:t>
            </w:r>
          </w:p>
        </w:tc>
        <w:tc>
          <w:tcPr>
            <w:tcW w:w="1140" w:type="dxa"/>
            <w:tcBorders>
              <w:top w:val="single" w:sz="4" w:space="0" w:color="auto"/>
              <w:left w:val="nil"/>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VUI</w:t>
            </w:r>
          </w:p>
        </w:tc>
      </w:tr>
      <w:tr w:rsidR="00014DB9" w:rsidRPr="00833CDF" w:rsidTr="00014DB9">
        <w:trPr>
          <w:trHeight w:val="270"/>
          <w:jc w:val="center"/>
        </w:trPr>
        <w:tc>
          <w:tcPr>
            <w:tcW w:w="960" w:type="dxa"/>
            <w:tcBorders>
              <w:top w:val="single" w:sz="4" w:space="0" w:color="auto"/>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ARG</w:t>
            </w:r>
          </w:p>
        </w:tc>
        <w:tc>
          <w:tcPr>
            <w:tcW w:w="1660" w:type="dxa"/>
            <w:tcBorders>
              <w:top w:val="single" w:sz="4" w:space="0" w:color="auto"/>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WASAB</w:t>
            </w:r>
          </w:p>
        </w:tc>
        <w:tc>
          <w:tcPr>
            <w:tcW w:w="1720" w:type="dxa"/>
            <w:tcBorders>
              <w:top w:val="single" w:sz="4" w:space="0" w:color="auto"/>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AR</w:t>
            </w:r>
          </w:p>
        </w:tc>
        <w:tc>
          <w:tcPr>
            <w:tcW w:w="2020" w:type="dxa"/>
            <w:tcBorders>
              <w:top w:val="single" w:sz="4" w:space="0" w:color="auto"/>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ARGENTINA</w:t>
            </w:r>
          </w:p>
        </w:tc>
        <w:tc>
          <w:tcPr>
            <w:tcW w:w="1120" w:type="dxa"/>
            <w:tcBorders>
              <w:top w:val="single" w:sz="4" w:space="0" w:color="auto"/>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1140" w:type="dxa"/>
            <w:tcBorders>
              <w:top w:val="single" w:sz="4" w:space="0" w:color="auto"/>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BOL</w:t>
            </w:r>
          </w:p>
        </w:tc>
        <w:tc>
          <w:tcPr>
            <w:tcW w:w="16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WSSAC</w:t>
            </w:r>
          </w:p>
        </w:tc>
        <w:tc>
          <w:tcPr>
            <w:tcW w:w="172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BL</w:t>
            </w:r>
          </w:p>
        </w:tc>
        <w:tc>
          <w:tcPr>
            <w:tcW w:w="202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BOLIVIA</w:t>
            </w:r>
          </w:p>
        </w:tc>
        <w:tc>
          <w:tcPr>
            <w:tcW w:w="112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114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BRA</w:t>
            </w:r>
          </w:p>
        </w:tc>
        <w:tc>
          <w:tcPr>
            <w:tcW w:w="166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WASAC</w:t>
            </w:r>
          </w:p>
        </w:tc>
        <w:tc>
          <w:tcPr>
            <w:tcW w:w="172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BR</w:t>
            </w:r>
          </w:p>
        </w:tc>
        <w:tc>
          <w:tcPr>
            <w:tcW w:w="202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BRAZIL</w:t>
            </w:r>
          </w:p>
        </w:tc>
        <w:tc>
          <w:tcPr>
            <w:tcW w:w="112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114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CHL</w:t>
            </w:r>
          </w:p>
        </w:tc>
        <w:tc>
          <w:tcPr>
            <w:tcW w:w="16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WSSAE</w:t>
            </w:r>
          </w:p>
        </w:tc>
        <w:tc>
          <w:tcPr>
            <w:tcW w:w="172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CI</w:t>
            </w:r>
          </w:p>
        </w:tc>
        <w:tc>
          <w:tcPr>
            <w:tcW w:w="202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CHILE</w:t>
            </w:r>
          </w:p>
        </w:tc>
        <w:tc>
          <w:tcPr>
            <w:tcW w:w="112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114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COL</w:t>
            </w:r>
          </w:p>
        </w:tc>
        <w:tc>
          <w:tcPr>
            <w:tcW w:w="16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WSSAF</w:t>
            </w:r>
          </w:p>
        </w:tc>
        <w:tc>
          <w:tcPr>
            <w:tcW w:w="172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CO</w:t>
            </w:r>
          </w:p>
        </w:tc>
        <w:tc>
          <w:tcPr>
            <w:tcW w:w="202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COLOMBIA</w:t>
            </w:r>
          </w:p>
        </w:tc>
        <w:tc>
          <w:tcPr>
            <w:tcW w:w="112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114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ECU</w:t>
            </w:r>
          </w:p>
        </w:tc>
        <w:tc>
          <w:tcPr>
            <w:tcW w:w="16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WSSAH</w:t>
            </w:r>
          </w:p>
        </w:tc>
        <w:tc>
          <w:tcPr>
            <w:tcW w:w="172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EC</w:t>
            </w:r>
          </w:p>
        </w:tc>
        <w:tc>
          <w:tcPr>
            <w:tcW w:w="202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ECUADOR</w:t>
            </w:r>
          </w:p>
        </w:tc>
        <w:tc>
          <w:tcPr>
            <w:tcW w:w="112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114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31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FLK</w:t>
            </w:r>
          </w:p>
        </w:tc>
        <w:tc>
          <w:tcPr>
            <w:tcW w:w="16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WSSAI</w:t>
            </w:r>
          </w:p>
        </w:tc>
        <w:tc>
          <w:tcPr>
            <w:tcW w:w="172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FK</w:t>
            </w:r>
          </w:p>
        </w:tc>
        <w:tc>
          <w:tcPr>
            <w:tcW w:w="202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FALKLAND ISLANDS</w:t>
            </w:r>
          </w:p>
        </w:tc>
        <w:tc>
          <w:tcPr>
            <w:tcW w:w="112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114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GUY</w:t>
            </w:r>
          </w:p>
        </w:tc>
        <w:tc>
          <w:tcPr>
            <w:tcW w:w="16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WSSAK</w:t>
            </w:r>
          </w:p>
        </w:tc>
        <w:tc>
          <w:tcPr>
            <w:tcW w:w="172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GY</w:t>
            </w:r>
          </w:p>
        </w:tc>
        <w:tc>
          <w:tcPr>
            <w:tcW w:w="202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GUYANA</w:t>
            </w:r>
          </w:p>
        </w:tc>
        <w:tc>
          <w:tcPr>
            <w:tcW w:w="112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114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PRY</w:t>
            </w:r>
          </w:p>
        </w:tc>
        <w:tc>
          <w:tcPr>
            <w:tcW w:w="16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WSSAL</w:t>
            </w:r>
          </w:p>
        </w:tc>
        <w:tc>
          <w:tcPr>
            <w:tcW w:w="172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PA</w:t>
            </w:r>
          </w:p>
        </w:tc>
        <w:tc>
          <w:tcPr>
            <w:tcW w:w="202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PARAGUAY</w:t>
            </w:r>
          </w:p>
        </w:tc>
        <w:tc>
          <w:tcPr>
            <w:tcW w:w="112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114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PER</w:t>
            </w:r>
          </w:p>
        </w:tc>
        <w:tc>
          <w:tcPr>
            <w:tcW w:w="16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WSSAM</w:t>
            </w:r>
          </w:p>
        </w:tc>
        <w:tc>
          <w:tcPr>
            <w:tcW w:w="172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PE</w:t>
            </w:r>
          </w:p>
        </w:tc>
        <w:tc>
          <w:tcPr>
            <w:tcW w:w="202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PERU</w:t>
            </w:r>
          </w:p>
        </w:tc>
        <w:tc>
          <w:tcPr>
            <w:tcW w:w="112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114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lastRenderedPageBreak/>
              <w:t>SUR</w:t>
            </w:r>
          </w:p>
        </w:tc>
        <w:tc>
          <w:tcPr>
            <w:tcW w:w="16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WSSAN</w:t>
            </w:r>
          </w:p>
        </w:tc>
        <w:tc>
          <w:tcPr>
            <w:tcW w:w="172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NS</w:t>
            </w:r>
          </w:p>
        </w:tc>
        <w:tc>
          <w:tcPr>
            <w:tcW w:w="202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SURINAME</w:t>
            </w:r>
          </w:p>
        </w:tc>
        <w:tc>
          <w:tcPr>
            <w:tcW w:w="112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114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URY</w:t>
            </w:r>
          </w:p>
        </w:tc>
        <w:tc>
          <w:tcPr>
            <w:tcW w:w="16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WSSAP</w:t>
            </w:r>
          </w:p>
        </w:tc>
        <w:tc>
          <w:tcPr>
            <w:tcW w:w="172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UY</w:t>
            </w:r>
          </w:p>
        </w:tc>
        <w:tc>
          <w:tcPr>
            <w:tcW w:w="202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URUGUAY</w:t>
            </w:r>
          </w:p>
        </w:tc>
        <w:tc>
          <w:tcPr>
            <w:tcW w:w="112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114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VEN</w:t>
            </w:r>
          </w:p>
        </w:tc>
        <w:tc>
          <w:tcPr>
            <w:tcW w:w="166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WASAD</w:t>
            </w:r>
          </w:p>
        </w:tc>
        <w:tc>
          <w:tcPr>
            <w:tcW w:w="172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VE</w:t>
            </w:r>
          </w:p>
        </w:tc>
        <w:tc>
          <w:tcPr>
            <w:tcW w:w="202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VENEZUELA</w:t>
            </w:r>
          </w:p>
        </w:tc>
        <w:tc>
          <w:tcPr>
            <w:tcW w:w="112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114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bl>
    <w:p w:rsidR="00014DB9" w:rsidRPr="00833CDF" w:rsidRDefault="00014DB9" w:rsidP="00014DB9">
      <w:pPr>
        <w:rPr>
          <w:rFonts w:cs="Arial"/>
          <w:lang w:eastAsia="zh-CN"/>
        </w:rPr>
      </w:pPr>
    </w:p>
    <w:p w:rsidR="00014DB9" w:rsidRPr="00833CDF" w:rsidRDefault="00014DB9" w:rsidP="00014DB9">
      <w:pPr>
        <w:rPr>
          <w:rFonts w:cs="Arial"/>
        </w:rPr>
      </w:pPr>
    </w:p>
    <w:p w:rsidR="00014DB9" w:rsidRPr="00833CDF" w:rsidRDefault="00014DB9" w:rsidP="00014DB9">
      <w:pPr>
        <w:rPr>
          <w:rFonts w:cs="Arial"/>
        </w:rPr>
      </w:pPr>
    </w:p>
    <w:p w:rsidR="00014DB9" w:rsidRPr="00833CDF" w:rsidRDefault="00014DB9" w:rsidP="00014DB9">
      <w:pPr>
        <w:rPr>
          <w:rFonts w:cs="Arial"/>
        </w:rPr>
      </w:pPr>
    </w:p>
    <w:p w:rsidR="00014DB9" w:rsidRPr="00833CDF" w:rsidRDefault="00014DB9" w:rsidP="00014DB9">
      <w:pPr>
        <w:rPr>
          <w:rFonts w:cs="Arial"/>
        </w:rPr>
      </w:pPr>
    </w:p>
    <w:p w:rsidR="00014DB9" w:rsidRPr="00833CDF" w:rsidRDefault="00014DB9" w:rsidP="00014DB9">
      <w:pPr>
        <w:rPr>
          <w:rFonts w:cs="Arial"/>
          <w:b/>
        </w:rPr>
      </w:pPr>
      <w:r w:rsidRPr="00833CDF">
        <w:rPr>
          <w:rFonts w:cs="Arial"/>
          <w:b/>
        </w:rPr>
        <w:t>APA:</w:t>
      </w:r>
    </w:p>
    <w:p w:rsidR="00014DB9" w:rsidRPr="00833CDF" w:rsidRDefault="00014DB9" w:rsidP="00014DB9">
      <w:pPr>
        <w:rPr>
          <w:rFonts w:cs="Arial"/>
        </w:rPr>
      </w:pPr>
    </w:p>
    <w:tbl>
      <w:tblPr>
        <w:tblW w:w="10140" w:type="dxa"/>
        <w:jc w:val="center"/>
        <w:tblCellMar>
          <w:left w:w="70" w:type="dxa"/>
          <w:right w:w="70" w:type="dxa"/>
        </w:tblCellMar>
        <w:tblLook w:val="04A0" w:firstRow="1" w:lastRow="0" w:firstColumn="1" w:lastColumn="0" w:noHBand="0" w:noVBand="1"/>
      </w:tblPr>
      <w:tblGrid>
        <w:gridCol w:w="960"/>
        <w:gridCol w:w="1460"/>
        <w:gridCol w:w="1740"/>
        <w:gridCol w:w="4060"/>
        <w:gridCol w:w="960"/>
        <w:gridCol w:w="960"/>
      </w:tblGrid>
      <w:tr w:rsidR="00014DB9" w:rsidRPr="00833CDF" w:rsidTr="00014DB9">
        <w:trPr>
          <w:trHeight w:val="525"/>
          <w:jc w:val="center"/>
        </w:trPr>
        <w:tc>
          <w:tcPr>
            <w:tcW w:w="960" w:type="dxa"/>
            <w:tcBorders>
              <w:top w:val="single" w:sz="4" w:space="0" w:color="auto"/>
              <w:left w:val="single" w:sz="4" w:space="0" w:color="auto"/>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lang w:val="de-DE" w:eastAsia="de-DE"/>
              </w:rPr>
            </w:pPr>
            <w:r w:rsidRPr="00833CDF">
              <w:rPr>
                <w:rFonts w:cs="Arial"/>
                <w:b/>
                <w:bCs/>
                <w:lang w:val="de-DE" w:eastAsia="de-DE"/>
              </w:rPr>
              <w:t>Code</w:t>
            </w:r>
          </w:p>
        </w:tc>
        <w:tc>
          <w:tcPr>
            <w:tcW w:w="1460" w:type="dxa"/>
            <w:tcBorders>
              <w:top w:val="single" w:sz="4" w:space="0" w:color="auto"/>
              <w:left w:val="nil"/>
              <w:bottom w:val="double" w:sz="6" w:space="0" w:color="auto"/>
              <w:right w:val="single" w:sz="4" w:space="0" w:color="auto"/>
            </w:tcBorders>
            <w:vAlign w:val="center"/>
            <w:hideMark/>
          </w:tcPr>
          <w:p w:rsidR="00014DB9" w:rsidRPr="00833CDF" w:rsidRDefault="00014DB9">
            <w:pPr>
              <w:spacing w:line="276" w:lineRule="auto"/>
              <w:jc w:val="center"/>
              <w:rPr>
                <w:rFonts w:cs="Arial"/>
                <w:b/>
                <w:bCs/>
                <w:lang w:val="de-DE" w:eastAsia="de-DE"/>
              </w:rPr>
            </w:pPr>
            <w:r w:rsidRPr="00833CDF">
              <w:rPr>
                <w:rFonts w:cs="Arial"/>
                <w:b/>
                <w:bCs/>
                <w:lang w:val="de-DE" w:eastAsia="de-DE"/>
              </w:rPr>
              <w:t>WERS Country Code</w:t>
            </w:r>
          </w:p>
        </w:tc>
        <w:tc>
          <w:tcPr>
            <w:tcW w:w="1740" w:type="dxa"/>
            <w:tcBorders>
              <w:top w:val="single" w:sz="4" w:space="0" w:color="auto"/>
              <w:left w:val="nil"/>
              <w:bottom w:val="double" w:sz="6" w:space="0" w:color="auto"/>
              <w:right w:val="single" w:sz="4" w:space="0" w:color="auto"/>
            </w:tcBorders>
            <w:vAlign w:val="center"/>
            <w:hideMark/>
          </w:tcPr>
          <w:p w:rsidR="00014DB9" w:rsidRPr="00833CDF" w:rsidRDefault="00014DB9">
            <w:pPr>
              <w:spacing w:line="276" w:lineRule="auto"/>
              <w:jc w:val="center"/>
              <w:rPr>
                <w:rFonts w:cs="Arial"/>
                <w:b/>
                <w:bCs/>
                <w:lang w:val="de-DE" w:eastAsia="de-DE"/>
              </w:rPr>
            </w:pPr>
            <w:r w:rsidRPr="00833CDF">
              <w:rPr>
                <w:rFonts w:cs="Arial"/>
                <w:b/>
                <w:bCs/>
                <w:lang w:val="de-DE" w:eastAsia="de-DE"/>
              </w:rPr>
              <w:t>Country Code Vehicle Order</w:t>
            </w:r>
          </w:p>
        </w:tc>
        <w:tc>
          <w:tcPr>
            <w:tcW w:w="4060" w:type="dxa"/>
            <w:tcBorders>
              <w:top w:val="single" w:sz="4" w:space="0" w:color="auto"/>
              <w:left w:val="nil"/>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lang w:val="de-DE" w:eastAsia="de-DE"/>
              </w:rPr>
            </w:pPr>
            <w:r w:rsidRPr="00833CDF">
              <w:rPr>
                <w:rFonts w:cs="Arial"/>
                <w:b/>
                <w:bCs/>
                <w:lang w:val="de-DE" w:eastAsia="de-DE"/>
              </w:rPr>
              <w:t>Country Name</w:t>
            </w:r>
          </w:p>
        </w:tc>
        <w:tc>
          <w:tcPr>
            <w:tcW w:w="960" w:type="dxa"/>
            <w:tcBorders>
              <w:top w:val="single" w:sz="4" w:space="0" w:color="auto"/>
              <w:left w:val="nil"/>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lang w:val="de-DE" w:eastAsia="de-DE"/>
              </w:rPr>
            </w:pPr>
            <w:r w:rsidRPr="00833CDF">
              <w:rPr>
                <w:rFonts w:cs="Arial"/>
                <w:b/>
                <w:bCs/>
                <w:lang w:val="de-DE" w:eastAsia="de-DE"/>
              </w:rPr>
              <w:t>GUI</w:t>
            </w:r>
          </w:p>
        </w:tc>
        <w:tc>
          <w:tcPr>
            <w:tcW w:w="960" w:type="dxa"/>
            <w:tcBorders>
              <w:top w:val="single" w:sz="4" w:space="0" w:color="auto"/>
              <w:left w:val="nil"/>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lang w:val="de-DE" w:eastAsia="de-DE"/>
              </w:rPr>
            </w:pPr>
            <w:r w:rsidRPr="00833CDF">
              <w:rPr>
                <w:rFonts w:cs="Arial"/>
                <w:b/>
                <w:bCs/>
                <w:lang w:val="de-DE" w:eastAsia="de-DE"/>
              </w:rPr>
              <w:t>VUI</w:t>
            </w:r>
          </w:p>
        </w:tc>
      </w:tr>
      <w:tr w:rsidR="00014DB9" w:rsidRPr="00833CDF" w:rsidTr="00014DB9">
        <w:trPr>
          <w:trHeight w:val="270"/>
          <w:jc w:val="center"/>
        </w:trPr>
        <w:tc>
          <w:tcPr>
            <w:tcW w:w="960" w:type="dxa"/>
            <w:tcBorders>
              <w:top w:val="single" w:sz="4" w:space="0" w:color="auto"/>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BWA</w:t>
            </w:r>
          </w:p>
        </w:tc>
        <w:tc>
          <w:tcPr>
            <w:tcW w:w="1460" w:type="dxa"/>
            <w:tcBorders>
              <w:top w:val="single" w:sz="4" w:space="0" w:color="auto"/>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WSABC</w:t>
            </w:r>
          </w:p>
        </w:tc>
        <w:tc>
          <w:tcPr>
            <w:tcW w:w="1740" w:type="dxa"/>
            <w:tcBorders>
              <w:top w:val="single" w:sz="4" w:space="0" w:color="auto"/>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BC</w:t>
            </w:r>
          </w:p>
        </w:tc>
        <w:tc>
          <w:tcPr>
            <w:tcW w:w="4060" w:type="dxa"/>
            <w:tcBorders>
              <w:top w:val="single" w:sz="4" w:space="0" w:color="auto"/>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Pr>
                <w:rFonts w:cs="Arial"/>
                <w:lang w:val="de-DE" w:eastAsia="de-DE"/>
              </w:rPr>
              <w:t>BOTSWANA</w:t>
            </w:r>
          </w:p>
        </w:tc>
        <w:tc>
          <w:tcPr>
            <w:tcW w:w="960" w:type="dxa"/>
            <w:tcBorders>
              <w:top w:val="single" w:sz="4" w:space="0" w:color="auto"/>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c>
          <w:tcPr>
            <w:tcW w:w="960" w:type="dxa"/>
            <w:tcBorders>
              <w:top w:val="single" w:sz="4" w:space="0" w:color="auto"/>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CHN</w:t>
            </w:r>
          </w:p>
        </w:tc>
        <w:tc>
          <w:tcPr>
            <w:tcW w:w="14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WSPAD</w:t>
            </w:r>
          </w:p>
        </w:tc>
        <w:tc>
          <w:tcPr>
            <w:tcW w:w="17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CH</w:t>
            </w:r>
          </w:p>
        </w:tc>
        <w:tc>
          <w:tcPr>
            <w:tcW w:w="40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CHINA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HKG</w:t>
            </w:r>
          </w:p>
        </w:tc>
        <w:tc>
          <w:tcPr>
            <w:tcW w:w="14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WSPAH</w:t>
            </w:r>
          </w:p>
        </w:tc>
        <w:tc>
          <w:tcPr>
            <w:tcW w:w="17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HK</w:t>
            </w:r>
          </w:p>
        </w:tc>
        <w:tc>
          <w:tcPr>
            <w:tcW w:w="40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HONG KONG</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IND</w:t>
            </w:r>
          </w:p>
        </w:tc>
        <w:tc>
          <w:tcPr>
            <w:tcW w:w="14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WSPAI</w:t>
            </w:r>
          </w:p>
        </w:tc>
        <w:tc>
          <w:tcPr>
            <w:tcW w:w="174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IN</w:t>
            </w:r>
          </w:p>
        </w:tc>
        <w:tc>
          <w:tcPr>
            <w:tcW w:w="40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INDIA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IDN</w:t>
            </w:r>
          </w:p>
        </w:tc>
        <w:tc>
          <w:tcPr>
            <w:tcW w:w="14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WSPAJ</w:t>
            </w:r>
          </w:p>
        </w:tc>
        <w:tc>
          <w:tcPr>
            <w:tcW w:w="174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ID</w:t>
            </w:r>
          </w:p>
        </w:tc>
        <w:tc>
          <w:tcPr>
            <w:tcW w:w="40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INDONESIA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JPN</w:t>
            </w:r>
          </w:p>
        </w:tc>
        <w:tc>
          <w:tcPr>
            <w:tcW w:w="14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WSPAL</w:t>
            </w:r>
          </w:p>
        </w:tc>
        <w:tc>
          <w:tcPr>
            <w:tcW w:w="17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JA</w:t>
            </w:r>
          </w:p>
        </w:tc>
        <w:tc>
          <w:tcPr>
            <w:tcW w:w="40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Pr>
                <w:rFonts w:cs="Arial"/>
                <w:lang w:val="de-DE" w:eastAsia="de-DE"/>
              </w:rPr>
              <w:t>JAPAN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PRK</w:t>
            </w:r>
          </w:p>
        </w:tc>
        <w:tc>
          <w:tcPr>
            <w:tcW w:w="14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WSPCH</w:t>
            </w:r>
          </w:p>
        </w:tc>
        <w:tc>
          <w:tcPr>
            <w:tcW w:w="174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KN</w:t>
            </w:r>
          </w:p>
        </w:tc>
        <w:tc>
          <w:tcPr>
            <w:tcW w:w="406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eastAsia="de-DE"/>
              </w:rPr>
            </w:pPr>
            <w:r w:rsidRPr="00833CDF">
              <w:rPr>
                <w:rFonts w:cs="Arial"/>
                <w:lang w:eastAsia="de-DE"/>
              </w:rPr>
              <w:t>KOREA DEM PEOPLE REPUB OF NORTH</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KOR</w:t>
            </w:r>
          </w:p>
        </w:tc>
        <w:tc>
          <w:tcPr>
            <w:tcW w:w="14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WSPAW</w:t>
            </w:r>
          </w:p>
        </w:tc>
        <w:tc>
          <w:tcPr>
            <w:tcW w:w="174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KS</w:t>
            </w:r>
          </w:p>
        </w:tc>
        <w:tc>
          <w:tcPr>
            <w:tcW w:w="40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KOREA, REPUBLIC OF (SOUTH)</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MYS</w:t>
            </w:r>
          </w:p>
        </w:tc>
        <w:tc>
          <w:tcPr>
            <w:tcW w:w="14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 </w:t>
            </w:r>
          </w:p>
        </w:tc>
        <w:tc>
          <w:tcPr>
            <w:tcW w:w="174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MY</w:t>
            </w:r>
          </w:p>
        </w:tc>
        <w:tc>
          <w:tcPr>
            <w:tcW w:w="40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MALAYSIA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NPL</w:t>
            </w:r>
          </w:p>
        </w:tc>
        <w:tc>
          <w:tcPr>
            <w:tcW w:w="14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WSPBR</w:t>
            </w:r>
          </w:p>
        </w:tc>
        <w:tc>
          <w:tcPr>
            <w:tcW w:w="174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NP</w:t>
            </w:r>
          </w:p>
        </w:tc>
        <w:tc>
          <w:tcPr>
            <w:tcW w:w="40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NEPAL</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PHL</w:t>
            </w:r>
          </w:p>
        </w:tc>
        <w:tc>
          <w:tcPr>
            <w:tcW w:w="14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WSPAR</w:t>
            </w:r>
          </w:p>
        </w:tc>
        <w:tc>
          <w:tcPr>
            <w:tcW w:w="174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RP</w:t>
            </w:r>
          </w:p>
        </w:tc>
        <w:tc>
          <w:tcPr>
            <w:tcW w:w="40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PHILIPPINES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ZAF</w:t>
            </w:r>
          </w:p>
        </w:tc>
        <w:tc>
          <w:tcPr>
            <w:tcW w:w="14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WSAAT</w:t>
            </w:r>
          </w:p>
        </w:tc>
        <w:tc>
          <w:tcPr>
            <w:tcW w:w="174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SF</w:t>
            </w:r>
          </w:p>
        </w:tc>
        <w:tc>
          <w:tcPr>
            <w:tcW w:w="40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SOUTH AFRICA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SWZ</w:t>
            </w:r>
          </w:p>
        </w:tc>
        <w:tc>
          <w:tcPr>
            <w:tcW w:w="14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WSABG</w:t>
            </w:r>
          </w:p>
        </w:tc>
        <w:tc>
          <w:tcPr>
            <w:tcW w:w="174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w:t>
            </w:r>
          </w:p>
        </w:tc>
        <w:tc>
          <w:tcPr>
            <w:tcW w:w="40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SWAZILAND</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TWN</w:t>
            </w:r>
          </w:p>
        </w:tc>
        <w:tc>
          <w:tcPr>
            <w:tcW w:w="14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WAPAD</w:t>
            </w:r>
          </w:p>
        </w:tc>
        <w:tc>
          <w:tcPr>
            <w:tcW w:w="17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TW</w:t>
            </w:r>
          </w:p>
        </w:tc>
        <w:tc>
          <w:tcPr>
            <w:tcW w:w="40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TAIWAN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Pr>
                <w:rFonts w:cs="Arial"/>
                <w:lang w:val="de-DE" w:eastAsia="de-DE"/>
              </w:rPr>
              <w:t>2</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THA</w:t>
            </w:r>
          </w:p>
        </w:tc>
        <w:tc>
          <w:tcPr>
            <w:tcW w:w="14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WSPAY</w:t>
            </w:r>
          </w:p>
        </w:tc>
        <w:tc>
          <w:tcPr>
            <w:tcW w:w="174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TH</w:t>
            </w:r>
          </w:p>
        </w:tc>
        <w:tc>
          <w:tcPr>
            <w:tcW w:w="40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THAILAND</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VNM</w:t>
            </w:r>
          </w:p>
        </w:tc>
        <w:tc>
          <w:tcPr>
            <w:tcW w:w="14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WSPA5</w:t>
            </w:r>
          </w:p>
        </w:tc>
        <w:tc>
          <w:tcPr>
            <w:tcW w:w="174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VM</w:t>
            </w:r>
          </w:p>
        </w:tc>
        <w:tc>
          <w:tcPr>
            <w:tcW w:w="40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VIETNAM</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r>
    </w:tbl>
    <w:p w:rsidR="00014DB9" w:rsidRPr="00833CDF" w:rsidRDefault="00014DB9" w:rsidP="00014DB9">
      <w:pPr>
        <w:ind w:left="720"/>
        <w:rPr>
          <w:rFonts w:cs="Arial"/>
          <w:lang w:eastAsia="zh-CN"/>
        </w:rPr>
      </w:pPr>
    </w:p>
    <w:p w:rsidR="00014DB9" w:rsidRDefault="00014DB9" w:rsidP="00014DB9">
      <w:pPr>
        <w:rPr>
          <w:rFonts w:cs="Arial"/>
        </w:rPr>
      </w:pPr>
    </w:p>
    <w:p w:rsidR="00014DB9" w:rsidRPr="00833CDF" w:rsidRDefault="00014DB9" w:rsidP="00014DB9">
      <w:pPr>
        <w:rPr>
          <w:rFonts w:cs="Arial"/>
        </w:rPr>
      </w:pPr>
    </w:p>
    <w:p w:rsidR="00014DB9" w:rsidRPr="00833CDF" w:rsidRDefault="00014DB9" w:rsidP="00014DB9">
      <w:pPr>
        <w:rPr>
          <w:rFonts w:cs="Arial"/>
        </w:rPr>
      </w:pPr>
    </w:p>
    <w:p w:rsidR="00014DB9" w:rsidRPr="00833CDF" w:rsidRDefault="00014DB9" w:rsidP="00014DB9">
      <w:pPr>
        <w:rPr>
          <w:rFonts w:cs="Arial"/>
        </w:rPr>
      </w:pPr>
    </w:p>
    <w:p w:rsidR="00014DB9" w:rsidRDefault="00014DB9" w:rsidP="00014DB9">
      <w:pPr>
        <w:rPr>
          <w:rFonts w:cs="Arial"/>
        </w:rPr>
      </w:pPr>
    </w:p>
    <w:p w:rsidR="00014DB9" w:rsidRPr="00833CDF" w:rsidRDefault="00014DB9" w:rsidP="00014DB9">
      <w:pPr>
        <w:rPr>
          <w:rFonts w:cs="Arial"/>
          <w:b/>
        </w:rPr>
      </w:pPr>
      <w:r w:rsidRPr="00833CDF">
        <w:rPr>
          <w:rFonts w:cs="Arial"/>
          <w:b/>
        </w:rPr>
        <w:t>Australia:</w:t>
      </w:r>
    </w:p>
    <w:p w:rsidR="00014DB9" w:rsidRPr="00833CDF" w:rsidRDefault="00014DB9" w:rsidP="00014DB9">
      <w:pPr>
        <w:rPr>
          <w:rFonts w:cs="Arial"/>
        </w:rPr>
      </w:pPr>
    </w:p>
    <w:tbl>
      <w:tblPr>
        <w:tblW w:w="8700" w:type="dxa"/>
        <w:jc w:val="center"/>
        <w:tblCellMar>
          <w:left w:w="70" w:type="dxa"/>
          <w:right w:w="70" w:type="dxa"/>
        </w:tblCellMar>
        <w:tblLook w:val="04A0" w:firstRow="1" w:lastRow="0" w:firstColumn="1" w:lastColumn="0" w:noHBand="0" w:noVBand="1"/>
      </w:tblPr>
      <w:tblGrid>
        <w:gridCol w:w="960"/>
        <w:gridCol w:w="1300"/>
        <w:gridCol w:w="1480"/>
        <w:gridCol w:w="3040"/>
        <w:gridCol w:w="960"/>
        <w:gridCol w:w="960"/>
      </w:tblGrid>
      <w:tr w:rsidR="00014DB9" w:rsidRPr="00833CDF" w:rsidTr="00014DB9">
        <w:trPr>
          <w:trHeight w:val="870"/>
          <w:jc w:val="center"/>
        </w:trPr>
        <w:tc>
          <w:tcPr>
            <w:tcW w:w="960" w:type="dxa"/>
            <w:tcBorders>
              <w:top w:val="single" w:sz="4" w:space="0" w:color="auto"/>
              <w:left w:val="single" w:sz="4" w:space="0" w:color="auto"/>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Code</w:t>
            </w:r>
          </w:p>
        </w:tc>
        <w:tc>
          <w:tcPr>
            <w:tcW w:w="1300" w:type="dxa"/>
            <w:tcBorders>
              <w:top w:val="single" w:sz="4" w:space="0" w:color="auto"/>
              <w:left w:val="nil"/>
              <w:bottom w:val="double" w:sz="6"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WERS Country Code</w:t>
            </w:r>
          </w:p>
        </w:tc>
        <w:tc>
          <w:tcPr>
            <w:tcW w:w="1480" w:type="dxa"/>
            <w:tcBorders>
              <w:top w:val="single" w:sz="4" w:space="0" w:color="auto"/>
              <w:left w:val="nil"/>
              <w:bottom w:val="double" w:sz="6"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Country Code Vehicle Order</w:t>
            </w:r>
          </w:p>
        </w:tc>
        <w:tc>
          <w:tcPr>
            <w:tcW w:w="3040" w:type="dxa"/>
            <w:tcBorders>
              <w:top w:val="single" w:sz="4" w:space="0" w:color="auto"/>
              <w:left w:val="nil"/>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Country Name</w:t>
            </w:r>
          </w:p>
        </w:tc>
        <w:tc>
          <w:tcPr>
            <w:tcW w:w="960" w:type="dxa"/>
            <w:tcBorders>
              <w:top w:val="single" w:sz="4" w:space="0" w:color="auto"/>
              <w:left w:val="nil"/>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GUI</w:t>
            </w:r>
          </w:p>
        </w:tc>
        <w:tc>
          <w:tcPr>
            <w:tcW w:w="960" w:type="dxa"/>
            <w:tcBorders>
              <w:top w:val="single" w:sz="4" w:space="0" w:color="auto"/>
              <w:left w:val="nil"/>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VUI</w:t>
            </w:r>
          </w:p>
        </w:tc>
      </w:tr>
      <w:tr w:rsidR="00014DB9" w:rsidRPr="00833CDF" w:rsidTr="00014DB9">
        <w:trPr>
          <w:trHeight w:val="270"/>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AUS</w:t>
            </w:r>
          </w:p>
        </w:tc>
        <w:tc>
          <w:tcPr>
            <w:tcW w:w="130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WAPAB</w:t>
            </w:r>
          </w:p>
        </w:tc>
        <w:tc>
          <w:tcPr>
            <w:tcW w:w="14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AS</w:t>
            </w:r>
          </w:p>
        </w:tc>
        <w:tc>
          <w:tcPr>
            <w:tcW w:w="30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AUSTRALIA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NZL</w:t>
            </w:r>
          </w:p>
        </w:tc>
        <w:tc>
          <w:tcPr>
            <w:tcW w:w="130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WAPAC</w:t>
            </w:r>
          </w:p>
        </w:tc>
        <w:tc>
          <w:tcPr>
            <w:tcW w:w="14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NZ</w:t>
            </w:r>
          </w:p>
        </w:tc>
        <w:tc>
          <w:tcPr>
            <w:tcW w:w="30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NEW ZEALAND</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AIA</w:t>
            </w:r>
          </w:p>
        </w:tc>
        <w:tc>
          <w:tcPr>
            <w:tcW w:w="130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WSIAY</w:t>
            </w:r>
          </w:p>
        </w:tc>
        <w:tc>
          <w:tcPr>
            <w:tcW w:w="14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AV</w:t>
            </w:r>
          </w:p>
        </w:tc>
        <w:tc>
          <w:tcPr>
            <w:tcW w:w="30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ANGUILLA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ATG</w:t>
            </w:r>
          </w:p>
        </w:tc>
        <w:tc>
          <w:tcPr>
            <w:tcW w:w="130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WSIAA</w:t>
            </w:r>
          </w:p>
        </w:tc>
        <w:tc>
          <w:tcPr>
            <w:tcW w:w="14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AC</w:t>
            </w:r>
          </w:p>
        </w:tc>
        <w:tc>
          <w:tcPr>
            <w:tcW w:w="30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ANTIGUA &amp; BARBUDA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FJI</w:t>
            </w:r>
          </w:p>
        </w:tc>
        <w:tc>
          <w:tcPr>
            <w:tcW w:w="130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WSPAG</w:t>
            </w:r>
          </w:p>
        </w:tc>
        <w:tc>
          <w:tcPr>
            <w:tcW w:w="14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FJ</w:t>
            </w:r>
          </w:p>
        </w:tc>
        <w:tc>
          <w:tcPr>
            <w:tcW w:w="30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FIJI</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PNG</w:t>
            </w:r>
          </w:p>
        </w:tc>
        <w:tc>
          <w:tcPr>
            <w:tcW w:w="130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WSPAQ</w:t>
            </w:r>
          </w:p>
        </w:tc>
        <w:tc>
          <w:tcPr>
            <w:tcW w:w="14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PP</w:t>
            </w:r>
          </w:p>
        </w:tc>
        <w:tc>
          <w:tcPr>
            <w:tcW w:w="30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PAPUA NEW GUINEA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KIR</w:t>
            </w:r>
          </w:p>
        </w:tc>
        <w:tc>
          <w:tcPr>
            <w:tcW w:w="130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WSPCR</w:t>
            </w:r>
          </w:p>
        </w:tc>
        <w:tc>
          <w:tcPr>
            <w:tcW w:w="14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KR</w:t>
            </w:r>
          </w:p>
        </w:tc>
        <w:tc>
          <w:tcPr>
            <w:tcW w:w="30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KIRIBATI</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MHL</w:t>
            </w:r>
          </w:p>
        </w:tc>
        <w:tc>
          <w:tcPr>
            <w:tcW w:w="130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WSPCD</w:t>
            </w:r>
          </w:p>
        </w:tc>
        <w:tc>
          <w:tcPr>
            <w:tcW w:w="14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RM</w:t>
            </w:r>
          </w:p>
        </w:tc>
        <w:tc>
          <w:tcPr>
            <w:tcW w:w="30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MARSHALL ISLANDS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PLW</w:t>
            </w:r>
          </w:p>
        </w:tc>
        <w:tc>
          <w:tcPr>
            <w:tcW w:w="130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WAPAH</w:t>
            </w:r>
          </w:p>
        </w:tc>
        <w:tc>
          <w:tcPr>
            <w:tcW w:w="14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PS</w:t>
            </w:r>
          </w:p>
        </w:tc>
        <w:tc>
          <w:tcPr>
            <w:tcW w:w="30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PALAU</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SLB</w:t>
            </w:r>
          </w:p>
        </w:tc>
        <w:tc>
          <w:tcPr>
            <w:tcW w:w="130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WSPAV</w:t>
            </w:r>
          </w:p>
        </w:tc>
        <w:tc>
          <w:tcPr>
            <w:tcW w:w="14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BP</w:t>
            </w:r>
          </w:p>
        </w:tc>
        <w:tc>
          <w:tcPr>
            <w:tcW w:w="30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SOLOMON ISLANDS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ASM</w:t>
            </w:r>
          </w:p>
        </w:tc>
        <w:tc>
          <w:tcPr>
            <w:tcW w:w="130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 xml:space="preserve">WATAF </w:t>
            </w:r>
          </w:p>
        </w:tc>
        <w:tc>
          <w:tcPr>
            <w:tcW w:w="14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AQ</w:t>
            </w:r>
          </w:p>
        </w:tc>
        <w:tc>
          <w:tcPr>
            <w:tcW w:w="30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AMERICAN SAMOA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lastRenderedPageBreak/>
              <w:t>TON</w:t>
            </w:r>
          </w:p>
        </w:tc>
        <w:tc>
          <w:tcPr>
            <w:tcW w:w="130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WSPAZ</w:t>
            </w:r>
          </w:p>
        </w:tc>
        <w:tc>
          <w:tcPr>
            <w:tcW w:w="14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TN</w:t>
            </w:r>
          </w:p>
        </w:tc>
        <w:tc>
          <w:tcPr>
            <w:tcW w:w="30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TONGA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TUV</w:t>
            </w:r>
          </w:p>
        </w:tc>
        <w:tc>
          <w:tcPr>
            <w:tcW w:w="130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WAPAJ</w:t>
            </w:r>
          </w:p>
        </w:tc>
        <w:tc>
          <w:tcPr>
            <w:tcW w:w="14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TV</w:t>
            </w:r>
          </w:p>
        </w:tc>
        <w:tc>
          <w:tcPr>
            <w:tcW w:w="30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TUVALU</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VUT</w:t>
            </w:r>
          </w:p>
        </w:tc>
        <w:tc>
          <w:tcPr>
            <w:tcW w:w="130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WAPAE</w:t>
            </w:r>
          </w:p>
        </w:tc>
        <w:tc>
          <w:tcPr>
            <w:tcW w:w="14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NH</w:t>
            </w:r>
          </w:p>
        </w:tc>
        <w:tc>
          <w:tcPr>
            <w:tcW w:w="30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VANUATU</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FSM</w:t>
            </w:r>
          </w:p>
        </w:tc>
        <w:tc>
          <w:tcPr>
            <w:tcW w:w="130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WAPAG</w:t>
            </w:r>
          </w:p>
        </w:tc>
        <w:tc>
          <w:tcPr>
            <w:tcW w:w="14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FM</w:t>
            </w:r>
          </w:p>
        </w:tc>
        <w:tc>
          <w:tcPr>
            <w:tcW w:w="30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MICRONESIA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bl>
    <w:p w:rsidR="00014DB9" w:rsidRPr="00833CDF" w:rsidRDefault="00014DB9" w:rsidP="00014DB9">
      <w:pPr>
        <w:rPr>
          <w:rFonts w:cs="Arial"/>
          <w:lang w:eastAsia="zh-CN"/>
        </w:rPr>
      </w:pPr>
    </w:p>
    <w:p w:rsidR="00014DB9" w:rsidRDefault="00014DB9" w:rsidP="00014DB9">
      <w:pPr>
        <w:rPr>
          <w:rFonts w:cs="Arial"/>
        </w:rPr>
      </w:pPr>
    </w:p>
    <w:p w:rsidR="00014DB9" w:rsidRPr="00833CDF" w:rsidRDefault="00014DB9" w:rsidP="00014DB9">
      <w:pPr>
        <w:rPr>
          <w:rFonts w:cs="Arial"/>
        </w:rPr>
      </w:pPr>
    </w:p>
    <w:p w:rsidR="00014DB9" w:rsidRPr="00833CDF" w:rsidRDefault="00014DB9" w:rsidP="00014DB9">
      <w:pPr>
        <w:rPr>
          <w:rFonts w:cs="Arial"/>
          <w:b/>
        </w:rPr>
      </w:pPr>
      <w:r w:rsidRPr="00833CDF">
        <w:rPr>
          <w:rFonts w:cs="Arial"/>
          <w:b/>
        </w:rPr>
        <w:t xml:space="preserve">Europe: </w:t>
      </w:r>
    </w:p>
    <w:p w:rsidR="00014DB9" w:rsidRPr="00833CDF" w:rsidRDefault="00014DB9" w:rsidP="00014DB9">
      <w:pPr>
        <w:rPr>
          <w:rFonts w:cs="Arial"/>
        </w:rPr>
      </w:pPr>
    </w:p>
    <w:p w:rsidR="00014DB9" w:rsidRPr="00833CDF" w:rsidRDefault="00014DB9" w:rsidP="00014DB9">
      <w:pPr>
        <w:rPr>
          <w:rFonts w:cs="Arial"/>
        </w:rPr>
      </w:pPr>
    </w:p>
    <w:tbl>
      <w:tblPr>
        <w:tblW w:w="8900" w:type="dxa"/>
        <w:jc w:val="center"/>
        <w:tblCellMar>
          <w:left w:w="70" w:type="dxa"/>
          <w:right w:w="70" w:type="dxa"/>
        </w:tblCellMar>
        <w:tblLook w:val="04A0" w:firstRow="1" w:lastRow="0" w:firstColumn="1" w:lastColumn="0" w:noHBand="0" w:noVBand="1"/>
      </w:tblPr>
      <w:tblGrid>
        <w:gridCol w:w="960"/>
        <w:gridCol w:w="1760"/>
        <w:gridCol w:w="1880"/>
        <w:gridCol w:w="2380"/>
        <w:gridCol w:w="960"/>
        <w:gridCol w:w="960"/>
      </w:tblGrid>
      <w:tr w:rsidR="00014DB9" w:rsidRPr="00833CDF" w:rsidTr="00014DB9">
        <w:trPr>
          <w:trHeight w:val="525"/>
          <w:jc w:val="center"/>
        </w:trPr>
        <w:tc>
          <w:tcPr>
            <w:tcW w:w="960" w:type="dxa"/>
            <w:tcBorders>
              <w:top w:val="single" w:sz="4" w:space="0" w:color="auto"/>
              <w:left w:val="single" w:sz="4" w:space="0" w:color="auto"/>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lang w:val="de-DE" w:eastAsia="de-DE"/>
              </w:rPr>
            </w:pPr>
            <w:r w:rsidRPr="00833CDF">
              <w:rPr>
                <w:rFonts w:cs="Arial"/>
                <w:b/>
                <w:bCs/>
                <w:lang w:val="de-DE" w:eastAsia="de-DE"/>
              </w:rPr>
              <w:t>Code</w:t>
            </w:r>
          </w:p>
        </w:tc>
        <w:tc>
          <w:tcPr>
            <w:tcW w:w="1760" w:type="dxa"/>
            <w:tcBorders>
              <w:top w:val="single" w:sz="4" w:space="0" w:color="auto"/>
              <w:left w:val="nil"/>
              <w:bottom w:val="double" w:sz="6" w:space="0" w:color="auto"/>
              <w:right w:val="single" w:sz="4" w:space="0" w:color="auto"/>
            </w:tcBorders>
            <w:vAlign w:val="center"/>
            <w:hideMark/>
          </w:tcPr>
          <w:p w:rsidR="00014DB9" w:rsidRPr="00833CDF" w:rsidRDefault="00014DB9">
            <w:pPr>
              <w:spacing w:line="276" w:lineRule="auto"/>
              <w:jc w:val="center"/>
              <w:rPr>
                <w:rFonts w:cs="Arial"/>
                <w:b/>
                <w:bCs/>
                <w:lang w:val="de-DE" w:eastAsia="de-DE"/>
              </w:rPr>
            </w:pPr>
            <w:r w:rsidRPr="00833CDF">
              <w:rPr>
                <w:rFonts w:cs="Arial"/>
                <w:b/>
                <w:bCs/>
                <w:lang w:val="de-DE" w:eastAsia="de-DE"/>
              </w:rPr>
              <w:t>WERS Country Code</w:t>
            </w:r>
          </w:p>
        </w:tc>
        <w:tc>
          <w:tcPr>
            <w:tcW w:w="1880" w:type="dxa"/>
            <w:tcBorders>
              <w:top w:val="single" w:sz="4" w:space="0" w:color="auto"/>
              <w:left w:val="nil"/>
              <w:bottom w:val="double" w:sz="6" w:space="0" w:color="auto"/>
              <w:right w:val="single" w:sz="4" w:space="0" w:color="auto"/>
            </w:tcBorders>
            <w:vAlign w:val="center"/>
            <w:hideMark/>
          </w:tcPr>
          <w:p w:rsidR="00014DB9" w:rsidRPr="00833CDF" w:rsidRDefault="00014DB9">
            <w:pPr>
              <w:spacing w:line="276" w:lineRule="auto"/>
              <w:jc w:val="center"/>
              <w:rPr>
                <w:rFonts w:cs="Arial"/>
                <w:b/>
                <w:bCs/>
                <w:lang w:val="de-DE" w:eastAsia="de-DE"/>
              </w:rPr>
            </w:pPr>
            <w:r w:rsidRPr="00833CDF">
              <w:rPr>
                <w:rFonts w:cs="Arial"/>
                <w:b/>
                <w:bCs/>
                <w:lang w:val="de-DE" w:eastAsia="de-DE"/>
              </w:rPr>
              <w:t>Country Code Vehicle Order</w:t>
            </w:r>
          </w:p>
        </w:tc>
        <w:tc>
          <w:tcPr>
            <w:tcW w:w="2380" w:type="dxa"/>
            <w:tcBorders>
              <w:top w:val="single" w:sz="4" w:space="0" w:color="auto"/>
              <w:left w:val="nil"/>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lang w:val="de-DE" w:eastAsia="de-DE"/>
              </w:rPr>
            </w:pPr>
            <w:r w:rsidRPr="00833CDF">
              <w:rPr>
                <w:rFonts w:cs="Arial"/>
                <w:b/>
                <w:bCs/>
                <w:lang w:val="de-DE" w:eastAsia="de-DE"/>
              </w:rPr>
              <w:t>Country Name</w:t>
            </w:r>
          </w:p>
        </w:tc>
        <w:tc>
          <w:tcPr>
            <w:tcW w:w="960" w:type="dxa"/>
            <w:tcBorders>
              <w:top w:val="single" w:sz="4" w:space="0" w:color="auto"/>
              <w:left w:val="nil"/>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lang w:val="de-DE" w:eastAsia="de-DE"/>
              </w:rPr>
            </w:pPr>
            <w:r w:rsidRPr="00833CDF">
              <w:rPr>
                <w:rFonts w:cs="Arial"/>
                <w:b/>
                <w:bCs/>
                <w:lang w:val="de-DE" w:eastAsia="de-DE"/>
              </w:rPr>
              <w:t>GUI</w:t>
            </w:r>
          </w:p>
        </w:tc>
        <w:tc>
          <w:tcPr>
            <w:tcW w:w="960" w:type="dxa"/>
            <w:tcBorders>
              <w:top w:val="single" w:sz="4" w:space="0" w:color="auto"/>
              <w:left w:val="nil"/>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lang w:val="de-DE" w:eastAsia="de-DE"/>
              </w:rPr>
            </w:pPr>
            <w:r w:rsidRPr="00833CDF">
              <w:rPr>
                <w:rFonts w:cs="Arial"/>
                <w:b/>
                <w:bCs/>
                <w:lang w:val="de-DE" w:eastAsia="de-DE"/>
              </w:rPr>
              <w:t>VUI</w:t>
            </w:r>
          </w:p>
        </w:tc>
      </w:tr>
      <w:tr w:rsidR="00014DB9" w:rsidRPr="00833CDF" w:rsidTr="00014DB9">
        <w:trPr>
          <w:trHeight w:val="270"/>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ALB</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WSEAY</w:t>
            </w:r>
          </w:p>
        </w:tc>
        <w:tc>
          <w:tcPr>
            <w:tcW w:w="18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AL</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ALBANIA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DZA</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WSABB</w:t>
            </w:r>
          </w:p>
        </w:tc>
        <w:tc>
          <w:tcPr>
            <w:tcW w:w="18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AG</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ALGERIA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AND</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WSEAB</w:t>
            </w:r>
          </w:p>
        </w:tc>
        <w:tc>
          <w:tcPr>
            <w:tcW w:w="18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AN</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ANDORRA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ARM</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WSPA7</w:t>
            </w:r>
          </w:p>
        </w:tc>
        <w:tc>
          <w:tcPr>
            <w:tcW w:w="18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AM</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ARMENIA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AUT</w:t>
            </w:r>
          </w:p>
        </w:tc>
        <w:tc>
          <w:tcPr>
            <w:tcW w:w="176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WAEAX</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AU</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AUSTRIA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AZE</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WSPBK</w:t>
            </w:r>
          </w:p>
        </w:tc>
        <w:tc>
          <w:tcPr>
            <w:tcW w:w="18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AJ</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AZERBAIJAN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BLR</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WSPA6</w:t>
            </w:r>
          </w:p>
        </w:tc>
        <w:tc>
          <w:tcPr>
            <w:tcW w:w="18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BO</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BELARUS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BEL</w:t>
            </w:r>
          </w:p>
        </w:tc>
        <w:tc>
          <w:tcPr>
            <w:tcW w:w="176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WAEBX</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BE</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BELGIUM</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BIH</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WSEAX</w:t>
            </w:r>
          </w:p>
        </w:tc>
        <w:tc>
          <w:tcPr>
            <w:tcW w:w="18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BK</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BOSNIA HERZEGOVINA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BGR</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WSEAP</w:t>
            </w:r>
          </w:p>
        </w:tc>
        <w:tc>
          <w:tcPr>
            <w:tcW w:w="18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BU</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BULGARIA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HRV</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WSEAS</w:t>
            </w:r>
          </w:p>
        </w:tc>
        <w:tc>
          <w:tcPr>
            <w:tcW w:w="18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HR</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CROATIA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CYP</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WSPAE</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CY</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CYPRUS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CZE</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WSEAT</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EZ</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CZECH REPUBLIC</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DNK</w:t>
            </w:r>
          </w:p>
        </w:tc>
        <w:tc>
          <w:tcPr>
            <w:tcW w:w="176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WAEDK</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DA</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DENMARK</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EGY</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WSAAE</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EG</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EGYPT</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EST</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WSPBA</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EN</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ESTONIA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FRO</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WSEAE</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FO</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FAROE ISLANDS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FIN</w:t>
            </w:r>
          </w:p>
        </w:tc>
        <w:tc>
          <w:tcPr>
            <w:tcW w:w="176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WAESF</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FI</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FINLAND</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FRA</w:t>
            </w:r>
          </w:p>
        </w:tc>
        <w:tc>
          <w:tcPr>
            <w:tcW w:w="176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WAEFX</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FR</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FRANCE</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510"/>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FXX</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 </w:t>
            </w:r>
          </w:p>
        </w:tc>
        <w:tc>
          <w:tcPr>
            <w:tcW w:w="18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 </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FRENCH METROPOLITAN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GEO</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WSPBF</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GG</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GEORGIA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DEU</w:t>
            </w:r>
          </w:p>
        </w:tc>
        <w:tc>
          <w:tcPr>
            <w:tcW w:w="176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WAEDX</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GM</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GERMANY</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GIB</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WSEAF</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GI</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GIBRALTAR</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GRC</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WSEAG</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GR</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GREECE</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GRL</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WAENG</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GL</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GREENLAND</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JUN</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WSEAH</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HU</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HUNGARY</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ISL</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WSEAI</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IC</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ICELAND</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IRL</w:t>
            </w:r>
          </w:p>
        </w:tc>
        <w:tc>
          <w:tcPr>
            <w:tcW w:w="176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WAEIR</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EI</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IRELAND</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ITA</w:t>
            </w:r>
          </w:p>
        </w:tc>
        <w:tc>
          <w:tcPr>
            <w:tcW w:w="176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WAEIX</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IT</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ITALY</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KAZ</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WSPBH</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KZ</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KAZAKSHTAN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KGZ</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WSPBP</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KG</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KYRGYZSTAN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LVA</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WSPBB</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LG</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LATVIA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LBY</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WSACF</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LY</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LIBYA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LIE</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WSEAV</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LS</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LIECHTENSTEIN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LIT</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WSPBC</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LH</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LITHUANIA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LUX</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WSEAJ</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LU</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LUXEMBOURG</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lastRenderedPageBreak/>
              <w:t>MKD</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WSEAW</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MK</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MACEDONIA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MLT</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WSEAK</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MT</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MALTA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MDA</w:t>
            </w:r>
          </w:p>
        </w:tc>
        <w:tc>
          <w:tcPr>
            <w:tcW w:w="176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WSPBN</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MD</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MOLDOVA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MCO</w:t>
            </w:r>
          </w:p>
        </w:tc>
        <w:tc>
          <w:tcPr>
            <w:tcW w:w="1760" w:type="dxa"/>
            <w:tcBorders>
              <w:top w:val="nil"/>
              <w:left w:val="nil"/>
              <w:bottom w:val="single" w:sz="4" w:space="0" w:color="auto"/>
              <w:right w:val="single" w:sz="4" w:space="0" w:color="auto"/>
            </w:tcBorders>
            <w:shd w:val="clear" w:color="auto" w:fill="FFFFFF"/>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WAEIZ</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MN</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MONACO</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MAR</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WSABA</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MO</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MOROCCO</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NLD</w:t>
            </w:r>
          </w:p>
        </w:tc>
        <w:tc>
          <w:tcPr>
            <w:tcW w:w="1760" w:type="dxa"/>
            <w:tcBorders>
              <w:top w:val="nil"/>
              <w:left w:val="nil"/>
              <w:bottom w:val="single" w:sz="4" w:space="0" w:color="auto"/>
              <w:right w:val="single" w:sz="4" w:space="0" w:color="auto"/>
            </w:tcBorders>
            <w:shd w:val="clear" w:color="auto" w:fill="FFFFFF"/>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WAENL</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NL</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NETHERLANDS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NOR</w:t>
            </w:r>
          </w:p>
        </w:tc>
        <w:tc>
          <w:tcPr>
            <w:tcW w:w="176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WAENX</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NO</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NORWAY</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POL</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WSEAL</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PL</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POLAND</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PRT</w:t>
            </w:r>
          </w:p>
        </w:tc>
        <w:tc>
          <w:tcPr>
            <w:tcW w:w="176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WAEPX</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PO</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 xml:space="preserve">PORTUGAL </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ROM</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WSEAM</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RO</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ROMANIA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RUS</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WSPA2</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RS</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RUSSIAN FEDERATION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SMR</w:t>
            </w:r>
          </w:p>
        </w:tc>
        <w:tc>
          <w:tcPr>
            <w:tcW w:w="1760" w:type="dxa"/>
            <w:tcBorders>
              <w:top w:val="nil"/>
              <w:left w:val="nil"/>
              <w:bottom w:val="single" w:sz="4" w:space="0" w:color="auto"/>
              <w:right w:val="single" w:sz="4" w:space="0" w:color="auto"/>
            </w:tcBorders>
            <w:shd w:val="clear" w:color="auto" w:fill="FFFFFF"/>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WAEI2</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SM</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SAN MARINO</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 </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WSEAZ</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SR</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SERBIA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SVK</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WSEAU</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LO</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SLOVAKIA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SVN</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WSEAR</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SI</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SLOVENIA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ESP</w:t>
            </w:r>
          </w:p>
        </w:tc>
        <w:tc>
          <w:tcPr>
            <w:tcW w:w="176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WAEEX</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SP</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SPAIN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510"/>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SJM</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 </w:t>
            </w:r>
          </w:p>
        </w:tc>
        <w:tc>
          <w:tcPr>
            <w:tcW w:w="18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SV</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SVALBARD &amp; JAN MAYEN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SWE</w:t>
            </w:r>
          </w:p>
        </w:tc>
        <w:tc>
          <w:tcPr>
            <w:tcW w:w="176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WAESX</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SW</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SWEDEN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CHE</w:t>
            </w:r>
          </w:p>
        </w:tc>
        <w:tc>
          <w:tcPr>
            <w:tcW w:w="176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WAECH</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SZ</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SWITZERLAND</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TJK</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WSPBM</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TI</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TAJISKISTAN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TUN</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WSAAW</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TS</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TUNISIA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TUR</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WSPA1</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TU</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TURKEY</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TKM</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WSPBL</w:t>
            </w:r>
          </w:p>
        </w:tc>
        <w:tc>
          <w:tcPr>
            <w:tcW w:w="18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TX</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TURKMENISTAN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UKR</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WSPBE</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UP</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UKRAINE</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GBR</w:t>
            </w:r>
          </w:p>
        </w:tc>
        <w:tc>
          <w:tcPr>
            <w:tcW w:w="176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WAEGB</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UK</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UNITED KINGDOM</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UZB</w:t>
            </w:r>
          </w:p>
        </w:tc>
        <w:tc>
          <w:tcPr>
            <w:tcW w:w="176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WSPBJ</w:t>
            </w:r>
          </w:p>
        </w:tc>
        <w:tc>
          <w:tcPr>
            <w:tcW w:w="18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UZ</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UZBEKISTAN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VAT</w:t>
            </w:r>
          </w:p>
        </w:tc>
        <w:tc>
          <w:tcPr>
            <w:tcW w:w="1760" w:type="dxa"/>
            <w:tcBorders>
              <w:top w:val="nil"/>
              <w:left w:val="nil"/>
              <w:bottom w:val="single" w:sz="4" w:space="0" w:color="auto"/>
              <w:right w:val="single" w:sz="4" w:space="0" w:color="auto"/>
            </w:tcBorders>
            <w:shd w:val="clear" w:color="auto" w:fill="FFFFFF"/>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WAEIY</w:t>
            </w:r>
          </w:p>
        </w:tc>
        <w:tc>
          <w:tcPr>
            <w:tcW w:w="188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VT</w:t>
            </w:r>
          </w:p>
        </w:tc>
        <w:tc>
          <w:tcPr>
            <w:tcW w:w="238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VATICAN CITY</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2</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lang w:val="de-DE" w:eastAsia="de-DE"/>
              </w:rPr>
            </w:pPr>
            <w:r w:rsidRPr="00833CDF">
              <w:rPr>
                <w:rFonts w:cs="Arial"/>
                <w:lang w:val="de-DE" w:eastAsia="de-DE"/>
              </w:rPr>
              <w:t>1</w:t>
            </w:r>
          </w:p>
        </w:tc>
      </w:tr>
    </w:tbl>
    <w:p w:rsidR="00014DB9" w:rsidRPr="00833CDF" w:rsidRDefault="00014DB9" w:rsidP="00014DB9">
      <w:pPr>
        <w:rPr>
          <w:rFonts w:cs="Arial"/>
          <w:b/>
        </w:rPr>
      </w:pPr>
      <w:r w:rsidRPr="00833CDF">
        <w:rPr>
          <w:rFonts w:cs="Arial"/>
          <w:b/>
        </w:rPr>
        <w:t>RoW (Rest of World)</w:t>
      </w:r>
    </w:p>
    <w:p w:rsidR="00014DB9" w:rsidRPr="00833CDF" w:rsidRDefault="00014DB9" w:rsidP="00014DB9">
      <w:pPr>
        <w:rPr>
          <w:rFonts w:cs="Arial"/>
        </w:rPr>
      </w:pPr>
    </w:p>
    <w:tbl>
      <w:tblPr>
        <w:tblW w:w="9000" w:type="dxa"/>
        <w:jc w:val="center"/>
        <w:tblCellMar>
          <w:left w:w="70" w:type="dxa"/>
          <w:right w:w="70" w:type="dxa"/>
        </w:tblCellMar>
        <w:tblLook w:val="04A0" w:firstRow="1" w:lastRow="0" w:firstColumn="1" w:lastColumn="0" w:noHBand="0" w:noVBand="1"/>
      </w:tblPr>
      <w:tblGrid>
        <w:gridCol w:w="960"/>
        <w:gridCol w:w="1140"/>
        <w:gridCol w:w="1337"/>
        <w:gridCol w:w="3643"/>
        <w:gridCol w:w="960"/>
        <w:gridCol w:w="960"/>
      </w:tblGrid>
      <w:tr w:rsidR="00014DB9" w:rsidRPr="00833CDF" w:rsidTr="00014DB9">
        <w:trPr>
          <w:trHeight w:val="525"/>
          <w:jc w:val="center"/>
        </w:trPr>
        <w:tc>
          <w:tcPr>
            <w:tcW w:w="960" w:type="dxa"/>
            <w:tcBorders>
              <w:top w:val="single" w:sz="4" w:space="0" w:color="auto"/>
              <w:left w:val="single" w:sz="4" w:space="0" w:color="auto"/>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Code</w:t>
            </w:r>
          </w:p>
        </w:tc>
        <w:tc>
          <w:tcPr>
            <w:tcW w:w="1140" w:type="dxa"/>
            <w:tcBorders>
              <w:top w:val="single" w:sz="4" w:space="0" w:color="auto"/>
              <w:left w:val="nil"/>
              <w:bottom w:val="double" w:sz="6"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WERS Country Code</w:t>
            </w:r>
          </w:p>
        </w:tc>
        <w:tc>
          <w:tcPr>
            <w:tcW w:w="1337" w:type="dxa"/>
            <w:tcBorders>
              <w:top w:val="single" w:sz="4" w:space="0" w:color="auto"/>
              <w:left w:val="nil"/>
              <w:bottom w:val="double" w:sz="6" w:space="0" w:color="auto"/>
              <w:right w:val="single" w:sz="4" w:space="0" w:color="auto"/>
            </w:tcBorders>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Country Code Vehicle Order</w:t>
            </w:r>
          </w:p>
        </w:tc>
        <w:tc>
          <w:tcPr>
            <w:tcW w:w="3643" w:type="dxa"/>
            <w:tcBorders>
              <w:top w:val="single" w:sz="4" w:space="0" w:color="auto"/>
              <w:left w:val="nil"/>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lang w:val="de-DE" w:eastAsia="de-DE"/>
              </w:rPr>
            </w:pPr>
            <w:r w:rsidRPr="00833CDF">
              <w:rPr>
                <w:rFonts w:cs="Arial"/>
                <w:b/>
                <w:bCs/>
                <w:lang w:val="de-DE" w:eastAsia="de-DE"/>
              </w:rPr>
              <w:t>Country Name</w:t>
            </w:r>
          </w:p>
        </w:tc>
        <w:tc>
          <w:tcPr>
            <w:tcW w:w="960" w:type="dxa"/>
            <w:tcBorders>
              <w:top w:val="single" w:sz="4" w:space="0" w:color="auto"/>
              <w:left w:val="nil"/>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GUI</w:t>
            </w:r>
          </w:p>
        </w:tc>
        <w:tc>
          <w:tcPr>
            <w:tcW w:w="960" w:type="dxa"/>
            <w:tcBorders>
              <w:top w:val="single" w:sz="4" w:space="0" w:color="auto"/>
              <w:left w:val="nil"/>
              <w:bottom w:val="double" w:sz="6" w:space="0" w:color="auto"/>
              <w:right w:val="single" w:sz="4" w:space="0" w:color="auto"/>
            </w:tcBorders>
            <w:noWrap/>
            <w:vAlign w:val="center"/>
            <w:hideMark/>
          </w:tcPr>
          <w:p w:rsidR="00014DB9" w:rsidRPr="00833CDF" w:rsidRDefault="00014DB9">
            <w:pPr>
              <w:spacing w:line="276" w:lineRule="auto"/>
              <w:jc w:val="center"/>
              <w:rPr>
                <w:rFonts w:cs="Arial"/>
                <w:b/>
                <w:bCs/>
                <w:color w:val="000000"/>
                <w:lang w:val="de-DE" w:eastAsia="de-DE"/>
              </w:rPr>
            </w:pPr>
            <w:r w:rsidRPr="00833CDF">
              <w:rPr>
                <w:rFonts w:cs="Arial"/>
                <w:b/>
                <w:bCs/>
                <w:color w:val="000000"/>
                <w:lang w:val="de-DE" w:eastAsia="de-DE"/>
              </w:rPr>
              <w:t>VUI</w:t>
            </w:r>
          </w:p>
        </w:tc>
      </w:tr>
      <w:tr w:rsidR="00014DB9" w:rsidRPr="00833CDF" w:rsidTr="00014DB9">
        <w:trPr>
          <w:trHeight w:val="270"/>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BTN</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WSPBQ</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BT</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BHUTAN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BDI</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WSADA</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BY</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BURUNDI</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07"/>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CAF</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WSADL</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CT</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CENTRAL AFRICAN REPUBLIC</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TCD</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WSADM</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CD</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CHAD</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CXR</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 </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KT</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CHRISTMAS ISLAND</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CCK</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 </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CK</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COCOS (KEELING) ISLAND</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COM</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WSABD</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CN</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COMOROS ISLAND</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COK</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WSPCB</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CW</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COOK ISLANDS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AFG</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WSPBG</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AF</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AFGHANISTAN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AGO</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WSAA7</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AO</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ANGOLA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ABW</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WSSAB</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AA</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ARUBA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BHR</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WSAAA</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BA</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BAHRAIN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BGD</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WSPAB</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BG</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BANGLADESH</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BEN</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WSACJ</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BN</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BENIN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BMU</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WSIAD</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BD</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BERMUDA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lastRenderedPageBreak/>
              <w:t>BRN</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WSPAC</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BX</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BRUNEI</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BFA</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WSADB</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UV</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BURKINA FASO</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KHM</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WSPCA</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CB</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CAMBODIA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CMR</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WSAAC</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CM</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CAMEROON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CPV</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WSAAD</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CV</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CAPE VERDE</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CYM</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WSIAT</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CJ</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CAYMAN ISLANDS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510"/>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COG</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WSAAZ</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CG</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DEMOCRATIC REPUBLIC OF CONGO</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47"/>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CIV</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WSAAH</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IV</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COTE D'IVOIRE (IVORY COAST)</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DJI</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WSADC</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DJ</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DJIBOUTI</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TMP</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WSADY</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 </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EAST TIMOR</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GNQ</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WSADN</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EK</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EQUATORIAL GUINEA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ERI</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WSADP</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ER</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ERITREA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ETH</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WSAAF</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ET</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ETHIOPIA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GAB</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WSACE</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GB</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GABON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GMB</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WSADD</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GA</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GAMBIA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GHA</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WSACA</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GH</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GHANA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GUM</w:t>
            </w:r>
          </w:p>
        </w:tc>
        <w:tc>
          <w:tcPr>
            <w:tcW w:w="114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WATAB</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GQ</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GUAM</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GIN</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WSAAG</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GV</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GUINEA (REPUBLIC)</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GNB</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WSADQ</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PU</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GUINEA-BISSAU</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09"/>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HMD</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 </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 </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HEARD &amp; MCDONALD ISLANDS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IRN</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WSADJ</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IR</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IRAN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IRQ</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WSADV</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IZ</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IRAQ</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ISR</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WSPAK</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IS</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ISRAEL</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JOR</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WSAA3</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JO</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JORDAN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KEN</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WSAAI</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KE</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KENYA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KWT</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WSAAJ</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KU</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KUWAIT</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96"/>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LAO</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WSPCC</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LA</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eastAsia="de-DE"/>
              </w:rPr>
            </w:pPr>
            <w:r w:rsidRPr="00833CDF">
              <w:rPr>
                <w:rFonts w:cs="Arial"/>
                <w:lang w:eastAsia="de-DE"/>
              </w:rPr>
              <w:t>LAO PEOPLE DEM REPUBLIC (Laos)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LBN</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WSAA8</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LE</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LEBANON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LBR</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WSACB</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LI</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LIBERIA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MAC</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WSPBT</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MC</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MACAU</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MDG</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WSACC</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MA</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MADAGASCAR</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MWI</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WSAAK</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MI</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MALAWI</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MDV</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WSPBS</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MV</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MALDIVES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MLI</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WSADR</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ML</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MALI</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MTQ</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WSIAK</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MB</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 xml:space="preserve"> MARTINIQUE</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MRT</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WSADS</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MR</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MAURITANIA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MUS</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WSAAL</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MP</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MAURITIUS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MNG</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WSPA8</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MG</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MONGOLIA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MSR</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WSIAU</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MH</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MONTSERRAT</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MOZ</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WSAAN</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MZ</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MOZAMBIQUE</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MMR</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WSPA9</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BM</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MYANMAR (BURMA)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NRU</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WSPAM</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NR</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NAURU</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ANT</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WSIA1</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NT</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NETHERLANDS ANTILLIES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NER</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WSADU</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NG</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NIGER</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NGA</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WSAAP</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NI</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NIGERIA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NIU</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 </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NE</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NIUE</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NFK</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WSPCE</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NF</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NORFOLK ISLANDS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510"/>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lastRenderedPageBreak/>
              <w:t>MNP</w:t>
            </w:r>
          </w:p>
        </w:tc>
        <w:tc>
          <w:tcPr>
            <w:tcW w:w="114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WATAC</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CQ</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NORTHERN MARIANA ISLES (SAIPAN)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OMN</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WSAA5</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MU</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OMAN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PAK</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WSPAP</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PK</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PAKISTAN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PCN</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 </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PC</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PITCAIRN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PRI</w:t>
            </w:r>
          </w:p>
        </w:tc>
        <w:tc>
          <w:tcPr>
            <w:tcW w:w="114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WATAE</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RQ</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PUERTO RICO</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QAT</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WSAAQ</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QA</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QATAR</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REU</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WSAAR</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RE</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REUNION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RWA</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WSADE</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RW</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RWANDA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SHN</w:t>
            </w:r>
          </w:p>
        </w:tc>
        <w:tc>
          <w:tcPr>
            <w:tcW w:w="114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 xml:space="preserve">WSACK </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SH</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SAINT HELENA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STP</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WSADF</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TP</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SAO TOME &amp; PRINCIP</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SAU</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WSAA4</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SA</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SAUDI ARABIA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SEN</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WSAAS</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SG</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SENEGAL</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SYC</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WSPAT</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SE</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SEYCHELLES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SLE</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WSADG</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SL</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SIERRA LEONE</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SGP</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WSPAU</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SN</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SINGAPORE</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SOM</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WSACD</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SO</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SOMALIA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LKA</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WSPAX</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CE</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SRI LANKA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SDN</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WSAAU</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SU</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SUDAN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2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SYR</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WSAA9</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SY</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SYRAN ARAB REPUBLIC (Syria)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TZA</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WSAAV</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TZ</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TANZANIA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TGO</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WSADK</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TO</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TOGO</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TKL</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WAPAL</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TL</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TOKELAU</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TCA</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WSICB</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TK</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TURKS &amp; CAICOS ISLANDS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UGA</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WSAAX</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UG</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UGANDA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ARE</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WSAAY</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TC</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UNITED ARAB EMIRIATES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VGE</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WSIAS</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VI</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VIRGIN ISLANDS (BRITISH)</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VIR</w:t>
            </w:r>
          </w:p>
        </w:tc>
        <w:tc>
          <w:tcPr>
            <w:tcW w:w="114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WATAD</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VQ</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VIRGIN ISLANDS (USA)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WLF</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WAPAK</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WF</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WALLIS &amp; FUTUNA ISLANDS</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YEM</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WSAA6</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YM</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YEMEN</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ZMB</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WSAA1</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ZA</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ZAMBIA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ZWE</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WSAA2</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ZI</w:t>
            </w:r>
          </w:p>
        </w:tc>
        <w:tc>
          <w:tcPr>
            <w:tcW w:w="3643"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ZIMBABWE</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WAFAB</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US</w:t>
            </w:r>
          </w:p>
        </w:tc>
        <w:tc>
          <w:tcPr>
            <w:tcW w:w="3643"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eastAsia="de-DE"/>
              </w:rPr>
            </w:pPr>
            <w:r w:rsidRPr="00833CDF">
              <w:rPr>
                <w:rFonts w:cs="Arial"/>
                <w:lang w:eastAsia="de-DE"/>
              </w:rPr>
              <w:t>Government Service Admin / Direct E&amp;G</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WSAAH</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IV</w:t>
            </w:r>
          </w:p>
        </w:tc>
        <w:tc>
          <w:tcPr>
            <w:tcW w:w="3643"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Ivory Coast</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t>
            </w:r>
          </w:p>
        </w:tc>
        <w:tc>
          <w:tcPr>
            <w:tcW w:w="1140"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WAFAC</w:t>
            </w:r>
          </w:p>
        </w:tc>
        <w:tc>
          <w:tcPr>
            <w:tcW w:w="1337"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US</w:t>
            </w:r>
          </w:p>
        </w:tc>
        <w:tc>
          <w:tcPr>
            <w:tcW w:w="3643"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Military Personnel</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WSPAN</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NC</w:t>
            </w:r>
          </w:p>
        </w:tc>
        <w:tc>
          <w:tcPr>
            <w:tcW w:w="3643"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New Caledonia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r w:rsidR="00014DB9" w:rsidRPr="00833CDF" w:rsidTr="00014DB9">
        <w:trPr>
          <w:trHeight w:val="255"/>
          <w:jc w:val="center"/>
        </w:trPr>
        <w:tc>
          <w:tcPr>
            <w:tcW w:w="960" w:type="dxa"/>
            <w:tcBorders>
              <w:top w:val="nil"/>
              <w:left w:val="single" w:sz="4" w:space="0" w:color="auto"/>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t>
            </w:r>
          </w:p>
        </w:tc>
        <w:tc>
          <w:tcPr>
            <w:tcW w:w="1140"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WSIAP</w:t>
            </w:r>
          </w:p>
        </w:tc>
        <w:tc>
          <w:tcPr>
            <w:tcW w:w="1337" w:type="dxa"/>
            <w:tcBorders>
              <w:top w:val="nil"/>
              <w:left w:val="nil"/>
              <w:bottom w:val="single" w:sz="4" w:space="0" w:color="auto"/>
              <w:right w:val="single" w:sz="4" w:space="0" w:color="auto"/>
            </w:tcBorders>
            <w:vAlign w:val="center"/>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FP</w:t>
            </w:r>
          </w:p>
        </w:tc>
        <w:tc>
          <w:tcPr>
            <w:tcW w:w="3643" w:type="dxa"/>
            <w:tcBorders>
              <w:top w:val="nil"/>
              <w:left w:val="nil"/>
              <w:bottom w:val="single" w:sz="4" w:space="0" w:color="auto"/>
              <w:right w:val="single" w:sz="4" w:space="0" w:color="auto"/>
            </w:tcBorders>
            <w:noWrap/>
            <w:vAlign w:val="center"/>
            <w:hideMark/>
          </w:tcPr>
          <w:p w:rsidR="00014DB9" w:rsidRPr="00833CDF" w:rsidRDefault="00014DB9">
            <w:pPr>
              <w:spacing w:line="276" w:lineRule="auto"/>
              <w:jc w:val="center"/>
              <w:rPr>
                <w:rFonts w:cs="Arial"/>
                <w:lang w:val="de-DE" w:eastAsia="de-DE"/>
              </w:rPr>
            </w:pPr>
            <w:r w:rsidRPr="00833CDF">
              <w:rPr>
                <w:rFonts w:cs="Arial"/>
                <w:lang w:val="de-DE" w:eastAsia="de-DE"/>
              </w:rPr>
              <w:t>Tahiti (French Polynesia)</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c>
          <w:tcPr>
            <w:tcW w:w="960" w:type="dxa"/>
            <w:tcBorders>
              <w:top w:val="nil"/>
              <w:left w:val="nil"/>
              <w:bottom w:val="single" w:sz="4" w:space="0" w:color="auto"/>
              <w:right w:val="single" w:sz="4" w:space="0" w:color="auto"/>
            </w:tcBorders>
            <w:noWrap/>
            <w:vAlign w:val="bottom"/>
            <w:hideMark/>
          </w:tcPr>
          <w:p w:rsidR="00014DB9" w:rsidRPr="00833CDF" w:rsidRDefault="00014DB9">
            <w:pPr>
              <w:spacing w:line="276" w:lineRule="auto"/>
              <w:jc w:val="center"/>
              <w:rPr>
                <w:rFonts w:cs="Arial"/>
                <w:color w:val="000000"/>
                <w:lang w:val="de-DE" w:eastAsia="de-DE"/>
              </w:rPr>
            </w:pPr>
            <w:r w:rsidRPr="00833CDF">
              <w:rPr>
                <w:rFonts w:cs="Arial"/>
                <w:color w:val="000000"/>
                <w:lang w:val="de-DE" w:eastAsia="de-DE"/>
              </w:rPr>
              <w:t>1</w:t>
            </w:r>
          </w:p>
        </w:tc>
      </w:tr>
    </w:tbl>
    <w:p w:rsidR="00014DB9" w:rsidRPr="00833CDF" w:rsidRDefault="00014DB9" w:rsidP="00014DB9">
      <w:pPr>
        <w:rPr>
          <w:rFonts w:cs="Arial"/>
        </w:rPr>
      </w:pPr>
    </w:p>
    <w:p w:rsidR="00014DB9" w:rsidRPr="00014DB9" w:rsidRDefault="00014DB9" w:rsidP="00014DB9">
      <w:pPr>
        <w:pStyle w:val="Heading4"/>
        <w:rPr>
          <w:b w:val="0"/>
          <w:u w:val="single"/>
        </w:rPr>
      </w:pPr>
      <w:r w:rsidRPr="00014DB9">
        <w:rPr>
          <w:b w:val="0"/>
          <w:u w:val="single"/>
        </w:rPr>
        <w:t>BTP-FUR-REQ-153579/B-Requirements for Handling of Phonebook and Call History Feature in VUI/GUI</w:t>
      </w:r>
    </w:p>
    <w:p w:rsidR="00014DB9" w:rsidRDefault="00014DB9" w:rsidP="00014DB9">
      <w:r>
        <w:t>Any VUI/GUI that intends to support the phonebook / call history functionality shall clearly define its behavior for the following error conditions and special cases.</w:t>
      </w:r>
    </w:p>
    <w:p w:rsidR="00014DB9" w:rsidRDefault="00014DB9" w:rsidP="00014DB9">
      <w:pPr>
        <w:rPr>
          <w:rFonts w:eastAsiaTheme="minorHAnsi"/>
        </w:rPr>
      </w:pPr>
    </w:p>
    <w:p w:rsidR="00014DB9" w:rsidRDefault="00014DB9" w:rsidP="00014DB9">
      <w:pPr>
        <w:rPr>
          <w:color w:val="E46C0A"/>
        </w:rPr>
      </w:pPr>
    </w:p>
    <w:tbl>
      <w:tblPr>
        <w:tblW w:w="0" w:type="auto"/>
        <w:jc w:val="center"/>
        <w:tblCellMar>
          <w:left w:w="0" w:type="dxa"/>
          <w:right w:w="0" w:type="dxa"/>
        </w:tblCellMar>
        <w:tblLook w:val="04A0" w:firstRow="1" w:lastRow="0" w:firstColumn="1" w:lastColumn="0" w:noHBand="0" w:noVBand="1"/>
      </w:tblPr>
      <w:tblGrid>
        <w:gridCol w:w="850"/>
        <w:gridCol w:w="4306"/>
        <w:gridCol w:w="2879"/>
        <w:gridCol w:w="3062"/>
      </w:tblGrid>
      <w:tr w:rsidR="00014DB9" w:rsidTr="00014DB9">
        <w:trPr>
          <w:jc w:val="center"/>
        </w:trPr>
        <w:tc>
          <w:tcPr>
            <w:tcW w:w="8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Short</w:t>
            </w:r>
          </w:p>
        </w:tc>
        <w:tc>
          <w:tcPr>
            <w:tcW w:w="78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Condition</w:t>
            </w:r>
          </w:p>
        </w:tc>
        <w:tc>
          <w:tcPr>
            <w:tcW w:w="49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Notes</w:t>
            </w:r>
          </w:p>
        </w:tc>
        <w:tc>
          <w:tcPr>
            <w:tcW w:w="49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See also…</w:t>
            </w:r>
          </w:p>
        </w:tc>
      </w:tr>
      <w:tr w:rsidR="00014DB9" w:rsidTr="00014DB9">
        <w:trPr>
          <w:jc w:val="center"/>
        </w:trPr>
        <w:tc>
          <w:tcPr>
            <w:tcW w:w="8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PHB1</w:t>
            </w:r>
          </w:p>
        </w:tc>
        <w:tc>
          <w:tcPr>
            <w:tcW w:w="7856"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Connected device supports phonebook/ call history download, phonebook / call history is present and downloaded</w:t>
            </w:r>
          </w:p>
        </w:tc>
        <w:tc>
          <w:tcPr>
            <w:tcW w:w="4929"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 xml:space="preserve">All features are available to the user. </w:t>
            </w:r>
          </w:p>
        </w:tc>
        <w:tc>
          <w:tcPr>
            <w:tcW w:w="4929"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rsidP="00014DB9">
            <w:pPr>
              <w:spacing w:line="276" w:lineRule="auto"/>
            </w:pPr>
            <w:r>
              <w:t xml:space="preserve">BTP-FUR-REQ-033829-Phonebook Download Availability, and related </w:t>
            </w:r>
            <w:r>
              <w:lastRenderedPageBreak/>
              <w:t>phonebook requirements after that.</w:t>
            </w:r>
          </w:p>
          <w:p w:rsidR="00014DB9" w:rsidRDefault="00014DB9" w:rsidP="00014DB9">
            <w:pPr>
              <w:spacing w:line="276" w:lineRule="auto"/>
            </w:pPr>
            <w:r>
              <w:t>BTP-UC-REQ-033852-Outgoing Call to Phonebook Contact</w:t>
            </w:r>
          </w:p>
        </w:tc>
      </w:tr>
      <w:tr w:rsidR="00014DB9" w:rsidTr="00014DB9">
        <w:trPr>
          <w:jc w:val="center"/>
        </w:trPr>
        <w:tc>
          <w:tcPr>
            <w:tcW w:w="8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PHB2a</w:t>
            </w:r>
          </w:p>
        </w:tc>
        <w:tc>
          <w:tcPr>
            <w:tcW w:w="7856"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 xml:space="preserve">Connected device supports phonebook download, phonebook is empty. </w:t>
            </w:r>
          </w:p>
        </w:tc>
        <w:tc>
          <w:tcPr>
            <w:tcW w:w="4929"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User shall be notified, when trying to access contact information, that the phonebook is empty.</w:t>
            </w:r>
          </w:p>
        </w:tc>
        <w:tc>
          <w:tcPr>
            <w:tcW w:w="4929"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rsidP="00014DB9">
            <w:pPr>
              <w:spacing w:line="276" w:lineRule="auto"/>
            </w:pPr>
            <w:r>
              <w:t>BTP-FUR-REQ-033829-Phonebook Download Availability, and related phonebook requirements after that.</w:t>
            </w:r>
          </w:p>
          <w:p w:rsidR="00014DB9" w:rsidRDefault="00014DB9" w:rsidP="00014DB9">
            <w:pPr>
              <w:spacing w:line="276" w:lineRule="auto"/>
            </w:pPr>
            <w:r>
              <w:t>BTP-UC-REQ-153575-Phonebook is empty</w:t>
            </w:r>
          </w:p>
        </w:tc>
      </w:tr>
      <w:tr w:rsidR="00014DB9" w:rsidTr="00014DB9">
        <w:trPr>
          <w:jc w:val="center"/>
        </w:trPr>
        <w:tc>
          <w:tcPr>
            <w:tcW w:w="8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PHB2b</w:t>
            </w:r>
          </w:p>
        </w:tc>
        <w:tc>
          <w:tcPr>
            <w:tcW w:w="7856"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 xml:space="preserve">Connected device supports phonebook / call history download, call history is empty. </w:t>
            </w:r>
          </w:p>
        </w:tc>
        <w:tc>
          <w:tcPr>
            <w:tcW w:w="4929"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User shall be notified, when trying to access call history information that there are no entries</w:t>
            </w:r>
          </w:p>
        </w:tc>
        <w:tc>
          <w:tcPr>
            <w:tcW w:w="4929"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rsidP="00014DB9">
            <w:pPr>
              <w:spacing w:line="276" w:lineRule="auto"/>
            </w:pPr>
            <w:r>
              <w:t>BTP-UC-REQ-033823-Call History (Empty)</w:t>
            </w:r>
          </w:p>
        </w:tc>
      </w:tr>
      <w:tr w:rsidR="00014DB9" w:rsidTr="00014DB9">
        <w:trPr>
          <w:jc w:val="center"/>
        </w:trPr>
        <w:tc>
          <w:tcPr>
            <w:tcW w:w="8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PHB3a</w:t>
            </w:r>
          </w:p>
        </w:tc>
        <w:tc>
          <w:tcPr>
            <w:tcW w:w="7856"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Phonebook/call history features are being setup. No phonebook/call history for the connected device is present yet.</w:t>
            </w:r>
          </w:p>
          <w:p w:rsidR="00014DB9" w:rsidRDefault="00014DB9">
            <w:pPr>
              <w:spacing w:line="276" w:lineRule="auto"/>
            </w:pPr>
          </w:p>
        </w:tc>
        <w:tc>
          <w:tcPr>
            <w:tcW w:w="4929"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User shall be notified, when trying to use the feature, that the feature is not ready yet.</w:t>
            </w:r>
          </w:p>
        </w:tc>
        <w:tc>
          <w:tcPr>
            <w:tcW w:w="4929"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r>
              <w:t>BTP-FUR-REQ-033850</w:t>
            </w:r>
            <w:r w:rsidRPr="00563356">
              <w:t>-Phonebook/Call History Download Errors and Status Definitions</w:t>
            </w:r>
            <w:r w:rsidRPr="00F424CD">
              <w:t xml:space="preserve"> </w:t>
            </w:r>
          </w:p>
        </w:tc>
      </w:tr>
      <w:tr w:rsidR="00014DB9" w:rsidTr="00014DB9">
        <w:trPr>
          <w:jc w:val="center"/>
        </w:trPr>
        <w:tc>
          <w:tcPr>
            <w:tcW w:w="8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PHB3b</w:t>
            </w:r>
          </w:p>
        </w:tc>
        <w:tc>
          <w:tcPr>
            <w:tcW w:w="7856"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 xml:space="preserve">Phonebook/call history are being updated. </w:t>
            </w:r>
          </w:p>
        </w:tc>
        <w:tc>
          <w:tcPr>
            <w:tcW w:w="4929"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 xml:space="preserve">User has still access to the data which where downloaded before starting the update. </w:t>
            </w:r>
          </w:p>
        </w:tc>
        <w:tc>
          <w:tcPr>
            <w:tcW w:w="4929"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rsidP="00014DB9">
            <w:pPr>
              <w:spacing w:line="276" w:lineRule="auto"/>
            </w:pPr>
            <w:r>
              <w:t>BTP-FUR-REQ-033835-Phonebook Updating</w:t>
            </w:r>
          </w:p>
        </w:tc>
      </w:tr>
      <w:tr w:rsidR="00014DB9" w:rsidTr="00014DB9">
        <w:trPr>
          <w:jc w:val="center"/>
        </w:trPr>
        <w:tc>
          <w:tcPr>
            <w:tcW w:w="8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PHB4</w:t>
            </w:r>
          </w:p>
        </w:tc>
        <w:tc>
          <w:tcPr>
            <w:tcW w:w="7856"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Connected device does not support phonebook/call history features</w:t>
            </w:r>
          </w:p>
        </w:tc>
        <w:tc>
          <w:tcPr>
            <w:tcW w:w="4929"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User shall be informed when trying to use the feature that the phonebook feature is not available with this device.</w:t>
            </w:r>
          </w:p>
        </w:tc>
        <w:tc>
          <w:tcPr>
            <w:tcW w:w="4929"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Updated: BTP-FUR-REQ-033829 Phonebook Download Availability</w:t>
            </w:r>
          </w:p>
        </w:tc>
      </w:tr>
      <w:tr w:rsidR="00014DB9" w:rsidTr="00014DB9">
        <w:trPr>
          <w:jc w:val="center"/>
        </w:trPr>
        <w:tc>
          <w:tcPr>
            <w:tcW w:w="8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PHB5</w:t>
            </w:r>
          </w:p>
        </w:tc>
        <w:tc>
          <w:tcPr>
            <w:tcW w:w="7856"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Access to phonebook/call history feature not granted from connected device</w:t>
            </w:r>
          </w:p>
        </w:tc>
        <w:tc>
          <w:tcPr>
            <w:tcW w:w="4929"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User shall be informed when trying to use the feature that the phonebook feature is not available because access was not granted from the connected device. Optionally the user might be guided on how to try to fix this problem.</w:t>
            </w:r>
          </w:p>
        </w:tc>
        <w:tc>
          <w:tcPr>
            <w:tcW w:w="4929"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BTP-FUR-REQ-033839/A-PBAP Access Failure</w:t>
            </w:r>
          </w:p>
        </w:tc>
      </w:tr>
      <w:tr w:rsidR="00014DB9" w:rsidTr="00014DB9">
        <w:trPr>
          <w:jc w:val="center"/>
        </w:trPr>
        <w:tc>
          <w:tcPr>
            <w:tcW w:w="8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PHB6</w:t>
            </w:r>
          </w:p>
        </w:tc>
        <w:tc>
          <w:tcPr>
            <w:tcW w:w="7856"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pPr>
            <w:r>
              <w:t>Phonebook feature disabled – no phonebook/call history is present and auto download is set to off</w:t>
            </w:r>
          </w:p>
        </w:tc>
        <w:tc>
          <w:tcPr>
            <w:tcW w:w="4929"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rsidP="00014DB9">
            <w:pPr>
              <w:spacing w:line="276" w:lineRule="auto"/>
            </w:pPr>
            <w:r>
              <w:t>User shall be informed when trying to use the feature that the phonebook feature has been disabled. Optionally the user might be guided on how to re-enable the feature.</w:t>
            </w:r>
          </w:p>
        </w:tc>
        <w:tc>
          <w:tcPr>
            <w:tcW w:w="4929"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rsidP="00014DB9">
            <w:pPr>
              <w:spacing w:line="276" w:lineRule="auto"/>
            </w:pPr>
            <w:r>
              <w:t xml:space="preserve">BTP-FUR-REQ-033834-Auto Phonebook Download </w:t>
            </w:r>
          </w:p>
          <w:p w:rsidR="00014DB9" w:rsidRDefault="00014DB9" w:rsidP="00014DB9">
            <w:pPr>
              <w:spacing w:line="276" w:lineRule="auto"/>
            </w:pPr>
            <w:r>
              <w:t>and</w:t>
            </w:r>
          </w:p>
          <w:p w:rsidR="00014DB9" w:rsidRDefault="00014DB9" w:rsidP="00014DB9">
            <w:pPr>
              <w:spacing w:line="276" w:lineRule="auto"/>
            </w:pPr>
            <w:r>
              <w:t>BTP-FUR-REQ-033836/A-Auto Phonebook Download Options</w:t>
            </w:r>
          </w:p>
        </w:tc>
      </w:tr>
      <w:tr w:rsidR="00014DB9" w:rsidTr="00014DB9">
        <w:trPr>
          <w:jc w:val="center"/>
        </w:trPr>
        <w:tc>
          <w:tcPr>
            <w:tcW w:w="81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014DB9" w:rsidRDefault="00014DB9">
            <w:pPr>
              <w:spacing w:line="276" w:lineRule="auto"/>
            </w:pPr>
            <w:r>
              <w:t>PHB7</w:t>
            </w:r>
          </w:p>
        </w:tc>
        <w:tc>
          <w:tcPr>
            <w:tcW w:w="7856" w:type="dxa"/>
            <w:tcBorders>
              <w:top w:val="nil"/>
              <w:left w:val="nil"/>
              <w:bottom w:val="single" w:sz="4" w:space="0" w:color="auto"/>
              <w:right w:val="single" w:sz="8" w:space="0" w:color="auto"/>
            </w:tcBorders>
            <w:tcMar>
              <w:top w:w="0" w:type="dxa"/>
              <w:left w:w="108" w:type="dxa"/>
              <w:bottom w:w="0" w:type="dxa"/>
              <w:right w:w="108" w:type="dxa"/>
            </w:tcMar>
            <w:hideMark/>
          </w:tcPr>
          <w:p w:rsidR="00014DB9" w:rsidRDefault="00014DB9">
            <w:pPr>
              <w:spacing w:line="276" w:lineRule="auto"/>
            </w:pPr>
            <w:r>
              <w:t>Phonebook/call history features are not available because of a failure, and no phonebook is present</w:t>
            </w:r>
          </w:p>
        </w:tc>
        <w:tc>
          <w:tcPr>
            <w:tcW w:w="4929" w:type="dxa"/>
            <w:tcBorders>
              <w:top w:val="nil"/>
              <w:left w:val="nil"/>
              <w:bottom w:val="single" w:sz="4" w:space="0" w:color="auto"/>
              <w:right w:val="single" w:sz="8" w:space="0" w:color="auto"/>
            </w:tcBorders>
            <w:tcMar>
              <w:top w:w="0" w:type="dxa"/>
              <w:left w:w="108" w:type="dxa"/>
              <w:bottom w:w="0" w:type="dxa"/>
              <w:right w:w="108" w:type="dxa"/>
            </w:tcMar>
            <w:hideMark/>
          </w:tcPr>
          <w:p w:rsidR="00014DB9" w:rsidRDefault="00014DB9" w:rsidP="00014DB9">
            <w:pPr>
              <w:spacing w:line="276" w:lineRule="auto"/>
            </w:pPr>
            <w:r>
              <w:t>User shall be informed   when trying to use the feature that the phonebook feature experienced a failure. Optionally the user might be guided on how to try again to download the phonebook from the connected device.</w:t>
            </w:r>
          </w:p>
        </w:tc>
        <w:tc>
          <w:tcPr>
            <w:tcW w:w="4929" w:type="dxa"/>
            <w:tcBorders>
              <w:top w:val="nil"/>
              <w:left w:val="nil"/>
              <w:bottom w:val="single" w:sz="4" w:space="0" w:color="auto"/>
              <w:right w:val="single" w:sz="8" w:space="0" w:color="auto"/>
            </w:tcBorders>
            <w:tcMar>
              <w:top w:w="0" w:type="dxa"/>
              <w:left w:w="108" w:type="dxa"/>
              <w:bottom w:w="0" w:type="dxa"/>
              <w:right w:w="108" w:type="dxa"/>
            </w:tcMar>
            <w:hideMark/>
          </w:tcPr>
          <w:p w:rsidR="00014DB9" w:rsidRDefault="00014DB9">
            <w:pPr>
              <w:spacing w:line="276" w:lineRule="auto"/>
            </w:pPr>
            <w:r>
              <w:t>BTP-FUR-REQ-033837-Phonebook Download Error</w:t>
            </w:r>
          </w:p>
        </w:tc>
      </w:tr>
      <w:tr w:rsidR="00014DB9" w:rsidTr="00014DB9">
        <w:trPr>
          <w:jc w:val="center"/>
        </w:trPr>
        <w:tc>
          <w:tcPr>
            <w:tcW w:w="816"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lastRenderedPageBreak/>
              <w:t>PHB8</w:t>
            </w:r>
          </w:p>
        </w:tc>
        <w:tc>
          <w:tcPr>
            <w:tcW w:w="7856"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Phonebook contact contains no number but an address</w:t>
            </w:r>
          </w:p>
        </w:tc>
        <w:tc>
          <w:tcPr>
            <w:tcW w:w="4929"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r>
              <w:t xml:space="preserve">User shall be informed   when trying to use the call feature that the contact has no phone number. </w:t>
            </w:r>
          </w:p>
        </w:tc>
        <w:tc>
          <w:tcPr>
            <w:tcW w:w="4929"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014DB9" w:rsidRPr="00082B8D" w:rsidRDefault="00014DB9" w:rsidP="00014DB9">
            <w:r w:rsidRPr="00082B8D">
              <w:t>BTP-UC-REQ-192668 Phonebook contact contains no number but only an address</w:t>
            </w:r>
          </w:p>
          <w:p w:rsidR="00014DB9" w:rsidRDefault="00014DB9">
            <w:pPr>
              <w:spacing w:line="276" w:lineRule="auto"/>
            </w:pPr>
          </w:p>
          <w:p w:rsidR="00014DB9" w:rsidRDefault="00014DB9">
            <w:pPr>
              <w:spacing w:line="276" w:lineRule="auto"/>
            </w:pPr>
            <w:r w:rsidRPr="00082B8D">
              <w:t>BTP-FUR-REQ-033841/E-Contact Characteristics / Data</w:t>
            </w:r>
          </w:p>
        </w:tc>
      </w:tr>
    </w:tbl>
    <w:p w:rsidR="00014DB9" w:rsidRDefault="00014DB9" w:rsidP="00014DB9"/>
    <w:p w:rsidR="00014DB9" w:rsidRDefault="00014DB9" w:rsidP="00014DB9"/>
    <w:p w:rsidR="00014DB9" w:rsidRDefault="00014DB9" w:rsidP="00014DB9">
      <w:pPr>
        <w:pStyle w:val="Heading3"/>
      </w:pPr>
      <w:bookmarkStart w:id="93" w:name="_Toc1048741"/>
      <w:r>
        <w:t>Sequence Diagrams</w:t>
      </w:r>
      <w:bookmarkEnd w:id="93"/>
    </w:p>
    <w:p w:rsidR="00014DB9" w:rsidRDefault="00014DB9" w:rsidP="00014DB9">
      <w:pPr>
        <w:pStyle w:val="Heading4"/>
      </w:pPr>
      <w:r>
        <w:t>BTP-SD-REQ-030721/B-Browse Phone (TcSE ROIN-149541-1)</w:t>
      </w:r>
    </w:p>
    <w:p w:rsidR="00014DB9" w:rsidRPr="00F8674E" w:rsidRDefault="00014DB9" w:rsidP="00014DB9">
      <w:pPr>
        <w:rPr>
          <w:b/>
          <w:sz w:val="16"/>
          <w:szCs w:val="16"/>
        </w:rPr>
      </w:pPr>
      <w:r w:rsidRPr="00F8674E">
        <w:rPr>
          <w:b/>
          <w:sz w:val="16"/>
          <w:szCs w:val="16"/>
        </w:rPr>
        <w:t>Linked Elements</w:t>
      </w:r>
    </w:p>
    <w:p w:rsidR="00014DB9" w:rsidRPr="00F8674E" w:rsidRDefault="00014DB9" w:rsidP="00014DB9">
      <w:pPr>
        <w:rPr>
          <w:sz w:val="16"/>
          <w:szCs w:val="16"/>
        </w:rPr>
      </w:pPr>
      <w:r w:rsidRPr="00F8674E">
        <w:rPr>
          <w:sz w:val="16"/>
          <w:szCs w:val="16"/>
        </w:rPr>
        <w:t>BTP-UC-REQ-033827/A-Phonebook Browsing (TcSE ROIN-290895-1)</w:t>
      </w:r>
    </w:p>
    <w:p w:rsidR="00014DB9" w:rsidRPr="00760C18" w:rsidRDefault="00014DB9" w:rsidP="00014DB9">
      <w:pPr>
        <w:pStyle w:val="BoldText"/>
      </w:pPr>
      <w:r w:rsidRPr="00760C18">
        <w:t>Scenarios</w:t>
      </w:r>
    </w:p>
    <w:p w:rsidR="00014DB9" w:rsidRPr="00760C18" w:rsidRDefault="00014DB9" w:rsidP="00014DB9">
      <w:pPr>
        <w:pStyle w:val="BoldText"/>
        <w:ind w:left="720"/>
      </w:pPr>
      <w:r w:rsidRPr="00760C18">
        <w:t>Normal Usage</w:t>
      </w:r>
    </w:p>
    <w:p w:rsidR="00014DB9" w:rsidRDefault="00014DB9">
      <w:pPr>
        <w:ind w:left="720"/>
        <w:rPr>
          <w:rFonts w:cs="Arial"/>
        </w:rPr>
      </w:pPr>
      <w:r w:rsidRPr="00256AD7">
        <w:rPr>
          <w:rFonts w:cs="Arial"/>
        </w:rPr>
        <w:t>If an additional interface is able to show the phonebook/call history, then it also shall be possible to initiate an outgoing call.</w:t>
      </w:r>
    </w:p>
    <w:p w:rsidR="00014DB9" w:rsidRDefault="00014DB9">
      <w:pPr>
        <w:ind w:left="720"/>
        <w:rPr>
          <w:rFonts w:cs="Arial"/>
        </w:rPr>
      </w:pPr>
    </w:p>
    <w:p w:rsidR="00014DB9" w:rsidRPr="00760C18" w:rsidRDefault="00014DB9" w:rsidP="00014DB9">
      <w:pPr>
        <w:pStyle w:val="BoldText"/>
      </w:pPr>
      <w:r w:rsidRPr="00760C18">
        <w:t>Constraints</w:t>
      </w:r>
    </w:p>
    <w:p w:rsidR="00014DB9" w:rsidRPr="00760C18" w:rsidRDefault="00014DB9" w:rsidP="00014DB9">
      <w:pPr>
        <w:pStyle w:val="BoldText"/>
        <w:ind w:left="720"/>
      </w:pPr>
      <w:r w:rsidRPr="00760C18">
        <w:t>Pre-condition</w:t>
      </w:r>
    </w:p>
    <w:p w:rsidR="008D4023" w:rsidRDefault="00014DB9">
      <w:pPr>
        <w:ind w:left="720"/>
        <w:rPr>
          <w:rFonts w:cs="Arial"/>
          <w:szCs w:val="20"/>
        </w:rPr>
      </w:pPr>
      <w:r>
        <w:rPr>
          <w:rFonts w:cs="Arial"/>
          <w:szCs w:val="20"/>
        </w:rPr>
        <w:t>Vehicle is On. BT Phone is connected.  User is on the Phone home screen.</w:t>
      </w:r>
    </w:p>
    <w:p w:rsidR="008D4023" w:rsidRDefault="008D4023">
      <w:pPr>
        <w:ind w:left="720"/>
        <w:rPr>
          <w:rFonts w:cs="Arial"/>
          <w:szCs w:val="20"/>
        </w:rPr>
      </w:pPr>
    </w:p>
    <w:p w:rsidR="00014DB9" w:rsidRPr="00760C18" w:rsidRDefault="00014DB9" w:rsidP="00014DB9">
      <w:pPr>
        <w:pStyle w:val="BoldText"/>
        <w:ind w:left="720"/>
      </w:pPr>
      <w:r w:rsidRPr="00760C18">
        <w:t>Post-condition</w:t>
      </w:r>
    </w:p>
    <w:p w:rsidR="008D4023" w:rsidRDefault="00014DB9">
      <w:pPr>
        <w:ind w:left="720"/>
        <w:rPr>
          <w:rFonts w:cs="Arial"/>
          <w:szCs w:val="20"/>
        </w:rPr>
      </w:pPr>
      <w:r>
        <w:rPr>
          <w:rFonts w:cs="Arial"/>
          <w:szCs w:val="20"/>
        </w:rPr>
        <w:t>The user &lt;exits browse&gt; via HMI.</w:t>
      </w:r>
    </w:p>
    <w:p w:rsidR="008D4023" w:rsidRDefault="00014DB9">
      <w:pPr>
        <w:ind w:left="720"/>
        <w:rPr>
          <w:rFonts w:cs="Arial"/>
          <w:szCs w:val="20"/>
        </w:rPr>
      </w:pPr>
      <w:r>
        <w:rPr>
          <w:rFonts w:cs="Arial"/>
          <w:szCs w:val="20"/>
        </w:rPr>
        <w:t xml:space="preserve"> </w:t>
      </w:r>
    </w:p>
    <w:p w:rsidR="00014DB9" w:rsidRPr="00760C18" w:rsidRDefault="00014DB9" w:rsidP="00014DB9">
      <w:pPr>
        <w:pStyle w:val="BoldText"/>
      </w:pPr>
      <w:r w:rsidRPr="00760C18">
        <w:lastRenderedPageBreak/>
        <w:t>Sequence Diagram</w:t>
      </w:r>
    </w:p>
    <w:p w:rsidR="008D4023" w:rsidRDefault="00014DB9" w:rsidP="00014DB9">
      <w:pPr>
        <w:keepNext/>
        <w:jc w:val="center"/>
      </w:pPr>
      <w:r>
        <w:rPr>
          <w:noProof/>
        </w:rPr>
        <w:drawing>
          <wp:inline distT="0" distB="0" distL="0" distR="0">
            <wp:extent cx="6391275" cy="6400800"/>
            <wp:effectExtent l="0" t="0" r="9525" b="0"/>
            <wp:docPr id="4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6391275" cy="6400800"/>
                    </a:xfrm>
                    <a:prstGeom prst="rect">
                      <a:avLst/>
                    </a:prstGeom>
                    <a:noFill/>
                    <a:ln w="9525">
                      <a:noFill/>
                      <a:miter lim="800000"/>
                      <a:headEnd/>
                      <a:tailEnd/>
                    </a:ln>
                  </pic:spPr>
                </pic:pic>
              </a:graphicData>
            </a:graphic>
          </wp:inline>
        </w:drawing>
      </w:r>
    </w:p>
    <w:p w:rsidR="00014DB9" w:rsidRDefault="00014DB9" w:rsidP="00014DB9">
      <w:pPr>
        <w:pStyle w:val="Heading2"/>
      </w:pPr>
      <w:bookmarkStart w:id="94" w:name="_Toc1048742"/>
      <w:r w:rsidRPr="00B9479B">
        <w:t>BTP-FUN-REQ-041734/D-Messaging - SMS and eMail (TcSE ROIN-294445-2)</w:t>
      </w:r>
      <w:bookmarkEnd w:id="94"/>
    </w:p>
    <w:p w:rsidR="00014DB9" w:rsidRDefault="00014DB9" w:rsidP="00014DB9"/>
    <w:p w:rsidR="00014DB9" w:rsidRDefault="00014DB9" w:rsidP="00014DB9">
      <w:r>
        <w:t>The messaging feature relies on the Bluetooth MAP profile. This section refers to both SMS and eMail.</w:t>
      </w:r>
    </w:p>
    <w:p w:rsidR="00014DB9" w:rsidRDefault="00014DB9" w:rsidP="00014DB9"/>
    <w:p w:rsidR="00014DB9" w:rsidRPr="00033AFC" w:rsidRDefault="00014DB9" w:rsidP="00014DB9">
      <w:pPr>
        <w:rPr>
          <w:u w:val="single"/>
        </w:rPr>
      </w:pPr>
      <w:r w:rsidRPr="00033AFC">
        <w:rPr>
          <w:u w:val="single"/>
        </w:rPr>
        <w:t>Nomenclature:</w:t>
      </w:r>
    </w:p>
    <w:p w:rsidR="00014DB9" w:rsidRDefault="00014DB9" w:rsidP="00014DB9">
      <w:r>
        <w:t>Message:</w:t>
      </w:r>
      <w:r>
        <w:tab/>
      </w:r>
      <w:r>
        <w:tab/>
        <w:t xml:space="preserve"> Any SMS message or eMail message</w:t>
      </w:r>
    </w:p>
    <w:p w:rsidR="00014DB9" w:rsidRDefault="00014DB9" w:rsidP="00014DB9">
      <w:r>
        <w:t xml:space="preserve">SMS/ text message: </w:t>
      </w:r>
      <w:r>
        <w:tab/>
        <w:t xml:space="preserve"> SMS only</w:t>
      </w:r>
    </w:p>
    <w:p w:rsidR="00014DB9" w:rsidRDefault="00014DB9" w:rsidP="00014DB9">
      <w:r>
        <w:t xml:space="preserve">eMail message: </w:t>
      </w:r>
      <w:r>
        <w:tab/>
        <w:t xml:space="preserve"> eMails only </w:t>
      </w:r>
    </w:p>
    <w:p w:rsidR="00014DB9" w:rsidRDefault="00014DB9">
      <w:pPr>
        <w:rPr>
          <w:rFonts w:cs="Arial"/>
        </w:rPr>
      </w:pPr>
      <w:r>
        <w:rPr>
          <w:rFonts w:cs="Arial"/>
        </w:rPr>
        <w:t xml:space="preserve"> </w:t>
      </w:r>
    </w:p>
    <w:p w:rsidR="00014DB9" w:rsidRDefault="00014DB9">
      <w:pPr>
        <w:rPr>
          <w:rFonts w:cs="Arial"/>
        </w:rPr>
      </w:pPr>
    </w:p>
    <w:p w:rsidR="00014DB9" w:rsidRDefault="00014DB9">
      <w:pPr>
        <w:rPr>
          <w:rFonts w:cs="Arial"/>
        </w:rPr>
      </w:pPr>
    </w:p>
    <w:p w:rsidR="00014DB9" w:rsidRDefault="00014DB9" w:rsidP="00014DB9">
      <w:pPr>
        <w:pStyle w:val="Heading3"/>
      </w:pPr>
      <w:bookmarkStart w:id="95" w:name="_Toc1048743"/>
      <w:r>
        <w:lastRenderedPageBreak/>
        <w:t>Use Cases</w:t>
      </w:r>
      <w:bookmarkEnd w:id="95"/>
    </w:p>
    <w:p w:rsidR="00014DB9" w:rsidRDefault="00014DB9" w:rsidP="00014DB9">
      <w:pPr>
        <w:pStyle w:val="Heading4"/>
      </w:pPr>
      <w:r>
        <w:t>BTP-UC-REQ-041735/A-Messaging Synchronization (TcSE ROIN-290968-1)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BTP-FUR-REQ-041753/B-Message Listing Display Requirements (TcSE ROIN-295118-2)</w:t>
      </w:r>
    </w:p>
    <w:p w:rsidR="00014DB9" w:rsidRPr="005F5EF0" w:rsidRDefault="00014DB9" w:rsidP="00014DB9">
      <w:pPr>
        <w:rPr>
          <w:sz w:val="16"/>
          <w:szCs w:val="16"/>
        </w:rPr>
      </w:pPr>
      <w:r w:rsidRPr="005F5EF0">
        <w:rPr>
          <w:sz w:val="16"/>
          <w:szCs w:val="16"/>
        </w:rPr>
        <w:t>BTP-FUR-REQ-041750/D-Retrieving the Message Listing (Upon Connection) (TcSE ROIN-295115-2)</w:t>
      </w:r>
    </w:p>
    <w:p w:rsidR="00014DB9" w:rsidRPr="005F5EF0" w:rsidRDefault="00014DB9" w:rsidP="00014DB9">
      <w:pPr>
        <w:rPr>
          <w:sz w:val="16"/>
          <w:szCs w:val="16"/>
        </w:rPr>
      </w:pPr>
      <w:r w:rsidRPr="005F5EF0">
        <w:rPr>
          <w:sz w:val="16"/>
          <w:szCs w:val="16"/>
        </w:rPr>
        <w:t>BTP-FUR-REQ-133777/C-Text Messaging Availability</w:t>
      </w:r>
    </w:p>
    <w:p w:rsidR="00014DB9" w:rsidRPr="005F5EF0" w:rsidRDefault="00014DB9" w:rsidP="00014DB9">
      <w:pPr>
        <w:rPr>
          <w:sz w:val="16"/>
          <w:szCs w:val="16"/>
        </w:rPr>
      </w:pPr>
      <w:r w:rsidRPr="005F5EF0">
        <w:rPr>
          <w:sz w:val="16"/>
          <w:szCs w:val="16"/>
        </w:rPr>
        <w:t>BTP-FUR-REQ-041752/A-Message Listing Parameters (TcSE ROIN-295117-1)</w:t>
      </w:r>
    </w:p>
    <w:p w:rsidR="00014DB9" w:rsidRPr="005F5EF0" w:rsidRDefault="00014DB9" w:rsidP="00014DB9">
      <w:pPr>
        <w:rPr>
          <w:sz w:val="16"/>
          <w:szCs w:val="16"/>
        </w:rPr>
      </w:pPr>
      <w:r w:rsidRPr="005F5EF0">
        <w:rPr>
          <w:sz w:val="16"/>
          <w:szCs w:val="16"/>
        </w:rPr>
        <w:t>BTP-FUR-REQ-041751/A-Retrieving the Message Listing (Upon Entry Into Text Messaging Application) (TcSE ROIN-295116-2)</w:t>
      </w:r>
    </w:p>
    <w:p w:rsidR="00014DB9" w:rsidRPr="005F5EF0" w:rsidRDefault="00014DB9" w:rsidP="00014DB9">
      <w:pPr>
        <w:rPr>
          <w:sz w:val="16"/>
          <w:szCs w:val="16"/>
        </w:rPr>
      </w:pPr>
      <w:r w:rsidRPr="005F5EF0">
        <w:rPr>
          <w:sz w:val="16"/>
          <w:szCs w:val="16"/>
        </w:rPr>
        <w:t>BTP-FUR-REQ-041754/A-Message Listing Retention (TcSE ROIN-295119-1)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 supports ability to transfer text messages</w:t>
            </w:r>
          </w:p>
          <w:p w:rsidR="008D4023" w:rsidRDefault="00014DB9">
            <w:pPr>
              <w:rPr>
                <w:rFonts w:cs="Arial"/>
                <w:szCs w:val="20"/>
              </w:rPr>
            </w:pPr>
            <w:r>
              <w:rPr>
                <w:rFonts w:cs="Arial"/>
                <w:szCs w:val="20"/>
              </w:rPr>
              <w:t>Mobile phone is paired and connected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mobile phone is connected to the In-Vehicle Infotainment System, and has the ability to transfer the text messages stored within internal memory. The In-Vehicle Infotainment System recognizes this capability and requests to synchronize specific text messages so that the customer can access them via the In-Vehicle Infotainment System G-HMI.</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mobile phone and the In-Vehicle Infotainment System remain connected for phone features. </w:t>
            </w:r>
          </w:p>
          <w:p w:rsidR="008D4023" w:rsidRDefault="00014DB9">
            <w:pPr>
              <w:rPr>
                <w:rFonts w:cs="Arial"/>
                <w:szCs w:val="20"/>
              </w:rPr>
            </w:pPr>
            <w:r>
              <w:rPr>
                <w:rFonts w:cs="Arial"/>
                <w:szCs w:val="20"/>
              </w:rPr>
              <w:t xml:space="preserve">The In-Vehicle Infotainment System “downloads” the specified text messages (i.e. Unread, Read, Sent, etc.). </w:t>
            </w:r>
          </w:p>
          <w:p w:rsidR="008D4023" w:rsidRDefault="00014DB9">
            <w:pPr>
              <w:rPr>
                <w:rFonts w:cs="Arial"/>
                <w:szCs w:val="20"/>
              </w:rPr>
            </w:pPr>
            <w:r>
              <w:rPr>
                <w:rFonts w:cs="Arial"/>
                <w:szCs w:val="20"/>
              </w:rPr>
              <w:t xml:space="preserve">The customer has the option to access the text messages via the G-HMI available within the In-Vehicle Infotainment System.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E1- Messages cannot be synchronized and customer cannot be notified of new messages.</w:t>
            </w:r>
          </w:p>
          <w:p w:rsidR="008D4023" w:rsidRDefault="00014DB9">
            <w:pPr>
              <w:rPr>
                <w:rFonts w:cs="Arial"/>
                <w:szCs w:val="20"/>
              </w:rPr>
            </w:pPr>
            <w:r>
              <w:rPr>
                <w:rFonts w:cs="Arial"/>
                <w:szCs w:val="20"/>
              </w:rPr>
              <w:t>E2 – First Time Notification</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BTP-UC-REQ-033743/A-Messages Cannot be Synchronized and Customer Cannot be Notified of New Messages (TcSE ROIN-290839-1)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BTP-UC-REQ-041735/A-Messaging Synchronization (TcSE ROIN-290968-1)</w:t>
      </w:r>
    </w:p>
    <w:p w:rsidR="00014DB9" w:rsidRPr="005F5EF0" w:rsidRDefault="00014DB9" w:rsidP="00014DB9">
      <w:pPr>
        <w:rPr>
          <w:sz w:val="16"/>
          <w:szCs w:val="16"/>
        </w:rPr>
      </w:pPr>
      <w:r w:rsidRPr="005F5EF0">
        <w:rPr>
          <w:sz w:val="16"/>
          <w:szCs w:val="16"/>
        </w:rPr>
        <w:t>BTP-UC-REQ-033760/B-Pairing a phone via non-SSP – Discovery Mode (TcSE ROIN-290852-1)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Pr="005F5EF0" w:rsidRDefault="00014DB9" w:rsidP="00014DB9">
      <w:pPr>
        <w:rPr>
          <w:sz w:val="16"/>
          <w:szCs w:val="16"/>
        </w:rPr>
      </w:pPr>
      <w:r w:rsidRPr="005F5EF0">
        <w:rPr>
          <w:sz w:val="16"/>
          <w:szCs w:val="16"/>
        </w:rPr>
        <w:t>BTP-UC-REQ-033761/B-Pairing a phone with phone paired via non SSP – Discovery Mode (TcSE ROIN-290853-1)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normal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In-Vehicle Infotainment System Messages can’t be synced or new messages can’t be indicated  (i.e. MAP)</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Text Messaging feature is not accessible to the customer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BTP-UC-REQ-041736/A-First Time Notification (TcSE ROIN-290969-1)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BTP-UC-REQ-041735/A-Messaging Synchronization (TcSE ROIN-290968-1)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and Connected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has opted to download synchronize the messages for the first time.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alerts the customer that they may need to provide the In-Vehicle Infotainment System with access to the messages via the connected mobile phone.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V-HMI</w:t>
            </w:r>
          </w:p>
        </w:tc>
      </w:tr>
    </w:tbl>
    <w:p w:rsidR="008D4023" w:rsidRDefault="008D4023"/>
    <w:p w:rsidR="00014DB9" w:rsidRDefault="00014DB9" w:rsidP="00014DB9">
      <w:pPr>
        <w:pStyle w:val="Heading4"/>
      </w:pPr>
      <w:r>
        <w:t>BTP-UC-REQ-041737/A-Messaging New Message Notification (TcSE ROIN-290970-1)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BTP-FUR-REQ-041758/A-Receipt of a New Message Event (TcSE ROIN-295123-2)</w:t>
      </w:r>
    </w:p>
    <w:p w:rsidR="00014DB9" w:rsidRPr="005F5EF0" w:rsidRDefault="00014DB9" w:rsidP="00014DB9">
      <w:pPr>
        <w:rPr>
          <w:sz w:val="16"/>
          <w:szCs w:val="16"/>
        </w:rPr>
      </w:pPr>
      <w:r w:rsidRPr="005F5EF0">
        <w:rPr>
          <w:sz w:val="16"/>
          <w:szCs w:val="16"/>
        </w:rPr>
        <w:t>BTP-FUR-REQ-041759/B-Message Notification (End User) (TcSE ROIN-295124-2)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 supports ability to transfer text messages</w:t>
            </w:r>
          </w:p>
          <w:p w:rsidR="008D4023" w:rsidRDefault="00014DB9">
            <w:pPr>
              <w:rPr>
                <w:rFonts w:cs="Arial"/>
                <w:szCs w:val="20"/>
              </w:rPr>
            </w:pPr>
            <w:r>
              <w:rPr>
                <w:rFonts w:cs="Arial"/>
                <w:szCs w:val="20"/>
              </w:rPr>
              <w:t>Mobile phone is paired and connected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mobile phone is connected to the In-Vehicle Infotainment System, and has the ability to transfer the text messages stored within it. The connected mobile phone receives a new message, and notifies the In-Vehicle Infotainment System that a new message is received.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In-Vehicle Infotainment System has the ability to display to the Customer key characteristics of the newly received message. For example, Sender, Date / Time, type of message, etc.</w:t>
            </w:r>
          </w:p>
          <w:p w:rsidR="008D4023" w:rsidRDefault="00014DB9">
            <w:pPr>
              <w:rPr>
                <w:rFonts w:cs="Arial"/>
                <w:szCs w:val="20"/>
              </w:rPr>
            </w:pPr>
            <w:r>
              <w:rPr>
                <w:rFonts w:cs="Arial"/>
                <w:szCs w:val="20"/>
              </w:rPr>
              <w:t>The In-Vehicle Infotainment System provides the Customer with the option of retrieving the newly received message via the 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E1- Customer cannot be notified of new message.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BTP-UC-REQ-033744/A-Customer Cannot be Notified of New Messages (TcSE ROIN-290840-1)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BTP-UC-REQ-041737/A-Messaging New Message Notification (TcSE ROIN-290970-1)</w:t>
      </w:r>
    </w:p>
    <w:p w:rsidR="00014DB9" w:rsidRPr="005F5EF0" w:rsidRDefault="00014DB9" w:rsidP="00014DB9">
      <w:pPr>
        <w:rPr>
          <w:sz w:val="16"/>
          <w:szCs w:val="16"/>
        </w:rPr>
      </w:pPr>
      <w:r w:rsidRPr="005F5EF0">
        <w:rPr>
          <w:sz w:val="16"/>
          <w:szCs w:val="16"/>
        </w:rPr>
        <w:t>BTP-UC-REQ-033760/B-Pairing a phone via non-SSP – Discovery Mode (TcSE ROIN-290852-1)</w:t>
      </w:r>
    </w:p>
    <w:p w:rsidR="00014DB9" w:rsidRPr="005F5EF0" w:rsidRDefault="00014DB9" w:rsidP="00014DB9">
      <w:pPr>
        <w:rPr>
          <w:sz w:val="16"/>
          <w:szCs w:val="16"/>
        </w:rPr>
      </w:pPr>
      <w:r w:rsidRPr="005F5EF0">
        <w:rPr>
          <w:sz w:val="16"/>
          <w:szCs w:val="16"/>
        </w:rPr>
        <w:t>BTP-UC-REQ-033752/A-Pairing a phone with other phone(s) paired via SSP – Discoverable Mode (TcSE ROIN-290845-1)</w:t>
      </w:r>
    </w:p>
    <w:p w:rsidR="00014DB9" w:rsidRPr="005F5EF0" w:rsidRDefault="00014DB9" w:rsidP="00014DB9">
      <w:pPr>
        <w:rPr>
          <w:sz w:val="16"/>
          <w:szCs w:val="16"/>
        </w:rPr>
      </w:pPr>
      <w:r w:rsidRPr="005F5EF0">
        <w:rPr>
          <w:sz w:val="16"/>
          <w:szCs w:val="16"/>
        </w:rPr>
        <w:t>BTP-UC-REQ-033754/A-Pairing a phone with phone paired via SSP – Discovery Mode (TcSE ROIN-290847-2)</w:t>
      </w:r>
    </w:p>
    <w:p w:rsidR="00014DB9" w:rsidRPr="005F5EF0" w:rsidRDefault="00014DB9" w:rsidP="00014DB9">
      <w:pPr>
        <w:rPr>
          <w:sz w:val="16"/>
          <w:szCs w:val="16"/>
        </w:rPr>
      </w:pPr>
      <w:r w:rsidRPr="005F5EF0">
        <w:rPr>
          <w:sz w:val="16"/>
          <w:szCs w:val="16"/>
        </w:rPr>
        <w:t>BTP-UC-REQ-033755/B-Pairing a phone via non-SSP – Discoverable Mode (TcSE ROIN-290848-1)</w:t>
      </w:r>
    </w:p>
    <w:p w:rsidR="00014DB9" w:rsidRPr="005F5EF0" w:rsidRDefault="00014DB9" w:rsidP="00014DB9">
      <w:pPr>
        <w:rPr>
          <w:sz w:val="16"/>
          <w:szCs w:val="16"/>
        </w:rPr>
      </w:pPr>
      <w:r w:rsidRPr="005F5EF0">
        <w:rPr>
          <w:sz w:val="16"/>
          <w:szCs w:val="16"/>
        </w:rPr>
        <w:t>BTP-UC-REQ-033762/B-Pairing a phone with other device(s) connected (TcSE ROIN-290854-1)</w:t>
      </w:r>
    </w:p>
    <w:p w:rsidR="00014DB9" w:rsidRPr="005F5EF0" w:rsidRDefault="00014DB9" w:rsidP="00014DB9">
      <w:pPr>
        <w:rPr>
          <w:sz w:val="16"/>
          <w:szCs w:val="16"/>
        </w:rPr>
      </w:pPr>
      <w:r w:rsidRPr="005F5EF0">
        <w:rPr>
          <w:sz w:val="16"/>
          <w:szCs w:val="16"/>
        </w:rPr>
        <w:t>BTP-UC-REQ-033753/C-Pairing a phone via SSP – Discovery Mode (TcSE ROIN-290846-2)</w:t>
      </w:r>
    </w:p>
    <w:p w:rsidR="00014DB9" w:rsidRPr="005F5EF0" w:rsidRDefault="00014DB9" w:rsidP="00014DB9">
      <w:pPr>
        <w:rPr>
          <w:sz w:val="16"/>
          <w:szCs w:val="16"/>
        </w:rPr>
      </w:pPr>
      <w:r w:rsidRPr="005F5EF0">
        <w:rPr>
          <w:sz w:val="16"/>
          <w:szCs w:val="16"/>
        </w:rPr>
        <w:t>BTP-UC-REQ-033759/B-Pairing a phone with other phone(s) paired via non SSP – Discoverable Mode (TcSE ROIN-290851-2)</w:t>
      </w:r>
    </w:p>
    <w:p w:rsidR="00014DB9" w:rsidRPr="005F5EF0" w:rsidRDefault="00014DB9" w:rsidP="00014DB9">
      <w:pPr>
        <w:rPr>
          <w:sz w:val="16"/>
          <w:szCs w:val="16"/>
        </w:rPr>
      </w:pPr>
      <w:r w:rsidRPr="005F5EF0">
        <w:rPr>
          <w:sz w:val="16"/>
          <w:szCs w:val="16"/>
        </w:rPr>
        <w:t>BTP-UC-REQ-033735/C-Pairing a phone via SSP – Discoverable Mode (TcSE ROIN-290831-2)</w:t>
      </w:r>
    </w:p>
    <w:p w:rsidR="00014DB9" w:rsidRPr="005F5EF0" w:rsidRDefault="00014DB9" w:rsidP="00014DB9">
      <w:pPr>
        <w:rPr>
          <w:sz w:val="16"/>
          <w:szCs w:val="16"/>
        </w:rPr>
      </w:pPr>
      <w:r w:rsidRPr="005F5EF0">
        <w:rPr>
          <w:sz w:val="16"/>
          <w:szCs w:val="16"/>
        </w:rPr>
        <w:t>BTP-UC-REQ-033761/B-Pairing a phone with phone paired via non SSP – Discovery Mode (TcSE ROIN-290853-1)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Customer</w:t>
            </w:r>
          </w:p>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normal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In-Vehicle Infotainment System New messages can’t be indicated  (i.e. MNS)</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Post-conditions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Potentially, User is notified that an error has occurred.</w:t>
            </w:r>
          </w:p>
          <w:p w:rsidR="008D4023" w:rsidRDefault="008D4023">
            <w:pPr>
              <w:rPr>
                <w:rFonts w:cs="Arial"/>
                <w:szCs w:val="20"/>
              </w:rPr>
            </w:pP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szCs w:val="20"/>
              </w:rPr>
            </w:pPr>
            <w:r>
              <w:rPr>
                <w:b/>
                <w:szCs w:val="20"/>
              </w:rPr>
              <w:lastRenderedPageBreak/>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BTP-UC-REQ-041738/A-Messaging New Message ‘Download’ (TcSE ROIN-290971-1)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BTP-FUR-REQ-041760/C-UI Notification (TcSE ROIN-295125-2)</w:t>
      </w:r>
    </w:p>
    <w:p w:rsidR="00014DB9" w:rsidRPr="005F5EF0" w:rsidRDefault="00014DB9" w:rsidP="00014DB9">
      <w:pPr>
        <w:rPr>
          <w:sz w:val="16"/>
          <w:szCs w:val="16"/>
        </w:rPr>
      </w:pPr>
      <w:r w:rsidRPr="005F5EF0">
        <w:rPr>
          <w:sz w:val="16"/>
          <w:szCs w:val="16"/>
        </w:rPr>
        <w:t>BTP-FUR-REQ-041764/B-Downloading Messages Received as a result of a New Message Event (TcSE ROIN-295129-1)</w:t>
      </w:r>
    </w:p>
    <w:p w:rsidR="00014DB9" w:rsidRPr="005F5EF0" w:rsidRDefault="00014DB9" w:rsidP="00014DB9">
      <w:pPr>
        <w:rPr>
          <w:sz w:val="16"/>
          <w:szCs w:val="16"/>
        </w:rPr>
      </w:pPr>
      <w:r w:rsidRPr="005F5EF0">
        <w:rPr>
          <w:sz w:val="16"/>
          <w:szCs w:val="16"/>
        </w:rPr>
        <w:t>BTP-FUR-REQ-041759/B-Message Notification (End User) (TcSE ROIN-295124-2)</w:t>
      </w:r>
    </w:p>
    <w:p w:rsidR="00014DB9" w:rsidRPr="005F5EF0" w:rsidRDefault="00014DB9" w:rsidP="00014DB9">
      <w:pPr>
        <w:rPr>
          <w:sz w:val="16"/>
          <w:szCs w:val="16"/>
        </w:rPr>
      </w:pPr>
      <w:r w:rsidRPr="005F5EF0">
        <w:rPr>
          <w:sz w:val="16"/>
          <w:szCs w:val="16"/>
        </w:rPr>
        <w:t>BTP-FUR-REQ-041758/A-Receipt of a New Message Event (TcSE ROIN-295123-2)</w:t>
      </w:r>
    </w:p>
    <w:p w:rsidR="00014DB9" w:rsidRPr="005F5EF0" w:rsidRDefault="00014DB9" w:rsidP="00014DB9">
      <w:pPr>
        <w:rPr>
          <w:sz w:val="16"/>
          <w:szCs w:val="16"/>
        </w:rPr>
      </w:pPr>
      <w:r w:rsidRPr="005F5EF0">
        <w:rPr>
          <w:sz w:val="16"/>
          <w:szCs w:val="16"/>
        </w:rPr>
        <w:t>BTP-FUR-REQ-041761/C-Audible Notification (TcSE ROIN-295126-2)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 supports ability to transfer text messages</w:t>
            </w:r>
          </w:p>
          <w:p w:rsidR="008D4023" w:rsidRDefault="00014DB9">
            <w:pPr>
              <w:rPr>
                <w:rFonts w:cs="Arial"/>
                <w:szCs w:val="20"/>
              </w:rPr>
            </w:pPr>
            <w:r>
              <w:rPr>
                <w:rFonts w:cs="Arial"/>
                <w:szCs w:val="20"/>
              </w:rPr>
              <w:t>Mobile phone is paired and connected</w:t>
            </w:r>
          </w:p>
          <w:p w:rsidR="008D4023" w:rsidRDefault="00014DB9">
            <w:pPr>
              <w:rPr>
                <w:rFonts w:cs="Arial"/>
                <w:szCs w:val="20"/>
              </w:rPr>
            </w:pPr>
            <w:r>
              <w:rPr>
                <w:rFonts w:cs="Arial"/>
                <w:szCs w:val="20"/>
              </w:rPr>
              <w:t>The mobile phone has indicated that a new message has been received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customer has indicated that they want to download the unread message to access it via the G-HMI available via the 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accessed the newly received text message. </w:t>
            </w:r>
          </w:p>
          <w:p w:rsidR="008D4023" w:rsidRDefault="00014DB9">
            <w:pPr>
              <w:rPr>
                <w:rFonts w:cs="Arial"/>
                <w:szCs w:val="20"/>
              </w:rPr>
            </w:pPr>
            <w:r>
              <w:rPr>
                <w:rFonts w:cs="Arial"/>
                <w:szCs w:val="20"/>
              </w:rPr>
              <w:t>The In-Vehicle Infotainment System provides the newly received message per the G-HMI and V-HMI they chose via the In-Vehicle Infotainment System.</w:t>
            </w:r>
          </w:p>
          <w:p w:rsidR="008D4023" w:rsidRDefault="00014DB9">
            <w:pPr>
              <w:rPr>
                <w:rFonts w:cs="Arial"/>
                <w:szCs w:val="20"/>
              </w:rPr>
            </w:pPr>
            <w:r>
              <w:rPr>
                <w:rFonts w:cs="Arial"/>
                <w:szCs w:val="20"/>
              </w:rPr>
              <w:t xml:space="preserve">The message is marked as read on the In-Vehicle Infotainment System and connected mobile phone.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E1- The In-Vehicle Infotainment System was not able to download the messages.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BTP-UC-REQ-041739/A-The In-Vehicle Infotainment System was not able to download the messages (TcSE ROIN-290972-1)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BTP-UC-REQ-041738/A-Messaging New Message ‘Download’ (TcSE ROIN-290971-1)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customer has indicated that they want to download the unread message to access it via the G-HMI available via the In-Vehicle Infotainment System, but the action has failed.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alerts the customer that there was an error with downloading the messages.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BTP-UC-REQ-041740/A-Messaging Message Status Updated (TcSE ROIN-290973-1)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BTP-FUR-REQ-041762/A-Unread to Read Notification (TcSE ROIN-295127-1)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 supports ability to transfer text messages</w:t>
            </w:r>
          </w:p>
          <w:p w:rsidR="008D4023" w:rsidRDefault="00014DB9">
            <w:pPr>
              <w:rPr>
                <w:rFonts w:cs="Arial"/>
                <w:szCs w:val="20"/>
              </w:rPr>
            </w:pPr>
            <w:r>
              <w:rPr>
                <w:rFonts w:cs="Arial"/>
                <w:szCs w:val="20"/>
              </w:rPr>
              <w:t>Mobile phone is paired and connected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While the In-Vehicle Infotainment System is connected to the mobile phone, a message status has changed. These changes can range from unread to read, read to deleted, etc. As a result, the customer expects for that status to be consistent across the connected devices.</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Post-conditions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 xml:space="preserve">The In-Vehicle Infotainment System and/or mobile is updated to reflect the new status of the selected message(s).   </w:t>
            </w:r>
          </w:p>
          <w:p w:rsidR="008D4023" w:rsidRDefault="008D4023">
            <w:pPr>
              <w:rPr>
                <w:rFonts w:cs="Arial"/>
                <w:szCs w:val="20"/>
              </w:rPr>
            </w:pPr>
          </w:p>
          <w:p w:rsidR="008D4023" w:rsidRDefault="00014DB9">
            <w:pPr>
              <w:rPr>
                <w:rFonts w:cs="Arial"/>
                <w:szCs w:val="20"/>
              </w:rPr>
            </w:pPr>
            <w:r>
              <w:rPr>
                <w:rFonts w:cs="Arial"/>
                <w:szCs w:val="20"/>
              </w:rPr>
              <w:t xml:space="preserve">*For those items that have been deleted or removed, the In-Vehicle Infotainment System will not display them.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BTP-UC-REQ-041741/A-Messaging Call Sender (TcSE ROIN-290974-1)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BTP-FUR-REQ-041771/C-Call (TcSE ROIN-295136-2)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 supports ability to transfer text messages</w:t>
            </w:r>
          </w:p>
          <w:p w:rsidR="008D4023" w:rsidRDefault="00014DB9">
            <w:pPr>
              <w:rPr>
                <w:rFonts w:cs="Arial"/>
                <w:szCs w:val="20"/>
              </w:rPr>
            </w:pPr>
            <w:r>
              <w:rPr>
                <w:rFonts w:cs="Arial"/>
                <w:szCs w:val="20"/>
              </w:rPr>
              <w:t xml:space="preserve">Mobile phone has the ability to provide the sender information. </w:t>
            </w:r>
          </w:p>
          <w:p w:rsidR="008D4023" w:rsidRDefault="00014DB9">
            <w:pPr>
              <w:rPr>
                <w:rFonts w:cs="Arial"/>
                <w:szCs w:val="20"/>
              </w:rPr>
            </w:pPr>
            <w:r>
              <w:rPr>
                <w:rFonts w:cs="Arial"/>
                <w:szCs w:val="20"/>
              </w:rPr>
              <w:t>Mobile phone is paired and connected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While the In-Vehicle Infotainment System is connected to the mobile phone, and the Customer indicates that they intend to place a call to the sender of a specific message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See Outgoing Call Section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E1 – Sender of message is not a phone number.</w:t>
            </w:r>
          </w:p>
          <w:p w:rsidR="008D4023" w:rsidRDefault="008D4023">
            <w:pPr>
              <w:rPr>
                <w:rFonts w:cs="Arial"/>
                <w:szCs w:val="20"/>
              </w:rPr>
            </w:pPr>
          </w:p>
          <w:p w:rsidR="008D4023" w:rsidRDefault="00014DB9">
            <w:pPr>
              <w:rPr>
                <w:rFonts w:cs="Arial"/>
                <w:szCs w:val="20"/>
              </w:rPr>
            </w:pPr>
            <w:r>
              <w:rPr>
                <w:rFonts w:cs="Arial"/>
                <w:szCs w:val="20"/>
              </w:rPr>
              <w:t>See Outgoing Call Section</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See Outgoing Call Section</w:t>
            </w:r>
          </w:p>
        </w:tc>
      </w:tr>
    </w:tbl>
    <w:p w:rsidR="008D4023" w:rsidRDefault="008D4023"/>
    <w:p w:rsidR="00014DB9" w:rsidRDefault="00014DB9" w:rsidP="00014DB9">
      <w:pPr>
        <w:pStyle w:val="Heading4"/>
      </w:pPr>
      <w:r>
        <w:t>BTP-UC-REQ-041742/B-Sender of Message is not a Phone number (TcSE ROIN-290975-1)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BTP-UC-REQ-041741/A-Messaging Call Sender (TcSE ROIN-290974-1)</w:t>
      </w:r>
    </w:p>
    <w:p w:rsidR="00014DB9" w:rsidRPr="005F5EF0" w:rsidRDefault="00014DB9" w:rsidP="00014DB9">
      <w:pPr>
        <w:rPr>
          <w:sz w:val="16"/>
          <w:szCs w:val="16"/>
        </w:rPr>
      </w:pPr>
      <w:r w:rsidRPr="005F5EF0">
        <w:rPr>
          <w:sz w:val="16"/>
          <w:szCs w:val="16"/>
        </w:rPr>
        <w:t>BTP-FUR-REQ-041771/C-Call (TcSE ROIN-295136-2)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Same as original use case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sidRPr="00C107D1">
              <w:rPr>
                <w:rFonts w:cs="Arial"/>
              </w:rPr>
              <w:t>The In-Vehicle Infotainment System has received a message from an email address or a name</w:t>
            </w:r>
            <w:r>
              <w:rPr>
                <w:rFonts w:cs="Arial"/>
              </w:rPr>
              <w:t>.</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sidRPr="00C107D1">
              <w:rPr>
                <w:rFonts w:cs="Arial"/>
              </w:rPr>
              <w:t xml:space="preserve">The option to call the sender via the In-Vehicle Infotainment System is not available, unless the email or the name is stored in the phonebook and relative to a contact that also has a phone number, in which case the user might be allowed to call one or any of the numbers stored in the phonebook for that contact (G-HMI / V-HMI).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N/A</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V-HMI</w:t>
            </w:r>
          </w:p>
          <w:p w:rsidR="00014DB9" w:rsidRDefault="00014DB9">
            <w:pPr>
              <w:rPr>
                <w:rFonts w:cs="Arial"/>
              </w:rPr>
            </w:pPr>
            <w:r>
              <w:rPr>
                <w:rFonts w:cs="Arial"/>
              </w:rPr>
              <w:t>Vehicle System Interface</w:t>
            </w:r>
          </w:p>
        </w:tc>
      </w:tr>
    </w:tbl>
    <w:p w:rsidR="00014DB9" w:rsidRDefault="00014DB9"/>
    <w:p w:rsidR="00014DB9" w:rsidRDefault="00014DB9" w:rsidP="00014DB9">
      <w:pPr>
        <w:pStyle w:val="Heading4"/>
      </w:pPr>
      <w:r>
        <w:t>BTP-UC-REQ-041743/C-Messaging Reply to Sender (TcSE ROIN-290976-1)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BTP-FUR-REQ-041770/D-Reply (TcSE ROIN-295135-3)</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Mobile phone supports text messaging and supports ability to send messages.</w:t>
            </w:r>
          </w:p>
          <w:p w:rsidR="00014DB9" w:rsidRDefault="00014DB9">
            <w:pPr>
              <w:rPr>
                <w:rFonts w:cs="Arial"/>
              </w:rPr>
            </w:pPr>
            <w:r>
              <w:rPr>
                <w:rFonts w:cs="Arial"/>
              </w:rPr>
              <w:t xml:space="preserve">Mobile phone has the ability to provide the sender information. </w:t>
            </w:r>
          </w:p>
          <w:p w:rsidR="00014DB9" w:rsidRDefault="00014DB9">
            <w:pPr>
              <w:rPr>
                <w:rFonts w:cs="Arial"/>
              </w:rPr>
            </w:pPr>
            <w:r>
              <w:rPr>
                <w:rFonts w:cs="Arial"/>
              </w:rPr>
              <w:t>Mobile phone is paired and connected.</w:t>
            </w:r>
          </w:p>
          <w:p w:rsidR="00014DB9" w:rsidRDefault="00014DB9">
            <w:pPr>
              <w:rPr>
                <w:rFonts w:cs="Arial"/>
              </w:rPr>
            </w:pPr>
            <w:r>
              <w:rPr>
                <w:rFonts w:cs="Arial"/>
              </w:rPr>
              <w:t>Message inbox is not empty.</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lastRenderedPageBreak/>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While the In-Vehicle Infotainment System is connected to the mobile phone, the Customer indicates that they intend to reply to the sender of a specific message.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The desired message is delivered to the connected mobile phone with the intent of delivery to the intended recipient.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tcPr>
          <w:p w:rsidR="00014DB9" w:rsidRDefault="00014DB9">
            <w:pPr>
              <w:rPr>
                <w:rFonts w:cs="Arial"/>
              </w:rPr>
            </w:pPr>
            <w:r>
              <w:rPr>
                <w:rFonts w:cs="Arial"/>
              </w:rPr>
              <w:t xml:space="preserve">E1 – Sending a message failed. </w:t>
            </w:r>
          </w:p>
          <w:p w:rsidR="00014DB9" w:rsidRDefault="00014DB9">
            <w:pPr>
              <w:rPr>
                <w:rFonts w:cs="Arial"/>
              </w:rPr>
            </w:pP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V-HMI</w:t>
            </w:r>
          </w:p>
        </w:tc>
      </w:tr>
    </w:tbl>
    <w:p w:rsidR="00014DB9" w:rsidRDefault="00014DB9"/>
    <w:p w:rsidR="00014DB9" w:rsidRDefault="00014DB9" w:rsidP="00014DB9">
      <w:pPr>
        <w:pStyle w:val="Heading4"/>
      </w:pPr>
      <w:r>
        <w:t>BTP-UC-REQ-041744/C-Sending a Message Failed (TcSE ROIN-290977-1)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BTP-UC-REQ-041743/C-Messaging Reply to Sender (TcSE ROIN-290976-1)</w:t>
      </w:r>
    </w:p>
    <w:p w:rsidR="00014DB9" w:rsidRPr="005F5EF0" w:rsidRDefault="00014DB9" w:rsidP="00014DB9">
      <w:pPr>
        <w:rPr>
          <w:sz w:val="16"/>
          <w:szCs w:val="16"/>
        </w:rPr>
      </w:pPr>
      <w:r w:rsidRPr="005F5EF0">
        <w:rPr>
          <w:sz w:val="16"/>
          <w:szCs w:val="16"/>
        </w:rPr>
        <w:t>BTP-UC-REQ-041745/A-Messaging Sending (TcSE ROIN-290978-1)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Same as original</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 xml:space="preserve">The customer has opted to reply to a message and the action has failed.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The In-Vehicle Infotainment System displays an error message to the customer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tcPr>
          <w:p w:rsidR="00014DB9" w:rsidRDefault="00014DB9">
            <w:pPr>
              <w:rPr>
                <w:rFonts w:cs="Arial"/>
              </w:rPr>
            </w:pPr>
            <w:r>
              <w:rPr>
                <w:rFonts w:cs="Arial"/>
              </w:rPr>
              <w:t>N/A</w:t>
            </w:r>
          </w:p>
          <w:p w:rsidR="00014DB9" w:rsidRDefault="00014DB9">
            <w:pPr>
              <w:rPr>
                <w:rFonts w:cs="Arial"/>
              </w:rPr>
            </w:pP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V-HMI</w:t>
            </w:r>
          </w:p>
        </w:tc>
      </w:tr>
    </w:tbl>
    <w:p w:rsidR="00014DB9" w:rsidRDefault="00014DB9"/>
    <w:p w:rsidR="00014DB9" w:rsidRDefault="00014DB9" w:rsidP="00014DB9">
      <w:pPr>
        <w:pStyle w:val="Heading4"/>
      </w:pPr>
      <w:r>
        <w:t>BTP-UC-REQ-041745/A-Messaging Sending (TcSE ROIN-290978-1)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 supports ability to transfer text messages</w:t>
            </w:r>
          </w:p>
          <w:p w:rsidR="008D4023" w:rsidRDefault="00014DB9">
            <w:pPr>
              <w:rPr>
                <w:rFonts w:cs="Arial"/>
                <w:szCs w:val="20"/>
              </w:rPr>
            </w:pPr>
            <w:r>
              <w:rPr>
                <w:rFonts w:cs="Arial"/>
                <w:szCs w:val="20"/>
              </w:rPr>
              <w:t>Mobile phone is paired and connected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While the In-Vehicle Infotainment System is connected to the mobile phone, and the Customer indicates that they intend to send a message to someone.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desired message is delivered to the connected mobile phone with the intent of delivery to the intended recipient.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E1 – Sending a message failed.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V-HMI</w:t>
            </w:r>
          </w:p>
        </w:tc>
      </w:tr>
    </w:tbl>
    <w:p w:rsidR="008D4023" w:rsidRDefault="008D4023"/>
    <w:p w:rsidR="00014DB9" w:rsidRDefault="00014DB9" w:rsidP="00014DB9">
      <w:pPr>
        <w:pStyle w:val="Heading4"/>
      </w:pPr>
      <w:r>
        <w:t>BTP-UC-REQ-041748/A-Accessing Messages (via G-HMI) (TcSE ROIN-290981-1)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 supports ability to transfer text messages</w:t>
            </w:r>
          </w:p>
          <w:p w:rsidR="008D4023" w:rsidRDefault="00014DB9">
            <w:pPr>
              <w:rPr>
                <w:rFonts w:cs="Arial"/>
                <w:szCs w:val="20"/>
              </w:rPr>
            </w:pPr>
            <w:r>
              <w:rPr>
                <w:rFonts w:cs="Arial"/>
                <w:szCs w:val="20"/>
              </w:rPr>
              <w:t>Mobile phone is paired and connected</w:t>
            </w:r>
          </w:p>
          <w:p w:rsidR="008D4023" w:rsidRDefault="00014DB9">
            <w:pPr>
              <w:rPr>
                <w:rFonts w:cs="Arial"/>
                <w:szCs w:val="20"/>
              </w:rPr>
            </w:pPr>
            <w:r>
              <w:rPr>
                <w:rFonts w:cs="Arial"/>
                <w:szCs w:val="20"/>
              </w:rPr>
              <w:t>Text messages are available from the connected phone within the 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customer has indicated that they want to access a text message via 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In-Vehicle Infotainment System displays the requested message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lastRenderedPageBreak/>
        <w:t>BTP-UC-REQ-041749/B-Accessing Messages (TTS) (TcSE ROIN-290982-1)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Mobile phone supports ability to transfer text messages</w:t>
            </w:r>
          </w:p>
          <w:p w:rsidR="00014DB9" w:rsidRDefault="00014DB9">
            <w:pPr>
              <w:rPr>
                <w:rFonts w:cs="Arial"/>
              </w:rPr>
            </w:pPr>
            <w:r>
              <w:rPr>
                <w:rFonts w:cs="Arial"/>
              </w:rPr>
              <w:t>Mobile phone is paired and connected</w:t>
            </w:r>
          </w:p>
          <w:p w:rsidR="00014DB9" w:rsidRDefault="00014DB9">
            <w:pPr>
              <w:rPr>
                <w:rFonts w:cs="Arial"/>
              </w:rPr>
            </w:pPr>
            <w:r>
              <w:rPr>
                <w:rFonts w:cs="Arial"/>
              </w:rPr>
              <w:t>Text messages are available from the connected phone within the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The customer has indicated that they want to access a text message via the TTS option within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The In-Vehicle Infotainment System reads out the content of the message.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N/A</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V-HMI</w:t>
            </w:r>
          </w:p>
          <w:p w:rsidR="00014DB9" w:rsidRDefault="00014DB9">
            <w:pPr>
              <w:rPr>
                <w:rFonts w:cs="Arial"/>
              </w:rPr>
            </w:pPr>
            <w:r>
              <w:rPr>
                <w:rFonts w:cs="Arial"/>
              </w:rPr>
              <w:t>Vehicle System Interface</w:t>
            </w:r>
          </w:p>
        </w:tc>
      </w:tr>
    </w:tbl>
    <w:p w:rsidR="00014DB9" w:rsidRDefault="00014DB9"/>
    <w:p w:rsidR="00014DB9" w:rsidRDefault="00014DB9" w:rsidP="00014DB9">
      <w:pPr>
        <w:pStyle w:val="Heading4"/>
      </w:pPr>
      <w:r>
        <w:t>BTC-UC-REQ-193017/A-Voice Recognition - Listen to a message</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BTP-FUR-REQ-133777/C-Text Messaging Availability</w:t>
      </w:r>
    </w:p>
    <w:p w:rsidR="00014DB9" w:rsidRPr="005F5EF0" w:rsidRDefault="00014DB9" w:rsidP="00014DB9">
      <w:pPr>
        <w:rPr>
          <w:sz w:val="16"/>
          <w:szCs w:val="16"/>
        </w:rPr>
      </w:pPr>
      <w:r w:rsidRPr="005F5EF0">
        <w:rPr>
          <w:sz w:val="16"/>
          <w:szCs w:val="16"/>
        </w:rPr>
        <w:t>BTC-UC-REQ-193020/A-Voice Recognition - Access messaging via VUI when messaging connection is not yet finalized</w:t>
      </w:r>
    </w:p>
    <w:p w:rsidR="00014DB9" w:rsidRPr="005F5EF0" w:rsidRDefault="00014DB9" w:rsidP="00014DB9">
      <w:pPr>
        <w:rPr>
          <w:sz w:val="16"/>
          <w:szCs w:val="16"/>
        </w:rPr>
      </w:pPr>
      <w:r w:rsidRPr="005F5EF0">
        <w:rPr>
          <w:sz w:val="16"/>
          <w:szCs w:val="16"/>
        </w:rPr>
        <w:t>BTC-UC-REQ-193021/A-Voice recognition - Access messaging via VUI when connected device does not support messaging</w:t>
      </w:r>
    </w:p>
    <w:p w:rsidR="00014DB9" w:rsidRPr="005F5EF0" w:rsidRDefault="00014DB9" w:rsidP="00014DB9">
      <w:pPr>
        <w:rPr>
          <w:sz w:val="16"/>
          <w:szCs w:val="16"/>
        </w:rPr>
      </w:pPr>
      <w:r w:rsidRPr="005F5EF0">
        <w:rPr>
          <w:sz w:val="16"/>
          <w:szCs w:val="16"/>
        </w:rPr>
        <w:t>BTC-UC-REQ-193022/A-Voice recognition - Access messaging via VUI when inbox is empty</w:t>
      </w:r>
    </w:p>
    <w:p w:rsidR="00014DB9" w:rsidRPr="005F5EF0" w:rsidRDefault="00014DB9" w:rsidP="00014DB9">
      <w:pPr>
        <w:rPr>
          <w:sz w:val="16"/>
          <w:szCs w:val="16"/>
        </w:rPr>
      </w:pPr>
      <w:r w:rsidRPr="005F5EF0">
        <w:rPr>
          <w:sz w:val="16"/>
          <w:szCs w:val="16"/>
        </w:rPr>
        <w:t>BTC-UC-REQ-193023/A-Voice recognition - Access messaging via VUI when access to messaging features is denied by connected phone</w:t>
      </w:r>
    </w:p>
    <w:p w:rsidR="00014DB9" w:rsidRPr="005F5EF0" w:rsidRDefault="00014DB9" w:rsidP="00014DB9">
      <w:pPr>
        <w:rPr>
          <w:sz w:val="16"/>
          <w:szCs w:val="16"/>
        </w:rPr>
      </w:pPr>
      <w:r w:rsidRPr="005F5EF0">
        <w:rPr>
          <w:sz w:val="16"/>
          <w:szCs w:val="16"/>
        </w:rPr>
        <w:t>BTC-UC-REQ-193024/A-Voice recognition - Access messaging via VUI when messaging is disabled in the In-Vehicle Infotainment System</w:t>
      </w:r>
    </w:p>
    <w:p w:rsidR="00014DB9" w:rsidRPr="005F5EF0" w:rsidRDefault="00014DB9" w:rsidP="00014DB9">
      <w:pPr>
        <w:rPr>
          <w:sz w:val="16"/>
          <w:szCs w:val="16"/>
        </w:rPr>
      </w:pPr>
      <w:r w:rsidRPr="005F5EF0">
        <w:rPr>
          <w:sz w:val="16"/>
          <w:szCs w:val="16"/>
        </w:rPr>
        <w:t>BTP-SD-REQ-030702/A-Incoming Text Message- Listen (TcSE ROIN-149436-3)</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There is a connected phone that supports the messaging feature, there are new messages from new message notifications or messages in the message inbox</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 xml:space="preserve">The Customer has opted to listen to a message from the list of available messages in the inbox or from a message notifications </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In-Vehicle Infotainment System shall read the message to the user</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
              <w:t>E1: Voice recognition - Messaging connection not finalized yet</w:t>
            </w:r>
          </w:p>
          <w:p w:rsidR="00014DB9" w:rsidRDefault="00014DB9">
            <w:r>
              <w:t>E2: Voice recognition - Connected device does not support messaging</w:t>
            </w:r>
          </w:p>
          <w:p w:rsidR="00014DB9" w:rsidRDefault="00014DB9">
            <w:r>
              <w:t>E3: Voice recognition - Inbox is empty</w:t>
            </w:r>
          </w:p>
          <w:p w:rsidR="00014DB9" w:rsidRDefault="00014DB9">
            <w:r>
              <w:t>E4: Voice recognition - Access to messaging feature not granted from connected device</w:t>
            </w:r>
          </w:p>
          <w:p w:rsidR="00014DB9" w:rsidRDefault="00014DB9" w:rsidP="00014DB9">
            <w:pPr>
              <w:rPr>
                <w:rFonts w:ascii="Calibri" w:eastAsiaTheme="minorHAnsi" w:hAnsi="Calibri"/>
                <w:color w:val="FF0000"/>
                <w:szCs w:val="22"/>
              </w:rPr>
            </w:pPr>
            <w:r>
              <w:t>E5: Voice recognition - Messaging is disabled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color w:val="1F497D"/>
              </w:rPr>
            </w:pPr>
            <w:r>
              <w:t>V-HMI</w:t>
            </w:r>
          </w:p>
        </w:tc>
      </w:tr>
    </w:tbl>
    <w:p w:rsidR="00014DB9" w:rsidRDefault="00014DB9" w:rsidP="00014DB9"/>
    <w:p w:rsidR="00014DB9" w:rsidRDefault="00014DB9" w:rsidP="00014DB9">
      <w:pPr>
        <w:pStyle w:val="Heading4"/>
      </w:pPr>
      <w:r>
        <w:t>BTC-UC-REQ-193018/A-Voice Recognition - Reply to a message</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BTP-FUR-REQ-133777/C-Text Messaging Availability</w:t>
      </w:r>
    </w:p>
    <w:p w:rsidR="00014DB9" w:rsidRPr="005F5EF0" w:rsidRDefault="00014DB9" w:rsidP="00014DB9">
      <w:pPr>
        <w:rPr>
          <w:sz w:val="16"/>
          <w:szCs w:val="16"/>
        </w:rPr>
      </w:pPr>
      <w:r w:rsidRPr="005F5EF0">
        <w:rPr>
          <w:sz w:val="16"/>
          <w:szCs w:val="16"/>
        </w:rPr>
        <w:t>BTP-FUR-REQ-041770/D-Reply (TcSE ROIN-295135-3)</w:t>
      </w:r>
    </w:p>
    <w:p w:rsidR="00014DB9" w:rsidRPr="005F5EF0" w:rsidRDefault="00014DB9" w:rsidP="00014DB9">
      <w:pPr>
        <w:rPr>
          <w:sz w:val="16"/>
          <w:szCs w:val="16"/>
        </w:rPr>
      </w:pPr>
      <w:r w:rsidRPr="005F5EF0">
        <w:rPr>
          <w:sz w:val="16"/>
          <w:szCs w:val="16"/>
        </w:rPr>
        <w:t>BTC-UC-REQ-193022/A-Voice recognition - Access messaging via VUI when inbox is empty</w:t>
      </w:r>
    </w:p>
    <w:p w:rsidR="00014DB9" w:rsidRPr="005F5EF0" w:rsidRDefault="00014DB9" w:rsidP="00014DB9">
      <w:pPr>
        <w:rPr>
          <w:sz w:val="16"/>
          <w:szCs w:val="16"/>
        </w:rPr>
      </w:pPr>
      <w:r w:rsidRPr="005F5EF0">
        <w:rPr>
          <w:sz w:val="16"/>
          <w:szCs w:val="16"/>
        </w:rPr>
        <w:t>BTC-UC-REQ-193020/A-Voice Recognition - Access messaging via VUI when messaging connection is not yet finalized</w:t>
      </w:r>
    </w:p>
    <w:p w:rsidR="00014DB9" w:rsidRPr="005F5EF0" w:rsidRDefault="00014DB9" w:rsidP="00014DB9">
      <w:pPr>
        <w:rPr>
          <w:sz w:val="16"/>
          <w:szCs w:val="16"/>
        </w:rPr>
      </w:pPr>
      <w:r w:rsidRPr="005F5EF0">
        <w:rPr>
          <w:sz w:val="16"/>
          <w:szCs w:val="16"/>
        </w:rPr>
        <w:t>BTC-UC-REQ-193021/A-Voice recognition - Access messaging via VUI when connected device does not support messaging</w:t>
      </w:r>
    </w:p>
    <w:p w:rsidR="00014DB9" w:rsidRPr="005F5EF0" w:rsidRDefault="00014DB9" w:rsidP="00014DB9">
      <w:pPr>
        <w:rPr>
          <w:sz w:val="16"/>
          <w:szCs w:val="16"/>
        </w:rPr>
      </w:pPr>
      <w:r w:rsidRPr="005F5EF0">
        <w:rPr>
          <w:sz w:val="16"/>
          <w:szCs w:val="16"/>
        </w:rPr>
        <w:t>BTC-UC-REQ-193023/A-Voice recognition - Access messaging via VUI when access to messaging features is denied by connected phone</w:t>
      </w:r>
    </w:p>
    <w:p w:rsidR="00014DB9" w:rsidRPr="005F5EF0" w:rsidRDefault="00014DB9" w:rsidP="00014DB9">
      <w:pPr>
        <w:rPr>
          <w:sz w:val="16"/>
          <w:szCs w:val="16"/>
        </w:rPr>
      </w:pPr>
      <w:r w:rsidRPr="005F5EF0">
        <w:rPr>
          <w:sz w:val="16"/>
          <w:szCs w:val="16"/>
        </w:rPr>
        <w:t>BTC-UC-REQ-193024/A-Voice recognition - Access messaging via VUI when messaging is disabled in the In-Vehicle Infotainment System</w:t>
      </w:r>
    </w:p>
    <w:p w:rsidR="00014DB9" w:rsidRPr="005F5EF0" w:rsidRDefault="00014DB9" w:rsidP="00014DB9">
      <w:pPr>
        <w:rPr>
          <w:sz w:val="16"/>
          <w:szCs w:val="16"/>
        </w:rPr>
      </w:pPr>
      <w:r w:rsidRPr="005F5EF0">
        <w:rPr>
          <w:sz w:val="16"/>
          <w:szCs w:val="16"/>
        </w:rPr>
        <w:t>BTC-UC-REQ-193026/A-Voice recognition - Reply to a message that does not have a sender number</w:t>
      </w:r>
    </w:p>
    <w:p w:rsidR="00014DB9" w:rsidRPr="005F5EF0" w:rsidRDefault="00014DB9" w:rsidP="00014DB9">
      <w:pPr>
        <w:rPr>
          <w:sz w:val="16"/>
          <w:szCs w:val="16"/>
        </w:rPr>
      </w:pPr>
      <w:r w:rsidRPr="005F5EF0">
        <w:rPr>
          <w:sz w:val="16"/>
          <w:szCs w:val="16"/>
        </w:rPr>
        <w:t>BTC-UC-REQ-193027/A-Voice recognition - Reply to a message when connected iOS device does not support replying to messages</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There is a connected phone that supports the messaging feature, there are new messages from new message notifications or messages in the message inbox</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Customer has opted to reply to a message from the list of available messages in the inbox or from a message notifications via the VUI</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lastRenderedPageBreak/>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In-Vehicle Infotainment System shall guide the user via VUI and GUI to reply to the message with some stock messages</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rPr>
                <w:rFonts w:ascii="Calibri" w:eastAsiaTheme="minorHAnsi" w:hAnsi="Calibri"/>
                <w:szCs w:val="22"/>
              </w:rPr>
            </w:pPr>
            <w:r>
              <w:t>E1: Voice Recognition - Messaging connection not finalized yet</w:t>
            </w:r>
          </w:p>
          <w:p w:rsidR="00014DB9" w:rsidRDefault="00014DB9">
            <w:r>
              <w:t>E2: Voice Recognition - Connected device does not support messaging</w:t>
            </w:r>
          </w:p>
          <w:p w:rsidR="00014DB9" w:rsidRDefault="00014DB9">
            <w:r>
              <w:t>E3: Voice Recognition - Replying to messages not available for connected device</w:t>
            </w:r>
          </w:p>
          <w:p w:rsidR="00014DB9" w:rsidRDefault="00014DB9">
            <w:r>
              <w:t>E4: Voice Recognition - Access to messaging feature not granted from connected device</w:t>
            </w:r>
          </w:p>
          <w:p w:rsidR="00014DB9" w:rsidRDefault="00014DB9">
            <w:pPr>
              <w:rPr>
                <w:rFonts w:ascii="Calibri" w:eastAsiaTheme="minorHAnsi" w:hAnsi="Calibri"/>
                <w:color w:val="FF0000"/>
                <w:szCs w:val="22"/>
              </w:rPr>
            </w:pPr>
            <w:r>
              <w:t>E5: Voice Recognition - Messaging is disabled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color w:val="1F497D"/>
              </w:rPr>
            </w:pPr>
            <w:r>
              <w:t>V-HMI</w:t>
            </w:r>
          </w:p>
        </w:tc>
      </w:tr>
    </w:tbl>
    <w:p w:rsidR="00014DB9" w:rsidRDefault="00014DB9" w:rsidP="00014DB9"/>
    <w:p w:rsidR="00014DB9" w:rsidRDefault="00014DB9" w:rsidP="00014DB9">
      <w:pPr>
        <w:pStyle w:val="Heading4"/>
      </w:pPr>
      <w:r>
        <w:t>BTC-UC-REQ-193019/A-Voice recognition - Access messaging via voice when there is no phone connected</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There is no connected phone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Customer tries to access the messaging feature via VUI when there is no phone connected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In-Vehicle Infotainment System shall notify the user via VUI that the messaging feature is not available because there is no phone connected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rPr>
                <w:rFonts w:ascii="Calibri" w:eastAsiaTheme="minorHAnsi" w:hAnsi="Calibri"/>
                <w:color w:val="FF0000"/>
                <w:szCs w:val="22"/>
              </w:rPr>
            </w:pPr>
            <w:r>
              <w:t>N/A</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color w:val="1F497D"/>
              </w:rPr>
            </w:pPr>
            <w:r>
              <w:t>V-HMI</w:t>
            </w:r>
          </w:p>
        </w:tc>
      </w:tr>
    </w:tbl>
    <w:p w:rsidR="00014DB9" w:rsidRDefault="00014DB9" w:rsidP="00014DB9"/>
    <w:p w:rsidR="00014DB9" w:rsidRDefault="00014DB9" w:rsidP="00014DB9">
      <w:pPr>
        <w:pStyle w:val="Heading4"/>
      </w:pPr>
      <w:r>
        <w:t>BTC-UC-REQ-193020/A-Voice Recognition - Access messaging via VUI when messaging connection is not yet finalized</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There is a connected phone but the messaging connection is not yet finalized: the connection is still being setup, messages are still being downloaded or messaging notifications channel is still being opened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Customer tries to access the messaging feature via VUI when the messaging connection is not yet finalized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In-Vehicle Infotainment System shall notify the user via VUI that the messaging feature is not available yet because the messaging connection is still being set up</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rPr>
                <w:rFonts w:ascii="Calibri" w:eastAsiaTheme="minorHAnsi" w:hAnsi="Calibri"/>
                <w:szCs w:val="22"/>
              </w:rPr>
            </w:pPr>
            <w:r>
              <w:t>E1: Voice Recognition - Connected device does not support messaging</w:t>
            </w:r>
          </w:p>
          <w:p w:rsidR="00014DB9" w:rsidRDefault="00014DB9">
            <w:r>
              <w:t>E2: Voice Recognition - Access to messaging feature not granted from connected device</w:t>
            </w:r>
          </w:p>
          <w:p w:rsidR="00014DB9" w:rsidRDefault="00014DB9">
            <w:pPr>
              <w:rPr>
                <w:rFonts w:ascii="Calibri" w:eastAsiaTheme="minorHAnsi" w:hAnsi="Calibri"/>
                <w:szCs w:val="22"/>
              </w:rPr>
            </w:pPr>
            <w:r>
              <w:t>E3: Voice Recognition - Messaging is disabled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color w:val="1F497D"/>
              </w:rPr>
            </w:pPr>
            <w:r>
              <w:t>V-HMI</w:t>
            </w:r>
          </w:p>
        </w:tc>
      </w:tr>
    </w:tbl>
    <w:p w:rsidR="00014DB9" w:rsidRDefault="00014DB9" w:rsidP="00014DB9"/>
    <w:p w:rsidR="00014DB9" w:rsidRPr="00114D8C" w:rsidRDefault="00014DB9" w:rsidP="00014DB9"/>
    <w:p w:rsidR="00014DB9" w:rsidRPr="00114D8C" w:rsidRDefault="00014DB9" w:rsidP="00014DB9"/>
    <w:p w:rsidR="00014DB9" w:rsidRDefault="00014DB9" w:rsidP="00014DB9"/>
    <w:p w:rsidR="00014DB9" w:rsidRPr="00114D8C" w:rsidRDefault="00014DB9" w:rsidP="00014DB9">
      <w:pPr>
        <w:tabs>
          <w:tab w:val="left" w:pos="3555"/>
        </w:tabs>
      </w:pPr>
      <w:r>
        <w:tab/>
      </w:r>
    </w:p>
    <w:p w:rsidR="00014DB9" w:rsidRDefault="00014DB9" w:rsidP="00014DB9">
      <w:pPr>
        <w:pStyle w:val="Heading4"/>
      </w:pPr>
      <w:r>
        <w:t>BTC-UC-REQ-193021/A-Voice recognition - Access messaging via VUI when connected device does not support messaging</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There is a connected phone but the connected phone does not support the messaging feature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Customer tries to access the messaging feature via VUI</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lastRenderedPageBreak/>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In-Vehicle Infotainment System shall notify the user via VUI that the messaging feature is not available for the connected phone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rPr>
                <w:rFonts w:ascii="Calibri" w:eastAsiaTheme="minorHAnsi" w:hAnsi="Calibri"/>
                <w:szCs w:val="22"/>
              </w:rPr>
            </w:pPr>
            <w:r>
              <w:t>E1: No phone is connected</w:t>
            </w:r>
          </w:p>
          <w:p w:rsidR="00014DB9" w:rsidRDefault="00014DB9">
            <w:r>
              <w:t>E2: Access to messaging feature not granted from connected device</w:t>
            </w:r>
          </w:p>
          <w:p w:rsidR="00014DB9" w:rsidRDefault="00014DB9">
            <w:r>
              <w:t>E3: Messaging is disabled</w:t>
            </w:r>
          </w:p>
          <w:p w:rsidR="00014DB9" w:rsidRDefault="00014DB9">
            <w:r>
              <w:t>E4: Message inbox is empty</w:t>
            </w:r>
          </w:p>
          <w:p w:rsidR="00014DB9" w:rsidRDefault="00014DB9">
            <w:pPr>
              <w:rPr>
                <w:rFonts w:ascii="Calibri" w:eastAsiaTheme="minorHAnsi" w:hAnsi="Calibri"/>
                <w:color w:val="FF0000"/>
                <w:szCs w:val="22"/>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color w:val="1F497D"/>
              </w:rPr>
            </w:pPr>
            <w:r>
              <w:t>V-HMI</w:t>
            </w:r>
          </w:p>
        </w:tc>
      </w:tr>
    </w:tbl>
    <w:p w:rsidR="00014DB9" w:rsidRDefault="00014DB9" w:rsidP="00014DB9"/>
    <w:p w:rsidR="00014DB9" w:rsidRDefault="00014DB9" w:rsidP="00014DB9">
      <w:pPr>
        <w:pStyle w:val="Heading4"/>
      </w:pPr>
      <w:r>
        <w:t>BTC-UC-REQ-193022/A-Voice recognition - Access messaging via VUI when inbox is empty</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There is a connected phone that supports the messaging feature. The message inbox is empty</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Customer tries to access the messaging feature via VUI</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In-Vehicle Infotainment System shall notify the user via VUI that the inbox is empty and there are no messages to view or listen to or reply</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rPr>
                <w:rFonts w:ascii="Calibri" w:eastAsiaTheme="minorHAnsi" w:hAnsi="Calibri"/>
                <w:szCs w:val="22"/>
              </w:rPr>
            </w:pPr>
            <w:r>
              <w:t>E1: No phone is connected</w:t>
            </w:r>
          </w:p>
          <w:p w:rsidR="00014DB9" w:rsidRDefault="00014DB9">
            <w:r>
              <w:t>E2: Access to messaging feature not granted from connected device</w:t>
            </w:r>
          </w:p>
          <w:p w:rsidR="00014DB9" w:rsidRDefault="00014DB9">
            <w:r>
              <w:t>E3: Messaging is disabled</w:t>
            </w:r>
          </w:p>
          <w:p w:rsidR="00014DB9" w:rsidRDefault="00014DB9">
            <w:r>
              <w:t>E4: Connected device does not support messaging</w:t>
            </w:r>
          </w:p>
          <w:p w:rsidR="00014DB9" w:rsidRDefault="00014DB9">
            <w:pPr>
              <w:rPr>
                <w:rFonts w:ascii="Calibri" w:eastAsiaTheme="minorHAnsi" w:hAnsi="Calibri"/>
                <w:color w:val="FF0000"/>
                <w:szCs w:val="22"/>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color w:val="1F497D"/>
              </w:rPr>
            </w:pPr>
            <w:r>
              <w:t>V-HMI</w:t>
            </w:r>
          </w:p>
        </w:tc>
      </w:tr>
    </w:tbl>
    <w:p w:rsidR="00014DB9" w:rsidRDefault="00014DB9" w:rsidP="00014DB9"/>
    <w:p w:rsidR="00014DB9" w:rsidRDefault="00014DB9" w:rsidP="00014DB9">
      <w:pPr>
        <w:pStyle w:val="Heading4"/>
      </w:pPr>
      <w:r>
        <w:t>BTC-UC-REQ-193023/A-Voice recognition - Access messaging via VUI when access to messaging features is denied by connected phone</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There is a connected phone that supports the messaging feature. The phone has denied the In-Vehicle Infotainment System request to access the messaging features</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Customer tries to access the messaging feature via VUI</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In-Vehicle Infotainment System shall notify the user via VUI that the phone did not grant access to the messaging feature. Also, the VUI might instruct the user on how to try to fix the issue and retry to access the messaging feature. Also, the VUI prompt might be different depending on the way the messaging feature is enabled on the connected phone (for example, iPhones and Android, where access must be granted before or after the connection request is performed by the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rPr>
                <w:rFonts w:ascii="Calibri" w:eastAsiaTheme="minorHAnsi" w:hAnsi="Calibri"/>
                <w:szCs w:val="22"/>
              </w:rPr>
            </w:pPr>
            <w:r>
              <w:t>E1: No phone is connected</w:t>
            </w:r>
          </w:p>
          <w:p w:rsidR="00014DB9" w:rsidRDefault="00014DB9">
            <w:r>
              <w:t>E2: Messaging is disabled</w:t>
            </w:r>
          </w:p>
          <w:p w:rsidR="00014DB9" w:rsidRDefault="00014DB9">
            <w:pPr>
              <w:rPr>
                <w:color w:val="FF0000"/>
              </w:rPr>
            </w:pPr>
            <w:r>
              <w:t>E3: Access to messaging feature not granted from connected device</w:t>
            </w:r>
            <w:r>
              <w:rPr>
                <w:color w:val="FF0000"/>
              </w:rPr>
              <w:t xml:space="preserve"> </w:t>
            </w:r>
          </w:p>
          <w:p w:rsidR="00014DB9" w:rsidRDefault="00014DB9">
            <w:pPr>
              <w:rPr>
                <w:rFonts w:ascii="Calibri" w:eastAsiaTheme="minorHAnsi" w:hAnsi="Calibri"/>
                <w:color w:val="FF0000"/>
                <w:szCs w:val="22"/>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color w:val="1F497D"/>
              </w:rPr>
            </w:pPr>
            <w:r>
              <w:t>V-HMI</w:t>
            </w:r>
          </w:p>
        </w:tc>
      </w:tr>
    </w:tbl>
    <w:p w:rsidR="00014DB9" w:rsidRDefault="00014DB9" w:rsidP="00014DB9"/>
    <w:p w:rsidR="00014DB9" w:rsidRDefault="00014DB9" w:rsidP="00014DB9">
      <w:pPr>
        <w:pStyle w:val="Heading4"/>
      </w:pPr>
      <w:r>
        <w:t>BTC-UC-REQ-193024/A-Voice recognition - Access messaging via VUI when messaging is disabled in the In-Vehicle Infotainment System</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lastRenderedPageBreak/>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There is a connected phone that supports the messaging feature. The messaging feature has been disabled on the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Customer tries to access the messaging feature via VUI</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In-Vehicle Infotainment System shall notify the user via VUI that the messaging feature has been disabled. The VUI might also guide the user to re-enable the feature and try to setup a messaging connection with the connected phone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rPr>
                <w:rFonts w:ascii="Calibri" w:eastAsiaTheme="minorHAnsi" w:hAnsi="Calibri"/>
                <w:szCs w:val="22"/>
              </w:rPr>
            </w:pPr>
            <w:r>
              <w:t>E1: No phone is connected</w:t>
            </w:r>
          </w:p>
          <w:p w:rsidR="00014DB9" w:rsidRDefault="00014DB9">
            <w:r>
              <w:t>E2: Messaging connection denied by connected phone</w:t>
            </w:r>
          </w:p>
          <w:p w:rsidR="00014DB9" w:rsidRDefault="00014DB9">
            <w:r>
              <w:t>E3: Connected device does not support messaging</w:t>
            </w:r>
          </w:p>
          <w:p w:rsidR="00014DB9" w:rsidRDefault="00014DB9">
            <w:r>
              <w:t>E4: Message inbox is empty</w:t>
            </w:r>
          </w:p>
          <w:p w:rsidR="00014DB9" w:rsidRDefault="00014DB9">
            <w:pPr>
              <w:rPr>
                <w:rFonts w:ascii="Calibri" w:eastAsiaTheme="minorHAnsi" w:hAnsi="Calibri"/>
                <w:color w:val="FF0000"/>
                <w:szCs w:val="22"/>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color w:val="1F497D"/>
              </w:rPr>
            </w:pPr>
            <w:r>
              <w:t>V-HMI</w:t>
            </w:r>
          </w:p>
        </w:tc>
      </w:tr>
    </w:tbl>
    <w:p w:rsidR="00014DB9" w:rsidRDefault="00014DB9" w:rsidP="00014DB9"/>
    <w:p w:rsidR="00014DB9" w:rsidRDefault="00014DB9" w:rsidP="00014DB9">
      <w:pPr>
        <w:pStyle w:val="Heading4"/>
      </w:pPr>
      <w:r>
        <w:t>BTC-UC-REQ-193025/A-Voice Recognition - Listen to a message that has no readable content</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There is a connected phone that supports the messaging feature. The messaging feature is enabled, the phone allowed access to messages, the inbox is not empty</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Customer tries to listen via VUI to a message that has no readable content</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In-Vehicle Infotainment System shall notify the user via VUI that the selected message has no readable content</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rPr>
                <w:rFonts w:ascii="Calibri" w:eastAsiaTheme="minorHAnsi" w:hAnsi="Calibri"/>
                <w:szCs w:val="22"/>
              </w:rPr>
            </w:pPr>
            <w:r>
              <w:t>E1: No phone is connected</w:t>
            </w:r>
          </w:p>
          <w:p w:rsidR="00014DB9" w:rsidRDefault="00014DB9">
            <w:r>
              <w:t>E2: Messaging connection denied by connected phone</w:t>
            </w:r>
          </w:p>
          <w:p w:rsidR="00014DB9" w:rsidRDefault="00014DB9">
            <w:r>
              <w:t>E3: Connected device does not support messaging</w:t>
            </w:r>
          </w:p>
          <w:p w:rsidR="00014DB9" w:rsidRDefault="00014DB9">
            <w:r>
              <w:t>E4: Message inbox is empty</w:t>
            </w:r>
          </w:p>
          <w:p w:rsidR="00014DB9" w:rsidRDefault="00014DB9">
            <w:r>
              <w:t>E5: Messaging is disabled on the The In-Vehicle Infotainment System</w:t>
            </w:r>
          </w:p>
          <w:p w:rsidR="00014DB9" w:rsidRDefault="00014DB9">
            <w:r>
              <w:t>E6: Message has more than 2000 characters</w:t>
            </w:r>
          </w:p>
          <w:p w:rsidR="00014DB9" w:rsidRDefault="00014DB9">
            <w:pPr>
              <w:rPr>
                <w:rFonts w:ascii="Calibri" w:eastAsiaTheme="minorHAnsi" w:hAnsi="Calibri"/>
                <w:color w:val="FF0000"/>
                <w:szCs w:val="22"/>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color w:val="1F497D"/>
              </w:rPr>
            </w:pPr>
            <w:r>
              <w:t>V-HMI</w:t>
            </w:r>
          </w:p>
        </w:tc>
      </w:tr>
    </w:tbl>
    <w:p w:rsidR="00014DB9" w:rsidRDefault="00014DB9" w:rsidP="00014DB9"/>
    <w:p w:rsidR="00014DB9" w:rsidRDefault="00014DB9" w:rsidP="00014DB9">
      <w:pPr>
        <w:pStyle w:val="Heading4"/>
      </w:pPr>
      <w:r>
        <w:t>BTC-UC-REQ-193026/A-Voice recognition - Reply to a message that does not have a sender number</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BTP-FUR-REQ-041770/D-Reply (TcSE ROIN-295135-3)</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There is a connected phone that supports the messaging feature. The messaging feature is enabled, the phone allowed access to messages, the inbox is not empty</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Customer tries to reply to a message that does not have a sender number associated with it</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In-Vehicle Infotainment System shall notify the user via VUI that the selected message cannot be replied to because there is no sender number available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rPr>
                <w:rFonts w:ascii="Calibri" w:eastAsiaTheme="minorHAnsi" w:hAnsi="Calibri"/>
                <w:szCs w:val="22"/>
              </w:rPr>
            </w:pPr>
            <w:r>
              <w:t>E1: No phone is connected</w:t>
            </w:r>
          </w:p>
          <w:p w:rsidR="00014DB9" w:rsidRDefault="00014DB9">
            <w:r>
              <w:t>E2: Messaging connection denied by connected phone</w:t>
            </w:r>
          </w:p>
          <w:p w:rsidR="00014DB9" w:rsidRDefault="00014DB9">
            <w:r>
              <w:t>E3: Connected device does not support messaging</w:t>
            </w:r>
          </w:p>
          <w:p w:rsidR="00014DB9" w:rsidRDefault="00014DB9">
            <w:r>
              <w:t>E4: Message inbox is empty</w:t>
            </w:r>
          </w:p>
          <w:p w:rsidR="00014DB9" w:rsidRDefault="00014DB9">
            <w:r>
              <w:t>E5: Messaging is disabled on the The In-Vehicle Infotainment System</w:t>
            </w:r>
          </w:p>
          <w:p w:rsidR="00014DB9" w:rsidRDefault="00014DB9">
            <w:pPr>
              <w:rPr>
                <w:rFonts w:ascii="Calibri" w:eastAsiaTheme="minorHAnsi" w:hAnsi="Calibri"/>
                <w:color w:val="FF0000"/>
                <w:szCs w:val="22"/>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color w:val="1F497D"/>
              </w:rPr>
            </w:pPr>
            <w:r>
              <w:t>V-HMI</w:t>
            </w:r>
          </w:p>
        </w:tc>
      </w:tr>
    </w:tbl>
    <w:p w:rsidR="00014DB9" w:rsidRDefault="00014DB9" w:rsidP="00014DB9"/>
    <w:p w:rsidR="00014DB9" w:rsidRDefault="00014DB9" w:rsidP="00014DB9">
      <w:pPr>
        <w:pStyle w:val="Heading4"/>
      </w:pPr>
      <w:r>
        <w:lastRenderedPageBreak/>
        <w:t>BTC-UC-REQ-193027/A-Voice recognition - Reply to a message when connected iOS device does not support replying to messages</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BTP-FUR-REQ-041770/D-Reply (TcSE ROIN-295135-3)</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Customer,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rPr>
                <w:rFonts w:eastAsiaTheme="minorHAnsi" w:cs="Arial"/>
                <w:szCs w:val="22"/>
              </w:rPr>
            </w:pPr>
            <w:r>
              <w:t>There is a connected phone that supports the messaging feature. The connected iOS device does not allow to reply to messages</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szCs w:val="22"/>
              </w:rPr>
            </w:pPr>
            <w:r>
              <w:t>The Customer tries to reply to a message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r>
              <w:t>The In-Vehicle Infotainment System shall notify the user via VUI that the selected message cannot be replied to because the connected phone does not allow to reply to messages from the In-Vehicle Infotainment System.</w:t>
            </w:r>
          </w:p>
          <w:p w:rsidR="00014DB9" w:rsidRDefault="00014DB9" w:rsidP="00014DB9">
            <w:pPr>
              <w:spacing w:line="276" w:lineRule="auto"/>
              <w:rPr>
                <w:rFonts w:eastAsiaTheme="minorHAnsi" w:cs="Arial"/>
                <w:szCs w:val="22"/>
              </w:rPr>
            </w:pPr>
            <w:r>
              <w:t>The use case applies whether the message access was granted or not.</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rPr>
                <w:rFonts w:ascii="Calibri" w:eastAsiaTheme="minorHAnsi" w:hAnsi="Calibri"/>
                <w:szCs w:val="22"/>
              </w:rPr>
            </w:pPr>
            <w:r>
              <w:t>E1: No phone is connected</w:t>
            </w:r>
          </w:p>
          <w:p w:rsidR="00014DB9" w:rsidRDefault="00014DB9">
            <w:r>
              <w:t>E2: Connected device does not support messaging</w:t>
            </w:r>
          </w:p>
          <w:p w:rsidR="00014DB9" w:rsidRDefault="00014DB9">
            <w:r>
              <w:t>E3: Message inbox is empty</w:t>
            </w:r>
          </w:p>
          <w:p w:rsidR="00014DB9" w:rsidRDefault="00014DB9">
            <w:r>
              <w:t>E4: Messaging is disabled on the In-Vehicle Infotainment System</w:t>
            </w:r>
          </w:p>
          <w:p w:rsidR="00014DB9" w:rsidRDefault="00014DB9">
            <w:pPr>
              <w:rPr>
                <w:rFonts w:ascii="Calibri" w:eastAsiaTheme="minorHAnsi" w:hAnsi="Calibri"/>
                <w:color w:val="FF0000"/>
                <w:szCs w:val="22"/>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color w:val="1F497D"/>
              </w:rPr>
            </w:pPr>
            <w:r>
              <w:t>V-HMI</w:t>
            </w:r>
          </w:p>
        </w:tc>
      </w:tr>
    </w:tbl>
    <w:p w:rsidR="00014DB9" w:rsidRDefault="00014DB9" w:rsidP="00014DB9"/>
    <w:p w:rsidR="00014DB9" w:rsidRDefault="00014DB9" w:rsidP="00014DB9">
      <w:pPr>
        <w:pStyle w:val="Heading3"/>
      </w:pPr>
      <w:bookmarkStart w:id="96" w:name="_Toc1048744"/>
      <w:r>
        <w:t>Requirements</w:t>
      </w:r>
      <w:bookmarkEnd w:id="96"/>
    </w:p>
    <w:p w:rsidR="00014DB9" w:rsidRPr="00014DB9" w:rsidRDefault="00014DB9" w:rsidP="00014DB9">
      <w:pPr>
        <w:pStyle w:val="Heading4"/>
        <w:rPr>
          <w:b w:val="0"/>
          <w:u w:val="single"/>
        </w:rPr>
      </w:pPr>
      <w:r w:rsidRPr="00014DB9">
        <w:rPr>
          <w:b w:val="0"/>
          <w:u w:val="single"/>
        </w:rPr>
        <w:t>BTC-FUR-REQ-203864/A-SMS via MAP support</w:t>
      </w:r>
    </w:p>
    <w:p w:rsidR="00014DB9" w:rsidRDefault="00014DB9" w:rsidP="00014DB9">
      <w:r w:rsidRPr="003569CF">
        <w:t>If the IVIS is required, via Implementation Guide, to support this present requirement, then all requirements and use cases and parts below that mention SMS messages shall be implemented.</w:t>
      </w:r>
    </w:p>
    <w:p w:rsidR="00014DB9"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t>BTC-FUR-REQ-203865/A-eMail via MAP support</w:t>
      </w:r>
    </w:p>
    <w:p w:rsidR="00014DB9" w:rsidRDefault="00014DB9" w:rsidP="00014DB9">
      <w:r w:rsidRPr="00F7134C">
        <w:t>If the IVIS is required, via Implementation Guide, to support this present requirement, then all requirements and use cases and parts below that mention email messages shall be implemented</w:t>
      </w:r>
      <w:r>
        <w:t>.</w:t>
      </w:r>
    </w:p>
    <w:p w:rsidR="00014DB9"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t>BTC-FUR-REQ-321281/A-MMS Support</w:t>
      </w:r>
    </w:p>
    <w:p w:rsidR="00014DB9" w:rsidRDefault="00014DB9" w:rsidP="00014DB9">
      <w:r w:rsidRPr="00D2447B">
        <w:t xml:space="preserve">If this requirement is applicable per </w:t>
      </w:r>
      <w:r>
        <w:t>Implementation Guide, then the In-Vehicle Infotainment System shall support MMS in the same way SMS is supported.</w:t>
      </w:r>
    </w:p>
    <w:p w:rsidR="00014DB9" w:rsidRDefault="00014DB9" w:rsidP="00014DB9">
      <w:r>
        <w:t>All requirements and use cases for SMS are valid for MMS as well.</w:t>
      </w:r>
    </w:p>
    <w:p w:rsidR="00014DB9" w:rsidRDefault="00014DB9" w:rsidP="00014DB9"/>
    <w:p w:rsidR="00014DB9" w:rsidRDefault="00014DB9" w:rsidP="00014DB9">
      <w:r>
        <w:t>To present the MMS in a readable format to the customer the content of the message shall be parsed accordingly.</w:t>
      </w:r>
    </w:p>
    <w:p w:rsidR="00014DB9" w:rsidRDefault="00014DB9" w:rsidP="00014DB9"/>
    <w:p w:rsidR="00014DB9" w:rsidRPr="00D2447B" w:rsidRDefault="00014DB9" w:rsidP="00014DB9"/>
    <w:p w:rsidR="00014DB9" w:rsidRPr="00014DB9" w:rsidRDefault="00014DB9" w:rsidP="00014DB9">
      <w:pPr>
        <w:pStyle w:val="Heading4"/>
        <w:rPr>
          <w:b w:val="0"/>
          <w:u w:val="single"/>
        </w:rPr>
      </w:pPr>
      <w:r w:rsidRPr="00014DB9">
        <w:rPr>
          <w:b w:val="0"/>
          <w:u w:val="single"/>
        </w:rPr>
        <w:t>BTP-FUR-REQ-041750/D-Retrieving the Message Listing (Upon Connection) (TcSE ROIN-295115-2)</w:t>
      </w:r>
    </w:p>
    <w:p w:rsidR="00014DB9" w:rsidRPr="00275B74" w:rsidRDefault="00014DB9" w:rsidP="00014DB9">
      <w:pPr>
        <w:rPr>
          <w:rFonts w:cs="Arial"/>
          <w:szCs w:val="22"/>
        </w:rPr>
      </w:pPr>
      <w:r w:rsidRPr="00275B74">
        <w:rPr>
          <w:rFonts w:cs="Arial"/>
          <w:szCs w:val="22"/>
        </w:rPr>
        <w:t xml:space="preserve">Upon connecting to an AG that supports messaging via Bluetooth, the In-Vehicle Infotainment System shall </w:t>
      </w:r>
    </w:p>
    <w:p w:rsidR="00014DB9" w:rsidRPr="00275B74" w:rsidRDefault="00014DB9" w:rsidP="001257C9">
      <w:pPr>
        <w:numPr>
          <w:ilvl w:val="0"/>
          <w:numId w:val="40"/>
        </w:numPr>
        <w:rPr>
          <w:rFonts w:cs="Arial"/>
          <w:szCs w:val="22"/>
        </w:rPr>
      </w:pPr>
      <w:r w:rsidRPr="00275B74">
        <w:rPr>
          <w:rFonts w:cs="Arial"/>
          <w:szCs w:val="22"/>
        </w:rPr>
        <w:t>Connect to the SMS MAS instance, register for notifications and wait for notification channel to be opened (see also BTP-FUR-REQ-041784-Message Notification Not Established).</w:t>
      </w:r>
    </w:p>
    <w:p w:rsidR="00014DB9" w:rsidRPr="00275B74" w:rsidRDefault="00014DB9" w:rsidP="001257C9">
      <w:pPr>
        <w:numPr>
          <w:ilvl w:val="0"/>
          <w:numId w:val="40"/>
        </w:numPr>
        <w:rPr>
          <w:rFonts w:cs="Arial"/>
          <w:szCs w:val="22"/>
        </w:rPr>
      </w:pPr>
      <w:r w:rsidRPr="00275B74">
        <w:rPr>
          <w:rFonts w:cs="Arial"/>
          <w:szCs w:val="22"/>
        </w:rPr>
        <w:t>Request the message listing of the last 25 SMS messages received by the connected MSE</w:t>
      </w:r>
    </w:p>
    <w:p w:rsidR="00014DB9" w:rsidRPr="00275B74" w:rsidRDefault="00014DB9" w:rsidP="001257C9">
      <w:pPr>
        <w:numPr>
          <w:ilvl w:val="0"/>
          <w:numId w:val="40"/>
        </w:numPr>
        <w:rPr>
          <w:rFonts w:cs="Arial"/>
          <w:szCs w:val="22"/>
        </w:rPr>
      </w:pPr>
      <w:r w:rsidRPr="00275B74">
        <w:rPr>
          <w:rFonts w:cs="Arial"/>
          <w:szCs w:val="22"/>
        </w:rPr>
        <w:t>Connect to all other MAS instances available in the MSE, up to 4 (SMS and 3 email inboxes), and register for notifications for each of these instances.</w:t>
      </w:r>
    </w:p>
    <w:p w:rsidR="00014DB9" w:rsidRPr="00275B74" w:rsidRDefault="00014DB9" w:rsidP="001257C9">
      <w:pPr>
        <w:numPr>
          <w:ilvl w:val="0"/>
          <w:numId w:val="40"/>
        </w:numPr>
        <w:rPr>
          <w:rFonts w:cs="Arial"/>
          <w:szCs w:val="22"/>
        </w:rPr>
      </w:pPr>
      <w:r w:rsidRPr="00275B74">
        <w:rPr>
          <w:rFonts w:cs="Arial"/>
          <w:szCs w:val="22"/>
        </w:rPr>
        <w:t xml:space="preserve">For each MAS instance successfully connected, if the SDP record advertises support for the GetMASInstanceInformation function, the In-Vehicle Infotainment System shall query the </w:t>
      </w:r>
      <w:r w:rsidRPr="00275B74">
        <w:rPr>
          <w:rFonts w:cs="Arial"/>
          <w:szCs w:val="22"/>
        </w:rPr>
        <w:lastRenderedPageBreak/>
        <w:t>GetMASInstanceInformation and use the information retrieved to distinguish the various instances in the HMI. If this is not supported, the instances will be named by default “SMS”, “e-mail”, “e-mail 2”, etc.</w:t>
      </w:r>
    </w:p>
    <w:p w:rsidR="00014DB9" w:rsidRPr="00275B74" w:rsidRDefault="00014DB9" w:rsidP="001257C9">
      <w:pPr>
        <w:numPr>
          <w:ilvl w:val="0"/>
          <w:numId w:val="40"/>
        </w:numPr>
        <w:rPr>
          <w:rFonts w:cs="Arial"/>
          <w:szCs w:val="22"/>
        </w:rPr>
      </w:pPr>
      <w:r w:rsidRPr="00275B74">
        <w:rPr>
          <w:rFonts w:cs="Arial"/>
          <w:szCs w:val="22"/>
        </w:rPr>
        <w:t>Request the message listing of the last 25 email messages received by the connected MSE, for each inbox.</w:t>
      </w:r>
    </w:p>
    <w:p w:rsidR="00014DB9" w:rsidRPr="00275B74" w:rsidRDefault="00014DB9">
      <w:pPr>
        <w:rPr>
          <w:rFonts w:cs="Arial"/>
          <w:szCs w:val="22"/>
        </w:rPr>
      </w:pPr>
    </w:p>
    <w:p w:rsidR="00014DB9" w:rsidRPr="00275B74" w:rsidRDefault="00014DB9">
      <w:pPr>
        <w:rPr>
          <w:rFonts w:cs="Arial"/>
          <w:szCs w:val="22"/>
        </w:rPr>
      </w:pPr>
    </w:p>
    <w:p w:rsidR="00014DB9" w:rsidRPr="00275B74" w:rsidRDefault="00014DB9">
      <w:pPr>
        <w:rPr>
          <w:rFonts w:cs="Arial"/>
          <w:szCs w:val="22"/>
        </w:rPr>
      </w:pPr>
      <w:r w:rsidRPr="00275B74">
        <w:rPr>
          <w:rFonts w:cs="Arial"/>
          <w:szCs w:val="22"/>
        </w:rPr>
        <w:t>Upon the customer successfully accessing the message menu via the GUI/ VUI the In-Vehicle Infotainment System shall provide the details of the message listing as described in BTP-FUR-REQ-041753/A-Message Listing Display Requirements in this document and in the format defined within the HMI spec, within 2 seconds of the customer entering the messaging menu.  While the In-Vehicle Infotainment System is waiting to display the message listing, the In-Vehicle Infotainment System shall display a graphic / message as defined within HMI spec.</w:t>
      </w:r>
    </w:p>
    <w:p w:rsidR="00014DB9" w:rsidRPr="005E7B8C" w:rsidRDefault="00014DB9">
      <w:pPr>
        <w:rPr>
          <w:rFonts w:cs="Arial"/>
          <w:szCs w:val="22"/>
        </w:rPr>
      </w:pP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BTP-FUR-REQ-041752/A-Message Listing Parameters (TcSE ROIN-295117-1)</w:t>
      </w:r>
    </w:p>
    <w:p w:rsidR="008D4023" w:rsidRDefault="00014DB9">
      <w:pPr>
        <w:rPr>
          <w:rFonts w:cs="Arial"/>
          <w:szCs w:val="20"/>
        </w:rPr>
      </w:pPr>
      <w:r>
        <w:rPr>
          <w:rFonts w:cs="Arial"/>
          <w:szCs w:val="20"/>
        </w:rPr>
        <w:t>Within the message listing request, the In-Vehicle Infotainment System shall request the following parameters:</w:t>
      </w:r>
    </w:p>
    <w:p w:rsidR="008D4023" w:rsidRDefault="008D4023">
      <w:pPr>
        <w:rPr>
          <w:rFonts w:cs="Arial"/>
          <w:szCs w:val="20"/>
        </w:rPr>
      </w:pPr>
    </w:p>
    <w:p w:rsidR="008D4023" w:rsidRDefault="00014DB9">
      <w:pPr>
        <w:ind w:left="360"/>
        <w:rPr>
          <w:rFonts w:cs="Arial"/>
          <w:szCs w:val="20"/>
        </w:rPr>
      </w:pPr>
      <w:r>
        <w:rPr>
          <w:rFonts w:cs="Arial"/>
          <w:szCs w:val="20"/>
        </w:rPr>
        <w:t>- Subject (future use)</w:t>
      </w:r>
    </w:p>
    <w:p w:rsidR="008D4023" w:rsidRDefault="00014DB9">
      <w:pPr>
        <w:ind w:left="360"/>
        <w:rPr>
          <w:rFonts w:cs="Arial"/>
          <w:szCs w:val="20"/>
        </w:rPr>
      </w:pPr>
      <w:r>
        <w:rPr>
          <w:rFonts w:cs="Arial"/>
          <w:szCs w:val="20"/>
        </w:rPr>
        <w:t>- DateTime</w:t>
      </w:r>
    </w:p>
    <w:p w:rsidR="008D4023" w:rsidRDefault="00014DB9">
      <w:pPr>
        <w:ind w:firstLine="360"/>
        <w:rPr>
          <w:rFonts w:cs="Arial"/>
          <w:szCs w:val="20"/>
        </w:rPr>
      </w:pPr>
      <w:r>
        <w:rPr>
          <w:rFonts w:cs="Arial"/>
          <w:szCs w:val="20"/>
        </w:rPr>
        <w:t>- Sender_name</w:t>
      </w:r>
    </w:p>
    <w:p w:rsidR="008D4023" w:rsidRDefault="00014DB9">
      <w:pPr>
        <w:ind w:left="360"/>
        <w:rPr>
          <w:rFonts w:cs="Arial"/>
          <w:szCs w:val="20"/>
        </w:rPr>
      </w:pPr>
      <w:r>
        <w:rPr>
          <w:rFonts w:cs="Arial"/>
          <w:szCs w:val="20"/>
        </w:rPr>
        <w:t>- Sender_Addressing</w:t>
      </w:r>
    </w:p>
    <w:p w:rsidR="008D4023" w:rsidRDefault="00014DB9">
      <w:pPr>
        <w:ind w:left="360"/>
        <w:rPr>
          <w:rFonts w:cs="Arial"/>
          <w:szCs w:val="20"/>
        </w:rPr>
      </w:pPr>
      <w:r>
        <w:rPr>
          <w:rFonts w:cs="Arial"/>
          <w:szCs w:val="20"/>
        </w:rPr>
        <w:t>- Replyto_addressing (future use)</w:t>
      </w:r>
    </w:p>
    <w:p w:rsidR="008D4023" w:rsidRDefault="00014DB9">
      <w:pPr>
        <w:ind w:left="360"/>
        <w:rPr>
          <w:rFonts w:cs="Arial"/>
          <w:szCs w:val="20"/>
        </w:rPr>
      </w:pPr>
      <w:r>
        <w:rPr>
          <w:rFonts w:cs="Arial"/>
          <w:szCs w:val="20"/>
        </w:rPr>
        <w:t>- Recipient_name (future use)</w:t>
      </w:r>
    </w:p>
    <w:p w:rsidR="008D4023" w:rsidRDefault="00014DB9">
      <w:pPr>
        <w:ind w:left="360"/>
        <w:rPr>
          <w:rFonts w:cs="Arial"/>
          <w:szCs w:val="20"/>
        </w:rPr>
      </w:pPr>
      <w:r>
        <w:rPr>
          <w:rFonts w:cs="Arial"/>
          <w:szCs w:val="20"/>
        </w:rPr>
        <w:t>- Recipient_addressing (future_use)</w:t>
      </w:r>
    </w:p>
    <w:p w:rsidR="008D4023" w:rsidRDefault="00014DB9">
      <w:pPr>
        <w:ind w:left="360"/>
        <w:rPr>
          <w:rFonts w:cs="Arial"/>
          <w:szCs w:val="20"/>
        </w:rPr>
      </w:pPr>
      <w:r>
        <w:rPr>
          <w:rFonts w:cs="Arial"/>
          <w:szCs w:val="20"/>
        </w:rPr>
        <w:t>- Type</w:t>
      </w:r>
    </w:p>
    <w:p w:rsidR="008D4023" w:rsidRDefault="00014DB9">
      <w:pPr>
        <w:ind w:left="360"/>
        <w:rPr>
          <w:rFonts w:cs="Arial"/>
          <w:szCs w:val="20"/>
        </w:rPr>
      </w:pPr>
      <w:r>
        <w:rPr>
          <w:rFonts w:cs="Arial"/>
          <w:szCs w:val="20"/>
        </w:rPr>
        <w:t>- Reception_Status</w:t>
      </w:r>
    </w:p>
    <w:p w:rsidR="008D4023" w:rsidRDefault="00014DB9">
      <w:pPr>
        <w:ind w:left="360"/>
        <w:rPr>
          <w:rFonts w:cs="Arial"/>
          <w:szCs w:val="20"/>
        </w:rPr>
      </w:pPr>
      <w:r>
        <w:rPr>
          <w:rFonts w:cs="Arial"/>
          <w:szCs w:val="20"/>
        </w:rPr>
        <w:t>- Size</w:t>
      </w:r>
    </w:p>
    <w:p w:rsidR="008D4023" w:rsidRDefault="00014DB9">
      <w:pPr>
        <w:ind w:left="360"/>
        <w:rPr>
          <w:rFonts w:cs="Arial"/>
          <w:szCs w:val="20"/>
        </w:rPr>
      </w:pPr>
      <w:r>
        <w:rPr>
          <w:rFonts w:cs="Arial"/>
          <w:szCs w:val="20"/>
        </w:rPr>
        <w:t>- Text</w:t>
      </w:r>
    </w:p>
    <w:p w:rsidR="008D4023" w:rsidRDefault="00014DB9">
      <w:pPr>
        <w:ind w:left="360"/>
        <w:rPr>
          <w:rFonts w:cs="Arial"/>
          <w:szCs w:val="20"/>
        </w:rPr>
      </w:pPr>
      <w:r>
        <w:rPr>
          <w:rFonts w:cs="Arial"/>
          <w:szCs w:val="20"/>
        </w:rPr>
        <w:t>- Read</w:t>
      </w:r>
    </w:p>
    <w:p w:rsidR="008D4023" w:rsidRDefault="00014DB9">
      <w:pPr>
        <w:ind w:left="360"/>
        <w:rPr>
          <w:rFonts w:cs="Arial"/>
          <w:szCs w:val="20"/>
        </w:rPr>
      </w:pPr>
      <w:r>
        <w:rPr>
          <w:rFonts w:cs="Arial"/>
          <w:szCs w:val="20"/>
        </w:rPr>
        <w:t>- Sent</w:t>
      </w:r>
    </w:p>
    <w:p w:rsidR="008D4023" w:rsidRDefault="00014DB9">
      <w:pPr>
        <w:ind w:left="360"/>
        <w:rPr>
          <w:rFonts w:cs="Arial"/>
          <w:szCs w:val="20"/>
        </w:rPr>
      </w:pPr>
      <w:r>
        <w:rPr>
          <w:rFonts w:cs="Arial"/>
          <w:szCs w:val="20"/>
        </w:rPr>
        <w:t>- Protected (future use)</w:t>
      </w:r>
    </w:p>
    <w:p w:rsidR="008D4023" w:rsidRDefault="00014DB9">
      <w:pPr>
        <w:ind w:firstLine="360"/>
        <w:rPr>
          <w:rFonts w:cs="Arial"/>
          <w:szCs w:val="20"/>
        </w:rPr>
      </w:pPr>
      <w:r>
        <w:rPr>
          <w:rFonts w:cs="Arial"/>
          <w:szCs w:val="20"/>
        </w:rPr>
        <w:t>- Priority (future use)</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BTP-FUR-REQ-041753/B-Message Listing Display Requirements (TcSE ROIN-295118-2)</w:t>
      </w:r>
    </w:p>
    <w:p w:rsidR="00014DB9" w:rsidRDefault="00014DB9">
      <w:pPr>
        <w:rPr>
          <w:rFonts w:cs="Arial"/>
          <w:b/>
        </w:rPr>
      </w:pPr>
      <w:r>
        <w:rPr>
          <w:rFonts w:cs="Arial"/>
        </w:rPr>
        <w:t xml:space="preserve">The In-Vehicle Infotainment System shall use the information provided by the MSE via the </w:t>
      </w:r>
      <w:r w:rsidRPr="00BE0139">
        <w:rPr>
          <w:rFonts w:cs="Arial"/>
        </w:rPr>
        <w:t>message listing to present the following information within a message list via the UI as defined within the HMI specification:</w:t>
      </w:r>
    </w:p>
    <w:p w:rsidR="00014DB9" w:rsidRDefault="00014DB9">
      <w:pPr>
        <w:rPr>
          <w:rFonts w:cs="Arial"/>
        </w:rPr>
      </w:pPr>
    </w:p>
    <w:p w:rsidR="00014DB9" w:rsidRPr="00025FCE" w:rsidRDefault="00014DB9" w:rsidP="001257C9">
      <w:pPr>
        <w:numPr>
          <w:ilvl w:val="0"/>
          <w:numId w:val="41"/>
        </w:numPr>
        <w:rPr>
          <w:rFonts w:cs="Arial"/>
        </w:rPr>
      </w:pPr>
      <w:r w:rsidRPr="00025FCE">
        <w:rPr>
          <w:rFonts w:cs="Arial"/>
        </w:rPr>
        <w:t>Sender of the message</w:t>
      </w:r>
    </w:p>
    <w:p w:rsidR="00014DB9" w:rsidRPr="00025FCE" w:rsidRDefault="00014DB9" w:rsidP="001257C9">
      <w:pPr>
        <w:numPr>
          <w:ilvl w:val="0"/>
          <w:numId w:val="41"/>
        </w:numPr>
        <w:rPr>
          <w:rFonts w:cs="Arial"/>
        </w:rPr>
      </w:pPr>
      <w:r w:rsidRPr="00025FCE">
        <w:rPr>
          <w:rFonts w:cs="Arial"/>
        </w:rPr>
        <w:t>Date / Time of the message</w:t>
      </w:r>
    </w:p>
    <w:p w:rsidR="00014DB9" w:rsidRPr="00025FCE" w:rsidRDefault="00014DB9" w:rsidP="001257C9">
      <w:pPr>
        <w:numPr>
          <w:ilvl w:val="0"/>
          <w:numId w:val="41"/>
        </w:numPr>
        <w:rPr>
          <w:rFonts w:cs="Arial"/>
        </w:rPr>
      </w:pPr>
      <w:r w:rsidRPr="00025FCE">
        <w:rPr>
          <w:rFonts w:cs="Arial"/>
        </w:rPr>
        <w:t>Read / Unread status</w:t>
      </w:r>
    </w:p>
    <w:p w:rsidR="00014DB9" w:rsidRDefault="00014DB9">
      <w:pPr>
        <w:ind w:left="360"/>
        <w:rPr>
          <w:rFonts w:cs="Arial"/>
        </w:rPr>
      </w:pPr>
    </w:p>
    <w:p w:rsidR="00014DB9" w:rsidRDefault="00014DB9">
      <w:pPr>
        <w:rPr>
          <w:rFonts w:cs="Arial"/>
        </w:rPr>
      </w:pPr>
      <w:r>
        <w:rPr>
          <w:rFonts w:cs="Arial"/>
        </w:rPr>
        <w:t>When presenting the message listing via the UI, the In-Vehicle Infotainment System shall present a reference number for each message beginning with number 1 as defined within HMI specification. This will assist the customer in identifying the order in which messages were received.  The messages shall be presented in chronological order, with the most recent messages presented first, thus having a reference number of 1.</w:t>
      </w:r>
    </w:p>
    <w:p w:rsidR="00014DB9" w:rsidRDefault="00014DB9">
      <w:pPr>
        <w:rPr>
          <w:rFonts w:cs="Arial"/>
        </w:rPr>
      </w:pPr>
    </w:p>
    <w:p w:rsidR="00014DB9" w:rsidRDefault="00014DB9">
      <w:pPr>
        <w:rPr>
          <w:rFonts w:cs="Arial"/>
        </w:rPr>
      </w:pPr>
      <w:r w:rsidRPr="00BE0139">
        <w:rPr>
          <w:rFonts w:cs="Arial"/>
        </w:rPr>
        <w:t>The numbering shall be implemented for each of the inbo</w:t>
      </w:r>
      <w:r>
        <w:rPr>
          <w:rFonts w:cs="Arial"/>
        </w:rPr>
        <w:t>xes/MAS instances to which the I</w:t>
      </w:r>
      <w:r w:rsidRPr="00BE0139">
        <w:rPr>
          <w:rFonts w:cs="Arial"/>
        </w:rPr>
        <w:t>n-</w:t>
      </w:r>
      <w:r>
        <w:rPr>
          <w:rFonts w:cs="Arial"/>
        </w:rPr>
        <w:t>Vehicle I</w:t>
      </w:r>
      <w:r w:rsidRPr="00BE0139">
        <w:rPr>
          <w:rFonts w:cs="Arial"/>
        </w:rPr>
        <w:t xml:space="preserve">nfotainment </w:t>
      </w:r>
      <w:r>
        <w:rPr>
          <w:rFonts w:cs="Arial"/>
        </w:rPr>
        <w:t>S</w:t>
      </w:r>
      <w:r w:rsidRPr="00BE0139">
        <w:rPr>
          <w:rFonts w:cs="Arial"/>
        </w:rPr>
        <w:t>ystem is connected to.</w:t>
      </w:r>
    </w:p>
    <w:p w:rsidR="00014DB9" w:rsidRDefault="00014DB9">
      <w:pPr>
        <w:rPr>
          <w:rFonts w:cs="Arial"/>
        </w:rPr>
      </w:pPr>
    </w:p>
    <w:p w:rsidR="00014DB9" w:rsidRDefault="00014DB9">
      <w:pPr>
        <w:rPr>
          <w:rFonts w:cs="Arial"/>
        </w:rPr>
      </w:pPr>
      <w:r>
        <w:rPr>
          <w:rFonts w:cs="Arial"/>
        </w:rPr>
        <w:t xml:space="preserve">The user will have the option of selecting any of the messages displayed, and they shall be directed the viewing pane of that individual message (as described within the View (Specific Message) section of this specification). </w:t>
      </w:r>
    </w:p>
    <w:p w:rsidR="00014DB9" w:rsidRDefault="00014DB9">
      <w:pPr>
        <w:rPr>
          <w:rFonts w:cs="Arial"/>
        </w:rPr>
      </w:pPr>
    </w:p>
    <w:p w:rsidR="00014DB9" w:rsidRDefault="00014DB9">
      <w:pPr>
        <w:rPr>
          <w:rFonts w:cs="Arial"/>
        </w:rPr>
      </w:pPr>
      <w:r>
        <w:rPr>
          <w:rFonts w:cs="Arial"/>
        </w:rPr>
        <w:t xml:space="preserve">The IVIS shall always display the most recent 25 messages per MAS instance. In the event that a new message is received and the IVIS already has received a message listing with 25 messages, the new message will be displayed and the oldest message shall no longer be available. </w:t>
      </w:r>
    </w:p>
    <w:p w:rsidR="00014DB9" w:rsidRDefault="00014DB9">
      <w:pPr>
        <w:rPr>
          <w:rFonts w:cs="Arial"/>
        </w:rPr>
      </w:pPr>
      <w:r>
        <w:rPr>
          <w:rFonts w:cs="Arial"/>
        </w:rPr>
        <w:t>If the IVIS has been alerted that a specific message(s) has been deleted within the MSE, the IVIS shall no longer display the deleted message(s) within the message listing and update the reference number(s) accordingly.</w:t>
      </w:r>
    </w:p>
    <w:p w:rsidR="00014DB9" w:rsidRDefault="00014DB9">
      <w:pPr>
        <w:rPr>
          <w:rFonts w:cs="Arial"/>
        </w:rPr>
      </w:pPr>
    </w:p>
    <w:p w:rsidR="00014DB9" w:rsidRPr="00014DB9" w:rsidRDefault="00014DB9" w:rsidP="00014DB9">
      <w:pPr>
        <w:pStyle w:val="Heading4"/>
        <w:rPr>
          <w:b w:val="0"/>
          <w:u w:val="single"/>
        </w:rPr>
      </w:pPr>
      <w:r w:rsidRPr="00014DB9">
        <w:rPr>
          <w:b w:val="0"/>
          <w:u w:val="single"/>
        </w:rPr>
        <w:lastRenderedPageBreak/>
        <w:t>BTP-FUR-REQ-041754/A-Message Listing Retention (TcSE ROIN-295119-1)</w:t>
      </w:r>
    </w:p>
    <w:p w:rsidR="008D4023" w:rsidRDefault="00014DB9">
      <w:pPr>
        <w:rPr>
          <w:rFonts w:cs="Arial"/>
          <w:szCs w:val="20"/>
        </w:rPr>
      </w:pPr>
      <w:r>
        <w:rPr>
          <w:rFonts w:cs="Arial"/>
          <w:szCs w:val="20"/>
        </w:rPr>
        <w:t>The message listing shall be retained throughout the current Message Access Service connection.</w:t>
      </w:r>
    </w:p>
    <w:p w:rsidR="008D4023" w:rsidRDefault="008D4023">
      <w:pPr>
        <w:rPr>
          <w:rFonts w:cs="Arial"/>
          <w:szCs w:val="20"/>
        </w:rPr>
      </w:pPr>
    </w:p>
    <w:p w:rsidR="008D4023" w:rsidRDefault="00014DB9">
      <w:pPr>
        <w:rPr>
          <w:rFonts w:cs="Arial"/>
          <w:szCs w:val="20"/>
        </w:rPr>
      </w:pPr>
      <w:r>
        <w:rPr>
          <w:rFonts w:cs="Arial"/>
          <w:szCs w:val="20"/>
        </w:rPr>
        <w:t xml:space="preserve">Once the connection is terminated, the IVIS shall not persist the message listing. </w:t>
      </w:r>
    </w:p>
    <w:p w:rsidR="008D4023" w:rsidRDefault="008D4023">
      <w:pPr>
        <w:rPr>
          <w:rFonts w:cs="Arial"/>
          <w:szCs w:val="20"/>
        </w:rPr>
      </w:pPr>
    </w:p>
    <w:p w:rsidR="008D4023" w:rsidRDefault="00014DB9">
      <w:pPr>
        <w:rPr>
          <w:rFonts w:cs="Arial"/>
          <w:szCs w:val="20"/>
        </w:rPr>
      </w:pPr>
      <w:r>
        <w:rPr>
          <w:rFonts w:cs="Arial"/>
          <w:szCs w:val="20"/>
        </w:rPr>
        <w:t xml:space="preserve">*Note: See deleted message requirements within the Message Listing Display Requirements of this document. </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BTP-FUR-REQ-041755/B-Message Listing Request Failed (TcSE ROIN-295120-2)</w:t>
      </w:r>
    </w:p>
    <w:p w:rsidR="00014DB9" w:rsidRDefault="00014DB9" w:rsidP="00014DB9">
      <w:pPr>
        <w:rPr>
          <w:rFonts w:cs="Arial"/>
        </w:rPr>
      </w:pPr>
      <w:r>
        <w:rPr>
          <w:rFonts w:cs="Arial"/>
        </w:rPr>
        <w:t xml:space="preserve">In the event the MSE fails to respond (including error or abort) to the request to provide the message listing after 30 seconds, the In-Vehicle Infotainment System shall attempt to retrieve the message listing again. </w:t>
      </w:r>
    </w:p>
    <w:p w:rsidR="00014DB9" w:rsidRDefault="00014DB9" w:rsidP="00014DB9">
      <w:pPr>
        <w:rPr>
          <w:rFonts w:cs="Arial"/>
        </w:rPr>
      </w:pPr>
    </w:p>
    <w:p w:rsidR="00014DB9" w:rsidRDefault="00014DB9" w:rsidP="00014DB9">
      <w:pPr>
        <w:rPr>
          <w:rFonts w:cs="Arial"/>
        </w:rPr>
      </w:pPr>
      <w:r>
        <w:rPr>
          <w:rFonts w:cs="Arial"/>
        </w:rPr>
        <w:t xml:space="preserve">If the second attempt fails, for SMS instance, upon entry into the messaging option via any provided user interface, the In-Vehicle Infotainment System shall alert the customer it </w:t>
      </w:r>
      <w:r w:rsidRPr="00045E41">
        <w:rPr>
          <w:rFonts w:cs="Arial"/>
        </w:rPr>
        <w:t xml:space="preserve">was not able to retrieve messages from the connected MSE as described within </w:t>
      </w:r>
      <w:r>
        <w:rPr>
          <w:rStyle w:val="msoins0"/>
          <w:rFonts w:cs="Arial"/>
        </w:rPr>
        <w:t xml:space="preserve">HMI </w:t>
      </w:r>
      <w:r w:rsidRPr="00045E41">
        <w:rPr>
          <w:rStyle w:val="msoins0"/>
          <w:rFonts w:cs="Arial"/>
        </w:rPr>
        <w:t>Specification</w:t>
      </w:r>
      <w:r w:rsidRPr="00045E41">
        <w:rPr>
          <w:rFonts w:cs="Arial"/>
        </w:rPr>
        <w:t>.</w:t>
      </w:r>
    </w:p>
    <w:p w:rsidR="00014DB9" w:rsidRDefault="00014DB9" w:rsidP="00014DB9">
      <w:pPr>
        <w:rPr>
          <w:rFonts w:cs="Arial"/>
        </w:rPr>
      </w:pPr>
    </w:p>
    <w:p w:rsidR="00014DB9" w:rsidRDefault="00014DB9" w:rsidP="00014DB9">
      <w:pPr>
        <w:rPr>
          <w:rFonts w:cs="Arial"/>
        </w:rPr>
      </w:pPr>
      <w:r>
        <w:rPr>
          <w:rFonts w:cs="Arial"/>
        </w:rPr>
        <w:t>If the second attempt fails for a MAS instance that supports email, the instance shall be considered as unavailable and not presented to the user.</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BTP-FUR-REQ-041756/B-Setting Message Notification to ON (TcSE ROIN-295121-1)</w:t>
      </w:r>
    </w:p>
    <w:p w:rsidR="00014DB9" w:rsidRDefault="00014DB9">
      <w:pPr>
        <w:rPr>
          <w:rFonts w:cs="Arial"/>
        </w:rPr>
      </w:pPr>
      <w:r w:rsidRPr="00BE6DB2">
        <w:rPr>
          <w:rFonts w:cs="Arial"/>
        </w:rPr>
        <w:t xml:space="preserve">Upon connecting to a MSE that indicates support for Message Notification, the </w:t>
      </w:r>
      <w:r>
        <w:rPr>
          <w:rFonts w:cs="Arial"/>
        </w:rPr>
        <w:t>In-Vehicle Infotainment S</w:t>
      </w:r>
      <w:r w:rsidRPr="00BE6DB2">
        <w:rPr>
          <w:rFonts w:cs="Arial"/>
        </w:rPr>
        <w:t>ystem shall set message notification to ‘ON’, for every MAS instance that is present</w:t>
      </w:r>
      <w:r>
        <w:rPr>
          <w:rFonts w:cs="Arial"/>
        </w:rPr>
        <w:t xml:space="preserve"> on the MSE and to which the In-Vehicle Infotainment S</w:t>
      </w:r>
      <w:r w:rsidRPr="00BE6DB2">
        <w:rPr>
          <w:rFonts w:cs="Arial"/>
        </w:rPr>
        <w:t>ystem connected successfully to.</w:t>
      </w:r>
    </w:p>
    <w:p w:rsidR="00014DB9" w:rsidRPr="00014DB9" w:rsidRDefault="00014DB9" w:rsidP="00014DB9">
      <w:pPr>
        <w:pStyle w:val="Heading4"/>
        <w:rPr>
          <w:b w:val="0"/>
          <w:u w:val="single"/>
        </w:rPr>
      </w:pPr>
      <w:r w:rsidRPr="00014DB9">
        <w:rPr>
          <w:b w:val="0"/>
          <w:u w:val="single"/>
        </w:rPr>
        <w:t>BTP-FUR-REQ-041757/B-Setting Message Notification ‘On’ Failure (TcSE ROIN-295122-1)</w:t>
      </w:r>
    </w:p>
    <w:p w:rsidR="00014DB9" w:rsidRDefault="00014DB9">
      <w:pPr>
        <w:rPr>
          <w:rFonts w:cs="Arial"/>
        </w:rPr>
      </w:pPr>
      <w:r>
        <w:rPr>
          <w:rFonts w:cs="Arial"/>
        </w:rPr>
        <w:t>If the IVIS has attempted to set message notification to ‘ON’, but the MAS Server of the MSE did not respond within 30 seconds or the MNS Client of the MSE does not request to connect the Message Notification Service within 30 seconds of receipt of the MAS Server response, the IVIS shall attempt to set message notification to ‘ON’ again. If the second attempt fails, based on the criteria within this section the IVIS shall provide a notice to the customer that it will not be able to provide the customer with new messages received while connected to the current MSE.</w:t>
      </w:r>
    </w:p>
    <w:p w:rsidR="00014DB9" w:rsidRDefault="00014DB9">
      <w:pPr>
        <w:rPr>
          <w:rFonts w:cs="Arial"/>
        </w:rPr>
      </w:pPr>
    </w:p>
    <w:p w:rsidR="00014DB9" w:rsidRDefault="00014DB9">
      <w:pPr>
        <w:rPr>
          <w:rFonts w:cs="Arial"/>
        </w:rPr>
      </w:pPr>
      <w:r w:rsidRPr="007E0838">
        <w:rPr>
          <w:rFonts w:cs="Arial"/>
        </w:rPr>
        <w:t>If this error happens on a MAS instance that supports email, this instance shall be considered as unavailable and not presented to the user.</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BTP-FUR-REQ-041758/A-Receipt of a New Message Event (TcSE ROIN-295123-2)</w:t>
      </w:r>
    </w:p>
    <w:p w:rsidR="008D4023" w:rsidRDefault="00014DB9">
      <w:pPr>
        <w:rPr>
          <w:rFonts w:cs="Arial"/>
          <w:szCs w:val="20"/>
        </w:rPr>
      </w:pPr>
      <w:r>
        <w:rPr>
          <w:rFonts w:cs="Arial"/>
          <w:szCs w:val="20"/>
        </w:rPr>
        <w:t xml:space="preserve">During a connection, the MNS Client of the MSE  may alert the in-vehicle infotainment system that it has received a new message(s). Upon notification of a new message event from the connected MSE, the in-vehicle infotainment system  shall request a message listing for the unread messages only. The message listing request shall include the same parameters and guidelines within the </w:t>
      </w:r>
      <w:ins w:id="97" w:author="rpaquet2" w:date="2013-11-20T16:38:00Z">
        <w:r>
          <w:rPr>
            <w:rStyle w:val="msoins0"/>
            <w:rFonts w:cs="Arial"/>
            <w:szCs w:val="20"/>
          </w:rPr>
          <w:t>GREQ-295117</w:t>
        </w:r>
      </w:ins>
      <w:ins w:id="98" w:author="rpaquet2" w:date="2013-11-20T16:39:00Z">
        <w:r>
          <w:rPr>
            <w:rStyle w:val="msoins0"/>
            <w:rFonts w:cs="Arial"/>
            <w:szCs w:val="20"/>
          </w:rPr>
          <w:t xml:space="preserve"> </w:t>
        </w:r>
      </w:ins>
      <w:del w:id="99" w:author="rpaquet2" w:date="2013-11-20T16:38:00Z">
        <w:r>
          <w:rPr>
            <w:rStyle w:val="msodel0"/>
            <w:rFonts w:cs="Arial"/>
            <w:szCs w:val="20"/>
          </w:rPr>
          <w:delText xml:space="preserve">“Retrieving </w:delText>
        </w:r>
      </w:del>
      <w:r>
        <w:rPr>
          <w:rFonts w:cs="Arial"/>
          <w:szCs w:val="20"/>
        </w:rPr>
        <w:t>Message Listing</w:t>
      </w:r>
      <w:ins w:id="100" w:author="rpaquet2" w:date="2013-11-20T16:38:00Z">
        <w:r>
          <w:rPr>
            <w:rStyle w:val="msoins0"/>
            <w:rFonts w:cs="Arial"/>
            <w:szCs w:val="20"/>
          </w:rPr>
          <w:t xml:space="preserve"> Parameters (Functional)</w:t>
        </w:r>
      </w:ins>
      <w:del w:id="101" w:author="rpaquet2" w:date="2013-11-20T16:39:00Z">
        <w:r>
          <w:rPr>
            <w:rStyle w:val="msodel0"/>
            <w:rFonts w:cs="Arial"/>
            <w:szCs w:val="20"/>
          </w:rPr>
          <w:delText>”</w:delText>
        </w:r>
      </w:del>
      <w:r>
        <w:rPr>
          <w:rFonts w:cs="Arial"/>
          <w:szCs w:val="20"/>
        </w:rPr>
        <w:t xml:space="preserve"> section of this document.</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BTP-FUR-REQ-041759/B-Message Notification (End User) (TcSE ROIN-295124-2)</w:t>
      </w:r>
    </w:p>
    <w:p w:rsidR="00014DB9" w:rsidRDefault="00014DB9">
      <w:pPr>
        <w:rPr>
          <w:rFonts w:cs="Arial"/>
        </w:rPr>
      </w:pPr>
      <w:r>
        <w:rPr>
          <w:rFonts w:cs="Arial"/>
        </w:rPr>
        <w:t xml:space="preserve">Notifications of new incoming messages shall be consistent with the settings contained within the phone application. Regardless of the setting within the phone application, the new message Envelope Icon shall be displayed in the event of a new message notification. </w:t>
      </w:r>
    </w:p>
    <w:p w:rsidR="00014DB9" w:rsidRDefault="00014DB9">
      <w:pPr>
        <w:rPr>
          <w:rFonts w:cs="Arial"/>
        </w:rPr>
      </w:pPr>
    </w:p>
    <w:p w:rsidR="00014DB9" w:rsidRDefault="00014DB9">
      <w:pPr>
        <w:rPr>
          <w:rFonts w:cs="Arial"/>
        </w:rPr>
      </w:pPr>
      <w:r>
        <w:rPr>
          <w:rFonts w:cs="Arial"/>
        </w:rPr>
        <w:t>The Envelope Icon shall not be shown for unread messages received upon connection.</w:t>
      </w:r>
    </w:p>
    <w:p w:rsidR="00014DB9" w:rsidRDefault="00014DB9">
      <w:pPr>
        <w:rPr>
          <w:rFonts w:cs="Arial"/>
        </w:rPr>
      </w:pPr>
    </w:p>
    <w:p w:rsidR="00014DB9" w:rsidRDefault="00014DB9">
      <w:pPr>
        <w:rPr>
          <w:rFonts w:cs="Arial"/>
        </w:rPr>
      </w:pPr>
      <w:r>
        <w:rPr>
          <w:rFonts w:cs="Arial"/>
        </w:rPr>
        <w:t>The new message icon shall be removed in the following scenarios:</w:t>
      </w:r>
    </w:p>
    <w:p w:rsidR="00014DB9" w:rsidRDefault="00014DB9" w:rsidP="001257C9">
      <w:pPr>
        <w:numPr>
          <w:ilvl w:val="0"/>
          <w:numId w:val="42"/>
        </w:numPr>
        <w:rPr>
          <w:rFonts w:cs="Arial"/>
        </w:rPr>
      </w:pPr>
      <w:r>
        <w:rPr>
          <w:rFonts w:cs="Arial"/>
        </w:rPr>
        <w:t>O</w:t>
      </w:r>
      <w:r w:rsidRPr="00DF7F37">
        <w:rPr>
          <w:rFonts w:cs="Arial"/>
        </w:rPr>
        <w:t xml:space="preserve">nce the user has chosen to read or listen to all of their new messages. </w:t>
      </w:r>
    </w:p>
    <w:p w:rsidR="00014DB9" w:rsidRDefault="00014DB9" w:rsidP="001257C9">
      <w:pPr>
        <w:numPr>
          <w:ilvl w:val="0"/>
          <w:numId w:val="42"/>
        </w:numPr>
        <w:rPr>
          <w:rFonts w:cs="Arial"/>
        </w:rPr>
      </w:pPr>
      <w:r>
        <w:rPr>
          <w:rFonts w:cs="Arial"/>
        </w:rPr>
        <w:t>Once the user has chosen to enter the inbox of the newly received message</w:t>
      </w:r>
    </w:p>
    <w:p w:rsidR="00014DB9" w:rsidRPr="00DF7F37" w:rsidRDefault="00014DB9" w:rsidP="00014DB9">
      <w:pPr>
        <w:rPr>
          <w:rFonts w:cs="Arial"/>
        </w:rPr>
      </w:pPr>
    </w:p>
    <w:p w:rsidR="00014DB9" w:rsidRPr="00DF7F37" w:rsidRDefault="00014DB9" w:rsidP="00014DB9">
      <w:pPr>
        <w:rPr>
          <w:rFonts w:cs="Arial"/>
        </w:rPr>
      </w:pPr>
      <w:r w:rsidRPr="00DF7F37">
        <w:rPr>
          <w:rFonts w:cs="Arial"/>
        </w:rPr>
        <w:t>More information regarding these notifications are included within the Incoming Message Alerts section of this document.</w:t>
      </w:r>
    </w:p>
    <w:p w:rsidR="00014DB9" w:rsidRDefault="00014DB9">
      <w:pPr>
        <w:rPr>
          <w:rFonts w:cs="Arial"/>
        </w:rPr>
      </w:pPr>
    </w:p>
    <w:p w:rsidR="00014DB9" w:rsidRDefault="00014DB9">
      <w:pPr>
        <w:rPr>
          <w:rFonts w:cs="Arial"/>
        </w:rPr>
      </w:pPr>
    </w:p>
    <w:p w:rsidR="00014DB9" w:rsidRPr="00014DB9" w:rsidRDefault="00014DB9" w:rsidP="00014DB9">
      <w:pPr>
        <w:pStyle w:val="Heading4"/>
        <w:rPr>
          <w:b w:val="0"/>
          <w:u w:val="single"/>
        </w:rPr>
      </w:pPr>
      <w:r w:rsidRPr="00014DB9">
        <w:rPr>
          <w:b w:val="0"/>
          <w:u w:val="single"/>
        </w:rPr>
        <w:lastRenderedPageBreak/>
        <w:t>BTP-FUR-REQ-041760/C-UI Notification (TcSE ROIN-295125-2)</w:t>
      </w:r>
    </w:p>
    <w:p w:rsidR="00014DB9" w:rsidRDefault="00014DB9">
      <w:pPr>
        <w:rPr>
          <w:rFonts w:cs="Arial"/>
        </w:rPr>
      </w:pPr>
      <w:r>
        <w:rPr>
          <w:rFonts w:cs="Arial"/>
        </w:rPr>
        <w:t>When a new message is received, the user shall be notified within 2 seconds that they have received a new unread message. This notification shall include the following sender's information:</w:t>
      </w:r>
    </w:p>
    <w:p w:rsidR="00014DB9" w:rsidRDefault="00014DB9">
      <w:pPr>
        <w:rPr>
          <w:rFonts w:cs="Arial"/>
        </w:rPr>
      </w:pPr>
    </w:p>
    <w:p w:rsidR="00014DB9" w:rsidRDefault="00014DB9">
      <w:pPr>
        <w:rPr>
          <w:rFonts w:cs="Arial"/>
        </w:rPr>
      </w:pPr>
      <w:r>
        <w:rPr>
          <w:rFonts w:cs="Arial"/>
        </w:rPr>
        <w:t>Name (if available from contact list); if not the phone number or e-mail address shall be displayed.</w:t>
      </w:r>
    </w:p>
    <w:p w:rsidR="00014DB9" w:rsidRDefault="00014DB9">
      <w:pPr>
        <w:rPr>
          <w:rFonts w:cs="Arial"/>
        </w:rPr>
      </w:pPr>
    </w:p>
    <w:p w:rsidR="00014DB9" w:rsidRDefault="00014DB9">
      <w:pPr>
        <w:rPr>
          <w:rFonts w:cs="Arial"/>
        </w:rPr>
      </w:pPr>
      <w:r>
        <w:rPr>
          <w:rFonts w:cs="Arial"/>
        </w:rPr>
        <w:t xml:space="preserve">*Note: If the sender is an e-mail address and that e-mail address is stored within the phonebook, then In-Vehicle Infotainment System shall display the name of that contact. </w:t>
      </w:r>
    </w:p>
    <w:p w:rsidR="00014DB9" w:rsidRDefault="00014DB9">
      <w:pPr>
        <w:rPr>
          <w:rFonts w:cs="Arial"/>
        </w:rPr>
      </w:pPr>
    </w:p>
    <w:p w:rsidR="00014DB9" w:rsidRDefault="00014DB9">
      <w:pPr>
        <w:rPr>
          <w:rFonts w:cs="Arial"/>
        </w:rPr>
      </w:pPr>
      <w:r>
        <w:rPr>
          <w:rFonts w:cs="Arial"/>
        </w:rPr>
        <w:t>The notification shall also include the following options via the GUI and Voice:</w:t>
      </w:r>
    </w:p>
    <w:p w:rsidR="00014DB9" w:rsidRDefault="00014DB9">
      <w:pPr>
        <w:rPr>
          <w:rFonts w:cs="Arial"/>
        </w:rPr>
      </w:pPr>
    </w:p>
    <w:p w:rsidR="00014DB9" w:rsidRDefault="00014DB9">
      <w:pPr>
        <w:rPr>
          <w:rFonts w:cs="Arial"/>
        </w:rPr>
      </w:pPr>
      <w:r>
        <w:rPr>
          <w:rFonts w:cs="Arial"/>
        </w:rPr>
        <w:tab/>
        <w:t>-Listen (TTS)</w:t>
      </w:r>
    </w:p>
    <w:p w:rsidR="00014DB9" w:rsidRDefault="00014DB9">
      <w:pPr>
        <w:rPr>
          <w:rFonts w:cs="Arial"/>
        </w:rPr>
      </w:pPr>
      <w:r>
        <w:rPr>
          <w:rFonts w:cs="Arial"/>
        </w:rPr>
        <w:tab/>
        <w:t>-Ignore</w:t>
      </w:r>
    </w:p>
    <w:p w:rsidR="00014DB9" w:rsidRDefault="00014DB9">
      <w:pPr>
        <w:rPr>
          <w:rFonts w:cs="Arial"/>
        </w:rPr>
      </w:pPr>
      <w:r>
        <w:rPr>
          <w:rFonts w:cs="Arial"/>
        </w:rPr>
        <w:tab/>
        <w:t>-View (if driver restrictions are not enabled)</w:t>
      </w:r>
    </w:p>
    <w:p w:rsidR="00014DB9" w:rsidRDefault="00014DB9">
      <w:pPr>
        <w:rPr>
          <w:rFonts w:cs="Arial"/>
        </w:rPr>
      </w:pPr>
    </w:p>
    <w:p w:rsidR="00014DB9" w:rsidRDefault="00014DB9">
      <w:pPr>
        <w:rPr>
          <w:rFonts w:cs="Arial"/>
        </w:rPr>
      </w:pPr>
      <w:r w:rsidRPr="00D77D5C">
        <w:rPr>
          <w:rFonts w:cs="Arial"/>
        </w:rPr>
        <w:t>For a more detailed description of the behavior of these options, follow the requirements i</w:t>
      </w:r>
      <w:r>
        <w:rPr>
          <w:rFonts w:cs="Arial"/>
        </w:rPr>
        <w:t xml:space="preserve">ncluded within </w:t>
      </w:r>
      <w:r w:rsidRPr="00D77D5C">
        <w:rPr>
          <w:rFonts w:cs="Arial"/>
        </w:rPr>
        <w:t>HMI specification.</w:t>
      </w:r>
    </w:p>
    <w:p w:rsidR="00014DB9" w:rsidRDefault="00014DB9">
      <w:pPr>
        <w:rPr>
          <w:rFonts w:cs="Arial"/>
        </w:rPr>
      </w:pPr>
    </w:p>
    <w:p w:rsidR="00014DB9" w:rsidRPr="008B7FA1" w:rsidRDefault="00014DB9" w:rsidP="00014DB9">
      <w:pPr>
        <w:rPr>
          <w:rFonts w:cs="Arial"/>
        </w:rPr>
      </w:pPr>
    </w:p>
    <w:p w:rsidR="00014DB9" w:rsidRPr="008B7FA1" w:rsidRDefault="00014DB9" w:rsidP="00014DB9">
      <w:pPr>
        <w:rPr>
          <w:rFonts w:cs="Arial"/>
        </w:rPr>
      </w:pPr>
      <w:r w:rsidRPr="008B7FA1">
        <w:rPr>
          <w:rFonts w:cs="Arial"/>
        </w:rPr>
        <w:t>The HMI specification might include the possibility of disabling notifications on a per – instance basis, allowing the user to receive, for example, email notification from one email inbox, but no notifications for SMSs or from another email inbox.</w:t>
      </w:r>
    </w:p>
    <w:p w:rsidR="00014DB9" w:rsidRPr="008B7FA1" w:rsidRDefault="00014DB9" w:rsidP="00014DB9">
      <w:pPr>
        <w:rPr>
          <w:rFonts w:cs="Arial"/>
        </w:rPr>
      </w:pPr>
    </w:p>
    <w:p w:rsidR="00014DB9" w:rsidRPr="008B7FA1" w:rsidRDefault="00014DB9" w:rsidP="00014DB9">
      <w:pPr>
        <w:rPr>
          <w:rFonts w:cs="Arial"/>
        </w:rPr>
      </w:pPr>
      <w:r w:rsidRPr="008B7FA1">
        <w:rPr>
          <w:rFonts w:cs="Arial"/>
        </w:rPr>
        <w:t>The HMI specification might include the possibility of disabling notifications for all messaging instances in the device settings menu. When this setting is changed to disable notifications, all eventual per instance notification settings shall be changed to disabled. When this setting is changed to enable notifications, all eventual per instance notification settings shall be changed to what they were before changing the device setting to disabled.</w:t>
      </w:r>
    </w:p>
    <w:p w:rsidR="00014DB9" w:rsidRPr="008B7FA1" w:rsidRDefault="00014DB9" w:rsidP="00014DB9">
      <w:pPr>
        <w:rPr>
          <w:rFonts w:cs="Arial"/>
        </w:rPr>
      </w:pPr>
    </w:p>
    <w:p w:rsidR="00014DB9" w:rsidRPr="008B7FA1" w:rsidRDefault="00014DB9" w:rsidP="00014DB9">
      <w:pPr>
        <w:rPr>
          <w:rFonts w:cs="Arial"/>
        </w:rPr>
      </w:pPr>
      <w:r w:rsidRPr="008B7FA1">
        <w:rPr>
          <w:rFonts w:cs="Arial"/>
        </w:rPr>
        <w:t>By default both the device setting for messaging notifications and the per-instance notification settings shall be set to enabled.</w:t>
      </w:r>
    </w:p>
    <w:p w:rsidR="00014DB9" w:rsidRPr="008B7FA1" w:rsidRDefault="00014DB9" w:rsidP="00014DB9">
      <w:pPr>
        <w:rPr>
          <w:rFonts w:cs="Arial"/>
        </w:rPr>
      </w:pPr>
    </w:p>
    <w:p w:rsidR="00014DB9" w:rsidRPr="008B7FA1" w:rsidRDefault="00014DB9" w:rsidP="00014DB9">
      <w:pPr>
        <w:rPr>
          <w:rFonts w:cs="Arial"/>
        </w:rPr>
      </w:pPr>
      <w:r w:rsidRPr="008B7FA1">
        <w:rPr>
          <w:rFonts w:cs="Arial"/>
        </w:rPr>
        <w:t>Both these settings, when present, shall be maintained across connection cycles.</w:t>
      </w:r>
    </w:p>
    <w:p w:rsidR="00014DB9" w:rsidRPr="008B7FA1" w:rsidRDefault="00014DB9" w:rsidP="00014DB9">
      <w:pPr>
        <w:rPr>
          <w:rFonts w:cs="Arial"/>
        </w:rPr>
      </w:pPr>
    </w:p>
    <w:p w:rsidR="00014DB9" w:rsidRDefault="00014DB9" w:rsidP="00014DB9">
      <w:pPr>
        <w:rPr>
          <w:rFonts w:cs="Arial"/>
        </w:rPr>
      </w:pPr>
      <w:r w:rsidRPr="008B7FA1">
        <w:rPr>
          <w:rFonts w:cs="Arial"/>
        </w:rPr>
        <w:t>Note: Please also consider BTP-FUR-REQ-033871- Do Not Disturb.</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BTP-FUR-REQ-041761/C-Audible Notification (TcSE ROIN-295126-2)</w:t>
      </w:r>
    </w:p>
    <w:p w:rsidR="00014DB9" w:rsidRPr="00831D19" w:rsidRDefault="00014DB9" w:rsidP="00014DB9">
      <w:pPr>
        <w:rPr>
          <w:rFonts w:cs="Arial"/>
        </w:rPr>
      </w:pPr>
      <w:r>
        <w:rPr>
          <w:rFonts w:cs="Arial"/>
        </w:rPr>
        <w:t xml:space="preserve">When a new message is received, the user shall be notified by the alert defined within </w:t>
      </w:r>
      <w:r w:rsidRPr="00831D19">
        <w:rPr>
          <w:rFonts w:cs="Arial"/>
        </w:rPr>
        <w:t xml:space="preserve">BTP-FUR-REQ-041775-Audible Alerts and within </w:t>
      </w:r>
      <w:r>
        <w:rPr>
          <w:rFonts w:cs="Arial"/>
        </w:rPr>
        <w:t xml:space="preserve">the HMI </w:t>
      </w:r>
      <w:r w:rsidRPr="00831D19">
        <w:rPr>
          <w:rFonts w:cs="Arial"/>
        </w:rPr>
        <w:t>Text Messaging Specification.</w:t>
      </w:r>
    </w:p>
    <w:p w:rsidR="00014DB9" w:rsidRDefault="00014DB9">
      <w:pPr>
        <w:rPr>
          <w:rFonts w:cs="Arial"/>
          <w:highlight w:val="yellow"/>
        </w:rPr>
      </w:pPr>
    </w:p>
    <w:p w:rsidR="00014DB9" w:rsidRDefault="00014DB9">
      <w:pPr>
        <w:rPr>
          <w:rFonts w:cs="Arial"/>
          <w:highlight w:val="yellow"/>
        </w:rPr>
      </w:pPr>
      <w:r w:rsidRPr="00831D19">
        <w:rPr>
          <w:rFonts w:cs="Arial"/>
        </w:rPr>
        <w:t xml:space="preserve">Note: Please also consider </w:t>
      </w:r>
      <w:r>
        <w:rPr>
          <w:rFonts w:cs="Arial"/>
        </w:rPr>
        <w:t xml:space="preserve">BTP-FUR-REQ-033871- Do </w:t>
      </w:r>
      <w:r w:rsidRPr="00831D19">
        <w:rPr>
          <w:rFonts w:cs="Arial"/>
        </w:rPr>
        <w:t>Not Disturb</w:t>
      </w:r>
      <w:r>
        <w:rPr>
          <w:rFonts w:cs="Arial"/>
        </w:rPr>
        <w:t>.</w:t>
      </w:r>
    </w:p>
    <w:p w:rsidR="00014DB9" w:rsidRPr="00014DB9" w:rsidRDefault="00014DB9" w:rsidP="00014DB9">
      <w:pPr>
        <w:pStyle w:val="Heading4"/>
        <w:rPr>
          <w:b w:val="0"/>
          <w:u w:val="single"/>
        </w:rPr>
      </w:pPr>
      <w:r w:rsidRPr="00014DB9">
        <w:rPr>
          <w:b w:val="0"/>
          <w:u w:val="single"/>
        </w:rPr>
        <w:t>BTP-FUR-REQ-041762/A-Unread to Read Notification (TcSE ROIN-295127-1)</w:t>
      </w:r>
    </w:p>
    <w:p w:rsidR="008D4023" w:rsidRDefault="00014DB9">
      <w:pPr>
        <w:rPr>
          <w:rFonts w:cs="Arial"/>
          <w:szCs w:val="20"/>
        </w:rPr>
      </w:pPr>
      <w:r>
        <w:rPr>
          <w:rFonts w:cs="Arial"/>
          <w:szCs w:val="20"/>
        </w:rPr>
        <w:t>The receipt of a new message shall not prompt the In-Vehicle Infotainment System to update the status of that message as read on the MSE. The In-Vehicle Infotainment System shall only update the status of an unread message to read if the user has opted to perform any of the following actions:</w:t>
      </w:r>
    </w:p>
    <w:p w:rsidR="008D4023" w:rsidRDefault="008D4023">
      <w:pPr>
        <w:rPr>
          <w:rFonts w:cs="Arial"/>
          <w:szCs w:val="20"/>
        </w:rPr>
      </w:pPr>
    </w:p>
    <w:p w:rsidR="008D4023" w:rsidRDefault="00014DB9">
      <w:pPr>
        <w:ind w:left="720"/>
        <w:rPr>
          <w:rFonts w:cs="Arial"/>
          <w:szCs w:val="20"/>
        </w:rPr>
      </w:pPr>
      <w:r>
        <w:rPr>
          <w:rFonts w:cs="Arial"/>
          <w:szCs w:val="20"/>
        </w:rPr>
        <w:t>- View the message</w:t>
      </w:r>
    </w:p>
    <w:p w:rsidR="008D4023" w:rsidRDefault="00014DB9">
      <w:pPr>
        <w:ind w:left="720"/>
        <w:rPr>
          <w:rFonts w:cs="Arial"/>
          <w:szCs w:val="20"/>
        </w:rPr>
      </w:pPr>
      <w:r>
        <w:rPr>
          <w:rFonts w:cs="Arial"/>
          <w:szCs w:val="20"/>
        </w:rPr>
        <w:t>- Listen to the message</w:t>
      </w:r>
    </w:p>
    <w:p w:rsidR="008D4023" w:rsidRDefault="008D4023">
      <w:pPr>
        <w:ind w:left="720"/>
        <w:rPr>
          <w:rFonts w:cs="Arial"/>
          <w:szCs w:val="20"/>
        </w:rPr>
      </w:pPr>
    </w:p>
    <w:p w:rsidR="008D4023" w:rsidRDefault="00014DB9">
      <w:pPr>
        <w:rPr>
          <w:rFonts w:cs="Arial"/>
          <w:szCs w:val="20"/>
        </w:rPr>
      </w:pPr>
      <w:r>
        <w:rPr>
          <w:rFonts w:cs="Arial"/>
          <w:szCs w:val="20"/>
        </w:rPr>
        <w:t>The In-Vehicle Infotainment System shall provide the MSE this notification within 2 seconds of performing either of the actions listed above.</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BTP-FUR-REQ-041764/B-Downloading Messages Received as a result of a New Message Event (TcSE ROIN-295129-1)</w:t>
      </w:r>
    </w:p>
    <w:p w:rsidR="00014DB9" w:rsidRDefault="00014DB9">
      <w:pPr>
        <w:rPr>
          <w:rFonts w:cs="Arial"/>
        </w:rPr>
      </w:pPr>
      <w:r>
        <w:rPr>
          <w:rFonts w:cs="Arial"/>
        </w:rPr>
        <w:t xml:space="preserve">The IVIS shall automatically download a message received as a result of a new message event, as defined in the “Receipt of a New Message Event” section of this document. This will insure that the message is available to the customer when and/or if </w:t>
      </w:r>
      <w:r>
        <w:rPr>
          <w:rFonts w:cs="Arial"/>
        </w:rPr>
        <w:lastRenderedPageBreak/>
        <w:t xml:space="preserve">they choose to access it. The message download shall take place within 2 seconds of a new message event, </w:t>
      </w:r>
      <w:r w:rsidRPr="005D5FC6">
        <w:rPr>
          <w:rFonts w:cs="Arial"/>
        </w:rPr>
        <w:t xml:space="preserve">for all MAS instances to </w:t>
      </w:r>
      <w:r>
        <w:rPr>
          <w:rFonts w:cs="Arial"/>
        </w:rPr>
        <w:t>which the IVIS is connected to.</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BTP-FUR-REQ-041765/A-Downloaded Message Retention (TcSE ROIN-295130-1)</w:t>
      </w:r>
    </w:p>
    <w:p w:rsidR="008D4023" w:rsidRDefault="00014DB9">
      <w:pPr>
        <w:rPr>
          <w:rFonts w:cs="Arial"/>
          <w:szCs w:val="20"/>
        </w:rPr>
      </w:pPr>
      <w:r>
        <w:rPr>
          <w:rFonts w:cs="Arial"/>
          <w:szCs w:val="20"/>
        </w:rPr>
        <w:t>Downloaded messages shall be retained until one of the following conditions are met:</w:t>
      </w:r>
    </w:p>
    <w:p w:rsidR="008D4023" w:rsidRDefault="008D4023">
      <w:pPr>
        <w:rPr>
          <w:rFonts w:cs="Arial"/>
          <w:szCs w:val="20"/>
        </w:rPr>
      </w:pPr>
    </w:p>
    <w:p w:rsidR="008D4023" w:rsidRDefault="00014DB9">
      <w:pPr>
        <w:rPr>
          <w:rFonts w:cs="Arial"/>
          <w:szCs w:val="20"/>
        </w:rPr>
      </w:pPr>
      <w:r>
        <w:rPr>
          <w:rFonts w:cs="Arial"/>
          <w:szCs w:val="20"/>
        </w:rPr>
        <w:t>- a disconnect of the current Message Access Service connection</w:t>
      </w:r>
    </w:p>
    <w:p w:rsidR="008D4023" w:rsidRDefault="00014DB9">
      <w:pPr>
        <w:rPr>
          <w:rFonts w:cs="Arial"/>
          <w:szCs w:val="20"/>
        </w:rPr>
      </w:pPr>
      <w:r>
        <w:rPr>
          <w:rFonts w:cs="Arial"/>
          <w:szCs w:val="20"/>
        </w:rPr>
        <w:t xml:space="preserve">- MSE has indicated that the message has been deleted. </w:t>
      </w:r>
    </w:p>
    <w:p w:rsidR="008D4023" w:rsidRDefault="008D4023">
      <w:pPr>
        <w:rPr>
          <w:rFonts w:cs="Arial"/>
          <w:szCs w:val="20"/>
        </w:rPr>
      </w:pPr>
    </w:p>
    <w:p w:rsidR="008D4023" w:rsidRDefault="00014DB9">
      <w:pPr>
        <w:rPr>
          <w:rFonts w:cs="Arial"/>
          <w:szCs w:val="20"/>
        </w:rPr>
      </w:pPr>
      <w:r>
        <w:rPr>
          <w:rFonts w:cs="Arial"/>
          <w:szCs w:val="20"/>
        </w:rPr>
        <w:t>Once the connection is terminated, the IVIS shall not persist the downloaded messages.</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BTP-FUR-REQ-041766/A-Unsolicited Message Notification of a Message Status Change (TcSE ROIN-295131-1)</w:t>
      </w:r>
    </w:p>
    <w:p w:rsidR="008D4023" w:rsidRDefault="00014DB9">
      <w:pPr>
        <w:rPr>
          <w:rFonts w:cs="Arial"/>
          <w:szCs w:val="20"/>
        </w:rPr>
      </w:pPr>
      <w:r>
        <w:rPr>
          <w:rFonts w:cs="Arial"/>
          <w:szCs w:val="20"/>
        </w:rPr>
        <w:t>During a connection, the MSE may alert The In-Vehicle Infotainment System that the status of a message has changed.  Upon receipt of this notification, The In-Vehicle Infotainment System shall update the status of the referenced message if it was one of the messages previously downloaded. In event that the message notification is related to a deleted message, The In-Vehicle Infotainment System shall remove the message from the text messaging list within 2 seconds.</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BTP-FUR-REQ-041767/C-Listen HMI (TcSE ROIN-295132-1)</w:t>
      </w:r>
    </w:p>
    <w:p w:rsidR="00014DB9" w:rsidRDefault="00014DB9">
      <w:pPr>
        <w:rPr>
          <w:rFonts w:cs="Arial"/>
        </w:rPr>
      </w:pPr>
      <w:r>
        <w:rPr>
          <w:rFonts w:cs="Arial"/>
        </w:rPr>
        <w:t>If the user chooses to 'Listen' to a text message, then In-Vehicle Infotainment System shall TTS the message.  The In-Vehicle Infotainment System shall TTS a maximum of 2000 characters.  If the contents of a message exceed this limit, the IVIS shall notify the customer that they will have to review the remainder of the message on their handset when it is safe to do so.</w:t>
      </w:r>
    </w:p>
    <w:p w:rsidR="00014DB9" w:rsidRDefault="00014DB9">
      <w:pPr>
        <w:rPr>
          <w:rFonts w:cs="Arial"/>
        </w:rPr>
      </w:pPr>
    </w:p>
    <w:p w:rsidR="00014DB9" w:rsidRDefault="00014DB9">
      <w:pPr>
        <w:rPr>
          <w:rFonts w:cs="Arial"/>
        </w:rPr>
      </w:pPr>
      <w:r>
        <w:rPr>
          <w:rFonts w:cs="Arial"/>
        </w:rPr>
        <w:t>In-Vehicle Infotainment System shall reference a language based Text-To-Speech library to interpret common words, emoticons, names, etc. For example, LOL is "Laughing out Loud",  etc.</w:t>
      </w:r>
    </w:p>
    <w:p w:rsidR="00014DB9" w:rsidRDefault="00014DB9">
      <w:pPr>
        <w:rPr>
          <w:rFonts w:cs="Arial"/>
        </w:rPr>
      </w:pPr>
      <w:r>
        <w:rPr>
          <w:rFonts w:cs="Arial"/>
        </w:rPr>
        <w:t xml:space="preserve">At the conclusion of the Text-To-Speech session, the user might have the following options: </w:t>
      </w:r>
    </w:p>
    <w:p w:rsidR="00014DB9" w:rsidRDefault="00014DB9">
      <w:pPr>
        <w:rPr>
          <w:rFonts w:cs="Arial"/>
        </w:rPr>
      </w:pPr>
    </w:p>
    <w:p w:rsidR="00014DB9" w:rsidRDefault="00014DB9">
      <w:pPr>
        <w:ind w:left="720"/>
        <w:rPr>
          <w:rFonts w:cs="Arial"/>
        </w:rPr>
      </w:pPr>
      <w:r>
        <w:rPr>
          <w:rFonts w:cs="Arial"/>
        </w:rPr>
        <w:t xml:space="preserve">- Reply </w:t>
      </w:r>
    </w:p>
    <w:p w:rsidR="00014DB9" w:rsidRDefault="00014DB9">
      <w:pPr>
        <w:ind w:left="720"/>
        <w:rPr>
          <w:rFonts w:cs="Arial"/>
        </w:rPr>
      </w:pPr>
      <w:r>
        <w:rPr>
          <w:rFonts w:cs="Arial"/>
        </w:rPr>
        <w:t xml:space="preserve">- Next Message </w:t>
      </w:r>
    </w:p>
    <w:p w:rsidR="00014DB9" w:rsidRDefault="00014DB9">
      <w:pPr>
        <w:ind w:left="720"/>
        <w:rPr>
          <w:rFonts w:cs="Arial"/>
        </w:rPr>
      </w:pPr>
      <w:r>
        <w:rPr>
          <w:rFonts w:cs="Arial"/>
        </w:rPr>
        <w:t>- Previous Message</w:t>
      </w:r>
    </w:p>
    <w:p w:rsidR="00014DB9" w:rsidRDefault="00014DB9" w:rsidP="00014DB9">
      <w:pPr>
        <w:ind w:left="720"/>
        <w:rPr>
          <w:rFonts w:cs="Arial"/>
        </w:rPr>
      </w:pPr>
      <w:r>
        <w:rPr>
          <w:rFonts w:cs="Arial"/>
        </w:rPr>
        <w:t>- Call the sender of the message (see BTP-FUR-REQ 041771/ Call)</w:t>
      </w:r>
    </w:p>
    <w:p w:rsidR="00014DB9" w:rsidRPr="00014DB9" w:rsidRDefault="00014DB9" w:rsidP="00014DB9">
      <w:pPr>
        <w:pStyle w:val="Heading4"/>
        <w:rPr>
          <w:b w:val="0"/>
          <w:u w:val="single"/>
        </w:rPr>
      </w:pPr>
      <w:r w:rsidRPr="00014DB9">
        <w:rPr>
          <w:b w:val="0"/>
          <w:u w:val="single"/>
        </w:rPr>
        <w:t>BTP-FUR-REQ-041768/A-Ignore (TcSE ROIN-295133-1)</w:t>
      </w:r>
    </w:p>
    <w:p w:rsidR="008D4023" w:rsidRDefault="00014DB9">
      <w:pPr>
        <w:rPr>
          <w:rFonts w:cs="Arial"/>
          <w:szCs w:val="20"/>
        </w:rPr>
      </w:pPr>
      <w:r>
        <w:rPr>
          <w:rFonts w:cs="Arial"/>
          <w:szCs w:val="20"/>
        </w:rPr>
        <w:t>If the user chooses to 'Ignore' an incoming message notification, then In-Vehicle Infotainment System shall return to the previous function / source. The downloaded messages shall remain 'Unread' and the envelope icon shall still be present.</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BTP-FUR-REQ-041769/C-View (TcSE ROIN-295134-2)</w:t>
      </w:r>
    </w:p>
    <w:p w:rsidR="00014DB9" w:rsidRDefault="00014DB9">
      <w:pPr>
        <w:rPr>
          <w:rFonts w:cs="Arial"/>
        </w:rPr>
      </w:pPr>
      <w:r>
        <w:rPr>
          <w:rFonts w:cs="Arial"/>
        </w:rPr>
        <w:t>If the user chooses 'View', In-Vehicle Infotainment System shall display the specific message so that the user can read the message. This feature is subject to driver distraction rules. This display shall also include the following items:</w:t>
      </w:r>
    </w:p>
    <w:p w:rsidR="00014DB9" w:rsidRDefault="00014DB9">
      <w:pPr>
        <w:rPr>
          <w:rFonts w:cs="Arial"/>
        </w:rPr>
      </w:pPr>
    </w:p>
    <w:p w:rsidR="00014DB9" w:rsidRPr="00A607B9" w:rsidRDefault="00014DB9" w:rsidP="001257C9">
      <w:pPr>
        <w:numPr>
          <w:ilvl w:val="0"/>
          <w:numId w:val="43"/>
        </w:numPr>
        <w:rPr>
          <w:rFonts w:cs="Arial"/>
        </w:rPr>
      </w:pPr>
      <w:r w:rsidRPr="00A607B9">
        <w:rPr>
          <w:rFonts w:cs="Arial"/>
        </w:rPr>
        <w:t xml:space="preserve">Name (if available from phonebook); if not the phone number or e-mail address shall be displayed. </w:t>
      </w:r>
    </w:p>
    <w:p w:rsidR="00014DB9" w:rsidRDefault="00014DB9">
      <w:pPr>
        <w:rPr>
          <w:rFonts w:cs="Arial"/>
        </w:rPr>
      </w:pPr>
      <w:r>
        <w:rPr>
          <w:rFonts w:cs="Arial"/>
        </w:rPr>
        <w:tab/>
        <w:t xml:space="preserve"> </w:t>
      </w:r>
    </w:p>
    <w:p w:rsidR="00014DB9" w:rsidRPr="00A607B9" w:rsidRDefault="00014DB9" w:rsidP="001257C9">
      <w:pPr>
        <w:numPr>
          <w:ilvl w:val="0"/>
          <w:numId w:val="43"/>
        </w:numPr>
        <w:rPr>
          <w:rFonts w:cs="Arial"/>
        </w:rPr>
      </w:pPr>
      <w:r w:rsidRPr="00A607B9">
        <w:rPr>
          <w:rFonts w:cs="Arial"/>
        </w:rPr>
        <w:t xml:space="preserve">The date and time associated with the message. </w:t>
      </w:r>
    </w:p>
    <w:p w:rsidR="00014DB9" w:rsidRDefault="00014DB9">
      <w:pPr>
        <w:ind w:left="1440"/>
        <w:rPr>
          <w:rFonts w:cs="Arial"/>
        </w:rPr>
      </w:pPr>
      <w:r>
        <w:rPr>
          <w:rFonts w:cs="Arial"/>
        </w:rPr>
        <w:t>The date and time shall be displayed based on the format set within the Global Clock Specification.</w:t>
      </w:r>
      <w:r>
        <w:rPr>
          <w:rFonts w:cs="Arial"/>
        </w:rPr>
        <w:tab/>
      </w:r>
    </w:p>
    <w:p w:rsidR="00014DB9" w:rsidRDefault="00014DB9">
      <w:pPr>
        <w:ind w:left="1440"/>
        <w:rPr>
          <w:rFonts w:cs="Arial"/>
        </w:rPr>
      </w:pPr>
      <w:r>
        <w:rPr>
          <w:rFonts w:cs="Arial"/>
        </w:rPr>
        <w:tab/>
        <w:t xml:space="preserve"> </w:t>
      </w:r>
    </w:p>
    <w:p w:rsidR="00014DB9" w:rsidRDefault="00014DB9" w:rsidP="00014DB9">
      <w:pPr>
        <w:rPr>
          <w:rFonts w:cs="Arial"/>
        </w:rPr>
      </w:pPr>
      <w:r>
        <w:rPr>
          <w:rFonts w:cs="Arial"/>
        </w:rPr>
        <w:t xml:space="preserve">While viewing a message the user shall have the following options </w:t>
      </w:r>
      <w:r w:rsidRPr="00B03B14">
        <w:rPr>
          <w:rFonts w:cs="Arial"/>
        </w:rPr>
        <w:t>with text content displayed or a message stating there is no text content when text data is not available:</w:t>
      </w:r>
    </w:p>
    <w:p w:rsidR="00014DB9" w:rsidRDefault="00014DB9">
      <w:pPr>
        <w:rPr>
          <w:rFonts w:cs="Arial"/>
        </w:rPr>
      </w:pPr>
    </w:p>
    <w:p w:rsidR="00014DB9" w:rsidRDefault="00014DB9">
      <w:pPr>
        <w:rPr>
          <w:rFonts w:cs="Arial"/>
        </w:rPr>
      </w:pPr>
    </w:p>
    <w:p w:rsidR="00014DB9" w:rsidRDefault="00014DB9" w:rsidP="00014DB9">
      <w:pPr>
        <w:rPr>
          <w:rFonts w:cs="Arial"/>
        </w:rPr>
      </w:pPr>
      <w:r>
        <w:rPr>
          <w:rFonts w:cs="Arial"/>
        </w:rPr>
        <w:t>-Listen (TTS) (</w:t>
      </w:r>
      <w:r w:rsidRPr="00B03B14">
        <w:rPr>
          <w:rFonts w:cs="Arial"/>
        </w:rPr>
        <w:t xml:space="preserve">to message content or </w:t>
      </w:r>
      <w:r>
        <w:rPr>
          <w:rFonts w:cs="Arial"/>
        </w:rPr>
        <w:t>getting the information that there is no text data)</w:t>
      </w:r>
    </w:p>
    <w:p w:rsidR="00014DB9" w:rsidRDefault="00014DB9">
      <w:pPr>
        <w:rPr>
          <w:rFonts w:cs="Arial"/>
        </w:rPr>
      </w:pPr>
      <w:r>
        <w:rPr>
          <w:rFonts w:cs="Arial"/>
        </w:rPr>
        <w:t>-Reply</w:t>
      </w:r>
    </w:p>
    <w:p w:rsidR="00014DB9" w:rsidRDefault="00014DB9" w:rsidP="00014DB9">
      <w:pPr>
        <w:rPr>
          <w:rFonts w:cs="Arial"/>
        </w:rPr>
      </w:pPr>
      <w:r>
        <w:rPr>
          <w:rFonts w:cs="Arial"/>
        </w:rPr>
        <w:t>-Call (</w:t>
      </w:r>
      <w:r w:rsidRPr="00C839EB">
        <w:rPr>
          <w:rFonts w:cs="Arial"/>
        </w:rPr>
        <w:t>see BTP-FUR-REQ-041771/B-Call)</w:t>
      </w:r>
    </w:p>
    <w:p w:rsidR="00014DB9" w:rsidRDefault="00014DB9">
      <w:pPr>
        <w:ind w:left="720"/>
        <w:rPr>
          <w:rFonts w:cs="Arial"/>
        </w:rPr>
      </w:pPr>
    </w:p>
    <w:p w:rsidR="00014DB9" w:rsidRDefault="00014DB9">
      <w:pPr>
        <w:rPr>
          <w:rFonts w:cs="Arial"/>
        </w:rPr>
      </w:pPr>
      <w:r>
        <w:rPr>
          <w:rFonts w:cs="Arial"/>
        </w:rPr>
        <w:lastRenderedPageBreak/>
        <w:t>The In-Vehicle Infotainment Systems shall display the 2000 characters of a received message. If the contents of a message exceed this limit, the IVIS shall notify the customer that they will have to review the remainder of the message on their handset when it is safe to do so.</w:t>
      </w:r>
    </w:p>
    <w:p w:rsidR="00014DB9" w:rsidRDefault="00014DB9">
      <w:pPr>
        <w:rPr>
          <w:rFonts w:cs="Arial"/>
        </w:rPr>
      </w:pPr>
    </w:p>
    <w:p w:rsidR="00014DB9" w:rsidRPr="00A607B9" w:rsidRDefault="00014DB9" w:rsidP="00014DB9">
      <w:pPr>
        <w:rPr>
          <w:rFonts w:cs="Arial"/>
        </w:rPr>
      </w:pPr>
      <w:r w:rsidRPr="00A607B9">
        <w:rPr>
          <w:rFonts w:cs="Arial"/>
        </w:rPr>
        <w:t xml:space="preserve">If supported by the HMI/GUI specifications, the IVIS shall display eventual </w:t>
      </w:r>
    </w:p>
    <w:p w:rsidR="00014DB9" w:rsidRPr="00A607B9" w:rsidRDefault="00014DB9" w:rsidP="00014DB9">
      <w:pPr>
        <w:rPr>
          <w:rFonts w:cs="Arial"/>
        </w:rPr>
      </w:pPr>
      <w:r w:rsidRPr="00A607B9">
        <w:rPr>
          <w:rFonts w:cs="Arial"/>
        </w:rPr>
        <w:t>•</w:t>
      </w:r>
      <w:r w:rsidRPr="00A607B9">
        <w:rPr>
          <w:rFonts w:cs="Arial"/>
        </w:rPr>
        <w:tab/>
        <w:t>phone numbers</w:t>
      </w:r>
    </w:p>
    <w:p w:rsidR="00014DB9" w:rsidRPr="00A607B9" w:rsidRDefault="00014DB9" w:rsidP="00014DB9">
      <w:pPr>
        <w:rPr>
          <w:rFonts w:cs="Arial"/>
        </w:rPr>
      </w:pPr>
      <w:r w:rsidRPr="00A607B9">
        <w:rPr>
          <w:rFonts w:cs="Arial"/>
        </w:rPr>
        <w:t>•</w:t>
      </w:r>
      <w:r w:rsidRPr="00A607B9">
        <w:rPr>
          <w:rFonts w:cs="Arial"/>
        </w:rPr>
        <w:tab/>
        <w:t xml:space="preserve">street addresses </w:t>
      </w:r>
    </w:p>
    <w:p w:rsidR="00014DB9" w:rsidRPr="00A607B9" w:rsidRDefault="00014DB9" w:rsidP="00014DB9">
      <w:pPr>
        <w:rPr>
          <w:rFonts w:cs="Arial"/>
        </w:rPr>
      </w:pPr>
      <w:r w:rsidRPr="00A607B9">
        <w:rPr>
          <w:rFonts w:cs="Arial"/>
        </w:rPr>
        <w:t>•</w:t>
      </w:r>
      <w:r w:rsidRPr="00A607B9">
        <w:rPr>
          <w:rFonts w:cs="Arial"/>
        </w:rPr>
        <w:tab/>
        <w:t>email addresses</w:t>
      </w:r>
    </w:p>
    <w:p w:rsidR="00014DB9" w:rsidRPr="00A607B9" w:rsidRDefault="00014DB9" w:rsidP="00014DB9">
      <w:pPr>
        <w:rPr>
          <w:rFonts w:cs="Arial"/>
        </w:rPr>
      </w:pPr>
      <w:r w:rsidRPr="00A607B9">
        <w:rPr>
          <w:rFonts w:cs="Arial"/>
        </w:rPr>
        <w:t>inside the body of the message in a special way to allow a richer interaction with the user (call the phone number, navigate to street address, etc</w:t>
      </w:r>
      <w:r>
        <w:rPr>
          <w:rFonts w:cs="Arial"/>
        </w:rPr>
        <w:t>.</w:t>
      </w:r>
      <w:r w:rsidRPr="00A607B9">
        <w:rPr>
          <w:rFonts w:cs="Arial"/>
        </w:rPr>
        <w:t>)</w:t>
      </w:r>
    </w:p>
    <w:p w:rsidR="00014DB9" w:rsidRDefault="00014DB9">
      <w:pPr>
        <w:rPr>
          <w:rFonts w:cs="Arial"/>
        </w:rPr>
      </w:pP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BTP-FUR-REQ-041770/D-Reply (TcSE ROIN-295135-3)</w:t>
      </w:r>
    </w:p>
    <w:p w:rsidR="00014DB9" w:rsidRDefault="00014DB9" w:rsidP="00014DB9">
      <w:pPr>
        <w:rPr>
          <w:rFonts w:cs="Arial"/>
        </w:rPr>
      </w:pPr>
      <w:r>
        <w:rPr>
          <w:rFonts w:cs="Arial"/>
        </w:rPr>
        <w:t>The option to r</w:t>
      </w:r>
      <w:r w:rsidRPr="00696768">
        <w:rPr>
          <w:rFonts w:cs="Arial"/>
        </w:rPr>
        <w:t xml:space="preserve">eply to a message shall be present or enabled only when </w:t>
      </w:r>
      <w:r>
        <w:rPr>
          <w:rFonts w:cs="Arial"/>
        </w:rPr>
        <w:t>the connected device is supporting this feature.</w:t>
      </w:r>
    </w:p>
    <w:p w:rsidR="00014DB9" w:rsidRDefault="00014DB9" w:rsidP="00014DB9">
      <w:pPr>
        <w:rPr>
          <w:rFonts w:cs="Arial"/>
        </w:rPr>
      </w:pPr>
    </w:p>
    <w:p w:rsidR="00014DB9" w:rsidRPr="0036514D" w:rsidRDefault="00014DB9" w:rsidP="00014DB9">
      <w:pPr>
        <w:rPr>
          <w:rFonts w:cs="Arial"/>
        </w:rPr>
      </w:pPr>
      <w:r w:rsidRPr="0036514D">
        <w:rPr>
          <w:rFonts w:cs="Arial"/>
        </w:rPr>
        <w:t>See the following logic to determine when the option to reply shall be present or enabled:</w:t>
      </w:r>
    </w:p>
    <w:p w:rsidR="00014DB9" w:rsidRPr="0036514D" w:rsidRDefault="00014DB9" w:rsidP="00014DB9">
      <w:pPr>
        <w:rPr>
          <w:rFonts w:cs="Arial"/>
        </w:rPr>
      </w:pPr>
    </w:p>
    <w:p w:rsidR="00014DB9" w:rsidRPr="0036514D" w:rsidRDefault="00014DB9" w:rsidP="00014DB9">
      <w:pPr>
        <w:rPr>
          <w:rFonts w:cs="Arial"/>
        </w:rPr>
      </w:pPr>
      <w:r w:rsidRPr="0036514D">
        <w:rPr>
          <w:rFonts w:cs="Arial"/>
        </w:rPr>
        <w:t>SMS:</w:t>
      </w:r>
    </w:p>
    <w:p w:rsidR="00014DB9" w:rsidRPr="0036514D" w:rsidRDefault="00014DB9" w:rsidP="001257C9">
      <w:pPr>
        <w:numPr>
          <w:ilvl w:val="0"/>
          <w:numId w:val="44"/>
        </w:numPr>
        <w:rPr>
          <w:rFonts w:cs="Arial"/>
        </w:rPr>
      </w:pPr>
      <w:r w:rsidRPr="0036514D">
        <w:rPr>
          <w:rFonts w:cs="Arial"/>
        </w:rPr>
        <w:t>If only one number is present: Reply to the number</w:t>
      </w:r>
    </w:p>
    <w:p w:rsidR="00014DB9" w:rsidRPr="0036514D" w:rsidRDefault="00014DB9" w:rsidP="001257C9">
      <w:pPr>
        <w:numPr>
          <w:ilvl w:val="0"/>
          <w:numId w:val="44"/>
        </w:numPr>
        <w:rPr>
          <w:rFonts w:cs="Arial"/>
        </w:rPr>
      </w:pPr>
      <w:r w:rsidRPr="0036514D">
        <w:rPr>
          <w:rFonts w:cs="Arial"/>
        </w:rPr>
        <w:t>Else, if an email is present: Reply to the email</w:t>
      </w:r>
    </w:p>
    <w:p w:rsidR="00014DB9" w:rsidRPr="0036514D" w:rsidRDefault="00014DB9" w:rsidP="001257C9">
      <w:pPr>
        <w:numPr>
          <w:ilvl w:val="0"/>
          <w:numId w:val="44"/>
        </w:numPr>
        <w:rPr>
          <w:rFonts w:cs="Arial"/>
        </w:rPr>
      </w:pPr>
      <w:r w:rsidRPr="0036514D">
        <w:rPr>
          <w:rFonts w:cs="Arial"/>
        </w:rPr>
        <w:t>Else, do not allow reply</w:t>
      </w:r>
    </w:p>
    <w:p w:rsidR="00014DB9" w:rsidRPr="0036514D" w:rsidRDefault="00014DB9" w:rsidP="00014DB9">
      <w:pPr>
        <w:rPr>
          <w:rFonts w:cs="Arial"/>
        </w:rPr>
      </w:pPr>
    </w:p>
    <w:p w:rsidR="00014DB9" w:rsidRPr="0036514D" w:rsidRDefault="00014DB9" w:rsidP="00014DB9">
      <w:pPr>
        <w:rPr>
          <w:rFonts w:cs="Arial"/>
        </w:rPr>
      </w:pPr>
      <w:r w:rsidRPr="0036514D">
        <w:rPr>
          <w:rFonts w:cs="Arial"/>
        </w:rPr>
        <w:t>EMAIL:</w:t>
      </w:r>
    </w:p>
    <w:p w:rsidR="00014DB9" w:rsidRPr="0036514D" w:rsidRDefault="00014DB9" w:rsidP="001257C9">
      <w:pPr>
        <w:numPr>
          <w:ilvl w:val="0"/>
          <w:numId w:val="45"/>
        </w:numPr>
        <w:rPr>
          <w:rFonts w:cs="Arial"/>
        </w:rPr>
      </w:pPr>
      <w:r w:rsidRPr="0036514D">
        <w:rPr>
          <w:rFonts w:cs="Arial"/>
        </w:rPr>
        <w:t>If an email is present: Reply to this email address</w:t>
      </w:r>
    </w:p>
    <w:p w:rsidR="00014DB9" w:rsidRPr="0036514D" w:rsidRDefault="00014DB9" w:rsidP="001257C9">
      <w:pPr>
        <w:numPr>
          <w:ilvl w:val="0"/>
          <w:numId w:val="45"/>
        </w:numPr>
        <w:rPr>
          <w:rFonts w:cs="Arial"/>
        </w:rPr>
      </w:pPr>
      <w:r w:rsidRPr="0036514D">
        <w:rPr>
          <w:rFonts w:cs="Arial"/>
        </w:rPr>
        <w:t>Else, do not allow reply</w:t>
      </w:r>
    </w:p>
    <w:p w:rsidR="00014DB9" w:rsidRPr="00696768" w:rsidRDefault="00014DB9" w:rsidP="00014DB9">
      <w:pPr>
        <w:rPr>
          <w:rFonts w:cs="Arial"/>
        </w:rPr>
      </w:pPr>
    </w:p>
    <w:p w:rsidR="00014DB9" w:rsidRPr="00696768" w:rsidRDefault="00014DB9" w:rsidP="00014DB9">
      <w:pPr>
        <w:rPr>
          <w:rFonts w:cs="Arial"/>
        </w:rPr>
      </w:pPr>
      <w:r w:rsidRPr="00696768">
        <w:rPr>
          <w:rFonts w:cs="Arial"/>
        </w:rPr>
        <w:t xml:space="preserve">For display purposes only the IVIS might show the sender’s name from the message, if available. </w:t>
      </w:r>
    </w:p>
    <w:p w:rsidR="00014DB9" w:rsidRPr="00696768" w:rsidRDefault="00014DB9" w:rsidP="00014DB9">
      <w:pPr>
        <w:rPr>
          <w:rFonts w:cs="Arial"/>
        </w:rPr>
      </w:pPr>
      <w:r w:rsidRPr="00696768">
        <w:rPr>
          <w:rFonts w:cs="Arial"/>
        </w:rPr>
        <w:t>If that is not available then the IVIS might try to match the sender number or email to an entry in the phonebook information.</w:t>
      </w:r>
    </w:p>
    <w:p w:rsidR="00014DB9" w:rsidRPr="00696768" w:rsidRDefault="00014DB9" w:rsidP="00014DB9">
      <w:pPr>
        <w:rPr>
          <w:rFonts w:cs="Arial"/>
        </w:rPr>
      </w:pPr>
    </w:p>
    <w:p w:rsidR="00014DB9" w:rsidRDefault="00014DB9" w:rsidP="00014DB9">
      <w:pPr>
        <w:rPr>
          <w:rFonts w:cs="Arial"/>
        </w:rPr>
      </w:pPr>
      <w:r w:rsidRPr="00696768">
        <w:rPr>
          <w:rFonts w:cs="Arial"/>
        </w:rPr>
        <w:t xml:space="preserve">If the user chooses 'Reply' </w:t>
      </w:r>
      <w:r>
        <w:rPr>
          <w:rFonts w:cs="Arial"/>
        </w:rPr>
        <w:t xml:space="preserve">via GUI or VUI </w:t>
      </w:r>
      <w:r w:rsidRPr="00696768">
        <w:rPr>
          <w:rFonts w:cs="Arial"/>
        </w:rPr>
        <w:t>In-Vehicle Infotainment System shall provide the user with the canned message options descr</w:t>
      </w:r>
      <w:r>
        <w:rPr>
          <w:rFonts w:cs="Arial"/>
        </w:rPr>
        <w:t>ibed in requirement GREQ-295135 of this specification and the HMI specification.</w:t>
      </w:r>
    </w:p>
    <w:p w:rsidR="00014DB9" w:rsidRDefault="00014DB9" w:rsidP="00014DB9">
      <w:pPr>
        <w:rPr>
          <w:rFonts w:cs="Arial"/>
        </w:rPr>
      </w:pPr>
    </w:p>
    <w:p w:rsidR="00014DB9" w:rsidRDefault="00014DB9">
      <w:r>
        <w:t xml:space="preserve">*Note: The reply function shall not be available when connecting to an iOS device. </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BTP-FUR-REQ-041771/C-Call (TcSE ROIN-295136-2)</w:t>
      </w:r>
    </w:p>
    <w:p w:rsidR="00014DB9" w:rsidRPr="00F41B21" w:rsidRDefault="00014DB9" w:rsidP="00014DB9">
      <w:pPr>
        <w:rPr>
          <w:rFonts w:cs="Arial"/>
        </w:rPr>
      </w:pPr>
      <w:r w:rsidRPr="00F41B21">
        <w:rPr>
          <w:rFonts w:cs="Arial"/>
        </w:rPr>
        <w:t>This option to Call shall be present or enabled following the logic below:</w:t>
      </w:r>
    </w:p>
    <w:p w:rsidR="00014DB9" w:rsidRPr="00F41B21" w:rsidRDefault="00014DB9" w:rsidP="001257C9">
      <w:pPr>
        <w:numPr>
          <w:ilvl w:val="0"/>
          <w:numId w:val="46"/>
        </w:numPr>
        <w:rPr>
          <w:rFonts w:cs="Arial"/>
        </w:rPr>
      </w:pPr>
      <w:r w:rsidRPr="00F41B21">
        <w:rPr>
          <w:rFonts w:cs="Arial"/>
        </w:rPr>
        <w:t>If a number is present: Call this number</w:t>
      </w:r>
    </w:p>
    <w:p w:rsidR="00014DB9" w:rsidRPr="00F41B21" w:rsidRDefault="00014DB9" w:rsidP="001257C9">
      <w:pPr>
        <w:numPr>
          <w:ilvl w:val="0"/>
          <w:numId w:val="46"/>
        </w:numPr>
        <w:rPr>
          <w:rFonts w:cs="Arial"/>
        </w:rPr>
      </w:pPr>
      <w:r w:rsidRPr="00F41B21">
        <w:rPr>
          <w:rFonts w:cs="Arial"/>
        </w:rPr>
        <w:t>Else, if a contact name is present: try to match the contact name to a contact in the phonebook.</w:t>
      </w:r>
    </w:p>
    <w:p w:rsidR="00014DB9" w:rsidRPr="00F41B21" w:rsidRDefault="00014DB9" w:rsidP="001257C9">
      <w:pPr>
        <w:numPr>
          <w:ilvl w:val="1"/>
          <w:numId w:val="46"/>
        </w:numPr>
        <w:rPr>
          <w:rFonts w:cs="Arial"/>
        </w:rPr>
      </w:pPr>
      <w:r w:rsidRPr="00F41B21">
        <w:rPr>
          <w:rFonts w:cs="Arial"/>
        </w:rPr>
        <w:t>if a match is found, and the contact has one number only: call this number</w:t>
      </w:r>
    </w:p>
    <w:p w:rsidR="00014DB9" w:rsidRPr="00F41B21" w:rsidRDefault="00014DB9" w:rsidP="001257C9">
      <w:pPr>
        <w:numPr>
          <w:ilvl w:val="1"/>
          <w:numId w:val="46"/>
        </w:numPr>
        <w:rPr>
          <w:rFonts w:cs="Arial"/>
        </w:rPr>
      </w:pPr>
      <w:r w:rsidRPr="00F41B21">
        <w:rPr>
          <w:rFonts w:cs="Arial"/>
        </w:rPr>
        <w:t>Else, if a match is found and the contact has more than one number, allow calling, allow user to select which number to dial.</w:t>
      </w:r>
    </w:p>
    <w:p w:rsidR="00014DB9" w:rsidRPr="00F41B21" w:rsidRDefault="00014DB9" w:rsidP="001257C9">
      <w:pPr>
        <w:numPr>
          <w:ilvl w:val="0"/>
          <w:numId w:val="46"/>
        </w:numPr>
        <w:rPr>
          <w:rFonts w:cs="Arial"/>
        </w:rPr>
      </w:pPr>
      <w:r>
        <w:rPr>
          <w:rFonts w:cs="Arial"/>
        </w:rPr>
        <w:t>Else, if an em</w:t>
      </w:r>
      <w:r w:rsidRPr="00F41B21">
        <w:rPr>
          <w:rFonts w:cs="Arial"/>
        </w:rPr>
        <w:t>ail</w:t>
      </w:r>
      <w:r>
        <w:rPr>
          <w:rFonts w:cs="Arial"/>
        </w:rPr>
        <w:t xml:space="preserve"> is present: try to match the em</w:t>
      </w:r>
      <w:r w:rsidRPr="00F41B21">
        <w:rPr>
          <w:rFonts w:cs="Arial"/>
        </w:rPr>
        <w:t>ail to a contact in the phonebook.</w:t>
      </w:r>
    </w:p>
    <w:p w:rsidR="00014DB9" w:rsidRPr="00F41B21" w:rsidRDefault="00014DB9" w:rsidP="001257C9">
      <w:pPr>
        <w:numPr>
          <w:ilvl w:val="1"/>
          <w:numId w:val="46"/>
        </w:numPr>
        <w:rPr>
          <w:rFonts w:cs="Arial"/>
        </w:rPr>
      </w:pPr>
      <w:r w:rsidRPr="00F41B21">
        <w:rPr>
          <w:rFonts w:cs="Arial"/>
        </w:rPr>
        <w:t>if a match is found, and the contact has one number only: call this number</w:t>
      </w:r>
    </w:p>
    <w:p w:rsidR="00014DB9" w:rsidRPr="00F41B21" w:rsidRDefault="00014DB9" w:rsidP="001257C9">
      <w:pPr>
        <w:numPr>
          <w:ilvl w:val="1"/>
          <w:numId w:val="46"/>
        </w:numPr>
        <w:rPr>
          <w:rFonts w:cs="Arial"/>
        </w:rPr>
      </w:pPr>
      <w:r w:rsidRPr="00F41B21">
        <w:rPr>
          <w:rFonts w:cs="Arial"/>
        </w:rPr>
        <w:t>Else, if a match is found and the contact has more than one number, allow calling, allow user to select which number to dial.</w:t>
      </w:r>
    </w:p>
    <w:p w:rsidR="00014DB9" w:rsidRDefault="00014DB9">
      <w:pPr>
        <w:rPr>
          <w:rFonts w:cs="Arial"/>
        </w:rPr>
      </w:pP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BTP-FUR-REQ-041774/B-Insert Message Alert Options (TcSE ROIN-295139-2)</w:t>
      </w:r>
    </w:p>
    <w:p w:rsidR="00014DB9" w:rsidRDefault="00014DB9">
      <w:pPr>
        <w:rPr>
          <w:rFonts w:cs="Arial"/>
        </w:rPr>
      </w:pPr>
      <w:r>
        <w:rPr>
          <w:rFonts w:cs="Arial"/>
        </w:rPr>
        <w:t xml:space="preserve">The user shall have the option of selecting one of two incoming message notifications. </w:t>
      </w:r>
    </w:p>
    <w:p w:rsidR="00014DB9" w:rsidRDefault="00014DB9">
      <w:pPr>
        <w:rPr>
          <w:rFonts w:cs="Arial"/>
        </w:rPr>
      </w:pPr>
      <w:r>
        <w:rPr>
          <w:rFonts w:cs="Arial"/>
        </w:rPr>
        <w:t>They are:</w:t>
      </w:r>
    </w:p>
    <w:p w:rsidR="00014DB9" w:rsidRDefault="00014DB9">
      <w:pPr>
        <w:rPr>
          <w:rFonts w:cs="Arial"/>
        </w:rPr>
      </w:pPr>
    </w:p>
    <w:p w:rsidR="00014DB9" w:rsidRDefault="00014DB9">
      <w:pPr>
        <w:ind w:left="720"/>
        <w:rPr>
          <w:rFonts w:cs="Arial"/>
        </w:rPr>
      </w:pPr>
      <w:r>
        <w:rPr>
          <w:rFonts w:cs="Arial"/>
        </w:rPr>
        <w:t>- An Audible Alert (as defined within the HMI specification.</w:t>
      </w:r>
    </w:p>
    <w:p w:rsidR="00014DB9" w:rsidRDefault="00014DB9">
      <w:pPr>
        <w:ind w:left="720"/>
        <w:rPr>
          <w:rFonts w:cs="Arial"/>
        </w:rPr>
      </w:pPr>
      <w:r>
        <w:rPr>
          <w:rFonts w:cs="Arial"/>
        </w:rPr>
        <w:t>- Envelope Icon Alert (i.e. no pop-up notification of a newly received message)</w:t>
      </w:r>
    </w:p>
    <w:p w:rsidR="00014DB9" w:rsidRDefault="00014DB9">
      <w:pPr>
        <w:ind w:left="720"/>
        <w:rPr>
          <w:rFonts w:cs="Arial"/>
        </w:rPr>
      </w:pPr>
    </w:p>
    <w:p w:rsidR="00014DB9" w:rsidRDefault="00014DB9">
      <w:pPr>
        <w:rPr>
          <w:rFonts w:cs="Arial"/>
        </w:rPr>
      </w:pPr>
      <w:r>
        <w:rPr>
          <w:rFonts w:cs="Arial"/>
        </w:rPr>
        <w:lastRenderedPageBreak/>
        <w:t>Regardless of Incoming Message Alert settings, In-Vehicle Infotainment System shall always display  the new message Envelope Icon once a new message(s) are received.</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BTP-FUR-REQ-041775/A-Audible Alerts (TcSE ROIN-295140-1)</w:t>
      </w:r>
    </w:p>
    <w:p w:rsidR="008D4023" w:rsidRDefault="00014DB9">
      <w:pPr>
        <w:rPr>
          <w:rFonts w:cs="Arial"/>
          <w:szCs w:val="20"/>
        </w:rPr>
      </w:pPr>
      <w:r>
        <w:rPr>
          <w:rFonts w:cs="Arial"/>
          <w:szCs w:val="20"/>
        </w:rPr>
        <w:t>The user shall have a total of 1 audible alert to choose from for an incoming message notification. This audible alert shall be pre-recorded and stored on In-Vehicle Infotainment System.</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BTP-FUR-REQ-041776/A-Envelope Icon Only (TcSE ROIN-295141-2)</w:t>
      </w:r>
    </w:p>
    <w:p w:rsidR="008D4023" w:rsidRDefault="00014DB9">
      <w:pPr>
        <w:rPr>
          <w:rFonts w:cs="Arial"/>
          <w:szCs w:val="20"/>
        </w:rPr>
      </w:pPr>
      <w:r>
        <w:rPr>
          <w:rFonts w:cs="Arial"/>
          <w:szCs w:val="20"/>
        </w:rPr>
        <w:t>When this setting is enabled, In-Vehicle Infotainment System shall not display a pop-up notification once a new message(e) has been received, nor shall it play an audible alert. In-Vehicle Infotainment System shall only display the Envelope Icon to alert the user that they have received a new message(s). This is the messaging alert to be used when the user has set Do Not Disturb on as described within</w:t>
      </w:r>
      <w:del w:id="102" w:author="rpaquet2" w:date="2013-10-14T17:39:00Z">
        <w:r>
          <w:rPr>
            <w:rFonts w:cs="Arial"/>
            <w:szCs w:val="20"/>
          </w:rPr>
          <w:delText xml:space="preserve"> Handsfree Phone Requirements</w:delText>
        </w:r>
      </w:del>
      <w:r>
        <w:rPr>
          <w:rStyle w:val="msodel0"/>
          <w:rFonts w:cs="Arial"/>
          <w:szCs w:val="20"/>
        </w:rPr>
        <w:t xml:space="preserve"> </w:t>
      </w:r>
      <w:ins w:id="103" w:author="rpaquet2" w:date="2013-10-14T17:39:00Z">
        <w:r>
          <w:rPr>
            <w:rStyle w:val="msoins1"/>
            <w:rFonts w:cs="Arial"/>
            <w:szCs w:val="20"/>
          </w:rPr>
          <w:t>the phone section of the SPSS</w:t>
        </w:r>
      </w:ins>
      <w:r>
        <w:rPr>
          <w:rFonts w:cs="Arial"/>
          <w:szCs w:val="20"/>
        </w:rPr>
        <w:t>.</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BTP-FUR-REQ-041777/B-Canned Messages Requirements (TcSE ROIN-295142-1)</w:t>
      </w:r>
    </w:p>
    <w:p w:rsidR="00014DB9" w:rsidRDefault="00014DB9">
      <w:pPr>
        <w:rPr>
          <w:rFonts w:cs="Arial"/>
        </w:rPr>
      </w:pPr>
      <w:r>
        <w:rPr>
          <w:rFonts w:cs="Arial"/>
        </w:rPr>
        <w:t>There shall be a maximum of 15 canned messages available to the user for sending and/or replying to a text message.</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BTP-FUR-REQ-041778/A-Canned Message Selection Options (TcSE ROIN-295143-1)</w:t>
      </w:r>
    </w:p>
    <w:p w:rsidR="008D4023" w:rsidRDefault="00014DB9">
      <w:pPr>
        <w:rPr>
          <w:rFonts w:cs="Arial"/>
          <w:szCs w:val="20"/>
        </w:rPr>
      </w:pPr>
      <w:r>
        <w:rPr>
          <w:rFonts w:cs="Arial"/>
          <w:szCs w:val="20"/>
        </w:rPr>
        <w:t>The user shall be able to choose one of the canned messages via GUI or Voice.  The user shall be able to:</w:t>
      </w:r>
    </w:p>
    <w:p w:rsidR="008D4023" w:rsidRDefault="008D4023">
      <w:pPr>
        <w:rPr>
          <w:rFonts w:cs="Arial"/>
          <w:szCs w:val="20"/>
        </w:rPr>
      </w:pPr>
    </w:p>
    <w:p w:rsidR="008D4023" w:rsidRDefault="00014DB9">
      <w:pPr>
        <w:rPr>
          <w:rFonts w:cs="Arial"/>
          <w:szCs w:val="20"/>
        </w:rPr>
      </w:pPr>
      <w:r>
        <w:rPr>
          <w:rFonts w:cs="Arial"/>
          <w:szCs w:val="20"/>
        </w:rPr>
        <w:t xml:space="preserve"> Choose a canned message via numerical list selection (i.e. text message number 1, etc.). </w:t>
      </w:r>
    </w:p>
    <w:p w:rsidR="008D4023" w:rsidRDefault="008D4023">
      <w:pPr>
        <w:rPr>
          <w:rFonts w:cs="Arial"/>
          <w:szCs w:val="20"/>
        </w:rPr>
      </w:pPr>
    </w:p>
    <w:p w:rsidR="008D4023" w:rsidRDefault="00014DB9">
      <w:pPr>
        <w:rPr>
          <w:rFonts w:cs="Arial"/>
          <w:szCs w:val="20"/>
        </w:rPr>
      </w:pPr>
      <w:r>
        <w:rPr>
          <w:rFonts w:cs="Arial"/>
          <w:szCs w:val="20"/>
        </w:rPr>
        <w:t>If the user selects a canned message via Voice, they shall be required to confirm or cancel the message selection prior to In-Vehicle Infotainment System actually sending the message.</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BTP-FUR-REQ-041779/C-Canned Message List (TcSE ROIN-295145-1)</w:t>
      </w:r>
    </w:p>
    <w:p w:rsidR="00014DB9" w:rsidRPr="000950EA" w:rsidRDefault="00014DB9" w:rsidP="00014DB9">
      <w:pPr>
        <w:rPr>
          <w:rFonts w:cs="Arial"/>
        </w:rPr>
      </w:pPr>
      <w:r>
        <w:rPr>
          <w:rFonts w:cs="Arial"/>
        </w:rPr>
        <w:t xml:space="preserve">The canned </w:t>
      </w:r>
      <w:r w:rsidRPr="000950EA">
        <w:rPr>
          <w:rFonts w:cs="Arial"/>
        </w:rPr>
        <w:t>messages shall be defined in the HMI specification to cover regional aspects. The following messages are only for reference, and not mandatory.</w:t>
      </w:r>
    </w:p>
    <w:p w:rsidR="00014DB9" w:rsidRPr="000950EA" w:rsidRDefault="00014DB9" w:rsidP="00014DB9">
      <w:pPr>
        <w:rPr>
          <w:rFonts w:cs="Arial"/>
        </w:rPr>
      </w:pPr>
    </w:p>
    <w:p w:rsidR="00014DB9" w:rsidRPr="000950EA" w:rsidRDefault="00014DB9" w:rsidP="00014DB9">
      <w:pPr>
        <w:rPr>
          <w:rFonts w:cs="Arial"/>
        </w:rPr>
      </w:pPr>
      <w:r w:rsidRPr="000950EA">
        <w:rPr>
          <w:rFonts w:cs="Arial"/>
        </w:rPr>
        <w:t>I'll call you back in a few minutes.</w:t>
      </w:r>
    </w:p>
    <w:p w:rsidR="00014DB9" w:rsidRPr="000950EA" w:rsidRDefault="00014DB9" w:rsidP="00014DB9">
      <w:pPr>
        <w:rPr>
          <w:rFonts w:cs="Arial"/>
        </w:rPr>
      </w:pPr>
      <w:r w:rsidRPr="000950EA">
        <w:rPr>
          <w:rFonts w:cs="Arial"/>
        </w:rPr>
        <w:t xml:space="preserve">I just left. I'll be there soon. </w:t>
      </w:r>
    </w:p>
    <w:p w:rsidR="00014DB9" w:rsidRPr="000950EA" w:rsidRDefault="00014DB9" w:rsidP="00014DB9">
      <w:pPr>
        <w:rPr>
          <w:rFonts w:cs="Arial"/>
        </w:rPr>
      </w:pPr>
      <w:r>
        <w:rPr>
          <w:rFonts w:cs="Arial"/>
        </w:rPr>
        <w:t xml:space="preserve">I am driving. </w:t>
      </w:r>
      <w:r w:rsidRPr="000950EA">
        <w:rPr>
          <w:rFonts w:cs="Arial"/>
        </w:rPr>
        <w:t>Can you give me a call?</w:t>
      </w:r>
    </w:p>
    <w:p w:rsidR="00014DB9" w:rsidRPr="000950EA" w:rsidRDefault="00014DB9" w:rsidP="00014DB9">
      <w:pPr>
        <w:rPr>
          <w:rFonts w:cs="Arial"/>
        </w:rPr>
      </w:pPr>
      <w:r w:rsidRPr="000950EA">
        <w:rPr>
          <w:rFonts w:cs="Arial"/>
        </w:rPr>
        <w:t xml:space="preserve">I'm on my way. </w:t>
      </w:r>
    </w:p>
    <w:p w:rsidR="00014DB9" w:rsidRPr="000950EA" w:rsidRDefault="00014DB9" w:rsidP="00014DB9">
      <w:pPr>
        <w:rPr>
          <w:rFonts w:cs="Arial"/>
        </w:rPr>
      </w:pPr>
      <w:r w:rsidRPr="000950EA">
        <w:rPr>
          <w:rFonts w:cs="Arial"/>
        </w:rPr>
        <w:t>I'm running a few minutes late.</w:t>
      </w:r>
    </w:p>
    <w:p w:rsidR="00014DB9" w:rsidRPr="000950EA" w:rsidRDefault="00014DB9" w:rsidP="00014DB9">
      <w:pPr>
        <w:rPr>
          <w:rFonts w:cs="Arial"/>
        </w:rPr>
      </w:pPr>
      <w:r w:rsidRPr="000950EA">
        <w:rPr>
          <w:rFonts w:cs="Arial"/>
        </w:rPr>
        <w:t>I'm ahead of schedule, so I'll be there early.</w:t>
      </w:r>
    </w:p>
    <w:p w:rsidR="00014DB9" w:rsidRPr="000950EA" w:rsidRDefault="00014DB9" w:rsidP="00014DB9">
      <w:pPr>
        <w:rPr>
          <w:rFonts w:cs="Arial"/>
        </w:rPr>
      </w:pPr>
      <w:r w:rsidRPr="000950EA">
        <w:rPr>
          <w:rFonts w:cs="Arial"/>
        </w:rPr>
        <w:t>I'm outside.</w:t>
      </w:r>
    </w:p>
    <w:p w:rsidR="00014DB9" w:rsidRPr="000950EA" w:rsidRDefault="00014DB9" w:rsidP="00014DB9">
      <w:pPr>
        <w:rPr>
          <w:rFonts w:cs="Arial"/>
        </w:rPr>
      </w:pPr>
      <w:r w:rsidRPr="000950EA">
        <w:rPr>
          <w:rFonts w:cs="Arial"/>
        </w:rPr>
        <w:t>I'll call you when I get there.</w:t>
      </w:r>
    </w:p>
    <w:p w:rsidR="00014DB9" w:rsidRPr="000950EA" w:rsidRDefault="00014DB9" w:rsidP="00014DB9">
      <w:pPr>
        <w:rPr>
          <w:rFonts w:cs="Arial"/>
        </w:rPr>
      </w:pPr>
      <w:r w:rsidRPr="000950EA">
        <w:rPr>
          <w:rFonts w:cs="Arial"/>
        </w:rPr>
        <w:t>OK</w:t>
      </w:r>
    </w:p>
    <w:p w:rsidR="00014DB9" w:rsidRPr="000950EA" w:rsidRDefault="00014DB9" w:rsidP="00014DB9">
      <w:pPr>
        <w:rPr>
          <w:rFonts w:cs="Arial"/>
        </w:rPr>
      </w:pPr>
      <w:r w:rsidRPr="000950EA">
        <w:rPr>
          <w:rFonts w:cs="Arial"/>
        </w:rPr>
        <w:t>Yes</w:t>
      </w:r>
    </w:p>
    <w:p w:rsidR="00014DB9" w:rsidRPr="000950EA" w:rsidRDefault="00014DB9" w:rsidP="00014DB9">
      <w:pPr>
        <w:rPr>
          <w:rFonts w:cs="Arial"/>
        </w:rPr>
      </w:pPr>
      <w:r w:rsidRPr="000950EA">
        <w:rPr>
          <w:rFonts w:cs="Arial"/>
        </w:rPr>
        <w:t>No</w:t>
      </w:r>
    </w:p>
    <w:p w:rsidR="00014DB9" w:rsidRPr="000950EA" w:rsidRDefault="00014DB9" w:rsidP="00014DB9">
      <w:pPr>
        <w:rPr>
          <w:rFonts w:cs="Arial"/>
        </w:rPr>
      </w:pPr>
      <w:r w:rsidRPr="000950EA">
        <w:rPr>
          <w:rFonts w:cs="Arial"/>
        </w:rPr>
        <w:t>Thanks</w:t>
      </w:r>
    </w:p>
    <w:p w:rsidR="00014DB9" w:rsidRPr="000950EA" w:rsidRDefault="00014DB9" w:rsidP="00014DB9">
      <w:pPr>
        <w:rPr>
          <w:rFonts w:cs="Arial"/>
        </w:rPr>
      </w:pPr>
      <w:r w:rsidRPr="000950EA">
        <w:rPr>
          <w:rFonts w:cs="Arial"/>
        </w:rPr>
        <w:t>Stuck in traffic.</w:t>
      </w:r>
    </w:p>
    <w:p w:rsidR="00014DB9" w:rsidRPr="000950EA" w:rsidRDefault="00014DB9" w:rsidP="00014DB9">
      <w:pPr>
        <w:rPr>
          <w:rFonts w:cs="Arial"/>
        </w:rPr>
      </w:pPr>
      <w:r w:rsidRPr="000950EA">
        <w:rPr>
          <w:rFonts w:cs="Arial"/>
        </w:rPr>
        <w:t>Call me later.</w:t>
      </w:r>
    </w:p>
    <w:p w:rsidR="00014DB9" w:rsidRDefault="00014DB9" w:rsidP="00014DB9">
      <w:pPr>
        <w:rPr>
          <w:rFonts w:cs="Arial"/>
        </w:rPr>
      </w:pPr>
      <w:r w:rsidRPr="000950EA">
        <w:rPr>
          <w:rFonts w:cs="Arial"/>
        </w:rPr>
        <w:t>LOL</w:t>
      </w:r>
    </w:p>
    <w:p w:rsidR="00014DB9" w:rsidRPr="00014DB9" w:rsidRDefault="00014DB9" w:rsidP="00014DB9">
      <w:pPr>
        <w:pStyle w:val="Heading4"/>
        <w:rPr>
          <w:b w:val="0"/>
          <w:u w:val="single"/>
        </w:rPr>
      </w:pPr>
      <w:r w:rsidRPr="00014DB9">
        <w:rPr>
          <w:b w:val="0"/>
          <w:u w:val="single"/>
        </w:rPr>
        <w:t>BTP-FUR-REQ-041780/B-Sending Messages (TcSE ROIN-295146-2)</w:t>
      </w:r>
    </w:p>
    <w:p w:rsidR="00014DB9" w:rsidRDefault="00014DB9">
      <w:pPr>
        <w:rPr>
          <w:rFonts w:cs="Arial"/>
        </w:rPr>
      </w:pPr>
      <w:r>
        <w:rPr>
          <w:rFonts w:cs="Arial"/>
        </w:rPr>
        <w:t>The In-Vehicle Infotainment System shall use the following application parameters when sending any message:</w:t>
      </w:r>
    </w:p>
    <w:p w:rsidR="00014DB9" w:rsidRDefault="00014DB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0"/>
        <w:gridCol w:w="4720"/>
      </w:tblGrid>
      <w:tr w:rsidR="00014DB9">
        <w:trPr>
          <w:trHeight w:val="253"/>
          <w:jc w:val="center"/>
        </w:trPr>
        <w:tc>
          <w:tcPr>
            <w:tcW w:w="4720" w:type="dxa"/>
            <w:tcBorders>
              <w:top w:val="single" w:sz="4" w:space="0" w:color="auto"/>
              <w:left w:val="single" w:sz="4" w:space="0" w:color="auto"/>
              <w:bottom w:val="single" w:sz="4" w:space="0" w:color="auto"/>
              <w:right w:val="single" w:sz="4" w:space="0" w:color="auto"/>
            </w:tcBorders>
            <w:hideMark/>
          </w:tcPr>
          <w:p w:rsidR="00014DB9" w:rsidRDefault="00014DB9">
            <w:pPr>
              <w:jc w:val="center"/>
              <w:rPr>
                <w:rFonts w:cs="Arial"/>
                <w:b/>
                <w:u w:val="single"/>
              </w:rPr>
            </w:pPr>
            <w:r>
              <w:rPr>
                <w:rFonts w:cs="Arial"/>
                <w:b/>
                <w:u w:val="single"/>
              </w:rPr>
              <w:t>Parameter</w:t>
            </w:r>
          </w:p>
        </w:tc>
        <w:tc>
          <w:tcPr>
            <w:tcW w:w="4720" w:type="dxa"/>
            <w:tcBorders>
              <w:top w:val="single" w:sz="4" w:space="0" w:color="auto"/>
              <w:left w:val="single" w:sz="4" w:space="0" w:color="auto"/>
              <w:bottom w:val="single" w:sz="4" w:space="0" w:color="auto"/>
              <w:right w:val="single" w:sz="4" w:space="0" w:color="auto"/>
            </w:tcBorders>
            <w:hideMark/>
          </w:tcPr>
          <w:p w:rsidR="00014DB9" w:rsidRDefault="00014DB9">
            <w:pPr>
              <w:jc w:val="center"/>
              <w:rPr>
                <w:rFonts w:cs="Arial"/>
                <w:b/>
                <w:u w:val="single"/>
              </w:rPr>
            </w:pPr>
            <w:r>
              <w:rPr>
                <w:rFonts w:cs="Arial"/>
                <w:b/>
                <w:u w:val="single"/>
              </w:rPr>
              <w:t>Setting</w:t>
            </w:r>
          </w:p>
        </w:tc>
      </w:tr>
      <w:tr w:rsidR="00014DB9">
        <w:trPr>
          <w:trHeight w:val="253"/>
          <w:jc w:val="center"/>
        </w:trPr>
        <w:tc>
          <w:tcPr>
            <w:tcW w:w="4720"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Transparent</w:t>
            </w:r>
          </w:p>
        </w:tc>
        <w:tc>
          <w:tcPr>
            <w:tcW w:w="4720"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Off</w:t>
            </w:r>
          </w:p>
        </w:tc>
      </w:tr>
      <w:tr w:rsidR="00014DB9">
        <w:trPr>
          <w:trHeight w:val="253"/>
          <w:jc w:val="center"/>
        </w:trPr>
        <w:tc>
          <w:tcPr>
            <w:tcW w:w="4720"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Retry</w:t>
            </w:r>
          </w:p>
        </w:tc>
        <w:tc>
          <w:tcPr>
            <w:tcW w:w="4720"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On</w:t>
            </w:r>
          </w:p>
        </w:tc>
      </w:tr>
      <w:tr w:rsidR="00014DB9">
        <w:trPr>
          <w:trHeight w:val="270"/>
          <w:jc w:val="center"/>
        </w:trPr>
        <w:tc>
          <w:tcPr>
            <w:tcW w:w="4720"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Charset</w:t>
            </w:r>
          </w:p>
        </w:tc>
        <w:tc>
          <w:tcPr>
            <w:tcW w:w="4720"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UTF-8 or Native </w:t>
            </w:r>
          </w:p>
          <w:p w:rsidR="00014DB9" w:rsidRDefault="00014DB9">
            <w:pPr>
              <w:rPr>
                <w:rFonts w:cs="Arial"/>
              </w:rPr>
            </w:pPr>
            <w:r>
              <w:rPr>
                <w:rFonts w:cs="Arial"/>
              </w:rPr>
              <w:lastRenderedPageBreak/>
              <w:t xml:space="preserve">(based on device and suppliers experience with devices within the industry) Supplier shall provide Ford Motor Company with details regarding the use of both of these options. </w:t>
            </w:r>
          </w:p>
        </w:tc>
      </w:tr>
    </w:tbl>
    <w:p w:rsidR="00014DB9" w:rsidRDefault="00014DB9">
      <w:pPr>
        <w:rPr>
          <w:rFonts w:cs="Arial"/>
        </w:rPr>
      </w:pPr>
    </w:p>
    <w:p w:rsidR="00014DB9" w:rsidRDefault="00014DB9"/>
    <w:p w:rsidR="00014DB9" w:rsidRPr="00014DB9" w:rsidRDefault="00014DB9" w:rsidP="00014DB9">
      <w:pPr>
        <w:pStyle w:val="Heading4"/>
        <w:rPr>
          <w:b w:val="0"/>
          <w:u w:val="single"/>
        </w:rPr>
      </w:pPr>
      <w:r w:rsidRPr="00014DB9">
        <w:rPr>
          <w:b w:val="0"/>
          <w:u w:val="single"/>
        </w:rPr>
        <w:t>BTP-FUR-REQ-041782/A-Message Access Error States (TcSE ROIN-304253-1)</w:t>
      </w:r>
    </w:p>
    <w:p w:rsidR="008D4023" w:rsidRDefault="00014DB9">
      <w:pPr>
        <w:rPr>
          <w:b/>
        </w:rPr>
      </w:pPr>
      <w:r>
        <w:rPr>
          <w:rStyle w:val="msoins0"/>
          <w:rFonts w:cs="Arial"/>
          <w:szCs w:val="20"/>
        </w:rPr>
        <w:t xml:space="preserve">The in-vehicle infotainment system shall be able to determine if the connected server has denied the in-vehicle infotainment system access to the Message Access Profile, if the server has not responded per the requirements within the message access profile, or the server has failed to establish a message notification service with it. </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BTP-FUR-REQ-041783/A-Message Access Not Granted (TcSE ROIN-304254-1)</w:t>
      </w:r>
    </w:p>
    <w:p w:rsidR="008D4023" w:rsidRDefault="00014DB9">
      <w:pPr>
        <w:rPr>
          <w:rStyle w:val="msochangeprop0"/>
          <w:rFonts w:cs="Arial"/>
          <w:szCs w:val="20"/>
        </w:rPr>
      </w:pPr>
      <w:r>
        <w:rPr>
          <w:rStyle w:val="msoins0"/>
          <w:rFonts w:cs="Arial"/>
          <w:szCs w:val="20"/>
        </w:rPr>
        <w:t xml:space="preserve">When the in-vehicle infotainment system requests to connect to the Message Access Profile of the connected AG / MSE the in-vehicle infotainment system shall determine that the AG / MSE has not granted access to Message Access Profile  when either of the following scenarios takes place: </w:t>
      </w:r>
    </w:p>
    <w:p w:rsidR="008D4023" w:rsidRDefault="008D4023">
      <w:pPr>
        <w:rPr>
          <w:rStyle w:val="msoins0"/>
        </w:rPr>
      </w:pPr>
    </w:p>
    <w:p w:rsidR="008D4023" w:rsidRDefault="008D4023">
      <w:pPr>
        <w:rPr>
          <w:rStyle w:val="msoins0"/>
          <w:rFonts w:cs="Arial"/>
          <w:szCs w:val="20"/>
        </w:rPr>
      </w:pPr>
    </w:p>
    <w:p w:rsidR="008D4023" w:rsidRDefault="00014DB9">
      <w:pPr>
        <w:ind w:left="360"/>
        <w:rPr>
          <w:rStyle w:val="msochangeprop0"/>
        </w:rPr>
      </w:pPr>
      <w:r>
        <w:rPr>
          <w:rStyle w:val="msoins0"/>
          <w:rFonts w:cs="Arial"/>
          <w:szCs w:val="20"/>
        </w:rPr>
        <w:t xml:space="preserve">1. The connected AG / MSE does not respond to the connect request within 15 seconds. </w:t>
      </w:r>
    </w:p>
    <w:p w:rsidR="008D4023" w:rsidRDefault="00014DB9">
      <w:pPr>
        <w:ind w:left="360"/>
        <w:rPr>
          <w:rFonts w:cs="Arial"/>
          <w:szCs w:val="20"/>
        </w:rPr>
      </w:pPr>
      <w:r>
        <w:rPr>
          <w:rStyle w:val="msoins0"/>
          <w:rFonts w:cs="Arial"/>
          <w:szCs w:val="20"/>
        </w:rPr>
        <w:t>2. The connected AG / MSE responds with a response code other than Success</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BTP-FUR-REQ-041784/B-Message Notification Not Established (TcSE ROIN-304255-1)</w:t>
      </w:r>
    </w:p>
    <w:p w:rsidR="00014DB9" w:rsidRDefault="00014DB9" w:rsidP="00014DB9">
      <w:pPr>
        <w:tabs>
          <w:tab w:val="left" w:pos="0"/>
          <w:tab w:val="left" w:pos="630"/>
        </w:tabs>
      </w:pPr>
      <w:r>
        <w:rPr>
          <w:rFonts w:cs="Arial"/>
        </w:rPr>
        <w:t xml:space="preserve">When the In-Vehicle Infotainment System establishes a Message Access Server connection it shall determine that the MSE has experienced an internal message notification error under the following scenario(s): </w:t>
      </w:r>
    </w:p>
    <w:p w:rsidR="00014DB9" w:rsidRDefault="00014DB9" w:rsidP="00014DB9">
      <w:pPr>
        <w:tabs>
          <w:tab w:val="left" w:pos="0"/>
          <w:tab w:val="left" w:pos="630"/>
        </w:tabs>
      </w:pPr>
    </w:p>
    <w:p w:rsidR="00014DB9" w:rsidRDefault="00014DB9" w:rsidP="00014DB9">
      <w:pPr>
        <w:tabs>
          <w:tab w:val="left" w:pos="0"/>
          <w:tab w:val="left" w:pos="630"/>
          <w:tab w:val="num" w:pos="720"/>
        </w:tabs>
        <w:ind w:left="720" w:hanging="360"/>
      </w:pPr>
      <w:r>
        <w:rPr>
          <w:rFonts w:eastAsia="Arial" w:cs="Arial"/>
        </w:rPr>
        <w:t>1.</w:t>
      </w:r>
      <w:r>
        <w:rPr>
          <w:rFonts w:eastAsia="Arial"/>
          <w:sz w:val="14"/>
          <w:szCs w:val="14"/>
        </w:rPr>
        <w:t xml:space="preserve">    </w:t>
      </w:r>
      <w:r>
        <w:rPr>
          <w:rFonts w:cs="Arial"/>
        </w:rPr>
        <w:t>The MSE supports Message Notification as reported via SDP and does not establish a Message Notification Service (MNS) within 30 seconds of the In-Vehicle Infotainment System establishing a connection to the Message Access Server for the SMS MAS instance and registering for notifications</w:t>
      </w:r>
    </w:p>
    <w:p w:rsidR="00014DB9" w:rsidRDefault="00014DB9" w:rsidP="00014DB9">
      <w:pPr>
        <w:tabs>
          <w:tab w:val="left" w:pos="0"/>
          <w:tab w:val="left" w:pos="630"/>
        </w:tabs>
      </w:pPr>
    </w:p>
    <w:p w:rsidR="00014DB9" w:rsidRDefault="00014DB9" w:rsidP="00014DB9">
      <w:pPr>
        <w:tabs>
          <w:tab w:val="left" w:pos="0"/>
          <w:tab w:val="left" w:pos="630"/>
        </w:tabs>
      </w:pPr>
      <w:r>
        <w:rPr>
          <w:rFonts w:cs="Arial"/>
        </w:rPr>
        <w:t xml:space="preserve">When the above occurs, the In-Vehicle Infotainment System shall attempt to force the MSE to establish a MNS connection by disabling notifications, disconnecting MAS instance for SMS, reconnecting MAS instance for SMS, re-enabling notifications. </w:t>
      </w:r>
    </w:p>
    <w:p w:rsidR="00014DB9" w:rsidRDefault="00014DB9" w:rsidP="00014DB9">
      <w:pPr>
        <w:tabs>
          <w:tab w:val="left" w:pos="0"/>
          <w:tab w:val="left" w:pos="630"/>
        </w:tabs>
        <w:rPr>
          <w:rFonts w:cs="Arial"/>
        </w:rPr>
      </w:pPr>
      <w:r>
        <w:rPr>
          <w:rFonts w:cs="Arial"/>
        </w:rPr>
        <w:t xml:space="preserve">In the event of a MAS reconnect the In-Vehicle Infotainment System shall retrieve the SMS message listing of the last 25 received messages. </w:t>
      </w:r>
    </w:p>
    <w:p w:rsidR="00014DB9" w:rsidRDefault="00014DB9" w:rsidP="00014DB9">
      <w:pPr>
        <w:tabs>
          <w:tab w:val="left" w:pos="0"/>
          <w:tab w:val="left" w:pos="630"/>
        </w:tabs>
        <w:rPr>
          <w:rFonts w:cs="Arial"/>
        </w:rPr>
      </w:pPr>
    </w:p>
    <w:p w:rsidR="00014DB9" w:rsidRDefault="00014DB9" w:rsidP="00014DB9">
      <w:pPr>
        <w:tabs>
          <w:tab w:val="left" w:pos="0"/>
          <w:tab w:val="left" w:pos="630"/>
        </w:tabs>
      </w:pPr>
      <w:r>
        <w:rPr>
          <w:rFonts w:cs="Arial"/>
        </w:rPr>
        <w:t>*Note: In this case, the In-Vehicle Infotainment System shall not wait for the MSE to establish a MNS connection, and shall not connect to any other MAS instance available on the phone</w:t>
      </w:r>
    </w:p>
    <w:p w:rsidR="00014DB9" w:rsidRDefault="00014DB9" w:rsidP="00014DB9">
      <w:pPr>
        <w:tabs>
          <w:tab w:val="left" w:pos="0"/>
          <w:tab w:val="left" w:pos="630"/>
        </w:tabs>
      </w:pPr>
    </w:p>
    <w:p w:rsidR="00014DB9" w:rsidRDefault="00014DB9" w:rsidP="00014DB9">
      <w:pPr>
        <w:tabs>
          <w:tab w:val="left" w:pos="0"/>
          <w:tab w:val="left" w:pos="630"/>
        </w:tabs>
      </w:pPr>
      <w:r>
        <w:rPr>
          <w:rFonts w:cs="Arial"/>
        </w:rPr>
        <w:t>If the MSE fails to establish MNS within 30 seconds again, the In-Vehicle Infotainment system shall consider that the connected MSE has experienced a “Text Message Notification Failure”</w:t>
      </w:r>
    </w:p>
    <w:p w:rsidR="00014DB9" w:rsidRDefault="00014DB9" w:rsidP="00014DB9">
      <w:pPr>
        <w:tabs>
          <w:tab w:val="left" w:pos="0"/>
          <w:tab w:val="left" w:pos="630"/>
        </w:tabs>
      </w:pPr>
    </w:p>
    <w:p w:rsidR="00014DB9" w:rsidRDefault="00014DB9" w:rsidP="00014DB9">
      <w:pPr>
        <w:rPr>
          <w:rFonts w:cs="Arial"/>
        </w:rPr>
      </w:pPr>
    </w:p>
    <w:p w:rsidR="00014DB9" w:rsidRDefault="00014DB9" w:rsidP="00014DB9">
      <w:pPr>
        <w:rPr>
          <w:rFonts w:cs="Arial"/>
        </w:rPr>
      </w:pPr>
    </w:p>
    <w:p w:rsidR="00014DB9" w:rsidRDefault="00014DB9" w:rsidP="00014DB9">
      <w:pPr>
        <w:rPr>
          <w:rFonts w:cs="Arial"/>
        </w:rPr>
      </w:pPr>
      <w:r>
        <w:rPr>
          <w:rFonts w:cs="Arial"/>
        </w:rPr>
        <w:t>The In-Vehicle Infotainment System shall connect to all other MAS instances presented by the phone only after the MNS connection has been setup successfully.</w:t>
      </w:r>
    </w:p>
    <w:p w:rsidR="00014DB9" w:rsidRDefault="00014DB9" w:rsidP="00014DB9">
      <w:pPr>
        <w:rPr>
          <w:rFonts w:cs="Arial"/>
        </w:rPr>
      </w:pPr>
    </w:p>
    <w:p w:rsidR="00014DB9" w:rsidRDefault="00014DB9" w:rsidP="00014DB9">
      <w:pPr>
        <w:rPr>
          <w:rFonts w:cs="Arial"/>
        </w:rPr>
      </w:pPr>
      <w:r>
        <w:rPr>
          <w:rFonts w:cs="Arial"/>
        </w:rPr>
        <w:t>If the MNS connection has not been setup successfully, then the In-Vehicle Infotainment System shall not connect to any non-SMS MAS instances.</w:t>
      </w:r>
    </w:p>
    <w:p w:rsidR="00014DB9" w:rsidRDefault="00014DB9" w:rsidP="00014DB9">
      <w:pPr>
        <w:rPr>
          <w:rFonts w:cs="Arial"/>
        </w:rPr>
      </w:pPr>
    </w:p>
    <w:p w:rsidR="00014DB9" w:rsidRDefault="00014DB9" w:rsidP="00014DB9">
      <w:pPr>
        <w:rPr>
          <w:rFonts w:cs="Arial"/>
        </w:rPr>
      </w:pPr>
      <w:r>
        <w:rPr>
          <w:rFonts w:cs="Arial"/>
        </w:rPr>
        <w:t>If the MNS connection is unexpectedly disconnected, the In-Vehicle Infotainment System shall unregister for notifications and close the MAS connection for all non-SMS instances.</w:t>
      </w:r>
    </w:p>
    <w:p w:rsidR="00014DB9" w:rsidRDefault="00014DB9" w:rsidP="00014DB9">
      <w:pPr>
        <w:rPr>
          <w:rFonts w:cs="Arial"/>
        </w:rPr>
      </w:pPr>
    </w:p>
    <w:p w:rsidR="00014DB9" w:rsidRDefault="00014DB9" w:rsidP="00014DB9">
      <w:pPr>
        <w:rPr>
          <w:rFonts w:cs="Arial"/>
        </w:rPr>
      </w:pPr>
    </w:p>
    <w:p w:rsidR="00014DB9" w:rsidRPr="00014DB9" w:rsidRDefault="00014DB9" w:rsidP="00014DB9">
      <w:pPr>
        <w:pStyle w:val="Heading4"/>
        <w:rPr>
          <w:b w:val="0"/>
          <w:u w:val="single"/>
        </w:rPr>
      </w:pPr>
      <w:r w:rsidRPr="00014DB9">
        <w:rPr>
          <w:b w:val="0"/>
          <w:u w:val="single"/>
        </w:rPr>
        <w:lastRenderedPageBreak/>
        <w:t>BTP-FUR-REQ-041785/B-Message Download Failed (TcSE ROIN-304256-1)</w:t>
      </w:r>
    </w:p>
    <w:p w:rsidR="00014DB9" w:rsidRDefault="00014DB9">
      <w:pPr>
        <w:tabs>
          <w:tab w:val="left" w:pos="0"/>
          <w:tab w:val="left" w:pos="630"/>
        </w:tabs>
      </w:pPr>
      <w:r>
        <w:rPr>
          <w:rFonts w:cs="Arial"/>
        </w:rPr>
        <w:t xml:space="preserve">When the In-Vehicle Infotainment System establishes a Message Access Server connection it shall determine that the MSE has experienced an internal message download error under one of the following scenario(s): </w:t>
      </w:r>
    </w:p>
    <w:p w:rsidR="00014DB9" w:rsidRDefault="00014DB9">
      <w:pPr>
        <w:tabs>
          <w:tab w:val="left" w:pos="0"/>
          <w:tab w:val="left" w:pos="630"/>
        </w:tabs>
      </w:pPr>
    </w:p>
    <w:p w:rsidR="00014DB9" w:rsidRPr="00FD0211" w:rsidRDefault="00014DB9" w:rsidP="001257C9">
      <w:pPr>
        <w:numPr>
          <w:ilvl w:val="0"/>
          <w:numId w:val="47"/>
        </w:numPr>
        <w:tabs>
          <w:tab w:val="left" w:pos="0"/>
          <w:tab w:val="left" w:pos="630"/>
        </w:tabs>
        <w:rPr>
          <w:rFonts w:cs="Arial"/>
        </w:rPr>
      </w:pPr>
      <w:r w:rsidRPr="00FD0211">
        <w:rPr>
          <w:rFonts w:cs="Arial"/>
        </w:rPr>
        <w:t>The In-Vehicle Infotainment System is not able to get the message listing</w:t>
      </w:r>
    </w:p>
    <w:p w:rsidR="00014DB9" w:rsidRPr="009F53E5" w:rsidRDefault="00014DB9" w:rsidP="001257C9">
      <w:pPr>
        <w:numPr>
          <w:ilvl w:val="0"/>
          <w:numId w:val="47"/>
        </w:numPr>
        <w:tabs>
          <w:tab w:val="left" w:pos="0"/>
          <w:tab w:val="left" w:pos="630"/>
        </w:tabs>
      </w:pPr>
      <w:r w:rsidRPr="00FD0211">
        <w:rPr>
          <w:rFonts w:cs="Arial"/>
        </w:rPr>
        <w:t>The In-Vehicle Infotainment System is</w:t>
      </w:r>
      <w:r>
        <w:rPr>
          <w:rFonts w:cs="Arial"/>
        </w:rPr>
        <w:t xml:space="preserve"> not able to download any of the listed messages.</w:t>
      </w:r>
    </w:p>
    <w:p w:rsidR="00014DB9" w:rsidRPr="009F53E5" w:rsidRDefault="00014DB9" w:rsidP="001257C9">
      <w:pPr>
        <w:numPr>
          <w:ilvl w:val="0"/>
          <w:numId w:val="47"/>
        </w:numPr>
        <w:tabs>
          <w:tab w:val="left" w:pos="0"/>
          <w:tab w:val="left" w:pos="630"/>
        </w:tabs>
        <w:rPr>
          <w:rFonts w:cs="Arial"/>
        </w:rPr>
      </w:pPr>
      <w:r>
        <w:rPr>
          <w:rFonts w:cs="Arial"/>
        </w:rPr>
        <w:t>The In-Vehicle Infotainment S</w:t>
      </w:r>
      <w:r w:rsidRPr="009F53E5">
        <w:rPr>
          <w:rFonts w:cs="Arial"/>
        </w:rPr>
        <w:t>ystem is not able to parse any of the reque</w:t>
      </w:r>
      <w:r>
        <w:rPr>
          <w:rFonts w:cs="Arial"/>
        </w:rPr>
        <w:t>sted messages within the inbox.</w:t>
      </w:r>
    </w:p>
    <w:p w:rsidR="00014DB9" w:rsidRDefault="00014DB9">
      <w:pPr>
        <w:tabs>
          <w:tab w:val="left" w:pos="0"/>
          <w:tab w:val="left" w:pos="630"/>
        </w:tabs>
        <w:ind w:left="1440"/>
        <w:rPr>
          <w:rFonts w:cs="Arial"/>
        </w:rPr>
      </w:pPr>
    </w:p>
    <w:p w:rsidR="00014DB9" w:rsidRDefault="00014DB9">
      <w:pPr>
        <w:rPr>
          <w:rFonts w:cs="Arial"/>
        </w:rPr>
      </w:pPr>
      <w:r w:rsidRPr="005E6083">
        <w:rPr>
          <w:rFonts w:cs="Arial"/>
        </w:rPr>
        <w:t>In that error case the customer shall be notified with a meaningful error message according HMI specification.</w:t>
      </w:r>
    </w:p>
    <w:p w:rsidR="00014DB9" w:rsidRPr="00014DB9" w:rsidRDefault="00014DB9" w:rsidP="00014DB9">
      <w:pPr>
        <w:pStyle w:val="Heading4"/>
        <w:rPr>
          <w:b w:val="0"/>
          <w:u w:val="single"/>
        </w:rPr>
      </w:pPr>
      <w:r w:rsidRPr="00014DB9">
        <w:rPr>
          <w:b w:val="0"/>
          <w:u w:val="single"/>
        </w:rPr>
        <w:t>BTP-FUR-REQ-041786/B-Sending Message Failed (TcSE ROIN-304257-1)</w:t>
      </w:r>
    </w:p>
    <w:p w:rsidR="00014DB9" w:rsidRDefault="00014DB9">
      <w:pPr>
        <w:tabs>
          <w:tab w:val="left" w:pos="0"/>
          <w:tab w:val="left" w:pos="630"/>
        </w:tabs>
      </w:pPr>
      <w:r>
        <w:rPr>
          <w:rFonts w:cs="Arial"/>
        </w:rPr>
        <w:t xml:space="preserve">When the In-Vehicle Infotainment System establishes a Message Access Server connection it shall determine that the MSE has experienced an internal send message error under one of the following scenario(s): </w:t>
      </w:r>
    </w:p>
    <w:p w:rsidR="00014DB9" w:rsidRDefault="00014DB9">
      <w:pPr>
        <w:tabs>
          <w:tab w:val="left" w:pos="0"/>
          <w:tab w:val="left" w:pos="630"/>
        </w:tabs>
      </w:pPr>
    </w:p>
    <w:p w:rsidR="00014DB9" w:rsidRDefault="00014DB9">
      <w:pPr>
        <w:tabs>
          <w:tab w:val="left" w:pos="0"/>
          <w:tab w:val="left" w:pos="630"/>
        </w:tabs>
        <w:ind w:left="360"/>
      </w:pPr>
      <w:r>
        <w:rPr>
          <w:rFonts w:cs="Arial"/>
        </w:rPr>
        <w:t>1. Failure of the MSE to respond within 10 seconds to any of the set path requests.</w:t>
      </w:r>
    </w:p>
    <w:p w:rsidR="00014DB9" w:rsidRDefault="00014DB9">
      <w:pPr>
        <w:tabs>
          <w:tab w:val="left" w:pos="0"/>
          <w:tab w:val="left" w:pos="630"/>
        </w:tabs>
        <w:ind w:left="360"/>
        <w:rPr>
          <w:rFonts w:cs="Arial"/>
        </w:rPr>
      </w:pPr>
      <w:r>
        <w:rPr>
          <w:rFonts w:cs="Arial"/>
        </w:rPr>
        <w:t xml:space="preserve">2. The MSE responds with error to any of the outbox set path requests. </w:t>
      </w:r>
    </w:p>
    <w:p w:rsidR="00014DB9" w:rsidRDefault="00014DB9">
      <w:pPr>
        <w:tabs>
          <w:tab w:val="left" w:pos="0"/>
          <w:tab w:val="left" w:pos="630"/>
        </w:tabs>
        <w:ind w:left="360"/>
        <w:rPr>
          <w:rFonts w:cs="Arial"/>
        </w:rPr>
      </w:pPr>
      <w:r>
        <w:rPr>
          <w:rFonts w:cs="Arial"/>
        </w:rPr>
        <w:t>3. The MSE responds with a result code of error to the in-vehicle infotainment system’s request to send the message</w:t>
      </w:r>
    </w:p>
    <w:p w:rsidR="00014DB9" w:rsidRDefault="00014DB9">
      <w:pPr>
        <w:tabs>
          <w:tab w:val="left" w:pos="0"/>
          <w:tab w:val="left" w:pos="630"/>
        </w:tabs>
        <w:ind w:left="360"/>
        <w:rPr>
          <w:rFonts w:cs="Arial"/>
        </w:rPr>
      </w:pPr>
      <w:r>
        <w:rPr>
          <w:rFonts w:cs="Arial"/>
        </w:rPr>
        <w:t xml:space="preserve">4. The MSE fails to respond to the in-vehicle infotainment system’s request to send the message within 10 seconds. </w:t>
      </w:r>
    </w:p>
    <w:p w:rsidR="00014DB9" w:rsidRDefault="00014DB9">
      <w:pPr>
        <w:tabs>
          <w:tab w:val="left" w:pos="0"/>
          <w:tab w:val="left" w:pos="630"/>
        </w:tabs>
      </w:pPr>
    </w:p>
    <w:p w:rsidR="00014DB9" w:rsidRDefault="00014DB9">
      <w:pPr>
        <w:tabs>
          <w:tab w:val="left" w:pos="0"/>
          <w:tab w:val="left" w:pos="630"/>
        </w:tabs>
        <w:rPr>
          <w:rFonts w:cs="Arial"/>
        </w:rPr>
      </w:pPr>
      <w:r>
        <w:rPr>
          <w:rFonts w:cs="Arial"/>
        </w:rPr>
        <w:t xml:space="preserve">The In-Vehicle Infotainment System shall alert the customer of the failure within 2 seconds of a failed indication. </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BTP-FUR-REQ-041787/B-Message Exceptions (TcSE ROIN-304258-1)</w:t>
      </w:r>
    </w:p>
    <w:p w:rsidR="00014DB9" w:rsidRDefault="00014DB9">
      <w:pPr>
        <w:rPr>
          <w:rFonts w:cs="Arial"/>
        </w:rPr>
      </w:pPr>
      <w:r>
        <w:rPr>
          <w:rFonts w:cs="Arial"/>
        </w:rPr>
        <w:t>When the In-Vehicle Infotainment S</w:t>
      </w:r>
      <w:r w:rsidRPr="00E3321B">
        <w:rPr>
          <w:rFonts w:cs="Arial"/>
        </w:rPr>
        <w:t>ystems receives a vCARD without a</w:t>
      </w:r>
      <w:r>
        <w:rPr>
          <w:rFonts w:cs="Arial"/>
        </w:rPr>
        <w:t>n entry within the TEL field it</w:t>
      </w:r>
      <w:r w:rsidRPr="00E3321B">
        <w:rPr>
          <w:rFonts w:cs="Arial"/>
        </w:rPr>
        <w:t xml:space="preserve"> shall use the FN and/or N or email field of the vCard to determin</w:t>
      </w:r>
      <w:r>
        <w:rPr>
          <w:rFonts w:cs="Arial"/>
        </w:rPr>
        <w:t>e the sender of a text message.</w:t>
      </w:r>
    </w:p>
    <w:p w:rsidR="00014DB9" w:rsidRDefault="00014DB9"/>
    <w:p w:rsidR="00014DB9" w:rsidRDefault="00014DB9">
      <w:pPr>
        <w:rPr>
          <w:rFonts w:cs="Arial"/>
        </w:rPr>
      </w:pPr>
      <w:r>
        <w:rPr>
          <w:rFonts w:cs="Arial"/>
        </w:rPr>
        <w:t xml:space="preserve">If the MSE reports an error in sending a message due to the service unavailable, the in-vehicle infotainment system shall alert the user that the MSE does not have a network signal, and that the MSE will continue to try to send the message. </w:t>
      </w:r>
    </w:p>
    <w:p w:rsidR="00014DB9" w:rsidRDefault="00014DB9"/>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BTP-FUR-REQ-133777/C-Text Messaging Availability</w:t>
      </w:r>
    </w:p>
    <w:p w:rsidR="00014DB9" w:rsidRPr="00783999" w:rsidRDefault="00014DB9" w:rsidP="00014DB9">
      <w:r w:rsidRPr="00783999">
        <w:t>The messaging feature(s) shall only be announced to the customer via VUI or GUI when a device is paired and the connected device is supporting that feature(s), separately for text messaging and for email.</w:t>
      </w:r>
    </w:p>
    <w:p w:rsidR="00014DB9" w:rsidRPr="00783999" w:rsidRDefault="00014DB9" w:rsidP="00014DB9"/>
    <w:p w:rsidR="00014DB9" w:rsidRPr="00783999" w:rsidRDefault="00014DB9" w:rsidP="00014DB9">
      <w:r w:rsidRPr="00783999">
        <w:t>In that case the In-Vehicle Infotainment System shall provide the user with the option to enable or disable the messaging feature(s) manually.</w:t>
      </w:r>
    </w:p>
    <w:p w:rsidR="00014DB9" w:rsidRPr="00783999" w:rsidRDefault="00014DB9" w:rsidP="00014DB9">
      <w:r w:rsidRPr="00783999">
        <w:t>If disabled the In-Vehicle Infotainment System shall not establish a connection to the corresponding MAS instance - which were disabled - of the connected HFP device.</w:t>
      </w:r>
    </w:p>
    <w:p w:rsidR="00014DB9" w:rsidRPr="00783999" w:rsidRDefault="00014DB9" w:rsidP="00014DB9">
      <w:pPr>
        <w:rPr>
          <w:color w:val="000000"/>
        </w:rPr>
      </w:pPr>
      <w:r w:rsidRPr="00783999">
        <w:t xml:space="preserve">If this setting gets set to disabled for email and text messages, the In-Vehicle Infotainment System shall close the Bluetooth messaging connections via unregistering for notifications and closing the connection(s) to the connected device’s MAS instances. </w:t>
      </w:r>
    </w:p>
    <w:p w:rsidR="00014DB9" w:rsidRPr="00783999" w:rsidRDefault="00014DB9" w:rsidP="00014DB9">
      <w:r w:rsidRPr="00783999">
        <w:t>If this setting gets set to enabled, the In-Vehicle Infotainment System shall immediately try to establish a map connection to register for messaging notifications and download of messages as described in BTP-FUR-REQ-041758/A-Receipt of a New Message Event and BTP-FUR-REQ-041750/A-Retrieving the Message Listing (Upon Connection).</w:t>
      </w:r>
    </w:p>
    <w:p w:rsidR="00014DB9" w:rsidRDefault="00014DB9" w:rsidP="00014DB9">
      <w:r w:rsidRPr="00783999">
        <w:t>The alert option which was set before disabling the feature shall be valid again.</w:t>
      </w:r>
    </w:p>
    <w:p w:rsidR="00014DB9" w:rsidRPr="00783999" w:rsidRDefault="00014DB9" w:rsidP="00014DB9"/>
    <w:p w:rsidR="00014DB9" w:rsidRPr="00014DB9" w:rsidRDefault="00014DB9" w:rsidP="00014DB9">
      <w:pPr>
        <w:pStyle w:val="Heading4"/>
        <w:rPr>
          <w:b w:val="0"/>
          <w:u w:val="single"/>
        </w:rPr>
      </w:pPr>
      <w:r w:rsidRPr="00014DB9">
        <w:rPr>
          <w:b w:val="0"/>
          <w:u w:val="single"/>
        </w:rPr>
        <w:t>BTP-FUR-REQ-146186/C-Requirements for Handling of Messaging Feature in VUI/GUI</w:t>
      </w:r>
    </w:p>
    <w:p w:rsidR="00014DB9" w:rsidRDefault="00014DB9" w:rsidP="00014DB9">
      <w:r w:rsidRPr="00765E56">
        <w:t>Any VUI/GUI that intends to support the messaging functionality shall clearly define its behavior for the following err</w:t>
      </w:r>
      <w:r>
        <w:t>or conditions and special cases.</w:t>
      </w:r>
    </w:p>
    <w:p w:rsidR="00014DB9" w:rsidRPr="00765E56" w:rsidRDefault="00014DB9" w:rsidP="00014DB9">
      <w:pPr>
        <w:rPr>
          <w:rFonts w:eastAsiaTheme="minorHAnsi"/>
        </w:rPr>
      </w:pPr>
    </w:p>
    <w:p w:rsidR="00014DB9" w:rsidRPr="00765E56" w:rsidRDefault="00014DB9" w:rsidP="00014DB9"/>
    <w:tbl>
      <w:tblPr>
        <w:tblW w:w="9747" w:type="dxa"/>
        <w:jc w:val="center"/>
        <w:tblCellMar>
          <w:left w:w="0" w:type="dxa"/>
          <w:right w:w="0" w:type="dxa"/>
        </w:tblCellMar>
        <w:tblLook w:val="04A0" w:firstRow="1" w:lastRow="0" w:firstColumn="1" w:lastColumn="0" w:noHBand="0" w:noVBand="1"/>
      </w:tblPr>
      <w:tblGrid>
        <w:gridCol w:w="840"/>
        <w:gridCol w:w="3237"/>
        <w:gridCol w:w="2977"/>
        <w:gridCol w:w="2693"/>
      </w:tblGrid>
      <w:tr w:rsidR="00014DB9" w:rsidRPr="00765E56" w:rsidTr="00014DB9">
        <w:trPr>
          <w:jc w:val="center"/>
        </w:trPr>
        <w:tc>
          <w:tcPr>
            <w:tcW w:w="8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14DB9" w:rsidRPr="00765E56" w:rsidRDefault="00014DB9">
            <w:pPr>
              <w:rPr>
                <w:rFonts w:ascii="Calibri" w:eastAsiaTheme="minorHAnsi" w:hAnsi="Calibri"/>
                <w:b/>
                <w:bCs/>
                <w:szCs w:val="22"/>
              </w:rPr>
            </w:pPr>
            <w:r w:rsidRPr="00765E56">
              <w:rPr>
                <w:b/>
                <w:bCs/>
              </w:rPr>
              <w:t>Short</w:t>
            </w:r>
          </w:p>
        </w:tc>
        <w:tc>
          <w:tcPr>
            <w:tcW w:w="32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4DB9" w:rsidRPr="00765E56" w:rsidRDefault="00014DB9">
            <w:pPr>
              <w:rPr>
                <w:rFonts w:ascii="Calibri" w:eastAsiaTheme="minorHAnsi" w:hAnsi="Calibri"/>
                <w:b/>
                <w:bCs/>
                <w:szCs w:val="22"/>
              </w:rPr>
            </w:pPr>
            <w:r w:rsidRPr="00765E56">
              <w:rPr>
                <w:b/>
                <w:bCs/>
              </w:rPr>
              <w:t>Condition</w:t>
            </w:r>
          </w:p>
        </w:tc>
        <w:tc>
          <w:tcPr>
            <w:tcW w:w="29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4DB9" w:rsidRPr="00765E56" w:rsidRDefault="00014DB9">
            <w:pPr>
              <w:rPr>
                <w:rFonts w:ascii="Calibri" w:eastAsiaTheme="minorHAnsi" w:hAnsi="Calibri"/>
                <w:b/>
                <w:bCs/>
                <w:szCs w:val="22"/>
              </w:rPr>
            </w:pPr>
            <w:r w:rsidRPr="00765E56">
              <w:rPr>
                <w:b/>
                <w:bCs/>
              </w:rPr>
              <w:t>Notes</w:t>
            </w:r>
          </w:p>
        </w:tc>
        <w:tc>
          <w:tcPr>
            <w:tcW w:w="26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4DB9" w:rsidRPr="00765E56" w:rsidRDefault="00014DB9">
            <w:pPr>
              <w:rPr>
                <w:rFonts w:ascii="Calibri" w:eastAsiaTheme="minorHAnsi" w:hAnsi="Calibri"/>
                <w:b/>
                <w:bCs/>
                <w:szCs w:val="22"/>
              </w:rPr>
            </w:pPr>
            <w:r w:rsidRPr="00765E56">
              <w:rPr>
                <w:b/>
                <w:bCs/>
              </w:rPr>
              <w:t>See also…</w:t>
            </w:r>
          </w:p>
        </w:tc>
      </w:tr>
      <w:tr w:rsidR="00014DB9" w:rsidRPr="00765E56" w:rsidTr="00014DB9">
        <w:trPr>
          <w:jc w:val="center"/>
        </w:trPr>
        <w:tc>
          <w:tcPr>
            <w:tcW w:w="8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Pr="00765E56" w:rsidRDefault="00014DB9">
            <w:pPr>
              <w:rPr>
                <w:rFonts w:ascii="Calibri" w:eastAsiaTheme="minorHAnsi" w:hAnsi="Calibri"/>
                <w:szCs w:val="22"/>
              </w:rPr>
            </w:pPr>
            <w:r w:rsidRPr="00765E56">
              <w:t>MSG1</w:t>
            </w:r>
          </w:p>
        </w:tc>
        <w:tc>
          <w:tcPr>
            <w:tcW w:w="3237"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1278EE" w:rsidRDefault="00014DB9">
            <w:r w:rsidRPr="00765E56">
              <w:t xml:space="preserve">Connected device supports all messaging features, connection </w:t>
            </w:r>
            <w:r w:rsidRPr="00765E56">
              <w:lastRenderedPageBreak/>
              <w:t xml:space="preserve">is successful and initialization of feature has completed </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1278EE" w:rsidRDefault="00014DB9">
            <w:r w:rsidRPr="00765E56">
              <w:lastRenderedPageBreak/>
              <w:t xml:space="preserve">All features are available to the user. </w:t>
            </w:r>
          </w:p>
        </w:tc>
        <w:tc>
          <w:tcPr>
            <w:tcW w:w="2693"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1278EE" w:rsidRDefault="00014DB9" w:rsidP="00014DB9">
            <w:r>
              <w:t>M</w:t>
            </w:r>
            <w:r w:rsidRPr="00765E56">
              <w:t xml:space="preserve">essaging </w:t>
            </w:r>
            <w:r>
              <w:t>requirements under BTP-FUN-REQ-041734-Messaging</w:t>
            </w:r>
          </w:p>
        </w:tc>
      </w:tr>
      <w:tr w:rsidR="00014DB9" w:rsidRPr="00765E56" w:rsidTr="00014DB9">
        <w:trPr>
          <w:jc w:val="center"/>
        </w:trPr>
        <w:tc>
          <w:tcPr>
            <w:tcW w:w="8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Pr="00765E56" w:rsidRDefault="00014DB9">
            <w:pPr>
              <w:rPr>
                <w:rFonts w:ascii="Calibri" w:eastAsiaTheme="minorHAnsi" w:hAnsi="Calibri"/>
                <w:szCs w:val="22"/>
              </w:rPr>
            </w:pPr>
            <w:r w:rsidRPr="00765E56">
              <w:t>MSG2</w:t>
            </w:r>
          </w:p>
        </w:tc>
        <w:tc>
          <w:tcPr>
            <w:tcW w:w="3237"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1278EE" w:rsidRDefault="00014DB9">
            <w:r w:rsidRPr="00765E56">
              <w:t>Messaging connection not finalized yet</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1278EE" w:rsidRDefault="00014DB9">
            <w:r>
              <w:t>When trying to use this feature, the u</w:t>
            </w:r>
            <w:r w:rsidRPr="00765E56">
              <w:t>ser shall be informed that the feature is not ready yet.</w:t>
            </w:r>
          </w:p>
        </w:tc>
        <w:tc>
          <w:tcPr>
            <w:tcW w:w="2693" w:type="dxa"/>
            <w:tcBorders>
              <w:top w:val="nil"/>
              <w:left w:val="nil"/>
              <w:bottom w:val="single" w:sz="8" w:space="0" w:color="auto"/>
              <w:right w:val="single" w:sz="8" w:space="0" w:color="auto"/>
            </w:tcBorders>
            <w:tcMar>
              <w:top w:w="0" w:type="dxa"/>
              <w:left w:w="108" w:type="dxa"/>
              <w:bottom w:w="0" w:type="dxa"/>
              <w:right w:w="108" w:type="dxa"/>
            </w:tcMar>
          </w:tcPr>
          <w:p w:rsidR="00014DB9" w:rsidRPr="001278EE" w:rsidRDefault="00014DB9" w:rsidP="00014DB9">
            <w:r w:rsidRPr="00513E07">
              <w:t>BTP-FUR-REQ-041784-Message Notification Not Established</w:t>
            </w:r>
          </w:p>
        </w:tc>
      </w:tr>
      <w:tr w:rsidR="00014DB9" w:rsidRPr="00765E56" w:rsidTr="00014DB9">
        <w:trPr>
          <w:jc w:val="center"/>
        </w:trPr>
        <w:tc>
          <w:tcPr>
            <w:tcW w:w="8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Pr="00765E56" w:rsidRDefault="00014DB9">
            <w:pPr>
              <w:rPr>
                <w:rFonts w:ascii="Calibri" w:eastAsiaTheme="minorHAnsi" w:hAnsi="Calibri"/>
                <w:szCs w:val="22"/>
              </w:rPr>
            </w:pPr>
            <w:r w:rsidRPr="00765E56">
              <w:t>MSG3</w:t>
            </w:r>
          </w:p>
        </w:tc>
        <w:tc>
          <w:tcPr>
            <w:tcW w:w="3237"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1278EE" w:rsidRDefault="00014DB9">
            <w:r w:rsidRPr="00765E56">
              <w:t>Connected device does not support messaging</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1278EE" w:rsidRDefault="00014DB9" w:rsidP="00014DB9">
            <w:r>
              <w:t>When trying to use this feature, the u</w:t>
            </w:r>
            <w:r w:rsidRPr="00765E56">
              <w:t xml:space="preserve">ser shall be informed </w:t>
            </w:r>
            <w:r>
              <w:t>when trying to use the feature</w:t>
            </w:r>
            <w:r w:rsidRPr="009C0184">
              <w:t xml:space="preserve"> </w:t>
            </w:r>
            <w:r w:rsidRPr="00765E56">
              <w:t>that the messaging feature is not available with this device.</w:t>
            </w:r>
            <w:r>
              <w:t xml:space="preserve"> The help prompts and the HMI should not show this feature.</w:t>
            </w:r>
          </w:p>
        </w:tc>
        <w:tc>
          <w:tcPr>
            <w:tcW w:w="2693"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1278EE" w:rsidRDefault="00014DB9">
            <w:r>
              <w:t>BTP-FUR-REQ-133777</w:t>
            </w:r>
            <w:r w:rsidRPr="000F3B0D">
              <w:t>-Text Messaging Availability</w:t>
            </w:r>
          </w:p>
        </w:tc>
      </w:tr>
      <w:tr w:rsidR="00014DB9" w:rsidRPr="00765E56" w:rsidTr="00014DB9">
        <w:trPr>
          <w:jc w:val="center"/>
        </w:trPr>
        <w:tc>
          <w:tcPr>
            <w:tcW w:w="8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Pr="00765E56" w:rsidRDefault="00014DB9">
            <w:pPr>
              <w:rPr>
                <w:rFonts w:ascii="Calibri" w:eastAsiaTheme="minorHAnsi" w:hAnsi="Calibri"/>
                <w:szCs w:val="22"/>
              </w:rPr>
            </w:pPr>
            <w:r w:rsidRPr="00765E56">
              <w:t>MSG4</w:t>
            </w:r>
          </w:p>
        </w:tc>
        <w:tc>
          <w:tcPr>
            <w:tcW w:w="3237"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1278EE" w:rsidRDefault="00014DB9">
            <w:r w:rsidRPr="00765E56">
              <w:t>Replying to messages not available for connected device (iOS devices OR empty inbox)</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1278EE" w:rsidRDefault="00014DB9">
            <w:r w:rsidRPr="00765E56">
              <w:t>User shall not be led to believe that replies are available.</w:t>
            </w:r>
          </w:p>
        </w:tc>
        <w:tc>
          <w:tcPr>
            <w:tcW w:w="2693" w:type="dxa"/>
            <w:tcBorders>
              <w:top w:val="nil"/>
              <w:left w:val="nil"/>
              <w:bottom w:val="single" w:sz="8" w:space="0" w:color="auto"/>
              <w:right w:val="single" w:sz="8" w:space="0" w:color="auto"/>
            </w:tcBorders>
            <w:tcMar>
              <w:top w:w="0" w:type="dxa"/>
              <w:left w:w="108" w:type="dxa"/>
              <w:bottom w:w="0" w:type="dxa"/>
              <w:right w:w="108" w:type="dxa"/>
            </w:tcMar>
          </w:tcPr>
          <w:p w:rsidR="00014DB9" w:rsidRPr="001278EE" w:rsidRDefault="00014DB9">
            <w:r>
              <w:t>BTP-FUR-REQ-041770</w:t>
            </w:r>
            <w:r w:rsidRPr="00765E56">
              <w:t xml:space="preserve">-Reply </w:t>
            </w:r>
          </w:p>
          <w:p w:rsidR="00014DB9" w:rsidRPr="001278EE" w:rsidRDefault="00014DB9"/>
        </w:tc>
      </w:tr>
      <w:tr w:rsidR="00014DB9" w:rsidRPr="00765E56" w:rsidTr="00014DB9">
        <w:trPr>
          <w:jc w:val="center"/>
        </w:trPr>
        <w:tc>
          <w:tcPr>
            <w:tcW w:w="8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Pr="00765E56" w:rsidRDefault="00014DB9">
            <w:pPr>
              <w:rPr>
                <w:rFonts w:ascii="Calibri" w:eastAsiaTheme="minorHAnsi" w:hAnsi="Calibri"/>
                <w:szCs w:val="22"/>
              </w:rPr>
            </w:pPr>
            <w:r w:rsidRPr="00765E56">
              <w:t>MSG5</w:t>
            </w:r>
          </w:p>
        </w:tc>
        <w:tc>
          <w:tcPr>
            <w:tcW w:w="3237"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765E56" w:rsidRDefault="00014DB9">
            <w:pPr>
              <w:rPr>
                <w:rFonts w:ascii="Calibri" w:eastAsiaTheme="minorHAnsi" w:hAnsi="Calibri"/>
                <w:szCs w:val="22"/>
              </w:rPr>
            </w:pPr>
            <w:r w:rsidRPr="00765E56">
              <w:t>Access to messaging feature not granted from connected device</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765E56" w:rsidRDefault="00014DB9" w:rsidP="00014DB9">
            <w:pPr>
              <w:rPr>
                <w:rFonts w:ascii="Calibri" w:eastAsiaTheme="minorHAnsi" w:hAnsi="Calibri"/>
                <w:szCs w:val="22"/>
              </w:rPr>
            </w:pPr>
            <w:r>
              <w:t>When trying to use this feature, the u</w:t>
            </w:r>
            <w:r w:rsidRPr="00765E56">
              <w:t xml:space="preserve">ser shall be informed </w:t>
            </w:r>
            <w:r>
              <w:t>when trying to use the feature</w:t>
            </w:r>
            <w:r w:rsidRPr="00765E56">
              <w:t xml:space="preserve"> that the messaging feature is not available because access was not granted from the connected device. Optionally the user might be guided on how to try to fix this problem.</w:t>
            </w:r>
          </w:p>
        </w:tc>
        <w:tc>
          <w:tcPr>
            <w:tcW w:w="2693" w:type="dxa"/>
            <w:tcBorders>
              <w:top w:val="nil"/>
              <w:left w:val="nil"/>
              <w:bottom w:val="single" w:sz="8" w:space="0" w:color="auto"/>
              <w:right w:val="single" w:sz="8" w:space="0" w:color="auto"/>
            </w:tcBorders>
            <w:tcMar>
              <w:top w:w="0" w:type="dxa"/>
              <w:left w:w="108" w:type="dxa"/>
              <w:bottom w:w="0" w:type="dxa"/>
              <w:right w:w="108" w:type="dxa"/>
            </w:tcMar>
          </w:tcPr>
          <w:p w:rsidR="00014DB9" w:rsidRPr="00765E56" w:rsidRDefault="00014DB9">
            <w:pPr>
              <w:rPr>
                <w:rFonts w:ascii="Calibri" w:eastAsiaTheme="minorHAnsi" w:hAnsi="Calibri"/>
                <w:szCs w:val="22"/>
              </w:rPr>
            </w:pPr>
            <w:r>
              <w:t>BTP-FUR-REQ-041783</w:t>
            </w:r>
            <w:r w:rsidRPr="00765E56">
              <w:t xml:space="preserve">-Message Access Not Granted </w:t>
            </w:r>
          </w:p>
          <w:p w:rsidR="00014DB9" w:rsidRPr="00765E56" w:rsidRDefault="00014DB9"/>
          <w:p w:rsidR="00014DB9" w:rsidRPr="00765E56" w:rsidRDefault="00014DB9">
            <w:r w:rsidRPr="00765E56">
              <w:t>BTP-FUR-REQ-0417</w:t>
            </w:r>
            <w:r>
              <w:t>84</w:t>
            </w:r>
            <w:r w:rsidRPr="00765E56">
              <w:t>-Message Notification Not Established</w:t>
            </w:r>
          </w:p>
          <w:p w:rsidR="00014DB9" w:rsidRPr="00765E56" w:rsidRDefault="00014DB9">
            <w:pPr>
              <w:rPr>
                <w:rFonts w:ascii="Calibri" w:eastAsiaTheme="minorHAnsi" w:hAnsi="Calibri"/>
                <w:szCs w:val="22"/>
              </w:rPr>
            </w:pPr>
          </w:p>
        </w:tc>
      </w:tr>
      <w:tr w:rsidR="00014DB9" w:rsidRPr="00765E56" w:rsidTr="00014DB9">
        <w:trPr>
          <w:jc w:val="center"/>
        </w:trPr>
        <w:tc>
          <w:tcPr>
            <w:tcW w:w="84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014DB9" w:rsidRPr="00765E56" w:rsidRDefault="00014DB9">
            <w:pPr>
              <w:rPr>
                <w:rFonts w:ascii="Calibri" w:eastAsiaTheme="minorHAnsi" w:hAnsi="Calibri"/>
                <w:szCs w:val="22"/>
              </w:rPr>
            </w:pPr>
            <w:r w:rsidRPr="00765E56">
              <w:t>MSG6</w:t>
            </w:r>
          </w:p>
        </w:tc>
        <w:tc>
          <w:tcPr>
            <w:tcW w:w="3237" w:type="dxa"/>
            <w:tcBorders>
              <w:top w:val="nil"/>
              <w:left w:val="nil"/>
              <w:bottom w:val="single" w:sz="4" w:space="0" w:color="auto"/>
              <w:right w:val="single" w:sz="8" w:space="0" w:color="auto"/>
            </w:tcBorders>
            <w:tcMar>
              <w:top w:w="0" w:type="dxa"/>
              <w:left w:w="108" w:type="dxa"/>
              <w:bottom w:w="0" w:type="dxa"/>
              <w:right w:w="108" w:type="dxa"/>
            </w:tcMar>
            <w:hideMark/>
          </w:tcPr>
          <w:p w:rsidR="00014DB9" w:rsidRPr="00765E56" w:rsidRDefault="00014DB9">
            <w:pPr>
              <w:rPr>
                <w:rFonts w:ascii="Calibri" w:eastAsiaTheme="minorHAnsi" w:hAnsi="Calibri"/>
                <w:szCs w:val="22"/>
              </w:rPr>
            </w:pPr>
            <w:r w:rsidRPr="00765E56">
              <w:t>Messaging disabled</w:t>
            </w:r>
          </w:p>
        </w:tc>
        <w:tc>
          <w:tcPr>
            <w:tcW w:w="2977" w:type="dxa"/>
            <w:tcBorders>
              <w:top w:val="nil"/>
              <w:left w:val="nil"/>
              <w:bottom w:val="single" w:sz="4" w:space="0" w:color="auto"/>
              <w:right w:val="single" w:sz="8" w:space="0" w:color="auto"/>
            </w:tcBorders>
            <w:tcMar>
              <w:top w:w="0" w:type="dxa"/>
              <w:left w:w="108" w:type="dxa"/>
              <w:bottom w:w="0" w:type="dxa"/>
              <w:right w:w="108" w:type="dxa"/>
            </w:tcMar>
            <w:hideMark/>
          </w:tcPr>
          <w:p w:rsidR="00014DB9" w:rsidRPr="00765E56" w:rsidRDefault="00014DB9" w:rsidP="00014DB9">
            <w:pPr>
              <w:rPr>
                <w:rFonts w:ascii="Calibri" w:eastAsiaTheme="minorHAnsi" w:hAnsi="Calibri"/>
                <w:szCs w:val="22"/>
                <w:u w:val="single"/>
              </w:rPr>
            </w:pPr>
            <w:r>
              <w:t>When trying to use this feature, the u</w:t>
            </w:r>
            <w:r w:rsidRPr="00765E56">
              <w:t xml:space="preserve">ser shall be informed </w:t>
            </w:r>
            <w:r>
              <w:t xml:space="preserve">when trying to use the feature </w:t>
            </w:r>
            <w:r w:rsidRPr="00765E56">
              <w:t>that the messaging feature has been disabled. Optionally the user might be guided on how to re-enable the feature.</w:t>
            </w:r>
          </w:p>
        </w:tc>
        <w:tc>
          <w:tcPr>
            <w:tcW w:w="2693" w:type="dxa"/>
            <w:tcBorders>
              <w:top w:val="nil"/>
              <w:left w:val="nil"/>
              <w:bottom w:val="single" w:sz="4" w:space="0" w:color="auto"/>
              <w:right w:val="single" w:sz="8" w:space="0" w:color="auto"/>
            </w:tcBorders>
            <w:tcMar>
              <w:top w:w="0" w:type="dxa"/>
              <w:left w:w="108" w:type="dxa"/>
              <w:bottom w:w="0" w:type="dxa"/>
              <w:right w:w="108" w:type="dxa"/>
            </w:tcMar>
            <w:hideMark/>
          </w:tcPr>
          <w:p w:rsidR="00014DB9" w:rsidRPr="00765E56" w:rsidRDefault="00014DB9">
            <w:pPr>
              <w:rPr>
                <w:rFonts w:ascii="Calibri" w:eastAsiaTheme="minorHAnsi" w:hAnsi="Calibri"/>
                <w:szCs w:val="22"/>
              </w:rPr>
            </w:pPr>
            <w:r>
              <w:t>BTP-FUR-REQ-133777</w:t>
            </w:r>
            <w:r w:rsidRPr="00765E56">
              <w:t>-Text Messaging Availability</w:t>
            </w:r>
          </w:p>
        </w:tc>
      </w:tr>
      <w:tr w:rsidR="00014DB9" w:rsidRPr="00765E56" w:rsidTr="00014DB9">
        <w:trPr>
          <w:jc w:val="center"/>
        </w:trPr>
        <w:tc>
          <w:tcPr>
            <w:tcW w:w="84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014DB9" w:rsidRDefault="00014DB9">
            <w:r>
              <w:t>MSG7</w:t>
            </w:r>
          </w:p>
          <w:p w:rsidR="00014DB9" w:rsidRDefault="00014DB9"/>
          <w:p w:rsidR="00014DB9" w:rsidRPr="00765E56" w:rsidRDefault="00014DB9"/>
        </w:tc>
        <w:tc>
          <w:tcPr>
            <w:tcW w:w="3237"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014DB9" w:rsidRPr="00765E56" w:rsidRDefault="00014DB9" w:rsidP="00014DB9">
            <w:r>
              <w:t>Message has no readable content</w:t>
            </w:r>
          </w:p>
        </w:tc>
        <w:tc>
          <w:tcPr>
            <w:tcW w:w="2977"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014DB9" w:rsidRDefault="00014DB9" w:rsidP="00014DB9">
            <w:r>
              <w:t>When trying to listen to a message which has no readable content (e.g. only a picture attached), the user shall be informed that there is no readable content.</w:t>
            </w:r>
          </w:p>
        </w:tc>
        <w:tc>
          <w:tcPr>
            <w:tcW w:w="2693"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014DB9" w:rsidRDefault="00014DB9">
            <w:r w:rsidRPr="00716CCD">
              <w:t>BTP-UC-REQ-193025-VR - Listen to a message that has no readable content</w:t>
            </w:r>
            <w:r>
              <w:t xml:space="preserve">, </w:t>
            </w:r>
          </w:p>
          <w:p w:rsidR="00014DB9" w:rsidRDefault="00014DB9">
            <w:r w:rsidRPr="00716CCD">
              <w:t>BTP-FUR-REQ-041769/B-View</w:t>
            </w:r>
          </w:p>
        </w:tc>
      </w:tr>
      <w:tr w:rsidR="00014DB9" w:rsidRPr="00765E56" w:rsidTr="00014DB9">
        <w:trPr>
          <w:jc w:val="center"/>
        </w:trPr>
        <w:tc>
          <w:tcPr>
            <w:tcW w:w="84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014DB9" w:rsidRPr="00765E56" w:rsidRDefault="00014DB9">
            <w:r>
              <w:t>MSG8</w:t>
            </w:r>
          </w:p>
        </w:tc>
        <w:tc>
          <w:tcPr>
            <w:tcW w:w="3237"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014DB9" w:rsidRPr="00765E56" w:rsidRDefault="00014DB9" w:rsidP="00014DB9">
            <w:r>
              <w:t>Sender of a message is not a phone number</w:t>
            </w:r>
          </w:p>
        </w:tc>
        <w:tc>
          <w:tcPr>
            <w:tcW w:w="2977"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014DB9" w:rsidRDefault="00014DB9" w:rsidP="00014DB9">
            <w:r>
              <w:t>When trying to call the sender of a message and the sender is not a phone number or no phone number can be associated with the sender of the message, the feature should not be available.</w:t>
            </w:r>
          </w:p>
        </w:tc>
        <w:tc>
          <w:tcPr>
            <w:tcW w:w="2693"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014DB9" w:rsidRDefault="00014DB9">
            <w:r w:rsidRPr="00F318D9">
              <w:t>BTP-FUR-REQ-041771/B-Call</w:t>
            </w:r>
          </w:p>
          <w:p w:rsidR="00014DB9" w:rsidRDefault="00014DB9"/>
        </w:tc>
      </w:tr>
    </w:tbl>
    <w:p w:rsidR="00014DB9" w:rsidRDefault="00014DB9" w:rsidP="00014DB9"/>
    <w:p w:rsidR="00014DB9" w:rsidRDefault="00014DB9" w:rsidP="00014DB9">
      <w:pPr>
        <w:pStyle w:val="Heading3"/>
      </w:pPr>
      <w:bookmarkStart w:id="104" w:name="_Toc1048745"/>
      <w:r>
        <w:t>Sequence Diagrams</w:t>
      </w:r>
      <w:bookmarkEnd w:id="104"/>
    </w:p>
    <w:p w:rsidR="00014DB9" w:rsidRDefault="00014DB9" w:rsidP="00014DB9">
      <w:pPr>
        <w:pStyle w:val="Heading4"/>
      </w:pPr>
      <w:r>
        <w:t>BTP-SD-REQ-030702/A-Incoming Text Message- Listen (TcSE ROIN-149436-3)</w:t>
      </w:r>
    </w:p>
    <w:p w:rsidR="00014DB9" w:rsidRPr="00F8674E" w:rsidRDefault="00014DB9" w:rsidP="00014DB9">
      <w:pPr>
        <w:rPr>
          <w:b/>
          <w:sz w:val="16"/>
          <w:szCs w:val="16"/>
        </w:rPr>
      </w:pPr>
      <w:r w:rsidRPr="00F8674E">
        <w:rPr>
          <w:b/>
          <w:sz w:val="16"/>
          <w:szCs w:val="16"/>
        </w:rPr>
        <w:t>Linked Elements</w:t>
      </w:r>
    </w:p>
    <w:p w:rsidR="00014DB9" w:rsidRPr="00F8674E" w:rsidRDefault="00014DB9" w:rsidP="00014DB9">
      <w:pPr>
        <w:rPr>
          <w:sz w:val="16"/>
          <w:szCs w:val="16"/>
        </w:rPr>
      </w:pPr>
      <w:r w:rsidRPr="00F8674E">
        <w:rPr>
          <w:sz w:val="16"/>
          <w:szCs w:val="16"/>
        </w:rPr>
        <w:t>BTC-UC-REQ-193017/A-Voice Recognition - Listen to a message</w:t>
      </w:r>
    </w:p>
    <w:p w:rsidR="00014DB9" w:rsidRPr="00760C18" w:rsidRDefault="00014DB9" w:rsidP="00014DB9">
      <w:pPr>
        <w:pStyle w:val="BoldText"/>
      </w:pPr>
      <w:r w:rsidRPr="00760C18">
        <w:t>Scenarios</w:t>
      </w:r>
    </w:p>
    <w:p w:rsidR="00014DB9" w:rsidRPr="00760C18" w:rsidRDefault="00014DB9" w:rsidP="00014DB9">
      <w:pPr>
        <w:pStyle w:val="BoldText"/>
        <w:ind w:left="720"/>
      </w:pPr>
      <w:r w:rsidRPr="00760C18">
        <w:t>Normal Usage</w:t>
      </w:r>
    </w:p>
    <w:p w:rsidR="008D4023" w:rsidRDefault="00014DB9">
      <w:pPr>
        <w:ind w:left="720"/>
        <w:rPr>
          <w:rFonts w:cs="Arial"/>
          <w:szCs w:val="20"/>
        </w:rPr>
      </w:pPr>
      <w:r>
        <w:rPr>
          <w:rFonts w:cs="Arial"/>
          <w:szCs w:val="20"/>
        </w:rPr>
        <w:t>The user receives an incoming text message, and selects &lt;listen&gt; via the HMI.</w:t>
      </w:r>
    </w:p>
    <w:p w:rsidR="008D4023" w:rsidRDefault="00014DB9">
      <w:pPr>
        <w:ind w:left="720"/>
        <w:rPr>
          <w:rFonts w:cs="Arial"/>
          <w:szCs w:val="20"/>
        </w:rPr>
      </w:pPr>
      <w:r>
        <w:rPr>
          <w:rFonts w:cs="Arial"/>
          <w:szCs w:val="20"/>
        </w:rPr>
        <w:lastRenderedPageBreak/>
        <w:t xml:space="preserve"> </w:t>
      </w:r>
    </w:p>
    <w:p w:rsidR="00014DB9" w:rsidRPr="00760C18" w:rsidRDefault="00014DB9" w:rsidP="00014DB9">
      <w:pPr>
        <w:pStyle w:val="BoldText"/>
      </w:pPr>
      <w:r w:rsidRPr="00760C18">
        <w:t>Constraints</w:t>
      </w:r>
    </w:p>
    <w:p w:rsidR="00014DB9" w:rsidRPr="00760C18" w:rsidRDefault="00014DB9" w:rsidP="00014DB9">
      <w:pPr>
        <w:pStyle w:val="BoldText"/>
        <w:ind w:left="720"/>
      </w:pPr>
      <w:r w:rsidRPr="00760C18">
        <w:t>Pre-condition</w:t>
      </w:r>
    </w:p>
    <w:p w:rsidR="008D4023" w:rsidRDefault="00014DB9">
      <w:pPr>
        <w:ind w:left="720"/>
        <w:rPr>
          <w:rFonts w:cs="Arial"/>
          <w:szCs w:val="20"/>
        </w:rPr>
      </w:pPr>
      <w:r>
        <w:rPr>
          <w:rFonts w:cs="Arial"/>
          <w:szCs w:val="20"/>
        </w:rPr>
        <w:t>A Bluetooth phone is connected to the vehicle interface.  Vehicle power is On.</w:t>
      </w:r>
    </w:p>
    <w:p w:rsidR="008D4023" w:rsidRDefault="008D4023">
      <w:pPr>
        <w:ind w:left="720"/>
        <w:rPr>
          <w:rFonts w:cs="Arial"/>
          <w:szCs w:val="20"/>
        </w:rPr>
      </w:pPr>
    </w:p>
    <w:p w:rsidR="00014DB9" w:rsidRPr="00760C18" w:rsidRDefault="00014DB9" w:rsidP="00014DB9">
      <w:pPr>
        <w:pStyle w:val="BoldText"/>
        <w:ind w:left="720"/>
      </w:pPr>
      <w:r w:rsidRPr="00760C18">
        <w:t>Post-condition</w:t>
      </w:r>
    </w:p>
    <w:p w:rsidR="008D4023" w:rsidRDefault="00014DB9">
      <w:pPr>
        <w:ind w:left="720"/>
        <w:rPr>
          <w:rFonts w:cs="Arial"/>
          <w:szCs w:val="20"/>
        </w:rPr>
      </w:pPr>
      <w:r>
        <w:rPr>
          <w:rFonts w:cs="Arial"/>
          <w:szCs w:val="20"/>
        </w:rPr>
        <w:t>The text message {is read} via the HMI, and the user is presented with the option &lt;to repeat the message&gt; via the HMI.</w:t>
      </w:r>
    </w:p>
    <w:p w:rsidR="008D4023" w:rsidRDefault="008D4023">
      <w:pPr>
        <w:ind w:left="720"/>
        <w:rPr>
          <w:rFonts w:cs="Arial"/>
          <w:szCs w:val="20"/>
        </w:rPr>
      </w:pPr>
    </w:p>
    <w:p w:rsidR="00014DB9" w:rsidRPr="00760C18" w:rsidRDefault="00014DB9" w:rsidP="00014DB9">
      <w:pPr>
        <w:pStyle w:val="BoldText"/>
      </w:pPr>
      <w:r w:rsidRPr="00760C18">
        <w:lastRenderedPageBreak/>
        <w:t>Sequence Diagram</w:t>
      </w:r>
    </w:p>
    <w:p w:rsidR="008D4023" w:rsidRDefault="00014DB9" w:rsidP="00014DB9">
      <w:pPr>
        <w:keepNext/>
        <w:jc w:val="center"/>
      </w:pPr>
      <w:r>
        <w:rPr>
          <w:noProof/>
        </w:rPr>
        <w:drawing>
          <wp:inline distT="0" distB="0" distL="0" distR="0">
            <wp:extent cx="6324600" cy="6629400"/>
            <wp:effectExtent l="0" t="0" r="0" b="0"/>
            <wp:docPr id="5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6324600" cy="6629400"/>
                    </a:xfrm>
                    <a:prstGeom prst="rect">
                      <a:avLst/>
                    </a:prstGeom>
                    <a:noFill/>
                    <a:ln w="9525">
                      <a:noFill/>
                      <a:miter lim="800000"/>
                      <a:headEnd/>
                      <a:tailEnd/>
                    </a:ln>
                  </pic:spPr>
                </pic:pic>
              </a:graphicData>
            </a:graphic>
          </wp:inline>
        </w:drawing>
      </w:r>
    </w:p>
    <w:p w:rsidR="00014DB9" w:rsidRDefault="00014DB9" w:rsidP="00014DB9">
      <w:pPr>
        <w:pStyle w:val="Heading4"/>
      </w:pPr>
      <w:r>
        <w:t>BTP-SD-REQ-030703/A-Incoming Text Message- Ignore (TcSE ROIN-149443-3)</w:t>
      </w:r>
    </w:p>
    <w:p w:rsidR="00014DB9" w:rsidRPr="00760C18" w:rsidRDefault="00014DB9" w:rsidP="00014DB9">
      <w:pPr>
        <w:pStyle w:val="BoldText"/>
      </w:pPr>
      <w:r w:rsidRPr="00760C18">
        <w:t>Scenarios</w:t>
      </w:r>
    </w:p>
    <w:p w:rsidR="00014DB9" w:rsidRPr="00760C18" w:rsidRDefault="00014DB9" w:rsidP="00014DB9">
      <w:pPr>
        <w:pStyle w:val="BoldText"/>
        <w:ind w:left="720"/>
      </w:pPr>
      <w:r w:rsidRPr="00760C18">
        <w:t>Normal Usage</w:t>
      </w:r>
    </w:p>
    <w:p w:rsidR="008D4023" w:rsidRDefault="00014DB9">
      <w:pPr>
        <w:ind w:left="720"/>
        <w:rPr>
          <w:rFonts w:cs="Arial"/>
          <w:szCs w:val="20"/>
        </w:rPr>
      </w:pPr>
      <w:r>
        <w:rPr>
          <w:rFonts w:cs="Arial"/>
          <w:szCs w:val="20"/>
        </w:rPr>
        <w:t>The user receives an incoming email message, selects &lt;ignore the message&gt; via the HMI.</w:t>
      </w:r>
    </w:p>
    <w:p w:rsidR="008D4023" w:rsidRDefault="00014DB9">
      <w:pPr>
        <w:ind w:left="720"/>
        <w:rPr>
          <w:rFonts w:cs="Arial"/>
          <w:szCs w:val="20"/>
        </w:rPr>
      </w:pPr>
      <w:r>
        <w:rPr>
          <w:rFonts w:cs="Arial"/>
          <w:szCs w:val="20"/>
        </w:rPr>
        <w:t xml:space="preserve"> </w:t>
      </w:r>
    </w:p>
    <w:p w:rsidR="00014DB9" w:rsidRPr="00760C18" w:rsidRDefault="00014DB9" w:rsidP="00014DB9">
      <w:pPr>
        <w:pStyle w:val="BoldText"/>
      </w:pPr>
      <w:r w:rsidRPr="00760C18">
        <w:t>Constraints</w:t>
      </w:r>
    </w:p>
    <w:p w:rsidR="00014DB9" w:rsidRPr="00760C18" w:rsidRDefault="00014DB9" w:rsidP="00014DB9">
      <w:pPr>
        <w:pStyle w:val="BoldText"/>
        <w:ind w:left="720"/>
      </w:pPr>
      <w:r w:rsidRPr="00760C18">
        <w:t>Pre-condition</w:t>
      </w:r>
    </w:p>
    <w:p w:rsidR="008D4023" w:rsidRDefault="00014DB9">
      <w:pPr>
        <w:ind w:left="720"/>
        <w:rPr>
          <w:rFonts w:cs="Arial"/>
          <w:szCs w:val="20"/>
        </w:rPr>
      </w:pPr>
      <w:r>
        <w:rPr>
          <w:rFonts w:cs="Arial"/>
          <w:szCs w:val="20"/>
        </w:rPr>
        <w:t>A Bluetooth phone is connected to the vehicle interface.  Vehicle power is On.</w:t>
      </w:r>
    </w:p>
    <w:p w:rsidR="008D4023" w:rsidRDefault="008D4023">
      <w:pPr>
        <w:ind w:left="720"/>
      </w:pPr>
    </w:p>
    <w:p w:rsidR="00014DB9" w:rsidRPr="00760C18" w:rsidRDefault="00014DB9" w:rsidP="00014DB9">
      <w:pPr>
        <w:pStyle w:val="BoldText"/>
        <w:ind w:left="720"/>
      </w:pPr>
      <w:r w:rsidRPr="00760C18">
        <w:lastRenderedPageBreak/>
        <w:t>Post-condition</w:t>
      </w:r>
    </w:p>
    <w:p w:rsidR="008D4023" w:rsidRDefault="00014DB9">
      <w:pPr>
        <w:ind w:left="720"/>
        <w:rPr>
          <w:rFonts w:cs="Arial"/>
          <w:szCs w:val="20"/>
        </w:rPr>
      </w:pPr>
      <w:r>
        <w:rPr>
          <w:rFonts w:cs="Arial"/>
          <w:szCs w:val="20"/>
        </w:rPr>
        <w:t>The text message is ignored, and HMI indicates {previous screen that user was on prior to the incoming text message}.</w:t>
      </w:r>
    </w:p>
    <w:p w:rsidR="008D4023" w:rsidRDefault="00014DB9">
      <w:pPr>
        <w:ind w:left="720"/>
        <w:rPr>
          <w:rFonts w:cs="Arial"/>
          <w:szCs w:val="20"/>
        </w:rPr>
      </w:pPr>
      <w:r>
        <w:rPr>
          <w:rFonts w:cs="Arial"/>
          <w:szCs w:val="20"/>
        </w:rPr>
        <w:t xml:space="preserve"> </w:t>
      </w:r>
    </w:p>
    <w:p w:rsidR="00014DB9" w:rsidRPr="00760C18" w:rsidRDefault="00014DB9" w:rsidP="00014DB9">
      <w:pPr>
        <w:pStyle w:val="BoldText"/>
      </w:pPr>
      <w:r w:rsidRPr="00760C18">
        <w:t>Sequence Diagram</w:t>
      </w:r>
    </w:p>
    <w:p w:rsidR="008D4023" w:rsidRDefault="00014DB9" w:rsidP="00014DB9">
      <w:pPr>
        <w:keepNext/>
        <w:jc w:val="center"/>
      </w:pPr>
      <w:r>
        <w:rPr>
          <w:noProof/>
        </w:rPr>
        <w:drawing>
          <wp:inline distT="0" distB="0" distL="0" distR="0">
            <wp:extent cx="6400800" cy="3714750"/>
            <wp:effectExtent l="0" t="0" r="0" b="0"/>
            <wp:docPr id="5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6400800" cy="3714750"/>
                    </a:xfrm>
                    <a:prstGeom prst="rect">
                      <a:avLst/>
                    </a:prstGeom>
                    <a:noFill/>
                    <a:ln w="9525">
                      <a:noFill/>
                      <a:miter lim="800000"/>
                      <a:headEnd/>
                      <a:tailEnd/>
                    </a:ln>
                  </pic:spPr>
                </pic:pic>
              </a:graphicData>
            </a:graphic>
          </wp:inline>
        </w:drawing>
      </w:r>
    </w:p>
    <w:p w:rsidR="00014DB9" w:rsidRDefault="00014DB9" w:rsidP="00014DB9">
      <w:pPr>
        <w:pStyle w:val="Heading4"/>
      </w:pPr>
      <w:r>
        <w:t>BTP-SD-REQ-030697/A-Initiate a Phone Call from Text Message (TcSE ROIN-149517-2)</w:t>
      </w:r>
    </w:p>
    <w:p w:rsidR="00014DB9" w:rsidRPr="00760C18" w:rsidRDefault="00014DB9" w:rsidP="00014DB9">
      <w:pPr>
        <w:pStyle w:val="BoldText"/>
      </w:pPr>
      <w:r w:rsidRPr="00760C18">
        <w:t>Scenarios</w:t>
      </w:r>
    </w:p>
    <w:p w:rsidR="00014DB9" w:rsidRPr="00760C18" w:rsidRDefault="00014DB9" w:rsidP="00014DB9">
      <w:pPr>
        <w:pStyle w:val="BoldText"/>
        <w:ind w:left="720"/>
      </w:pPr>
      <w:r w:rsidRPr="00760C18">
        <w:t>Normal Usage</w:t>
      </w:r>
    </w:p>
    <w:p w:rsidR="008D4023" w:rsidRDefault="00014DB9">
      <w:pPr>
        <w:ind w:left="720"/>
        <w:rPr>
          <w:rFonts w:cs="Arial"/>
          <w:szCs w:val="20"/>
        </w:rPr>
      </w:pPr>
      <w:r>
        <w:rPr>
          <w:rFonts w:cs="Arial"/>
          <w:szCs w:val="20"/>
        </w:rPr>
        <w:t>User &lt;initiates a BT Phone call via the Cluster display&gt; via the HMI.</w:t>
      </w:r>
    </w:p>
    <w:p w:rsidR="008D4023" w:rsidRDefault="008D4023">
      <w:pPr>
        <w:ind w:left="720"/>
        <w:rPr>
          <w:rFonts w:cs="Arial"/>
          <w:szCs w:val="20"/>
        </w:rPr>
      </w:pPr>
    </w:p>
    <w:p w:rsidR="00014DB9" w:rsidRPr="00760C18" w:rsidRDefault="00014DB9" w:rsidP="00014DB9">
      <w:pPr>
        <w:pStyle w:val="BoldText"/>
      </w:pPr>
      <w:r w:rsidRPr="00760C18">
        <w:t>Constraints</w:t>
      </w:r>
    </w:p>
    <w:p w:rsidR="00014DB9" w:rsidRPr="00760C18" w:rsidRDefault="00014DB9" w:rsidP="00014DB9">
      <w:pPr>
        <w:pStyle w:val="BoldText"/>
        <w:ind w:left="720"/>
      </w:pPr>
      <w:r w:rsidRPr="00760C18">
        <w:t>Pre-condition</w:t>
      </w:r>
    </w:p>
    <w:p w:rsidR="008D4023" w:rsidRDefault="00014DB9">
      <w:pPr>
        <w:ind w:left="720"/>
        <w:rPr>
          <w:rFonts w:cs="Arial"/>
          <w:szCs w:val="20"/>
        </w:rPr>
      </w:pPr>
      <w:r>
        <w:rPr>
          <w:rFonts w:cs="Arial"/>
          <w:szCs w:val="20"/>
        </w:rPr>
        <w:t>The user is currently accessing a new email message via the cluster, or is in phone browse mode.</w:t>
      </w:r>
    </w:p>
    <w:p w:rsidR="008D4023" w:rsidRDefault="00014DB9">
      <w:pPr>
        <w:ind w:left="720"/>
        <w:rPr>
          <w:rFonts w:cs="Arial"/>
          <w:szCs w:val="20"/>
        </w:rPr>
      </w:pPr>
      <w:r>
        <w:rPr>
          <w:rFonts w:cs="Arial"/>
          <w:szCs w:val="20"/>
        </w:rPr>
        <w:t xml:space="preserve"> </w:t>
      </w:r>
    </w:p>
    <w:p w:rsidR="00014DB9" w:rsidRPr="00760C18" w:rsidRDefault="00014DB9" w:rsidP="00014DB9">
      <w:pPr>
        <w:pStyle w:val="BoldText"/>
        <w:ind w:left="720"/>
      </w:pPr>
      <w:r w:rsidRPr="00760C18">
        <w:t>Post-condition</w:t>
      </w:r>
    </w:p>
    <w:p w:rsidR="008D4023" w:rsidRDefault="00014DB9">
      <w:pPr>
        <w:ind w:left="720"/>
        <w:rPr>
          <w:rFonts w:cs="Arial"/>
          <w:szCs w:val="20"/>
        </w:rPr>
      </w:pPr>
      <w:r>
        <w:rPr>
          <w:rFonts w:cs="Arial"/>
          <w:szCs w:val="20"/>
        </w:rPr>
        <w:t>The user is connected to the requested Caller Id and an active phone call is in progress.</w:t>
      </w:r>
    </w:p>
    <w:p w:rsidR="008D4023" w:rsidRDefault="008D4023">
      <w:pPr>
        <w:ind w:left="720"/>
        <w:rPr>
          <w:rFonts w:cs="Arial"/>
          <w:szCs w:val="20"/>
        </w:rPr>
      </w:pPr>
    </w:p>
    <w:p w:rsidR="00014DB9" w:rsidRPr="00760C18" w:rsidRDefault="00014DB9" w:rsidP="00014DB9">
      <w:pPr>
        <w:pStyle w:val="BoldText"/>
      </w:pPr>
      <w:r w:rsidRPr="00760C18">
        <w:lastRenderedPageBreak/>
        <w:t>Sequence Diagram</w:t>
      </w:r>
    </w:p>
    <w:p w:rsidR="008D4023" w:rsidRDefault="00014DB9" w:rsidP="00014DB9">
      <w:pPr>
        <w:keepNext/>
        <w:jc w:val="center"/>
      </w:pPr>
      <w:r>
        <w:rPr>
          <w:noProof/>
        </w:rPr>
        <w:drawing>
          <wp:inline distT="0" distB="0" distL="0" distR="0">
            <wp:extent cx="6400800" cy="4962525"/>
            <wp:effectExtent l="0" t="0" r="0" b="9525"/>
            <wp:docPr id="5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6400800" cy="4962525"/>
                    </a:xfrm>
                    <a:prstGeom prst="rect">
                      <a:avLst/>
                    </a:prstGeom>
                    <a:noFill/>
                    <a:ln w="9525">
                      <a:noFill/>
                      <a:miter lim="800000"/>
                      <a:headEnd/>
                      <a:tailEnd/>
                    </a:ln>
                  </pic:spPr>
                </pic:pic>
              </a:graphicData>
            </a:graphic>
          </wp:inline>
        </w:drawing>
      </w:r>
    </w:p>
    <w:p w:rsidR="00014DB9" w:rsidRDefault="00014DB9" w:rsidP="00014DB9">
      <w:pPr>
        <w:pStyle w:val="Heading2"/>
      </w:pPr>
      <w:bookmarkStart w:id="105" w:name="_Toc1048746"/>
      <w:r w:rsidRPr="00B9479B">
        <w:t>BTP-FUN-REQ-033867/A-Do Not Disturb (TcSE ROIN-294323-1)</w:t>
      </w:r>
      <w:bookmarkEnd w:id="105"/>
    </w:p>
    <w:p w:rsidR="008D4023" w:rsidRDefault="00014DB9">
      <w:pPr>
        <w:rPr>
          <w:rFonts w:cs="Arial"/>
          <w:szCs w:val="20"/>
        </w:rPr>
      </w:pPr>
      <w:r>
        <w:rPr>
          <w:rFonts w:cs="Arial"/>
          <w:szCs w:val="20"/>
        </w:rPr>
        <w:t xml:space="preserve"> </w:t>
      </w:r>
    </w:p>
    <w:p w:rsidR="008D4023" w:rsidRDefault="008D4023">
      <w:pPr>
        <w:rPr>
          <w:rFonts w:cs="Arial"/>
          <w:szCs w:val="20"/>
        </w:rPr>
      </w:pPr>
    </w:p>
    <w:p w:rsidR="00014DB9" w:rsidRDefault="00014DB9" w:rsidP="00014DB9">
      <w:pPr>
        <w:pStyle w:val="Heading3"/>
      </w:pPr>
      <w:bookmarkStart w:id="106" w:name="_Toc1048747"/>
      <w:r>
        <w:t>Use Cases</w:t>
      </w:r>
      <w:bookmarkEnd w:id="106"/>
    </w:p>
    <w:p w:rsidR="00014DB9" w:rsidRDefault="00014DB9" w:rsidP="00014DB9">
      <w:pPr>
        <w:pStyle w:val="Heading4"/>
      </w:pPr>
      <w:r>
        <w:t>BTP-UC-REQ-033868/A-Do Not Disturb Active– Incoming Call (TcSE ROIN-290918-1)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A6A6A6"/>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Connected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A6A6A6"/>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 is connected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A6A6A6"/>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Customer has opted to set Do Not Disturb to active / on, and has received an incoming call. As a result, the In-Vehicle Infotainment System does not alert the Customer to the incoming call and requests that the connected phone stop ringing.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A6A6A6"/>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incoming call is no longer alerting via the In-Vehicle Infotainment System and connected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A6A6A6"/>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E1 -Rejecting Call via In-Vehicle Infotainment System fails.</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A6A6A6"/>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lastRenderedPageBreak/>
        <w:t>BTP-UC-REQ-033869/B-Rejecting Call via In-Vehicle Infotainment System fails (TcSE ROIN-290915-1)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BTP-UC-REQ-033868/A-Do Not Disturb Active– Incoming Call (TcSE ROIN-290918-1)</w:t>
      </w:r>
    </w:p>
    <w:p w:rsidR="00014DB9" w:rsidRPr="005F5EF0" w:rsidRDefault="00014DB9" w:rsidP="00014DB9">
      <w:pPr>
        <w:rPr>
          <w:sz w:val="16"/>
          <w:szCs w:val="16"/>
        </w:rPr>
      </w:pPr>
      <w:r w:rsidRPr="005F5EF0">
        <w:rPr>
          <w:sz w:val="16"/>
          <w:szCs w:val="16"/>
        </w:rPr>
        <w:t>BTP-UC-REQ-041853/A-Incoming Call Ringing (Reject from In-Vehicle Infotainment System) (TcSE ROIN-290914-1)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Connected Phone</w:t>
            </w:r>
          </w:p>
          <w:p w:rsidR="00014DB9" w:rsidRDefault="00014DB9">
            <w:pPr>
              <w:rPr>
                <w:rFonts w:cs="Arial"/>
              </w:rPr>
            </w:pPr>
            <w:r>
              <w:rPr>
                <w:rFonts w:cs="Arial"/>
              </w:rPr>
              <w:t>Customer</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Same as original use case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A mobile phone is connected to the In-Vehicle Infotainment System, and while it is connected an incoming call has been indicated by ringing / alerting. In this scenario, the Customer has opted to manually reject the call from the In-Vehicle Infotainment System – or when DND is set to on – IVIS is rejecting the call automatically, but the call is not rejected.</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The incoming call is no longer alerting via the In-Vehicle Infotainment System.</w:t>
            </w:r>
          </w:p>
          <w:p w:rsidR="00014DB9" w:rsidRDefault="00014DB9">
            <w:pPr>
              <w:rPr>
                <w:rFonts w:cs="Arial"/>
              </w:rPr>
            </w:pPr>
            <w:r>
              <w:rPr>
                <w:rFonts w:cs="Arial"/>
              </w:rPr>
              <w:t>The In-Vehicle Infotainment System returns to the prior state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tcPr>
          <w:p w:rsidR="00014DB9" w:rsidRDefault="00014DB9">
            <w:pPr>
              <w:rPr>
                <w:rFonts w:cs="Arial"/>
              </w:rPr>
            </w:pPr>
            <w:r>
              <w:rPr>
                <w:rFonts w:cs="Arial"/>
              </w:rPr>
              <w:t>N/A</w:t>
            </w:r>
          </w:p>
          <w:p w:rsidR="00014DB9" w:rsidRDefault="00014DB9">
            <w:pPr>
              <w:rPr>
                <w:rFonts w:cs="Arial"/>
              </w:rPr>
            </w:pP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SWC</w:t>
            </w:r>
          </w:p>
          <w:p w:rsidR="00014DB9" w:rsidRDefault="00014DB9">
            <w:pPr>
              <w:rPr>
                <w:rFonts w:cs="Arial"/>
              </w:rPr>
            </w:pPr>
            <w:r>
              <w:rPr>
                <w:rFonts w:cs="Arial"/>
              </w:rPr>
              <w:t>Vehicle System Interface</w:t>
            </w:r>
          </w:p>
        </w:tc>
      </w:tr>
    </w:tbl>
    <w:p w:rsidR="00014DB9" w:rsidRDefault="00014DB9"/>
    <w:p w:rsidR="00014DB9" w:rsidRDefault="00014DB9" w:rsidP="00014DB9">
      <w:pPr>
        <w:pStyle w:val="Heading4"/>
      </w:pPr>
      <w:r>
        <w:t>BTP-UC-REQ-033870/A-Do Not Disturb Active– Incoming Message (TcSE ROIN-290919-1)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A6A6A6"/>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Connected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A6A6A6"/>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 is connected and supports messaging</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A6A6A6"/>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Customer has opted to set Do Not Disturb to active / on, and has received an incoming new message.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A6A6A6"/>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In-Vehicle Infotainment System does not interrupt the customer’s infotainment experience or display a pop-up indicating a new message. (*Note: This is not to imply that a message icon cannot be displayed to indicate that a new message has been received)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A6A6A6"/>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A6A6A6"/>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BTC-UC-REQ-274082/A-Do Not Disturb Active - Exceptions</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9"/>
        <w:gridCol w:w="7649"/>
      </w:tblGrid>
      <w:tr w:rsidR="00014DB9" w:rsidTr="00014DB9">
        <w:trPr>
          <w:jc w:val="center"/>
        </w:trPr>
        <w:tc>
          <w:tcPr>
            <w:tcW w:w="1819"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764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Pr="00643DB4" w:rsidRDefault="00014DB9">
            <w:pPr>
              <w:spacing w:line="276" w:lineRule="auto"/>
            </w:pPr>
            <w:r w:rsidRPr="00643DB4">
              <w:t>Connected Phone</w:t>
            </w:r>
          </w:p>
          <w:p w:rsidR="00014DB9" w:rsidRPr="00643DB4" w:rsidRDefault="00014DB9">
            <w:pPr>
              <w:spacing w:line="276" w:lineRule="auto"/>
            </w:pPr>
            <w:r w:rsidRPr="00643DB4">
              <w:t>Customer</w:t>
            </w:r>
          </w:p>
        </w:tc>
      </w:tr>
      <w:tr w:rsidR="00014DB9" w:rsidTr="00014DB9">
        <w:trPr>
          <w:jc w:val="center"/>
        </w:trPr>
        <w:tc>
          <w:tcPr>
            <w:tcW w:w="181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7649" w:type="dxa"/>
            <w:tcBorders>
              <w:top w:val="nil"/>
              <w:left w:val="nil"/>
              <w:bottom w:val="single" w:sz="8" w:space="0" w:color="auto"/>
              <w:right w:val="single" w:sz="8" w:space="0" w:color="auto"/>
            </w:tcBorders>
            <w:tcMar>
              <w:top w:w="0" w:type="dxa"/>
              <w:left w:w="108" w:type="dxa"/>
              <w:bottom w:w="0" w:type="dxa"/>
              <w:right w:w="108" w:type="dxa"/>
            </w:tcMar>
          </w:tcPr>
          <w:p w:rsidR="00014DB9" w:rsidRPr="00643DB4" w:rsidRDefault="00014DB9">
            <w:pPr>
              <w:spacing w:line="276" w:lineRule="auto"/>
            </w:pPr>
            <w:r w:rsidRPr="00643DB4">
              <w:t>Mobile phone is connected</w:t>
            </w:r>
          </w:p>
        </w:tc>
      </w:tr>
      <w:tr w:rsidR="00014DB9" w:rsidTr="00014DB9">
        <w:trPr>
          <w:jc w:val="center"/>
        </w:trPr>
        <w:tc>
          <w:tcPr>
            <w:tcW w:w="181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7649" w:type="dxa"/>
            <w:tcBorders>
              <w:top w:val="nil"/>
              <w:left w:val="nil"/>
              <w:bottom w:val="single" w:sz="8" w:space="0" w:color="auto"/>
              <w:right w:val="single" w:sz="8" w:space="0" w:color="auto"/>
            </w:tcBorders>
            <w:tcMar>
              <w:top w:w="0" w:type="dxa"/>
              <w:left w:w="108" w:type="dxa"/>
              <w:bottom w:w="0" w:type="dxa"/>
              <w:right w:w="108" w:type="dxa"/>
            </w:tcMar>
          </w:tcPr>
          <w:p w:rsidR="00014DB9" w:rsidRPr="00643DB4" w:rsidRDefault="00014DB9" w:rsidP="00014DB9">
            <w:pPr>
              <w:spacing w:line="276" w:lineRule="auto"/>
            </w:pPr>
            <w:r w:rsidRPr="00643DB4">
              <w:t>The Customer has opted to set Do Not Disturb to active, and has excluded a certain category e.g. Contact Favorites.</w:t>
            </w:r>
          </w:p>
          <w:p w:rsidR="00014DB9" w:rsidRPr="00643DB4" w:rsidRDefault="00014DB9" w:rsidP="00014DB9">
            <w:pPr>
              <w:spacing w:line="276" w:lineRule="auto"/>
            </w:pPr>
            <w:r w:rsidRPr="00643DB4">
              <w:t>The Customer received an incoming event from a contact whic</w:t>
            </w:r>
            <w:r>
              <w:t>h is part of the exception list</w:t>
            </w:r>
            <w:r w:rsidRPr="00643DB4">
              <w:t>. As a result, the In-Vehicle Infotainment System does alert the Customer to the incoming event.</w:t>
            </w:r>
          </w:p>
        </w:tc>
      </w:tr>
      <w:tr w:rsidR="00014DB9" w:rsidTr="00014DB9">
        <w:trPr>
          <w:jc w:val="center"/>
        </w:trPr>
        <w:tc>
          <w:tcPr>
            <w:tcW w:w="181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7649" w:type="dxa"/>
            <w:tcBorders>
              <w:top w:val="nil"/>
              <w:left w:val="nil"/>
              <w:bottom w:val="single" w:sz="8" w:space="0" w:color="auto"/>
              <w:right w:val="single" w:sz="8" w:space="0" w:color="auto"/>
            </w:tcBorders>
            <w:tcMar>
              <w:top w:w="0" w:type="dxa"/>
              <w:left w:w="108" w:type="dxa"/>
              <w:bottom w:w="0" w:type="dxa"/>
              <w:right w:w="108" w:type="dxa"/>
            </w:tcMar>
          </w:tcPr>
          <w:p w:rsidR="00014DB9" w:rsidRPr="00643DB4" w:rsidRDefault="00014DB9">
            <w:pPr>
              <w:spacing w:line="276" w:lineRule="auto"/>
            </w:pPr>
            <w:r w:rsidRPr="00643DB4">
              <w:t>The customer has all the options which are associated with the incoming event.</w:t>
            </w:r>
          </w:p>
        </w:tc>
      </w:tr>
      <w:tr w:rsidR="00014DB9" w:rsidTr="00014DB9">
        <w:trPr>
          <w:jc w:val="center"/>
        </w:trPr>
        <w:tc>
          <w:tcPr>
            <w:tcW w:w="181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7649"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81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7649"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G-HMI</w:t>
            </w:r>
          </w:p>
          <w:p w:rsidR="00014DB9" w:rsidRDefault="00014DB9">
            <w:pPr>
              <w:spacing w:line="276" w:lineRule="auto"/>
            </w:pPr>
            <w:r>
              <w:t>System Interface</w:t>
            </w:r>
          </w:p>
        </w:tc>
      </w:tr>
    </w:tbl>
    <w:p w:rsidR="00014DB9" w:rsidRDefault="00014DB9" w:rsidP="00014DB9"/>
    <w:p w:rsidR="00014DB9" w:rsidRDefault="00014DB9" w:rsidP="00014DB9">
      <w:pPr>
        <w:pStyle w:val="Heading3"/>
      </w:pPr>
      <w:bookmarkStart w:id="107" w:name="_Toc1048748"/>
      <w:r>
        <w:lastRenderedPageBreak/>
        <w:t>Requirements</w:t>
      </w:r>
      <w:bookmarkEnd w:id="107"/>
    </w:p>
    <w:p w:rsidR="00014DB9" w:rsidRPr="00014DB9" w:rsidRDefault="00014DB9" w:rsidP="00014DB9">
      <w:pPr>
        <w:pStyle w:val="Heading4"/>
        <w:rPr>
          <w:b w:val="0"/>
          <w:u w:val="single"/>
        </w:rPr>
      </w:pPr>
      <w:r w:rsidRPr="00014DB9">
        <w:rPr>
          <w:b w:val="0"/>
          <w:u w:val="single"/>
        </w:rPr>
        <w:t>BTP-FUR-REQ-033871/E-Do Not Disturb (TcSE ROIN-295096-2)</w:t>
      </w:r>
    </w:p>
    <w:p w:rsidR="00014DB9" w:rsidRDefault="00014DB9" w:rsidP="00014DB9">
      <w:pPr>
        <w:rPr>
          <w:rFonts w:cs="Arial"/>
        </w:rPr>
      </w:pPr>
      <w:r>
        <w:rPr>
          <w:rFonts w:cs="Arial"/>
        </w:rPr>
        <w:t xml:space="preserve">This feature shall only be available when there is a connected AG. When set to on, this feature will prevent the user from being interrupted by incoming phone calls, and other SMS or eMails from the AG. While in this mode, In-Vehicle Infotainment System shall automatically reject any incoming calls received and shall only display the Envelope Icon to alert the user that they have received new message(s). </w:t>
      </w:r>
    </w:p>
    <w:p w:rsidR="00014DB9" w:rsidRDefault="00014DB9" w:rsidP="00014DB9">
      <w:pPr>
        <w:rPr>
          <w:rFonts w:cs="Arial"/>
        </w:rPr>
      </w:pPr>
      <w:r>
        <w:rPr>
          <w:rFonts w:cs="Arial"/>
        </w:rPr>
        <w:t>When the feature is set to off, the previous alert options for incoming calls and new messages shall be valid again.</w:t>
      </w:r>
    </w:p>
    <w:p w:rsidR="00014DB9" w:rsidRDefault="00014DB9">
      <w:pPr>
        <w:rPr>
          <w:rFonts w:cs="Arial"/>
        </w:rPr>
      </w:pPr>
    </w:p>
    <w:p w:rsidR="00014DB9" w:rsidRDefault="00014DB9" w:rsidP="00014DB9">
      <w:pPr>
        <w:rPr>
          <w:rFonts w:cs="Arial"/>
        </w:rPr>
      </w:pPr>
      <w:r>
        <w:rPr>
          <w:rFonts w:cs="Arial"/>
        </w:rPr>
        <w:t xml:space="preserve">The user shall be able to place calls and send messages while this mode is set to 'ON'. If the user is in an active call and they receive an incoming call waiting call, In-Vehicle Infotainment System shall not present the user with the Call Waiting Notification pop-up. </w:t>
      </w:r>
    </w:p>
    <w:p w:rsidR="00014DB9" w:rsidRDefault="00014DB9" w:rsidP="00014DB9">
      <w:pPr>
        <w:rPr>
          <w:rFonts w:cs="Arial"/>
        </w:rPr>
      </w:pPr>
    </w:p>
    <w:p w:rsidR="00014DB9" w:rsidRPr="0054399F" w:rsidRDefault="00014DB9" w:rsidP="00014DB9">
      <w:pPr>
        <w:rPr>
          <w:rFonts w:cs="Arial"/>
        </w:rPr>
      </w:pPr>
      <w:r>
        <w:rPr>
          <w:rFonts w:cs="Arial"/>
        </w:rPr>
        <w:t xml:space="preserve">If the user is streaming audio from the connected AG, their audio experience will be briefly interrupted. In-Vehicle Infotainment System shall still send the reject command to the connected AG, and In-Vehicle Infotainment System shall return to streaming audio. </w:t>
      </w:r>
      <w:r>
        <w:rPr>
          <w:rFonts w:cs="Arial"/>
        </w:rPr>
        <w:tab/>
      </w:r>
    </w:p>
    <w:p w:rsidR="00014DB9" w:rsidRPr="00014DB9" w:rsidRDefault="00014DB9" w:rsidP="00014DB9">
      <w:pPr>
        <w:pStyle w:val="Heading4"/>
        <w:rPr>
          <w:b w:val="0"/>
          <w:u w:val="single"/>
        </w:rPr>
      </w:pPr>
      <w:r w:rsidRPr="00014DB9">
        <w:rPr>
          <w:b w:val="0"/>
          <w:u w:val="single"/>
        </w:rPr>
        <w:t>BTP-FUR-REQ-033872/B-Do Not Disturb Retention Settings (TcSE ROIN-295097-1)</w:t>
      </w:r>
    </w:p>
    <w:p w:rsidR="00014DB9" w:rsidRDefault="00014DB9">
      <w:pPr>
        <w:rPr>
          <w:rFonts w:cs="Arial"/>
        </w:rPr>
      </w:pPr>
      <w:r>
        <w:rPr>
          <w:rFonts w:cs="Arial"/>
        </w:rPr>
        <w:t xml:space="preserve">This feature will automatically be set to off upon an intentional disconnect of the HFP device from In-Vehicle Infotainment System. </w:t>
      </w:r>
    </w:p>
    <w:p w:rsidR="00014DB9" w:rsidRDefault="00014DB9">
      <w:pPr>
        <w:rPr>
          <w:rFonts w:cs="Arial"/>
          <w:b/>
        </w:rPr>
      </w:pPr>
    </w:p>
    <w:p w:rsidR="00014DB9" w:rsidRDefault="00014DB9">
      <w:pPr>
        <w:rPr>
          <w:rFonts w:cs="Arial"/>
        </w:rPr>
      </w:pPr>
      <w:r>
        <w:rPr>
          <w:rFonts w:cs="Arial"/>
        </w:rPr>
        <w:t xml:space="preserve">If a disconnect is a result of a Link Loss, this setting shall be maintained upon next connection provided). </w:t>
      </w:r>
    </w:p>
    <w:p w:rsidR="00014DB9" w:rsidRDefault="00014DB9">
      <w:pPr>
        <w:rPr>
          <w:rFonts w:cs="Arial"/>
          <w:b/>
        </w:rPr>
      </w:pPr>
    </w:p>
    <w:p w:rsidR="00014DB9" w:rsidRDefault="00014DB9">
      <w:pPr>
        <w:rPr>
          <w:rFonts w:cs="Arial"/>
        </w:rPr>
      </w:pPr>
      <w:r>
        <w:rPr>
          <w:rFonts w:cs="Arial"/>
        </w:rPr>
        <w:t>This setting shall never be retained across power cycles.</w:t>
      </w: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BTP-FUR-REQ-033873/C-Do Not Disturb Exceptions (TcSE ROIN-295098-1)</w:t>
      </w:r>
    </w:p>
    <w:p w:rsidR="00014DB9" w:rsidRDefault="00014DB9">
      <w:pPr>
        <w:rPr>
          <w:rFonts w:cs="Arial"/>
        </w:rPr>
      </w:pPr>
      <w:r>
        <w:rPr>
          <w:rFonts w:cs="Arial"/>
        </w:rPr>
        <w:t>If the connected mobile device does support contact favorites per BTP-FUR-REQ 243378, the In-Vehicle Infotainment System shall offer an option to exclude this category from the Do Not Disturb feature.</w:t>
      </w:r>
    </w:p>
    <w:p w:rsidR="00014DB9" w:rsidRDefault="00014DB9">
      <w:pPr>
        <w:rPr>
          <w:rFonts w:cs="Arial"/>
        </w:rPr>
      </w:pPr>
    </w:p>
    <w:p w:rsidR="00014DB9" w:rsidRDefault="00014DB9">
      <w:pPr>
        <w:rPr>
          <w:rFonts w:cs="Arial"/>
        </w:rPr>
      </w:pPr>
      <w:r>
        <w:rPr>
          <w:rFonts w:cs="Arial"/>
        </w:rPr>
        <w:t>Incoming calls and other specified incoming events like text message notifications should be presented to the customer when Do Not Disturb is enabled and Favorites are excluded.</w:t>
      </w:r>
    </w:p>
    <w:p w:rsidR="00014DB9" w:rsidRDefault="00014DB9">
      <w:pPr>
        <w:rPr>
          <w:rFonts w:cs="Arial"/>
        </w:rPr>
      </w:pPr>
    </w:p>
    <w:p w:rsidR="00014DB9" w:rsidRDefault="00014DB9">
      <w:pPr>
        <w:rPr>
          <w:rFonts w:cs="Arial"/>
        </w:rPr>
      </w:pPr>
    </w:p>
    <w:p w:rsidR="00014DB9" w:rsidRDefault="00014DB9">
      <w:pPr>
        <w:rPr>
          <w:rFonts w:cs="Arial"/>
        </w:rPr>
      </w:pPr>
      <w:r>
        <w:rPr>
          <w:rFonts w:cs="Arial"/>
        </w:rPr>
        <w:t>This requirement is NOT applicable when Do Not Disturb is enabled via MyKey.</w:t>
      </w:r>
    </w:p>
    <w:p w:rsidR="00014DB9" w:rsidRDefault="00014DB9">
      <w:pPr>
        <w:rPr>
          <w:rFonts w:cs="Arial"/>
        </w:rPr>
      </w:pPr>
    </w:p>
    <w:p w:rsidR="00014DB9" w:rsidRDefault="00014DB9" w:rsidP="00014DB9">
      <w:pPr>
        <w:pStyle w:val="Heading2"/>
      </w:pPr>
      <w:bookmarkStart w:id="108" w:name="_Toc1048749"/>
      <w:r w:rsidRPr="00B9479B">
        <w:t>BTP-FUN-REQ-033874/A-Phone Disconnects (TcSE ROIN-294326-1)</w:t>
      </w:r>
      <w:bookmarkEnd w:id="108"/>
    </w:p>
    <w:p w:rsidR="008D4023" w:rsidRDefault="00014DB9">
      <w:pPr>
        <w:rPr>
          <w:rFonts w:cs="Arial"/>
          <w:szCs w:val="20"/>
        </w:rPr>
      </w:pPr>
      <w:r>
        <w:rPr>
          <w:rFonts w:cs="Arial"/>
          <w:szCs w:val="20"/>
        </w:rPr>
        <w:t xml:space="preserve"> </w:t>
      </w:r>
    </w:p>
    <w:p w:rsidR="008D4023" w:rsidRDefault="008D4023">
      <w:pPr>
        <w:rPr>
          <w:rFonts w:cs="Arial"/>
          <w:szCs w:val="20"/>
        </w:rPr>
      </w:pPr>
    </w:p>
    <w:p w:rsidR="00014DB9" w:rsidRDefault="00014DB9" w:rsidP="00014DB9">
      <w:pPr>
        <w:pStyle w:val="Heading3"/>
      </w:pPr>
      <w:bookmarkStart w:id="109" w:name="_Toc1048750"/>
      <w:r>
        <w:t>Use Cases</w:t>
      </w:r>
      <w:bookmarkEnd w:id="109"/>
    </w:p>
    <w:p w:rsidR="00014DB9" w:rsidRDefault="00014DB9" w:rsidP="00014DB9">
      <w:pPr>
        <w:pStyle w:val="Heading4"/>
      </w:pPr>
      <w:r>
        <w:t>BTP-UC-REQ-033875/A-Manual In-Vehicle Infotainment System Initiated Disconnect – No Active Call (TcSE ROIN-290949-1)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and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phone is connected to the 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In this scenario, the In-Vehicle Infotainment System initiates a disconnect request to the connected phone. This request is the result of the Customer manually requesting to disconnect from the connected phone via the G-HMI available within the In-Vehicle Infotainment System.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In-Vehicle Infotainment System and the mobile phone is no longer connected.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014DB9" w:rsidRDefault="00014DB9" w:rsidP="00014DB9">
      <w:pPr>
        <w:pStyle w:val="Heading4"/>
      </w:pPr>
      <w:r>
        <w:lastRenderedPageBreak/>
        <w:t>BTP-UC-REQ-033876/A-Manual In-Vehicle Infotainment System Initiated Disconnect – Active Call(s) (TcSE ROIN-290950-1)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and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phone is connected to the In-Vehicle Infotainment System</w:t>
            </w:r>
          </w:p>
          <w:p w:rsidR="008D4023" w:rsidRDefault="00014DB9">
            <w:pPr>
              <w:rPr>
                <w:rFonts w:cs="Arial"/>
                <w:szCs w:val="20"/>
              </w:rPr>
            </w:pPr>
            <w:r>
              <w:rPr>
                <w:rFonts w:cs="Arial"/>
                <w:szCs w:val="20"/>
              </w:rPr>
              <w:t>A phone call is active.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 this scenario, the In-Vehicle Infotainment System initiates a disconnect request to the connected phone. This request is or the Customer has manually requesting to disconnect the connected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In-Vehicle Infotainment System transfers the active call(s) to the handset (if call is not Handsfree, no transfer is needed)</w:t>
            </w:r>
          </w:p>
          <w:p w:rsidR="008D4023" w:rsidRDefault="00014DB9">
            <w:pPr>
              <w:rPr>
                <w:rFonts w:cs="Arial"/>
                <w:szCs w:val="20"/>
              </w:rPr>
            </w:pPr>
            <w:r>
              <w:rPr>
                <w:rFonts w:cs="Arial"/>
                <w:szCs w:val="20"/>
              </w:rPr>
              <w:t>The In-Vehicle Infotainment System disconnects from the connected mobile phone.</w:t>
            </w:r>
          </w:p>
          <w:p w:rsidR="008D4023" w:rsidRDefault="00014DB9">
            <w:pPr>
              <w:rPr>
                <w:rFonts w:cs="Arial"/>
                <w:szCs w:val="20"/>
              </w:rPr>
            </w:pPr>
            <w:r>
              <w:rPr>
                <w:rFonts w:cs="Arial"/>
                <w:szCs w:val="20"/>
              </w:rPr>
              <w:t>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E1 – The connected phone rejects the In-Vehicle Infotainment System’s request to transfer audio to the connected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BTP-UC-REQ-033877/A-The connected phone rejects the In-Vehicle Infotainment System’s request to transfer audio to the connected phone (TcSE ROIN-290951-1)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BTP-UC-REQ-033876/A-Manual In-Vehicle Infotainment System Initiated Disconnect – Active Call(s) (TcSE ROIN-290950-1)</w:t>
      </w:r>
    </w:p>
    <w:p w:rsidR="00014DB9" w:rsidRPr="005F5EF0" w:rsidRDefault="00014DB9" w:rsidP="00014DB9">
      <w:pPr>
        <w:rPr>
          <w:sz w:val="16"/>
          <w:szCs w:val="16"/>
        </w:rPr>
      </w:pPr>
      <w:r w:rsidRPr="005F5EF0">
        <w:rPr>
          <w:sz w:val="16"/>
          <w:szCs w:val="16"/>
        </w:rPr>
        <w:t>BTP-UC-REQ-041698/A-In-Vehicle Infotainment System Initiated Automatic Disconnect (Key Off / No Driver Door Open) - Active Call(s) at the end of Del (TcSE ROIN-290957-1)</w:t>
      </w:r>
    </w:p>
    <w:p w:rsidR="00014DB9" w:rsidRPr="005F5EF0" w:rsidRDefault="00014DB9" w:rsidP="00014DB9">
      <w:pPr>
        <w:rPr>
          <w:sz w:val="16"/>
          <w:szCs w:val="16"/>
        </w:rPr>
      </w:pPr>
      <w:r w:rsidRPr="005F5EF0">
        <w:rPr>
          <w:sz w:val="16"/>
          <w:szCs w:val="16"/>
        </w:rPr>
        <w:t>BTP-UC-REQ-041708/A-Disconnect Initiated by In-vehicle Infotainment System at Extended Play Mode Exit (Call Active) (TcSE ROIN-290967-1)</w:t>
      </w:r>
    </w:p>
    <w:p w:rsidR="00014DB9" w:rsidRPr="005F5EF0" w:rsidRDefault="00014DB9" w:rsidP="00014DB9">
      <w:pPr>
        <w:rPr>
          <w:sz w:val="16"/>
          <w:szCs w:val="16"/>
        </w:rPr>
      </w:pPr>
      <w:r w:rsidRPr="005F5EF0">
        <w:rPr>
          <w:sz w:val="16"/>
          <w:szCs w:val="16"/>
        </w:rPr>
        <w:t>BTP-UC-REQ-041693/B-In-Vehicle Infotainment System Initiated Automatic Disconnect (Key Off / Driver Door Open) - Active Call(s) and Delayed Accessor (TcSE ROIN-290952-1)</w:t>
      </w:r>
    </w:p>
    <w:p w:rsidR="00014DB9" w:rsidRPr="005F5EF0" w:rsidRDefault="00014DB9" w:rsidP="00014DB9">
      <w:pPr>
        <w:rPr>
          <w:sz w:val="16"/>
          <w:szCs w:val="16"/>
        </w:rPr>
      </w:pPr>
      <w:r w:rsidRPr="005F5EF0">
        <w:rPr>
          <w:sz w:val="16"/>
          <w:szCs w:val="16"/>
        </w:rPr>
        <w:t>BTP-UC-REQ-041702/B-Mobile Phone Initiated Disconnect – Active Call(s) (TcSE ROIN-290961-1)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and connected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 this scenario, the In-Vehicle Infotainment System initiates a disconnect request to the connected phone. This request is or the Customer has manually requesting to disconnect the connected phone, and the audio transfer to the connected phone has failed.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In-Vehicle Infotainment System disconnects from the connected mobile phone.</w:t>
            </w:r>
          </w:p>
          <w:p w:rsidR="008D4023" w:rsidRDefault="00014DB9">
            <w:pPr>
              <w:rPr>
                <w:rFonts w:cs="Arial"/>
                <w:szCs w:val="20"/>
              </w:rPr>
            </w:pPr>
            <w:r>
              <w:rPr>
                <w:rFonts w:cs="Arial"/>
                <w:szCs w:val="20"/>
              </w:rPr>
              <w:t>The In-Vehicle Infotainment System and the mobile phone is no longer connected.</w:t>
            </w:r>
          </w:p>
          <w:p w:rsidR="008D4023" w:rsidRDefault="00014DB9">
            <w:pPr>
              <w:rPr>
                <w:rFonts w:cs="Arial"/>
                <w:szCs w:val="20"/>
              </w:rPr>
            </w:pPr>
            <w:r>
              <w:rPr>
                <w:rFonts w:cs="Arial"/>
                <w:szCs w:val="20"/>
              </w:rPr>
              <w:t>The In-Vehicle Infotainment System alerts the user via G-HMI that audio may not be available on the handset.</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BTP-UC-REQ-041693/B-In-Vehicle Infotainment System Initiated Automatic Disconnect (Key Off / Driver Door Open) - Active Call(s) and Delayed Accessor (TcSE ROIN-290952-1)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Mobile phone</w:t>
            </w:r>
          </w:p>
          <w:p w:rsidR="00014DB9" w:rsidRDefault="00014DB9">
            <w:pPr>
              <w:rPr>
                <w:rFonts w:cs="Arial"/>
              </w:rPr>
            </w:pPr>
            <w:r>
              <w:rPr>
                <w:rFonts w:cs="Arial"/>
              </w:rPr>
              <w:t>Customer</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 mobile phone is connected to the In-Vehicle Infotainment System</w:t>
            </w:r>
          </w:p>
          <w:p w:rsidR="00014DB9" w:rsidRDefault="00014DB9">
            <w:pPr>
              <w:rPr>
                <w:rFonts w:cs="Arial"/>
              </w:rPr>
            </w:pPr>
            <w:r>
              <w:rPr>
                <w:rFonts w:cs="Arial"/>
              </w:rPr>
              <w:t>A phone call is active.</w:t>
            </w:r>
          </w:p>
          <w:p w:rsidR="00014DB9" w:rsidRDefault="00014DB9">
            <w:pPr>
              <w:rPr>
                <w:rFonts w:cs="Arial"/>
              </w:rPr>
            </w:pPr>
            <w:r>
              <w:rPr>
                <w:rFonts w:cs="Arial"/>
              </w:rPr>
              <w:t>Delay Accessory Timer is ongoing</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In this scenario the customer has turned the key position to ‘key off’ and opened the driver’s door while a phone call is active on the connected mobile phone.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Delay Accessory Mode ended.</w:t>
            </w:r>
          </w:p>
          <w:p w:rsidR="00014DB9" w:rsidRDefault="00014DB9">
            <w:pPr>
              <w:rPr>
                <w:rFonts w:cs="Arial"/>
              </w:rPr>
            </w:pPr>
            <w:r>
              <w:rPr>
                <w:rFonts w:cs="Arial"/>
              </w:rPr>
              <w:t>The In-Vehicle Infotainment System transfers the active call(s) to the handset (if call is not Handsfree, no transfer is needed).</w:t>
            </w:r>
          </w:p>
          <w:p w:rsidR="00014DB9" w:rsidRDefault="00014DB9">
            <w:pPr>
              <w:rPr>
                <w:rFonts w:cs="Arial"/>
              </w:rPr>
            </w:pPr>
            <w:r>
              <w:rPr>
                <w:rFonts w:cs="Arial"/>
              </w:rPr>
              <w:lastRenderedPageBreak/>
              <w:t>The call audio is present on the mobile phone.</w:t>
            </w:r>
          </w:p>
          <w:p w:rsidR="00014DB9" w:rsidRDefault="00014DB9">
            <w:pPr>
              <w:rPr>
                <w:rFonts w:cs="Arial"/>
              </w:rPr>
            </w:pPr>
            <w:r>
              <w:rPr>
                <w:rFonts w:cs="Arial"/>
              </w:rPr>
              <w:t>The In-Vehicle Infotainment System disconnects from the connected mobile phone.</w:t>
            </w:r>
          </w:p>
          <w:p w:rsidR="00014DB9" w:rsidRDefault="00014DB9">
            <w:pPr>
              <w:rPr>
                <w:rFonts w:cs="Arial"/>
              </w:rPr>
            </w:pPr>
            <w:r>
              <w:rPr>
                <w:rFonts w:cs="Arial"/>
              </w:rPr>
              <w:t>The In-Vehicle Infotainment System and the mobile phone is no longer connected.</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lastRenderedPageBreak/>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E1 – The connected phone rejects the In-Vehicle Infotainment System’s request to transfer audio to the connected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Vehicle System Interface</w:t>
            </w:r>
          </w:p>
        </w:tc>
      </w:tr>
    </w:tbl>
    <w:p w:rsidR="00014DB9" w:rsidRDefault="00014DB9"/>
    <w:p w:rsidR="00014DB9" w:rsidRDefault="00014DB9"/>
    <w:p w:rsidR="00014DB9" w:rsidRDefault="00014DB9" w:rsidP="00014DB9">
      <w:pPr>
        <w:pStyle w:val="Heading4"/>
      </w:pPr>
      <w:r>
        <w:t>BTP-UC-REQ-041694/B-In-Vehicle Infotainment System Initiated Automatic Disconnect (Key Off / Driver Door Open) - No Active Call(s) and Delay Accesso (TcSE ROIN-290953-1)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Mobile phone</w:t>
            </w:r>
          </w:p>
          <w:p w:rsidR="00014DB9" w:rsidRDefault="00014DB9">
            <w:pPr>
              <w:rPr>
                <w:rFonts w:cs="Arial"/>
              </w:rPr>
            </w:pPr>
            <w:r>
              <w:rPr>
                <w:rFonts w:cs="Arial"/>
              </w:rPr>
              <w:t>Customer</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 mobile phone is connected to the In-Vehicle Infotainment System</w:t>
            </w:r>
          </w:p>
          <w:p w:rsidR="00014DB9" w:rsidRDefault="00014DB9">
            <w:pPr>
              <w:rPr>
                <w:rFonts w:cs="Arial"/>
              </w:rPr>
            </w:pPr>
            <w:r>
              <w:rPr>
                <w:rFonts w:cs="Arial"/>
              </w:rPr>
              <w:t>No phone call is active.</w:t>
            </w:r>
          </w:p>
          <w:p w:rsidR="00014DB9" w:rsidRDefault="00014DB9">
            <w:pPr>
              <w:rPr>
                <w:rFonts w:cs="Arial"/>
              </w:rPr>
            </w:pPr>
            <w:r>
              <w:rPr>
                <w:rFonts w:cs="Arial"/>
              </w:rPr>
              <w:t>Delay Accessory Timer is ongoing</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In this scenario the customer has turned the key position to ‘key off’ and opened the driver’s door while connected to a mobile phone.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Delay Accessory Mode ended.</w:t>
            </w:r>
          </w:p>
          <w:p w:rsidR="00014DB9" w:rsidRDefault="00014DB9">
            <w:pPr>
              <w:rPr>
                <w:rFonts w:cs="Arial"/>
              </w:rPr>
            </w:pPr>
            <w:r>
              <w:rPr>
                <w:rFonts w:cs="Arial"/>
              </w:rPr>
              <w:t>The In-Vehicle Infotainment System disconnects from the connected mobile phone.</w:t>
            </w:r>
          </w:p>
          <w:p w:rsidR="00014DB9" w:rsidRDefault="00014DB9">
            <w:pPr>
              <w:rPr>
                <w:rFonts w:cs="Arial"/>
              </w:rPr>
            </w:pPr>
            <w:r>
              <w:rPr>
                <w:rFonts w:cs="Arial"/>
              </w:rPr>
              <w:t>The In-Vehicle Infotainment System and the mobile phone are no longer connected.</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N/A</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Vehicle System Interface</w:t>
            </w:r>
          </w:p>
        </w:tc>
      </w:tr>
    </w:tbl>
    <w:p w:rsidR="00014DB9" w:rsidRDefault="00014DB9"/>
    <w:p w:rsidR="00014DB9" w:rsidRDefault="00014DB9" w:rsidP="00014DB9">
      <w:pPr>
        <w:pStyle w:val="Heading4"/>
      </w:pPr>
      <w:r>
        <w:t>BTP-UC-REQ-041695/A-Key Off / No Driver Door Open – No Active Call(s) and Delay AccessoryTimer is Ongoing (TcSE ROIN-290954-1)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w:t>
            </w:r>
          </w:p>
          <w:p w:rsidR="008D4023" w:rsidRDefault="00014DB9">
            <w:pPr>
              <w:rPr>
                <w:rFonts w:cs="Arial"/>
                <w:szCs w:val="20"/>
              </w:rPr>
            </w:pPr>
            <w:r>
              <w:rPr>
                <w:rFonts w:cs="Arial"/>
                <w:szCs w:val="20"/>
              </w:rPr>
              <w:t>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phone is connected to the In-Vehicle Infotainment System</w:t>
            </w:r>
          </w:p>
          <w:p w:rsidR="008D4023" w:rsidRDefault="00014DB9">
            <w:pPr>
              <w:rPr>
                <w:rFonts w:cs="Arial"/>
                <w:szCs w:val="20"/>
              </w:rPr>
            </w:pPr>
            <w:r>
              <w:rPr>
                <w:rFonts w:cs="Arial"/>
                <w:szCs w:val="20"/>
              </w:rPr>
              <w:t>No phone call is active.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In this scenario the customer has turned the key position to ‘key off’ while connected to a mobile phone.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tcPr>
          <w:p w:rsidR="008D4023" w:rsidRDefault="00014DB9">
            <w:pPr>
              <w:rPr>
                <w:rFonts w:cs="Arial"/>
                <w:szCs w:val="20"/>
              </w:rPr>
            </w:pPr>
            <w:r>
              <w:rPr>
                <w:rFonts w:cs="Arial"/>
                <w:szCs w:val="20"/>
              </w:rPr>
              <w:t>The In-Vehicle Infotainment System remains connected to the mobile phone, and maintains the ability to execute all of the features / functions of the phone.</w:t>
            </w:r>
          </w:p>
          <w:p w:rsidR="008D4023" w:rsidRDefault="008D4023">
            <w:pPr>
              <w:rPr>
                <w:rFonts w:cs="Arial"/>
                <w:szCs w:val="20"/>
              </w:rPr>
            </w:pP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BTP-UC-REQ-041696/A-In-Vehicle Infotainment System Initiated Automatic Disconnect (Key Off / No Driver Door Open) - No Active Call(s) and Expiration (TcSE ROIN-290955-1)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w:t>
            </w:r>
          </w:p>
          <w:p w:rsidR="008D4023" w:rsidRDefault="00014DB9">
            <w:pPr>
              <w:rPr>
                <w:rFonts w:cs="Arial"/>
                <w:szCs w:val="20"/>
              </w:rPr>
            </w:pPr>
            <w:r>
              <w:rPr>
                <w:rFonts w:cs="Arial"/>
                <w:szCs w:val="20"/>
              </w:rPr>
              <w:t>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phone is connected to the Infotainment System</w:t>
            </w:r>
          </w:p>
          <w:p w:rsidR="008D4023" w:rsidRDefault="00014DB9">
            <w:pPr>
              <w:rPr>
                <w:rFonts w:cs="Arial"/>
                <w:szCs w:val="20"/>
              </w:rPr>
            </w:pPr>
            <w:r>
              <w:rPr>
                <w:rFonts w:cs="Arial"/>
                <w:szCs w:val="20"/>
              </w:rPr>
              <w:t>No phone call is active.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In-Vehicle Infotainment System. Delayed accessory timer has expired.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In-Vehicle Infotainment System disconnects from the connected mobile phone.</w:t>
            </w:r>
          </w:p>
          <w:p w:rsidR="008D4023" w:rsidRDefault="00014DB9">
            <w:pPr>
              <w:rPr>
                <w:rFonts w:cs="Arial"/>
                <w:szCs w:val="20"/>
              </w:rPr>
            </w:pPr>
            <w:r>
              <w:rPr>
                <w:rFonts w:cs="Arial"/>
                <w:szCs w:val="20"/>
              </w:rPr>
              <w:lastRenderedPageBreak/>
              <w:t>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BTP-UC-REQ-041697/A-Mobile Phone Initiated Disconnect (Key Off / No Driver Door Open) - No Active Call(s) Delayed Accessory Timer Ongoing (TcSE ROIN-290956-1)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w:t>
            </w:r>
          </w:p>
          <w:p w:rsidR="008D4023" w:rsidRDefault="00014DB9">
            <w:pPr>
              <w:rPr>
                <w:rFonts w:cs="Arial"/>
                <w:szCs w:val="20"/>
              </w:rPr>
            </w:pPr>
            <w:r>
              <w:rPr>
                <w:rFonts w:cs="Arial"/>
                <w:szCs w:val="20"/>
              </w:rPr>
              <w:t>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phone is connected to the In-Vehicle Infotainment System</w:t>
            </w:r>
          </w:p>
          <w:p w:rsidR="008D4023" w:rsidRDefault="00014DB9">
            <w:pPr>
              <w:rPr>
                <w:rFonts w:cs="Arial"/>
                <w:szCs w:val="20"/>
              </w:rPr>
            </w:pPr>
            <w:r>
              <w:rPr>
                <w:rFonts w:cs="Arial"/>
                <w:szCs w:val="20"/>
              </w:rPr>
              <w:t>No phone call is active.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In this scenario the customer has turned the key position to ‘key off’ while connected to a mobile phone. </w:t>
            </w:r>
          </w:p>
          <w:p w:rsidR="008D4023" w:rsidRDefault="00014DB9">
            <w:pPr>
              <w:rPr>
                <w:rFonts w:cs="Arial"/>
                <w:szCs w:val="20"/>
              </w:rPr>
            </w:pPr>
            <w:r>
              <w:rPr>
                <w:rFonts w:cs="Arial"/>
                <w:szCs w:val="20"/>
              </w:rPr>
              <w:t>The mobile phone has initiated a disconnect to the 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In-Vehicle Infotainment System remains functional and maintains the ability to execute all of the features / functions of the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BTP-UC-REQ-041698/A-In-Vehicle Infotainment System Initiated Automatic Disconnect (Key Off / No Driver Door Open) - Active Call(s) at the end of Del (TcSE ROIN-290957-1)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w:t>
            </w:r>
          </w:p>
          <w:p w:rsidR="008D4023" w:rsidRDefault="00014DB9">
            <w:pPr>
              <w:rPr>
                <w:rFonts w:cs="Arial"/>
                <w:szCs w:val="20"/>
              </w:rPr>
            </w:pPr>
            <w:r>
              <w:rPr>
                <w:rFonts w:cs="Arial"/>
                <w:szCs w:val="20"/>
              </w:rPr>
              <w:t>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phone is connected to the In-Vehicle Infotainment System</w:t>
            </w:r>
          </w:p>
          <w:p w:rsidR="008D4023" w:rsidRDefault="00014DB9">
            <w:pPr>
              <w:rPr>
                <w:rFonts w:cs="Arial"/>
                <w:szCs w:val="20"/>
              </w:rPr>
            </w:pPr>
            <w:r>
              <w:rPr>
                <w:rFonts w:cs="Arial"/>
                <w:szCs w:val="20"/>
              </w:rPr>
              <w:t>Key set to Key Off</w:t>
            </w:r>
          </w:p>
          <w:p w:rsidR="008D4023" w:rsidRDefault="00014DB9">
            <w:pPr>
              <w:rPr>
                <w:rFonts w:cs="Arial"/>
                <w:szCs w:val="20"/>
              </w:rPr>
            </w:pPr>
            <w:r>
              <w:rPr>
                <w:rFonts w:cs="Arial"/>
                <w:szCs w:val="20"/>
              </w:rPr>
              <w:t>Driver Door had not been opened</w:t>
            </w:r>
          </w:p>
          <w:p w:rsidR="008D4023" w:rsidRDefault="00014DB9">
            <w:pPr>
              <w:rPr>
                <w:rFonts w:cs="Arial"/>
                <w:szCs w:val="20"/>
              </w:rPr>
            </w:pPr>
            <w:r>
              <w:rPr>
                <w:rFonts w:cs="Arial"/>
                <w:szCs w:val="20"/>
              </w:rPr>
              <w:t>Delayed Accessory timer has expired</w:t>
            </w:r>
          </w:p>
          <w:p w:rsidR="008D4023" w:rsidRDefault="00014DB9">
            <w:pPr>
              <w:rPr>
                <w:rFonts w:cs="Arial"/>
                <w:szCs w:val="20"/>
              </w:rPr>
            </w:pPr>
            <w:r>
              <w:rPr>
                <w:rFonts w:cs="Arial"/>
                <w:szCs w:val="20"/>
              </w:rPr>
              <w:t>Phone call is active.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 this scenario the customer has turned the key position to ‘key off’. After  the expiration of the Delayed Accessory timer the In-Vehicle Infotainment System is slated to shut down. At the expiration of the Delayed Accessory timer, a phone call is active. An Extended Phone Mode Timer is established by the In-Vehicle Infotainment System and the phone call is still active at the expiration of that timer.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In-Vehicle Infotainment System alerts the customer that the system will be shutting down</w:t>
            </w:r>
          </w:p>
          <w:p w:rsidR="008D4023" w:rsidRDefault="00014DB9">
            <w:pPr>
              <w:rPr>
                <w:rFonts w:cs="Arial"/>
                <w:szCs w:val="20"/>
              </w:rPr>
            </w:pPr>
            <w:r>
              <w:rPr>
                <w:rFonts w:cs="Arial"/>
                <w:szCs w:val="20"/>
              </w:rPr>
              <w:t xml:space="preserve">The In-Vehicle Infotainment System transfers the phone audio to the connected mobile phone </w:t>
            </w:r>
          </w:p>
          <w:p w:rsidR="008D4023" w:rsidRDefault="00014DB9">
            <w:pPr>
              <w:rPr>
                <w:rFonts w:cs="Arial"/>
                <w:szCs w:val="20"/>
              </w:rPr>
            </w:pPr>
            <w:r>
              <w:rPr>
                <w:rFonts w:cs="Arial"/>
                <w:szCs w:val="20"/>
              </w:rPr>
              <w:t xml:space="preserve">The In-Vehicle Infotainment System disconnects from the connected mobile phone </w:t>
            </w:r>
          </w:p>
          <w:p w:rsidR="008D4023" w:rsidRDefault="00014DB9">
            <w:pPr>
              <w:rPr>
                <w:rFonts w:cs="Arial"/>
                <w:szCs w:val="20"/>
              </w:rPr>
            </w:pPr>
            <w:r>
              <w:rPr>
                <w:rFonts w:cs="Arial"/>
                <w:szCs w:val="20"/>
              </w:rPr>
              <w:t>The In-Vehicle Infotainment System shuts down.</w:t>
            </w:r>
          </w:p>
          <w:p w:rsidR="008D4023" w:rsidRDefault="00014DB9">
            <w:pPr>
              <w:rPr>
                <w:rFonts w:cs="Arial"/>
                <w:szCs w:val="20"/>
              </w:rPr>
            </w:pPr>
            <w:r>
              <w:rPr>
                <w:rFonts w:cs="Arial"/>
                <w:szCs w:val="20"/>
              </w:rPr>
              <w:t>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E1 – The connected phone rejects the In-Vehicle Infotainment System's request to transfer the audio to the connected phone.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BTP-UC-REQ-041699/A-In-Vehicle Infotainment System Initiated Automatic Disconnect (Key Off / No Driver Door Open) - Active Call(s) present at the en (TcSE ROIN-290958-2)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w:t>
            </w:r>
          </w:p>
          <w:p w:rsidR="008D4023" w:rsidRDefault="00014DB9">
            <w:pPr>
              <w:rPr>
                <w:rFonts w:cs="Arial"/>
                <w:szCs w:val="20"/>
              </w:rPr>
            </w:pPr>
            <w:r>
              <w:rPr>
                <w:rFonts w:cs="Arial"/>
                <w:szCs w:val="20"/>
              </w:rPr>
              <w:lastRenderedPageBreak/>
              <w:t>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phone is connected to the In-Vehicle Infotainment System</w:t>
            </w:r>
          </w:p>
          <w:p w:rsidR="008D4023" w:rsidRDefault="00014DB9">
            <w:pPr>
              <w:rPr>
                <w:rFonts w:cs="Arial"/>
                <w:szCs w:val="20"/>
              </w:rPr>
            </w:pPr>
            <w:r>
              <w:rPr>
                <w:rFonts w:cs="Arial"/>
                <w:szCs w:val="20"/>
              </w:rPr>
              <w:t>Key set to Key Off</w:t>
            </w:r>
          </w:p>
          <w:p w:rsidR="008D4023" w:rsidRDefault="00014DB9">
            <w:pPr>
              <w:rPr>
                <w:rFonts w:cs="Arial"/>
                <w:szCs w:val="20"/>
              </w:rPr>
            </w:pPr>
            <w:r>
              <w:rPr>
                <w:rFonts w:cs="Arial"/>
                <w:szCs w:val="20"/>
              </w:rPr>
              <w:t>Driver Door had not been opened</w:t>
            </w:r>
          </w:p>
          <w:p w:rsidR="008D4023" w:rsidRDefault="00014DB9">
            <w:pPr>
              <w:rPr>
                <w:rFonts w:cs="Arial"/>
                <w:szCs w:val="20"/>
              </w:rPr>
            </w:pPr>
            <w:r>
              <w:rPr>
                <w:rFonts w:cs="Arial"/>
                <w:szCs w:val="20"/>
              </w:rPr>
              <w:t>Delayed Accessory Timer has expired</w:t>
            </w:r>
          </w:p>
          <w:p w:rsidR="008D4023" w:rsidRDefault="00014DB9">
            <w:pPr>
              <w:rPr>
                <w:rFonts w:cs="Arial"/>
                <w:szCs w:val="20"/>
              </w:rPr>
            </w:pPr>
            <w:r>
              <w:rPr>
                <w:rFonts w:cs="Arial"/>
                <w:szCs w:val="20"/>
              </w:rPr>
              <w:t>Phone call is ended</w:t>
            </w:r>
          </w:p>
          <w:p w:rsidR="008D4023" w:rsidRDefault="00014DB9">
            <w:pPr>
              <w:rPr>
                <w:rFonts w:cs="Arial"/>
                <w:szCs w:val="20"/>
              </w:rPr>
            </w:pPr>
            <w:r>
              <w:rPr>
                <w:rFonts w:cs="Arial"/>
                <w:szCs w:val="20"/>
              </w:rPr>
              <w:t>Extended Phone Mode  timer is ongoing.</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 this scenario the customer has turned the key position to ‘key off’. After  the expiration of the Delayed Accessory timer the In-Vehicle Infotainment System is slated to shut down. At the expiration of the Delayed Accessory timer, a phone call is active. An Extended Phone Mode Timer is established by the In-Vehicle Infotainment System and is ongoing. Prior to the expiration of the Extended Phone Mode, the active call is ended.</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del w:id="110" w:author="rpaquet2" w:date="2013-11-20T16:55:00Z"/>
                <w:rStyle w:val="msodel0"/>
                <w:rFonts w:cs="Arial"/>
              </w:rPr>
            </w:pPr>
            <w:del w:id="111" w:author="rpaquet2" w:date="2013-11-20T16:55:00Z">
              <w:r>
                <w:rPr>
                  <w:rStyle w:val="msodel0"/>
                  <w:rFonts w:cs="Arial"/>
                  <w:szCs w:val="20"/>
                </w:rPr>
                <w:delText>The In-Vehicle Infotainment System alerts the customer that the system will be shutting down</w:delText>
              </w:r>
            </w:del>
          </w:p>
          <w:p w:rsidR="008D4023" w:rsidRDefault="00014DB9">
            <w:r>
              <w:rPr>
                <w:rFonts w:cs="Arial"/>
                <w:szCs w:val="20"/>
              </w:rPr>
              <w:t xml:space="preserve">The In-Vehicle Infotainment System disconnects from the connected mobile phone </w:t>
            </w:r>
          </w:p>
          <w:p w:rsidR="008D4023" w:rsidRDefault="00014DB9">
            <w:pPr>
              <w:rPr>
                <w:rFonts w:cs="Arial"/>
                <w:szCs w:val="20"/>
              </w:rPr>
            </w:pPr>
            <w:r>
              <w:rPr>
                <w:rFonts w:cs="Arial"/>
                <w:szCs w:val="20"/>
              </w:rPr>
              <w:t>The In-Vehicle Infotainment System shuts down.</w:t>
            </w:r>
          </w:p>
          <w:p w:rsidR="008D4023" w:rsidRDefault="00014DB9">
            <w:pPr>
              <w:rPr>
                <w:rFonts w:cs="Arial"/>
                <w:szCs w:val="20"/>
              </w:rPr>
            </w:pPr>
            <w:r>
              <w:rPr>
                <w:rFonts w:cs="Arial"/>
                <w:szCs w:val="20"/>
              </w:rPr>
              <w:t>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Systems</w:t>
            </w:r>
          </w:p>
        </w:tc>
      </w:tr>
    </w:tbl>
    <w:p w:rsidR="008D4023" w:rsidRDefault="008D4023"/>
    <w:p w:rsidR="00014DB9" w:rsidRDefault="00014DB9" w:rsidP="00014DB9">
      <w:pPr>
        <w:pStyle w:val="Heading4"/>
      </w:pPr>
      <w:r>
        <w:t>BTP-UC-REQ-041700/B-Mobile Phone Initiated Disconnect (Key Off / No Driver Door Open) - Active Call(s) present at the end of the Delayed Accessory M (TcSE ROIN-290959-2)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Mobile phone</w:t>
            </w:r>
          </w:p>
          <w:p w:rsidR="00014DB9" w:rsidRDefault="00014DB9">
            <w:pPr>
              <w:rPr>
                <w:rFonts w:cs="Arial"/>
              </w:rPr>
            </w:pPr>
            <w:r>
              <w:rPr>
                <w:rFonts w:cs="Arial"/>
              </w:rPr>
              <w:t>Customer</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 mobile phone is connected to the In-Vehicle Infotainment System</w:t>
            </w:r>
          </w:p>
          <w:p w:rsidR="00014DB9" w:rsidRDefault="00014DB9">
            <w:pPr>
              <w:rPr>
                <w:rFonts w:cs="Arial"/>
              </w:rPr>
            </w:pPr>
            <w:r>
              <w:rPr>
                <w:rFonts w:cs="Arial"/>
              </w:rPr>
              <w:t>Key set to Key Off</w:t>
            </w:r>
          </w:p>
          <w:p w:rsidR="00014DB9" w:rsidRDefault="00014DB9">
            <w:pPr>
              <w:rPr>
                <w:rFonts w:cs="Arial"/>
              </w:rPr>
            </w:pPr>
            <w:r>
              <w:rPr>
                <w:rFonts w:cs="Arial"/>
              </w:rPr>
              <w:t>Driver Door had not been opened</w:t>
            </w:r>
          </w:p>
          <w:p w:rsidR="00014DB9" w:rsidRDefault="00014DB9">
            <w:pPr>
              <w:rPr>
                <w:rFonts w:cs="Arial"/>
              </w:rPr>
            </w:pPr>
            <w:r>
              <w:rPr>
                <w:rFonts w:cs="Arial"/>
              </w:rPr>
              <w:t>Delayed Accessory Mode timer has expired</w:t>
            </w:r>
          </w:p>
          <w:p w:rsidR="00014DB9" w:rsidRDefault="00014DB9">
            <w:pPr>
              <w:rPr>
                <w:rFonts w:cs="Arial"/>
              </w:rPr>
            </w:pPr>
            <w:r>
              <w:rPr>
                <w:rFonts w:cs="Arial"/>
              </w:rPr>
              <w:t>Extended Phone Mode  timer is ongoing.</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In this scenario the customer has turned the key position to ‘key off’. After  the expiration of the Delayed Accessory timer the In-Vehicle Infotainment System is slated to shut down. At the expiration of the Delayed Accessory timer, a phone call is active. An Extended Phone Mode Timer is established by the In-Vehicle Infotainment System and is ongoing. Prior to the expiration of the Extended Phone Mode, the connected mobile phone is disconnected.</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
              <w:rPr>
                <w:rFonts w:cs="Arial"/>
              </w:rPr>
              <w:t>The In-Vehicle Infotainment System disconnects from the connected mobile phone.</w:t>
            </w:r>
          </w:p>
          <w:p w:rsidR="00014DB9" w:rsidRDefault="00014DB9">
            <w:pPr>
              <w:rPr>
                <w:rFonts w:cs="Arial"/>
              </w:rPr>
            </w:pPr>
            <w:r>
              <w:rPr>
                <w:rFonts w:cs="Arial"/>
              </w:rPr>
              <w:t>The In-Vehicle Infotainment System shuts down.</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N/A</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Vehicle System Interface</w:t>
            </w:r>
          </w:p>
        </w:tc>
      </w:tr>
    </w:tbl>
    <w:p w:rsidR="00014DB9" w:rsidRDefault="00014DB9"/>
    <w:p w:rsidR="00014DB9" w:rsidRDefault="00014DB9" w:rsidP="00014DB9">
      <w:pPr>
        <w:pStyle w:val="Heading4"/>
      </w:pPr>
      <w:r>
        <w:t>BTP-UC-REQ-041701/B-Mobile Phone Initiated Disconnect – No Active Call(s) (TcSE ROIN-290960-1)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In-Vehicle Infotainment System and 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 mobile phone was connected to the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 xml:space="preserve">In this scenario, the mobile phone initiates a disconnect request to IVIS.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The In-Vehicle Infotainment System and the mobile phone is no longer connected.</w:t>
            </w:r>
          </w:p>
          <w:p w:rsidR="00014DB9" w:rsidRDefault="00014DB9">
            <w:pPr>
              <w:rPr>
                <w:rFonts w:cs="Arial"/>
              </w:rPr>
            </w:pPr>
            <w:r>
              <w:rPr>
                <w:rFonts w:cs="Arial"/>
              </w:rPr>
              <w:t xml:space="preserve">The In-Vehicle Infotainment System has the ability to alert the customer that the mobile phone initiated the disconnect.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N/A</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lastRenderedPageBreak/>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Vehicle System Interface</w:t>
            </w:r>
          </w:p>
        </w:tc>
      </w:tr>
    </w:tbl>
    <w:p w:rsidR="00014DB9" w:rsidRDefault="00014DB9"/>
    <w:p w:rsidR="00014DB9" w:rsidRDefault="00014DB9" w:rsidP="00014DB9">
      <w:pPr>
        <w:pStyle w:val="Heading4"/>
      </w:pPr>
      <w:r>
        <w:t>BTP-UC-REQ-041702/B-Mobile Phone Initiated Disconnect – Active Call(s) (TcSE ROIN-290961-1)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In-Vehicle Infotainment System and 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 mobile phone is connected to the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 xml:space="preserve">In this scenario, the mobile phone initiates a disconnect request to IVIS.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The active call(s) is transferred to the handset.</w:t>
            </w:r>
          </w:p>
          <w:p w:rsidR="00014DB9" w:rsidRDefault="00014DB9">
            <w:pPr>
              <w:rPr>
                <w:rFonts w:cs="Arial"/>
              </w:rPr>
            </w:pPr>
            <w:r>
              <w:rPr>
                <w:rFonts w:cs="Arial"/>
              </w:rPr>
              <w:t>The In-Vehicle Infotainment System and the mobile phone is no longer connected.</w:t>
            </w:r>
          </w:p>
          <w:p w:rsidR="00014DB9" w:rsidRDefault="00014DB9">
            <w:pPr>
              <w:rPr>
                <w:rFonts w:cs="Arial"/>
              </w:rPr>
            </w:pPr>
            <w:r>
              <w:rPr>
                <w:rFonts w:cs="Arial"/>
              </w:rPr>
              <w:t>The In-Vehicle Infotainment System has the ability to alert the customer that the mobile phone initiated the disconnect.</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E1 – The connected phone rejects the In-Vehicle Infotainment System’s request to transfer audio to the connected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r>
              <w:rPr>
                <w:rFonts w:cs="Arial"/>
              </w:rPr>
              <w:tab/>
            </w:r>
          </w:p>
          <w:p w:rsidR="00014DB9" w:rsidRDefault="00014DB9">
            <w:pPr>
              <w:rPr>
                <w:rFonts w:cs="Arial"/>
              </w:rPr>
            </w:pPr>
            <w:r>
              <w:rPr>
                <w:rFonts w:cs="Arial"/>
              </w:rPr>
              <w:t>Vehicle System Interface</w:t>
            </w:r>
          </w:p>
        </w:tc>
      </w:tr>
    </w:tbl>
    <w:p w:rsidR="00014DB9" w:rsidRDefault="00014DB9"/>
    <w:p w:rsidR="00014DB9" w:rsidRDefault="00014DB9" w:rsidP="00014DB9">
      <w:pPr>
        <w:pStyle w:val="Heading4"/>
      </w:pPr>
      <w:r>
        <w:t>BTP-UC-REQ-041703/B-Disconnect Initiated via Linkloss (No Door Open) (TcSE ROIN-290962-1)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BTP-FUR-REQ-041713/D-Linkloss No Door Open Signal (TcSE ROIN-295101-1)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In-Vehicle Infotainment System and mobile phone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 Bluetooth device  is connected to the In-Vehicle Infotainment System</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While connected, the In-Vehicle Infotainment System detects that the connected device has disconnected as a result of a Linkloss (i.e. the device has moved out of range or has experienced an internal error). Since a door has not opened, the In-Vehicle Infotainment System assumes that the device is still present within the vehicle and attempts to reconnect to the Bluetooth device for the specified timeframe.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The In-Vehicle Infotainment System reconnects to the previously connected Bluetooth device that disconnected due to a Linkloss.</w:t>
            </w:r>
          </w:p>
          <w:p w:rsidR="00014DB9" w:rsidRDefault="00014DB9">
            <w:pPr>
              <w:rPr>
                <w:rFonts w:cs="Arial"/>
              </w:rPr>
            </w:pPr>
            <w:r>
              <w:rPr>
                <w:rFonts w:cs="Arial"/>
              </w:rPr>
              <w:t xml:space="preserve">The customer is not provided with a notification of the reconnection attempt.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E1 – In-Vehicle Infotainment System not able to reconnect to Bluetooth device.</w:t>
            </w:r>
          </w:p>
          <w:p w:rsidR="00014DB9" w:rsidRDefault="00014DB9" w:rsidP="00014DB9">
            <w:pPr>
              <w:rPr>
                <w:rFonts w:cs="Arial"/>
              </w:rPr>
            </w:pPr>
            <w:r>
              <w:rPr>
                <w:rFonts w:cs="Arial"/>
              </w:rPr>
              <w:t xml:space="preserve">E2 – In-Vehicle Infotainment System not able to maintain a connection to Bluetooth device.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Vehicle System Interface</w:t>
            </w:r>
          </w:p>
        </w:tc>
      </w:tr>
    </w:tbl>
    <w:p w:rsidR="00014DB9" w:rsidRDefault="00014DB9"/>
    <w:p w:rsidR="00014DB9" w:rsidRPr="004F0BEB" w:rsidRDefault="00014DB9" w:rsidP="00014DB9"/>
    <w:p w:rsidR="00014DB9" w:rsidRPr="004F0BEB" w:rsidRDefault="00014DB9" w:rsidP="00014DB9">
      <w:pPr>
        <w:jc w:val="center"/>
      </w:pPr>
      <w:bookmarkStart w:id="112" w:name="_GoBack"/>
      <w:bookmarkEnd w:id="112"/>
    </w:p>
    <w:p w:rsidR="00014DB9" w:rsidRDefault="00014DB9" w:rsidP="00014DB9">
      <w:pPr>
        <w:pStyle w:val="Heading4"/>
      </w:pPr>
      <w:r>
        <w:t>BTP-UC-REQ-041704/A-In-Vehicle Infotainment System not able to reconnect to mobile phone (TcSE ROIN-290963-1)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BTP-UC-REQ-041706/A-Disconnect Initiated via Linkloss (Door Open / Closed / Open) (TcSE ROIN-290965-1)</w:t>
      </w:r>
    </w:p>
    <w:p w:rsidR="00014DB9" w:rsidRPr="005F5EF0" w:rsidRDefault="00014DB9" w:rsidP="00014DB9">
      <w:pPr>
        <w:rPr>
          <w:sz w:val="16"/>
          <w:szCs w:val="16"/>
        </w:rPr>
      </w:pPr>
      <w:r w:rsidRPr="005F5EF0">
        <w:rPr>
          <w:sz w:val="16"/>
          <w:szCs w:val="16"/>
        </w:rPr>
        <w:t>BTP-UC-REQ-041703/B-Disconnect Initiated via Linkloss (No Door Open) (TcSE ROIN-290962-1)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and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has detected a Linkloss, and was not able to reconnect to the connected mobile device.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alerts the customer that there was an error with the connected mobile, and that it cannot reconnect.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BTP-UC-REQ-041705/A-In-Vehicle Infotainment System not able to maintain a connection to mobile phone (TcSE ROIN-290964-1)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BTP-UC-REQ-041706/A-Disconnect Initiated via Linkloss (Door Open / Closed / Open) (TcSE ROIN-290965-1)</w:t>
      </w:r>
    </w:p>
    <w:p w:rsidR="00014DB9" w:rsidRPr="005F5EF0" w:rsidRDefault="00014DB9" w:rsidP="00014DB9">
      <w:pPr>
        <w:rPr>
          <w:sz w:val="16"/>
          <w:szCs w:val="16"/>
        </w:rPr>
      </w:pPr>
      <w:r w:rsidRPr="005F5EF0">
        <w:rPr>
          <w:sz w:val="16"/>
          <w:szCs w:val="16"/>
        </w:rPr>
        <w:t>BTP-UC-REQ-041703/B-Disconnect Initiated via Linkloss (No Door Open) (TcSE ROIN-290962-1)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and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has detected a Linkloss, and was not able to maintain a connection to the mobile device.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alerts the customer that there was an error with the connected mobile, and that it cannot reconnect.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tc>
      </w:tr>
    </w:tbl>
    <w:p w:rsidR="008D4023" w:rsidRDefault="008D4023"/>
    <w:p w:rsidR="00014DB9" w:rsidRDefault="00014DB9" w:rsidP="00014DB9">
      <w:pPr>
        <w:pStyle w:val="Heading4"/>
      </w:pPr>
      <w:r>
        <w:t>BTP-UC-REQ-041706/A-Disconnect Initiated via Linkloss (Door Open / Closed / Open) (TcSE ROIN-290965-1)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BTP-FUR-REQ-041713/D-Linkloss No Door Open Signal (TcSE ROIN-295101-1)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and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phone is connected to the In-Vehicle Infotainment System</w:t>
            </w:r>
          </w:p>
          <w:p w:rsidR="008D4023" w:rsidRDefault="00014DB9">
            <w:pPr>
              <w:rPr>
                <w:rFonts w:cs="Arial"/>
                <w:szCs w:val="20"/>
              </w:rPr>
            </w:pPr>
            <w:r>
              <w:rPr>
                <w:rFonts w:cs="Arial"/>
                <w:szCs w:val="20"/>
              </w:rPr>
              <w:t>Ignition is set to Run.</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While connected, the In-Vehicle Infotainment System detects that the connected mobile has disconnected as a result of a Linkloss (i.e. the device has moved out of range or has experienced an internal error). The In-Vehicle Infotainment System also detects that a door has been opened, closed and then re-opened. Upon the re-opening of the door, the In-Vehicle Infotainment System assumes that the device has returned to the vehicle, and then attempts to reconnect to the mobile phone. When this occurs, the In-Vehicle Infotainment System does not notify the Customer of the reconnection attempts.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In-Vehicle Infotainment System reconnects to the previously connected mobile phone that disconnected due to a Linkloss.</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E1 – In-Vehicle Infotainment System not able to reconnect to mobile phone.</w:t>
            </w:r>
          </w:p>
          <w:p w:rsidR="008D4023" w:rsidRDefault="00014DB9">
            <w:pPr>
              <w:rPr>
                <w:rFonts w:cs="Arial"/>
                <w:szCs w:val="20"/>
              </w:rPr>
            </w:pPr>
            <w:r>
              <w:rPr>
                <w:rFonts w:cs="Arial"/>
                <w:szCs w:val="20"/>
              </w:rPr>
              <w:t xml:space="preserve">E2 – In-Vehicle Infotainment System not able to maintain a connection to mobile phone.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BTP-UC-REQ-041707/A-Disconnect Initiated by In-vehicle Infotainment System at Extended Play Mode Exit (No Call Active) (TcSE ROIN-290966-1)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and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phone is connected to the In-Vehicle Infotainment System</w:t>
            </w:r>
          </w:p>
          <w:p w:rsidR="008D4023" w:rsidRDefault="00014DB9">
            <w:pPr>
              <w:rPr>
                <w:rFonts w:cs="Arial"/>
                <w:szCs w:val="20"/>
              </w:rPr>
            </w:pPr>
            <w:r>
              <w:rPr>
                <w:rFonts w:cs="Arial"/>
                <w:szCs w:val="20"/>
              </w:rPr>
              <w:t>Extended Play Mode is Active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User exits extended play mode.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disconnects from the connected mobile phone.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N/A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lastRenderedPageBreak/>
        <w:t>BTP-UC-REQ-041708/A-Disconnect Initiated by In-vehicle Infotainment System at Extended Play Mode Exit (Call Active) (TcSE ROIN-290967-1)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In-Vehicle Infotainment System and mobile phone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A mobile phone is connected to the In-Vehicle Infotainment System</w:t>
            </w:r>
          </w:p>
          <w:p w:rsidR="008D4023" w:rsidRDefault="00014DB9">
            <w:pPr>
              <w:rPr>
                <w:rFonts w:cs="Arial"/>
                <w:szCs w:val="20"/>
              </w:rPr>
            </w:pPr>
            <w:r>
              <w:rPr>
                <w:rFonts w:cs="Arial"/>
                <w:szCs w:val="20"/>
              </w:rPr>
              <w:t>Extended Play Mode is Active</w:t>
            </w:r>
          </w:p>
          <w:p w:rsidR="008D4023" w:rsidRDefault="00014DB9">
            <w:pPr>
              <w:rPr>
                <w:rFonts w:cs="Arial"/>
                <w:szCs w:val="20"/>
              </w:rPr>
            </w:pPr>
            <w:r>
              <w:rPr>
                <w:rFonts w:cs="Arial"/>
                <w:szCs w:val="20"/>
              </w:rPr>
              <w:t>Phone Call Active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User exits extended play mode.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transfers the active call to the mobile phone (if call is in privacy no action is necessary) </w:t>
            </w:r>
          </w:p>
          <w:p w:rsidR="008D4023" w:rsidRDefault="00014DB9">
            <w:pPr>
              <w:rPr>
                <w:rFonts w:cs="Arial"/>
                <w:szCs w:val="20"/>
              </w:rPr>
            </w:pPr>
            <w:r>
              <w:rPr>
                <w:rFonts w:cs="Arial"/>
                <w:szCs w:val="20"/>
              </w:rPr>
              <w:t xml:space="preserve">In-Vehicle Infotainment System disconnects from the connected mobile phone.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E1  - The connected phone rejects the In-Vehicle Infotainment System's request to transfer audio to the connected phone.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3"/>
      </w:pPr>
      <w:bookmarkStart w:id="113" w:name="_Toc1048751"/>
      <w:r>
        <w:t>Requirements</w:t>
      </w:r>
      <w:bookmarkEnd w:id="113"/>
    </w:p>
    <w:p w:rsidR="00014DB9" w:rsidRPr="00014DB9" w:rsidRDefault="00014DB9" w:rsidP="00014DB9">
      <w:pPr>
        <w:pStyle w:val="Heading4"/>
        <w:rPr>
          <w:b w:val="0"/>
          <w:u w:val="single"/>
        </w:rPr>
      </w:pPr>
      <w:r w:rsidRPr="00014DB9">
        <w:rPr>
          <w:b w:val="0"/>
          <w:u w:val="single"/>
        </w:rPr>
        <w:t>BTP-FUR-REQ-041709/A-Intended Disconnection (TcSE ROIN-295042-1)</w:t>
      </w:r>
    </w:p>
    <w:p w:rsidR="008D4023" w:rsidRDefault="00014DB9">
      <w:pPr>
        <w:rPr>
          <w:rFonts w:cs="Arial"/>
          <w:szCs w:val="20"/>
        </w:rPr>
      </w:pPr>
      <w:r>
        <w:rPr>
          <w:rFonts w:cs="Arial"/>
          <w:szCs w:val="20"/>
        </w:rPr>
        <w:t>The manual disconnection of a currently connected phone shall not automatically trigger the automatic connection sequence.</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BTP-FUR-REQ-041710/A-Manual Disconnection (TcSE ROIN-295043-1)</w:t>
      </w:r>
    </w:p>
    <w:p w:rsidR="008D4023" w:rsidRDefault="00014DB9">
      <w:pPr>
        <w:rPr>
          <w:rFonts w:cs="Arial"/>
          <w:szCs w:val="20"/>
        </w:rPr>
      </w:pPr>
      <w:r>
        <w:rPr>
          <w:rFonts w:cs="Arial"/>
          <w:szCs w:val="20"/>
        </w:rPr>
        <w:t>The user shall have the option to disconnect a currently connected phone from In-Vehicle Infotainment System and/or the connected AG.</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BTP-FUR-REQ-041711/A-Automatic Disconnection (TcSE ROIN-295044-1)</w:t>
      </w:r>
    </w:p>
    <w:p w:rsidR="008D4023" w:rsidRDefault="00014DB9">
      <w:pPr>
        <w:rPr>
          <w:rFonts w:cs="Arial"/>
          <w:szCs w:val="20"/>
        </w:rPr>
      </w:pPr>
      <w:r>
        <w:rPr>
          <w:rFonts w:cs="Arial"/>
          <w:szCs w:val="20"/>
        </w:rPr>
        <w:t>The In-Vehicle Infotainment System shall automatically disconnect from the connected Bluetooth device(s) as described in the latest version of the SPSS and associated Phone Disconnect Use Cases.</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BTP-FUR-REQ-041712/C-Linkloss Door Open Signal (TcSE ROIN-295100-1)</w:t>
      </w:r>
    </w:p>
    <w:p w:rsidR="00014DB9" w:rsidRDefault="00014DB9">
      <w:pPr>
        <w:rPr>
          <w:rFonts w:cs="Arial"/>
        </w:rPr>
      </w:pPr>
      <w:r>
        <w:rPr>
          <w:rFonts w:cs="Arial"/>
        </w:rPr>
        <w:t>If In-Vehicle Infotainment System detects that there is a Bluetooth Link Loss within 300 seconds of a Driver Door Open Signal, then In-Vehicle Infotainment System shall attempt to connect to the previously connected device upon receipt of another Door Open Signal. The In-Vehicle Infotainment System shall attempt to reconnect to the previously connected device for 180 seconds.</w:t>
      </w:r>
      <w:r w:rsidRPr="009C3ABE">
        <w:rPr>
          <w:rFonts w:cs="Arial"/>
        </w:rPr>
        <w:t xml:space="preserve"> </w:t>
      </w:r>
      <w:r>
        <w:rPr>
          <w:rFonts w:cs="Arial"/>
        </w:rPr>
        <w:t>If the In-Vehicle Infotainment S</w:t>
      </w:r>
      <w:r w:rsidRPr="009C3ABE">
        <w:rPr>
          <w:rFonts w:cs="Arial"/>
        </w:rPr>
        <w:t>ystem fails to re-connect to the previously connected device, then the HMI shall present the customer with a notification that Link Loss was not recovered and direct the customer to the list of available paired devices for manual connection.</w:t>
      </w:r>
    </w:p>
    <w:p w:rsidR="00014DB9" w:rsidRDefault="00014DB9">
      <w:pPr>
        <w:rPr>
          <w:rFonts w:cs="Arial"/>
        </w:rPr>
      </w:pPr>
    </w:p>
    <w:p w:rsidR="00014DB9" w:rsidRDefault="00014DB9">
      <w:pPr>
        <w:rPr>
          <w:rFonts w:cs="Arial"/>
        </w:rPr>
      </w:pPr>
      <w:r>
        <w:rPr>
          <w:rFonts w:cs="Arial"/>
        </w:rPr>
        <w:t xml:space="preserve">If two devices were connected previously, each device shall be reconnected in order to recover previous state. </w:t>
      </w:r>
    </w:p>
    <w:p w:rsidR="00014DB9" w:rsidRDefault="00014DB9">
      <w:pPr>
        <w:rPr>
          <w:rFonts w:cs="Arial"/>
        </w:rPr>
      </w:pPr>
    </w:p>
    <w:p w:rsidR="00014DB9" w:rsidRPr="00AE5204" w:rsidRDefault="00014DB9" w:rsidP="00014DB9">
      <w:pPr>
        <w:rPr>
          <w:rFonts w:cs="Arial"/>
        </w:rPr>
      </w:pPr>
      <w:r w:rsidRPr="00AE5204">
        <w:rPr>
          <w:rFonts w:cs="Arial"/>
        </w:rPr>
        <w:t>Note: Please consider exception for qualified crash event EASSIST-REQ-134138/A-Feature Set to On - Privacy Mode (K)</w:t>
      </w:r>
    </w:p>
    <w:p w:rsidR="00014DB9" w:rsidRDefault="00014DB9">
      <w:pPr>
        <w:rPr>
          <w:rFonts w:cs="Arial"/>
        </w:rPr>
      </w:pP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BTP-FUR-REQ-041713/D-Linkloss No Door Open Signal (TcSE ROIN-295101-1)</w:t>
      </w:r>
    </w:p>
    <w:p w:rsidR="00014DB9" w:rsidRDefault="00014DB9" w:rsidP="00014DB9">
      <w:pPr>
        <w:rPr>
          <w:rFonts w:cs="Arial"/>
        </w:rPr>
      </w:pPr>
      <w:r>
        <w:rPr>
          <w:rFonts w:cs="Arial"/>
        </w:rPr>
        <w:t>In-Vehicle Infotainment System shall within 1 sec reconnect to the previously connected phone in the event that the connection was lost due to Link Loss and no Door Open Signal has been received. Upon connection loss, I</w:t>
      </w:r>
      <w:r w:rsidRPr="001B42E4">
        <w:rPr>
          <w:rFonts w:cs="Arial"/>
        </w:rPr>
        <w:t>n case the connected device was performing any Bluetooth functionality when the connection dropped</w:t>
      </w:r>
      <w:r>
        <w:rPr>
          <w:rFonts w:cs="Arial"/>
        </w:rPr>
        <w:t xml:space="preserve"> the In-Vehicle Infotainment System shall notify user that their phone has been disconnected and that the In-Vehicle Infotainment System shall attempt to reconnect to the previously connected device for 180 seconds</w:t>
      </w:r>
      <w:r w:rsidRPr="001B42E4">
        <w:rPr>
          <w:rFonts w:cs="Arial"/>
        </w:rPr>
        <w:t>.</w:t>
      </w:r>
      <w:r>
        <w:rPr>
          <w:rFonts w:cs="Arial"/>
        </w:rPr>
        <w:t xml:space="preserve"> The associated HMI specification is defining the status of “Bluetooth functionality” in detail.</w:t>
      </w:r>
    </w:p>
    <w:p w:rsidR="00014DB9" w:rsidRDefault="00014DB9" w:rsidP="00014DB9">
      <w:pPr>
        <w:rPr>
          <w:rFonts w:cs="Arial"/>
        </w:rPr>
      </w:pPr>
      <w:r w:rsidRPr="001B42E4">
        <w:rPr>
          <w:rFonts w:cs="Arial"/>
        </w:rPr>
        <w:lastRenderedPageBreak/>
        <w:t xml:space="preserve"> I</w:t>
      </w:r>
      <w:r>
        <w:rPr>
          <w:rFonts w:cs="Arial"/>
        </w:rPr>
        <w:t>f</w:t>
      </w:r>
      <w:r w:rsidRPr="001B42E4">
        <w:rPr>
          <w:rFonts w:cs="Arial"/>
        </w:rPr>
        <w:t xml:space="preserve"> the In-Vehicle Infotainment System detect a link Loss and the connected device was not performing any Bluetooth Hands-free functionality during the loss, then the In-Vehicle Infotainment system shall attempt to re-connect for 180 seconds without informing the customer of the Link Loss unless the re-connect attempts failed</w:t>
      </w:r>
      <w:r w:rsidRPr="00767F56">
        <w:rPr>
          <w:rFonts w:cs="Arial"/>
        </w:rPr>
        <w:t xml:space="preserve">. </w:t>
      </w:r>
      <w:r>
        <w:rPr>
          <w:rFonts w:cs="Arial"/>
        </w:rPr>
        <w:t xml:space="preserve">If In-Vehicle Infotainment System is not able to connect to the device within the specified time window, In-Vehicle Infotainment System shall inform user that the reconnection attempt failed. </w:t>
      </w:r>
      <w:r w:rsidRPr="001B42E4">
        <w:rPr>
          <w:rFonts w:cs="Arial"/>
        </w:rPr>
        <w:t>The In-Vehicle Infotainment system shall present the customer with an HMI notification that Link Loss was not recovered and direct the customer to the list of available paired devices for manual connection.</w:t>
      </w:r>
      <w:r>
        <w:rPr>
          <w:rFonts w:cs="Arial"/>
        </w:rPr>
        <w:t xml:space="preserve"> </w:t>
      </w:r>
    </w:p>
    <w:p w:rsidR="00014DB9" w:rsidRDefault="00014DB9">
      <w:pPr>
        <w:rPr>
          <w:rFonts w:cs="Arial"/>
        </w:rPr>
      </w:pPr>
    </w:p>
    <w:p w:rsidR="00014DB9" w:rsidRDefault="00014DB9" w:rsidP="00014DB9">
      <w:pPr>
        <w:rPr>
          <w:rFonts w:cs="Arial"/>
        </w:rPr>
      </w:pPr>
      <w:r>
        <w:rPr>
          <w:rFonts w:cs="Arial"/>
        </w:rPr>
        <w:t xml:space="preserve">If two devices were connected previously –one for phone and one for media functionality - each device shall be reconnected in order to recover previous state. </w:t>
      </w:r>
    </w:p>
    <w:p w:rsidR="00014DB9" w:rsidRDefault="00014DB9" w:rsidP="00014DB9">
      <w:pPr>
        <w:rPr>
          <w:rFonts w:cs="Arial"/>
        </w:rPr>
      </w:pPr>
    </w:p>
    <w:p w:rsidR="00014DB9" w:rsidRPr="00B67FBC" w:rsidRDefault="00014DB9" w:rsidP="00014DB9">
      <w:pPr>
        <w:rPr>
          <w:rFonts w:cs="Arial"/>
        </w:rPr>
      </w:pPr>
      <w:r w:rsidRPr="00B67FBC">
        <w:rPr>
          <w:rFonts w:cs="Arial"/>
        </w:rPr>
        <w:t>Note: Please consider exception for qualified crash event EASSIST-REQ-134138/A-Feature Set to On - Privacy Mode (K)</w:t>
      </w:r>
    </w:p>
    <w:p w:rsidR="00014DB9" w:rsidRDefault="00014DB9" w:rsidP="00014DB9">
      <w:pPr>
        <w:rPr>
          <w:rFonts w:cs="Arial"/>
        </w:rPr>
      </w:pPr>
    </w:p>
    <w:p w:rsidR="00014DB9" w:rsidRDefault="00014DB9">
      <w:pPr>
        <w:rPr>
          <w:rFonts w:cs="Arial"/>
        </w:rPr>
      </w:pPr>
    </w:p>
    <w:p w:rsidR="00014DB9" w:rsidRPr="00014DB9" w:rsidRDefault="00014DB9" w:rsidP="00014DB9">
      <w:pPr>
        <w:pStyle w:val="Heading4"/>
        <w:rPr>
          <w:b w:val="0"/>
          <w:u w:val="single"/>
        </w:rPr>
      </w:pPr>
      <w:r w:rsidRPr="00014DB9">
        <w:rPr>
          <w:b w:val="0"/>
          <w:u w:val="single"/>
        </w:rPr>
        <w:t>BTP-FUR-REQ-041714/A-Repeated Linkloss (TcSE ROIN-295102-1)</w:t>
      </w:r>
    </w:p>
    <w:p w:rsidR="008D4023" w:rsidRDefault="00014DB9">
      <w:pPr>
        <w:rPr>
          <w:rFonts w:cs="Arial"/>
          <w:szCs w:val="20"/>
        </w:rPr>
      </w:pPr>
      <w:r>
        <w:rPr>
          <w:rFonts w:cs="Arial"/>
          <w:szCs w:val="20"/>
        </w:rPr>
        <w:t>To account for devices that continue to loose connection due to Link Loss (i.e. the device is experiencing a severe problem) In-Vehicle Infotainment System shall keep track of the number of disconnects and reconnects to a particular device due Link Loss within a key cycle.</w:t>
      </w:r>
      <w:r>
        <w:rPr>
          <w:rFonts w:cs="Arial"/>
          <w:b/>
          <w:szCs w:val="20"/>
        </w:rPr>
        <w:t xml:space="preserve"> </w:t>
      </w:r>
      <w:r>
        <w:rPr>
          <w:rFonts w:cs="Arial"/>
          <w:szCs w:val="20"/>
        </w:rPr>
        <w:t>In the event that In-Vehicle Infotainment System recognizes that it has reconnected and lost connection to a device 5 times within 300 seconds, In-Vehicle Infotainment System shall inform the customer that In-Vehicle Infotainment System could not maintain a connection with the previously connected device.</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BTP-FUR-REQ-041715/B-Unexpected RFCOMM/HFP Disconnect (TcSE ROIN-304261-1)</w:t>
      </w:r>
    </w:p>
    <w:p w:rsidR="00014DB9" w:rsidRDefault="00014DB9">
      <w:pPr>
        <w:rPr>
          <w:rFonts w:cs="Arial"/>
        </w:rPr>
      </w:pPr>
      <w:r>
        <w:rPr>
          <w:rFonts w:cs="Arial"/>
        </w:rPr>
        <w:t xml:space="preserve">In the event that the in-vehicle infotainment system receives an unexpected RFCOMM / HFP only disconnect, the in-vehicle infotainment system shall attempt to reconnect HFP. If the reconnect attempt fails the in-vehicle infotainment system shall alert the user per the requirements within HMI Phone specification. </w:t>
      </w:r>
    </w:p>
    <w:p w:rsidR="00014DB9" w:rsidRPr="00014DB9" w:rsidRDefault="00014DB9" w:rsidP="00014DB9">
      <w:pPr>
        <w:pStyle w:val="Heading4"/>
        <w:rPr>
          <w:b w:val="0"/>
          <w:u w:val="single"/>
        </w:rPr>
      </w:pPr>
      <w:r w:rsidRPr="00014DB9">
        <w:rPr>
          <w:b w:val="0"/>
          <w:u w:val="single"/>
        </w:rPr>
        <w:t>BTP-FUR-REQ-041716/B-Unexpected RFCOMM/MAP MAS Disconnect (TcSE ROIN-304262-1)</w:t>
      </w:r>
    </w:p>
    <w:p w:rsidR="00014DB9" w:rsidRDefault="00014DB9">
      <w:pPr>
        <w:rPr>
          <w:rFonts w:cs="Arial"/>
        </w:rPr>
      </w:pPr>
      <w:r>
        <w:rPr>
          <w:rFonts w:cs="Arial"/>
        </w:rPr>
        <w:t>In the event that the in-vehicle infotainment system receives an unexpected RFCOMM / MAP MAS only disconnect, the in-vehicle infotainment system shall attempt to reconnect MAP. If the reconnect attempt fails the in-vehicle infotainment system shall alert the user per the requirements within HMI Text Message specification.</w:t>
      </w:r>
    </w:p>
    <w:p w:rsidR="00014DB9" w:rsidRDefault="00014DB9"/>
    <w:p w:rsidR="00014DB9" w:rsidRDefault="00014DB9"/>
    <w:p w:rsidR="00014DB9" w:rsidRDefault="00014DB9" w:rsidP="00014DB9">
      <w:pPr>
        <w:pStyle w:val="Heading2"/>
      </w:pPr>
      <w:bookmarkStart w:id="114" w:name="_Toc1048752"/>
      <w:r w:rsidRPr="00B9479B">
        <w:t>BTC-FUN-REQ-192185/A-AVRCP Browsing</w:t>
      </w:r>
      <w:bookmarkEnd w:id="114"/>
    </w:p>
    <w:p w:rsidR="00014DB9" w:rsidRDefault="00014DB9" w:rsidP="00014DB9">
      <w:pPr>
        <w:pStyle w:val="Heading3"/>
      </w:pPr>
      <w:bookmarkStart w:id="115" w:name="_Toc1048753"/>
      <w:r>
        <w:t>Requirements</w:t>
      </w:r>
      <w:bookmarkEnd w:id="115"/>
    </w:p>
    <w:p w:rsidR="00014DB9" w:rsidRPr="00014DB9" w:rsidRDefault="00014DB9" w:rsidP="00014DB9">
      <w:pPr>
        <w:pStyle w:val="Heading4"/>
        <w:rPr>
          <w:b w:val="0"/>
          <w:u w:val="single"/>
        </w:rPr>
      </w:pPr>
      <w:r w:rsidRPr="00014DB9">
        <w:rPr>
          <w:b w:val="0"/>
          <w:u w:val="single"/>
        </w:rPr>
        <w:t>BTC-FUR-REQ-192161/A-AVRCP Browsing Channel</w:t>
      </w:r>
    </w:p>
    <w:p w:rsidR="00014DB9" w:rsidRDefault="00014DB9" w:rsidP="00014DB9">
      <w:pPr>
        <w:spacing w:after="200"/>
        <w:rPr>
          <w:rFonts w:cs="Arial"/>
          <w:color w:val="000000"/>
        </w:rPr>
      </w:pPr>
      <w:r>
        <w:rPr>
          <w:rFonts w:cs="Arial"/>
          <w:color w:val="000000"/>
        </w:rPr>
        <w:t>Upon connection of an AVRCP channel, system shall establish an AVRCP browsing connection if supported by the connected Bluetooth device.</w:t>
      </w:r>
    </w:p>
    <w:p w:rsidR="00014DB9" w:rsidRDefault="00014DB9" w:rsidP="00014DB9">
      <w:pPr>
        <w:rPr>
          <w:rFonts w:cs="Arial"/>
          <w:color w:val="000000"/>
        </w:rPr>
      </w:pPr>
      <w:r>
        <w:rPr>
          <w:rFonts w:cs="Arial"/>
          <w:color w:val="000000"/>
        </w:rPr>
        <w:t>See also MP-FUR-REQ-134103-</w:t>
      </w:r>
      <w:r w:rsidRPr="006E7AD6">
        <w:rPr>
          <w:rFonts w:cs="Arial"/>
          <w:color w:val="000000"/>
        </w:rPr>
        <w:t>AVRCP Browsing Channel</w:t>
      </w:r>
    </w:p>
    <w:p w:rsidR="00014DB9" w:rsidRDefault="00014DB9" w:rsidP="00014DB9">
      <w:pPr>
        <w:rPr>
          <w:rFonts w:cs="Arial"/>
          <w:color w:val="000000"/>
        </w:rPr>
      </w:pPr>
    </w:p>
    <w:p w:rsidR="00014DB9" w:rsidRPr="006E7AD6" w:rsidRDefault="00014DB9" w:rsidP="00014DB9">
      <w:pPr>
        <w:rPr>
          <w:rFonts w:cs="Arial"/>
          <w:color w:val="000000"/>
        </w:rPr>
      </w:pPr>
    </w:p>
    <w:p w:rsidR="00014DB9" w:rsidRPr="00014DB9" w:rsidRDefault="00014DB9" w:rsidP="00014DB9">
      <w:pPr>
        <w:pStyle w:val="Heading4"/>
        <w:rPr>
          <w:b w:val="0"/>
          <w:u w:val="single"/>
        </w:rPr>
      </w:pPr>
      <w:r w:rsidRPr="00014DB9">
        <w:rPr>
          <w:b w:val="0"/>
          <w:u w:val="single"/>
        </w:rPr>
        <w:t>BTC-FUR-REQ-270509/A-AVRCP Browsed Player upon connection</w:t>
      </w:r>
    </w:p>
    <w:p w:rsidR="00014DB9" w:rsidRDefault="00014DB9" w:rsidP="00014DB9">
      <w:r>
        <w:t>The In-Vehicle Infotainment System shall show the list of available players on the device after the AVRCP browsing channel is established. The information is available via a GetfolderItems command with scope MediaPlayerList.</w:t>
      </w:r>
    </w:p>
    <w:p w:rsidR="00014DB9" w:rsidRDefault="00014DB9" w:rsidP="00014DB9">
      <w:r>
        <w:t> </w:t>
      </w:r>
    </w:p>
    <w:p w:rsidR="00014DB9" w:rsidRDefault="00014DB9" w:rsidP="00014DB9">
      <w:r>
        <w:t>The In-Vehicle Infotainment System shall try to set the browsed player upon connection. The player to be set as browsed player upon connection shall be the player whose id is returned in the interim response when the IVIS is registering for the EVENT_ADDRESSED_PLAYER_CHANGED.</w:t>
      </w:r>
    </w:p>
    <w:p w:rsidR="00014DB9" w:rsidRDefault="00014DB9" w:rsidP="00014DB9">
      <w:r>
        <w:t xml:space="preserve">That id shall also correspond to the id of a player in the list of players returned via a GetfolderItems command with scope MediaPlayerList. </w:t>
      </w:r>
    </w:p>
    <w:p w:rsidR="00014DB9" w:rsidRDefault="00014DB9" w:rsidP="00014DB9">
      <w:r>
        <w:t>The In-Vehicle Infotainment System shall only ever browse the addressed player and shall not attempt to browse a player that is not addressed.</w:t>
      </w:r>
    </w:p>
    <w:p w:rsidR="00014DB9" w:rsidRDefault="00014DB9" w:rsidP="00014DB9">
      <w:r>
        <w:lastRenderedPageBreak/>
        <w:t> </w:t>
      </w:r>
    </w:p>
    <w:p w:rsidR="00014DB9" w:rsidRDefault="00014DB9" w:rsidP="00014DB9">
      <w:r>
        <w:t>If GetfolderItems command with scope MediaPlayerList returns no players, browsing shall not be considered as supported.</w:t>
      </w:r>
    </w:p>
    <w:p w:rsidR="00014DB9" w:rsidRDefault="00014DB9" w:rsidP="00014DB9">
      <w:r>
        <w:t>If setting the browsed player fails, the In-Vehicle Infotainment System shall consider browsing not supported until it will succeed in setting a browsed player.</w:t>
      </w:r>
    </w:p>
    <w:p w:rsidR="00014DB9" w:rsidRDefault="00014DB9" w:rsidP="00014DB9"/>
    <w:p w:rsidR="00014DB9" w:rsidRPr="00014DB9" w:rsidRDefault="00014DB9" w:rsidP="00014DB9">
      <w:pPr>
        <w:pStyle w:val="Heading4"/>
        <w:rPr>
          <w:b w:val="0"/>
          <w:u w:val="single"/>
        </w:rPr>
      </w:pPr>
      <w:r w:rsidRPr="00014DB9">
        <w:rPr>
          <w:b w:val="0"/>
          <w:u w:val="single"/>
        </w:rPr>
        <w:t>BTC-FUR-REQ-192162/A-AVRCP Addressed Media Player has changed</w:t>
      </w:r>
    </w:p>
    <w:p w:rsidR="00014DB9" w:rsidRDefault="00014DB9" w:rsidP="00014DB9">
      <w:pPr>
        <w:spacing w:after="200"/>
        <w:rPr>
          <w:rFonts w:cs="Arial"/>
          <w:color w:val="000000"/>
        </w:rPr>
      </w:pPr>
      <w:r>
        <w:rPr>
          <w:rFonts w:cs="Arial"/>
          <w:color w:val="000000"/>
        </w:rPr>
        <w:t>The In-Vehicle Infotainment System shall detect whether the addressed media player and the now playing playlist has changed on the sourced AVRCP device and update the now playing HMI as necessary (refer to BTP-FUR-REQ-192236 Register for Event Notification).</w:t>
      </w:r>
    </w:p>
    <w:p w:rsidR="00014DB9" w:rsidRPr="00786E88" w:rsidRDefault="00014DB9" w:rsidP="00014DB9">
      <w:pPr>
        <w:spacing w:before="240" w:after="60"/>
        <w:rPr>
          <w:rFonts w:cs="Arial"/>
          <w:color w:val="000000"/>
        </w:rPr>
      </w:pPr>
      <w:r w:rsidRPr="00164AA4">
        <w:rPr>
          <w:rFonts w:cs="Arial"/>
          <w:color w:val="000000"/>
        </w:rPr>
        <w:t>See also M</w:t>
      </w:r>
      <w:r>
        <w:rPr>
          <w:rFonts w:cs="Arial"/>
          <w:color w:val="000000"/>
        </w:rPr>
        <w:t>P-FUR-REQ-134110</w:t>
      </w:r>
      <w:r w:rsidRPr="00164AA4">
        <w:rPr>
          <w:rFonts w:cs="Arial"/>
          <w:color w:val="000000"/>
        </w:rPr>
        <w:t>-</w:t>
      </w:r>
      <w:r>
        <w:rPr>
          <w:rFonts w:cs="Arial"/>
          <w:color w:val="000000"/>
        </w:rPr>
        <w:t xml:space="preserve">AVRCP </w:t>
      </w:r>
      <w:r w:rsidRPr="00164AA4">
        <w:rPr>
          <w:rFonts w:cs="Arial"/>
          <w:color w:val="000000"/>
        </w:rPr>
        <w:t>Addressed Media Player has changed</w:t>
      </w:r>
    </w:p>
    <w:p w:rsidR="00014DB9"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t>BTC-FUR-REQ-270511/A-AVRCP Browsed Player upon addressed Player changes</w:t>
      </w:r>
    </w:p>
    <w:p w:rsidR="00014DB9" w:rsidRDefault="00014DB9" w:rsidP="00014DB9">
      <w:r>
        <w:t>The addressed player can change either from a SetAddressedPlayer command sent from the In-Vehicle Infotainment System, or as notified by an EVENT_ADDRESSED_PLAYER_CHANGED from the connected phone.</w:t>
      </w:r>
    </w:p>
    <w:p w:rsidR="00014DB9" w:rsidRDefault="00014DB9" w:rsidP="00014DB9">
      <w:r>
        <w:t xml:space="preserve">In both these cases the In-Vehicle Infotainment System shall set the browsed player to be the same as the addressed player. </w:t>
      </w:r>
    </w:p>
    <w:p w:rsidR="00014DB9" w:rsidRDefault="00014DB9" w:rsidP="00014DB9">
      <w:r>
        <w:t> </w:t>
      </w:r>
    </w:p>
    <w:p w:rsidR="00014DB9" w:rsidRDefault="00014DB9" w:rsidP="00014DB9">
      <w:r>
        <w:t>If setting the browsed player fails, the In-Vehicle Infotainment System shall consider browsing not supported until it will succeed in setting a browsed player.</w:t>
      </w:r>
    </w:p>
    <w:p w:rsidR="00014DB9" w:rsidRDefault="00014DB9" w:rsidP="00014DB9"/>
    <w:p w:rsidR="00014DB9" w:rsidRPr="00014DB9" w:rsidRDefault="00014DB9" w:rsidP="00014DB9">
      <w:pPr>
        <w:pStyle w:val="Heading4"/>
        <w:rPr>
          <w:b w:val="0"/>
          <w:u w:val="single"/>
        </w:rPr>
      </w:pPr>
      <w:r w:rsidRPr="00014DB9">
        <w:rPr>
          <w:b w:val="0"/>
          <w:u w:val="single"/>
        </w:rPr>
        <w:t>BTC-FUR-REQ-270512/A-AVRCP Choosing a player</w:t>
      </w:r>
    </w:p>
    <w:p w:rsidR="00014DB9" w:rsidRDefault="00014DB9" w:rsidP="00014DB9">
      <w:r>
        <w:t>If the connected device advertises the presence of more than one player, the V-HMI and G-HMI might give the user the option to select a different player than the currently addressed and browsed one.</w:t>
      </w:r>
    </w:p>
    <w:p w:rsidR="00014DB9" w:rsidRDefault="00014DB9" w:rsidP="00014DB9">
      <w:r>
        <w:t>When the user selects a different player, the In-Vehicle Infotainment System shall send a “SetAddressedPlayer” command.</w:t>
      </w:r>
    </w:p>
    <w:p w:rsidR="00014DB9" w:rsidRDefault="00014DB9" w:rsidP="00014DB9">
      <w:r>
        <w:t>In case the command is successful, the In-Vehicle Infotainment System shall follow the requirements above on setting a browsed player.</w:t>
      </w:r>
    </w:p>
    <w:p w:rsidR="00014DB9" w:rsidRDefault="00014DB9" w:rsidP="00014DB9">
      <w:r>
        <w:t>Also, if the command is successful, the In-Vehicle Infotainment System shall refresh the information on Shuffle/Repeat and Shuffle/Repeat support, and consider the Now-Playing-List to be changed, and re-register for event notifications.</w:t>
      </w:r>
    </w:p>
    <w:p w:rsidR="00014DB9" w:rsidRDefault="00014DB9" w:rsidP="00014DB9">
      <w:r>
        <w:t> </w:t>
      </w:r>
    </w:p>
    <w:p w:rsidR="00014DB9" w:rsidRDefault="00014DB9" w:rsidP="00014DB9">
      <w:r>
        <w:t>If the command is not successful, the user shall be alerted of the failure.</w:t>
      </w:r>
    </w:p>
    <w:p w:rsidR="00014DB9" w:rsidRDefault="00014DB9" w:rsidP="00014DB9"/>
    <w:p w:rsidR="00014DB9" w:rsidRPr="00014DB9" w:rsidRDefault="00014DB9" w:rsidP="00014DB9">
      <w:pPr>
        <w:pStyle w:val="Heading4"/>
        <w:rPr>
          <w:b w:val="0"/>
          <w:u w:val="single"/>
        </w:rPr>
      </w:pPr>
      <w:r w:rsidRPr="00014DB9">
        <w:rPr>
          <w:b w:val="0"/>
          <w:u w:val="single"/>
        </w:rPr>
        <w:t>BTC-FUR-REQ-192163/A-AVRCP Browsing Configuration</w:t>
      </w:r>
    </w:p>
    <w:p w:rsidR="00014DB9" w:rsidRDefault="00014DB9" w:rsidP="00014DB9">
      <w:pPr>
        <w:rPr>
          <w:rFonts w:cs="Arial"/>
        </w:rPr>
      </w:pPr>
      <w:r>
        <w:rPr>
          <w:rFonts w:cs="Arial"/>
        </w:rPr>
        <w:t>The In-Vehicle Infotainment System shall use device ID/PNP profile matching to enable or disable the browsing feature on a per-device basis.</w:t>
      </w:r>
    </w:p>
    <w:p w:rsidR="00014DB9" w:rsidRDefault="00014DB9" w:rsidP="00014DB9">
      <w:pPr>
        <w:rPr>
          <w:rFonts w:cs="Arial"/>
        </w:rPr>
      </w:pPr>
      <w:r>
        <w:rPr>
          <w:rFonts w:cs="Arial"/>
        </w:rPr>
        <w:t>If the connected device does not support device ID/PNP profile, then the feature will be turned off.</w:t>
      </w:r>
    </w:p>
    <w:p w:rsidR="00014DB9" w:rsidRDefault="00014DB9" w:rsidP="00014DB9">
      <w:pPr>
        <w:rPr>
          <w:rFonts w:cs="Arial"/>
        </w:rPr>
      </w:pPr>
      <w:r>
        <w:rPr>
          <w:rFonts w:cs="Arial"/>
        </w:rPr>
        <w:t>System’s HMI might present the user with the option to disable the feature for a paired Bluetooth device or all paired Bluetooth devices.</w:t>
      </w:r>
    </w:p>
    <w:p w:rsidR="00014DB9" w:rsidRDefault="00014DB9" w:rsidP="00014DB9">
      <w:pPr>
        <w:rPr>
          <w:rFonts w:cs="Arial"/>
        </w:rPr>
      </w:pPr>
    </w:p>
    <w:p w:rsidR="00014DB9" w:rsidRDefault="00014DB9" w:rsidP="00014DB9">
      <w:pPr>
        <w:rPr>
          <w:rFonts w:cs="Arial"/>
        </w:rPr>
      </w:pPr>
      <w:r>
        <w:rPr>
          <w:rFonts w:cs="Arial"/>
        </w:rPr>
        <w:t>The supplier shall provide the possibility to easily:</w:t>
      </w:r>
    </w:p>
    <w:p w:rsidR="00014DB9" w:rsidRDefault="00014DB9" w:rsidP="001257C9">
      <w:pPr>
        <w:numPr>
          <w:ilvl w:val="0"/>
          <w:numId w:val="48"/>
        </w:numPr>
        <w:ind w:left="540"/>
        <w:textAlignment w:val="center"/>
        <w:rPr>
          <w:rFonts w:ascii="Times New Roman" w:hAnsi="Times New Roman"/>
          <w:sz w:val="24"/>
        </w:rPr>
      </w:pPr>
      <w:r>
        <w:rPr>
          <w:rFonts w:cs="Arial"/>
        </w:rPr>
        <w:t>Disable the feature for all Bluetooth devices</w:t>
      </w:r>
    </w:p>
    <w:p w:rsidR="00014DB9" w:rsidRDefault="00014DB9" w:rsidP="001257C9">
      <w:pPr>
        <w:numPr>
          <w:ilvl w:val="0"/>
          <w:numId w:val="49"/>
        </w:numPr>
        <w:ind w:left="540"/>
        <w:textAlignment w:val="center"/>
        <w:rPr>
          <w:rFonts w:ascii="Times New Roman" w:hAnsi="Times New Roman"/>
          <w:sz w:val="24"/>
        </w:rPr>
      </w:pPr>
      <w:r>
        <w:rPr>
          <w:rFonts w:cs="Arial"/>
        </w:rPr>
        <w:t>Disable the feature for all but some types of Bluetooth devices</w:t>
      </w:r>
    </w:p>
    <w:p w:rsidR="00014DB9" w:rsidRDefault="00014DB9" w:rsidP="001257C9">
      <w:pPr>
        <w:numPr>
          <w:ilvl w:val="0"/>
          <w:numId w:val="50"/>
        </w:numPr>
        <w:ind w:left="540"/>
        <w:textAlignment w:val="center"/>
        <w:rPr>
          <w:rFonts w:ascii="Times New Roman" w:hAnsi="Times New Roman"/>
          <w:sz w:val="24"/>
        </w:rPr>
      </w:pPr>
      <w:r>
        <w:rPr>
          <w:rFonts w:cs="Arial"/>
        </w:rPr>
        <w:t>Enable the feature for all Bluetooth devices</w:t>
      </w:r>
    </w:p>
    <w:p w:rsidR="00014DB9" w:rsidRDefault="00014DB9" w:rsidP="001257C9">
      <w:pPr>
        <w:numPr>
          <w:ilvl w:val="0"/>
          <w:numId w:val="51"/>
        </w:numPr>
        <w:ind w:left="540"/>
        <w:textAlignment w:val="center"/>
        <w:rPr>
          <w:rFonts w:ascii="Times New Roman" w:hAnsi="Times New Roman"/>
          <w:sz w:val="24"/>
        </w:rPr>
      </w:pPr>
      <w:r>
        <w:rPr>
          <w:rFonts w:cs="Arial"/>
        </w:rPr>
        <w:t xml:space="preserve">Enable the feature for all but some types of Bluetooth devices </w:t>
      </w:r>
    </w:p>
    <w:p w:rsidR="00014DB9" w:rsidRPr="00981FE5" w:rsidRDefault="00014DB9" w:rsidP="001257C9">
      <w:pPr>
        <w:numPr>
          <w:ilvl w:val="0"/>
          <w:numId w:val="52"/>
        </w:numPr>
        <w:ind w:left="540"/>
        <w:textAlignment w:val="center"/>
        <w:rPr>
          <w:rFonts w:ascii="Times New Roman" w:hAnsi="Times New Roman"/>
          <w:sz w:val="24"/>
        </w:rPr>
      </w:pPr>
      <w:r>
        <w:rPr>
          <w:rFonts w:cs="Arial"/>
        </w:rPr>
        <w:t>Ability to update the list of supported Bluetooth devices by an installation file via USB or IVSU</w:t>
      </w:r>
    </w:p>
    <w:p w:rsidR="00014DB9" w:rsidRDefault="00014DB9" w:rsidP="00014DB9">
      <w:pPr>
        <w:textAlignment w:val="center"/>
        <w:rPr>
          <w:rFonts w:cs="Arial"/>
        </w:rPr>
      </w:pPr>
    </w:p>
    <w:p w:rsidR="00014DB9" w:rsidRDefault="00014DB9" w:rsidP="00014DB9">
      <w:pPr>
        <w:textAlignment w:val="center"/>
        <w:rPr>
          <w:rFonts w:cs="Arial"/>
        </w:rPr>
      </w:pPr>
    </w:p>
    <w:p w:rsidR="00014DB9" w:rsidRDefault="00014DB9" w:rsidP="00014DB9">
      <w:pPr>
        <w:textAlignment w:val="center"/>
        <w:rPr>
          <w:rFonts w:cs="Arial"/>
        </w:rPr>
      </w:pPr>
      <w:r>
        <w:rPr>
          <w:rFonts w:cs="Arial"/>
        </w:rPr>
        <w:t>See also MP-FUR-REQ-134193</w:t>
      </w:r>
      <w:r w:rsidRPr="00981FE5">
        <w:rPr>
          <w:rFonts w:cs="Arial"/>
        </w:rPr>
        <w:t>-AVRCP 1.4 Configuration</w:t>
      </w:r>
    </w:p>
    <w:p w:rsidR="00014DB9" w:rsidRDefault="00014DB9" w:rsidP="00014DB9">
      <w:pPr>
        <w:textAlignment w:val="center"/>
        <w:rPr>
          <w:rFonts w:cs="Arial"/>
        </w:rPr>
      </w:pPr>
    </w:p>
    <w:p w:rsidR="00014DB9" w:rsidRDefault="00014DB9" w:rsidP="00014DB9">
      <w:pPr>
        <w:textAlignment w:val="center"/>
        <w:rPr>
          <w:rFonts w:ascii="Times New Roman" w:hAnsi="Times New Roman"/>
          <w:sz w:val="24"/>
        </w:rPr>
      </w:pPr>
    </w:p>
    <w:p w:rsidR="00014DB9" w:rsidRDefault="00014DB9" w:rsidP="00014DB9"/>
    <w:p w:rsidR="00014DB9" w:rsidRPr="00014DB9" w:rsidRDefault="00014DB9" w:rsidP="00014DB9">
      <w:pPr>
        <w:pStyle w:val="Heading4"/>
        <w:rPr>
          <w:b w:val="0"/>
          <w:u w:val="single"/>
        </w:rPr>
      </w:pPr>
      <w:r w:rsidRPr="00014DB9">
        <w:rPr>
          <w:b w:val="0"/>
          <w:u w:val="single"/>
        </w:rPr>
        <w:lastRenderedPageBreak/>
        <w:t>BTC-FUR-REQ-192164/B-AVRCP Browsing not available</w:t>
      </w:r>
    </w:p>
    <w:p w:rsidR="00014DB9" w:rsidRPr="0038451F" w:rsidRDefault="00014DB9" w:rsidP="00014DB9">
      <w:pPr>
        <w:rPr>
          <w:rFonts w:cs="Arial"/>
          <w:color w:val="000000"/>
        </w:rPr>
      </w:pPr>
      <w:r w:rsidRPr="0038451F">
        <w:rPr>
          <w:rFonts w:cs="Arial"/>
          <w:color w:val="000000"/>
        </w:rPr>
        <w:t>When Browsing is not available on the connected Bluetooth device via AVRCP 1.4 or later, system shall not present the browse option on HMI.</w:t>
      </w:r>
      <w:r w:rsidRPr="0038451F">
        <w:rPr>
          <w:rFonts w:cs="Arial"/>
          <w:color w:val="000000"/>
        </w:rPr>
        <w:br/>
        <w:t>In general though we can distinguish between the following different situations (see AVRCP 1.6 specifications from Bluetooth SIG for reference):</w:t>
      </w:r>
    </w:p>
    <w:p w:rsidR="00014DB9" w:rsidRPr="0038451F" w:rsidRDefault="00014DB9" w:rsidP="00014DB9">
      <w:pPr>
        <w:rPr>
          <w:rFonts w:cs="Arial"/>
          <w:color w:val="000000"/>
        </w:rPr>
      </w:pPr>
    </w:p>
    <w:tbl>
      <w:tblPr>
        <w:tblW w:w="9781" w:type="dxa"/>
        <w:jc w:val="center"/>
        <w:tblCellMar>
          <w:left w:w="0" w:type="dxa"/>
          <w:right w:w="0" w:type="dxa"/>
        </w:tblCellMar>
        <w:tblLook w:val="04A0" w:firstRow="1" w:lastRow="0" w:firstColumn="1" w:lastColumn="0" w:noHBand="0" w:noVBand="1"/>
      </w:tblPr>
      <w:tblGrid>
        <w:gridCol w:w="851"/>
        <w:gridCol w:w="5425"/>
        <w:gridCol w:w="3505"/>
      </w:tblGrid>
      <w:tr w:rsidR="00014DB9" w:rsidRPr="0038451F" w:rsidTr="00014DB9">
        <w:trPr>
          <w:jc w:val="center"/>
        </w:trPr>
        <w:tc>
          <w:tcPr>
            <w:tcW w:w="8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14DB9" w:rsidRPr="0038451F" w:rsidRDefault="00014DB9">
            <w:pPr>
              <w:rPr>
                <w:rFonts w:cs="Arial"/>
                <w:color w:val="000000"/>
              </w:rPr>
            </w:pPr>
            <w:r w:rsidRPr="0038451F">
              <w:rPr>
                <w:rFonts w:cs="Arial"/>
                <w:color w:val="000000"/>
              </w:rPr>
              <w:t>BRO-1</w:t>
            </w:r>
          </w:p>
        </w:tc>
        <w:tc>
          <w:tcPr>
            <w:tcW w:w="542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4DB9" w:rsidRPr="0038451F" w:rsidRDefault="00014DB9">
            <w:pPr>
              <w:rPr>
                <w:rFonts w:cs="Arial"/>
                <w:color w:val="000000"/>
              </w:rPr>
            </w:pPr>
            <w:r w:rsidRPr="0038451F">
              <w:rPr>
                <w:rFonts w:cs="Arial"/>
                <w:color w:val="000000"/>
              </w:rPr>
              <w:t>The device is not supporting AVRCP browsing</w:t>
            </w:r>
          </w:p>
        </w:tc>
        <w:tc>
          <w:tcPr>
            <w:tcW w:w="350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4DB9" w:rsidRPr="0038451F" w:rsidRDefault="00014DB9">
            <w:pPr>
              <w:rPr>
                <w:rFonts w:cs="Arial"/>
                <w:color w:val="000000"/>
              </w:rPr>
            </w:pPr>
            <w:r w:rsidRPr="0038451F">
              <w:rPr>
                <w:rFonts w:cs="Arial"/>
                <w:color w:val="000000"/>
              </w:rPr>
              <w:t>Device SDP record for AVRCP, supported features, bit 6 – “supports browsing” IS NOT set</w:t>
            </w:r>
          </w:p>
        </w:tc>
      </w:tr>
      <w:tr w:rsidR="00014DB9" w:rsidRPr="0038451F" w:rsidTr="00014DB9">
        <w:trPr>
          <w:jc w:val="center"/>
        </w:trPr>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Pr="0038451F" w:rsidRDefault="00014DB9">
            <w:pPr>
              <w:rPr>
                <w:rFonts w:cs="Arial"/>
                <w:color w:val="000000"/>
              </w:rPr>
            </w:pPr>
            <w:r w:rsidRPr="0038451F">
              <w:rPr>
                <w:rFonts w:cs="Arial"/>
                <w:color w:val="000000"/>
              </w:rPr>
              <w:t>BRO-2</w:t>
            </w:r>
          </w:p>
        </w:tc>
        <w:tc>
          <w:tcPr>
            <w:tcW w:w="5425" w:type="dxa"/>
            <w:tcBorders>
              <w:top w:val="nil"/>
              <w:left w:val="nil"/>
              <w:bottom w:val="single" w:sz="8" w:space="0" w:color="auto"/>
              <w:right w:val="single" w:sz="8" w:space="0" w:color="auto"/>
            </w:tcBorders>
            <w:tcMar>
              <w:top w:w="0" w:type="dxa"/>
              <w:left w:w="108" w:type="dxa"/>
              <w:bottom w:w="0" w:type="dxa"/>
              <w:right w:w="108" w:type="dxa"/>
            </w:tcMar>
          </w:tcPr>
          <w:p w:rsidR="00014DB9" w:rsidRPr="0038451F" w:rsidRDefault="00014DB9">
            <w:pPr>
              <w:rPr>
                <w:rFonts w:cs="Arial"/>
                <w:color w:val="000000"/>
              </w:rPr>
            </w:pPr>
            <w:r w:rsidRPr="0038451F">
              <w:rPr>
                <w:rFonts w:cs="Arial"/>
                <w:color w:val="000000"/>
              </w:rPr>
              <w:t>The device is supporting AVRCP browsing but the currently addressed media player on the device does not support AVRCP browsing</w:t>
            </w:r>
          </w:p>
          <w:p w:rsidR="00014DB9" w:rsidRPr="0038451F" w:rsidRDefault="00014DB9">
            <w:pPr>
              <w:rPr>
                <w:rFonts w:cs="Arial"/>
                <w:color w:val="000000"/>
              </w:rPr>
            </w:pPr>
          </w:p>
        </w:tc>
        <w:tc>
          <w:tcPr>
            <w:tcW w:w="3505" w:type="dxa"/>
            <w:tcBorders>
              <w:top w:val="nil"/>
              <w:left w:val="nil"/>
              <w:bottom w:val="single" w:sz="8" w:space="0" w:color="auto"/>
              <w:right w:val="single" w:sz="8" w:space="0" w:color="auto"/>
            </w:tcBorders>
            <w:tcMar>
              <w:top w:w="0" w:type="dxa"/>
              <w:left w:w="108" w:type="dxa"/>
              <w:bottom w:w="0" w:type="dxa"/>
              <w:right w:w="108" w:type="dxa"/>
            </w:tcMar>
          </w:tcPr>
          <w:p w:rsidR="00014DB9" w:rsidRPr="0038451F" w:rsidRDefault="00014DB9">
            <w:pPr>
              <w:rPr>
                <w:rFonts w:cs="Arial"/>
                <w:color w:val="000000"/>
              </w:rPr>
            </w:pPr>
            <w:r w:rsidRPr="0038451F">
              <w:rPr>
                <w:rFonts w:cs="Arial"/>
                <w:color w:val="000000"/>
              </w:rPr>
              <w:t xml:space="preserve">Device SDP record for AVRCP, supported features, bit 6 – “supports browsing” </w:t>
            </w:r>
            <w:r>
              <w:rPr>
                <w:rFonts w:cs="Arial"/>
                <w:color w:val="000000"/>
              </w:rPr>
              <w:t>is</w:t>
            </w:r>
            <w:r w:rsidRPr="0038451F">
              <w:rPr>
                <w:rFonts w:cs="Arial"/>
                <w:color w:val="000000"/>
              </w:rPr>
              <w:t xml:space="preserve"> set</w:t>
            </w:r>
          </w:p>
          <w:p w:rsidR="00014DB9" w:rsidRPr="0038451F" w:rsidRDefault="00014DB9">
            <w:pPr>
              <w:rPr>
                <w:rFonts w:cs="Arial"/>
                <w:color w:val="000000"/>
              </w:rPr>
            </w:pPr>
          </w:p>
          <w:p w:rsidR="00014DB9" w:rsidRPr="0038451F" w:rsidRDefault="00014DB9">
            <w:pPr>
              <w:rPr>
                <w:rFonts w:cs="Arial"/>
                <w:color w:val="000000"/>
              </w:rPr>
            </w:pPr>
            <w:r w:rsidRPr="0038451F">
              <w:rPr>
                <w:rFonts w:cs="Arial"/>
                <w:color w:val="000000"/>
              </w:rPr>
              <w:t>Feature bit mask bit 59 “browsing” of currently addressed player IS NOT set.</w:t>
            </w:r>
          </w:p>
        </w:tc>
      </w:tr>
      <w:tr w:rsidR="00014DB9" w:rsidRPr="0038451F" w:rsidTr="00014DB9">
        <w:trPr>
          <w:jc w:val="center"/>
        </w:trPr>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Pr="0038451F" w:rsidRDefault="00014DB9">
            <w:pPr>
              <w:rPr>
                <w:rFonts w:cs="Arial"/>
                <w:color w:val="000000"/>
              </w:rPr>
            </w:pPr>
            <w:r w:rsidRPr="0038451F">
              <w:rPr>
                <w:rFonts w:cs="Arial"/>
                <w:color w:val="000000"/>
              </w:rPr>
              <w:t>BRO-3</w:t>
            </w:r>
          </w:p>
        </w:tc>
        <w:tc>
          <w:tcPr>
            <w:tcW w:w="5425" w:type="dxa"/>
            <w:tcBorders>
              <w:top w:val="nil"/>
              <w:left w:val="nil"/>
              <w:bottom w:val="single" w:sz="8" w:space="0" w:color="auto"/>
              <w:right w:val="single" w:sz="8" w:space="0" w:color="auto"/>
            </w:tcBorders>
            <w:tcMar>
              <w:top w:w="0" w:type="dxa"/>
              <w:left w:w="108" w:type="dxa"/>
              <w:bottom w:w="0" w:type="dxa"/>
              <w:right w:w="108" w:type="dxa"/>
            </w:tcMar>
          </w:tcPr>
          <w:p w:rsidR="00014DB9" w:rsidRPr="0038451F" w:rsidRDefault="00014DB9">
            <w:pPr>
              <w:rPr>
                <w:rFonts w:cs="Arial"/>
                <w:color w:val="000000"/>
              </w:rPr>
            </w:pPr>
            <w:r w:rsidRPr="0038451F">
              <w:rPr>
                <w:rFonts w:cs="Arial"/>
                <w:color w:val="000000"/>
              </w:rPr>
              <w:t>The device is supporting AVRCP browsing and the currently addressed media player on the device supports AVRCP browsing</w:t>
            </w:r>
          </w:p>
          <w:p w:rsidR="00014DB9" w:rsidRPr="0038451F" w:rsidRDefault="00014DB9">
            <w:pPr>
              <w:rPr>
                <w:rFonts w:cs="Arial"/>
                <w:color w:val="000000"/>
              </w:rPr>
            </w:pPr>
          </w:p>
        </w:tc>
        <w:tc>
          <w:tcPr>
            <w:tcW w:w="3505" w:type="dxa"/>
            <w:tcBorders>
              <w:top w:val="nil"/>
              <w:left w:val="nil"/>
              <w:bottom w:val="single" w:sz="8" w:space="0" w:color="auto"/>
              <w:right w:val="single" w:sz="8" w:space="0" w:color="auto"/>
            </w:tcBorders>
            <w:tcMar>
              <w:top w:w="0" w:type="dxa"/>
              <w:left w:w="108" w:type="dxa"/>
              <w:bottom w:w="0" w:type="dxa"/>
              <w:right w:w="108" w:type="dxa"/>
            </w:tcMar>
          </w:tcPr>
          <w:p w:rsidR="00014DB9" w:rsidRPr="0038451F" w:rsidRDefault="00014DB9">
            <w:pPr>
              <w:rPr>
                <w:rFonts w:cs="Arial"/>
                <w:color w:val="000000"/>
              </w:rPr>
            </w:pPr>
            <w:r w:rsidRPr="0038451F">
              <w:rPr>
                <w:rFonts w:cs="Arial"/>
                <w:color w:val="000000"/>
              </w:rPr>
              <w:t>Device SDP record for AVRCP, supported features</w:t>
            </w:r>
            <w:r>
              <w:rPr>
                <w:rFonts w:cs="Arial"/>
                <w:color w:val="000000"/>
              </w:rPr>
              <w:t>, bit 6 – “supports browsing” is</w:t>
            </w:r>
            <w:r w:rsidRPr="0038451F">
              <w:rPr>
                <w:rFonts w:cs="Arial"/>
                <w:color w:val="000000"/>
              </w:rPr>
              <w:t xml:space="preserve"> set</w:t>
            </w:r>
          </w:p>
          <w:p w:rsidR="00014DB9" w:rsidRPr="0038451F" w:rsidRDefault="00014DB9">
            <w:pPr>
              <w:rPr>
                <w:rFonts w:cs="Arial"/>
                <w:color w:val="000000"/>
              </w:rPr>
            </w:pPr>
          </w:p>
          <w:p w:rsidR="00014DB9" w:rsidRPr="0038451F" w:rsidRDefault="00014DB9">
            <w:pPr>
              <w:rPr>
                <w:rFonts w:cs="Arial"/>
                <w:color w:val="000000"/>
              </w:rPr>
            </w:pPr>
            <w:r w:rsidRPr="0038451F">
              <w:rPr>
                <w:rFonts w:cs="Arial"/>
                <w:color w:val="000000"/>
              </w:rPr>
              <w:t>Feature bit mask bit 59 “browsing” of currently addressed player IS set.</w:t>
            </w:r>
          </w:p>
        </w:tc>
      </w:tr>
    </w:tbl>
    <w:p w:rsidR="00014DB9" w:rsidRPr="0038451F" w:rsidRDefault="00014DB9" w:rsidP="00014DB9">
      <w:pPr>
        <w:rPr>
          <w:rFonts w:cs="Arial"/>
          <w:color w:val="000000"/>
        </w:rPr>
      </w:pPr>
    </w:p>
    <w:p w:rsidR="00014DB9" w:rsidRPr="0038451F" w:rsidRDefault="00014DB9" w:rsidP="00014DB9">
      <w:pPr>
        <w:rPr>
          <w:rFonts w:cs="Arial"/>
          <w:color w:val="000000"/>
        </w:rPr>
      </w:pPr>
      <w:r w:rsidRPr="0038451F">
        <w:rPr>
          <w:rFonts w:cs="Arial"/>
          <w:color w:val="000000"/>
        </w:rPr>
        <w:t xml:space="preserve">The HMI may specify a different </w:t>
      </w:r>
      <w:r>
        <w:rPr>
          <w:rFonts w:cs="Arial"/>
          <w:color w:val="000000"/>
        </w:rPr>
        <w:t>GUI for each of the cases above, e.g. hiding the browse button in scenario BRO-1, showing the browse button in scenario BRO-2 and adding meaningful information on the browse screen.</w:t>
      </w:r>
    </w:p>
    <w:p w:rsidR="00014DB9" w:rsidRPr="0038451F" w:rsidRDefault="00014DB9" w:rsidP="00014DB9">
      <w:pPr>
        <w:rPr>
          <w:rFonts w:cs="Arial"/>
          <w:color w:val="000000"/>
        </w:rPr>
      </w:pPr>
    </w:p>
    <w:p w:rsidR="00014DB9" w:rsidRPr="0038451F" w:rsidRDefault="00014DB9" w:rsidP="00014DB9">
      <w:pPr>
        <w:rPr>
          <w:rFonts w:cs="Arial"/>
          <w:color w:val="000000"/>
        </w:rPr>
      </w:pPr>
      <w:r w:rsidRPr="0038451F">
        <w:rPr>
          <w:rFonts w:cs="Arial"/>
          <w:color w:val="000000"/>
        </w:rPr>
        <w:t>Notice that the IVIS shall not try to browse a player that is different than the currently addressed player. The IVIS shall only browse the currently addressed player. If the currently addressed player changes, the IVIS shall discard any ongoing browsing session and start a new browsing session at the root of the new addressed player. The HMI shall clearly specify what should happen when the addressed player changes while the user is browsing the device via the GUI/VUI.</w:t>
      </w:r>
    </w:p>
    <w:p w:rsidR="00014DB9" w:rsidRDefault="00014DB9" w:rsidP="00014DB9">
      <w:pPr>
        <w:rPr>
          <w:color w:val="FF0000"/>
        </w:rPr>
      </w:pPr>
    </w:p>
    <w:p w:rsidR="00014DB9" w:rsidRDefault="00014DB9" w:rsidP="00014DB9"/>
    <w:p w:rsidR="00014DB9" w:rsidRDefault="00014DB9" w:rsidP="00014DB9">
      <w:pPr>
        <w:rPr>
          <w:rFonts w:cs="Arial"/>
          <w:color w:val="000000"/>
        </w:rPr>
      </w:pPr>
      <w:r w:rsidRPr="00D11ED5">
        <w:rPr>
          <w:rFonts w:cs="Arial"/>
          <w:color w:val="000000"/>
        </w:rPr>
        <w:t xml:space="preserve">See also </w:t>
      </w:r>
      <w:r>
        <w:rPr>
          <w:rFonts w:cs="Arial"/>
          <w:color w:val="000000"/>
        </w:rPr>
        <w:t>MP-FUR-REQ-134111</w:t>
      </w:r>
      <w:r w:rsidRPr="00D11ED5">
        <w:rPr>
          <w:rFonts w:cs="Arial"/>
          <w:color w:val="000000"/>
        </w:rPr>
        <w:t>-AVRCP Browsing not available</w:t>
      </w:r>
    </w:p>
    <w:p w:rsidR="00014DB9" w:rsidRDefault="00014DB9" w:rsidP="00014DB9">
      <w:pPr>
        <w:rPr>
          <w:rFonts w:cs="Arial"/>
          <w:color w:val="000000"/>
        </w:rPr>
      </w:pPr>
    </w:p>
    <w:p w:rsidR="00014DB9" w:rsidRPr="00D11ED5" w:rsidRDefault="00014DB9" w:rsidP="00014DB9">
      <w:pPr>
        <w:rPr>
          <w:rFonts w:cs="Arial"/>
          <w:color w:val="000000"/>
        </w:rPr>
      </w:pPr>
    </w:p>
    <w:p w:rsidR="00014DB9" w:rsidRPr="00014DB9" w:rsidRDefault="00014DB9" w:rsidP="00014DB9">
      <w:pPr>
        <w:pStyle w:val="Heading4"/>
        <w:rPr>
          <w:b w:val="0"/>
          <w:u w:val="single"/>
        </w:rPr>
      </w:pPr>
      <w:r w:rsidRPr="00014DB9">
        <w:rPr>
          <w:b w:val="0"/>
          <w:u w:val="single"/>
        </w:rPr>
        <w:t>BTC-FUR-REQ-192165/A-AVRCP Database Unaware Browsing</w:t>
      </w:r>
    </w:p>
    <w:p w:rsidR="00014DB9" w:rsidRDefault="00014DB9" w:rsidP="00014DB9">
      <w:pPr>
        <w:rPr>
          <w:rFonts w:cs="Arial"/>
          <w:color w:val="000000"/>
        </w:rPr>
      </w:pPr>
      <w:r>
        <w:rPr>
          <w:rFonts w:cs="Arial"/>
          <w:color w:val="000000"/>
        </w:rPr>
        <w:t>The In-Vehicle Infotainment System shall allow user via it’s HMI to explore and select media content from the connected AVRCP database unaware device. While exploring the media content, system shall consistently obtain the new list of UIDs at each hierarchy within the Bluetooth device.</w:t>
      </w:r>
    </w:p>
    <w:p w:rsidR="00014DB9" w:rsidRDefault="00014DB9" w:rsidP="00014DB9">
      <w:pPr>
        <w:rPr>
          <w:rFonts w:cs="Arial"/>
        </w:rPr>
      </w:pPr>
    </w:p>
    <w:p w:rsidR="00014DB9" w:rsidRPr="000B4E4D" w:rsidRDefault="00014DB9" w:rsidP="00014DB9">
      <w:pPr>
        <w:rPr>
          <w:rFonts w:cs="Arial"/>
          <w:color w:val="000000"/>
        </w:rPr>
      </w:pPr>
      <w:r w:rsidRPr="000B4E4D">
        <w:rPr>
          <w:rFonts w:cs="Arial"/>
          <w:color w:val="000000"/>
        </w:rPr>
        <w:t>All database aware devices shall be treated as database unaware devices.</w:t>
      </w:r>
    </w:p>
    <w:p w:rsidR="00014DB9" w:rsidRDefault="00014DB9" w:rsidP="00014DB9"/>
    <w:p w:rsidR="00014DB9" w:rsidRDefault="00014DB9" w:rsidP="00014DB9">
      <w:pPr>
        <w:rPr>
          <w:rFonts w:cs="Arial"/>
          <w:color w:val="000000"/>
        </w:rPr>
      </w:pPr>
      <w:r w:rsidRPr="00F2635F">
        <w:rPr>
          <w:rFonts w:cs="Arial"/>
          <w:color w:val="000000"/>
        </w:rPr>
        <w:t xml:space="preserve">See also </w:t>
      </w:r>
      <w:r>
        <w:rPr>
          <w:rFonts w:cs="Arial"/>
          <w:color w:val="000000"/>
        </w:rPr>
        <w:t>MP-FUR-REQ-134190-</w:t>
      </w:r>
      <w:r w:rsidRPr="00F2635F">
        <w:rPr>
          <w:rFonts w:cs="Arial"/>
          <w:color w:val="000000"/>
        </w:rPr>
        <w:t>AVRCP Database Unaware Browsing</w:t>
      </w:r>
    </w:p>
    <w:p w:rsidR="00014DB9" w:rsidRDefault="00014DB9" w:rsidP="00014DB9">
      <w:pPr>
        <w:rPr>
          <w:rFonts w:cs="Arial"/>
          <w:color w:val="000000"/>
        </w:rPr>
      </w:pPr>
    </w:p>
    <w:p w:rsidR="00014DB9" w:rsidRPr="00F2635F" w:rsidRDefault="00014DB9" w:rsidP="00014DB9">
      <w:pPr>
        <w:rPr>
          <w:rFonts w:cs="Arial"/>
          <w:color w:val="000000"/>
        </w:rPr>
      </w:pPr>
    </w:p>
    <w:p w:rsidR="00014DB9" w:rsidRPr="00014DB9" w:rsidRDefault="00014DB9" w:rsidP="00014DB9">
      <w:pPr>
        <w:pStyle w:val="Heading4"/>
        <w:rPr>
          <w:b w:val="0"/>
          <w:u w:val="single"/>
        </w:rPr>
      </w:pPr>
      <w:r w:rsidRPr="00014DB9">
        <w:rPr>
          <w:b w:val="0"/>
          <w:u w:val="single"/>
        </w:rPr>
        <w:t>BTC-FUR-REQ-192166/A-AVRCP 1.4 Library HMI Requirements</w:t>
      </w:r>
    </w:p>
    <w:p w:rsidR="00014DB9" w:rsidRDefault="00014DB9" w:rsidP="00014DB9">
      <w:pPr>
        <w:rPr>
          <w:rFonts w:cs="Arial"/>
        </w:rPr>
      </w:pPr>
      <w:r>
        <w:rPr>
          <w:rFonts w:cs="Arial"/>
        </w:rPr>
        <w:t>If the connected device is communicating the folder type, the IVIS shall use an appropriate associated icon for this folder type.</w:t>
      </w:r>
    </w:p>
    <w:p w:rsidR="00014DB9" w:rsidRDefault="00014DB9" w:rsidP="00014DB9">
      <w:pPr>
        <w:rPr>
          <w:rFonts w:cs="Arial"/>
        </w:rPr>
      </w:pPr>
      <w:r>
        <w:rPr>
          <w:rFonts w:cs="Arial"/>
        </w:rPr>
        <w:t> </w:t>
      </w:r>
    </w:p>
    <w:p w:rsidR="00014DB9" w:rsidRDefault="00014DB9" w:rsidP="00014DB9">
      <w:pPr>
        <w:rPr>
          <w:rFonts w:cs="Arial"/>
        </w:rPr>
      </w:pPr>
      <w:r>
        <w:rPr>
          <w:rFonts w:cs="Arial"/>
        </w:rPr>
        <w:t>For more information about supported folder types and icons see also USB and iPOD requirements and HMI specifications</w:t>
      </w:r>
    </w:p>
    <w:p w:rsidR="00014DB9" w:rsidRDefault="00014DB9" w:rsidP="00014DB9"/>
    <w:p w:rsidR="00014DB9" w:rsidRPr="00A749E8" w:rsidRDefault="00014DB9" w:rsidP="00014DB9">
      <w:pPr>
        <w:autoSpaceDE w:val="0"/>
        <w:autoSpaceDN w:val="0"/>
        <w:rPr>
          <w:rFonts w:cs="Arial"/>
          <w:bCs/>
          <w:u w:val="single"/>
        </w:rPr>
      </w:pPr>
      <w:r w:rsidRPr="00A749E8">
        <w:rPr>
          <w:rFonts w:cs="Arial"/>
          <w:bCs/>
          <w:u w:val="single"/>
        </w:rPr>
        <w:t>Value Parameter Description</w:t>
      </w:r>
    </w:p>
    <w:p w:rsidR="00014DB9" w:rsidRDefault="00014DB9" w:rsidP="00014DB9">
      <w:pPr>
        <w:autoSpaceDE w:val="0"/>
        <w:autoSpaceDN w:val="0"/>
        <w:rPr>
          <w:rFonts w:cs="Arial"/>
        </w:rPr>
      </w:pPr>
      <w:r>
        <w:rPr>
          <w:rFonts w:cs="Arial"/>
        </w:rPr>
        <w:t>0x00 Mixed</w:t>
      </w:r>
    </w:p>
    <w:p w:rsidR="00014DB9" w:rsidRDefault="00014DB9" w:rsidP="00014DB9">
      <w:pPr>
        <w:autoSpaceDE w:val="0"/>
        <w:autoSpaceDN w:val="0"/>
        <w:rPr>
          <w:rFonts w:cs="Arial"/>
        </w:rPr>
      </w:pPr>
      <w:r>
        <w:rPr>
          <w:rFonts w:cs="Arial"/>
        </w:rPr>
        <w:t>0x01 Titles</w:t>
      </w:r>
    </w:p>
    <w:p w:rsidR="00014DB9" w:rsidRDefault="00014DB9" w:rsidP="00014DB9">
      <w:pPr>
        <w:autoSpaceDE w:val="0"/>
        <w:autoSpaceDN w:val="0"/>
        <w:rPr>
          <w:rFonts w:cs="Arial"/>
        </w:rPr>
      </w:pPr>
      <w:r>
        <w:rPr>
          <w:rFonts w:cs="Arial"/>
        </w:rPr>
        <w:t>0x02 Albums</w:t>
      </w:r>
    </w:p>
    <w:p w:rsidR="00014DB9" w:rsidRDefault="00014DB9" w:rsidP="00014DB9">
      <w:pPr>
        <w:autoSpaceDE w:val="0"/>
        <w:autoSpaceDN w:val="0"/>
        <w:rPr>
          <w:rFonts w:cs="Arial"/>
        </w:rPr>
      </w:pPr>
      <w:r>
        <w:rPr>
          <w:rFonts w:cs="Arial"/>
        </w:rPr>
        <w:lastRenderedPageBreak/>
        <w:t>0x03 Artists</w:t>
      </w:r>
    </w:p>
    <w:p w:rsidR="00014DB9" w:rsidRDefault="00014DB9" w:rsidP="00014DB9">
      <w:pPr>
        <w:autoSpaceDE w:val="0"/>
        <w:autoSpaceDN w:val="0"/>
        <w:rPr>
          <w:rFonts w:cs="Arial"/>
        </w:rPr>
      </w:pPr>
      <w:r>
        <w:rPr>
          <w:rFonts w:cs="Arial"/>
        </w:rPr>
        <w:t>0x04 Genres</w:t>
      </w:r>
    </w:p>
    <w:p w:rsidR="00014DB9" w:rsidRDefault="00014DB9" w:rsidP="00014DB9">
      <w:pPr>
        <w:autoSpaceDE w:val="0"/>
        <w:autoSpaceDN w:val="0"/>
        <w:rPr>
          <w:rFonts w:cs="Arial"/>
        </w:rPr>
      </w:pPr>
      <w:r>
        <w:rPr>
          <w:rFonts w:cs="Arial"/>
        </w:rPr>
        <w:t>0x05 Playlists</w:t>
      </w:r>
    </w:p>
    <w:p w:rsidR="00014DB9" w:rsidRDefault="00014DB9" w:rsidP="00014DB9">
      <w:pPr>
        <w:autoSpaceDE w:val="0"/>
        <w:autoSpaceDN w:val="0"/>
        <w:rPr>
          <w:rFonts w:cs="Arial"/>
        </w:rPr>
      </w:pPr>
      <w:r>
        <w:rPr>
          <w:rFonts w:cs="Arial"/>
        </w:rPr>
        <w:t>0x06 Years</w:t>
      </w:r>
    </w:p>
    <w:p w:rsidR="00014DB9" w:rsidRDefault="00014DB9" w:rsidP="00014DB9">
      <w:pPr>
        <w:rPr>
          <w:rFonts w:cs="Arial"/>
        </w:rPr>
      </w:pPr>
      <w:r>
        <w:rPr>
          <w:rFonts w:cs="Arial"/>
        </w:rPr>
        <w:t>0x07 – 0xFF Reserved</w:t>
      </w:r>
    </w:p>
    <w:p w:rsidR="00014DB9" w:rsidRDefault="00014DB9" w:rsidP="00014DB9">
      <w:pPr>
        <w:rPr>
          <w:rFonts w:cs="Arial"/>
        </w:rPr>
      </w:pPr>
    </w:p>
    <w:p w:rsidR="00014DB9" w:rsidRDefault="00014DB9" w:rsidP="00014DB9">
      <w:pPr>
        <w:rPr>
          <w:rFonts w:cs="Arial"/>
        </w:rPr>
      </w:pPr>
      <w:r>
        <w:rPr>
          <w:rFonts w:cs="Arial"/>
        </w:rPr>
        <w:t>See also FUR-REQ-155151</w:t>
      </w:r>
      <w:r w:rsidRPr="00A749E8">
        <w:rPr>
          <w:rFonts w:cs="Arial"/>
        </w:rPr>
        <w:t>-AVRCP 1.4 Library HMI Requirements</w:t>
      </w:r>
    </w:p>
    <w:p w:rsidR="00014DB9" w:rsidRDefault="00014DB9" w:rsidP="00014DB9">
      <w:pPr>
        <w:rPr>
          <w:rFonts w:cs="Arial"/>
        </w:rPr>
      </w:pPr>
    </w:p>
    <w:p w:rsidR="00014DB9" w:rsidRPr="00A749E8" w:rsidRDefault="00014DB9" w:rsidP="00014DB9">
      <w:pPr>
        <w:rPr>
          <w:rFonts w:cs="Arial"/>
        </w:rPr>
      </w:pPr>
    </w:p>
    <w:p w:rsidR="00014DB9" w:rsidRDefault="00014DB9" w:rsidP="00014DB9">
      <w:pPr>
        <w:rPr>
          <w:rFonts w:cs="Arial"/>
        </w:rPr>
      </w:pPr>
    </w:p>
    <w:p w:rsidR="00014DB9" w:rsidRDefault="00014DB9" w:rsidP="00014DB9"/>
    <w:p w:rsidR="00014DB9" w:rsidRPr="00014DB9" w:rsidRDefault="00014DB9" w:rsidP="00014DB9">
      <w:pPr>
        <w:pStyle w:val="Heading4"/>
        <w:rPr>
          <w:b w:val="0"/>
          <w:u w:val="single"/>
        </w:rPr>
      </w:pPr>
      <w:r w:rsidRPr="00014DB9">
        <w:rPr>
          <w:b w:val="0"/>
          <w:u w:val="single"/>
        </w:rPr>
        <w:t>BTC-FUR-REQ-247552/B-AVRCP Browsing - Now Playing List</w:t>
      </w:r>
    </w:p>
    <w:p w:rsidR="00014DB9" w:rsidRDefault="00014DB9" w:rsidP="00014DB9">
      <w:pPr>
        <w:rPr>
          <w:color w:val="000000"/>
        </w:rPr>
      </w:pPr>
      <w:r>
        <w:rPr>
          <w:color w:val="000000"/>
        </w:rPr>
        <w:t>The In-Vehicle Infotainment System shall allow user via it’s HMI to access the Now Playing List.</w:t>
      </w:r>
    </w:p>
    <w:p w:rsidR="00014DB9" w:rsidRDefault="00014DB9" w:rsidP="00014DB9">
      <w:pPr>
        <w:rPr>
          <w:color w:val="000000"/>
        </w:rPr>
      </w:pPr>
      <w:r>
        <w:rPr>
          <w:color w:val="000000"/>
        </w:rPr>
        <w:t>To scale the length of the list without the need of requesting all items the In-Vehicle Infotainment System shall use the following method.</w:t>
      </w:r>
    </w:p>
    <w:p w:rsidR="00014DB9" w:rsidRDefault="00014DB9" w:rsidP="00014DB9">
      <w:pPr>
        <w:rPr>
          <w:color w:val="000000"/>
        </w:rPr>
      </w:pPr>
    </w:p>
    <w:p w:rsidR="00014DB9" w:rsidRDefault="00014DB9" w:rsidP="001257C9">
      <w:pPr>
        <w:numPr>
          <w:ilvl w:val="0"/>
          <w:numId w:val="53"/>
        </w:numPr>
        <w:rPr>
          <w:color w:val="000000"/>
        </w:rPr>
      </w:pPr>
      <w:r>
        <w:rPr>
          <w:color w:val="000000"/>
        </w:rPr>
        <w:t xml:space="preserve">Use the AVRCP 1.6 command </w:t>
      </w:r>
      <w:r>
        <w:rPr>
          <w:i/>
          <w:iCs/>
          <w:color w:val="000000"/>
        </w:rPr>
        <w:t>GetTotalNumberOfItems</w:t>
      </w:r>
      <w:r>
        <w:rPr>
          <w:color w:val="000000"/>
        </w:rPr>
        <w:t xml:space="preserve"> whenever the connected device is supporting this according the feature bit mask flag </w:t>
      </w:r>
      <w:r>
        <w:rPr>
          <w:i/>
          <w:iCs/>
          <w:color w:val="000000"/>
        </w:rPr>
        <w:t>NumberOfItems</w:t>
      </w:r>
      <w:r>
        <w:rPr>
          <w:rFonts w:cs="Arial"/>
        </w:rPr>
        <w:t>.</w:t>
      </w:r>
    </w:p>
    <w:p w:rsidR="00014DB9" w:rsidRDefault="00014DB9" w:rsidP="001257C9">
      <w:pPr>
        <w:numPr>
          <w:ilvl w:val="0"/>
          <w:numId w:val="53"/>
        </w:numPr>
        <w:rPr>
          <w:color w:val="000000"/>
        </w:rPr>
      </w:pPr>
      <w:r>
        <w:rPr>
          <w:color w:val="000000"/>
        </w:rPr>
        <w:t xml:space="preserve">Otherwise use the attribute ID 0x5 </w:t>
      </w:r>
      <w:r>
        <w:rPr>
          <w:i/>
          <w:iCs/>
          <w:color w:val="000000"/>
        </w:rPr>
        <w:t xml:space="preserve">TotalNumberOfTracks </w:t>
      </w:r>
      <w:r>
        <w:rPr>
          <w:color w:val="000000"/>
        </w:rPr>
        <w:t>of the</w:t>
      </w:r>
      <w:r>
        <w:rPr>
          <w:i/>
          <w:iCs/>
          <w:color w:val="000000"/>
        </w:rPr>
        <w:t xml:space="preserve"> GetElemetAttributes </w:t>
      </w:r>
      <w:r>
        <w:rPr>
          <w:color w:val="000000"/>
        </w:rPr>
        <w:t>command.</w:t>
      </w:r>
    </w:p>
    <w:p w:rsidR="00014DB9" w:rsidRDefault="00014DB9" w:rsidP="00014DB9">
      <w:pPr>
        <w:rPr>
          <w:color w:val="000000"/>
        </w:rPr>
      </w:pPr>
    </w:p>
    <w:p w:rsidR="00014DB9" w:rsidRPr="00BB4202" w:rsidRDefault="00014DB9" w:rsidP="00014DB9">
      <w:pPr>
        <w:autoSpaceDE w:val="0"/>
        <w:autoSpaceDN w:val="0"/>
        <w:spacing w:before="40" w:after="40"/>
        <w:rPr>
          <w:color w:val="000000"/>
        </w:rPr>
      </w:pPr>
      <w:r>
        <w:rPr>
          <w:color w:val="000000"/>
        </w:rPr>
        <w:t xml:space="preserve">When asking for the meta data the </w:t>
      </w:r>
      <w:r w:rsidRPr="00BB4202">
        <w:rPr>
          <w:color w:val="000000"/>
        </w:rPr>
        <w:t>I</w:t>
      </w:r>
      <w:r>
        <w:rPr>
          <w:color w:val="000000"/>
        </w:rPr>
        <w:t>n-Vehicle Infotainment System</w:t>
      </w:r>
      <w:r w:rsidRPr="00BB4202">
        <w:rPr>
          <w:color w:val="000000"/>
        </w:rPr>
        <w:t xml:space="preserve"> shall not ask for </w:t>
      </w:r>
      <w:r>
        <w:rPr>
          <w:color w:val="000000"/>
        </w:rPr>
        <w:t>attributes. This will provide only the disp</w:t>
      </w:r>
      <w:r w:rsidRPr="00BB4202">
        <w:rPr>
          <w:color w:val="000000"/>
        </w:rPr>
        <w:t>l</w:t>
      </w:r>
      <w:r>
        <w:rPr>
          <w:color w:val="000000"/>
        </w:rPr>
        <w:t>ay name of the item</w:t>
      </w:r>
      <w:r w:rsidRPr="00BB4202">
        <w:rPr>
          <w:color w:val="000000"/>
        </w:rPr>
        <w:t xml:space="preserve">. Requesting attributes is not needed because the provided information are not used in the NPL. </w:t>
      </w:r>
    </w:p>
    <w:p w:rsidR="00014DB9" w:rsidRDefault="00014DB9" w:rsidP="00014DB9">
      <w:pPr>
        <w:rPr>
          <w:color w:val="000000"/>
        </w:rPr>
      </w:pPr>
    </w:p>
    <w:p w:rsidR="00014DB9" w:rsidRDefault="00014DB9" w:rsidP="00014DB9">
      <w:pPr>
        <w:rPr>
          <w:color w:val="000000"/>
        </w:rPr>
      </w:pPr>
      <w:r>
        <w:rPr>
          <w:color w:val="000000"/>
        </w:rPr>
        <w:t>Whenever the active media player on the connected device does not share the requested information the HMI should show a meaningful error message to the customer.</w:t>
      </w:r>
    </w:p>
    <w:p w:rsidR="00014DB9" w:rsidRDefault="00014DB9" w:rsidP="00014DB9">
      <w:pPr>
        <w:rPr>
          <w:color w:val="000000"/>
        </w:rPr>
      </w:pPr>
    </w:p>
    <w:p w:rsidR="00014DB9" w:rsidRDefault="00014DB9" w:rsidP="00014DB9">
      <w:r>
        <w:t>Whenever an AddressedPlayerChanged Notification or a NowPlayingContentChanged Notification is received while showing the NowPlayingList to the customer, this list should be exited.</w:t>
      </w:r>
    </w:p>
    <w:p w:rsidR="00014DB9" w:rsidRDefault="00014DB9" w:rsidP="00014DB9">
      <w:r>
        <w:t>See HMI specification for more information.</w:t>
      </w:r>
    </w:p>
    <w:p w:rsidR="00014DB9" w:rsidRDefault="00014DB9" w:rsidP="00014DB9"/>
    <w:p w:rsidR="00014DB9" w:rsidRPr="00014DB9" w:rsidRDefault="00014DB9" w:rsidP="00014DB9">
      <w:pPr>
        <w:pStyle w:val="Heading4"/>
        <w:rPr>
          <w:b w:val="0"/>
          <w:u w:val="single"/>
        </w:rPr>
      </w:pPr>
      <w:r w:rsidRPr="00014DB9">
        <w:rPr>
          <w:b w:val="0"/>
          <w:u w:val="single"/>
        </w:rPr>
        <w:t>BTC-FUR-REQ-343579/A-AVRCP Browsing Meta data</w:t>
      </w:r>
    </w:p>
    <w:p w:rsidR="00014DB9" w:rsidRDefault="00014DB9" w:rsidP="00014DB9">
      <w:pPr>
        <w:autoSpaceDE w:val="0"/>
        <w:autoSpaceDN w:val="0"/>
        <w:spacing w:before="40" w:after="40"/>
        <w:rPr>
          <w:color w:val="000000"/>
        </w:rPr>
      </w:pPr>
      <w:r>
        <w:rPr>
          <w:color w:val="000000"/>
        </w:rPr>
        <w:t xml:space="preserve">When asking for the meta data while browsing through the virtual file system the In-Vehicle Infotainment System shall not ask for attributes. This will provide only the display name of the item when using the GetFolderItem request. </w:t>
      </w:r>
    </w:p>
    <w:p w:rsidR="00014DB9" w:rsidRDefault="00014DB9" w:rsidP="00014DB9">
      <w:pPr>
        <w:autoSpaceDE w:val="0"/>
        <w:autoSpaceDN w:val="0"/>
        <w:spacing w:before="40" w:after="40"/>
        <w:rPr>
          <w:color w:val="000000"/>
        </w:rPr>
      </w:pPr>
      <w:r>
        <w:rPr>
          <w:color w:val="000000"/>
        </w:rPr>
        <w:t xml:space="preserve">Requesting attributes is not needed because the provided information are not used while browsing through file system or NPL. </w:t>
      </w:r>
    </w:p>
    <w:p w:rsidR="00014DB9" w:rsidRDefault="00014DB9" w:rsidP="00014DB9">
      <w:pPr>
        <w:autoSpaceDE w:val="0"/>
        <w:autoSpaceDN w:val="0"/>
        <w:spacing w:before="40" w:after="40"/>
        <w:rPr>
          <w:color w:val="000000"/>
        </w:rPr>
      </w:pPr>
    </w:p>
    <w:p w:rsidR="00014DB9" w:rsidRDefault="00014DB9" w:rsidP="00014DB9"/>
    <w:p w:rsidR="00014DB9" w:rsidRPr="00014DB9" w:rsidRDefault="00014DB9" w:rsidP="00014DB9">
      <w:pPr>
        <w:pStyle w:val="Heading4"/>
        <w:rPr>
          <w:b w:val="0"/>
          <w:u w:val="single"/>
        </w:rPr>
      </w:pPr>
      <w:r w:rsidRPr="00014DB9">
        <w:rPr>
          <w:b w:val="0"/>
          <w:u w:val="single"/>
        </w:rPr>
        <w:t>BTC-FUR-REQ-192167/A-AVRCP Database Unaware Voice Commands</w:t>
      </w:r>
    </w:p>
    <w:p w:rsidR="00014DB9" w:rsidRDefault="00014DB9" w:rsidP="00014DB9">
      <w:pPr>
        <w:rPr>
          <w:rFonts w:cs="Arial"/>
        </w:rPr>
      </w:pPr>
      <w:r>
        <w:rPr>
          <w:rFonts w:cs="Arial"/>
        </w:rPr>
        <w:t>System shall not support play all, play and browse voice commands for Bluetooth AVRCP database unaware devices.</w:t>
      </w:r>
    </w:p>
    <w:p w:rsidR="00014DB9" w:rsidRDefault="00014DB9" w:rsidP="00014DB9">
      <w:pPr>
        <w:rPr>
          <w:rFonts w:cs="Arial"/>
        </w:rPr>
      </w:pPr>
      <w:r>
        <w:rPr>
          <w:rFonts w:cs="Arial"/>
        </w:rPr>
        <w:t>This shall apply to database aware devices as well.</w:t>
      </w:r>
    </w:p>
    <w:p w:rsidR="00014DB9" w:rsidRDefault="00014DB9" w:rsidP="00014DB9">
      <w:pPr>
        <w:rPr>
          <w:rFonts w:cs="Arial"/>
        </w:rPr>
      </w:pPr>
    </w:p>
    <w:p w:rsidR="00014DB9" w:rsidRDefault="00014DB9" w:rsidP="00014DB9">
      <w:pPr>
        <w:rPr>
          <w:rFonts w:cs="Arial"/>
        </w:rPr>
      </w:pPr>
      <w:r>
        <w:rPr>
          <w:rFonts w:cs="Arial"/>
        </w:rPr>
        <w:t>See also MP-FUR-REQ-155149</w:t>
      </w:r>
      <w:r w:rsidRPr="00B717D5">
        <w:rPr>
          <w:rFonts w:cs="Arial"/>
        </w:rPr>
        <w:t>-AVRCP Database Unaware Voice Commands</w:t>
      </w:r>
    </w:p>
    <w:p w:rsidR="00014DB9" w:rsidRDefault="00014DB9" w:rsidP="00014DB9">
      <w:pPr>
        <w:rPr>
          <w:rFonts w:cs="Arial"/>
        </w:rPr>
      </w:pPr>
    </w:p>
    <w:p w:rsidR="00014DB9" w:rsidRDefault="00014DB9" w:rsidP="00014DB9">
      <w:pPr>
        <w:rPr>
          <w:rFonts w:cs="Arial"/>
        </w:rPr>
      </w:pPr>
    </w:p>
    <w:p w:rsidR="00014DB9" w:rsidRDefault="00014DB9" w:rsidP="00014DB9"/>
    <w:p w:rsidR="00014DB9" w:rsidRPr="00014DB9" w:rsidRDefault="00014DB9" w:rsidP="00014DB9">
      <w:pPr>
        <w:pStyle w:val="Heading4"/>
        <w:rPr>
          <w:b w:val="0"/>
          <w:u w:val="single"/>
        </w:rPr>
      </w:pPr>
      <w:r w:rsidRPr="00014DB9">
        <w:rPr>
          <w:b w:val="0"/>
          <w:u w:val="single"/>
        </w:rPr>
        <w:t>BTC-FUR-REQ-192169/A-AVRCP 1.4 Root folder Browsing</w:t>
      </w:r>
    </w:p>
    <w:p w:rsidR="00014DB9" w:rsidRDefault="00014DB9" w:rsidP="00014DB9">
      <w:pPr>
        <w:rPr>
          <w:rFonts w:cs="Arial"/>
        </w:rPr>
      </w:pPr>
      <w:r>
        <w:rPr>
          <w:rFonts w:cs="Arial"/>
        </w:rPr>
        <w:t>If the connected device at the root of its virtual file system presents to the IVIS only one folder, and no other media items, then the IVIS shall “hide” this folder level to the user while browsing up and down the file system.</w:t>
      </w:r>
    </w:p>
    <w:p w:rsidR="00014DB9" w:rsidRDefault="00014DB9" w:rsidP="00014DB9"/>
    <w:p w:rsidR="00014DB9" w:rsidRDefault="00014DB9" w:rsidP="00014DB9">
      <w:pPr>
        <w:rPr>
          <w:rFonts w:cs="Arial"/>
        </w:rPr>
      </w:pPr>
      <w:r>
        <w:rPr>
          <w:rFonts w:cs="Arial"/>
        </w:rPr>
        <w:t>See also MP-FUR-REQ-155153-AVRCP 1.4 Root folder Browsing</w:t>
      </w:r>
    </w:p>
    <w:p w:rsidR="00014DB9" w:rsidRDefault="00014DB9" w:rsidP="00014DB9">
      <w:pPr>
        <w:rPr>
          <w:rFonts w:cs="Arial"/>
        </w:rPr>
      </w:pPr>
    </w:p>
    <w:p w:rsidR="00014DB9" w:rsidRDefault="00014DB9" w:rsidP="00014DB9">
      <w:pPr>
        <w:rPr>
          <w:rFonts w:cs="Arial"/>
        </w:rPr>
      </w:pPr>
    </w:p>
    <w:p w:rsidR="00014DB9" w:rsidRDefault="00014DB9" w:rsidP="00014DB9"/>
    <w:p w:rsidR="00014DB9" w:rsidRDefault="00014DB9" w:rsidP="00014DB9">
      <w:pPr>
        <w:pStyle w:val="Heading2"/>
      </w:pPr>
      <w:bookmarkStart w:id="116" w:name="_Toc1048754"/>
      <w:r w:rsidRPr="00B9479B">
        <w:lastRenderedPageBreak/>
        <w:t>BTC-FUN-REQ-270962/A-Second Mobile Device</w:t>
      </w:r>
      <w:bookmarkEnd w:id="116"/>
    </w:p>
    <w:p w:rsidR="00014DB9" w:rsidRPr="00014DB9" w:rsidRDefault="00014DB9" w:rsidP="00014DB9">
      <w:pPr>
        <w:pStyle w:val="Heading3"/>
        <w:rPr>
          <w:b w:val="0"/>
          <w:u w:val="single"/>
        </w:rPr>
      </w:pPr>
      <w:bookmarkStart w:id="117" w:name="_Toc1048755"/>
      <w:r w:rsidRPr="00014DB9">
        <w:rPr>
          <w:b w:val="0"/>
          <w:u w:val="single"/>
        </w:rPr>
        <w:t>FUR-REQ-271637/A-General description</w:t>
      </w:r>
      <w:bookmarkEnd w:id="117"/>
    </w:p>
    <w:p w:rsidR="00014DB9" w:rsidRDefault="00014DB9" w:rsidP="00014DB9">
      <w:r>
        <w:t>That feature will allow the customer to connect a second mobile phone, and the In-Vehicle Infotainment System will notify about the incoming events for that device.</w:t>
      </w:r>
    </w:p>
    <w:p w:rsidR="00014DB9" w:rsidRDefault="00014DB9" w:rsidP="00014DB9"/>
    <w:p w:rsidR="00014DB9" w:rsidRDefault="00014DB9" w:rsidP="00014DB9">
      <w:r>
        <w:t>When more than one mobile phone is paired with the Infotainment System, and one device is already connected, then it should be possible to connect another mobile device simultaneously to the already connected one.</w:t>
      </w:r>
    </w:p>
    <w:p w:rsidR="00014DB9" w:rsidRDefault="00014DB9" w:rsidP="00014DB9">
      <w:r>
        <w:t xml:space="preserve">The additionally connected “second” mobile device shall have a reduced feature set, and shall be available for incoming events such as incoming calls or message notifications. </w:t>
      </w:r>
    </w:p>
    <w:p w:rsidR="00014DB9" w:rsidRDefault="00014DB9" w:rsidP="00014DB9">
      <w:r>
        <w:t>To get back full functionality for this device a swap function shall be offered to the customer.</w:t>
      </w:r>
    </w:p>
    <w:p w:rsidR="00014DB9" w:rsidRDefault="00014DB9" w:rsidP="00014DB9"/>
    <w:p w:rsidR="00014DB9" w:rsidRDefault="00014DB9" w:rsidP="00014DB9"/>
    <w:p w:rsidR="00014DB9" w:rsidRDefault="00014DB9" w:rsidP="00014DB9">
      <w:pPr>
        <w:pStyle w:val="Heading3"/>
      </w:pPr>
      <w:bookmarkStart w:id="118" w:name="_Toc1048756"/>
      <w:r>
        <w:t>Use Cases</w:t>
      </w:r>
      <w:bookmarkEnd w:id="118"/>
    </w:p>
    <w:p w:rsidR="00014DB9" w:rsidRDefault="00014DB9" w:rsidP="00014DB9">
      <w:pPr>
        <w:pStyle w:val="Heading4"/>
      </w:pPr>
      <w:r>
        <w:t>BTC-UC-REQ-271052/A-Setting device as 2nd mobile device</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BTC-FUR-REQ-270991/A-Customer option to set second mobile device</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Connected Phone</w:t>
            </w:r>
          </w:p>
          <w:p w:rsidR="00014DB9" w:rsidRDefault="00014DB9" w:rsidP="00014DB9">
            <w:pPr>
              <w:spacing w:line="276" w:lineRule="auto"/>
            </w:pPr>
            <w:r>
              <w:rPr>
                <w:rFonts w:cs="Arial"/>
              </w:rPr>
              <w:t>Customer</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More than one mobile device is currently paired to the In-Vehicle Infotainment System.</w:t>
            </w:r>
          </w:p>
          <w:p w:rsidR="00014DB9" w:rsidRDefault="00014DB9" w:rsidP="00014DB9">
            <w:pPr>
              <w:rPr>
                <w:rFonts w:cs="Arial"/>
              </w:rPr>
            </w:pPr>
            <w:r>
              <w:rPr>
                <w:rFonts w:cs="Arial"/>
              </w:rPr>
              <w:t xml:space="preserve">Infotainment system must be on. </w:t>
            </w:r>
          </w:p>
          <w:p w:rsidR="00014DB9" w:rsidRDefault="00014DB9" w:rsidP="00014DB9">
            <w:pPr>
              <w:spacing w:line="276" w:lineRule="auto"/>
            </w:pPr>
            <w:r>
              <w:rPr>
                <w:rFonts w:cs="Arial"/>
              </w:rPr>
              <w:t>Bluetooth must be on in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The customer has selected one device as favorite device, and he wants to select another device as a second mobile device.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The selected device is flagged as second mobile device, and will be considered as such in the auto-connection sequence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N/A</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G-HMI</w:t>
            </w:r>
          </w:p>
        </w:tc>
      </w:tr>
    </w:tbl>
    <w:p w:rsidR="00014DB9" w:rsidRDefault="00014DB9" w:rsidP="00014DB9"/>
    <w:p w:rsidR="00014DB9" w:rsidRDefault="00014DB9" w:rsidP="00014DB9">
      <w:pPr>
        <w:pStyle w:val="Heading4"/>
      </w:pPr>
      <w:r>
        <w:t>BTC-UC-REQ-271053/A-Setting 2nd mobile device as favorite device</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BTC-FUR-REQ-247389/B-Primary Device Setting</w:t>
      </w:r>
    </w:p>
    <w:p w:rsidR="00014DB9" w:rsidRPr="005F5EF0" w:rsidRDefault="00014DB9" w:rsidP="00014DB9">
      <w:pPr>
        <w:rPr>
          <w:sz w:val="16"/>
          <w:szCs w:val="16"/>
        </w:rPr>
      </w:pPr>
      <w:r w:rsidRPr="005F5EF0">
        <w:rPr>
          <w:sz w:val="16"/>
          <w:szCs w:val="16"/>
        </w:rPr>
        <w:t>BTC-FUR-REQ-270991/A-Customer option to set second mobile device</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Paired Phones</w:t>
            </w:r>
          </w:p>
          <w:p w:rsidR="00014DB9" w:rsidRDefault="00014DB9" w:rsidP="00014DB9">
            <w:pPr>
              <w:spacing w:line="276" w:lineRule="auto"/>
            </w:pPr>
            <w:r>
              <w:rPr>
                <w:rFonts w:cs="Arial"/>
              </w:rPr>
              <w:t>Customer</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More than one mobile device is currently paired to the In-Vehicle Infotainment System.</w:t>
            </w:r>
          </w:p>
          <w:p w:rsidR="00014DB9" w:rsidRDefault="00014DB9" w:rsidP="00014DB9">
            <w:pPr>
              <w:rPr>
                <w:rFonts w:cs="Arial"/>
              </w:rPr>
            </w:pPr>
            <w:r>
              <w:rPr>
                <w:rFonts w:cs="Arial"/>
              </w:rPr>
              <w:t>Another device is set as favorite device, and a device is set as second mobile phone.</w:t>
            </w:r>
          </w:p>
          <w:p w:rsidR="00014DB9" w:rsidRDefault="00014DB9" w:rsidP="00014DB9">
            <w:pPr>
              <w:rPr>
                <w:rFonts w:cs="Arial"/>
              </w:rPr>
            </w:pPr>
            <w:r>
              <w:rPr>
                <w:rFonts w:cs="Arial"/>
              </w:rPr>
              <w:t xml:space="preserve">Infotainment system must be on. </w:t>
            </w:r>
          </w:p>
          <w:p w:rsidR="00014DB9" w:rsidRDefault="00014DB9" w:rsidP="00014DB9">
            <w:pPr>
              <w:spacing w:line="276" w:lineRule="auto"/>
            </w:pPr>
            <w:r>
              <w:rPr>
                <w:rFonts w:cs="Arial"/>
              </w:rPr>
              <w:t>Bluetooth must be on in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r>
              <w:t>The customer has selected the device which is set as second mobile phone, and he wants to set the same device as favorite device.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The device, which was set as second mobile phone is now set a favorite device. No other device is set as second device now.</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N/A</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G-HMI</w:t>
            </w:r>
          </w:p>
        </w:tc>
      </w:tr>
    </w:tbl>
    <w:p w:rsidR="00014DB9" w:rsidRDefault="00014DB9" w:rsidP="00014DB9"/>
    <w:p w:rsidR="00014DB9" w:rsidRDefault="00014DB9" w:rsidP="00014DB9">
      <w:pPr>
        <w:pStyle w:val="Heading4"/>
      </w:pPr>
      <w:r>
        <w:lastRenderedPageBreak/>
        <w:t>BTC-UC-REQ-271051/A-Connect 2nd mobile device manually</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BTC-FUR-REQ-270964/A-Connect Second Mobile Device</w:t>
      </w:r>
    </w:p>
    <w:p w:rsidR="00014DB9" w:rsidRPr="005F5EF0" w:rsidRDefault="00014DB9" w:rsidP="00014DB9">
      <w:pPr>
        <w:rPr>
          <w:sz w:val="16"/>
          <w:szCs w:val="16"/>
        </w:rPr>
      </w:pPr>
      <w:r w:rsidRPr="005F5EF0">
        <w:rPr>
          <w:sz w:val="16"/>
          <w:szCs w:val="16"/>
        </w:rPr>
        <w:t>BTC-FUR-REQ-270971/A-Feature Set of Second Mobile Device</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Pr="00ED0A92" w:rsidRDefault="00014DB9" w:rsidP="00014DB9">
            <w:pPr>
              <w:rPr>
                <w:rFonts w:cs="Arial"/>
              </w:rPr>
            </w:pPr>
            <w:r w:rsidRPr="00ED0A92">
              <w:rPr>
                <w:rFonts w:cs="Arial"/>
              </w:rPr>
              <w:t>Customer</w:t>
            </w:r>
          </w:p>
          <w:p w:rsidR="00014DB9" w:rsidRPr="00ED0A92" w:rsidRDefault="00014DB9" w:rsidP="00014DB9">
            <w:pPr>
              <w:spacing w:line="276" w:lineRule="auto"/>
              <w:rPr>
                <w:rFonts w:cs="Arial"/>
              </w:rPr>
            </w:pPr>
            <w:r w:rsidRPr="00ED0A92">
              <w:rPr>
                <w:rFonts w:cs="Arial"/>
              </w:rPr>
              <w:t>Mobile Phone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ED0A92" w:rsidRDefault="00014DB9" w:rsidP="00014DB9">
            <w:pPr>
              <w:rPr>
                <w:rFonts w:cs="Arial"/>
              </w:rPr>
            </w:pPr>
            <w:r w:rsidRPr="00ED0A92">
              <w:rPr>
                <w:rFonts w:cs="Arial"/>
              </w:rPr>
              <w:t>More than one mobile phone is currently paired to the In-Vehicle Infotainment System.</w:t>
            </w:r>
          </w:p>
          <w:p w:rsidR="00014DB9" w:rsidRPr="00ED0A92" w:rsidRDefault="00014DB9" w:rsidP="00014DB9">
            <w:pPr>
              <w:rPr>
                <w:rFonts w:cs="Arial"/>
              </w:rPr>
            </w:pPr>
            <w:r w:rsidRPr="00ED0A92">
              <w:rPr>
                <w:rFonts w:cs="Arial"/>
              </w:rPr>
              <w:t>The In-Vehicle Infotainment System is connected to one of the phones for phone features.</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ED0A92" w:rsidRDefault="00014DB9" w:rsidP="00014DB9">
            <w:pPr>
              <w:spacing w:line="276" w:lineRule="auto"/>
              <w:rPr>
                <w:rFonts w:cs="Arial"/>
              </w:rPr>
            </w:pPr>
            <w:r w:rsidRPr="00ED0A92">
              <w:rPr>
                <w:rFonts w:cs="Arial"/>
              </w:rPr>
              <w:t>The customer is selecting another than the currently connected device.</w:t>
            </w:r>
          </w:p>
          <w:p w:rsidR="00014DB9" w:rsidRPr="00ED0A92" w:rsidRDefault="00014DB9" w:rsidP="00014DB9">
            <w:pPr>
              <w:spacing w:line="276" w:lineRule="auto"/>
              <w:rPr>
                <w:rFonts w:cs="Arial"/>
              </w:rPr>
            </w:pPr>
            <w:r w:rsidRPr="00ED0A92">
              <w:rPr>
                <w:rFonts w:cs="Arial"/>
              </w:rPr>
              <w:t>The customer has indicated via the In-Vehicle Infotainment System G-HMI that the wants to establish a connection to the newly selected phone to make it available for incoming events</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ED0A92" w:rsidRDefault="00014DB9" w:rsidP="00014DB9">
            <w:pPr>
              <w:rPr>
                <w:rFonts w:cs="Arial"/>
              </w:rPr>
            </w:pPr>
            <w:r w:rsidRPr="00ED0A92">
              <w:rPr>
                <w:rFonts w:cs="Arial"/>
              </w:rPr>
              <w:t>The In-Vehicle Infotainment System maintains the connection to the already connected device, and establishes a connection for phone functionality to the phone which was manually selected by the customer.</w:t>
            </w:r>
          </w:p>
          <w:p w:rsidR="00014DB9" w:rsidRPr="00ED0A92" w:rsidRDefault="00014DB9" w:rsidP="00014DB9">
            <w:pPr>
              <w:rPr>
                <w:rFonts w:cs="Arial"/>
              </w:rPr>
            </w:pPr>
            <w:r w:rsidRPr="00ED0A92">
              <w:rPr>
                <w:rFonts w:cs="Arial"/>
              </w:rPr>
              <w:t xml:space="preserve">If the requirements are met to download the phonebook, the phonebook of the connected phone is downloaded. </w:t>
            </w:r>
          </w:p>
          <w:p w:rsidR="00014DB9" w:rsidRPr="00ED0A92" w:rsidRDefault="00014DB9" w:rsidP="00014DB9">
            <w:pPr>
              <w:rPr>
                <w:rFonts w:cs="Arial"/>
              </w:rPr>
            </w:pPr>
            <w:r w:rsidRPr="00ED0A92">
              <w:rPr>
                <w:rFonts w:cs="Arial"/>
              </w:rPr>
              <w:t>The In-Vehicle Infotainment System downloads the call history of the connected phone.</w:t>
            </w:r>
          </w:p>
          <w:p w:rsidR="00014DB9" w:rsidRPr="00ED0A92" w:rsidRDefault="00014DB9" w:rsidP="00014DB9">
            <w:pPr>
              <w:rPr>
                <w:rFonts w:cs="Arial"/>
              </w:rPr>
            </w:pPr>
            <w:r w:rsidRPr="00ED0A92">
              <w:rPr>
                <w:rFonts w:cs="Arial"/>
              </w:rPr>
              <w:t>A Message Notification Service has been established between the connected phone and In-Vehicle Infotainment System (if supported).</w:t>
            </w:r>
          </w:p>
          <w:p w:rsidR="00014DB9" w:rsidRPr="00ED0A92" w:rsidRDefault="00014DB9" w:rsidP="00014DB9">
            <w:pPr>
              <w:rPr>
                <w:rFonts w:cs="Arial"/>
              </w:rPr>
            </w:pPr>
            <w:r w:rsidRPr="00ED0A92">
              <w:rPr>
                <w:rFonts w:cs="Arial"/>
              </w:rPr>
              <w:t>The In-Vehicle Infotainment System synchronizes the text messages from the connected phone (if supported).</w:t>
            </w:r>
          </w:p>
          <w:p w:rsidR="00014DB9" w:rsidRPr="00ED0A92" w:rsidRDefault="00014DB9">
            <w:pPr>
              <w:spacing w:line="276" w:lineRule="auto"/>
              <w:rPr>
                <w:rFonts w:cs="Arial"/>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ED0A92" w:rsidRDefault="00014DB9">
            <w:pPr>
              <w:spacing w:line="276" w:lineRule="auto"/>
              <w:rPr>
                <w:rFonts w:cs="Arial"/>
              </w:rPr>
            </w:pPr>
            <w:r w:rsidRPr="00ED0A92">
              <w:rPr>
                <w:rFonts w:cs="Arial"/>
              </w:rPr>
              <w:t>G-HMI</w:t>
            </w:r>
          </w:p>
          <w:p w:rsidR="00014DB9" w:rsidRDefault="00014DB9">
            <w:pPr>
              <w:spacing w:line="276" w:lineRule="auto"/>
            </w:pPr>
            <w:r>
              <w:rPr>
                <w:rFonts w:cs="Arial"/>
              </w:rPr>
              <w:t>Vehicle System Interface</w:t>
            </w:r>
          </w:p>
        </w:tc>
      </w:tr>
    </w:tbl>
    <w:p w:rsidR="00014DB9" w:rsidRDefault="00014DB9" w:rsidP="00014DB9"/>
    <w:p w:rsidR="00014DB9" w:rsidRDefault="00014DB9" w:rsidP="00014DB9">
      <w:pPr>
        <w:pStyle w:val="Heading4"/>
      </w:pPr>
      <w:r>
        <w:t>BTC-UC-REQ-271054/B-Connecting to 2nd mobile device upon resume</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BTC-FUR-REQ-270991/A-Customer option to set second mobile device</w:t>
      </w:r>
    </w:p>
    <w:p w:rsidR="00014DB9" w:rsidRPr="005F5EF0" w:rsidRDefault="00014DB9" w:rsidP="00014DB9">
      <w:pPr>
        <w:rPr>
          <w:sz w:val="16"/>
          <w:szCs w:val="16"/>
        </w:rPr>
      </w:pPr>
      <w:r w:rsidRPr="005F5EF0">
        <w:rPr>
          <w:sz w:val="16"/>
          <w:szCs w:val="16"/>
        </w:rPr>
        <w:t>BTP-FUR-REQ-033809/E-Automatic Connection (TcSE ROIN-295041-2)</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39"/>
        <w:gridCol w:w="9158"/>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 undersatdnActors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Pr="00533D6C" w:rsidRDefault="00014DB9" w:rsidP="00014DB9">
            <w:pPr>
              <w:rPr>
                <w:rFonts w:cs="Arial"/>
              </w:rPr>
            </w:pPr>
            <w:r w:rsidRPr="00533D6C">
              <w:rPr>
                <w:rFonts w:cs="Arial"/>
              </w:rPr>
              <w:t>Connected Phone</w:t>
            </w:r>
          </w:p>
          <w:p w:rsidR="00014DB9" w:rsidRDefault="00014DB9" w:rsidP="00014DB9">
            <w:pPr>
              <w:spacing w:line="276" w:lineRule="auto"/>
            </w:pPr>
            <w:r w:rsidRPr="00533D6C">
              <w:rPr>
                <w:rFonts w:cs="Arial"/>
              </w:rPr>
              <w:t>Customer</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More than one mobile phone is currently paired to the In-Vehicle Infotainment System.</w:t>
            </w:r>
          </w:p>
          <w:p w:rsidR="00014DB9" w:rsidRDefault="00014DB9" w:rsidP="00014DB9">
            <w:pPr>
              <w:spacing w:line="276" w:lineRule="auto"/>
              <w:rPr>
                <w:rFonts w:cs="Arial"/>
              </w:rPr>
            </w:pPr>
            <w:r>
              <w:rPr>
                <w:rFonts w:cs="Arial"/>
              </w:rPr>
              <w:t>Bluetooth must be on in In-Vehicle Infotainment System and mobile device.</w:t>
            </w:r>
          </w:p>
          <w:p w:rsidR="00014DB9" w:rsidRDefault="00014DB9" w:rsidP="00014DB9">
            <w:pPr>
              <w:spacing w:line="276" w:lineRule="auto"/>
            </w:pPr>
            <w:r>
              <w:rPr>
                <w:rFonts w:cs="Arial"/>
              </w:rPr>
              <w:t>A mobile device is set as second mobile device.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rPr>
                <w:rFonts w:cs="Arial"/>
              </w:rPr>
              <w:t>Upon entering and activating the In-Vehicle Infotainment System, the In-Vehicle Infotainment System will initiate a connection to a previously paired phone.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sidRPr="0060712C">
              <w:rPr>
                <w:rFonts w:cs="Arial"/>
              </w:rPr>
              <w:t>A connection will be established to the device which is available first.</w:t>
            </w:r>
          </w:p>
          <w:p w:rsidR="00014DB9" w:rsidRDefault="00014DB9">
            <w:pPr>
              <w:spacing w:line="276" w:lineRule="auto"/>
              <w:rPr>
                <w:rFonts w:cs="Arial"/>
              </w:rPr>
            </w:pPr>
            <w:r>
              <w:rPr>
                <w:rFonts w:cs="Arial"/>
              </w:rPr>
              <w:t>When another device - than the newly connected one - is flagged as second device, the In-Vehicle Infotainment System shall try to establish a connection to this device additionally.</w:t>
            </w:r>
          </w:p>
          <w:p w:rsidR="00014DB9" w:rsidRDefault="00014DB9">
            <w:pPr>
              <w:spacing w:line="276" w:lineRule="auto"/>
              <w:rPr>
                <w:rFonts w:cs="Arial"/>
              </w:rPr>
            </w:pPr>
            <w:r>
              <w:rPr>
                <w:rFonts w:cs="Arial"/>
              </w:rPr>
              <w:t>For all connected devices:</w:t>
            </w:r>
          </w:p>
          <w:p w:rsidR="00014DB9" w:rsidRDefault="00014DB9" w:rsidP="00014DB9">
            <w:pPr>
              <w:rPr>
                <w:rFonts w:cs="Arial"/>
              </w:rPr>
            </w:pPr>
            <w:r>
              <w:rPr>
                <w:rFonts w:cs="Arial"/>
              </w:rPr>
              <w:t>A Message Notification Service has been established between the connected phone and In-Vehicle Infotainment System. (if supported)</w:t>
            </w:r>
          </w:p>
          <w:p w:rsidR="00014DB9" w:rsidRDefault="00014DB9" w:rsidP="00014DB9">
            <w:pPr>
              <w:rPr>
                <w:rFonts w:cs="Arial"/>
              </w:rPr>
            </w:pPr>
            <w:r>
              <w:rPr>
                <w:rFonts w:cs="Arial"/>
              </w:rPr>
              <w:t>If the requirements are met to download the phonebook, the phonebook of the connected phone is downloaded.</w:t>
            </w:r>
          </w:p>
          <w:p w:rsidR="00014DB9" w:rsidRDefault="00014DB9" w:rsidP="00014DB9">
            <w:pPr>
              <w:rPr>
                <w:rFonts w:cs="Arial"/>
              </w:rPr>
            </w:pPr>
            <w:r>
              <w:rPr>
                <w:rFonts w:cs="Arial"/>
              </w:rPr>
              <w:t>The In-Vehicle Infotainment System downloads the call history of the connected phone.</w:t>
            </w:r>
          </w:p>
          <w:p w:rsidR="00014DB9" w:rsidRDefault="00014DB9" w:rsidP="00014DB9">
            <w:pPr>
              <w:rPr>
                <w:rFonts w:cs="Arial"/>
              </w:rPr>
            </w:pPr>
            <w:r>
              <w:rPr>
                <w:rFonts w:cs="Arial"/>
              </w:rPr>
              <w:t>The In-Vehicle Infotainment System synchronizes the text messages from the connected phone (if supported).</w:t>
            </w:r>
          </w:p>
          <w:p w:rsidR="00014DB9" w:rsidRDefault="00014DB9" w:rsidP="00014DB9">
            <w:pPr>
              <w:rPr>
                <w:rFonts w:cs="Arial"/>
              </w:rPr>
            </w:pPr>
            <w:r>
              <w:rPr>
                <w:rFonts w:cs="Arial"/>
              </w:rPr>
              <w:t>Signal strength, phone battery strength and roaming status will be available for the In-Vehicle Infotainment System to display</w:t>
            </w:r>
          </w:p>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Pr="00F83FB2" w:rsidRDefault="00014DB9">
            <w:pPr>
              <w:spacing w:line="276" w:lineRule="auto"/>
            </w:pPr>
            <w:r w:rsidRPr="00F83FB2">
              <w:rPr>
                <w:b/>
                <w:bCs/>
              </w:rPr>
              <w:lastRenderedPageBreak/>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F83FB2" w:rsidRDefault="00014DB9">
            <w:pPr>
              <w:spacing w:line="276" w:lineRule="auto"/>
            </w:pPr>
            <w:r w:rsidRPr="00F83FB2">
              <w:rPr>
                <w:rFonts w:cs="Arial"/>
              </w:rPr>
              <w:t>E1 – Same device is flagged as second device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G-HMI</w:t>
            </w:r>
          </w:p>
          <w:p w:rsidR="00014DB9" w:rsidRDefault="00014DB9" w:rsidP="00014DB9">
            <w:pPr>
              <w:spacing w:line="276" w:lineRule="auto"/>
            </w:pPr>
            <w:r>
              <w:rPr>
                <w:rFonts w:cs="Arial"/>
              </w:rPr>
              <w:t>Vehicle System Interface</w:t>
            </w:r>
          </w:p>
        </w:tc>
      </w:tr>
    </w:tbl>
    <w:p w:rsidR="00014DB9" w:rsidRDefault="00014DB9" w:rsidP="00014DB9"/>
    <w:p w:rsidR="00014DB9" w:rsidRDefault="00014DB9" w:rsidP="00014DB9">
      <w:pPr>
        <w:pStyle w:val="Heading4"/>
      </w:pPr>
      <w:r>
        <w:t>BTC-UC-REQ-272335/A-Swapping devices</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BTC-FUR-REQ-270963/A-Swap Mobile Devices</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Connected Phone, connected second phone</w:t>
            </w:r>
          </w:p>
          <w:p w:rsidR="00014DB9" w:rsidRDefault="00014DB9" w:rsidP="00014DB9">
            <w:pPr>
              <w:spacing w:line="276" w:lineRule="auto"/>
            </w:pPr>
            <w:r>
              <w:rPr>
                <w:rFonts w:cs="Arial"/>
              </w:rPr>
              <w:t>Customer</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At least two mobile devices are paired with the In-Vehicle Infotainment System. One device is connected as regular mobile device, another one is connected as second mobile device for incoming events.</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The customer is opting to swap the roles of these two devices.</w:t>
            </w:r>
          </w:p>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r>
              <w:t>By swapping the mobile devices the second mobile device will be available for full feature set, and the first device will be available as a second mobile device for incoming events.</w:t>
            </w:r>
          </w:p>
          <w:p w:rsidR="00014DB9" w:rsidRDefault="00014DB9" w:rsidP="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G-HMI</w:t>
            </w:r>
          </w:p>
          <w:p w:rsidR="00014DB9" w:rsidRDefault="00014DB9">
            <w:pPr>
              <w:spacing w:line="276" w:lineRule="auto"/>
            </w:pPr>
            <w:r>
              <w:t>V.HMI</w:t>
            </w:r>
          </w:p>
        </w:tc>
      </w:tr>
    </w:tbl>
    <w:p w:rsidR="00014DB9" w:rsidRDefault="00014DB9" w:rsidP="00014DB9"/>
    <w:p w:rsidR="00014DB9" w:rsidRDefault="00014DB9" w:rsidP="00014DB9">
      <w:pPr>
        <w:pStyle w:val="Heading4"/>
      </w:pPr>
      <w:r>
        <w:t>BTC-UC-REQ-272336/A-Incoming call ringing while two devices are connected</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Connected Phone, connected second phone</w:t>
            </w:r>
          </w:p>
          <w:p w:rsidR="00014DB9" w:rsidRDefault="00014DB9" w:rsidP="00014DB9">
            <w:pPr>
              <w:spacing w:line="276" w:lineRule="auto"/>
            </w:pPr>
            <w:r>
              <w:rPr>
                <w:rFonts w:cs="Arial"/>
              </w:rPr>
              <w:t>Customer</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 xml:space="preserve">A second mobile phone is connected to the In-Vehicle Infotainment System, and while it is connected an incoming call - to either the first device or to the second device- has been indicated by ringing. </w:t>
            </w:r>
          </w:p>
          <w:p w:rsidR="00014DB9" w:rsidRDefault="00014DB9" w:rsidP="00014DB9">
            <w:pPr>
              <w:rPr>
                <w:rFonts w:cs="Arial"/>
              </w:rPr>
            </w:pPr>
            <w:r>
              <w:rPr>
                <w:rFonts w:cs="Arial"/>
              </w:rPr>
              <w:t>The In-Vehicle Infotainment System notifies the Customer that an incoming call is present:</w:t>
            </w:r>
          </w:p>
          <w:p w:rsidR="00014DB9" w:rsidRPr="001853BD" w:rsidRDefault="00014DB9" w:rsidP="001257C9">
            <w:pPr>
              <w:numPr>
                <w:ilvl w:val="0"/>
                <w:numId w:val="54"/>
              </w:numPr>
              <w:rPr>
                <w:rFonts w:cs="Arial"/>
              </w:rPr>
            </w:pPr>
            <w:r w:rsidRPr="001853BD">
              <w:rPr>
                <w:rFonts w:cs="Arial"/>
              </w:rPr>
              <w:t>either the ring from connected phone, or a default ring.</w:t>
            </w:r>
          </w:p>
          <w:p w:rsidR="00014DB9" w:rsidRPr="001853BD" w:rsidRDefault="00014DB9" w:rsidP="001257C9">
            <w:pPr>
              <w:numPr>
                <w:ilvl w:val="0"/>
                <w:numId w:val="54"/>
              </w:numPr>
              <w:rPr>
                <w:rFonts w:cs="Arial"/>
              </w:rPr>
            </w:pPr>
            <w:r w:rsidRPr="001853BD">
              <w:rPr>
                <w:rFonts w:cs="Arial"/>
              </w:rPr>
              <w:t>the information provided by the connected phone relative to the incoming call (i.e. phone number, etc.), and which device is receiving the incoming call.</w:t>
            </w:r>
          </w:p>
          <w:p w:rsidR="00014DB9" w:rsidRPr="001853BD" w:rsidRDefault="00014DB9" w:rsidP="001257C9">
            <w:pPr>
              <w:numPr>
                <w:ilvl w:val="0"/>
                <w:numId w:val="54"/>
              </w:numPr>
              <w:spacing w:line="276" w:lineRule="auto"/>
            </w:pPr>
            <w:r w:rsidRPr="001853BD">
              <w:rPr>
                <w:rFonts w:cs="Arial"/>
              </w:rPr>
              <w:t>the phonebook metadata if available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r>
              <w:rPr>
                <w:rFonts w:cs="Arial"/>
              </w:rPr>
              <w:t>The Customer would have the option to answer or to reject the incoming call.</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G-HMI</w:t>
            </w:r>
          </w:p>
        </w:tc>
      </w:tr>
    </w:tbl>
    <w:p w:rsidR="00014DB9" w:rsidRDefault="00014DB9" w:rsidP="00014DB9"/>
    <w:p w:rsidR="00014DB9" w:rsidRDefault="00014DB9" w:rsidP="00014DB9">
      <w:pPr>
        <w:pStyle w:val="Heading4"/>
      </w:pPr>
      <w:r>
        <w:t>BTC-UC-REQ-272337/A-Call Waiting Call on one of the two connected devices</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RPr="005D26DB"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Customer</w:t>
            </w:r>
          </w:p>
          <w:p w:rsidR="00014DB9" w:rsidRPr="005A664F" w:rsidRDefault="00014DB9" w:rsidP="00014DB9">
            <w:pPr>
              <w:spacing w:line="276" w:lineRule="auto"/>
              <w:rPr>
                <w:rFonts w:cs="Arial"/>
              </w:rPr>
            </w:pPr>
            <w:r>
              <w:rPr>
                <w:rFonts w:cs="Arial"/>
              </w:rPr>
              <w:t>Connected Mobile Phone, another connected Mobile Phone</w:t>
            </w:r>
          </w:p>
        </w:tc>
      </w:tr>
      <w:tr w:rsidR="00014DB9" w:rsidRPr="005D26DB"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5A664F" w:rsidRDefault="00014DB9">
            <w:pPr>
              <w:spacing w:line="276" w:lineRule="auto"/>
              <w:rPr>
                <w:rFonts w:cs="Arial"/>
              </w:rPr>
            </w:pPr>
            <w:r>
              <w:rPr>
                <w:rFonts w:cs="Arial"/>
              </w:rPr>
              <w:t>Two M</w:t>
            </w:r>
            <w:r w:rsidRPr="005A664F">
              <w:rPr>
                <w:rFonts w:cs="Arial"/>
              </w:rPr>
              <w:t>obile Phones are connected, a call is active on one of the phones</w:t>
            </w:r>
          </w:p>
        </w:tc>
      </w:tr>
      <w:tr w:rsidR="00014DB9" w:rsidRPr="005D26DB"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5A664F" w:rsidRDefault="00014DB9">
            <w:pPr>
              <w:spacing w:line="276" w:lineRule="auto"/>
              <w:rPr>
                <w:rFonts w:cs="Arial"/>
              </w:rPr>
            </w:pPr>
            <w:r>
              <w:rPr>
                <w:rFonts w:cs="Arial"/>
              </w:rPr>
              <w:t xml:space="preserve">In this scenario, there is an active call present and the same connected mobile phone indicates that an incoming call waiting call is present. As a result of this notification the In-Vehicle Infotainment System notifies the Customer of the incoming call by displaying the phone number of the incoming </w:t>
            </w:r>
            <w:r>
              <w:rPr>
                <w:rFonts w:cs="Arial"/>
              </w:rPr>
              <w:lastRenderedPageBreak/>
              <w:t>call or the phonebook contact name if the contact name is available. The Customer opts to answer the incoming call via the In-Vehicle Infotainment System G-HMI options available – see linked requirements.</w:t>
            </w:r>
          </w:p>
        </w:tc>
      </w:tr>
      <w:tr w:rsidR="00014DB9" w:rsidRPr="005D26DB"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lastRenderedPageBreak/>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 xml:space="preserve">The incoming call waiting call becomes the active call. </w:t>
            </w:r>
          </w:p>
          <w:p w:rsidR="00014DB9" w:rsidRDefault="00014DB9" w:rsidP="00014DB9">
            <w:pPr>
              <w:rPr>
                <w:rFonts w:cs="Arial"/>
              </w:rPr>
            </w:pPr>
            <w:r>
              <w:rPr>
                <w:rFonts w:cs="Arial"/>
              </w:rPr>
              <w:t>The call that was the active call when the incoming call waiting call was indicated becomes the held call or is hanged up, depending on the option chosen by the user.</w:t>
            </w:r>
          </w:p>
          <w:p w:rsidR="00014DB9" w:rsidRDefault="00014DB9" w:rsidP="00014DB9">
            <w:pPr>
              <w:rPr>
                <w:rFonts w:cs="Arial"/>
              </w:rPr>
            </w:pPr>
            <w:r>
              <w:rPr>
                <w:rFonts w:cs="Arial"/>
              </w:rPr>
              <w:t>The In-Vehicle Infotainment System has the ability to indicate to the Customer that there is an active call (and a call on hold, if that is the case)</w:t>
            </w:r>
          </w:p>
          <w:p w:rsidR="00014DB9" w:rsidRDefault="00014DB9" w:rsidP="00014DB9">
            <w:pPr>
              <w:spacing w:line="276" w:lineRule="auto"/>
            </w:pPr>
            <w:r>
              <w:rPr>
                <w:rFonts w:cs="Arial"/>
              </w:rPr>
              <w:t>If there is an active call and a call on hold, the In-Vehicle Infotainment System provides the Customer with the opportunity to toggle between the two.</w:t>
            </w:r>
          </w:p>
        </w:tc>
      </w:tr>
      <w:tr w:rsidR="00014DB9" w:rsidRPr="005D26DB"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RPr="005D26DB"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Pr="005A664F" w:rsidRDefault="00014DB9" w:rsidP="00014DB9">
            <w:pPr>
              <w:rPr>
                <w:rFonts w:cs="Arial"/>
              </w:rPr>
            </w:pPr>
            <w:r w:rsidRPr="005A664F">
              <w:rPr>
                <w:rFonts w:cs="Arial"/>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5A664F" w:rsidRDefault="00014DB9" w:rsidP="00014DB9">
            <w:pPr>
              <w:rPr>
                <w:rFonts w:cs="Arial"/>
              </w:rPr>
            </w:pPr>
            <w:r w:rsidRPr="005A664F">
              <w:rPr>
                <w:rFonts w:cs="Arial"/>
              </w:rPr>
              <w:t>G-HMI</w:t>
            </w:r>
          </w:p>
        </w:tc>
      </w:tr>
    </w:tbl>
    <w:p w:rsidR="00014DB9" w:rsidRDefault="00014DB9" w:rsidP="00014DB9"/>
    <w:p w:rsidR="00014DB9" w:rsidRDefault="00014DB9" w:rsidP="00014DB9">
      <w:pPr>
        <w:pStyle w:val="Heading4"/>
      </w:pPr>
      <w:r>
        <w:t>BTC-UC-REQ-272338/A-Incoming call on mobile device while call is already active on the other connected device</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BTC-FUR-REQ-271050/A-eSCO connections</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Customer</w:t>
            </w:r>
          </w:p>
          <w:p w:rsidR="00014DB9" w:rsidRPr="006E63CE" w:rsidRDefault="00014DB9" w:rsidP="00014DB9">
            <w:pPr>
              <w:spacing w:line="276" w:lineRule="auto"/>
              <w:rPr>
                <w:rFonts w:cs="Arial"/>
              </w:rPr>
            </w:pPr>
            <w:r>
              <w:rPr>
                <w:rFonts w:cs="Arial"/>
              </w:rPr>
              <w:t>Connected Mobile Phone, another connected Mobile Phone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6E63CE" w:rsidRDefault="00014DB9">
            <w:pPr>
              <w:spacing w:line="276" w:lineRule="auto"/>
              <w:rPr>
                <w:rFonts w:cs="Arial"/>
              </w:rPr>
            </w:pPr>
            <w:r>
              <w:rPr>
                <w:rFonts w:cs="Arial"/>
              </w:rPr>
              <w:t>Two Mobile Phones are connected, a call is active on one of the phones</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6E63CE" w:rsidRDefault="00014DB9" w:rsidP="00014DB9">
            <w:pPr>
              <w:spacing w:line="276" w:lineRule="auto"/>
              <w:rPr>
                <w:rFonts w:cs="Arial"/>
              </w:rPr>
            </w:pPr>
            <w:r>
              <w:rPr>
                <w:rFonts w:cs="Arial"/>
              </w:rPr>
              <w:t xml:space="preserve">In this scenario, there is an active call present and the other connected mobile phone indicates that an incoming call is present. </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rPr>
                <w:rFonts w:cs="Arial"/>
              </w:rPr>
            </w:pPr>
            <w:r>
              <w:rPr>
                <w:rFonts w:cs="Arial"/>
              </w:rPr>
              <w:t>The In-Vehicle Infotainment System notifies the Customer about the incoming call by displaying the device name, the phone number of the incoming call or the phonebook contact name if the contact name is available.</w:t>
            </w:r>
          </w:p>
          <w:p w:rsidR="00014DB9" w:rsidRPr="006E63CE" w:rsidRDefault="00014DB9" w:rsidP="00014DB9">
            <w:pPr>
              <w:spacing w:line="276" w:lineRule="auto"/>
              <w:rPr>
                <w:rFonts w:cs="Arial"/>
              </w:rPr>
            </w:pPr>
            <w:r>
              <w:rPr>
                <w:rFonts w:cs="Arial"/>
              </w:rPr>
              <w:t>An audible alert will be mixed into the existing call.</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rPr>
                <w:rFonts w:cs="Arial"/>
              </w:rPr>
              <w:t>G-HMI</w:t>
            </w:r>
          </w:p>
        </w:tc>
      </w:tr>
    </w:tbl>
    <w:p w:rsidR="00014DB9" w:rsidRDefault="00014DB9" w:rsidP="00014DB9"/>
    <w:p w:rsidR="00014DB9" w:rsidRDefault="00014DB9" w:rsidP="00014DB9">
      <w:pPr>
        <w:pStyle w:val="Heading4"/>
      </w:pPr>
      <w:r>
        <w:t>BTC-UC-REQ-272584/A-Answering a second incoming call via the In-Vehicle Infotainment System</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BTC-FUR-REQ-271050/A-eSCO connections</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8"/>
        <w:gridCol w:w="7640"/>
      </w:tblGrid>
      <w:tr w:rsidR="00014DB9" w:rsidTr="00014DB9">
        <w:trPr>
          <w:jc w:val="center"/>
        </w:trPr>
        <w:tc>
          <w:tcPr>
            <w:tcW w:w="182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76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Customer</w:t>
            </w:r>
          </w:p>
          <w:p w:rsidR="00014DB9" w:rsidRDefault="00014DB9">
            <w:pPr>
              <w:spacing w:line="276" w:lineRule="auto"/>
              <w:rPr>
                <w:rFonts w:cs="Arial"/>
              </w:rPr>
            </w:pPr>
            <w:r>
              <w:rPr>
                <w:rFonts w:cs="Arial"/>
              </w:rPr>
              <w:t>Connected Mobile Phone, another connected Mobile Phone</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Two Mobile Phones are connected, a call is active on one of the phones</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In this scenario, there is an active call present and the other connected mobile phone indicates that an incoming call is present. The Customer opts to answer the incoming call via the In-Vehicle Infotainment System G-HMI options available – see linked requirements.</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rPr>
                <w:rFonts w:cs="Arial"/>
              </w:rPr>
            </w:pPr>
            <w:r>
              <w:rPr>
                <w:rFonts w:cs="Arial"/>
              </w:rPr>
              <w:t xml:space="preserve">The second incoming call becomes the active call. </w:t>
            </w:r>
          </w:p>
          <w:p w:rsidR="00014DB9" w:rsidRDefault="00014DB9" w:rsidP="00014DB9">
            <w:pPr>
              <w:spacing w:line="276" w:lineRule="auto"/>
              <w:rPr>
                <w:rFonts w:cs="Arial"/>
              </w:rPr>
            </w:pPr>
            <w:r>
              <w:rPr>
                <w:rFonts w:cs="Arial"/>
              </w:rPr>
              <w:t>The call that was the active call when the second incoming call was indicated becomes the held call or is hanged up, depending on the option chosen by the user.</w:t>
            </w:r>
          </w:p>
          <w:p w:rsidR="00014DB9" w:rsidRDefault="00014DB9" w:rsidP="00014DB9">
            <w:pPr>
              <w:spacing w:line="276" w:lineRule="auto"/>
              <w:rPr>
                <w:rFonts w:cs="Arial"/>
              </w:rPr>
            </w:pPr>
            <w:r>
              <w:rPr>
                <w:rFonts w:cs="Arial"/>
              </w:rPr>
              <w:t>The In-Vehicle Infotainment System has the ability to indicate to the Customer that there is an active call (and a call on hold, if that is the case)</w:t>
            </w:r>
          </w:p>
          <w:p w:rsidR="00014DB9" w:rsidRDefault="00014DB9" w:rsidP="00014DB9">
            <w:pPr>
              <w:spacing w:line="276" w:lineRule="auto"/>
            </w:pPr>
            <w:r>
              <w:rPr>
                <w:rFonts w:cs="Arial"/>
              </w:rPr>
              <w:lastRenderedPageBreak/>
              <w:t>If there is an active call and a call on hold, the In-Vehicle Infotainment System provides the Customer with the opportunity to toggle between the two.</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lastRenderedPageBreak/>
              <w:t>List of Exception Use Cases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G-HMI</w:t>
            </w:r>
          </w:p>
        </w:tc>
      </w:tr>
    </w:tbl>
    <w:p w:rsidR="00014DB9" w:rsidRDefault="00014DB9" w:rsidP="00014DB9"/>
    <w:p w:rsidR="00014DB9" w:rsidRDefault="00014DB9" w:rsidP="00014DB9">
      <w:pPr>
        <w:pStyle w:val="Heading4"/>
      </w:pPr>
      <w:r>
        <w:t>BTC-UC-REQ-272904/A-Accepting second incoming call via mobile device</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8"/>
        <w:gridCol w:w="7640"/>
      </w:tblGrid>
      <w:tr w:rsidR="00014DB9" w:rsidTr="00014DB9">
        <w:trPr>
          <w:jc w:val="center"/>
        </w:trPr>
        <w:tc>
          <w:tcPr>
            <w:tcW w:w="182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76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Customer</w:t>
            </w:r>
          </w:p>
          <w:p w:rsidR="00014DB9" w:rsidRDefault="00014DB9">
            <w:pPr>
              <w:spacing w:line="276" w:lineRule="auto"/>
              <w:rPr>
                <w:rFonts w:cs="Arial"/>
              </w:rPr>
            </w:pPr>
            <w:r>
              <w:rPr>
                <w:rFonts w:cs="Arial"/>
              </w:rPr>
              <w:t>Connected Mobile Phone, another connected Mobile Phone</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Two Mobile Phones are connected, a call is active on one of the phones</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rPr>
                <w:rFonts w:cs="Arial"/>
              </w:rPr>
            </w:pPr>
            <w:r>
              <w:rPr>
                <w:rFonts w:cs="Arial"/>
              </w:rPr>
              <w:t>In this scenario, there is an active call present and the other connected mobile phone indicates that an incoming call is present. The Customer opts to answer the incoming call via mobile device</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 xml:space="preserve">The second incoming call becomes the active call. </w:t>
            </w:r>
          </w:p>
          <w:p w:rsidR="00014DB9" w:rsidRDefault="00014DB9" w:rsidP="00014DB9">
            <w:pPr>
              <w:rPr>
                <w:rFonts w:cs="Arial"/>
              </w:rPr>
            </w:pPr>
            <w:r>
              <w:rPr>
                <w:rFonts w:cs="Arial"/>
              </w:rPr>
              <w:t>The audio for the call is available via the means indicated from the mobile phone.</w:t>
            </w:r>
          </w:p>
          <w:p w:rsidR="00014DB9" w:rsidRDefault="00014DB9">
            <w:pPr>
              <w:spacing w:line="276" w:lineRule="auto"/>
              <w:rPr>
                <w:rFonts w:cs="Arial"/>
              </w:rPr>
            </w:pPr>
            <w:r>
              <w:rPr>
                <w:rFonts w:cs="Arial"/>
              </w:rPr>
              <w:t xml:space="preserve">The call that was the active call when the second incoming call was indicated becomes the held call. </w:t>
            </w:r>
          </w:p>
          <w:p w:rsidR="00014DB9" w:rsidRDefault="00014DB9">
            <w:pPr>
              <w:spacing w:line="276" w:lineRule="auto"/>
              <w:rPr>
                <w:rFonts w:cs="Arial"/>
              </w:rPr>
            </w:pPr>
            <w:r>
              <w:rPr>
                <w:rFonts w:cs="Arial"/>
              </w:rPr>
              <w:t>The In-Vehicle Infotainment System has the ability to indicate to the Customer that there is an active call (and a call on hold, if that is the case)</w:t>
            </w:r>
          </w:p>
          <w:p w:rsidR="00014DB9" w:rsidRDefault="00014DB9">
            <w:pPr>
              <w:spacing w:line="276" w:lineRule="auto"/>
              <w:rPr>
                <w:rFonts w:cs="Arial"/>
              </w:rPr>
            </w:pPr>
            <w:r>
              <w:rPr>
                <w:rFonts w:cs="Arial"/>
              </w:rPr>
              <w:t>If there is an active call and a call on hold, the In-Vehicle Infotainment System provides the Customer with the opportunity to toggle between the two.</w:t>
            </w:r>
          </w:p>
          <w:p w:rsidR="00014DB9" w:rsidRPr="00021FF1" w:rsidRDefault="00014DB9">
            <w:pPr>
              <w:spacing w:line="276" w:lineRule="auto"/>
              <w:rPr>
                <w:rFonts w:cs="Arial"/>
              </w:rPr>
            </w:pPr>
            <w:r>
              <w:rPr>
                <w:rFonts w:cs="Arial"/>
              </w:rPr>
              <w:t>The appropriate call timer information is shown.</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Pr="00021FF1" w:rsidRDefault="00014DB9">
            <w:pPr>
              <w:spacing w:line="276" w:lineRule="auto"/>
              <w:rPr>
                <w:rFonts w:cs="Arial"/>
              </w:rPr>
            </w:pP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Pr="00021FF1" w:rsidRDefault="00014DB9">
            <w:pPr>
              <w:spacing w:line="276" w:lineRule="auto"/>
              <w:rPr>
                <w:rFonts w:cs="Arial"/>
              </w:rPr>
            </w:pPr>
            <w:r w:rsidRPr="00021FF1">
              <w:rPr>
                <w:rFonts w:cs="Arial"/>
              </w:rPr>
              <w:t>G-HMI</w:t>
            </w:r>
          </w:p>
          <w:p w:rsidR="00014DB9" w:rsidRPr="00021FF1" w:rsidRDefault="00014DB9">
            <w:pPr>
              <w:spacing w:line="276" w:lineRule="auto"/>
              <w:rPr>
                <w:rFonts w:cs="Arial"/>
              </w:rPr>
            </w:pPr>
            <w:r w:rsidRPr="00021FF1">
              <w:rPr>
                <w:rFonts w:cs="Arial"/>
              </w:rPr>
              <w:t>Vehicle System Interface</w:t>
            </w:r>
          </w:p>
        </w:tc>
      </w:tr>
    </w:tbl>
    <w:p w:rsidR="00014DB9" w:rsidRDefault="00014DB9" w:rsidP="00014DB9"/>
    <w:p w:rsidR="00014DB9" w:rsidRDefault="00014DB9" w:rsidP="00014DB9">
      <w:pPr>
        <w:pStyle w:val="Heading4"/>
      </w:pPr>
      <w:r>
        <w:t>BTC-UC-REQ-272585/A-Rejecting second incoming call</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8"/>
        <w:gridCol w:w="7640"/>
      </w:tblGrid>
      <w:tr w:rsidR="00014DB9" w:rsidTr="00014DB9">
        <w:trPr>
          <w:jc w:val="center"/>
        </w:trPr>
        <w:tc>
          <w:tcPr>
            <w:tcW w:w="182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76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Customer</w:t>
            </w:r>
          </w:p>
          <w:p w:rsidR="00014DB9" w:rsidRDefault="00014DB9">
            <w:pPr>
              <w:spacing w:line="276" w:lineRule="auto"/>
              <w:rPr>
                <w:rFonts w:cs="Arial"/>
              </w:rPr>
            </w:pPr>
            <w:r>
              <w:rPr>
                <w:rFonts w:cs="Arial"/>
              </w:rPr>
              <w:t>Connected Mobile Phone, another connected Mobile Phone</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Two Mobile Phones are connected, a call is active on one of the phones</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rPr>
                <w:rFonts w:cs="Arial"/>
              </w:rPr>
            </w:pPr>
            <w:r>
              <w:rPr>
                <w:rFonts w:cs="Arial"/>
              </w:rPr>
              <w:t>In this scenario, there is an active call present and the other connected mobile phone indicates that an incoming call is present. The Customer opts to reject the incoming call via the In-Vehicle Infotainment System G-HMI options or via mobile device.</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The second incoming call is no longer presented to the Customer via the In-Vehicle Infotainment System.  The call will be rejected by the correct Bluetooth response.</w:t>
            </w:r>
          </w:p>
          <w:p w:rsidR="00014DB9" w:rsidRPr="00B437BE" w:rsidRDefault="00014DB9" w:rsidP="00014DB9">
            <w:pPr>
              <w:rPr>
                <w:rFonts w:cs="Arial"/>
              </w:rPr>
            </w:pPr>
            <w:r>
              <w:rPr>
                <w:rFonts w:cs="Arial"/>
              </w:rPr>
              <w:t xml:space="preserve">The call that was the active call when the second incoming call was indicated remains the active call. </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G-HMI</w:t>
            </w:r>
          </w:p>
          <w:p w:rsidR="00014DB9" w:rsidRDefault="00014DB9">
            <w:pPr>
              <w:spacing w:line="276" w:lineRule="auto"/>
            </w:pPr>
            <w:r>
              <w:t>Vehicle System Interface</w:t>
            </w:r>
          </w:p>
        </w:tc>
      </w:tr>
    </w:tbl>
    <w:p w:rsidR="00014DB9" w:rsidRDefault="00014DB9" w:rsidP="00014DB9"/>
    <w:p w:rsidR="00014DB9" w:rsidRDefault="00014DB9" w:rsidP="00014DB9">
      <w:pPr>
        <w:pStyle w:val="Heading4"/>
      </w:pPr>
      <w:r>
        <w:t>BTC-UC-REQ-272586/A-Ignoring second incoming call</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8"/>
        <w:gridCol w:w="7640"/>
      </w:tblGrid>
      <w:tr w:rsidR="00014DB9" w:rsidTr="00014DB9">
        <w:trPr>
          <w:jc w:val="center"/>
        </w:trPr>
        <w:tc>
          <w:tcPr>
            <w:tcW w:w="182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lastRenderedPageBreak/>
              <w:t>Actors</w:t>
            </w:r>
          </w:p>
        </w:tc>
        <w:tc>
          <w:tcPr>
            <w:tcW w:w="76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Customer</w:t>
            </w:r>
          </w:p>
          <w:p w:rsidR="00014DB9" w:rsidRDefault="00014DB9">
            <w:pPr>
              <w:spacing w:line="276" w:lineRule="auto"/>
              <w:rPr>
                <w:rFonts w:cs="Arial"/>
              </w:rPr>
            </w:pPr>
            <w:r>
              <w:rPr>
                <w:rFonts w:cs="Arial"/>
              </w:rPr>
              <w:t>Connected Mobile Phone, another connected Mobile Phone</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Two Mobile Phones are connected, a call is active on one of the phones</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In this scenario, there is an active call present and the other connected mobile phone indicates that an incoming call is present. The Customer opts to answer the incoming call via the In-Vehicle Infotainment System G-HMI options available – see linked requirements.</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The second incoming call is no longer presented to the Customer via the In-Vehicle Infotainment System.  The connected device will not be notified about ignoring the call, therefore the incoming call notification is still present on the connected device.</w:t>
            </w:r>
          </w:p>
          <w:p w:rsidR="00014DB9" w:rsidRDefault="00014DB9" w:rsidP="00014DB9">
            <w:r>
              <w:rPr>
                <w:rFonts w:cs="Arial"/>
              </w:rPr>
              <w:t xml:space="preserve">The call that was the active call when the second incoming call was indicated remains the active call. </w:t>
            </w: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82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G-HMI</w:t>
            </w:r>
          </w:p>
        </w:tc>
      </w:tr>
    </w:tbl>
    <w:p w:rsidR="00014DB9" w:rsidRDefault="00014DB9" w:rsidP="00014DB9"/>
    <w:p w:rsidR="00014DB9" w:rsidRDefault="00014DB9" w:rsidP="00014DB9">
      <w:pPr>
        <w:pStyle w:val="Heading4"/>
      </w:pPr>
      <w:r>
        <w:t>BTC-UC-REQ-272482/A-Message notification for second device</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rPr>
                <w:rFonts w:cs="Arial"/>
              </w:rPr>
              <w:t>Second connected mobile phone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Second mobile phone supports ability to transfer text messages</w:t>
            </w:r>
          </w:p>
          <w:p w:rsidR="00014DB9" w:rsidRDefault="00014DB9" w:rsidP="00014DB9">
            <w:pPr>
              <w:spacing w:line="276" w:lineRule="auto"/>
            </w:pPr>
            <w:r>
              <w:rPr>
                <w:rFonts w:cs="Arial"/>
              </w:rPr>
              <w:t>Mobile phone is paired and connected as second mobile device.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rPr>
                <w:rFonts w:cs="Arial"/>
              </w:rPr>
              <w:t>The mobile phone is connected to the In-Vehicle Infotainment System as a second mobile device and has the ability to transfer the text messages stored within it. The connected mobile phone receives a new message, and notifies the In-Vehicle Infotainment System that a new message is received.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The In-Vehicle Infotainment System has the ability to display to the Customer key characteristics of the newly received message. For example, Sender, Date / Time, type of message, etc.</w:t>
            </w:r>
          </w:p>
          <w:p w:rsidR="00014DB9" w:rsidRPr="002231A5" w:rsidRDefault="00014DB9" w:rsidP="00014DB9">
            <w:pPr>
              <w:spacing w:line="276" w:lineRule="auto"/>
              <w:rPr>
                <w:rFonts w:cs="Arial"/>
              </w:rPr>
            </w:pPr>
            <w:r>
              <w:rPr>
                <w:rFonts w:cs="Arial"/>
              </w:rPr>
              <w:t>The In-Vehicle Infotainment System provides the Customer with the option of retrieving the newly received message via the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G-HMI</w:t>
            </w:r>
          </w:p>
          <w:p w:rsidR="00014DB9" w:rsidRDefault="00014DB9">
            <w:pPr>
              <w:spacing w:line="276" w:lineRule="auto"/>
            </w:pPr>
          </w:p>
        </w:tc>
      </w:tr>
    </w:tbl>
    <w:p w:rsidR="00014DB9" w:rsidRDefault="00014DB9" w:rsidP="00014DB9"/>
    <w:p w:rsidR="00014DB9" w:rsidRDefault="00014DB9" w:rsidP="00014DB9">
      <w:pPr>
        <w:pStyle w:val="Heading3"/>
      </w:pPr>
      <w:bookmarkStart w:id="119" w:name="_Toc1048757"/>
      <w:r>
        <w:t>Requirements</w:t>
      </w:r>
      <w:bookmarkEnd w:id="119"/>
    </w:p>
    <w:p w:rsidR="00014DB9" w:rsidRPr="00014DB9" w:rsidRDefault="00014DB9" w:rsidP="00014DB9">
      <w:pPr>
        <w:pStyle w:val="Heading4"/>
        <w:rPr>
          <w:b w:val="0"/>
          <w:u w:val="single"/>
        </w:rPr>
      </w:pPr>
      <w:r w:rsidRPr="00014DB9">
        <w:rPr>
          <w:b w:val="0"/>
          <w:u w:val="single"/>
        </w:rPr>
        <w:t>BTC-FUR-REQ-270971/A-Feature Set of Second Mobile Device</w:t>
      </w:r>
    </w:p>
    <w:p w:rsidR="00014DB9" w:rsidRDefault="00014DB9" w:rsidP="00014DB9">
      <w:r>
        <w:t>The feature set for the second mobile device is limited on HMI level, but on BT level is equivalent to the first device which is connected.</w:t>
      </w:r>
    </w:p>
    <w:p w:rsidR="00014DB9" w:rsidRDefault="00014DB9" w:rsidP="00014DB9">
      <w:r>
        <w:t>All profiles which are related to call handling, phonebook and messaging functionality shall be connected directly to that device even when the device is connected as a second device.</w:t>
      </w:r>
    </w:p>
    <w:p w:rsidR="00014DB9" w:rsidRDefault="00014DB9" w:rsidP="00014DB9"/>
    <w:p w:rsidR="00014DB9" w:rsidRDefault="00014DB9" w:rsidP="00014DB9">
      <w:r>
        <w:t>After swapping the device to enable full feature set all functions should be available without the need of connecting additional profiles.</w:t>
      </w:r>
    </w:p>
    <w:p w:rsidR="00014DB9" w:rsidRDefault="00014DB9" w:rsidP="00014DB9"/>
    <w:p w:rsidR="00014DB9" w:rsidRPr="000950EF" w:rsidRDefault="00014DB9" w:rsidP="00014DB9">
      <w:r>
        <w:t xml:space="preserve"> </w:t>
      </w:r>
    </w:p>
    <w:p w:rsidR="00014DB9" w:rsidRPr="00014DB9" w:rsidRDefault="00014DB9" w:rsidP="00014DB9">
      <w:pPr>
        <w:pStyle w:val="Heading4"/>
        <w:rPr>
          <w:b w:val="0"/>
          <w:u w:val="single"/>
        </w:rPr>
      </w:pPr>
      <w:r w:rsidRPr="00014DB9">
        <w:rPr>
          <w:b w:val="0"/>
          <w:u w:val="single"/>
        </w:rPr>
        <w:t>BTC-FUR-REQ-271050/A-eSCO connections</w:t>
      </w:r>
    </w:p>
    <w:p w:rsidR="00014DB9" w:rsidRDefault="00014DB9" w:rsidP="00014DB9">
      <w:r>
        <w:t>The I</w:t>
      </w:r>
      <w:r w:rsidRPr="00FF5510">
        <w:t>n-Vehicle Infotainment System shall</w:t>
      </w:r>
      <w:r>
        <w:t xml:space="preserve"> be able to support two eSCO connections simultaneously.</w:t>
      </w:r>
    </w:p>
    <w:p w:rsidR="00014DB9" w:rsidRPr="00FF5510" w:rsidRDefault="00014DB9" w:rsidP="00014DB9"/>
    <w:p w:rsidR="00014DB9" w:rsidRPr="00014DB9" w:rsidRDefault="00014DB9" w:rsidP="00014DB9">
      <w:pPr>
        <w:pStyle w:val="Heading4"/>
        <w:rPr>
          <w:b w:val="0"/>
          <w:u w:val="single"/>
        </w:rPr>
      </w:pPr>
      <w:r w:rsidRPr="00014DB9">
        <w:rPr>
          <w:b w:val="0"/>
          <w:u w:val="single"/>
        </w:rPr>
        <w:lastRenderedPageBreak/>
        <w:t>BTC-FUR-REQ-273963/A-Multiple MAS Instances</w:t>
      </w:r>
    </w:p>
    <w:p w:rsidR="00014DB9" w:rsidRDefault="00014DB9" w:rsidP="00014DB9">
      <w:r w:rsidRPr="00A6763B">
        <w:t xml:space="preserve">The In-Vehicle Infotainment System shall support as many MAS instances as required to fulfil the </w:t>
      </w:r>
      <w:r>
        <w:t xml:space="preserve">messaging feature as defined in </w:t>
      </w:r>
      <w:r w:rsidRPr="00A6763B">
        <w:t>BTP-FUN-REQ-041734/D-Messaging - SMS and eMail</w:t>
      </w:r>
      <w:r>
        <w:t>.</w:t>
      </w:r>
    </w:p>
    <w:p w:rsidR="00014DB9" w:rsidRDefault="00014DB9" w:rsidP="00014DB9"/>
    <w:p w:rsidR="00014DB9" w:rsidRDefault="00014DB9" w:rsidP="00014DB9">
      <w:r>
        <w:t>See specifically BTP-FUR-REQ-041750</w:t>
      </w:r>
      <w:r w:rsidRPr="00A6763B">
        <w:t>-Retrieving the Message Listing</w:t>
      </w:r>
      <w:r>
        <w:t xml:space="preserve">   </w:t>
      </w:r>
    </w:p>
    <w:p w:rsidR="00014DB9" w:rsidRDefault="00014DB9" w:rsidP="00014DB9">
      <w:r>
        <w:t>for more information about the number of MAS instances per device.</w:t>
      </w:r>
    </w:p>
    <w:p w:rsidR="00014DB9" w:rsidRPr="00A6763B" w:rsidRDefault="00014DB9" w:rsidP="00014DB9"/>
    <w:p w:rsidR="00014DB9" w:rsidRPr="00014DB9" w:rsidRDefault="00014DB9" w:rsidP="00014DB9">
      <w:pPr>
        <w:pStyle w:val="Heading4"/>
        <w:rPr>
          <w:b w:val="0"/>
          <w:u w:val="single"/>
        </w:rPr>
      </w:pPr>
      <w:r w:rsidRPr="00014DB9">
        <w:rPr>
          <w:b w:val="0"/>
          <w:u w:val="single"/>
        </w:rPr>
        <w:t>BTC-FUR-REQ-270964/A-Connect Second Mobile Device</w:t>
      </w:r>
    </w:p>
    <w:p w:rsidR="00014DB9" w:rsidRDefault="00014DB9" w:rsidP="00014DB9">
      <w:r w:rsidRPr="00C86C6C">
        <w:t>The customer shall have an opt</w:t>
      </w:r>
      <w:r>
        <w:t>ion to connect a second mobile phone in addition to the one which is already connected to the In-Vehicle Infotainment System.</w:t>
      </w:r>
    </w:p>
    <w:p w:rsidR="00014DB9" w:rsidRDefault="00014DB9" w:rsidP="00014DB9"/>
    <w:p w:rsidR="00014DB9" w:rsidRDefault="00014DB9" w:rsidP="00014DB9">
      <w:r>
        <w:t>This option should only be available when another device is connected via HFP.</w:t>
      </w:r>
    </w:p>
    <w:p w:rsidR="00014DB9" w:rsidRPr="00C86C6C" w:rsidRDefault="00014DB9" w:rsidP="00014DB9"/>
    <w:p w:rsidR="00014DB9" w:rsidRPr="00014DB9" w:rsidRDefault="00014DB9" w:rsidP="00014DB9">
      <w:pPr>
        <w:pStyle w:val="Heading4"/>
        <w:rPr>
          <w:b w:val="0"/>
          <w:u w:val="single"/>
        </w:rPr>
      </w:pPr>
      <w:r w:rsidRPr="00014DB9">
        <w:rPr>
          <w:b w:val="0"/>
          <w:u w:val="single"/>
        </w:rPr>
        <w:t>BTC-FUR-REQ-270963/A-Swap Mobile Devices</w:t>
      </w:r>
    </w:p>
    <w:p w:rsidR="00014DB9" w:rsidRDefault="00014DB9" w:rsidP="00014DB9">
      <w:r w:rsidRPr="00B23810">
        <w:t>When two mobile device</w:t>
      </w:r>
      <w:r>
        <w:t>s</w:t>
      </w:r>
      <w:r w:rsidRPr="00B23810">
        <w:t xml:space="preserve"> are co</w:t>
      </w:r>
      <w:r>
        <w:t>nnected simultaneously – one as the device with full feature set and a second one for incoming events - the Infotainment System shall offer an option via its GUI and VIU to swap the devices easily.</w:t>
      </w:r>
    </w:p>
    <w:p w:rsidR="00014DB9" w:rsidRDefault="00014DB9" w:rsidP="00014DB9">
      <w:r>
        <w:t xml:space="preserve">Herewith the functionality will be swapped: </w:t>
      </w:r>
    </w:p>
    <w:p w:rsidR="00014DB9" w:rsidRDefault="00014DB9" w:rsidP="00014DB9">
      <w:r>
        <w:t xml:space="preserve">The device which was connected as second mobile device will get full functionality, and now the other device will be available for incoming events. </w:t>
      </w:r>
    </w:p>
    <w:p w:rsidR="00014DB9" w:rsidRDefault="00014DB9" w:rsidP="00014DB9">
      <w:r>
        <w:t>The connection status for each device will not change, but features are getting enabled respectively disabled via GUI and VIU interface.</w:t>
      </w:r>
    </w:p>
    <w:p w:rsidR="00014DB9" w:rsidRDefault="00014DB9" w:rsidP="00014DB9"/>
    <w:p w:rsidR="00014DB9" w:rsidRDefault="00014DB9" w:rsidP="00014DB9">
      <w:r>
        <w:t>Swapping devices, and making the complete feature set available, shall not take more than one second.</w:t>
      </w:r>
    </w:p>
    <w:p w:rsidR="00014DB9" w:rsidRDefault="00014DB9" w:rsidP="00014DB9"/>
    <w:p w:rsidR="00014DB9" w:rsidRPr="00B23810" w:rsidRDefault="00014DB9" w:rsidP="00014DB9">
      <w:r>
        <w:t xml:space="preserve"> </w:t>
      </w:r>
    </w:p>
    <w:p w:rsidR="00014DB9" w:rsidRPr="00014DB9" w:rsidRDefault="00014DB9" w:rsidP="00014DB9">
      <w:pPr>
        <w:pStyle w:val="Heading4"/>
        <w:rPr>
          <w:b w:val="0"/>
          <w:u w:val="single"/>
        </w:rPr>
      </w:pPr>
      <w:r w:rsidRPr="00014DB9">
        <w:rPr>
          <w:b w:val="0"/>
          <w:u w:val="single"/>
        </w:rPr>
        <w:t>BTC-FUR-REQ-270991/A-Customer option to set second mobile device</w:t>
      </w:r>
    </w:p>
    <w:p w:rsidR="00014DB9" w:rsidRDefault="00014DB9" w:rsidP="00014DB9">
      <w:r w:rsidRPr="000C5542">
        <w:t xml:space="preserve">The In-Vehicle Infotainment System shall </w:t>
      </w:r>
      <w:r>
        <w:t>provide an option via its HMI to set a device as “second mobile device” as soon as more than one mobile phone is paired with the system.</w:t>
      </w:r>
    </w:p>
    <w:p w:rsidR="00014DB9" w:rsidRDefault="00014DB9" w:rsidP="00014DB9"/>
    <w:p w:rsidR="00014DB9" w:rsidRDefault="00014DB9" w:rsidP="00014DB9">
      <w:r>
        <w:t>The device which is set as primary device (favorite device) cannot be set as second mobile device.</w:t>
      </w:r>
    </w:p>
    <w:p w:rsidR="00014DB9" w:rsidRPr="000C5542" w:rsidRDefault="00014DB9" w:rsidP="00014DB9"/>
    <w:p w:rsidR="00014DB9" w:rsidRPr="00014DB9" w:rsidRDefault="00014DB9" w:rsidP="00014DB9">
      <w:pPr>
        <w:pStyle w:val="Heading4"/>
        <w:rPr>
          <w:b w:val="0"/>
          <w:u w:val="single"/>
        </w:rPr>
      </w:pPr>
      <w:r w:rsidRPr="00014DB9">
        <w:rPr>
          <w:b w:val="0"/>
          <w:u w:val="single"/>
        </w:rPr>
        <w:t>BTC-FUR-REQ-270972/A-Incoming Call</w:t>
      </w:r>
    </w:p>
    <w:p w:rsidR="00014DB9" w:rsidRDefault="00014DB9" w:rsidP="00014DB9">
      <w:r w:rsidRPr="00C53B63">
        <w:t>When IVIS is notifying the cust</w:t>
      </w:r>
      <w:r>
        <w:t>omer about an incoming call, the information about the device which is receiving the incoming call event shall be included.</w:t>
      </w:r>
    </w:p>
    <w:p w:rsidR="00014DB9" w:rsidRDefault="00014DB9" w:rsidP="00014DB9">
      <w:r>
        <w:t>This additional information shall only be displayed to the customer when two mobile devices are connected.</w:t>
      </w:r>
    </w:p>
    <w:p w:rsidR="00014DB9" w:rsidRDefault="00014DB9" w:rsidP="00014DB9"/>
    <w:p w:rsidR="00014DB9" w:rsidRDefault="00014DB9" w:rsidP="00014DB9">
      <w:r>
        <w:t>The customer should have the following options:</w:t>
      </w:r>
    </w:p>
    <w:p w:rsidR="00014DB9" w:rsidRDefault="00014DB9" w:rsidP="00014DB9"/>
    <w:p w:rsidR="00014DB9" w:rsidRPr="00C53B63" w:rsidRDefault="00014DB9" w:rsidP="00014DB9"/>
    <w:p w:rsidR="00014DB9" w:rsidRPr="00C53B63" w:rsidRDefault="00014DB9" w:rsidP="00014DB9">
      <w:r w:rsidRPr="00C53B63">
        <w:t>-Rejecting the incoming call via In-Vehicle Infotainment System</w:t>
      </w:r>
    </w:p>
    <w:p w:rsidR="00014DB9" w:rsidRPr="00C53B63" w:rsidRDefault="00014DB9" w:rsidP="00014DB9"/>
    <w:p w:rsidR="00014DB9" w:rsidRPr="00C53B63" w:rsidRDefault="00014DB9" w:rsidP="00014DB9">
      <w:r w:rsidRPr="00C53B63">
        <w:t>-Accepting the call via In-Vehicle Infotainment System</w:t>
      </w:r>
    </w:p>
    <w:p w:rsidR="00014DB9" w:rsidRPr="00C53B63" w:rsidRDefault="00014DB9" w:rsidP="00014DB9"/>
    <w:p w:rsidR="00014DB9" w:rsidRPr="00C53B63" w:rsidRDefault="00014DB9" w:rsidP="00014DB9">
      <w:r w:rsidRPr="00C53B63">
        <w:t>-Ignore the call: No Action, In-Vehicle Infotainment System shall consider this as a missed call</w:t>
      </w:r>
    </w:p>
    <w:p w:rsidR="00014DB9" w:rsidRPr="00C53B63" w:rsidRDefault="00014DB9" w:rsidP="00014DB9"/>
    <w:p w:rsidR="00014DB9" w:rsidRPr="00C53B63" w:rsidRDefault="00014DB9" w:rsidP="00014DB9">
      <w:r w:rsidRPr="00C53B63">
        <w:t xml:space="preserve">-Accepting the call </w:t>
      </w:r>
      <w:r>
        <w:t>by answering the call via the mobile device</w:t>
      </w:r>
    </w:p>
    <w:p w:rsidR="00014DB9" w:rsidRPr="00C53B63" w:rsidRDefault="00014DB9" w:rsidP="00014DB9"/>
    <w:p w:rsidR="00014DB9" w:rsidRDefault="00014DB9" w:rsidP="00014DB9">
      <w:r>
        <w:t>-Rejecting the call via the mobile device</w:t>
      </w:r>
    </w:p>
    <w:p w:rsidR="00014DB9" w:rsidRPr="00C53B63" w:rsidRDefault="00014DB9" w:rsidP="00014DB9"/>
    <w:p w:rsidR="00014DB9" w:rsidRPr="00C53B63" w:rsidRDefault="00014DB9" w:rsidP="00014DB9"/>
    <w:p w:rsidR="00014DB9" w:rsidRPr="00014DB9" w:rsidRDefault="00014DB9" w:rsidP="00014DB9">
      <w:pPr>
        <w:pStyle w:val="Heading4"/>
        <w:rPr>
          <w:b w:val="0"/>
          <w:u w:val="single"/>
        </w:rPr>
      </w:pPr>
      <w:r w:rsidRPr="00014DB9">
        <w:rPr>
          <w:b w:val="0"/>
          <w:u w:val="single"/>
        </w:rPr>
        <w:lastRenderedPageBreak/>
        <w:t>BTC-FUR-REQ-270973/A-Call Waiting Call when two devices are connected</w:t>
      </w:r>
    </w:p>
    <w:p w:rsidR="00014DB9" w:rsidRPr="006F7607" w:rsidRDefault="00014DB9" w:rsidP="00014DB9">
      <w:r w:rsidRPr="006F7607">
        <w:t xml:space="preserve">When a call waiting notification is received from the connected mobile device, the </w:t>
      </w:r>
      <w:r>
        <w:t>In-Vehicle Infotainment System</w:t>
      </w:r>
      <w:r w:rsidRPr="006F7607">
        <w:t xml:space="preserve"> shall give the customer the option to accept, </w:t>
      </w:r>
      <w:r>
        <w:t xml:space="preserve">or </w:t>
      </w:r>
      <w:r w:rsidRPr="006F7607">
        <w:t>reject this call.</w:t>
      </w:r>
    </w:p>
    <w:p w:rsidR="00014DB9" w:rsidRPr="006F7607" w:rsidRDefault="00014DB9" w:rsidP="00014DB9"/>
    <w:p w:rsidR="00014DB9" w:rsidRDefault="00014DB9" w:rsidP="00014DB9">
      <w:pPr>
        <w:rPr>
          <w:rFonts w:cs="Arial"/>
        </w:rPr>
      </w:pPr>
      <w:r>
        <w:t>For more information p</w:t>
      </w:r>
      <w:r w:rsidRPr="006F7607">
        <w:t>lease</w:t>
      </w:r>
      <w:r>
        <w:rPr>
          <w:rFonts w:cs="Arial"/>
        </w:rPr>
        <w:t xml:space="preserve"> see BTP-FUR-REQ-041821 Call Waiting Call</w:t>
      </w:r>
    </w:p>
    <w:p w:rsidR="00014DB9" w:rsidRDefault="00014DB9" w:rsidP="00014DB9"/>
    <w:p w:rsidR="00014DB9" w:rsidRPr="00014DB9" w:rsidRDefault="00014DB9" w:rsidP="00014DB9">
      <w:pPr>
        <w:pStyle w:val="Heading4"/>
        <w:rPr>
          <w:b w:val="0"/>
          <w:u w:val="single"/>
        </w:rPr>
      </w:pPr>
      <w:r w:rsidRPr="00014DB9">
        <w:rPr>
          <w:b w:val="0"/>
          <w:u w:val="single"/>
        </w:rPr>
        <w:t>BTC-FUR-REQ-272583/A-Second incoming call when two devices are connected</w:t>
      </w:r>
    </w:p>
    <w:p w:rsidR="00014DB9" w:rsidRDefault="00014DB9" w:rsidP="00014DB9">
      <w:r w:rsidRPr="00B24511">
        <w:t xml:space="preserve">When </w:t>
      </w:r>
      <w:r>
        <w:t>two devices are connected, and one device has an active call and the other device is receiving an incoming call event, then the In-Vehicle Infotainment System shall do the following:</w:t>
      </w:r>
    </w:p>
    <w:p w:rsidR="00014DB9" w:rsidRDefault="00014DB9" w:rsidP="00014DB9"/>
    <w:p w:rsidR="00014DB9" w:rsidRDefault="00014DB9" w:rsidP="00014DB9">
      <w:r>
        <w:t>To give an audible indication to the customer a beep shall be played. This alert shall be mixed into the existing audio channel of the first active call.</w:t>
      </w:r>
    </w:p>
    <w:p w:rsidR="00014DB9" w:rsidRDefault="00014DB9" w:rsidP="00014DB9">
      <w:r>
        <w:t xml:space="preserve">To make the audible alert better detectable the gain of the existing call audio shall be attenuated by </w:t>
      </w:r>
      <w:r w:rsidRPr="004B5A65">
        <w:t>10dB</w:t>
      </w:r>
      <w:r>
        <w:t>.</w:t>
      </w:r>
    </w:p>
    <w:p w:rsidR="00014DB9" w:rsidRDefault="00014DB9" w:rsidP="00014DB9"/>
    <w:p w:rsidR="00014DB9" w:rsidRDefault="00014DB9" w:rsidP="00014DB9">
      <w:r>
        <w:t>The customer shall have the option to stop the alert indication for the second incoming call by using the ignore function given by HMI.</w:t>
      </w:r>
    </w:p>
    <w:p w:rsidR="00014DB9" w:rsidRDefault="00014DB9" w:rsidP="00014DB9"/>
    <w:p w:rsidR="00014DB9" w:rsidRDefault="00014DB9" w:rsidP="00014DB9">
      <w:r>
        <w:t>Furthermore the customer shall have the same options to accept or reject the call which are applicable for a regular call waiting call.</w:t>
      </w:r>
    </w:p>
    <w:p w:rsidR="00014DB9" w:rsidRDefault="00014DB9" w:rsidP="00014DB9"/>
    <w:p w:rsidR="00014DB9" w:rsidRPr="00B24511" w:rsidRDefault="00014DB9" w:rsidP="00014DB9"/>
    <w:p w:rsidR="00014DB9" w:rsidRPr="00014DB9" w:rsidRDefault="00014DB9" w:rsidP="00014DB9">
      <w:pPr>
        <w:pStyle w:val="Heading4"/>
        <w:rPr>
          <w:b w:val="0"/>
          <w:u w:val="single"/>
        </w:rPr>
      </w:pPr>
      <w:r w:rsidRPr="00014DB9">
        <w:rPr>
          <w:b w:val="0"/>
          <w:u w:val="single"/>
        </w:rPr>
        <w:t>BTC-FUR-REQ-273961/A-Max Number of Calls with two devices connected</w:t>
      </w:r>
    </w:p>
    <w:p w:rsidR="00014DB9" w:rsidRDefault="00014DB9" w:rsidP="00014DB9">
      <w:pPr>
        <w:rPr>
          <w:rFonts w:cs="Arial"/>
        </w:rPr>
      </w:pPr>
      <w:r>
        <w:rPr>
          <w:rFonts w:cs="Arial"/>
        </w:rPr>
        <w:t xml:space="preserve">The In-Vehicle Infotainment System shall be able to control a maximum of two calls per connected device simultaneously. </w:t>
      </w:r>
    </w:p>
    <w:p w:rsidR="00014DB9" w:rsidRDefault="00014DB9" w:rsidP="00014DB9">
      <w:pPr>
        <w:rPr>
          <w:rFonts w:cs="Arial"/>
        </w:rPr>
      </w:pPr>
    </w:p>
    <w:p w:rsidR="00014DB9" w:rsidRDefault="00014DB9" w:rsidP="00014DB9">
      <w:pPr>
        <w:rPr>
          <w:rFonts w:cs="Arial"/>
        </w:rPr>
      </w:pPr>
      <w:r>
        <w:rPr>
          <w:rFonts w:cs="Arial"/>
        </w:rPr>
        <w:t>Any third call per device shall be ignored.</w:t>
      </w:r>
    </w:p>
    <w:p w:rsidR="00014DB9" w:rsidRDefault="00014DB9" w:rsidP="00014DB9">
      <w:pPr>
        <w:rPr>
          <w:rFonts w:cs="Arial"/>
        </w:rPr>
      </w:pPr>
      <w:r>
        <w:rPr>
          <w:rFonts w:cs="Arial"/>
        </w:rPr>
        <w:t>Any third call per system shall have the option to accept, but to end the active call.</w:t>
      </w:r>
    </w:p>
    <w:p w:rsidR="00014DB9" w:rsidRDefault="00014DB9" w:rsidP="00014DB9"/>
    <w:p w:rsidR="00014DB9" w:rsidRDefault="00014DB9" w:rsidP="00014DB9"/>
    <w:p w:rsidR="00014DB9" w:rsidRDefault="00014DB9" w:rsidP="00014DB9">
      <w:pPr>
        <w:rPr>
          <w:rFonts w:cs="Arial"/>
        </w:rPr>
      </w:pPr>
      <w:r>
        <w:rPr>
          <w:rFonts w:cs="Arial"/>
        </w:rPr>
        <w:t>Example:</w:t>
      </w:r>
    </w:p>
    <w:p w:rsidR="00014DB9" w:rsidRDefault="00014DB9" w:rsidP="001257C9">
      <w:pPr>
        <w:numPr>
          <w:ilvl w:val="0"/>
          <w:numId w:val="55"/>
        </w:numPr>
        <w:rPr>
          <w:rFonts w:cs="Arial"/>
        </w:rPr>
      </w:pPr>
      <w:r>
        <w:rPr>
          <w:rFonts w:cs="Arial"/>
        </w:rPr>
        <w:t>Device A has an active call</w:t>
      </w:r>
    </w:p>
    <w:p w:rsidR="00014DB9" w:rsidRDefault="00014DB9" w:rsidP="001257C9">
      <w:pPr>
        <w:numPr>
          <w:ilvl w:val="0"/>
          <w:numId w:val="55"/>
        </w:numPr>
        <w:rPr>
          <w:rFonts w:cs="Arial"/>
        </w:rPr>
      </w:pPr>
      <w:r>
        <w:rPr>
          <w:rFonts w:cs="Arial"/>
        </w:rPr>
        <w:t>Device B has a call on hold</w:t>
      </w:r>
    </w:p>
    <w:p w:rsidR="00014DB9" w:rsidRDefault="00014DB9" w:rsidP="001257C9">
      <w:pPr>
        <w:numPr>
          <w:ilvl w:val="0"/>
          <w:numId w:val="55"/>
        </w:numPr>
        <w:rPr>
          <w:rFonts w:cs="Arial"/>
        </w:rPr>
      </w:pPr>
      <w:r>
        <w:rPr>
          <w:rFonts w:cs="Arial"/>
        </w:rPr>
        <w:t>Device B is receiving an incoming call.</w:t>
      </w:r>
    </w:p>
    <w:p w:rsidR="00014DB9" w:rsidRDefault="00014DB9" w:rsidP="001257C9">
      <w:pPr>
        <w:numPr>
          <w:ilvl w:val="0"/>
          <w:numId w:val="55"/>
        </w:numPr>
        <w:rPr>
          <w:rFonts w:cs="Arial"/>
        </w:rPr>
      </w:pPr>
      <w:r>
        <w:rPr>
          <w:rFonts w:cs="Arial"/>
        </w:rPr>
        <w:t>This call is the 3</w:t>
      </w:r>
      <w:r>
        <w:rPr>
          <w:rFonts w:cs="Arial"/>
          <w:vertAlign w:val="superscript"/>
        </w:rPr>
        <w:t>rd</w:t>
      </w:r>
      <w:r>
        <w:rPr>
          <w:rFonts w:cs="Arial"/>
        </w:rPr>
        <w:t xml:space="preserve"> call from system perspective</w:t>
      </w:r>
    </w:p>
    <w:p w:rsidR="00014DB9" w:rsidRDefault="00014DB9" w:rsidP="001257C9">
      <w:pPr>
        <w:numPr>
          <w:ilvl w:val="0"/>
          <w:numId w:val="55"/>
        </w:numPr>
        <w:rPr>
          <w:rFonts w:cs="Arial"/>
        </w:rPr>
      </w:pPr>
      <w:r>
        <w:rPr>
          <w:rFonts w:cs="Arial"/>
        </w:rPr>
        <w:t>The customer will have the option to accept the incoming call, but the current active call will be ended by that user action.</w:t>
      </w:r>
    </w:p>
    <w:p w:rsidR="00014DB9" w:rsidRDefault="00014DB9" w:rsidP="00014DB9"/>
    <w:p w:rsidR="00014DB9" w:rsidRPr="00014DB9" w:rsidRDefault="00014DB9" w:rsidP="00014DB9">
      <w:pPr>
        <w:pStyle w:val="Heading4"/>
        <w:rPr>
          <w:b w:val="0"/>
          <w:u w:val="single"/>
        </w:rPr>
      </w:pPr>
      <w:r w:rsidRPr="00014DB9">
        <w:rPr>
          <w:b w:val="0"/>
          <w:u w:val="single"/>
        </w:rPr>
        <w:t>BTC-FUR-REQ-270974/A-Outgoing Call</w:t>
      </w:r>
    </w:p>
    <w:p w:rsidR="00014DB9" w:rsidRDefault="00014DB9" w:rsidP="00014DB9">
      <w:r>
        <w:t xml:space="preserve">When a device is connected as second mobile phone, the Infotainment System should not offer an option </w:t>
      </w:r>
      <w:r w:rsidRPr="009C3829">
        <w:t>to in</w:t>
      </w:r>
      <w:r>
        <w:t>itiate an outgoing call via its HMI for this mobile device.</w:t>
      </w:r>
    </w:p>
    <w:p w:rsidR="00014DB9" w:rsidRDefault="00014DB9" w:rsidP="00014DB9">
      <w:r>
        <w:t>When the call is initiated via mobile phone the In-Vehicle Infotainment System shall indicate the call according to the HMI specification.</w:t>
      </w:r>
    </w:p>
    <w:p w:rsidR="00014DB9" w:rsidRDefault="00014DB9" w:rsidP="00014DB9"/>
    <w:p w:rsidR="00014DB9" w:rsidRPr="009C3829" w:rsidRDefault="00014DB9" w:rsidP="00014DB9"/>
    <w:p w:rsidR="00014DB9" w:rsidRPr="00014DB9" w:rsidRDefault="00014DB9" w:rsidP="00014DB9">
      <w:pPr>
        <w:pStyle w:val="Heading4"/>
        <w:rPr>
          <w:b w:val="0"/>
          <w:u w:val="single"/>
        </w:rPr>
      </w:pPr>
      <w:r w:rsidRPr="00014DB9">
        <w:rPr>
          <w:b w:val="0"/>
          <w:u w:val="single"/>
        </w:rPr>
        <w:t>BTC-FUR-REQ-272484/A-Second outgoing call via mobile device</w:t>
      </w:r>
    </w:p>
    <w:p w:rsidR="00014DB9" w:rsidRDefault="00014DB9" w:rsidP="00014DB9">
      <w:r>
        <w:t>For the case that one device has already an active call, and another call is initiated via the other connected mobile device, the IVIS shall neither indicate nor route the newly initiated call via the Infotainment System.</w:t>
      </w:r>
    </w:p>
    <w:p w:rsidR="00014DB9" w:rsidRDefault="00014DB9" w:rsidP="00014DB9"/>
    <w:p w:rsidR="00014DB9" w:rsidRPr="00014DB9" w:rsidRDefault="00014DB9" w:rsidP="00014DB9">
      <w:pPr>
        <w:pStyle w:val="Heading4"/>
        <w:rPr>
          <w:b w:val="0"/>
          <w:u w:val="single"/>
        </w:rPr>
      </w:pPr>
      <w:r w:rsidRPr="00014DB9">
        <w:rPr>
          <w:b w:val="0"/>
          <w:u w:val="single"/>
        </w:rPr>
        <w:t>BTC-FUR-REQ-272587/A-Exception handling when call on hold is not supported by device</w:t>
      </w:r>
    </w:p>
    <w:p w:rsidR="00014DB9" w:rsidRDefault="00014DB9" w:rsidP="00014DB9">
      <w:r>
        <w:t>When</w:t>
      </w:r>
      <w:r w:rsidRPr="00691814">
        <w:t xml:space="preserve"> </w:t>
      </w:r>
      <w:r>
        <w:t>answering a second incoming call the option ‘accept new call &amp; hold existing call’ will not work well when the device does not support the hold call function.</w:t>
      </w:r>
    </w:p>
    <w:p w:rsidR="00014DB9" w:rsidRDefault="00014DB9" w:rsidP="00014DB9">
      <w:r>
        <w:t>Typically CDMA devices do not support this due to the network limitation.</w:t>
      </w:r>
    </w:p>
    <w:p w:rsidR="00014DB9" w:rsidRDefault="00014DB9" w:rsidP="00014DB9"/>
    <w:p w:rsidR="00014DB9" w:rsidRDefault="00014DB9" w:rsidP="00014DB9">
      <w:r>
        <w:lastRenderedPageBreak/>
        <w:t>The In-Vehicle Infotainment System shall not offer this functionality for those devices.</w:t>
      </w:r>
    </w:p>
    <w:p w:rsidR="00014DB9" w:rsidRDefault="00014DB9" w:rsidP="00014DB9">
      <w:r>
        <w:t>This can be handled via</w:t>
      </w:r>
    </w:p>
    <w:p w:rsidR="00014DB9" w:rsidRDefault="00014DB9" w:rsidP="00014DB9"/>
    <w:p w:rsidR="00014DB9" w:rsidRDefault="00014DB9" w:rsidP="001257C9">
      <w:pPr>
        <w:numPr>
          <w:ilvl w:val="0"/>
          <w:numId w:val="56"/>
        </w:numPr>
      </w:pPr>
      <w:r>
        <w:t>Maintaining a blacklist of devices</w:t>
      </w:r>
    </w:p>
    <w:p w:rsidR="00014DB9" w:rsidRDefault="00014DB9" w:rsidP="001257C9">
      <w:pPr>
        <w:numPr>
          <w:ilvl w:val="0"/>
          <w:numId w:val="56"/>
        </w:numPr>
      </w:pPr>
      <w:r>
        <w:t>Detecting the capability of the connected device</w:t>
      </w:r>
    </w:p>
    <w:p w:rsidR="00014DB9" w:rsidRDefault="00014DB9" w:rsidP="00014DB9"/>
    <w:p w:rsidR="00014DB9" w:rsidRDefault="00014DB9" w:rsidP="00014DB9">
      <w:r>
        <w:t>When one of these options is not feasible the IVIS shall not offer the ‘accept new call &amp; hold existing call’ function in those markets which have CDMA network available.</w:t>
      </w:r>
    </w:p>
    <w:p w:rsidR="00014DB9" w:rsidRPr="00691814" w:rsidRDefault="00014DB9" w:rsidP="00014DB9"/>
    <w:p w:rsidR="00014DB9" w:rsidRDefault="00014DB9" w:rsidP="00014DB9">
      <w:pPr>
        <w:pStyle w:val="Heading2"/>
      </w:pPr>
      <w:bookmarkStart w:id="120" w:name="_Toc1048758"/>
      <w:r w:rsidRPr="00B9479B">
        <w:t>BTC-FUN-REQ-270961/A-Wireless CarPlay</w:t>
      </w:r>
      <w:bookmarkEnd w:id="120"/>
    </w:p>
    <w:p w:rsidR="00014DB9" w:rsidRPr="00014DB9" w:rsidRDefault="00014DB9" w:rsidP="00014DB9">
      <w:pPr>
        <w:pStyle w:val="Heading3"/>
        <w:rPr>
          <w:b w:val="0"/>
          <w:u w:val="single"/>
        </w:rPr>
      </w:pPr>
      <w:bookmarkStart w:id="121" w:name="_Toc1048759"/>
      <w:r w:rsidRPr="00014DB9">
        <w:rPr>
          <w:b w:val="0"/>
          <w:u w:val="single"/>
        </w:rPr>
        <w:t>FUR-REQ-271520/A-General description</w:t>
      </w:r>
      <w:bookmarkEnd w:id="121"/>
    </w:p>
    <w:p w:rsidR="00014DB9" w:rsidRDefault="00014DB9" w:rsidP="00014DB9">
      <w:r>
        <w:t xml:space="preserve">Wireless CarPlay allows the customer to use the CarPlay feature over wireless connection. It uses Bluetooth and Wi-Fi instead of USB. </w:t>
      </w:r>
    </w:p>
    <w:p w:rsidR="00014DB9" w:rsidRDefault="00014DB9" w:rsidP="00014DB9">
      <w:r>
        <w:t xml:space="preserve">The Wireless CarPlay chapter describes the Bluetooth specific portion of the feature. </w:t>
      </w:r>
    </w:p>
    <w:p w:rsidR="00014DB9" w:rsidRDefault="00014DB9" w:rsidP="00014DB9">
      <w:r>
        <w:t>A Bluetooth connection will be established as a handshake to Wi-Fi whenever a Wireless CarPlay session shall be established.</w:t>
      </w:r>
    </w:p>
    <w:p w:rsidR="00014DB9" w:rsidRDefault="00014DB9" w:rsidP="00014DB9"/>
    <w:p w:rsidR="00014DB9" w:rsidRDefault="00014DB9" w:rsidP="00014DB9"/>
    <w:p w:rsidR="00014DB9" w:rsidRDefault="00014DB9" w:rsidP="00014DB9"/>
    <w:p w:rsidR="00014DB9" w:rsidRDefault="00014DB9" w:rsidP="00014DB9">
      <w:pPr>
        <w:pStyle w:val="Heading3"/>
      </w:pPr>
      <w:bookmarkStart w:id="122" w:name="_Toc1048760"/>
      <w:r>
        <w:t>Use Cases</w:t>
      </w:r>
      <w:bookmarkEnd w:id="122"/>
    </w:p>
    <w:p w:rsidR="00014DB9" w:rsidRDefault="00014DB9" w:rsidP="00014DB9">
      <w:pPr>
        <w:pStyle w:val="Heading4"/>
      </w:pPr>
      <w:r>
        <w:t>BTC-UC-REQ-271638/A-Pairing through PTT long press</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BTC-FUR-REQ-270979/A-CarPlay UUID in EIR</w:t>
      </w:r>
    </w:p>
    <w:p w:rsidR="00014DB9" w:rsidRPr="005F5EF0" w:rsidRDefault="00014DB9" w:rsidP="00014DB9">
      <w:pPr>
        <w:rPr>
          <w:sz w:val="16"/>
          <w:szCs w:val="16"/>
        </w:rPr>
      </w:pPr>
      <w:r w:rsidRPr="005F5EF0">
        <w:rPr>
          <w:sz w:val="16"/>
          <w:szCs w:val="16"/>
        </w:rPr>
        <w:t>BTC-FUR-REQ-270986/A-Wireless CarPlay user prompts after pairing</w:t>
      </w:r>
    </w:p>
    <w:p w:rsidR="00014DB9" w:rsidRPr="005F5EF0" w:rsidRDefault="00014DB9" w:rsidP="00014DB9">
      <w:pPr>
        <w:rPr>
          <w:sz w:val="16"/>
          <w:szCs w:val="16"/>
        </w:rPr>
      </w:pPr>
      <w:r w:rsidRPr="005F5EF0">
        <w:rPr>
          <w:sz w:val="16"/>
          <w:szCs w:val="16"/>
        </w:rPr>
        <w:t>BTC-FUR-REQ-270975/A-Wireless CarPlay support detection</w:t>
      </w:r>
    </w:p>
    <w:p w:rsidR="00014DB9" w:rsidRPr="005F5EF0" w:rsidRDefault="00014DB9" w:rsidP="00014DB9">
      <w:pPr>
        <w:rPr>
          <w:sz w:val="16"/>
          <w:szCs w:val="16"/>
        </w:rPr>
      </w:pPr>
      <w:r w:rsidRPr="005F5EF0">
        <w:rPr>
          <w:sz w:val="16"/>
          <w:szCs w:val="16"/>
        </w:rPr>
        <w:t>BTC-FUR-REQ-270977/A-Wireless CarPlay support detection timeout</w:t>
      </w:r>
    </w:p>
    <w:p w:rsidR="00014DB9" w:rsidRPr="005F5EF0" w:rsidRDefault="00014DB9" w:rsidP="00014DB9">
      <w:pPr>
        <w:rPr>
          <w:sz w:val="16"/>
          <w:szCs w:val="16"/>
        </w:rPr>
      </w:pPr>
      <w:r w:rsidRPr="005F5EF0">
        <w:rPr>
          <w:sz w:val="16"/>
          <w:szCs w:val="16"/>
        </w:rPr>
        <w:t>BTP-FUR-REQ-033777/C-Discoverable Mode (Find In-Vehicle Infotainment System) (TcSE ROIN-295152-2)</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Customer</w:t>
            </w:r>
          </w:p>
          <w:p w:rsidR="00014DB9" w:rsidRDefault="00014DB9">
            <w:pPr>
              <w:spacing w:line="276" w:lineRule="auto"/>
            </w:pPr>
            <w:r>
              <w:t>Mobile device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 xml:space="preserve">Infotainment system must be on. </w:t>
            </w:r>
          </w:p>
          <w:p w:rsidR="00014DB9" w:rsidRDefault="00014DB9" w:rsidP="00014DB9">
            <w:pPr>
              <w:rPr>
                <w:rFonts w:cs="Arial"/>
              </w:rPr>
            </w:pPr>
            <w:r>
              <w:rPr>
                <w:rFonts w:cs="Arial"/>
              </w:rPr>
              <w:t>Bluetooth must be on in In-Vehicle Infotainment System and mobile device(s).</w:t>
            </w:r>
          </w:p>
          <w:p w:rsidR="00014DB9" w:rsidRDefault="00014DB9" w:rsidP="00014DB9">
            <w:pPr>
              <w:spacing w:line="276" w:lineRule="auto"/>
            </w:pPr>
            <w:r>
              <w:rPr>
                <w:rFonts w:cs="Arial"/>
              </w:rPr>
              <w:t>No other Bluetooth device is connected.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Customer opts to add a new Wireless CarPlay device by a long press on the Push-to-Talk button.</w:t>
            </w:r>
          </w:p>
          <w:p w:rsidR="00014DB9" w:rsidRDefault="00014DB9" w:rsidP="00014DB9">
            <w:pPr>
              <w:rPr>
                <w:rFonts w:cs="Arial"/>
              </w:rPr>
            </w:pPr>
            <w:r>
              <w:rPr>
                <w:rFonts w:cs="Arial"/>
              </w:rPr>
              <w:t>In-Vehicle infotainment system is placed into discoverable mode</w:t>
            </w:r>
          </w:p>
          <w:p w:rsidR="00014DB9" w:rsidRDefault="00014DB9" w:rsidP="00014DB9">
            <w:pPr>
              <w:rPr>
                <w:rFonts w:cs="Arial"/>
              </w:rPr>
            </w:pPr>
            <w:r>
              <w:rPr>
                <w:rFonts w:cs="Arial"/>
              </w:rPr>
              <w:t>In-Vehicle infotainment system is advertising Wireless CarPlay capability.</w:t>
            </w:r>
          </w:p>
          <w:p w:rsidR="00014DB9" w:rsidRDefault="00014DB9" w:rsidP="00014DB9">
            <w:pPr>
              <w:rPr>
                <w:rFonts w:cs="Arial"/>
              </w:rPr>
            </w:pPr>
            <w:r>
              <w:rPr>
                <w:rFonts w:cs="Arial"/>
              </w:rPr>
              <w:t>Customer searches for system from their device.</w:t>
            </w:r>
          </w:p>
          <w:p w:rsidR="00014DB9" w:rsidRDefault="00014DB9" w:rsidP="00014DB9">
            <w:pPr>
              <w:rPr>
                <w:rFonts w:cs="Arial"/>
              </w:rPr>
            </w:pPr>
            <w:r>
              <w:rPr>
                <w:rFonts w:cs="Arial"/>
              </w:rPr>
              <w:t>Customer selects system from their device.</w:t>
            </w:r>
          </w:p>
          <w:p w:rsidR="00014DB9" w:rsidRDefault="00014DB9" w:rsidP="00014DB9">
            <w:pPr>
              <w:rPr>
                <w:rFonts w:cs="Arial"/>
              </w:rPr>
            </w:pPr>
            <w:r>
              <w:rPr>
                <w:rFonts w:cs="Arial"/>
              </w:rPr>
              <w:t>Customer confirms the pairing if required.</w:t>
            </w:r>
          </w:p>
          <w:p w:rsidR="00014DB9" w:rsidRDefault="00014DB9" w:rsidP="00014DB9">
            <w:pPr>
              <w:rPr>
                <w:rFonts w:ascii="Times New Roman" w:eastAsiaTheme="minorHAnsi" w:hAnsi="Times New Roman"/>
                <w:sz w:val="24"/>
              </w:rPr>
            </w:pPr>
            <w:r>
              <w:rPr>
                <w:rFonts w:cs="Arial"/>
              </w:rPr>
              <w:t>The user will have the option to cancel the procedure from the In-Vehicle Infotainment System</w:t>
            </w:r>
            <w:r>
              <w:rPr>
                <w:rFonts w:ascii="Times New Roman" w:eastAsiaTheme="minorHAnsi" w:hAnsi="Times New Roman"/>
                <w:sz w:val="24"/>
              </w:rPr>
              <w:t xml:space="preserve"> </w:t>
            </w:r>
          </w:p>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The In-Vehicle Infotainment System is paired to the device.</w:t>
            </w:r>
          </w:p>
          <w:p w:rsidR="00014DB9" w:rsidRDefault="00014DB9" w:rsidP="00014DB9">
            <w:pPr>
              <w:rPr>
                <w:rFonts w:cs="Arial"/>
              </w:rPr>
            </w:pPr>
            <w:r>
              <w:rPr>
                <w:rFonts w:cs="Arial"/>
              </w:rPr>
              <w:t>When no other device was paired before the newly paired device will be set as favorite device.</w:t>
            </w:r>
          </w:p>
          <w:p w:rsidR="00014DB9" w:rsidRDefault="00014DB9" w:rsidP="00014DB9">
            <w:pPr>
              <w:rPr>
                <w:rFonts w:cs="Arial"/>
              </w:rPr>
            </w:pPr>
            <w:r>
              <w:rPr>
                <w:rFonts w:cs="Arial"/>
              </w:rPr>
              <w:t>When another device was paired already the In-Vehicle Infotainment System might provide the Customer with the option to set the phone to favorite.</w:t>
            </w:r>
          </w:p>
          <w:p w:rsidR="00014DB9" w:rsidRDefault="00014DB9" w:rsidP="00014DB9">
            <w:pPr>
              <w:rPr>
                <w:rFonts w:cs="Arial"/>
              </w:rPr>
            </w:pPr>
            <w:r>
              <w:rPr>
                <w:rFonts w:cs="Arial"/>
              </w:rPr>
              <w:t>A SPP connection is established between the In-Vehicle Infotainment System.</w:t>
            </w:r>
          </w:p>
          <w:p w:rsidR="00014DB9" w:rsidRPr="00A72F7C" w:rsidRDefault="00014DB9" w:rsidP="00014DB9">
            <w:pPr>
              <w:rPr>
                <w:rFonts w:cs="Arial"/>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G-HMI</w:t>
            </w:r>
          </w:p>
          <w:p w:rsidR="00014DB9" w:rsidRDefault="00014DB9">
            <w:pPr>
              <w:spacing w:line="276" w:lineRule="auto"/>
            </w:pPr>
            <w:r>
              <w:t>Audio Out</w:t>
            </w:r>
          </w:p>
        </w:tc>
      </w:tr>
    </w:tbl>
    <w:p w:rsidR="00014DB9" w:rsidRDefault="00014DB9" w:rsidP="00014DB9"/>
    <w:p w:rsidR="00014DB9" w:rsidRDefault="00014DB9" w:rsidP="00014DB9">
      <w:pPr>
        <w:pStyle w:val="Heading4"/>
      </w:pPr>
      <w:r>
        <w:lastRenderedPageBreak/>
        <w:t>BTC-UC-REQ-271641/A-Connecting Wireless CarPlay device upon resume</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BTC-FUR-REQ-270990/A-Wireless CarPlay resume strategy</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rPr>
                <w:rFonts w:cs="Arial"/>
              </w:rPr>
              <w:t>Costumer, CarPlay device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lang w:eastAsia="zh-CN"/>
              </w:rPr>
            </w:pPr>
            <w:r>
              <w:rPr>
                <w:rFonts w:cs="Arial"/>
                <w:lang w:eastAsia="zh-CN"/>
              </w:rPr>
              <w:t>CarPlay session is active on device A (wired or wireless) during IVIS suspend.</w:t>
            </w:r>
          </w:p>
          <w:p w:rsidR="00014DB9" w:rsidRDefault="00014DB9" w:rsidP="00014DB9">
            <w:pPr>
              <w:spacing w:line="276" w:lineRule="auto"/>
            </w:pPr>
            <w:r>
              <w:rPr>
                <w:rFonts w:cs="Arial"/>
                <w:lang w:eastAsia="zh-CN"/>
              </w:rPr>
              <w:t>Device A is not connected over USB during IVIS startup after suspend.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Upon system startup device A is attempted to be reconnected for Wireless CarPlay.</w:t>
            </w:r>
          </w:p>
          <w:p w:rsidR="00014DB9" w:rsidRDefault="00014DB9" w:rsidP="00014DB9">
            <w:pPr>
              <w:spacing w:line="276" w:lineRule="auto"/>
            </w:pPr>
            <w:r>
              <w:rPr>
                <w:rFonts w:cs="Arial"/>
              </w:rPr>
              <w:t>IVIS successfully connects to device A.</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rPr>
                <w:rFonts w:cs="Arial"/>
              </w:rPr>
              <w:t>Wireless CarPlay starts.</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ind w:left="45"/>
              <w:rPr>
                <w:rFonts w:cs="Arial"/>
                <w:lang w:eastAsia="zh-CN"/>
              </w:rPr>
            </w:pPr>
            <w:r>
              <w:rPr>
                <w:rFonts w:cs="Arial"/>
              </w:rPr>
              <w:t xml:space="preserve">E1 – </w:t>
            </w:r>
            <w:r>
              <w:rPr>
                <w:rFonts w:cs="Arial"/>
                <w:lang w:eastAsia="zh-CN"/>
              </w:rPr>
              <w:t>Wireless CarPlay resume fails</w:t>
            </w:r>
          </w:p>
          <w:p w:rsidR="00014DB9" w:rsidRDefault="00014DB9" w:rsidP="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bl>
    <w:p w:rsidR="00014DB9" w:rsidRDefault="00014DB9" w:rsidP="00014DB9"/>
    <w:p w:rsidR="00014DB9" w:rsidRDefault="00014DB9" w:rsidP="00014DB9">
      <w:pPr>
        <w:pStyle w:val="Heading4"/>
      </w:pPr>
      <w:r>
        <w:t>BTC-UC-REQ-280766/A-Wireless CarPlay resume fails</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BTC-FUR-REQ-270990/A-Wireless CarPlay resume strategy</w:t>
      </w:r>
    </w:p>
    <w:p w:rsidR="00014DB9" w:rsidRPr="005F5EF0" w:rsidRDefault="00014DB9" w:rsidP="00014DB9">
      <w:pPr>
        <w:rPr>
          <w:sz w:val="16"/>
          <w:szCs w:val="16"/>
        </w:rPr>
      </w:pPr>
      <w:r w:rsidRPr="005F5EF0">
        <w:rPr>
          <w:sz w:val="16"/>
          <w:szCs w:val="16"/>
        </w:rPr>
        <w:t>BTP-FUR-REQ-033809/E-Automatic Connection (TcSE ROIN-295041-2)</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Costumer</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rPr>
                <w:rFonts w:cs="Arial"/>
                <w:lang w:eastAsia="zh-CN"/>
              </w:rPr>
              <w:t>Same as original use case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rPr>
                <w:rFonts w:cs="Arial"/>
                <w:lang w:eastAsia="zh-CN"/>
              </w:rPr>
              <w:t>Resume fails</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r>
              <w:t>The Wireless CarPlay device is not reconnected, and the In-Vehicle Infotainment System shall proceed with the Bluetooth auto-connection sequence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G-HMI</w:t>
            </w:r>
          </w:p>
        </w:tc>
      </w:tr>
    </w:tbl>
    <w:p w:rsidR="00014DB9" w:rsidRDefault="00014DB9" w:rsidP="00014DB9"/>
    <w:p w:rsidR="00014DB9" w:rsidRDefault="00014DB9" w:rsidP="00014DB9">
      <w:pPr>
        <w:pStyle w:val="Heading4"/>
      </w:pPr>
      <w:r>
        <w:t>BTC-UC-REQ-271639/A-Start Wireless CarPlay session</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BTC-FUR-REQ-270989/A-Deactivating Bluetooth while CarPlay session is active</w:t>
      </w:r>
    </w:p>
    <w:p w:rsidR="00014DB9" w:rsidRPr="005F5EF0" w:rsidRDefault="00014DB9" w:rsidP="00014DB9">
      <w:pPr>
        <w:rPr>
          <w:sz w:val="16"/>
          <w:szCs w:val="16"/>
        </w:rPr>
      </w:pPr>
      <w:r w:rsidRPr="005F5EF0">
        <w:rPr>
          <w:sz w:val="16"/>
          <w:szCs w:val="16"/>
        </w:rPr>
        <w:t>BTC-FUR-REQ-270984/B-Activating Bluetooth for Wireless CarPlay</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Costumer, mobile device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There is at least one Wireless CarPlay capable device in the device list.</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r>
              <w:rPr>
                <w:rFonts w:cs="Arial"/>
                <w:lang w:eastAsia="zh-CN"/>
              </w:rPr>
              <w:t>Costumer selects the device from the device list in order to start the CarPlay session.</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CarPlay session starts for selected device.</w:t>
            </w:r>
          </w:p>
          <w:p w:rsidR="00014DB9" w:rsidRDefault="00014DB9" w:rsidP="00014DB9">
            <w:r>
              <w:rPr>
                <w:rFonts w:cs="Arial"/>
              </w:rPr>
              <w:t>Bluetooth is deactivated on the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G-HMI</w:t>
            </w:r>
          </w:p>
        </w:tc>
      </w:tr>
    </w:tbl>
    <w:p w:rsidR="00014DB9" w:rsidRDefault="00014DB9" w:rsidP="00014DB9"/>
    <w:p w:rsidR="00014DB9" w:rsidRDefault="00014DB9" w:rsidP="00014DB9">
      <w:pPr>
        <w:pStyle w:val="Heading4"/>
      </w:pPr>
      <w:r>
        <w:t>BTC-UC-REQ-271640/A-Stop Wireless CarPlay session</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BTP-FUR-REQ-192187/E-Turning Bluetooth off/on</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Mobile phone, customer</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CarPlay session is active</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lastRenderedPageBreak/>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The user opts to stop the current active CarPlay session.</w:t>
            </w:r>
          </w:p>
          <w:p w:rsidR="00014DB9" w:rsidRDefault="00014DB9">
            <w:pPr>
              <w:spacing w:line="276" w:lineRule="auto"/>
            </w:pPr>
            <w:r>
              <w:t xml:space="preserve"> </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The CarPlay session stops.</w:t>
            </w:r>
          </w:p>
          <w:p w:rsidR="00014DB9" w:rsidRDefault="00014DB9">
            <w:pPr>
              <w:spacing w:line="276" w:lineRule="auto"/>
            </w:pPr>
            <w:r>
              <w:t>The device which was connected via CarPlay will be re-connected via Bluetooth.</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r>
              <w:t>E1 – The CarPlay device is not paired via BT</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G-HMI</w:t>
            </w:r>
          </w:p>
        </w:tc>
      </w:tr>
    </w:tbl>
    <w:p w:rsidR="00014DB9" w:rsidRDefault="00014DB9" w:rsidP="00014DB9"/>
    <w:p w:rsidR="00014DB9" w:rsidRDefault="00014DB9" w:rsidP="00014DB9">
      <w:pPr>
        <w:pStyle w:val="Heading4"/>
      </w:pPr>
      <w:r>
        <w:t>BTC-UC-REQ-271642/A-Delete CarPlay device</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BTC-FUR-REQ-270983/A-Maintain Wireless CarPlay device list</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Costumer</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r>
              <w:t>At least one CarPlay device is present in the device list.</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r>
              <w:rPr>
                <w:rFonts w:cs="Arial"/>
              </w:rPr>
              <w:t>Costumer opts to delete a CarPlay device from the device list.</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Device gets deleted from device list and is not available anymore for any type of connection.</w:t>
            </w:r>
          </w:p>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t>G-HMI</w:t>
            </w:r>
          </w:p>
        </w:tc>
      </w:tr>
    </w:tbl>
    <w:p w:rsidR="00014DB9" w:rsidRDefault="00014DB9" w:rsidP="00014DB9"/>
    <w:p w:rsidR="00014DB9" w:rsidRDefault="00014DB9" w:rsidP="00014DB9">
      <w:pPr>
        <w:pStyle w:val="Heading3"/>
      </w:pPr>
      <w:bookmarkStart w:id="123" w:name="_Toc1048761"/>
      <w:r>
        <w:t>Requirements</w:t>
      </w:r>
      <w:bookmarkEnd w:id="123"/>
    </w:p>
    <w:p w:rsidR="00014DB9" w:rsidRPr="00014DB9" w:rsidRDefault="00014DB9" w:rsidP="00014DB9">
      <w:pPr>
        <w:pStyle w:val="Heading4"/>
        <w:rPr>
          <w:b w:val="0"/>
          <w:u w:val="single"/>
        </w:rPr>
      </w:pPr>
      <w:r w:rsidRPr="00014DB9">
        <w:rPr>
          <w:b w:val="0"/>
          <w:u w:val="single"/>
        </w:rPr>
        <w:t>BTC-FUR-REQ-270975/A-Wireless CarPlay support detection</w:t>
      </w:r>
    </w:p>
    <w:p w:rsidR="00014DB9" w:rsidRDefault="00014DB9" w:rsidP="00014DB9">
      <w:r>
        <w:t xml:space="preserve">During the pairing process IVIS shall consider the iAP2 message over Bluetooth </w:t>
      </w:r>
      <w:r>
        <w:rPr>
          <w:i/>
        </w:rPr>
        <w:t>WirelessCarPlayUpdate(Status =  Available)</w:t>
      </w:r>
      <w:r>
        <w:t xml:space="preserve"> to detect Wireless CarPlay support on the device as specified in the latest Apple’s MFi specification.</w:t>
      </w:r>
    </w:p>
    <w:p w:rsidR="00014DB9"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t>BTC-FUR-REQ-270978/A-iAP2 session over BT after pairing a Wireless CarPlay device</w:t>
      </w:r>
    </w:p>
    <w:p w:rsidR="00014DB9" w:rsidRDefault="00014DB9" w:rsidP="00014DB9">
      <w:r>
        <w:t>After pairing a new mobile device the In-Vehicle Infotainment System shall establish an iAP2 session for the purpose of detecting Wireless CarPlay support.</w:t>
      </w:r>
    </w:p>
    <w:p w:rsidR="00014DB9" w:rsidRDefault="00014DB9" w:rsidP="00014DB9">
      <w:r>
        <w:t>When the device won’t be used for Wireless CarPlay (e.g. by user selection or device capabilities), the iAP2 session stops and all other supported Bluetooth profiles shall be connected.</w:t>
      </w:r>
    </w:p>
    <w:p w:rsidR="00014DB9" w:rsidRDefault="00014DB9" w:rsidP="00014DB9"/>
    <w:p w:rsidR="00014DB9"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t>CPY-FUR-REQ-268108/A-Startup timeout exceeded</w:t>
      </w:r>
    </w:p>
    <w:p w:rsidR="00014DB9" w:rsidRPr="00B0174C" w:rsidRDefault="00014DB9" w:rsidP="00014DB9">
      <w:r>
        <w:t xml:space="preserve">If no session started within the timeout (refer to </w:t>
      </w:r>
      <w:r w:rsidRPr="00790106">
        <w:rPr>
          <w:rFonts w:cs="Arial"/>
          <w:i/>
          <w:lang w:eastAsia="zh-CN"/>
        </w:rPr>
        <w:t>CPY-FUR-REQ-268105 -Subsequent startup timeout</w:t>
      </w:r>
      <w:r>
        <w:t>), the Wireless CarPlay session startup will be considered as failed and user gets notified through HMI.</w:t>
      </w:r>
    </w:p>
    <w:p w:rsidR="00014DB9" w:rsidRPr="00364B6B" w:rsidRDefault="00014DB9" w:rsidP="00014DB9">
      <w:r w:rsidRPr="00B0174C">
        <w:t>If the Wireless CarPlay startup failed IVIS shall restore the same Bluetooth status as before the startup attempt.</w:t>
      </w:r>
      <w:r>
        <w:t xml:space="preserve"> If a previous connected Bluetooth device cannot be reconnected IVIS shall follow </w:t>
      </w:r>
      <w:r>
        <w:rPr>
          <w:i/>
        </w:rPr>
        <w:t>BTP-UC-REQ-033792</w:t>
      </w:r>
      <w:r w:rsidRPr="00692125">
        <w:rPr>
          <w:i/>
        </w:rPr>
        <w:t>-Failed to Connect to Previously Paired Phone upon Resume</w:t>
      </w:r>
      <w:r>
        <w:t>.</w:t>
      </w:r>
    </w:p>
    <w:p w:rsidR="00014DB9" w:rsidRPr="00014DB9" w:rsidRDefault="00014DB9" w:rsidP="00014DB9">
      <w:pPr>
        <w:pStyle w:val="Heading4"/>
        <w:rPr>
          <w:b w:val="0"/>
          <w:u w:val="single"/>
        </w:rPr>
      </w:pPr>
      <w:r w:rsidRPr="00014DB9">
        <w:rPr>
          <w:b w:val="0"/>
          <w:u w:val="single"/>
        </w:rPr>
        <w:t>BTC-FUR-REQ-270986/A-Wireless CarPlay user prompts after pairing</w:t>
      </w:r>
    </w:p>
    <w:p w:rsidR="00014DB9" w:rsidRDefault="00014DB9" w:rsidP="00014DB9">
      <w:pPr>
        <w:rPr>
          <w:rFonts w:ascii="Calibri" w:hAnsi="Calibri"/>
          <w:lang w:val="en-GB"/>
        </w:rPr>
      </w:pPr>
      <w:r>
        <w:rPr>
          <w:rFonts w:ascii="Calibri" w:hAnsi="Calibri"/>
          <w:lang w:val="en-GB"/>
        </w:rPr>
        <w:t xml:space="preserve">If IVIS detected Wireless CarPlay support of a newly paired device, the user shall be prompted to confirm Wireless CarPlay start and the associated privacy and terms of use. </w:t>
      </w:r>
    </w:p>
    <w:p w:rsidR="00014DB9" w:rsidRDefault="00014DB9" w:rsidP="00014DB9">
      <w:pPr>
        <w:rPr>
          <w:rFonts w:ascii="Calibri" w:hAnsi="Calibri"/>
          <w:lang w:val="en-GB"/>
        </w:rPr>
      </w:pPr>
      <w:r>
        <w:rPr>
          <w:rFonts w:ascii="Calibri" w:hAnsi="Calibri"/>
          <w:lang w:val="en-GB"/>
        </w:rPr>
        <w:t>Until user did not decline Wireless CarPlay start, no other BT profiles than iAP2 shall be connected.</w:t>
      </w:r>
    </w:p>
    <w:p w:rsidR="00014DB9" w:rsidRDefault="00014DB9" w:rsidP="00014DB9">
      <w:pPr>
        <w:rPr>
          <w:rFonts w:ascii="Calibri" w:hAnsi="Calibri"/>
          <w:lang w:val="en-GB"/>
        </w:rPr>
      </w:pPr>
    </w:p>
    <w:p w:rsidR="00014DB9" w:rsidRPr="00AA4A31" w:rsidRDefault="00014DB9" w:rsidP="00014DB9">
      <w:pPr>
        <w:rPr>
          <w:lang w:val="en-GB"/>
        </w:rPr>
      </w:pPr>
    </w:p>
    <w:p w:rsidR="00014DB9" w:rsidRPr="00014DB9" w:rsidRDefault="00014DB9" w:rsidP="00014DB9">
      <w:pPr>
        <w:pStyle w:val="Heading4"/>
        <w:rPr>
          <w:b w:val="0"/>
          <w:u w:val="single"/>
        </w:rPr>
      </w:pPr>
      <w:r w:rsidRPr="00014DB9">
        <w:rPr>
          <w:b w:val="0"/>
          <w:u w:val="single"/>
        </w:rPr>
        <w:lastRenderedPageBreak/>
        <w:t>BTC-FUR-REQ-270979/A-CarPlay UUID in EIR</w:t>
      </w:r>
    </w:p>
    <w:p w:rsidR="00014DB9" w:rsidRDefault="00014DB9" w:rsidP="00014DB9">
      <w:r>
        <w:t>IVIS shall include CarPlay UUID in its Bluetooth Extended Inquiry Response (EIR) during every Discoverable mode pairing process (refer to Apple MFi specification).</w:t>
      </w:r>
    </w:p>
    <w:p w:rsidR="00014DB9"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t>CPY-FUR-REQ-268080/A-EIR filtering</w:t>
      </w:r>
    </w:p>
    <w:p w:rsidR="00014DB9" w:rsidRPr="00364B6B" w:rsidRDefault="00014DB9" w:rsidP="00014DB9">
      <w:r>
        <w:t>If the user specifically chooses to add a CarPlay device and the IVIS is in discovery mode, then the IVIS shall filter for Bluetooth devices having the CarPlay UUID in their EIR.</w:t>
      </w:r>
    </w:p>
    <w:p w:rsidR="00014DB9" w:rsidRPr="00014DB9" w:rsidRDefault="00014DB9" w:rsidP="00014DB9">
      <w:pPr>
        <w:pStyle w:val="Heading4"/>
        <w:rPr>
          <w:b w:val="0"/>
          <w:u w:val="single"/>
        </w:rPr>
      </w:pPr>
      <w:r w:rsidRPr="00014DB9">
        <w:rPr>
          <w:b w:val="0"/>
          <w:u w:val="single"/>
        </w:rPr>
        <w:t>BTC-FUR-REQ-270981/A-Bluetooth device list</w:t>
      </w:r>
    </w:p>
    <w:p w:rsidR="00014DB9" w:rsidRDefault="00014DB9" w:rsidP="00014DB9">
      <w:r>
        <w:t>Whenever a device gets paired for Wireless CarPlay it shall also be added to the Bluetooth device list.</w:t>
      </w:r>
    </w:p>
    <w:p w:rsidR="00014DB9"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t>BTC-FUR-REQ-270983/A-Maintain Wireless CarPlay device list</w:t>
      </w:r>
    </w:p>
    <w:p w:rsidR="00014DB9" w:rsidRDefault="00014DB9" w:rsidP="00014DB9">
      <w:r>
        <w:t>IVIS shall maintain only one Bluetooth device list (also refer to BTP-FUR-REQ-033779-Pairing Process and BTC-FUR-REQ-270981) that is shared between features.</w:t>
      </w:r>
    </w:p>
    <w:p w:rsidR="00014DB9"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t>BTC-FUR-REQ-270990/A-Wireless CarPlay resume strategy</w:t>
      </w:r>
    </w:p>
    <w:p w:rsidR="00014DB9" w:rsidRDefault="00014DB9" w:rsidP="00014DB9">
      <w:r>
        <w:t xml:space="preserve">When the system is attempting to resume a Wireless CarPlay session, the IVIS shall try to reconnect to this device for 10 seconds before moving to the auto-connection sequence which is described in </w:t>
      </w:r>
      <w:r w:rsidRPr="009C281D">
        <w:t>BTP-FUR-REQ-</w:t>
      </w:r>
      <w:r>
        <w:t>033809 Automatic Connection.</w:t>
      </w:r>
    </w:p>
    <w:p w:rsidR="00014DB9" w:rsidRDefault="00014DB9" w:rsidP="00014DB9"/>
    <w:p w:rsidR="00014DB9" w:rsidRDefault="00014DB9" w:rsidP="00014DB9">
      <w:r>
        <w:t>Please see also section “Resume/Start” in CarPlay SPSS for more information.</w:t>
      </w:r>
    </w:p>
    <w:p w:rsidR="00014DB9"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t>BTC-FUR-REQ-270985/A-Maximum Bluetooth devices exceeded</w:t>
      </w:r>
    </w:p>
    <w:p w:rsidR="00014DB9" w:rsidRDefault="00014DB9" w:rsidP="00014DB9">
      <w:r>
        <w:t>If the user choose to add a CarPlay device through the CarPlay menu and the maximum number of allowed Bluetooth devices is exceeded (refer to BTP-FUR-REQ-033779-Pairing Process), IVIS shall delete a paired device following BTP-FUR-REQ-033785-Delete Device.</w:t>
      </w:r>
    </w:p>
    <w:p w:rsidR="00014DB9" w:rsidRDefault="00014DB9" w:rsidP="00014DB9">
      <w:r>
        <w:t>The new paired device gets added to the Bluetooth device list.</w:t>
      </w:r>
    </w:p>
    <w:p w:rsidR="00014DB9" w:rsidRDefault="00014DB9" w:rsidP="00014DB9">
      <w:pPr>
        <w:rPr>
          <w:color w:val="FF0000"/>
        </w:rPr>
      </w:pPr>
    </w:p>
    <w:p w:rsidR="00014DB9" w:rsidRDefault="00014DB9" w:rsidP="00014DB9"/>
    <w:p w:rsidR="00014DB9" w:rsidRPr="00014DB9" w:rsidRDefault="00014DB9" w:rsidP="00014DB9">
      <w:pPr>
        <w:pStyle w:val="Heading4"/>
        <w:rPr>
          <w:b w:val="0"/>
          <w:u w:val="single"/>
        </w:rPr>
      </w:pPr>
      <w:r w:rsidRPr="00014DB9">
        <w:rPr>
          <w:b w:val="0"/>
          <w:u w:val="single"/>
        </w:rPr>
        <w:t>BTC-FUR-REQ-270984/B-Activating Bluetooth for Wireless CarPlay</w:t>
      </w:r>
    </w:p>
    <w:p w:rsidR="00014DB9" w:rsidRDefault="00014DB9" w:rsidP="00014DB9">
      <w:r>
        <w:t xml:space="preserve">If a user wants to pair a new Wireless CarPlay device and Bluetooth is set to OFF, IVIS shall activate Bluetooth automatically. </w:t>
      </w:r>
    </w:p>
    <w:p w:rsidR="00014DB9" w:rsidRDefault="00014DB9" w:rsidP="00014DB9"/>
    <w:p w:rsidR="00014DB9" w:rsidRDefault="00014DB9" w:rsidP="00014DB9">
      <w:r>
        <w:t>If the user wants to connect a Wireless CarPlay device manually and BT is set to OFF, IVIS shall prompt the user to activate BT to proceed.</w:t>
      </w:r>
    </w:p>
    <w:p w:rsidR="00014DB9" w:rsidRDefault="00014DB9" w:rsidP="00014DB9"/>
    <w:p w:rsidR="00014DB9" w:rsidRDefault="00014DB9" w:rsidP="00014DB9">
      <w:r>
        <w:t xml:space="preserve">If the system triggers any CarPlay functionality (e.g. resume CarPlay, link loss scenario, etc.) requiring Bluetooth and Bluetooth is set to OFF, IVIS shall not activate Bluetooth. </w:t>
      </w:r>
    </w:p>
    <w:p w:rsidR="00014DB9" w:rsidRDefault="00014DB9" w:rsidP="00014DB9"/>
    <w:p w:rsidR="00014DB9" w:rsidRDefault="00014DB9" w:rsidP="00014DB9">
      <w:r>
        <w:t xml:space="preserve">Also refer to </w:t>
      </w:r>
      <w:r>
        <w:rPr>
          <w:i/>
        </w:rPr>
        <w:t>CPY-FUR-REQ-268120-Wireless CarPlay session stopped – Bluetooth connection</w:t>
      </w:r>
      <w:r>
        <w:t>.</w:t>
      </w:r>
    </w:p>
    <w:p w:rsidR="00014DB9" w:rsidRDefault="00014DB9" w:rsidP="00014DB9"/>
    <w:p w:rsidR="00014DB9" w:rsidRPr="00014DB9" w:rsidRDefault="00014DB9" w:rsidP="00014DB9">
      <w:pPr>
        <w:pStyle w:val="Heading4"/>
        <w:rPr>
          <w:b w:val="0"/>
          <w:u w:val="single"/>
        </w:rPr>
      </w:pPr>
      <w:r w:rsidRPr="00014DB9">
        <w:rPr>
          <w:b w:val="0"/>
          <w:u w:val="single"/>
        </w:rPr>
        <w:t>BTC-FUR-REQ-270989/A-Deactivating Bluetooth while CarPlay session is active</w:t>
      </w:r>
    </w:p>
    <w:p w:rsidR="00014DB9" w:rsidRDefault="00014DB9" w:rsidP="00014DB9">
      <w:r>
        <w:t>Once a wired or wireless CarPlay session is active and the CarPlay device notified to disconnect all active profiles, the IVIS shall disable BT as long as the CarPlay session is still active.</w:t>
      </w:r>
    </w:p>
    <w:p w:rsidR="00014DB9" w:rsidRDefault="00014DB9" w:rsidP="00014DB9"/>
    <w:p w:rsidR="00014DB9" w:rsidRDefault="00014DB9" w:rsidP="00014DB9"/>
    <w:p w:rsidR="00014DB9" w:rsidRDefault="00014DB9" w:rsidP="00014DB9"/>
    <w:p w:rsidR="00014DB9" w:rsidRDefault="00014DB9" w:rsidP="00014DB9">
      <w:pPr>
        <w:pStyle w:val="Heading2"/>
      </w:pPr>
      <w:bookmarkStart w:id="124" w:name="_Toc1048762"/>
      <w:r w:rsidRPr="00B9479B">
        <w:lastRenderedPageBreak/>
        <w:t>BTP-FUN-REQ-041722/B-Phone VR (TcSE ROIN-294332-1)</w:t>
      </w:r>
      <w:bookmarkEnd w:id="124"/>
    </w:p>
    <w:p w:rsidR="008D4023" w:rsidRDefault="00014DB9">
      <w:pPr>
        <w:rPr>
          <w:rFonts w:cs="Arial"/>
          <w:szCs w:val="20"/>
        </w:rPr>
      </w:pPr>
      <w:r>
        <w:rPr>
          <w:rFonts w:cs="Arial"/>
          <w:szCs w:val="20"/>
        </w:rPr>
        <w:t xml:space="preserve"> </w:t>
      </w:r>
    </w:p>
    <w:p w:rsidR="008D4023" w:rsidRDefault="008D4023">
      <w:pPr>
        <w:rPr>
          <w:rFonts w:cs="Arial"/>
          <w:szCs w:val="20"/>
        </w:rPr>
      </w:pPr>
    </w:p>
    <w:p w:rsidR="00014DB9" w:rsidRDefault="00014DB9" w:rsidP="00014DB9">
      <w:pPr>
        <w:pStyle w:val="Heading3"/>
      </w:pPr>
      <w:bookmarkStart w:id="125" w:name="_Toc1048763"/>
      <w:r>
        <w:t>Use Cases</w:t>
      </w:r>
      <w:bookmarkEnd w:id="125"/>
    </w:p>
    <w:p w:rsidR="00014DB9" w:rsidRDefault="00014DB9" w:rsidP="00014DB9">
      <w:pPr>
        <w:pStyle w:val="Heading4"/>
      </w:pPr>
      <w:r>
        <w:t>BTP-UC-REQ-041723/A-Activating the Phone’s Voice Recognition (From Phone / In-Vehicle Infotainment System) (TcSE ROIN-290987-1)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BTP-FUR-REQ-191151/A-Phone Voice Service Automotive Mode</w:t>
      </w:r>
    </w:p>
    <w:p w:rsidR="00014DB9" w:rsidRPr="005F5EF0" w:rsidRDefault="00014DB9" w:rsidP="00014DB9">
      <w:pPr>
        <w:rPr>
          <w:sz w:val="16"/>
          <w:szCs w:val="16"/>
        </w:rPr>
      </w:pPr>
      <w:r w:rsidRPr="005F5EF0">
        <w:rPr>
          <w:sz w:val="16"/>
          <w:szCs w:val="16"/>
        </w:rPr>
        <w:t>BTP-FUR-REQ-041731/A-Device Indentification (TcSE ROIN-304264-1)</w:t>
      </w:r>
    </w:p>
    <w:p w:rsidR="00014DB9" w:rsidRPr="005F5EF0" w:rsidRDefault="00014DB9" w:rsidP="00014DB9">
      <w:pPr>
        <w:rPr>
          <w:sz w:val="16"/>
          <w:szCs w:val="16"/>
        </w:rPr>
      </w:pPr>
      <w:r w:rsidRPr="005F5EF0">
        <w:rPr>
          <w:sz w:val="16"/>
          <w:szCs w:val="16"/>
        </w:rPr>
        <w:t>BTP-FUR-REQ-041733/A-iPhone Connected via A2DP and USB (TcSE ROIN-304493-1)</w:t>
      </w:r>
    </w:p>
    <w:p w:rsidR="00014DB9" w:rsidRPr="005F5EF0" w:rsidRDefault="00014DB9" w:rsidP="00014DB9">
      <w:pPr>
        <w:rPr>
          <w:sz w:val="16"/>
          <w:szCs w:val="16"/>
        </w:rPr>
      </w:pPr>
      <w:r w:rsidRPr="005F5EF0">
        <w:rPr>
          <w:sz w:val="16"/>
          <w:szCs w:val="16"/>
        </w:rPr>
        <w:t>BTP-UC-REQ-041724/A-The connected mobile phone fails to enable the voice recognition feature (TcSE ROIN-290988-1)</w:t>
      </w:r>
    </w:p>
    <w:p w:rsidR="00014DB9" w:rsidRPr="005F5EF0" w:rsidRDefault="00014DB9" w:rsidP="00014DB9">
      <w:pPr>
        <w:rPr>
          <w:sz w:val="16"/>
          <w:szCs w:val="16"/>
        </w:rPr>
      </w:pPr>
      <w:r w:rsidRPr="005F5EF0">
        <w:rPr>
          <w:sz w:val="16"/>
          <w:szCs w:val="16"/>
        </w:rPr>
        <w:t>BTP-UC-REQ-041725/A-The connected mobile phone cancels the phone voice recognition feature (TcSE ROIN-290989-1)</w:t>
      </w:r>
    </w:p>
    <w:p w:rsidR="00014DB9" w:rsidRPr="005F5EF0" w:rsidRDefault="00014DB9" w:rsidP="00014DB9">
      <w:pPr>
        <w:rPr>
          <w:sz w:val="16"/>
          <w:szCs w:val="16"/>
        </w:rPr>
      </w:pPr>
      <w:r w:rsidRPr="005F5EF0">
        <w:rPr>
          <w:sz w:val="16"/>
          <w:szCs w:val="16"/>
        </w:rPr>
        <w:t>BTP-UC-REQ-041726/B-The customer cancels the phone voice recognition feature (TcSE ROIN-290990-1)</w:t>
      </w:r>
    </w:p>
    <w:p w:rsidR="00014DB9" w:rsidRPr="005F5EF0" w:rsidRDefault="00014DB9" w:rsidP="00014DB9">
      <w:pPr>
        <w:rPr>
          <w:sz w:val="16"/>
          <w:szCs w:val="16"/>
        </w:rPr>
      </w:pPr>
      <w:r w:rsidRPr="005F5EF0">
        <w:rPr>
          <w:sz w:val="16"/>
          <w:szCs w:val="16"/>
        </w:rPr>
        <w:t>BTP-FUR-REQ-041732/B-Configuration Requirements (TcSE ROIN-304265-1)</w:t>
      </w:r>
    </w:p>
    <w:p w:rsidR="00014DB9" w:rsidRPr="005F5EF0" w:rsidRDefault="00014DB9" w:rsidP="00014DB9">
      <w:pPr>
        <w:rPr>
          <w:sz w:val="16"/>
          <w:szCs w:val="16"/>
        </w:rPr>
      </w:pPr>
      <w:r w:rsidRPr="005F5EF0">
        <w:rPr>
          <w:sz w:val="16"/>
          <w:szCs w:val="16"/>
        </w:rPr>
        <w:t>BTP-FUR-REQ-041730/D-Device ID Profile (TcSE ROIN-304263-1)</w:t>
      </w:r>
    </w:p>
    <w:p w:rsidR="00014DB9" w:rsidRPr="005F5EF0" w:rsidRDefault="00014DB9" w:rsidP="00014DB9">
      <w:pPr>
        <w:rPr>
          <w:sz w:val="16"/>
          <w:szCs w:val="16"/>
        </w:rPr>
      </w:pPr>
      <w:r w:rsidRPr="005F5EF0">
        <w:rPr>
          <w:sz w:val="16"/>
          <w:szCs w:val="16"/>
        </w:rPr>
        <w:t>BTP-FUR-REQ-041728/F-Phone Voice Recognition Activation (TcSE ROIN-295112-1)</w:t>
      </w:r>
    </w:p>
    <w:p w:rsidR="00014DB9" w:rsidRPr="005F5EF0" w:rsidRDefault="00014DB9" w:rsidP="00014DB9">
      <w:pPr>
        <w:rPr>
          <w:sz w:val="16"/>
          <w:szCs w:val="16"/>
        </w:rPr>
      </w:pPr>
      <w:r w:rsidRPr="005F5EF0">
        <w:rPr>
          <w:sz w:val="16"/>
          <w:szCs w:val="16"/>
        </w:rPr>
        <w:t>BTP-FUR-REQ-191150/B-Phone Voice Service Device handling</w:t>
      </w:r>
    </w:p>
    <w:p w:rsidR="00014DB9" w:rsidRPr="005F5EF0" w:rsidRDefault="00014DB9" w:rsidP="00014DB9">
      <w:pPr>
        <w:rPr>
          <w:sz w:val="16"/>
          <w:szCs w:val="16"/>
        </w:rPr>
      </w:pPr>
      <w:r w:rsidRPr="005F5EF0">
        <w:rPr>
          <w:sz w:val="16"/>
          <w:szCs w:val="16"/>
        </w:rPr>
        <w:t>BTP-FUR-REQ-041729/F-Apple Siri Eyes-Free (TcSE ROIN-295113-2)</w:t>
      </w:r>
    </w:p>
    <w:p w:rsidR="00014DB9" w:rsidRPr="005F5EF0" w:rsidRDefault="00014DB9" w:rsidP="00014DB9">
      <w:pPr>
        <w:rPr>
          <w:sz w:val="16"/>
          <w:szCs w:val="16"/>
        </w:rPr>
      </w:pPr>
      <w:r w:rsidRPr="005F5EF0">
        <w:rPr>
          <w:sz w:val="16"/>
          <w:szCs w:val="16"/>
        </w:rPr>
        <w:t>BTC-FUR-REQ-273958/A-Active Phone Voice Session</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w:t>
            </w:r>
          </w:p>
          <w:p w:rsidR="008D4023" w:rsidRDefault="00014DB9">
            <w:pPr>
              <w:rPr>
                <w:rFonts w:cs="Arial"/>
                <w:szCs w:val="20"/>
              </w:rPr>
            </w:pPr>
            <w:r>
              <w:rPr>
                <w:rFonts w:cs="Arial"/>
                <w:szCs w:val="20"/>
              </w:rPr>
              <w:t>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mobile phone is connected.</w:t>
            </w:r>
          </w:p>
          <w:p w:rsidR="008D4023" w:rsidRDefault="00014DB9">
            <w:pPr>
              <w:rPr>
                <w:rFonts w:cs="Arial"/>
                <w:szCs w:val="20"/>
              </w:rPr>
            </w:pPr>
            <w:r>
              <w:rPr>
                <w:rFonts w:cs="Arial"/>
                <w:szCs w:val="20"/>
              </w:rPr>
              <w:t>The mobile phone has voice recognition support accessible via the in-vehicle infotainment system</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customer has indicated that they want to access the voice recognition features of the connected mobile phone.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current audio source is switched to phone.</w:t>
            </w:r>
          </w:p>
          <w:p w:rsidR="008D4023" w:rsidRDefault="00014DB9">
            <w:pPr>
              <w:rPr>
                <w:rFonts w:cs="Arial"/>
                <w:szCs w:val="20"/>
              </w:rPr>
            </w:pPr>
            <w:r>
              <w:rPr>
                <w:rFonts w:cs="Arial"/>
                <w:szCs w:val="20"/>
              </w:rPr>
              <w:t>The customer has the opportunity to speak commands to the connected phone via the in-vehicle microphone.</w:t>
            </w:r>
          </w:p>
          <w:p w:rsidR="008D4023" w:rsidRDefault="00014DB9">
            <w:pPr>
              <w:rPr>
                <w:rFonts w:cs="Arial"/>
                <w:szCs w:val="20"/>
              </w:rPr>
            </w:pPr>
            <w:r>
              <w:rPr>
                <w:rFonts w:cs="Arial"/>
                <w:szCs w:val="20"/>
              </w:rPr>
              <w:t>The customer has the opportunity to end the voice recognition session.</w:t>
            </w:r>
          </w:p>
          <w:p w:rsidR="008D4023" w:rsidRDefault="00014DB9">
            <w:pPr>
              <w:rPr>
                <w:rFonts w:cs="Arial"/>
                <w:szCs w:val="20"/>
              </w:rPr>
            </w:pPr>
            <w:r>
              <w:rPr>
                <w:rFonts w:cs="Arial"/>
                <w:szCs w:val="20"/>
              </w:rPr>
              <w:t>The customer has the opportunity to ‘barge-in’ via options provided by the G-HMI.</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E1 - The connected mobile phone fails to enable the voice recognition feature.</w:t>
            </w:r>
          </w:p>
          <w:p w:rsidR="008D4023" w:rsidRDefault="00014DB9">
            <w:pPr>
              <w:rPr>
                <w:rFonts w:cs="Arial"/>
                <w:szCs w:val="20"/>
              </w:rPr>
            </w:pPr>
            <w:r>
              <w:rPr>
                <w:rFonts w:cs="Arial"/>
                <w:szCs w:val="20"/>
              </w:rPr>
              <w:t>E2 - The connected mobile phone cancels the phone voice recognition feature.</w:t>
            </w:r>
          </w:p>
          <w:p w:rsidR="008D4023" w:rsidRDefault="00014DB9">
            <w:pPr>
              <w:rPr>
                <w:rFonts w:cs="Arial"/>
                <w:szCs w:val="20"/>
              </w:rPr>
            </w:pPr>
            <w:r>
              <w:rPr>
                <w:rFonts w:cs="Arial"/>
                <w:szCs w:val="20"/>
              </w:rPr>
              <w:t>E3 - The customer cancels the phone voice recognition feature.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r>
              <w:rPr>
                <w:rFonts w:cs="Arial"/>
                <w:szCs w:val="20"/>
              </w:rPr>
              <w:br/>
              <w:t>V-HMI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BTP-UC-REQ-041724/A-The connected mobile phone fails to enable the voice recognition feature (TcSE ROIN-290988-1)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BTP-FUR-REQ-191151/A-Phone Voice Service Automotive Mode</w:t>
      </w:r>
    </w:p>
    <w:p w:rsidR="00014DB9" w:rsidRPr="005F5EF0" w:rsidRDefault="00014DB9" w:rsidP="00014DB9">
      <w:pPr>
        <w:rPr>
          <w:sz w:val="16"/>
          <w:szCs w:val="16"/>
        </w:rPr>
      </w:pPr>
      <w:r w:rsidRPr="005F5EF0">
        <w:rPr>
          <w:sz w:val="16"/>
          <w:szCs w:val="16"/>
        </w:rPr>
        <w:t>BTP-FUR-REQ-041731/A-Device Indentification (TcSE ROIN-304264-1)</w:t>
      </w:r>
    </w:p>
    <w:p w:rsidR="00014DB9" w:rsidRPr="005F5EF0" w:rsidRDefault="00014DB9" w:rsidP="00014DB9">
      <w:pPr>
        <w:rPr>
          <w:sz w:val="16"/>
          <w:szCs w:val="16"/>
        </w:rPr>
      </w:pPr>
      <w:r w:rsidRPr="005F5EF0">
        <w:rPr>
          <w:sz w:val="16"/>
          <w:szCs w:val="16"/>
        </w:rPr>
        <w:t>BTP-FUR-REQ-041733/A-iPhone Connected via A2DP and USB (TcSE ROIN-304493-1)</w:t>
      </w:r>
    </w:p>
    <w:p w:rsidR="00014DB9" w:rsidRPr="005F5EF0" w:rsidRDefault="00014DB9" w:rsidP="00014DB9">
      <w:pPr>
        <w:rPr>
          <w:sz w:val="16"/>
          <w:szCs w:val="16"/>
        </w:rPr>
      </w:pPr>
      <w:r w:rsidRPr="005F5EF0">
        <w:rPr>
          <w:sz w:val="16"/>
          <w:szCs w:val="16"/>
        </w:rPr>
        <w:t>BTP-FUR-REQ-041732/B-Configuration Requirements (TcSE ROIN-304265-1)</w:t>
      </w:r>
    </w:p>
    <w:p w:rsidR="00014DB9" w:rsidRPr="005F5EF0" w:rsidRDefault="00014DB9" w:rsidP="00014DB9">
      <w:pPr>
        <w:rPr>
          <w:sz w:val="16"/>
          <w:szCs w:val="16"/>
        </w:rPr>
      </w:pPr>
      <w:r w:rsidRPr="005F5EF0">
        <w:rPr>
          <w:sz w:val="16"/>
          <w:szCs w:val="16"/>
        </w:rPr>
        <w:t>BTP-FUR-REQ-041730/D-Device ID Profile (TcSE ROIN-304263-1)</w:t>
      </w:r>
    </w:p>
    <w:p w:rsidR="00014DB9" w:rsidRPr="005F5EF0" w:rsidRDefault="00014DB9" w:rsidP="00014DB9">
      <w:pPr>
        <w:rPr>
          <w:sz w:val="16"/>
          <w:szCs w:val="16"/>
        </w:rPr>
      </w:pPr>
      <w:r w:rsidRPr="005F5EF0">
        <w:rPr>
          <w:sz w:val="16"/>
          <w:szCs w:val="16"/>
        </w:rPr>
        <w:t>BTP-FUR-REQ-191150/B-Phone Voice Service Device handling</w:t>
      </w:r>
    </w:p>
    <w:p w:rsidR="00014DB9" w:rsidRPr="005F5EF0" w:rsidRDefault="00014DB9" w:rsidP="00014DB9">
      <w:pPr>
        <w:rPr>
          <w:sz w:val="16"/>
          <w:szCs w:val="16"/>
        </w:rPr>
      </w:pPr>
      <w:r w:rsidRPr="005F5EF0">
        <w:rPr>
          <w:sz w:val="16"/>
          <w:szCs w:val="16"/>
        </w:rPr>
        <w:t>BTC-FUR-REQ-275839/A-Phone Voice Recognition Activation error handling</w:t>
      </w:r>
    </w:p>
    <w:p w:rsidR="00014DB9" w:rsidRPr="005F5EF0" w:rsidRDefault="00014DB9" w:rsidP="00014DB9">
      <w:pPr>
        <w:rPr>
          <w:sz w:val="16"/>
          <w:szCs w:val="16"/>
        </w:rPr>
      </w:pPr>
      <w:r w:rsidRPr="005F5EF0">
        <w:rPr>
          <w:sz w:val="16"/>
          <w:szCs w:val="16"/>
        </w:rPr>
        <w:t>BTC-FUR-REQ-275844/A-Phone Voice Service media playback integration</w:t>
      </w:r>
    </w:p>
    <w:p w:rsidR="00014DB9" w:rsidRPr="005F5EF0" w:rsidRDefault="00014DB9" w:rsidP="00014DB9">
      <w:pPr>
        <w:rPr>
          <w:sz w:val="16"/>
          <w:szCs w:val="16"/>
        </w:rPr>
      </w:pPr>
      <w:r w:rsidRPr="005F5EF0">
        <w:rPr>
          <w:sz w:val="16"/>
          <w:szCs w:val="16"/>
        </w:rPr>
        <w:t>BTP-FUR-REQ-041729/F-Apple Siri Eyes-Free (TcSE ROIN-295113-2)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Enabling the phone voice recognition feature failed.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customer is alerted that action was not successful.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p w:rsidR="008D4023" w:rsidRDefault="00014DB9">
            <w:pPr>
              <w:rPr>
                <w:rFonts w:cs="Arial"/>
                <w:szCs w:val="20"/>
              </w:rPr>
            </w:pPr>
            <w:r>
              <w:rPr>
                <w:rFonts w:cs="Arial"/>
                <w:szCs w:val="20"/>
              </w:rPr>
              <w:t xml:space="preserv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BTP-UC-REQ-041725/A-The connected mobile phone cancels the phone voice recognition feature (TcSE ROIN-290989-1)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BTP-FUR-REQ-191151/A-Phone Voice Service Automotive Mode</w:t>
      </w:r>
    </w:p>
    <w:p w:rsidR="00014DB9" w:rsidRPr="005F5EF0" w:rsidRDefault="00014DB9" w:rsidP="00014DB9">
      <w:pPr>
        <w:rPr>
          <w:sz w:val="16"/>
          <w:szCs w:val="16"/>
        </w:rPr>
      </w:pPr>
      <w:r w:rsidRPr="005F5EF0">
        <w:rPr>
          <w:sz w:val="16"/>
          <w:szCs w:val="16"/>
        </w:rPr>
        <w:t>BTP-FUR-REQ-041731/A-Device Indentification (TcSE ROIN-304264-1)</w:t>
      </w:r>
    </w:p>
    <w:p w:rsidR="00014DB9" w:rsidRPr="005F5EF0" w:rsidRDefault="00014DB9" w:rsidP="00014DB9">
      <w:pPr>
        <w:rPr>
          <w:sz w:val="16"/>
          <w:szCs w:val="16"/>
        </w:rPr>
      </w:pPr>
      <w:r w:rsidRPr="005F5EF0">
        <w:rPr>
          <w:sz w:val="16"/>
          <w:szCs w:val="16"/>
        </w:rPr>
        <w:t>BTP-FUR-REQ-041733/A-iPhone Connected via A2DP and USB (TcSE ROIN-304493-1)</w:t>
      </w:r>
    </w:p>
    <w:p w:rsidR="00014DB9" w:rsidRPr="005F5EF0" w:rsidRDefault="00014DB9" w:rsidP="00014DB9">
      <w:pPr>
        <w:rPr>
          <w:sz w:val="16"/>
          <w:szCs w:val="16"/>
        </w:rPr>
      </w:pPr>
      <w:r w:rsidRPr="005F5EF0">
        <w:rPr>
          <w:sz w:val="16"/>
          <w:szCs w:val="16"/>
        </w:rPr>
        <w:t>BTP-FUR-REQ-041732/B-Configuration Requirements (TcSE ROIN-304265-1)</w:t>
      </w:r>
    </w:p>
    <w:p w:rsidR="00014DB9" w:rsidRPr="005F5EF0" w:rsidRDefault="00014DB9" w:rsidP="00014DB9">
      <w:pPr>
        <w:rPr>
          <w:sz w:val="16"/>
          <w:szCs w:val="16"/>
        </w:rPr>
      </w:pPr>
      <w:r w:rsidRPr="005F5EF0">
        <w:rPr>
          <w:sz w:val="16"/>
          <w:szCs w:val="16"/>
        </w:rPr>
        <w:t>BTP-FUR-REQ-041730/D-Device ID Profile (TcSE ROIN-304263-1)</w:t>
      </w:r>
    </w:p>
    <w:p w:rsidR="00014DB9" w:rsidRPr="005F5EF0" w:rsidRDefault="00014DB9" w:rsidP="00014DB9">
      <w:pPr>
        <w:rPr>
          <w:sz w:val="16"/>
          <w:szCs w:val="16"/>
        </w:rPr>
      </w:pPr>
      <w:r w:rsidRPr="005F5EF0">
        <w:rPr>
          <w:sz w:val="16"/>
          <w:szCs w:val="16"/>
        </w:rPr>
        <w:t>BTP-FUR-REQ-041728/F-Phone Voice Recognition Activation (TcSE ROIN-295112-1)</w:t>
      </w:r>
    </w:p>
    <w:p w:rsidR="00014DB9" w:rsidRPr="005F5EF0" w:rsidRDefault="00014DB9" w:rsidP="00014DB9">
      <w:pPr>
        <w:rPr>
          <w:sz w:val="16"/>
          <w:szCs w:val="16"/>
        </w:rPr>
      </w:pPr>
      <w:r w:rsidRPr="005F5EF0">
        <w:rPr>
          <w:sz w:val="16"/>
          <w:szCs w:val="16"/>
        </w:rPr>
        <w:t>BTP-FUR-REQ-191150/B-Phone Voice Service Device handling</w:t>
      </w:r>
    </w:p>
    <w:p w:rsidR="00014DB9" w:rsidRPr="005F5EF0" w:rsidRDefault="00014DB9" w:rsidP="00014DB9">
      <w:pPr>
        <w:rPr>
          <w:sz w:val="16"/>
          <w:szCs w:val="16"/>
        </w:rPr>
      </w:pPr>
      <w:r w:rsidRPr="005F5EF0">
        <w:rPr>
          <w:sz w:val="16"/>
          <w:szCs w:val="16"/>
        </w:rPr>
        <w:t>BTC-FUR-REQ-275843/A-Phone Voice Service De-Activation</w:t>
      </w:r>
    </w:p>
    <w:p w:rsidR="00014DB9" w:rsidRPr="005F5EF0" w:rsidRDefault="00014DB9" w:rsidP="00014DB9">
      <w:pPr>
        <w:rPr>
          <w:sz w:val="16"/>
          <w:szCs w:val="16"/>
        </w:rPr>
      </w:pPr>
      <w:r w:rsidRPr="005F5EF0">
        <w:rPr>
          <w:sz w:val="16"/>
          <w:szCs w:val="16"/>
        </w:rPr>
        <w:t>BTP-FUR-REQ-041729/F-Apple Siri Eyes-Free (TcSE ROIN-295113-2)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Same as original use case.</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mobile phone cancels the phone voice recognition feature.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customer is alerted that the phone voice recognition feature has been cancelled.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p w:rsidR="008D4023" w:rsidRDefault="00014DB9">
            <w:pPr>
              <w:rPr>
                <w:rFonts w:cs="Arial"/>
                <w:szCs w:val="20"/>
              </w:rPr>
            </w:pPr>
            <w:r>
              <w:rPr>
                <w:rFonts w:cs="Arial"/>
                <w:szCs w:val="20"/>
              </w:rPr>
              <w:t xml:space="preserv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V-HMI</w:t>
            </w:r>
          </w:p>
          <w:p w:rsidR="008D4023" w:rsidRDefault="00014DB9">
            <w:pPr>
              <w:rPr>
                <w:rFonts w:cs="Arial"/>
                <w:szCs w:val="20"/>
              </w:rPr>
            </w:pPr>
            <w:r>
              <w:rPr>
                <w:rFonts w:cs="Arial"/>
                <w:szCs w:val="20"/>
              </w:rPr>
              <w:t>Vehicle System Interface</w:t>
            </w:r>
          </w:p>
        </w:tc>
      </w:tr>
    </w:tbl>
    <w:p w:rsidR="008D4023" w:rsidRDefault="008D4023"/>
    <w:p w:rsidR="00014DB9" w:rsidRDefault="00014DB9" w:rsidP="00014DB9">
      <w:pPr>
        <w:pStyle w:val="Heading4"/>
      </w:pPr>
      <w:r>
        <w:t>BTP-UC-REQ-041726/B-The customer cancels the phone voice recognition feature (TcSE ROIN-290990-1)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BTP-FUR-REQ-041728/F-Phone Voice Recognition Activation (TcSE ROIN-295112-1)</w:t>
      </w:r>
    </w:p>
    <w:p w:rsidR="00014DB9" w:rsidRPr="005F5EF0" w:rsidRDefault="00014DB9" w:rsidP="00014DB9">
      <w:pPr>
        <w:rPr>
          <w:sz w:val="16"/>
          <w:szCs w:val="16"/>
        </w:rPr>
      </w:pPr>
      <w:r w:rsidRPr="005F5EF0">
        <w:rPr>
          <w:sz w:val="16"/>
          <w:szCs w:val="16"/>
        </w:rPr>
        <w:t>BTP-FUR-REQ-041729/F-Apple Siri Eyes-Free (TcSE ROIN-295113-2)</w:t>
      </w:r>
    </w:p>
    <w:p w:rsidR="00014DB9" w:rsidRPr="005F5EF0" w:rsidRDefault="00014DB9" w:rsidP="00014DB9">
      <w:pPr>
        <w:rPr>
          <w:sz w:val="16"/>
          <w:szCs w:val="16"/>
        </w:rPr>
      </w:pPr>
      <w:r w:rsidRPr="005F5EF0">
        <w:rPr>
          <w:sz w:val="16"/>
          <w:szCs w:val="16"/>
        </w:rPr>
        <w:t>BTC-FUR-REQ-275843/A-Phone Voice Service De-Activation</w:t>
      </w:r>
    </w:p>
    <w:p w:rsidR="00014DB9" w:rsidRPr="005F5EF0" w:rsidRDefault="00014DB9" w:rsidP="00014DB9">
      <w:pPr>
        <w:rPr>
          <w:sz w:val="16"/>
          <w:szCs w:val="16"/>
        </w:rPr>
      </w:pPr>
      <w:r w:rsidRPr="005F5EF0">
        <w:rPr>
          <w:sz w:val="16"/>
          <w:szCs w:val="16"/>
        </w:rPr>
        <w:t>BTP-FUR-REQ-191150/B-Phone Voice Service Device handling</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Same as original use case.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Same as original use case.</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cs="Arial"/>
              </w:rPr>
            </w:pPr>
            <w:r>
              <w:rPr>
                <w:rFonts w:cs="Arial"/>
              </w:rPr>
              <w:t xml:space="preserve">The customer cancels the phone voice recognition feature.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 xml:space="preserve">The customer is alerted that the phone voice recognition feature has been cancelled.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N/A</w:t>
            </w:r>
          </w:p>
          <w:p w:rsidR="00014DB9" w:rsidRDefault="00014DB9">
            <w:pPr>
              <w:rPr>
                <w:rFonts w:cs="Arial"/>
              </w:rPr>
            </w:pPr>
            <w:r>
              <w:rPr>
                <w:rFonts w:cs="Arial"/>
              </w:rPr>
              <w:t xml:space="preserve"> </w:t>
            </w:r>
          </w:p>
        </w:tc>
      </w:tr>
      <w:tr w:rsidR="00014DB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014DB9"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G-HMI</w:t>
            </w:r>
          </w:p>
          <w:p w:rsidR="00014DB9" w:rsidRDefault="00014DB9">
            <w:pPr>
              <w:rPr>
                <w:rFonts w:cs="Arial"/>
              </w:rPr>
            </w:pPr>
            <w:r>
              <w:rPr>
                <w:rFonts w:cs="Arial"/>
              </w:rPr>
              <w:t>V-HMI</w:t>
            </w:r>
          </w:p>
          <w:p w:rsidR="00014DB9" w:rsidRDefault="00014DB9">
            <w:pPr>
              <w:rPr>
                <w:rFonts w:cs="Arial"/>
              </w:rPr>
            </w:pPr>
            <w:r>
              <w:rPr>
                <w:rFonts w:cs="Arial"/>
              </w:rPr>
              <w:t>Vehicle System Interface</w:t>
            </w:r>
          </w:p>
        </w:tc>
      </w:tr>
    </w:tbl>
    <w:p w:rsidR="00014DB9" w:rsidRDefault="00014DB9"/>
    <w:p w:rsidR="00014DB9" w:rsidRDefault="00014DB9" w:rsidP="00014DB9">
      <w:pPr>
        <w:pStyle w:val="Heading4"/>
      </w:pPr>
      <w:r>
        <w:t>BTP-UC-REQ-041727/A-Customer Activates ‘Barge-In’ During Active Phone Voice Recognition (TcSE ROIN-290991-1)</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BTP-FUR-REQ-041728/F-Phone Voice Recognition Activation (TcSE ROIN-295112-1)</w:t>
      </w:r>
    </w:p>
    <w:p w:rsidR="00014DB9" w:rsidRPr="005F5EF0" w:rsidRDefault="00014DB9" w:rsidP="00014DB9">
      <w:pPr>
        <w:rPr>
          <w:sz w:val="16"/>
          <w:szCs w:val="16"/>
        </w:rPr>
      </w:pPr>
      <w:r w:rsidRPr="005F5EF0">
        <w:rPr>
          <w:sz w:val="16"/>
          <w:szCs w:val="16"/>
        </w:rPr>
        <w:t>BTC-FUR-REQ-275842/A-Phone Voice Service Barge-In</w:t>
      </w:r>
    </w:p>
    <w:p w:rsidR="00014DB9" w:rsidRPr="005F5EF0" w:rsidRDefault="00014DB9" w:rsidP="00014DB9">
      <w:pPr>
        <w:rPr>
          <w:sz w:val="16"/>
          <w:szCs w:val="16"/>
        </w:rPr>
      </w:pPr>
      <w:r w:rsidRPr="005F5EF0">
        <w:rPr>
          <w:sz w:val="16"/>
          <w:szCs w:val="16"/>
        </w:rPr>
        <w:t>BTP-FUR-REQ-041729/F-Apple Siri Eyes-Free (TcSE ROIN-295113-2)</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Mobile Phone</w:t>
            </w:r>
          </w:p>
          <w:p w:rsidR="008D4023" w:rsidRDefault="00014DB9">
            <w:pPr>
              <w:rPr>
                <w:rFonts w:cs="Arial"/>
                <w:szCs w:val="20"/>
              </w:rPr>
            </w:pPr>
            <w:r>
              <w:rPr>
                <w:rFonts w:cs="Arial"/>
                <w:szCs w:val="20"/>
              </w:rPr>
              <w:t>Customer</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lastRenderedPageBreak/>
              <w:t>Pre-conditions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The in-vehicle infotainment system and connected mobile phone are in an active phone voice recognition session</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customer has indicated that they want to ‘barge-in’ to speak a voice command.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 xml:space="preserve">The in-vehicle infotainment system remains in its current state, and allows the customer to speak new voice commands.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N/A</w:t>
            </w:r>
          </w:p>
          <w:p w:rsidR="008D4023" w:rsidRDefault="00014DB9">
            <w:pPr>
              <w:rPr>
                <w:rFonts w:cs="Arial"/>
                <w:szCs w:val="20"/>
              </w:rPr>
            </w:pPr>
            <w:r>
              <w:rPr>
                <w:rFonts w:cs="Arial"/>
                <w:szCs w:val="20"/>
              </w:rPr>
              <w:t xml:space="preserve"> </w:t>
            </w:r>
          </w:p>
        </w:tc>
      </w:tr>
      <w:tr w:rsidR="008D4023">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8D4023" w:rsidRDefault="00014DB9">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8D4023" w:rsidRDefault="00014DB9">
            <w:pPr>
              <w:rPr>
                <w:rFonts w:cs="Arial"/>
                <w:szCs w:val="20"/>
              </w:rPr>
            </w:pPr>
            <w:r>
              <w:rPr>
                <w:rFonts w:cs="Arial"/>
                <w:szCs w:val="20"/>
              </w:rPr>
              <w:t>G-HMI</w:t>
            </w:r>
          </w:p>
          <w:p w:rsidR="008D4023" w:rsidRDefault="00014DB9">
            <w:pPr>
              <w:rPr>
                <w:rFonts w:cs="Arial"/>
                <w:szCs w:val="20"/>
              </w:rPr>
            </w:pPr>
            <w:r>
              <w:rPr>
                <w:rFonts w:cs="Arial"/>
                <w:szCs w:val="20"/>
              </w:rPr>
              <w:t>V-HMI</w:t>
            </w:r>
          </w:p>
          <w:p w:rsidR="008D4023" w:rsidRDefault="00014DB9">
            <w:pPr>
              <w:rPr>
                <w:rFonts w:cs="Arial"/>
                <w:szCs w:val="20"/>
              </w:rPr>
            </w:pPr>
            <w:r>
              <w:rPr>
                <w:rFonts w:cs="Arial"/>
                <w:szCs w:val="20"/>
              </w:rPr>
              <w:t>Vehicle System Interface</w:t>
            </w:r>
          </w:p>
        </w:tc>
      </w:tr>
    </w:tbl>
    <w:p w:rsidR="008D4023" w:rsidRDefault="008D4023"/>
    <w:p w:rsidR="008D4023" w:rsidRDefault="008D4023"/>
    <w:p w:rsidR="00014DB9" w:rsidRDefault="00014DB9" w:rsidP="00014DB9">
      <w:pPr>
        <w:pStyle w:val="Heading3"/>
      </w:pPr>
      <w:bookmarkStart w:id="126" w:name="_Toc1048764"/>
      <w:r>
        <w:t>Requirements</w:t>
      </w:r>
      <w:bookmarkEnd w:id="126"/>
    </w:p>
    <w:p w:rsidR="00014DB9" w:rsidRPr="00014DB9" w:rsidRDefault="00014DB9" w:rsidP="00014DB9">
      <w:pPr>
        <w:pStyle w:val="Heading4"/>
        <w:rPr>
          <w:b w:val="0"/>
          <w:u w:val="single"/>
        </w:rPr>
      </w:pPr>
      <w:r w:rsidRPr="00014DB9">
        <w:rPr>
          <w:b w:val="0"/>
          <w:u w:val="single"/>
        </w:rPr>
        <w:t>BTP-FUR-REQ-191150/B-Phone Voice Service Device handling</w:t>
      </w:r>
    </w:p>
    <w:p w:rsidR="00014DB9" w:rsidRDefault="00014DB9" w:rsidP="00014DB9">
      <w:pPr>
        <w:rPr>
          <w:lang w:val="en-GB"/>
        </w:rPr>
      </w:pPr>
      <w:r>
        <w:t>The In-Vehicle Infotainment System shall allow the user to enable the phone’s voice recognition feature for all phones that advertise support for the feature via BRSF (bit 2, see Handsfree Profile Specification v1.5). The In-Vehicle Infotainment System shall advertise support for the feature via AT+BRSF (bit 3).</w:t>
      </w:r>
    </w:p>
    <w:p w:rsidR="00014DB9" w:rsidRDefault="00014DB9" w:rsidP="00014DB9">
      <w:pPr>
        <w:rPr>
          <w:lang w:val="en-GB"/>
        </w:rPr>
      </w:pPr>
      <w:r>
        <w:t>In the effort to minimize compatibility problems and customer complaints, the In-Vehicle Infotainment System shall maintain a list of devices for which the feature shall not be used. The list shall be based on Device ID profile (see BTP-FUR-REQ-041730-Device ID Profile) or AT+CGMI (manufacturer) and AT+CGMM (model information).</w:t>
      </w:r>
    </w:p>
    <w:p w:rsidR="00014DB9" w:rsidRDefault="00014DB9" w:rsidP="00014DB9">
      <w:pPr>
        <w:rPr>
          <w:lang w:val="en-GB"/>
        </w:rPr>
      </w:pPr>
      <w:r>
        <w:t xml:space="preserve">When the device to be connected is in such list, the In-Vehicle Infotainment System shall not advertise support for the feature via BRSF and shall disregard support for the feature advertised from the connected device. </w:t>
      </w:r>
    </w:p>
    <w:p w:rsidR="00014DB9" w:rsidRDefault="00014DB9" w:rsidP="00014DB9">
      <w:pPr>
        <w:rPr>
          <w:lang w:val="en-GB"/>
        </w:rPr>
      </w:pPr>
      <w:r>
        <w:br/>
        <w:t>The supplier shall provide the possibility to easily:</w:t>
      </w:r>
      <w:r>
        <w:br/>
        <w:t>• Disable the feature for all Bluetooth devices</w:t>
      </w:r>
      <w:r>
        <w:br/>
        <w:t>• Disable the feature for all but some types of Bluetooth devices (see above)</w:t>
      </w:r>
      <w:r>
        <w:br/>
      </w:r>
      <w:r>
        <w:br/>
        <w:t>• Ability to update the list of supported Bluetooth devices by an installation file via USB or IVSU</w:t>
      </w:r>
    </w:p>
    <w:p w:rsidR="00014DB9" w:rsidRDefault="00014DB9" w:rsidP="00014DB9">
      <w:pPr>
        <w:rPr>
          <w:lang w:val="en-GB"/>
        </w:rPr>
      </w:pPr>
      <w:r>
        <w:t> </w:t>
      </w:r>
    </w:p>
    <w:p w:rsidR="00014DB9" w:rsidRPr="005C2E13" w:rsidRDefault="00014DB9" w:rsidP="00014DB9">
      <w:pPr>
        <w:rPr>
          <w:lang w:val="en-GB"/>
        </w:rPr>
      </w:pPr>
      <w:r>
        <w:t xml:space="preserve">System’s HMI might present the user with the option to disable the feature for a paired </w:t>
      </w:r>
      <w:r w:rsidRPr="005C2E13">
        <w:t>Bluetooth device or all paired Bluetooth devices.</w:t>
      </w:r>
    </w:p>
    <w:p w:rsidR="00014DB9" w:rsidRPr="005C2E13" w:rsidRDefault="00014DB9" w:rsidP="00014DB9">
      <w:pPr>
        <w:rPr>
          <w:lang w:val="en-GB"/>
        </w:rPr>
      </w:pPr>
      <w:r w:rsidRPr="005C2E13">
        <w:t>.</w:t>
      </w:r>
    </w:p>
    <w:p w:rsidR="00014DB9" w:rsidRDefault="00014DB9" w:rsidP="00014DB9">
      <w:pPr>
        <w:rPr>
          <w:lang w:val="en-GB"/>
        </w:rPr>
      </w:pPr>
    </w:p>
    <w:p w:rsidR="00014DB9" w:rsidRDefault="00014DB9" w:rsidP="00014DB9">
      <w:pPr>
        <w:rPr>
          <w:lang w:val="en-GB"/>
        </w:rPr>
      </w:pPr>
    </w:p>
    <w:p w:rsidR="00014DB9" w:rsidRPr="005C2E13" w:rsidRDefault="00014DB9" w:rsidP="00014DB9">
      <w:pPr>
        <w:rPr>
          <w:lang w:val="en-GB"/>
        </w:rPr>
      </w:pPr>
    </w:p>
    <w:p w:rsidR="00014DB9" w:rsidRPr="00014DB9" w:rsidRDefault="00014DB9" w:rsidP="00014DB9">
      <w:pPr>
        <w:pStyle w:val="Heading4"/>
        <w:rPr>
          <w:b w:val="0"/>
          <w:u w:val="single"/>
        </w:rPr>
      </w:pPr>
      <w:r w:rsidRPr="00014DB9">
        <w:rPr>
          <w:b w:val="0"/>
          <w:u w:val="single"/>
        </w:rPr>
        <w:t>BTP-FUR-REQ-041728/F-Phone Voice Recognition Activation (TcSE ROIN-295112-1)</w:t>
      </w:r>
    </w:p>
    <w:p w:rsidR="00014DB9" w:rsidRDefault="00014DB9" w:rsidP="00014DB9">
      <w:pPr>
        <w:rPr>
          <w:rFonts w:cs="Arial"/>
        </w:rPr>
      </w:pPr>
      <w:r>
        <w:rPr>
          <w:rFonts w:cs="Arial"/>
        </w:rPr>
        <w:t>In-Vehicle Infotainment System shall have the ability of activating the connected phone’s voice recognition activation by supporting section 4.25 of the Handsfree Profile Specification v1.5. The user shall not be able to enable phone voice recognition while in a phone call.</w:t>
      </w:r>
    </w:p>
    <w:p w:rsidR="00014DB9" w:rsidRDefault="00014DB9" w:rsidP="00014DB9">
      <w:pPr>
        <w:rPr>
          <w:rFonts w:cs="Arial"/>
        </w:rPr>
      </w:pPr>
    </w:p>
    <w:p w:rsidR="00014DB9" w:rsidRDefault="00014DB9" w:rsidP="00014DB9">
      <w:pPr>
        <w:autoSpaceDE w:val="0"/>
        <w:autoSpaceDN w:val="0"/>
      </w:pPr>
      <w:r>
        <w:rPr>
          <w:rFonts w:cs="Arial"/>
        </w:rPr>
        <w:t xml:space="preserve">The phone voice session shall be established as soon as the SCO channel is opened by the connected device. Only in that case the phone voice session shall be communicated to the customer. </w:t>
      </w:r>
      <w:r>
        <w:t>The In-Vehicle Infotainment System should not play a tone when the phone voice recognition session is activated. The latency between the SCO channel opening and audio being completely routed to the car’s loudspeaker should be at minimum possible value, but not more than 100ms.</w:t>
      </w:r>
    </w:p>
    <w:p w:rsidR="00014DB9" w:rsidRDefault="00014DB9" w:rsidP="00014DB9">
      <w:pPr>
        <w:rPr>
          <w:rFonts w:cs="Arial"/>
        </w:rPr>
      </w:pPr>
    </w:p>
    <w:p w:rsidR="00014DB9" w:rsidRPr="00014DB9" w:rsidRDefault="00014DB9" w:rsidP="00014DB9">
      <w:pPr>
        <w:pStyle w:val="Heading4"/>
        <w:rPr>
          <w:b w:val="0"/>
          <w:u w:val="single"/>
        </w:rPr>
      </w:pPr>
      <w:r w:rsidRPr="00014DB9">
        <w:rPr>
          <w:b w:val="0"/>
          <w:u w:val="single"/>
        </w:rPr>
        <w:t>BTC-FUR-REQ-273958/A-Active Phone Voice Session</w:t>
      </w:r>
    </w:p>
    <w:p w:rsidR="00014DB9" w:rsidRDefault="00014DB9" w:rsidP="00014DB9">
      <w:r>
        <w:t>For an active Phone Voice S</w:t>
      </w:r>
      <w:r w:rsidRPr="00D23743">
        <w:t xml:space="preserve">ession </w:t>
      </w:r>
      <w:r>
        <w:t xml:space="preserve">the audio source 0x6 Bluetooth Phone with priority </w:t>
      </w:r>
    </w:p>
    <w:p w:rsidR="00014DB9" w:rsidRDefault="00014DB9" w:rsidP="00014DB9">
      <w:pPr>
        <w:rPr>
          <w:rFonts w:cs="Arial"/>
        </w:rPr>
      </w:pPr>
      <w:r>
        <w:rPr>
          <w:rFonts w:cs="Arial"/>
        </w:rPr>
        <w:t>0x1 Telephony Service shall be used.</w:t>
      </w:r>
    </w:p>
    <w:p w:rsidR="00014DB9" w:rsidRDefault="00014DB9" w:rsidP="00014DB9">
      <w:pPr>
        <w:rPr>
          <w:rFonts w:cs="Arial"/>
        </w:rPr>
      </w:pPr>
      <w:r>
        <w:rPr>
          <w:rFonts w:cs="Arial"/>
        </w:rPr>
        <w:t>Additionally to the source request the correct BTPhoneSts.St 0x0A shall be sent out.</w:t>
      </w:r>
    </w:p>
    <w:p w:rsidR="00014DB9" w:rsidRDefault="00014DB9" w:rsidP="00014DB9"/>
    <w:p w:rsidR="00014DB9" w:rsidRDefault="00014DB9" w:rsidP="00014DB9"/>
    <w:p w:rsidR="00014DB9" w:rsidRDefault="00014DB9" w:rsidP="00014DB9">
      <w:r>
        <w:lastRenderedPageBreak/>
        <w:t>See BTP-IIR-REQ-030672</w:t>
      </w:r>
      <w:r w:rsidRPr="00D23743">
        <w:t>-Audio Client Request Signals</w:t>
      </w:r>
      <w:r>
        <w:t>, BTP-IIR-REQ-030674-BT Phone Server Status Signals, and Audio Management SPSS for more details.</w:t>
      </w:r>
    </w:p>
    <w:p w:rsidR="00014DB9" w:rsidRPr="00D23743" w:rsidRDefault="00014DB9" w:rsidP="00014DB9"/>
    <w:p w:rsidR="00014DB9" w:rsidRPr="00014DB9" w:rsidRDefault="00014DB9" w:rsidP="00014DB9">
      <w:pPr>
        <w:pStyle w:val="Heading4"/>
        <w:rPr>
          <w:b w:val="0"/>
          <w:u w:val="single"/>
        </w:rPr>
      </w:pPr>
      <w:r w:rsidRPr="00014DB9">
        <w:rPr>
          <w:b w:val="0"/>
          <w:u w:val="single"/>
        </w:rPr>
        <w:t>BTC-FUR-REQ-275839/A-Phone Voice Recognition Activation error handling</w:t>
      </w:r>
    </w:p>
    <w:p w:rsidR="00014DB9" w:rsidRDefault="00014DB9" w:rsidP="00014DB9">
      <w:pPr>
        <w:rPr>
          <w:rFonts w:cs="Arial"/>
        </w:rPr>
      </w:pPr>
      <w:r>
        <w:rPr>
          <w:rFonts w:cs="Arial"/>
        </w:rPr>
        <w:t>If the SCO channel is not established 5 seconds after the connected device has send +BVRA=1 or accepted AT+BVRA=1, the In-Vehicle Infotainment System shall send AT+BVRA=0, and the phone voice session is not established successfully.</w:t>
      </w:r>
    </w:p>
    <w:p w:rsidR="00014DB9" w:rsidRDefault="00014DB9" w:rsidP="00014DB9">
      <w:pPr>
        <w:rPr>
          <w:rFonts w:cs="Arial"/>
        </w:rPr>
      </w:pPr>
      <w:r>
        <w:rPr>
          <w:rFonts w:cs="Arial"/>
        </w:rPr>
        <w:t>If the connected device is not responding to AT+BVRA=0 or the device is responding with an error the voice session is also not established successfully.</w:t>
      </w:r>
    </w:p>
    <w:p w:rsidR="00014DB9" w:rsidRDefault="00014DB9" w:rsidP="00014DB9">
      <w:pPr>
        <w:rPr>
          <w:rFonts w:cs="Arial"/>
        </w:rPr>
      </w:pPr>
      <w:r>
        <w:rPr>
          <w:rFonts w:cs="Arial"/>
        </w:rPr>
        <w:t>HMI is responsible to communicate these scenarios to the customer with a meaningful error message.</w:t>
      </w:r>
    </w:p>
    <w:p w:rsidR="00014DB9" w:rsidRDefault="00014DB9" w:rsidP="00014DB9"/>
    <w:p w:rsidR="00014DB9" w:rsidRPr="00014DB9" w:rsidRDefault="00014DB9" w:rsidP="00014DB9">
      <w:pPr>
        <w:pStyle w:val="Heading4"/>
        <w:rPr>
          <w:b w:val="0"/>
          <w:u w:val="single"/>
        </w:rPr>
      </w:pPr>
      <w:r w:rsidRPr="00014DB9">
        <w:rPr>
          <w:b w:val="0"/>
          <w:u w:val="single"/>
        </w:rPr>
        <w:t>BTC-FUR-REQ-275843/A-Phone Voice Service De-Activation</w:t>
      </w:r>
    </w:p>
    <w:p w:rsidR="00014DB9" w:rsidRDefault="00014DB9" w:rsidP="00014DB9">
      <w:pPr>
        <w:rPr>
          <w:color w:val="1F497D"/>
        </w:rPr>
      </w:pPr>
      <w:r>
        <w:t>To end the phone voice session the In-Vehicle Infotainment System must wait for the connected device to end each voice session, unless the system is prompted to do so by user interaction. After the connected device has ended the voice session by sending BVRA=0 a defined delay shall be added before de-allocating the voice session source within the In-Vehicle Infotainment System.</w:t>
      </w:r>
    </w:p>
    <w:p w:rsidR="00014DB9" w:rsidRDefault="00014DB9" w:rsidP="00014DB9">
      <w:pPr>
        <w:rPr>
          <w:lang w:val="en-GB"/>
        </w:rPr>
      </w:pPr>
      <w:r>
        <w:t>This delay could be needed to eliminate or to minimize a possible gap between an ended voice session and the indication of an outgoing call or a started media stream.  As soon as the connected device is indicating such - but latest after the defined delay - the voice session should be ended internally. When the system is prompted by user interaction to end the voice session no delay shall be added.</w:t>
      </w:r>
    </w:p>
    <w:p w:rsidR="00014DB9" w:rsidRDefault="00014DB9" w:rsidP="00014DB9">
      <w:pPr>
        <w:rPr>
          <w:lang w:val="en-GB"/>
        </w:rPr>
      </w:pPr>
      <w:r>
        <w:t xml:space="preserve">The value for the delay </w:t>
      </w:r>
      <w:r>
        <w:rPr>
          <w:lang w:val="en-GB"/>
        </w:rPr>
        <w:t>time for Siri devices shall be 1000ms and the time for all other devices (</w:t>
      </w:r>
      <w:r>
        <w:t>which are supported according BTP-FUR-REQ-191150 Phone Voice Service device handling</w:t>
      </w:r>
      <w:r>
        <w:rPr>
          <w:lang w:val="en-GB"/>
        </w:rPr>
        <w:t>) shall be 1000ms. Both values are subject to change following jury evaluation.</w:t>
      </w:r>
    </w:p>
    <w:p w:rsidR="00014DB9" w:rsidRDefault="00014DB9" w:rsidP="00014DB9"/>
    <w:p w:rsidR="00014DB9" w:rsidRPr="00014DB9" w:rsidRDefault="00014DB9" w:rsidP="00014DB9">
      <w:pPr>
        <w:pStyle w:val="Heading4"/>
        <w:rPr>
          <w:b w:val="0"/>
          <w:u w:val="single"/>
        </w:rPr>
      </w:pPr>
      <w:r w:rsidRPr="00014DB9">
        <w:rPr>
          <w:b w:val="0"/>
          <w:u w:val="single"/>
        </w:rPr>
        <w:t>BTC-FUR-REQ-275842/A-Phone Voice Service Barge-In</w:t>
      </w:r>
    </w:p>
    <w:p w:rsidR="00014DB9" w:rsidRDefault="00014DB9" w:rsidP="00014DB9">
      <w:r>
        <w:t xml:space="preserve">In-Vehicle Infotainment System shall have the ability to ‘Barge-In’, in terms of HFP specifications, simply means sending, from IVIS to Phone, an AT command AT+BVRA=1 while the phone voice recognition session is already active. </w:t>
      </w:r>
    </w:p>
    <w:p w:rsidR="00014DB9" w:rsidRDefault="00014DB9" w:rsidP="00014DB9">
      <w:r>
        <w:t>In general that will cause the phone to stop current processing, play a short sound, and be ready for voice input from the user.</w:t>
      </w:r>
    </w:p>
    <w:p w:rsidR="00014DB9" w:rsidRDefault="00014DB9" w:rsidP="00014DB9"/>
    <w:p w:rsidR="00014DB9" w:rsidRDefault="00014DB9" w:rsidP="00014DB9"/>
    <w:p w:rsidR="00014DB9" w:rsidRPr="00014DB9" w:rsidRDefault="00014DB9" w:rsidP="00014DB9">
      <w:pPr>
        <w:pStyle w:val="Heading4"/>
        <w:rPr>
          <w:b w:val="0"/>
          <w:u w:val="single"/>
        </w:rPr>
      </w:pPr>
      <w:r w:rsidRPr="00014DB9">
        <w:rPr>
          <w:b w:val="0"/>
          <w:u w:val="single"/>
        </w:rPr>
        <w:t>BTC-FUR-REQ-275844/A-Phone Voice Service media playback integration</w:t>
      </w:r>
    </w:p>
    <w:p w:rsidR="00014DB9" w:rsidRDefault="00014DB9" w:rsidP="00014DB9">
      <w:r>
        <w:t xml:space="preserve">As a result of accessing the Phone Voice Recognition via the In-Vehicle Infotainment System, the customer has the option of requesting that the connected device play a specific track, album, etc. </w:t>
      </w:r>
    </w:p>
    <w:p w:rsidR="00014DB9" w:rsidRDefault="00014DB9" w:rsidP="00014DB9">
      <w:pPr>
        <w:rPr>
          <w:lang w:val="en-GB"/>
        </w:rPr>
      </w:pPr>
      <w:r>
        <w:t xml:space="preserve">In that case the In-Vehicle Infotainment System shall play the media from the connected device via A2DP. The supplier shall be responsible for developing a solution to cover this scenario. The supplier shall be responsible for obtaining Ford Motor Company approval of the solution prior to implementation. </w:t>
      </w:r>
    </w:p>
    <w:p w:rsidR="00014DB9" w:rsidRDefault="00014DB9" w:rsidP="00014DB9">
      <w:r>
        <w:t>In general, such a solution shall monitor the status of the media player on the device for the 5 sec after the end of the Voice Recognition session. If the media player advertises a change of status and starts playing, the In-Vehicle Infotainment System shall assume that the user requested to play an item, and switch source to allow playback via the in-car speakers.</w:t>
      </w:r>
    </w:p>
    <w:p w:rsidR="00014DB9" w:rsidRDefault="00014DB9" w:rsidP="00014DB9"/>
    <w:p w:rsidR="00014DB9" w:rsidRDefault="00014DB9" w:rsidP="00014DB9">
      <w:pPr>
        <w:rPr>
          <w:lang w:val="en-GB"/>
        </w:rPr>
      </w:pPr>
      <w:r>
        <w:t>This requirement is only applicable when the same device is connected for Media and for Phone Voice Recognition functionality.</w:t>
      </w:r>
    </w:p>
    <w:p w:rsidR="00014DB9" w:rsidRDefault="00014DB9" w:rsidP="00014DB9">
      <w:r>
        <w:t>Identification of the connected device shall be done via the Bluetooth address.</w:t>
      </w:r>
    </w:p>
    <w:p w:rsidR="00014DB9" w:rsidRDefault="00014DB9" w:rsidP="00014DB9"/>
    <w:p w:rsidR="00014DB9" w:rsidRPr="00014DB9" w:rsidRDefault="00014DB9" w:rsidP="00014DB9">
      <w:pPr>
        <w:pStyle w:val="Heading4"/>
        <w:rPr>
          <w:b w:val="0"/>
          <w:u w:val="single"/>
        </w:rPr>
      </w:pPr>
      <w:r w:rsidRPr="00014DB9">
        <w:rPr>
          <w:b w:val="0"/>
          <w:u w:val="single"/>
        </w:rPr>
        <w:t>BTP-FUR-REQ-041729/F-Apple Siri Eyes-Free (TcSE ROIN-295113-2)</w:t>
      </w:r>
    </w:p>
    <w:p w:rsidR="00014DB9" w:rsidRDefault="00014DB9" w:rsidP="00014DB9">
      <w:pPr>
        <w:rPr>
          <w:rFonts w:cs="Arial"/>
        </w:rPr>
      </w:pPr>
      <w:r>
        <w:rPr>
          <w:rFonts w:cs="Arial"/>
        </w:rPr>
        <w:t>This section shall only be applied to devices that are identified as an Apple iOS device and which supports SIRI (via Device ID/PNP profile and AT+XAPL custom command).</w:t>
      </w:r>
    </w:p>
    <w:p w:rsidR="00014DB9" w:rsidRDefault="00014DB9" w:rsidP="00014DB9">
      <w:pPr>
        <w:rPr>
          <w:rFonts w:cs="Arial"/>
        </w:rPr>
      </w:pPr>
    </w:p>
    <w:p w:rsidR="00014DB9" w:rsidRDefault="00014DB9" w:rsidP="00014DB9">
      <w:pPr>
        <w:rPr>
          <w:rFonts w:cs="Arial"/>
        </w:rPr>
      </w:pPr>
      <w:r>
        <w:rPr>
          <w:rFonts w:cs="Arial"/>
        </w:rPr>
        <w:t xml:space="preserve">The In-Vehicle Infotainment System shall also support the Apple Siri Eye’s free voice recognition activation HFP AT commands as described within section 6 of the Bluetooth Accessory Design Guidelines for Apple Products r7.  </w:t>
      </w:r>
    </w:p>
    <w:p w:rsidR="00014DB9" w:rsidRDefault="00014DB9" w:rsidP="00014DB9">
      <w:pPr>
        <w:rPr>
          <w:rFonts w:cs="Arial"/>
        </w:rPr>
      </w:pPr>
    </w:p>
    <w:p w:rsidR="00014DB9" w:rsidRDefault="00014DB9" w:rsidP="00014DB9">
      <w:pPr>
        <w:rPr>
          <w:rFonts w:cs="Arial"/>
        </w:rPr>
      </w:pPr>
      <w:r>
        <w:rPr>
          <w:rFonts w:cs="Arial"/>
        </w:rPr>
        <w:lastRenderedPageBreak/>
        <w:t xml:space="preserve">Upon each connection of a Siri Eyes Free supported device, the In-Vehicle Infotainment System shall enable the Siri Eyes-Free mode. </w:t>
      </w:r>
    </w:p>
    <w:p w:rsidR="00014DB9" w:rsidRDefault="00014DB9" w:rsidP="00014DB9">
      <w:pPr>
        <w:rPr>
          <w:rFonts w:cs="Arial"/>
        </w:rPr>
      </w:pPr>
    </w:p>
    <w:p w:rsidR="00014DB9" w:rsidRDefault="00014DB9" w:rsidP="00014DB9">
      <w:pPr>
        <w:rPr>
          <w:rFonts w:cs="Arial"/>
        </w:rPr>
      </w:pPr>
      <w:r>
        <w:rPr>
          <w:rFonts w:cs="Arial"/>
        </w:rPr>
        <w:t xml:space="preserve">The In-Vehicle Infotainment System shall use the noise suppression algorithms associated with the In-Vehicle Infotainment’s voice engine when Siri is active. </w:t>
      </w:r>
    </w:p>
    <w:p w:rsidR="00014DB9" w:rsidRDefault="00014DB9" w:rsidP="00014DB9">
      <w:pPr>
        <w:rPr>
          <w:rFonts w:cs="Arial"/>
        </w:rPr>
      </w:pPr>
      <w:r>
        <w:rPr>
          <w:rFonts w:cs="Arial"/>
        </w:rPr>
        <w:t xml:space="preserve">*Note: Echo Cancellation shall still be active. </w:t>
      </w:r>
    </w:p>
    <w:p w:rsidR="00014DB9" w:rsidRDefault="00014DB9" w:rsidP="00014DB9">
      <w:pPr>
        <w:rPr>
          <w:rFonts w:cs="Arial"/>
        </w:rPr>
      </w:pPr>
    </w:p>
    <w:p w:rsidR="00014DB9" w:rsidRDefault="00014DB9" w:rsidP="00014DB9">
      <w:pPr>
        <w:rPr>
          <w:rFonts w:cs="Arial"/>
        </w:rPr>
      </w:pPr>
      <w:r>
        <w:rPr>
          <w:rFonts w:cs="Arial"/>
        </w:rPr>
        <w:t>The In-Vehicle Infotainment System shall have the ability to alert the user that Siri is supported, but not enabled by the connected device as described within section 6.2.1.1 of the Bluetooth Accessory Design Guidelines for Apple Products r7.</w:t>
      </w:r>
    </w:p>
    <w:p w:rsidR="00014DB9" w:rsidRPr="00DD2409" w:rsidRDefault="00014DB9" w:rsidP="00014DB9"/>
    <w:p w:rsidR="00014DB9" w:rsidRPr="00014DB9" w:rsidRDefault="00014DB9" w:rsidP="00014DB9">
      <w:pPr>
        <w:pStyle w:val="Heading4"/>
        <w:rPr>
          <w:b w:val="0"/>
          <w:u w:val="single"/>
        </w:rPr>
      </w:pPr>
      <w:r w:rsidRPr="00014DB9">
        <w:rPr>
          <w:b w:val="0"/>
          <w:u w:val="single"/>
        </w:rPr>
        <w:t>BTP-FUR-REQ-191151/A-Phone Voice Service Automotive Mode</w:t>
      </w:r>
    </w:p>
    <w:p w:rsidR="00014DB9" w:rsidRDefault="00014DB9" w:rsidP="00014DB9">
      <w:pPr>
        <w:rPr>
          <w:lang w:val="en-GB"/>
        </w:rPr>
      </w:pPr>
      <w:r>
        <w:t>The In-Vehicle Infotainment System shall not allow the user to enable the phone’s voice recognition feature unless the phone support a Voice Recognition mode designed for automotive usage that does not require to look at or touch the connected phone.</w:t>
      </w:r>
    </w:p>
    <w:p w:rsidR="00014DB9" w:rsidRDefault="00014DB9" w:rsidP="00014DB9">
      <w:pPr>
        <w:rPr>
          <w:lang w:val="en-GB"/>
        </w:rPr>
      </w:pPr>
      <w:r>
        <w:t> </w:t>
      </w:r>
    </w:p>
    <w:p w:rsidR="00014DB9" w:rsidRDefault="00014DB9" w:rsidP="00014DB9">
      <w:pPr>
        <w:rPr>
          <w:lang w:val="en-GB"/>
        </w:rPr>
      </w:pPr>
      <w:r>
        <w:t>At the time of writing Apple/iOS devices (Siri Eyes-Free) and Android (Google Hands-Free Advanced) devices support such a mode.</w:t>
      </w:r>
    </w:p>
    <w:p w:rsidR="00014DB9" w:rsidRDefault="00014DB9" w:rsidP="00014DB9">
      <w:pPr>
        <w:rPr>
          <w:lang w:val="en-GB"/>
        </w:rPr>
      </w:pPr>
      <w:r>
        <w:t>In case the connected phone does not support an automotive specific mode, but still support voice recognition activation, then the In-Vehicle Infotainment System:</w:t>
      </w:r>
    </w:p>
    <w:p w:rsidR="00014DB9" w:rsidRDefault="00014DB9" w:rsidP="00014DB9">
      <w:pPr>
        <w:rPr>
          <w:lang w:val="en-GB"/>
        </w:rPr>
      </w:pPr>
      <w:r>
        <w:t> </w:t>
      </w:r>
    </w:p>
    <w:p w:rsidR="00014DB9" w:rsidRDefault="00014DB9" w:rsidP="001257C9">
      <w:pPr>
        <w:numPr>
          <w:ilvl w:val="0"/>
          <w:numId w:val="57"/>
        </w:numPr>
        <w:spacing w:after="200" w:line="276" w:lineRule="auto"/>
        <w:rPr>
          <w:lang w:val="en-GB"/>
        </w:rPr>
      </w:pPr>
      <w:r>
        <w:t>Shall not allow the user to initiate or barge into a session from the car’s commands.</w:t>
      </w:r>
    </w:p>
    <w:p w:rsidR="00014DB9" w:rsidRDefault="00014DB9" w:rsidP="001257C9">
      <w:pPr>
        <w:numPr>
          <w:ilvl w:val="0"/>
          <w:numId w:val="57"/>
        </w:numPr>
        <w:spacing w:after="200" w:line="276" w:lineRule="auto"/>
        <w:rPr>
          <w:lang w:val="en-GB"/>
        </w:rPr>
      </w:pPr>
      <w:r>
        <w:t>Shall allow the user to terminate the session from the car’s commands.</w:t>
      </w:r>
    </w:p>
    <w:p w:rsidR="00014DB9" w:rsidRDefault="00014DB9" w:rsidP="001257C9">
      <w:pPr>
        <w:numPr>
          <w:ilvl w:val="0"/>
          <w:numId w:val="57"/>
        </w:numPr>
        <w:spacing w:after="200" w:line="276" w:lineRule="auto"/>
        <w:rPr>
          <w:lang w:val="en-GB"/>
        </w:rPr>
      </w:pPr>
      <w:r>
        <w:t>Shall communicate visually to the user that a session has started, and relay the audio for the session via the car speakers.</w:t>
      </w:r>
    </w:p>
    <w:p w:rsidR="00014DB9" w:rsidRPr="00607C57" w:rsidRDefault="00014DB9" w:rsidP="00014DB9">
      <w:pPr>
        <w:rPr>
          <w:lang w:val="en-GB"/>
        </w:rPr>
      </w:pPr>
    </w:p>
    <w:p w:rsidR="00014DB9" w:rsidRDefault="00014DB9" w:rsidP="00014DB9">
      <w:pPr>
        <w:pStyle w:val="Heading3"/>
      </w:pPr>
      <w:bookmarkStart w:id="127" w:name="_Toc1048765"/>
      <w:r>
        <w:lastRenderedPageBreak/>
        <w:t>Activity Diagrams</w:t>
      </w:r>
      <w:bookmarkEnd w:id="127"/>
    </w:p>
    <w:p w:rsidR="00014DB9" w:rsidRDefault="00014DB9" w:rsidP="00014DB9">
      <w:pPr>
        <w:pStyle w:val="Heading4"/>
      </w:pPr>
      <w:r>
        <w:t>ACT-REQ-278458/A-Activating the Phones Voice Recognition</w:t>
      </w:r>
    </w:p>
    <w:p w:rsidR="00014DB9" w:rsidRDefault="00014DB9" w:rsidP="00014DB9">
      <w:pPr>
        <w:jc w:val="center"/>
      </w:pPr>
      <w:r w:rsidRPr="00EA64F1">
        <w:rPr>
          <w:noProof/>
        </w:rPr>
        <w:drawing>
          <wp:inline distT="0" distB="0" distL="0" distR="0">
            <wp:extent cx="5943600" cy="6686334"/>
            <wp:effectExtent l="0" t="0" r="0" b="635"/>
            <wp:docPr id="6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686334"/>
                    </a:xfrm>
                    <a:prstGeom prst="rect">
                      <a:avLst/>
                    </a:prstGeom>
                    <a:noFill/>
                    <a:ln>
                      <a:noFill/>
                    </a:ln>
                  </pic:spPr>
                </pic:pic>
              </a:graphicData>
            </a:graphic>
          </wp:inline>
        </w:drawing>
      </w:r>
    </w:p>
    <w:p w:rsidR="00014DB9" w:rsidRDefault="00014DB9" w:rsidP="00014DB9">
      <w:pPr>
        <w:pStyle w:val="Heading3"/>
      </w:pPr>
      <w:bookmarkStart w:id="128" w:name="_Toc1048766"/>
      <w:r>
        <w:lastRenderedPageBreak/>
        <w:t>Sequence Diagrams</w:t>
      </w:r>
      <w:bookmarkEnd w:id="128"/>
    </w:p>
    <w:p w:rsidR="00014DB9" w:rsidRDefault="00014DB9" w:rsidP="00014DB9">
      <w:pPr>
        <w:pStyle w:val="Heading4"/>
      </w:pPr>
      <w:r>
        <w:t>SD-REQ-278441/A-Activating the Phones Voice Recognition</w:t>
      </w:r>
    </w:p>
    <w:p w:rsidR="00014DB9" w:rsidRDefault="00014DB9" w:rsidP="00014DB9">
      <w:pPr>
        <w:jc w:val="center"/>
      </w:pPr>
      <w:r w:rsidRPr="00F12204">
        <w:rPr>
          <w:noProof/>
        </w:rPr>
        <w:lastRenderedPageBreak/>
        <w:drawing>
          <wp:inline distT="0" distB="0" distL="0" distR="0">
            <wp:extent cx="5943600" cy="10682431"/>
            <wp:effectExtent l="0" t="0" r="0" b="5080"/>
            <wp:docPr id="67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0682431"/>
                    </a:xfrm>
                    <a:prstGeom prst="rect">
                      <a:avLst/>
                    </a:prstGeom>
                    <a:noFill/>
                    <a:ln>
                      <a:noFill/>
                    </a:ln>
                  </pic:spPr>
                </pic:pic>
              </a:graphicData>
            </a:graphic>
          </wp:inline>
        </w:drawing>
      </w:r>
    </w:p>
    <w:p w:rsidR="00014DB9" w:rsidRDefault="00014DB9" w:rsidP="00014DB9">
      <w:pPr>
        <w:pStyle w:val="Heading2"/>
      </w:pPr>
      <w:bookmarkStart w:id="129" w:name="_Toc1048767"/>
      <w:r w:rsidRPr="00B9479B">
        <w:lastRenderedPageBreak/>
        <w:t>BTC-FUN-REQ-192197/B-ECALL/ ERA-GLONASS</w:t>
      </w:r>
      <w:bookmarkEnd w:id="129"/>
    </w:p>
    <w:p w:rsidR="00014DB9" w:rsidRDefault="00014DB9" w:rsidP="00014DB9">
      <w:pPr>
        <w:pStyle w:val="Heading3"/>
      </w:pPr>
      <w:bookmarkStart w:id="130" w:name="_Toc1048768"/>
      <w:r>
        <w:t>Use Cases</w:t>
      </w:r>
      <w:bookmarkEnd w:id="130"/>
    </w:p>
    <w:p w:rsidR="00014DB9" w:rsidRDefault="00014DB9" w:rsidP="00014DB9">
      <w:pPr>
        <w:pStyle w:val="Heading4"/>
      </w:pPr>
      <w:r>
        <w:t>BTC-UC-REQ-192297/C-Transition to ECALL/ ERA-Glonass state</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BTP-FUR-REQ-192187/E-Turning Bluetooth off/on</w:t>
      </w:r>
    </w:p>
    <w:p w:rsidR="00014DB9" w:rsidRPr="005F5EF0" w:rsidRDefault="00014DB9" w:rsidP="00014DB9">
      <w:pPr>
        <w:rPr>
          <w:sz w:val="16"/>
          <w:szCs w:val="16"/>
        </w:rPr>
      </w:pPr>
      <w:r w:rsidRPr="005F5EF0">
        <w:rPr>
          <w:sz w:val="16"/>
          <w:szCs w:val="16"/>
        </w:rPr>
        <w:t>BTC-FUR-REQ-192199/B-ECALL/ ERA-GLONASS Events</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rPr>
                <w:rFonts w:eastAsiaTheme="minorHAnsi" w:cs="Arial"/>
              </w:rPr>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Mobile Phone</w:t>
            </w:r>
          </w:p>
          <w:p w:rsidR="00014DB9" w:rsidRDefault="00014DB9">
            <w:pPr>
              <w:spacing w:line="276" w:lineRule="auto"/>
            </w:pPr>
            <w:r>
              <w:t>ECALL/ ERA-Glonass</w:t>
            </w:r>
          </w:p>
          <w:p w:rsidR="00014DB9" w:rsidRDefault="00014DB9">
            <w:pPr>
              <w:spacing w:line="276" w:lineRule="auto"/>
              <w:rPr>
                <w:rFonts w:eastAsiaTheme="minorHAnsi" w:cs="Arial"/>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rPr>
                <w:rFonts w:eastAsiaTheme="minorHAnsi" w:cs="Arial"/>
              </w:rPr>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A mobile phone is connected to the In-Vehicle Infotainment System. No call is present.</w:t>
            </w:r>
          </w:p>
          <w:p w:rsidR="00014DB9" w:rsidRDefault="00014DB9">
            <w:pPr>
              <w:spacing w:line="276" w:lineRule="auto"/>
              <w:rPr>
                <w:rFonts w:eastAsiaTheme="minorHAnsi" w:cs="Arial"/>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rPr>
                <w:rFonts w:eastAsiaTheme="minorHAnsi" w:cs="Arial"/>
              </w:rPr>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rPr>
                <w:rFonts w:eastAsiaTheme="minorHAnsi" w:cs="Arial"/>
              </w:rPr>
            </w:pPr>
            <w:r w:rsidRPr="00EE05A5">
              <w:t>ECALL/ ERA-Glonass event is triggered</w:t>
            </w:r>
            <w:r>
              <w:t>.</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rPr>
                <w:rFonts w:eastAsiaTheme="minorHAnsi" w:cs="Arial"/>
              </w:rPr>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r>
              <w:t>The In-Vehicle Infotainment System shall close the Bluetooth connections with the connected devices and shall not allow reconnections. It then turns off the Bluetooth chip so that it stops transmitting and receiving data over the air.</w:t>
            </w:r>
          </w:p>
          <w:p w:rsidR="00014DB9" w:rsidRPr="00B645E2" w:rsidRDefault="00014DB9" w:rsidP="00014DB9">
            <w:pPr>
              <w:spacing w:line="276" w:lineRule="auto"/>
            </w:pPr>
            <w:r>
              <w:t>The process of turning Bluetooth off shall not require more than 3 sec, no matter the device behavior upon request for disconnection.</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rPr>
                <w:rFonts w:eastAsiaTheme="minorHAnsi" w:cs="Arial"/>
              </w:rPr>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eastAsiaTheme="minorHAnsi" w:cs="Arial"/>
              </w:rPr>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rPr>
                <w:rFonts w:eastAsiaTheme="minorHAnsi" w:cs="Arial"/>
              </w:rPr>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Default="00014DB9">
            <w:pPr>
              <w:spacing w:line="276" w:lineRule="auto"/>
              <w:rPr>
                <w:rFonts w:eastAsiaTheme="minorHAnsi" w:cs="Arial"/>
              </w:rPr>
            </w:pPr>
            <w:r>
              <w:t>G-HMI</w:t>
            </w:r>
            <w:r>
              <w:br/>
              <w:t>Vehicle System Interface</w:t>
            </w:r>
          </w:p>
        </w:tc>
      </w:tr>
    </w:tbl>
    <w:p w:rsidR="00014DB9" w:rsidRDefault="00014DB9" w:rsidP="00014DB9">
      <w:pPr>
        <w:rPr>
          <w:rFonts w:eastAsiaTheme="minorHAnsi" w:cs="Arial"/>
        </w:rPr>
      </w:pPr>
    </w:p>
    <w:p w:rsidR="00014DB9" w:rsidRDefault="00014DB9" w:rsidP="00014DB9"/>
    <w:p w:rsidR="00014DB9" w:rsidRDefault="00014DB9" w:rsidP="00014DB9"/>
    <w:p w:rsidR="00014DB9" w:rsidRDefault="00014DB9" w:rsidP="00014DB9">
      <w:pPr>
        <w:pStyle w:val="Heading4"/>
      </w:pPr>
      <w:r>
        <w:t>BTC-UC-REQ-192200/C-Transition to ECALL/ ERA-Glonass state while on an active call</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BTP-FUR-REQ-192187/E-Turning Bluetooth off/on</w:t>
      </w:r>
    </w:p>
    <w:p w:rsidR="00014DB9" w:rsidRPr="005F5EF0" w:rsidRDefault="00014DB9" w:rsidP="00014DB9">
      <w:pPr>
        <w:rPr>
          <w:sz w:val="16"/>
          <w:szCs w:val="16"/>
        </w:rPr>
      </w:pPr>
      <w:r w:rsidRPr="005F5EF0">
        <w:rPr>
          <w:sz w:val="16"/>
          <w:szCs w:val="16"/>
        </w:rPr>
        <w:t>BTC-FUR-REQ-192199/B-ECALL/ ERA-GLONASS Events</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Mobile Phone</w:t>
            </w:r>
          </w:p>
          <w:p w:rsidR="00014DB9" w:rsidRDefault="00014DB9" w:rsidP="00014DB9">
            <w:pPr>
              <w:spacing w:line="276" w:lineRule="auto"/>
              <w:rPr>
                <w:rFonts w:cs="Arial"/>
              </w:rPr>
            </w:pPr>
            <w:r>
              <w:rPr>
                <w:rFonts w:cs="Arial"/>
              </w:rPr>
              <w:t>ECALL/ ERA-Glonass</w:t>
            </w:r>
          </w:p>
          <w:p w:rsidR="00014DB9" w:rsidRDefault="00014DB9" w:rsidP="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A mobile phone is connected to the In-Vehicle Infotainment System. One or more active calls are present, in or out of privacy</w:t>
            </w:r>
          </w:p>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rsidRPr="007D013D">
              <w:t>ECALL/ ERA-Glonass event is triggered.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The In-Vehicle Infotainment System attempts to end all calls and then closes Bluetooth connections with the connected device and does not allow reconnections. It then turns off the Bluetooth chip so that it stops transmitting and receiving data over the air.</w:t>
            </w:r>
          </w:p>
          <w:p w:rsidR="00014DB9" w:rsidRDefault="00014DB9" w:rsidP="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rPr>
                <w:rFonts w:cs="Arial"/>
              </w:rPr>
              <w:t>G-HMI</w:t>
            </w:r>
            <w:r>
              <w:rPr>
                <w:rFonts w:cs="Arial"/>
              </w:rPr>
              <w:br/>
              <w:t>Vehicle System Interface</w:t>
            </w:r>
          </w:p>
        </w:tc>
      </w:tr>
    </w:tbl>
    <w:p w:rsidR="00014DB9" w:rsidRDefault="00014DB9" w:rsidP="00014DB9"/>
    <w:p w:rsidR="00014DB9" w:rsidRDefault="00014DB9" w:rsidP="00014DB9"/>
    <w:p w:rsidR="00014DB9" w:rsidRDefault="00014DB9" w:rsidP="00014DB9">
      <w:pPr>
        <w:pStyle w:val="Heading4"/>
      </w:pPr>
      <w:r>
        <w:lastRenderedPageBreak/>
        <w:t>BTC-UC-REQ-192201/C-Transition to ECALL/ ERA-Glonass state while listening to Bluetooth Audio</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BTP-FUR-REQ-192187/E-Turning Bluetooth off/on</w:t>
      </w:r>
    </w:p>
    <w:p w:rsidR="00014DB9" w:rsidRPr="005F5EF0" w:rsidRDefault="00014DB9" w:rsidP="00014DB9">
      <w:pPr>
        <w:rPr>
          <w:sz w:val="16"/>
          <w:szCs w:val="16"/>
        </w:rPr>
      </w:pPr>
      <w:r w:rsidRPr="005F5EF0">
        <w:rPr>
          <w:sz w:val="16"/>
          <w:szCs w:val="16"/>
        </w:rPr>
        <w:t>BTC-FUR-REQ-192199/B-ECALL/ ERA-GLONASS Events</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Mobile Phone</w:t>
            </w:r>
          </w:p>
          <w:p w:rsidR="00014DB9" w:rsidRDefault="00014DB9" w:rsidP="00014DB9">
            <w:pPr>
              <w:spacing w:line="276" w:lineRule="auto"/>
              <w:rPr>
                <w:rFonts w:cs="Arial"/>
              </w:rPr>
            </w:pPr>
            <w:r>
              <w:rPr>
                <w:rFonts w:cs="Arial"/>
              </w:rPr>
              <w:t>ECALL/ ERA-Glonass</w:t>
            </w:r>
          </w:p>
          <w:p w:rsidR="00014DB9" w:rsidRDefault="00014DB9" w:rsidP="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r>
              <w:rPr>
                <w:rFonts w:cs="Arial"/>
              </w:rPr>
              <w:t>A mobile phone is connected this or another mobile device is streaming Bluetooth audio to the In-Vehicle Infotainment System</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rsidRPr="00EC6FEC">
              <w:t>ECALL/ ERA-Glonass event is triggered.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rPr>
                <w:rFonts w:cs="Arial"/>
              </w:rPr>
            </w:pPr>
            <w:r>
              <w:rPr>
                <w:rFonts w:cs="Arial"/>
              </w:rPr>
              <w:t>The In-Vehicle Infotainment System attempts to pause media playback on the phone and then closes Bluetooth connections with the connected device and does not allow reconnections. It then turns off the Bluetooth chip so that it stops transmitting and receiving data over the air.</w:t>
            </w:r>
          </w:p>
          <w:p w:rsidR="00014DB9" w:rsidRDefault="00014DB9" w:rsidP="00014DB9">
            <w:pPr>
              <w:spacing w:line="276" w:lineRule="auto"/>
              <w:rPr>
                <w:rFonts w:cs="Arial"/>
              </w:rPr>
            </w:pPr>
            <w:r>
              <w:rPr>
                <w:rFonts w:cs="Arial"/>
              </w:rPr>
              <w:t xml:space="preserve">After this operation, the current media source shall switch to the default audio source </w:t>
            </w:r>
            <w:r w:rsidRPr="00AD7B84">
              <w:rPr>
                <w:rFonts w:cs="Arial"/>
              </w:rPr>
              <w:t xml:space="preserve">The audio source then shall be muted until </w:t>
            </w:r>
            <w:r w:rsidRPr="00EC6FEC">
              <w:t>ECALL / ERA-Glonass event is completed</w:t>
            </w:r>
          </w:p>
          <w:p w:rsidR="00014DB9" w:rsidRDefault="00014DB9" w:rsidP="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rFonts w:cs="Arial"/>
              </w:rPr>
            </w:pPr>
            <w:r>
              <w:rPr>
                <w:rFonts w:cs="Arial"/>
              </w:rPr>
              <w:t>G-HMI</w:t>
            </w:r>
            <w:r>
              <w:rPr>
                <w:rFonts w:cs="Arial"/>
              </w:rPr>
              <w:br/>
              <w:t>Vehicle System Interface</w:t>
            </w:r>
          </w:p>
          <w:p w:rsidR="00014DB9" w:rsidRDefault="00014DB9">
            <w:pPr>
              <w:spacing w:line="276" w:lineRule="auto"/>
            </w:pPr>
          </w:p>
        </w:tc>
      </w:tr>
    </w:tbl>
    <w:p w:rsidR="00014DB9" w:rsidRDefault="00014DB9" w:rsidP="00014DB9"/>
    <w:p w:rsidR="00014DB9" w:rsidRDefault="00014DB9" w:rsidP="00014DB9"/>
    <w:p w:rsidR="00014DB9" w:rsidRDefault="00014DB9" w:rsidP="00014DB9">
      <w:pPr>
        <w:pStyle w:val="Heading4"/>
      </w:pPr>
      <w:r>
        <w:t>BTC-UC-REQ-192202/B-Transition out of ECALL/ ERA-Glonass state</w:t>
      </w:r>
    </w:p>
    <w:p w:rsidR="00014DB9" w:rsidRPr="005F5EF0" w:rsidRDefault="00014DB9" w:rsidP="00014DB9">
      <w:pPr>
        <w:rPr>
          <w:b/>
          <w:sz w:val="16"/>
          <w:szCs w:val="16"/>
        </w:rPr>
      </w:pPr>
      <w:r w:rsidRPr="005F5EF0">
        <w:rPr>
          <w:b/>
          <w:sz w:val="16"/>
          <w:szCs w:val="16"/>
        </w:rPr>
        <w:t>Linked Elements</w:t>
      </w:r>
    </w:p>
    <w:p w:rsidR="00014DB9" w:rsidRPr="005F5EF0" w:rsidRDefault="00014DB9" w:rsidP="00014DB9">
      <w:pPr>
        <w:rPr>
          <w:sz w:val="16"/>
          <w:szCs w:val="16"/>
        </w:rPr>
      </w:pPr>
      <w:r w:rsidRPr="005F5EF0">
        <w:rPr>
          <w:sz w:val="16"/>
          <w:szCs w:val="16"/>
        </w:rPr>
        <w:t>BTP-FUR-REQ-192187/E-Turning Bluetooth off/on</w:t>
      </w:r>
    </w:p>
    <w:p w:rsidR="00014DB9" w:rsidRPr="005F5EF0" w:rsidRDefault="00014DB9" w:rsidP="00014DB9">
      <w:pPr>
        <w:rPr>
          <w:sz w:val="16"/>
          <w:szCs w:val="16"/>
        </w:rPr>
      </w:pPr>
      <w:r w:rsidRPr="005F5EF0">
        <w:rPr>
          <w:sz w:val="16"/>
          <w:szCs w:val="16"/>
        </w:rPr>
        <w:t>BTC-FUR-REQ-192199/B-ECALL/ ERA-GLONASS Events</w:t>
      </w:r>
    </w:p>
    <w:p w:rsidR="00014DB9" w:rsidRPr="00AE06BC" w:rsidRDefault="00014DB9" w:rsidP="00014DB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014DB9" w:rsidTr="00014D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14DB9" w:rsidRPr="00F25D47" w:rsidRDefault="00014DB9" w:rsidP="00014DB9">
            <w:pPr>
              <w:rPr>
                <w:rFonts w:asciiTheme="minorHAnsi" w:hAnsiTheme="minorHAnsi" w:cs="Arial"/>
                <w:lang w:eastAsia="de-DE"/>
              </w:rPr>
            </w:pPr>
            <w:r w:rsidRPr="00F25D47">
              <w:rPr>
                <w:rFonts w:cs="Arial"/>
                <w:lang w:eastAsia="de-DE"/>
              </w:rPr>
              <w:t>Mobile Phone</w:t>
            </w:r>
          </w:p>
          <w:p w:rsidR="00014DB9" w:rsidRDefault="00014DB9" w:rsidP="00014DB9">
            <w:pPr>
              <w:spacing w:line="276" w:lineRule="auto"/>
            </w:pPr>
            <w:r w:rsidRPr="00F25D47">
              <w:rPr>
                <w:rFonts w:cs="Arial"/>
                <w:lang w:eastAsia="de-DE"/>
              </w:rPr>
              <w:t>ECALL/ ERA-Glonass</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rPr>
                <w:lang w:eastAsia="de-DE"/>
              </w:rPr>
            </w:pPr>
            <w:r w:rsidRPr="001D52A9">
              <w:rPr>
                <w:lang w:eastAsia="de-DE"/>
              </w:rPr>
              <w:t>In-Vehicle Infotainment System is in ERA-Glonass state</w:t>
            </w:r>
          </w:p>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rsidRPr="00F25D47">
              <w:rPr>
                <w:lang w:eastAsia="de-DE"/>
              </w:rPr>
              <w:t>ECALL / ERA-Glonass event is completed</w:t>
            </w: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Pr="001D52A9" w:rsidRDefault="00014DB9" w:rsidP="00014DB9">
            <w:pPr>
              <w:rPr>
                <w:rFonts w:asciiTheme="minorHAnsi" w:hAnsiTheme="minorHAnsi" w:cs="Arial"/>
                <w:szCs w:val="22"/>
                <w:lang w:eastAsia="de-DE"/>
              </w:rPr>
            </w:pPr>
            <w:r w:rsidRPr="001D52A9">
              <w:rPr>
                <w:rFonts w:cs="Arial"/>
                <w:lang w:eastAsia="de-DE"/>
              </w:rPr>
              <w:t xml:space="preserve">The In-Vehicle Infotainment System turns Bluetooth back on (provided it was on before the </w:t>
            </w:r>
            <w:r>
              <w:rPr>
                <w:rFonts w:cs="Arial"/>
                <w:lang w:eastAsia="de-DE"/>
              </w:rPr>
              <w:t xml:space="preserve">ECALL/ </w:t>
            </w:r>
            <w:r w:rsidRPr="001D52A9">
              <w:rPr>
                <w:rFonts w:cs="Arial"/>
                <w:lang w:eastAsia="de-DE"/>
              </w:rPr>
              <w:t>ERA-Glonass state was entered).</w:t>
            </w:r>
          </w:p>
          <w:p w:rsidR="00014DB9" w:rsidRPr="001D52A9" w:rsidRDefault="00014DB9" w:rsidP="00014DB9">
            <w:pPr>
              <w:spacing w:line="276" w:lineRule="auto"/>
              <w:rPr>
                <w:szCs w:val="16"/>
                <w:lang w:eastAsia="de-DE"/>
              </w:rPr>
            </w:pPr>
            <w:r w:rsidRPr="001D52A9">
              <w:rPr>
                <w:rFonts w:cs="Arial"/>
                <w:lang w:eastAsia="de-DE"/>
              </w:rPr>
              <w:t xml:space="preserve">After Bluetooth is back on, the </w:t>
            </w:r>
            <w:r w:rsidRPr="001D52A9">
              <w:rPr>
                <w:rFonts w:eastAsia="Calibri" w:cs="Arial"/>
                <w:lang w:eastAsia="ja-JP"/>
              </w:rPr>
              <w:t xml:space="preserve">sequence described in section </w:t>
            </w:r>
            <w:r>
              <w:rPr>
                <w:lang w:eastAsia="de-DE"/>
              </w:rPr>
              <w:t>BTP-FUR-REQ-033782</w:t>
            </w:r>
            <w:r w:rsidRPr="001D52A9">
              <w:rPr>
                <w:lang w:eastAsia="de-DE"/>
              </w:rPr>
              <w:t xml:space="preserve">-Connection Order and Requirements </w:t>
            </w:r>
            <w:r w:rsidRPr="001D52A9">
              <w:rPr>
                <w:rFonts w:eastAsia="Calibri" w:cs="Arial"/>
                <w:lang w:eastAsia="de-DE"/>
              </w:rPr>
              <w:t>shall be followed. The curren</w:t>
            </w:r>
            <w:r>
              <w:rPr>
                <w:rFonts w:eastAsia="Calibri" w:cs="Arial"/>
                <w:lang w:eastAsia="de-DE"/>
              </w:rPr>
              <w:t xml:space="preserve">t media source shall not change, </w:t>
            </w:r>
            <w:r w:rsidRPr="001B6D6F">
              <w:rPr>
                <w:rFonts w:eastAsia="Calibri" w:cs="Arial"/>
                <w:lang w:eastAsia="de-DE"/>
              </w:rPr>
              <w:t>but shall be unmuted</w:t>
            </w:r>
            <w:r>
              <w:rPr>
                <w:rFonts w:eastAsia="Calibri" w:cs="Arial"/>
                <w:lang w:eastAsia="de-DE"/>
              </w:rPr>
              <w:t>.</w:t>
            </w:r>
            <w:r w:rsidRPr="001D52A9">
              <w:rPr>
                <w:rFonts w:eastAsia="Calibri" w:cs="Arial"/>
                <w:lang w:eastAsia="de-DE"/>
              </w:rPr>
              <w:t xml:space="preserve"> If the connected phone has an active call, please see </w:t>
            </w:r>
            <w:r>
              <w:rPr>
                <w:szCs w:val="16"/>
                <w:lang w:eastAsia="de-DE"/>
              </w:rPr>
              <w:t>BTP-UC-REQ-033804</w:t>
            </w:r>
            <w:r w:rsidRPr="001D52A9">
              <w:rPr>
                <w:szCs w:val="16"/>
                <w:lang w:eastAsia="de-DE"/>
              </w:rPr>
              <w:t>-Connecting to a previously paired phone via phone (Active Call)</w:t>
            </w:r>
          </w:p>
          <w:p w:rsidR="00014DB9" w:rsidRDefault="00014DB9" w:rsidP="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p>
        </w:tc>
      </w:tr>
      <w:tr w:rsidR="00014DB9" w:rsidTr="00014D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14DB9" w:rsidRDefault="00014DB9">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pPr>
              <w:spacing w:line="276" w:lineRule="auto"/>
            </w:pPr>
            <w:r>
              <w:rPr>
                <w:rFonts w:cs="Arial"/>
                <w:lang w:val="de-DE" w:eastAsia="de-DE"/>
              </w:rPr>
              <w:t>G-HMI</w:t>
            </w:r>
            <w:r>
              <w:rPr>
                <w:rFonts w:cs="Arial"/>
                <w:lang w:val="de-DE" w:eastAsia="de-DE"/>
              </w:rPr>
              <w:br/>
              <w:t>Vehicle System Interface</w:t>
            </w:r>
          </w:p>
        </w:tc>
      </w:tr>
    </w:tbl>
    <w:p w:rsidR="00014DB9" w:rsidRDefault="00014DB9" w:rsidP="00014DB9"/>
    <w:p w:rsidR="00014DB9" w:rsidRDefault="00014DB9" w:rsidP="00014DB9"/>
    <w:p w:rsidR="00014DB9" w:rsidRDefault="00014DB9" w:rsidP="00014DB9">
      <w:pPr>
        <w:pStyle w:val="Heading3"/>
      </w:pPr>
      <w:bookmarkStart w:id="131" w:name="_Toc1048769"/>
      <w:r>
        <w:lastRenderedPageBreak/>
        <w:t>Requirements</w:t>
      </w:r>
      <w:bookmarkEnd w:id="131"/>
    </w:p>
    <w:p w:rsidR="00014DB9" w:rsidRPr="00014DB9" w:rsidRDefault="00014DB9" w:rsidP="00014DB9">
      <w:pPr>
        <w:pStyle w:val="Heading4"/>
        <w:rPr>
          <w:b w:val="0"/>
          <w:u w:val="single"/>
        </w:rPr>
      </w:pPr>
      <w:r w:rsidRPr="00014DB9">
        <w:rPr>
          <w:b w:val="0"/>
          <w:u w:val="single"/>
        </w:rPr>
        <w:t>BTC-FUR-REQ-192199/B-ECALL/ ERA-GLONASS Events</w:t>
      </w:r>
    </w:p>
    <w:p w:rsidR="00014DB9" w:rsidRDefault="00014DB9" w:rsidP="00014DB9">
      <w:r>
        <w:t xml:space="preserve">Please refer to </w:t>
      </w:r>
      <w:r w:rsidRPr="00E816B7">
        <w:t>ECALL</w:t>
      </w:r>
      <w:r>
        <w:t>/ ERA-Glonass_APIM_SPSS for more details on this feature.</w:t>
      </w:r>
    </w:p>
    <w:p w:rsidR="00014DB9" w:rsidRDefault="00014DB9" w:rsidP="00014DB9">
      <w:r>
        <w:t xml:space="preserve"> </w:t>
      </w:r>
    </w:p>
    <w:p w:rsidR="00014DB9" w:rsidRDefault="00014DB9" w:rsidP="00014DB9">
      <w:r>
        <w:t xml:space="preserve">The Bluetooth component of the In-Vehicle Infotainment System shall monitor the messages from the </w:t>
      </w:r>
      <w:r w:rsidRPr="00E816B7">
        <w:t>ECALL</w:t>
      </w:r>
      <w:r>
        <w:t>/ ERA-Glonass interfaces. This shall allow the Bluetooth component to maintain a simple state machine that can respond to ECALL/ ERA-Glonass events.</w:t>
      </w:r>
    </w:p>
    <w:p w:rsidR="00014DB9" w:rsidRDefault="00014DB9" w:rsidP="00014DB9"/>
    <w:p w:rsidR="00014DB9" w:rsidRPr="00E816B7" w:rsidRDefault="00014DB9" w:rsidP="00014DB9">
      <w:r w:rsidRPr="00E816B7">
        <w:t>The In-Vehicle Infotainment System shall consider the specified events per ECALL/ ERA GLONASS SPSS.</w:t>
      </w:r>
    </w:p>
    <w:p w:rsidR="00014DB9" w:rsidRDefault="00014DB9" w:rsidP="00014DB9"/>
    <w:p w:rsidR="00014DB9" w:rsidRPr="00E816B7" w:rsidRDefault="00014DB9" w:rsidP="00014DB9">
      <w:r w:rsidRPr="00E816B7">
        <w:t>The ERA-Glonass ManualEmergencyCallMute status message 0x3 shall be ignored by the Bluetooth component - the event will only last a maximum of 10 sec after startup. </w:t>
      </w:r>
    </w:p>
    <w:p w:rsidR="00014DB9" w:rsidRDefault="00014DB9" w:rsidP="00014DB9"/>
    <w:p w:rsidR="00014DB9" w:rsidRDefault="00014DB9" w:rsidP="00014DB9">
      <w:r w:rsidRPr="00E816B7">
        <w:t>When receiving an ECALL/ ERA GLONASS event</w:t>
      </w:r>
      <w:r>
        <w:t xml:space="preserve"> the In-Vehicle Infotainment System </w:t>
      </w:r>
      <w:r w:rsidRPr="00E816B7">
        <w:t>shall</w:t>
      </w:r>
      <w:r>
        <w:t xml:space="preserve"> transition to the </w:t>
      </w:r>
      <w:r w:rsidRPr="00E816B7">
        <w:t>ECALL</w:t>
      </w:r>
      <w:r>
        <w:t xml:space="preserve">/ ERA-Glonass state, </w:t>
      </w:r>
      <w:r w:rsidRPr="00E816B7">
        <w:t xml:space="preserve">end all active call, and then turn </w:t>
      </w:r>
      <w:r>
        <w:t xml:space="preserve">Bluetooth OFF (see also BTP-FUR-REQ-192187/Turning Bluetooth off/on). </w:t>
      </w:r>
    </w:p>
    <w:p w:rsidR="00014DB9" w:rsidRDefault="00014DB9" w:rsidP="00014DB9">
      <w:r>
        <w:t xml:space="preserve">Bluetooth shall be turned off in no more than 3 sec, which means that this should happen even if connected device does not acknowledge termination of the calls. If at the time this message is received more than one active call is present, all calls shall be terminated. </w:t>
      </w:r>
    </w:p>
    <w:p w:rsidR="00014DB9" w:rsidRDefault="00014DB9" w:rsidP="00014DB9">
      <w:r>
        <w:t xml:space="preserve">While the system is in this state, the user shall not be able to turn Bluetooth </w:t>
      </w:r>
      <w:r w:rsidRPr="00E816B7">
        <w:t>on</w:t>
      </w:r>
      <w:r>
        <w:t>. If Bluetooth is already off when this state is entered, no action is necessary.</w:t>
      </w:r>
    </w:p>
    <w:p w:rsidR="00014DB9" w:rsidRDefault="00014DB9" w:rsidP="00014DB9"/>
    <w:p w:rsidR="00014DB9" w:rsidRDefault="00014DB9" w:rsidP="00014DB9">
      <w:r w:rsidRPr="00E816B7">
        <w:t xml:space="preserve">Receiving the status that the event is completed </w:t>
      </w:r>
      <w:r>
        <w:t xml:space="preserve">shall cause the In-Vehicle Infotainment System to transition out of the </w:t>
      </w:r>
      <w:r w:rsidRPr="00E816B7">
        <w:t>ECALL</w:t>
      </w:r>
      <w:r>
        <w:t xml:space="preserve">/ ERA-Glonass state. If the System was NOT in the </w:t>
      </w:r>
      <w:r w:rsidRPr="00E816B7">
        <w:t>ECALL</w:t>
      </w:r>
      <w:r>
        <w:t xml:space="preserve">/ ERA-Glonass state, then no action is necessary. </w:t>
      </w:r>
    </w:p>
    <w:p w:rsidR="00014DB9" w:rsidRDefault="00014DB9" w:rsidP="00014DB9">
      <w:r>
        <w:t xml:space="preserve">If before entering the </w:t>
      </w:r>
      <w:r w:rsidRPr="00E816B7">
        <w:t>ECALL</w:t>
      </w:r>
      <w:r>
        <w:t xml:space="preserve">/ ERA-Glonass state Bluetooth had been turned off by the user, then also no action is necessary. Else, the In-Vehicle Infotainment System shall turn Bluetooth on (see also BTP-FUR-REQ-192187/Turning Bluetooth off/on). </w:t>
      </w:r>
    </w:p>
    <w:p w:rsidR="00014DB9" w:rsidRDefault="00014DB9" w:rsidP="00014DB9">
      <w:r>
        <w:t xml:space="preserve">Upon turning Bluetooth ON, </w:t>
      </w:r>
      <w:r>
        <w:rPr>
          <w:lang w:eastAsia="ja-JP"/>
        </w:rPr>
        <w:t xml:space="preserve">the connection sequence described in section </w:t>
      </w:r>
      <w:r>
        <w:t xml:space="preserve">BTP-FUR-REQ-033782/D-Connection Order and Requirements shall be followed. </w:t>
      </w:r>
    </w:p>
    <w:p w:rsidR="00014DB9" w:rsidRDefault="00014DB9" w:rsidP="00014DB9"/>
    <w:p w:rsidR="00014DB9" w:rsidRDefault="00014DB9" w:rsidP="00014DB9">
      <w:r>
        <w:t xml:space="preserve">The In-Vehicle Infotainment System on startup shall always assume not to be in the </w:t>
      </w:r>
      <w:r w:rsidRPr="00E816B7">
        <w:t>ECALL</w:t>
      </w:r>
      <w:r>
        <w:t>/ ERA-Glonass state.</w:t>
      </w:r>
    </w:p>
    <w:p w:rsidR="00014DB9" w:rsidRDefault="00014DB9" w:rsidP="00014DB9"/>
    <w:p w:rsidR="00014DB9" w:rsidRDefault="00014DB9" w:rsidP="00014DB9"/>
    <w:p w:rsidR="00014DB9" w:rsidRDefault="00014DB9" w:rsidP="00014DB9">
      <w:pPr>
        <w:pStyle w:val="Heading2"/>
      </w:pPr>
      <w:bookmarkStart w:id="132" w:name="_Toc1048770"/>
      <w:r w:rsidRPr="00B9479B">
        <w:t>BTP-FUN-REQ-041858/A-Phone Blower Motor Reduction Strategy (TcSE ROIN-303956-1)</w:t>
      </w:r>
      <w:bookmarkEnd w:id="132"/>
    </w:p>
    <w:p w:rsidR="008D4023" w:rsidRDefault="00014DB9">
      <w:pPr>
        <w:rPr>
          <w:rFonts w:cs="Arial"/>
          <w:szCs w:val="20"/>
        </w:rPr>
      </w:pPr>
      <w:r>
        <w:rPr>
          <w:rFonts w:cs="Arial"/>
          <w:szCs w:val="20"/>
        </w:rPr>
        <w:t xml:space="preserve"> </w:t>
      </w:r>
    </w:p>
    <w:p w:rsidR="008D4023" w:rsidRDefault="008D4023">
      <w:pPr>
        <w:rPr>
          <w:rFonts w:cs="Arial"/>
          <w:szCs w:val="20"/>
        </w:rPr>
      </w:pPr>
    </w:p>
    <w:p w:rsidR="00014DB9" w:rsidRDefault="00014DB9" w:rsidP="00014DB9">
      <w:pPr>
        <w:pStyle w:val="Heading3"/>
      </w:pPr>
      <w:bookmarkStart w:id="133" w:name="_Toc1048771"/>
      <w:r>
        <w:t>Requirements</w:t>
      </w:r>
      <w:bookmarkEnd w:id="133"/>
    </w:p>
    <w:p w:rsidR="00014DB9" w:rsidRPr="00014DB9" w:rsidRDefault="00014DB9" w:rsidP="00014DB9">
      <w:pPr>
        <w:pStyle w:val="Heading4"/>
        <w:rPr>
          <w:b w:val="0"/>
          <w:u w:val="single"/>
        </w:rPr>
      </w:pPr>
      <w:r w:rsidRPr="00014DB9">
        <w:rPr>
          <w:b w:val="0"/>
          <w:u w:val="single"/>
        </w:rPr>
        <w:t>BTP-REQ-032098/A-Blower Motor Reduction Activation / Deactivation (TcSE ROIN-297103-1)</w:t>
      </w:r>
    </w:p>
    <w:p w:rsidR="008D4023" w:rsidRDefault="00014DB9">
      <w:pPr>
        <w:rPr>
          <w:lang w:eastAsia="ja-JP"/>
        </w:rPr>
      </w:pPr>
      <w:r>
        <w:rPr>
          <w:lang w:eastAsia="ja-JP"/>
        </w:rPr>
        <w:t xml:space="preserve">The intent of this specification is to outline the scenarios that the phone application will request to reduce the climate controlled blower motor with the goal of reducing cabin noise. There are multiple scenarios that could apply for this function, but at this time, the primary focus is cabin quietness during a phone call. </w:t>
      </w:r>
    </w:p>
    <w:p w:rsidR="008D4023" w:rsidRDefault="008D4023">
      <w:pPr>
        <w:rPr>
          <w:lang w:eastAsia="ja-JP"/>
        </w:rPr>
      </w:pPr>
    </w:p>
    <w:p w:rsidR="008D4023" w:rsidRDefault="00014DB9">
      <w:pPr>
        <w:rPr>
          <w:lang w:eastAsia="ja-JP"/>
        </w:rPr>
      </w:pPr>
      <w:r>
        <w:rPr>
          <w:lang w:eastAsia="ja-JP"/>
        </w:rPr>
        <w:t>For purposes of determining when to request the Blower Motor Reduction Activation / Deactivation, the phone application shall determine the status of a call by monitoring the following:</w:t>
      </w:r>
    </w:p>
    <w:p w:rsidR="008D4023" w:rsidRDefault="008D4023">
      <w:pPr>
        <w:rPr>
          <w:lang w:eastAsia="ja-JP"/>
        </w:rPr>
      </w:pPr>
    </w:p>
    <w:p w:rsidR="008D4023" w:rsidRDefault="00014DB9">
      <w:pPr>
        <w:ind w:left="720" w:hanging="360"/>
        <w:rPr>
          <w:lang w:eastAsia="ja-JP"/>
        </w:rPr>
      </w:pPr>
      <w:r>
        <w:rPr>
          <w:rFonts w:ascii="Symbol" w:eastAsia="Symbol" w:hAnsi="Symbol" w:cs="Symbol"/>
          <w:lang w:eastAsia="ja-JP"/>
        </w:rPr>
        <w:t></w:t>
      </w:r>
      <w:r>
        <w:rPr>
          <w:rFonts w:eastAsia="Symbol"/>
          <w:sz w:val="14"/>
          <w:szCs w:val="14"/>
          <w:lang w:eastAsia="ja-JP"/>
        </w:rPr>
        <w:t xml:space="preserve">         </w:t>
      </w:r>
      <w:r>
        <w:rPr>
          <w:lang w:eastAsia="ja-JP"/>
        </w:rPr>
        <w:t>CIEV: Call Setup</w:t>
      </w:r>
    </w:p>
    <w:p w:rsidR="008D4023" w:rsidRDefault="00014DB9">
      <w:pPr>
        <w:ind w:left="720" w:hanging="360"/>
        <w:rPr>
          <w:lang w:eastAsia="ja-JP"/>
        </w:rPr>
      </w:pPr>
      <w:r>
        <w:rPr>
          <w:rFonts w:ascii="Symbol" w:eastAsia="Symbol" w:hAnsi="Symbol" w:cs="Symbol"/>
          <w:lang w:eastAsia="ja-JP"/>
        </w:rPr>
        <w:t></w:t>
      </w:r>
      <w:r>
        <w:rPr>
          <w:rFonts w:eastAsia="Symbol"/>
          <w:sz w:val="14"/>
          <w:szCs w:val="14"/>
          <w:lang w:eastAsia="ja-JP"/>
        </w:rPr>
        <w:t xml:space="preserve">         </w:t>
      </w:r>
      <w:r>
        <w:rPr>
          <w:lang w:eastAsia="ja-JP"/>
        </w:rPr>
        <w:t>CIEV: Call</w:t>
      </w:r>
    </w:p>
    <w:p w:rsidR="008D4023" w:rsidRDefault="00014DB9">
      <w:pPr>
        <w:ind w:left="720" w:hanging="360"/>
        <w:rPr>
          <w:lang w:eastAsia="ja-JP"/>
        </w:rPr>
      </w:pPr>
      <w:r>
        <w:rPr>
          <w:rFonts w:ascii="Symbol" w:eastAsia="Symbol" w:hAnsi="Symbol" w:cs="Symbol"/>
          <w:lang w:eastAsia="ja-JP"/>
        </w:rPr>
        <w:t></w:t>
      </w:r>
      <w:r>
        <w:rPr>
          <w:rFonts w:eastAsia="Symbol"/>
          <w:sz w:val="14"/>
          <w:szCs w:val="14"/>
          <w:lang w:eastAsia="ja-JP"/>
        </w:rPr>
        <w:t xml:space="preserve">         </w:t>
      </w:r>
      <w:r>
        <w:rPr>
          <w:lang w:eastAsia="ja-JP"/>
        </w:rPr>
        <w:t>Connection status of AG</w:t>
      </w:r>
    </w:p>
    <w:p w:rsidR="008D4023" w:rsidRDefault="008D4023">
      <w:pPr>
        <w:rPr>
          <w:lang w:eastAsia="ja-JP"/>
        </w:rPr>
      </w:pPr>
    </w:p>
    <w:p w:rsidR="008D4023" w:rsidRDefault="00014DB9">
      <w:pPr>
        <w:rPr>
          <w:lang w:eastAsia="ja-JP"/>
        </w:rPr>
      </w:pPr>
      <w:r>
        <w:rPr>
          <w:lang w:eastAsia="ja-JP"/>
        </w:rPr>
        <w:t xml:space="preserve">Since all AG’s must support CIEV indicators, these indicators have been chosen over CLCC indicators. </w:t>
      </w:r>
    </w:p>
    <w:p w:rsidR="008D4023" w:rsidRDefault="008D4023"/>
    <w:p w:rsidR="00014DB9" w:rsidRPr="00014DB9" w:rsidRDefault="00014DB9" w:rsidP="00014DB9">
      <w:pPr>
        <w:pStyle w:val="Heading4"/>
        <w:rPr>
          <w:b w:val="0"/>
          <w:u w:val="single"/>
        </w:rPr>
      </w:pPr>
      <w:bookmarkStart w:id="134" w:name="_Toc346139021"/>
      <w:bookmarkStart w:id="135" w:name="_Toc346140047"/>
      <w:bookmarkStart w:id="136" w:name="_Toc346139020"/>
      <w:bookmarkStart w:id="137" w:name="_Toc346140046"/>
      <w:bookmarkStart w:id="138" w:name="_Toc346139019"/>
      <w:bookmarkStart w:id="139" w:name="_Toc346140045"/>
      <w:r w:rsidRPr="00014DB9">
        <w:rPr>
          <w:b w:val="0"/>
          <w:u w:val="single"/>
        </w:rPr>
        <w:t>BTP-REQ-032099/A-Incoming Call (Setting Blower Motor Reduction Activation) (TcSE ROIN-297104-1)</w:t>
      </w:r>
    </w:p>
    <w:p w:rsidR="008D4023" w:rsidRDefault="00014DB9">
      <w:pPr>
        <w:rPr>
          <w:lang w:eastAsia="ja-JP"/>
        </w:rPr>
      </w:pPr>
      <w:r>
        <w:rPr>
          <w:lang w:eastAsia="ja-JP"/>
        </w:rPr>
        <w:t xml:space="preserve">In this scenario, the phone application shall request to reduce the blower motor after the phone call status has been updated to “call in progress”.  The request should not be made while the incoming phone call is alerting (or ringing). </w:t>
      </w:r>
    </w:p>
    <w:p w:rsidR="008D4023" w:rsidRDefault="008D4023">
      <w:pPr>
        <w:rPr>
          <w:lang w:eastAsia="ja-JP"/>
        </w:rPr>
      </w:pPr>
    </w:p>
    <w:p w:rsidR="008D4023" w:rsidRDefault="00014DB9" w:rsidP="00014DB9">
      <w:pPr>
        <w:jc w:val="center"/>
        <w:rPr>
          <w:noProof/>
        </w:rPr>
      </w:pPr>
      <w:r>
        <w:rPr>
          <w:noProof/>
        </w:rPr>
        <w:drawing>
          <wp:inline distT="0" distB="0" distL="0" distR="0">
            <wp:extent cx="6515100" cy="2533650"/>
            <wp:effectExtent l="0" t="0" r="0" b="0"/>
            <wp:docPr id="6830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srcRect t="10324"/>
                    <a:stretch>
                      <a:fillRect/>
                    </a:stretch>
                  </pic:blipFill>
                  <pic:spPr bwMode="auto">
                    <a:xfrm>
                      <a:off x="0" y="0"/>
                      <a:ext cx="6515100" cy="2533650"/>
                    </a:xfrm>
                    <a:prstGeom prst="rect">
                      <a:avLst/>
                    </a:prstGeom>
                    <a:noFill/>
                    <a:ln w="9525">
                      <a:noFill/>
                      <a:miter lim="800000"/>
                      <a:headEnd/>
                      <a:tailEnd/>
                    </a:ln>
                  </pic:spPr>
                </pic:pic>
              </a:graphicData>
            </a:graphic>
          </wp:inline>
        </w:drawing>
      </w:r>
    </w:p>
    <w:bookmarkEnd w:id="134"/>
    <w:bookmarkEnd w:id="135"/>
    <w:bookmarkEnd w:id="136"/>
    <w:bookmarkEnd w:id="137"/>
    <w:bookmarkEnd w:id="138"/>
    <w:bookmarkEnd w:id="139"/>
    <w:p w:rsidR="008D4023" w:rsidRDefault="008D4023">
      <w:pPr>
        <w:jc w:val="center"/>
        <w:rPr>
          <w:lang w:eastAsia="ja-JP"/>
        </w:rPr>
      </w:pPr>
    </w:p>
    <w:p w:rsidR="00014DB9" w:rsidRPr="00014DB9" w:rsidRDefault="00014DB9" w:rsidP="00014DB9">
      <w:pPr>
        <w:pStyle w:val="Heading4"/>
        <w:rPr>
          <w:b w:val="0"/>
          <w:u w:val="single"/>
        </w:rPr>
      </w:pPr>
      <w:bookmarkStart w:id="140" w:name="_Toc346140049"/>
      <w:bookmarkStart w:id="141" w:name="_Toc346139023"/>
      <w:r w:rsidRPr="00014DB9">
        <w:rPr>
          <w:b w:val="0"/>
          <w:u w:val="single"/>
        </w:rPr>
        <w:t>BTP-REQ-032100/A-Outgoing Call initiated from HF / AG (Setting Blower Motor Reduction Activation) (TcSE ROIN-297105-1)</w:t>
      </w:r>
    </w:p>
    <w:p w:rsidR="008D4023" w:rsidRDefault="00014DB9">
      <w:pPr>
        <w:rPr>
          <w:lang w:eastAsia="ja-JP"/>
        </w:rPr>
      </w:pPr>
      <w:r>
        <w:rPr>
          <w:lang w:eastAsia="ja-JP"/>
        </w:rPr>
        <w:t xml:space="preserve">In this scenario, the phone application shall request to reduce the blower motor after the phone call set up status has been updated to “outgoing call set up is ongoing”.  </w:t>
      </w:r>
    </w:p>
    <w:p w:rsidR="008D4023" w:rsidRDefault="008D4023">
      <w:pPr>
        <w:rPr>
          <w:lang w:eastAsia="ja-JP"/>
        </w:rPr>
      </w:pPr>
    </w:p>
    <w:p w:rsidR="008D4023" w:rsidRDefault="00014DB9" w:rsidP="00014DB9">
      <w:pPr>
        <w:jc w:val="center"/>
        <w:rPr>
          <w:noProof/>
        </w:rPr>
      </w:pPr>
      <w:r>
        <w:rPr>
          <w:noProof/>
        </w:rPr>
        <w:drawing>
          <wp:inline distT="0" distB="0" distL="0" distR="0">
            <wp:extent cx="6515100" cy="2105025"/>
            <wp:effectExtent l="0" t="0" r="0" b="9525"/>
            <wp:docPr id="6840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t="7852"/>
                    <a:stretch>
                      <a:fillRect/>
                    </a:stretch>
                  </pic:blipFill>
                  <pic:spPr bwMode="auto">
                    <a:xfrm>
                      <a:off x="0" y="0"/>
                      <a:ext cx="6515100" cy="2105025"/>
                    </a:xfrm>
                    <a:prstGeom prst="rect">
                      <a:avLst/>
                    </a:prstGeom>
                    <a:noFill/>
                    <a:ln w="9525">
                      <a:noFill/>
                      <a:miter lim="800000"/>
                      <a:headEnd/>
                      <a:tailEnd/>
                    </a:ln>
                  </pic:spPr>
                </pic:pic>
              </a:graphicData>
            </a:graphic>
          </wp:inline>
        </w:drawing>
      </w:r>
      <w:bookmarkEnd w:id="140"/>
      <w:bookmarkEnd w:id="141"/>
    </w:p>
    <w:p w:rsidR="008D4023" w:rsidRDefault="008D4023">
      <w:pPr>
        <w:jc w:val="center"/>
        <w:rPr>
          <w:lang w:eastAsia="ja-JP"/>
        </w:rPr>
      </w:pPr>
    </w:p>
    <w:p w:rsidR="00014DB9" w:rsidRPr="00014DB9" w:rsidRDefault="00014DB9" w:rsidP="00014DB9">
      <w:pPr>
        <w:pStyle w:val="Heading4"/>
        <w:rPr>
          <w:b w:val="0"/>
          <w:u w:val="single"/>
        </w:rPr>
      </w:pPr>
      <w:r w:rsidRPr="00014DB9">
        <w:rPr>
          <w:b w:val="0"/>
          <w:u w:val="single"/>
        </w:rPr>
        <w:t>BTP-REQ-032101/A-Active Call at Time of Connection (Setting Blower Motor Reduction Activation) (TcSE ROIN-297106-1)</w:t>
      </w:r>
    </w:p>
    <w:p w:rsidR="008D4023" w:rsidRDefault="00014DB9">
      <w:pPr>
        <w:rPr>
          <w:lang w:eastAsia="ja-JP"/>
        </w:rPr>
      </w:pPr>
      <w:r>
        <w:rPr>
          <w:lang w:eastAsia="ja-JP"/>
        </w:rPr>
        <w:t xml:space="preserve">This scenario is meant to capture the use cases of an automatic AG connection upon resume as well as a manual connection request from the user. In this case, the phone application will follow the connection sequence outlined within the Handsfree Profile 1.5 specification. Upon notification of a “call in progress” via the AG’s CIND response, the phone application shall request to reduce the blower motor. </w:t>
      </w:r>
    </w:p>
    <w:p w:rsidR="008D4023" w:rsidRDefault="008D4023">
      <w:pPr>
        <w:rPr>
          <w:lang w:eastAsia="ja-JP"/>
        </w:rPr>
      </w:pPr>
    </w:p>
    <w:p w:rsidR="008D4023" w:rsidRDefault="00014DB9" w:rsidP="00014DB9">
      <w:pPr>
        <w:jc w:val="center"/>
        <w:rPr>
          <w:noProof/>
        </w:rPr>
      </w:pPr>
      <w:r>
        <w:rPr>
          <w:noProof/>
        </w:rPr>
        <w:lastRenderedPageBreak/>
        <w:drawing>
          <wp:inline distT="0" distB="0" distL="0" distR="0">
            <wp:extent cx="6515100" cy="3095625"/>
            <wp:effectExtent l="0" t="0" r="0" b="9525"/>
            <wp:docPr id="6850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srcRect t="6259"/>
                    <a:stretch>
                      <a:fillRect/>
                    </a:stretch>
                  </pic:blipFill>
                  <pic:spPr bwMode="auto">
                    <a:xfrm>
                      <a:off x="0" y="0"/>
                      <a:ext cx="6515100" cy="3095625"/>
                    </a:xfrm>
                    <a:prstGeom prst="rect">
                      <a:avLst/>
                    </a:prstGeom>
                    <a:noFill/>
                    <a:ln w="9525">
                      <a:noFill/>
                      <a:miter lim="800000"/>
                      <a:headEnd/>
                      <a:tailEnd/>
                    </a:ln>
                  </pic:spPr>
                </pic:pic>
              </a:graphicData>
            </a:graphic>
          </wp:inline>
        </w:drawing>
      </w:r>
    </w:p>
    <w:p w:rsidR="008D4023" w:rsidRDefault="008D4023">
      <w:pPr>
        <w:jc w:val="center"/>
        <w:rPr>
          <w:lang w:eastAsia="ja-JP"/>
        </w:rPr>
      </w:pPr>
    </w:p>
    <w:p w:rsidR="00014DB9" w:rsidRPr="00014DB9" w:rsidRDefault="00014DB9" w:rsidP="00014DB9">
      <w:pPr>
        <w:pStyle w:val="Heading4"/>
        <w:rPr>
          <w:b w:val="0"/>
          <w:u w:val="single"/>
        </w:rPr>
      </w:pPr>
      <w:bookmarkStart w:id="142" w:name="_Toc346139039"/>
      <w:bookmarkStart w:id="143" w:name="_Toc346140065"/>
      <w:bookmarkStart w:id="144" w:name="_Toc346139037"/>
      <w:bookmarkStart w:id="145" w:name="_Toc346140063"/>
      <w:bookmarkStart w:id="146" w:name="_Toc346139036"/>
      <w:bookmarkStart w:id="147" w:name="_Toc346140062"/>
      <w:bookmarkStart w:id="148" w:name="_Toc346139035"/>
      <w:bookmarkStart w:id="149" w:name="_Toc346140061"/>
      <w:bookmarkStart w:id="150" w:name="_Toc346139033"/>
      <w:bookmarkStart w:id="151" w:name="_Toc346140059"/>
      <w:r w:rsidRPr="00014DB9">
        <w:rPr>
          <w:b w:val="0"/>
          <w:u w:val="single"/>
        </w:rPr>
        <w:t>BTP-REQ-032102/A-End of a Call (Setting Blower Motor Reduction Deactivation) (TcSE ROIN-297107-1)</w:t>
      </w:r>
    </w:p>
    <w:p w:rsidR="008D4023" w:rsidRDefault="00014DB9">
      <w:pPr>
        <w:rPr>
          <w:lang w:eastAsia="ja-JP"/>
        </w:rPr>
      </w:pPr>
      <w:r>
        <w:rPr>
          <w:lang w:eastAsia="ja-JP"/>
        </w:rPr>
        <w:t>In this scenario, the phone application will request to deactivate the blower motor reduction due to conclusion of a phone call and/or outgoing call setup.</w:t>
      </w:r>
    </w:p>
    <w:p w:rsidR="008D4023" w:rsidRDefault="008D4023">
      <w:pPr>
        <w:rPr>
          <w:lang w:eastAsia="ja-JP"/>
        </w:rPr>
      </w:pPr>
    </w:p>
    <w:p w:rsidR="008D4023" w:rsidRDefault="00014DB9" w:rsidP="00014DB9">
      <w:pPr>
        <w:jc w:val="center"/>
        <w:rPr>
          <w:noProof/>
        </w:rPr>
      </w:pPr>
      <w:r>
        <w:rPr>
          <w:noProof/>
        </w:rPr>
        <w:drawing>
          <wp:inline distT="0" distB="0" distL="0" distR="0">
            <wp:extent cx="6515100" cy="2371725"/>
            <wp:effectExtent l="0" t="0" r="0" b="9525"/>
            <wp:docPr id="6860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srcRect t="8052"/>
                    <a:stretch>
                      <a:fillRect/>
                    </a:stretch>
                  </pic:blipFill>
                  <pic:spPr bwMode="auto">
                    <a:xfrm>
                      <a:off x="0" y="0"/>
                      <a:ext cx="6515100" cy="2371725"/>
                    </a:xfrm>
                    <a:prstGeom prst="rect">
                      <a:avLst/>
                    </a:prstGeom>
                    <a:noFill/>
                    <a:ln w="9525">
                      <a:noFill/>
                      <a:miter lim="800000"/>
                      <a:headEnd/>
                      <a:tailEnd/>
                    </a:ln>
                  </pic:spPr>
                </pic:pic>
              </a:graphicData>
            </a:graphic>
          </wp:inline>
        </w:drawing>
      </w:r>
    </w:p>
    <w:bookmarkEnd w:id="142"/>
    <w:bookmarkEnd w:id="143"/>
    <w:bookmarkEnd w:id="144"/>
    <w:bookmarkEnd w:id="145"/>
    <w:bookmarkEnd w:id="146"/>
    <w:bookmarkEnd w:id="147"/>
    <w:bookmarkEnd w:id="148"/>
    <w:bookmarkEnd w:id="149"/>
    <w:bookmarkEnd w:id="150"/>
    <w:bookmarkEnd w:id="151"/>
    <w:p w:rsidR="008D4023" w:rsidRDefault="008D4023">
      <w:pPr>
        <w:rPr>
          <w:lang w:eastAsia="ja-JP"/>
        </w:rPr>
      </w:pPr>
    </w:p>
    <w:p w:rsidR="00014DB9" w:rsidRPr="00014DB9" w:rsidRDefault="00014DB9" w:rsidP="00014DB9">
      <w:pPr>
        <w:pStyle w:val="Heading4"/>
        <w:rPr>
          <w:b w:val="0"/>
          <w:u w:val="single"/>
        </w:rPr>
      </w:pPr>
      <w:bookmarkStart w:id="152" w:name="_Toc346140072"/>
      <w:bookmarkStart w:id="153" w:name="_Toc346139046"/>
      <w:bookmarkStart w:id="154" w:name="_Toc346140071"/>
      <w:bookmarkStart w:id="155" w:name="_Toc346139045"/>
      <w:bookmarkStart w:id="156" w:name="_Toc346140069"/>
      <w:bookmarkStart w:id="157" w:name="_Toc346139043"/>
      <w:bookmarkStart w:id="158" w:name="_Toc346140067"/>
      <w:bookmarkStart w:id="159" w:name="_Toc346139041"/>
      <w:r w:rsidRPr="00014DB9">
        <w:rPr>
          <w:b w:val="0"/>
          <w:u w:val="single"/>
        </w:rPr>
        <w:t>BTP-REQ-032103/A-AG Disconnect (Setting Blower Motor Reduction Deactivation) (TcSE ROIN-297108-1)</w:t>
      </w:r>
    </w:p>
    <w:p w:rsidR="008D4023" w:rsidRDefault="00014DB9">
      <w:pPr>
        <w:rPr>
          <w:lang w:eastAsia="ja-JP"/>
        </w:rPr>
      </w:pPr>
      <w:r>
        <w:rPr>
          <w:lang w:eastAsia="ja-JP"/>
        </w:rPr>
        <w:t xml:space="preserve">In this scenario the phone application will need to deactivate the blower motor reduction in the event of an intentional or random disconnect. </w:t>
      </w:r>
    </w:p>
    <w:p w:rsidR="008D4023" w:rsidRDefault="008D4023">
      <w:pPr>
        <w:rPr>
          <w:lang w:eastAsia="ja-JP"/>
        </w:rPr>
      </w:pPr>
    </w:p>
    <w:p w:rsidR="008D4023" w:rsidRDefault="00014DB9" w:rsidP="00014DB9">
      <w:pPr>
        <w:jc w:val="center"/>
        <w:rPr>
          <w:noProof/>
        </w:rPr>
      </w:pPr>
      <w:r>
        <w:rPr>
          <w:noProof/>
        </w:rPr>
        <w:lastRenderedPageBreak/>
        <w:drawing>
          <wp:inline distT="0" distB="0" distL="0" distR="0">
            <wp:extent cx="6515100" cy="2419350"/>
            <wp:effectExtent l="0" t="0" r="0" b="0"/>
            <wp:docPr id="6870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t="12463"/>
                    <a:stretch>
                      <a:fillRect/>
                    </a:stretch>
                  </pic:blipFill>
                  <pic:spPr bwMode="auto">
                    <a:xfrm>
                      <a:off x="0" y="0"/>
                      <a:ext cx="6515100" cy="2419350"/>
                    </a:xfrm>
                    <a:prstGeom prst="rect">
                      <a:avLst/>
                    </a:prstGeom>
                    <a:noFill/>
                    <a:ln w="9525">
                      <a:noFill/>
                      <a:miter lim="800000"/>
                      <a:headEnd/>
                      <a:tailEnd/>
                    </a:ln>
                  </pic:spPr>
                </pic:pic>
              </a:graphicData>
            </a:graphic>
          </wp:inline>
        </w:drawing>
      </w:r>
    </w:p>
    <w:bookmarkEnd w:id="152"/>
    <w:bookmarkEnd w:id="153"/>
    <w:bookmarkEnd w:id="154"/>
    <w:bookmarkEnd w:id="155"/>
    <w:bookmarkEnd w:id="156"/>
    <w:bookmarkEnd w:id="157"/>
    <w:bookmarkEnd w:id="158"/>
    <w:bookmarkEnd w:id="159"/>
    <w:p w:rsidR="008D4023" w:rsidRDefault="008D4023">
      <w:pPr>
        <w:rPr>
          <w:lang w:eastAsia="ja-JP"/>
        </w:rPr>
      </w:pPr>
    </w:p>
    <w:p w:rsidR="00014DB9" w:rsidRPr="00014DB9" w:rsidRDefault="00014DB9" w:rsidP="00014DB9">
      <w:pPr>
        <w:pStyle w:val="Heading4"/>
        <w:rPr>
          <w:b w:val="0"/>
          <w:u w:val="single"/>
        </w:rPr>
      </w:pPr>
      <w:bookmarkStart w:id="160" w:name="_Toc346139048"/>
      <w:bookmarkStart w:id="161" w:name="_Toc346140074"/>
      <w:bookmarkStart w:id="162" w:name="_Toc346139055"/>
      <w:bookmarkStart w:id="163" w:name="_Toc346140081"/>
      <w:bookmarkStart w:id="164" w:name="_Toc346139054"/>
      <w:bookmarkStart w:id="165" w:name="_Toc346140080"/>
      <w:bookmarkStart w:id="166" w:name="_Toc346139053"/>
      <w:bookmarkStart w:id="167" w:name="_Toc346140079"/>
      <w:bookmarkStart w:id="168" w:name="_Toc346139051"/>
      <w:bookmarkStart w:id="169" w:name="_Toc346140077"/>
      <w:r w:rsidRPr="00014DB9">
        <w:rPr>
          <w:b w:val="0"/>
          <w:u w:val="single"/>
        </w:rPr>
        <w:t>BTP-REQ-032104/A-Unspecified (per Handsfree Profile 1.5) Conditions Handling (TcSE ROIN-297109-1)</w:t>
      </w:r>
    </w:p>
    <w:p w:rsidR="008D4023" w:rsidRDefault="00014DB9">
      <w:pPr>
        <w:rPr>
          <w:lang w:eastAsia="ja-JP"/>
        </w:rPr>
      </w:pPr>
      <w:r>
        <w:rPr>
          <w:lang w:eastAsia="ja-JP"/>
        </w:rPr>
        <w:t xml:space="preserve">The phone application shall anticipate the following unspecified conditions and activate / deactivate the blower motor reduction. </w:t>
      </w:r>
    </w:p>
    <w:p w:rsidR="008D4023" w:rsidRDefault="008D4023">
      <w:pPr>
        <w:rPr>
          <w:lang w:eastAsia="ja-JP"/>
        </w:rPr>
      </w:pPr>
    </w:p>
    <w:p w:rsidR="008D4023" w:rsidRDefault="00014DB9">
      <w:pPr>
        <w:ind w:left="1440" w:hanging="360"/>
        <w:rPr>
          <w:lang w:eastAsia="ja-JP"/>
        </w:rPr>
      </w:pPr>
      <w:r>
        <w:rPr>
          <w:rFonts w:eastAsia="Arial" w:cs="Arial"/>
          <w:lang w:eastAsia="ja-JP"/>
        </w:rPr>
        <w:t>1.</w:t>
      </w:r>
      <w:r>
        <w:rPr>
          <w:rFonts w:eastAsia="Arial"/>
          <w:sz w:val="14"/>
          <w:szCs w:val="14"/>
          <w:lang w:eastAsia="ja-JP"/>
        </w:rPr>
        <w:t xml:space="preserve">       </w:t>
      </w:r>
      <w:r>
        <w:rPr>
          <w:lang w:eastAsia="ja-JP"/>
        </w:rPr>
        <w:t>An AG updates the phone application that an Ongoing Call is in process without any corresponding CIEV notifications. In this case, the phone application shall request to reduce the blower motor reduction. The phone application shall send this request within 50ms of receiving the ongoing call is in process notification.</w:t>
      </w:r>
    </w:p>
    <w:p w:rsidR="008D4023" w:rsidRDefault="008D4023">
      <w:pPr>
        <w:rPr>
          <w:lang w:eastAsia="ja-JP"/>
        </w:rPr>
      </w:pPr>
    </w:p>
    <w:p w:rsidR="008D4023" w:rsidRDefault="00014DB9" w:rsidP="00014DB9">
      <w:pPr>
        <w:jc w:val="center"/>
        <w:rPr>
          <w:noProof/>
        </w:rPr>
      </w:pPr>
      <w:r>
        <w:rPr>
          <w:noProof/>
        </w:rPr>
        <w:drawing>
          <wp:inline distT="0" distB="0" distL="0" distR="0">
            <wp:extent cx="6515100" cy="2114550"/>
            <wp:effectExtent l="0" t="0" r="0" b="0"/>
            <wp:docPr id="6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t="7431"/>
                    <a:stretch>
                      <a:fillRect/>
                    </a:stretch>
                  </pic:blipFill>
                  <pic:spPr bwMode="auto">
                    <a:xfrm>
                      <a:off x="0" y="0"/>
                      <a:ext cx="6515100" cy="2114550"/>
                    </a:xfrm>
                    <a:prstGeom prst="rect">
                      <a:avLst/>
                    </a:prstGeom>
                    <a:noFill/>
                    <a:ln w="9525">
                      <a:noFill/>
                      <a:miter lim="800000"/>
                      <a:headEnd/>
                      <a:tailEnd/>
                    </a:ln>
                  </pic:spPr>
                </pic:pic>
              </a:graphicData>
            </a:graphic>
          </wp:inline>
        </w:drawing>
      </w:r>
    </w:p>
    <w:p w:rsidR="008D4023" w:rsidRDefault="008D4023">
      <w:pPr>
        <w:jc w:val="center"/>
        <w:rPr>
          <w:lang w:eastAsia="ja-JP"/>
        </w:rPr>
      </w:pPr>
    </w:p>
    <w:bookmarkEnd w:id="160"/>
    <w:bookmarkEnd w:id="161"/>
    <w:p w:rsidR="008D4023" w:rsidRDefault="00014DB9">
      <w:pPr>
        <w:ind w:left="1440" w:hanging="360"/>
        <w:rPr>
          <w:lang w:eastAsia="ja-JP"/>
        </w:rPr>
      </w:pPr>
      <w:r>
        <w:rPr>
          <w:rFonts w:eastAsia="Arial" w:cs="Arial"/>
          <w:lang w:eastAsia="ja-JP"/>
        </w:rPr>
        <w:t>2.</w:t>
      </w:r>
      <w:r>
        <w:rPr>
          <w:rFonts w:eastAsia="Arial"/>
          <w:sz w:val="14"/>
          <w:szCs w:val="14"/>
          <w:lang w:eastAsia="ja-JP"/>
        </w:rPr>
        <w:t xml:space="preserve">       </w:t>
      </w:r>
      <w:r>
        <w:rPr>
          <w:lang w:eastAsia="ja-JP"/>
        </w:rPr>
        <w:t xml:space="preserve">The user directs the phone application to end the ongoing call that is in process or the outgoing call setup, and phone application sends an AT+CHUP to the connected AG, but the AG fails to end the call. In this case, the phone application shall request to deactivate the blower motor reduction. </w:t>
      </w:r>
    </w:p>
    <w:p w:rsidR="008D4023" w:rsidRDefault="008D4023">
      <w:pPr>
        <w:rPr>
          <w:lang w:eastAsia="ja-JP"/>
        </w:rPr>
      </w:pPr>
    </w:p>
    <w:p w:rsidR="008D4023" w:rsidRDefault="00014DB9" w:rsidP="00014DB9">
      <w:pPr>
        <w:jc w:val="center"/>
        <w:rPr>
          <w:noProof/>
        </w:rPr>
      </w:pPr>
      <w:r>
        <w:rPr>
          <w:noProof/>
        </w:rPr>
        <w:lastRenderedPageBreak/>
        <w:drawing>
          <wp:inline distT="0" distB="0" distL="0" distR="0">
            <wp:extent cx="6515100" cy="2428875"/>
            <wp:effectExtent l="0" t="0" r="0" b="9525"/>
            <wp:docPr id="6880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cstate="print"/>
                    <a:srcRect t="7617"/>
                    <a:stretch>
                      <a:fillRect/>
                    </a:stretch>
                  </pic:blipFill>
                  <pic:spPr bwMode="auto">
                    <a:xfrm>
                      <a:off x="0" y="0"/>
                      <a:ext cx="6515100" cy="2428875"/>
                    </a:xfrm>
                    <a:prstGeom prst="rect">
                      <a:avLst/>
                    </a:prstGeom>
                    <a:noFill/>
                    <a:ln w="9525">
                      <a:noFill/>
                      <a:miter lim="800000"/>
                      <a:headEnd/>
                      <a:tailEnd/>
                    </a:ln>
                  </pic:spPr>
                </pic:pic>
              </a:graphicData>
            </a:graphic>
          </wp:inline>
        </w:drawing>
      </w:r>
    </w:p>
    <w:bookmarkEnd w:id="162"/>
    <w:bookmarkEnd w:id="163"/>
    <w:bookmarkEnd w:id="164"/>
    <w:bookmarkEnd w:id="165"/>
    <w:bookmarkEnd w:id="166"/>
    <w:bookmarkEnd w:id="167"/>
    <w:bookmarkEnd w:id="168"/>
    <w:bookmarkEnd w:id="169"/>
    <w:p w:rsidR="008D4023" w:rsidRDefault="008D4023">
      <w:pPr>
        <w:rPr>
          <w:lang w:eastAsia="ja-JP"/>
        </w:rPr>
      </w:pPr>
    </w:p>
    <w:p w:rsidR="00014DB9" w:rsidRPr="00014DB9" w:rsidRDefault="00014DB9" w:rsidP="00014DB9">
      <w:pPr>
        <w:pStyle w:val="Heading4"/>
        <w:rPr>
          <w:b w:val="0"/>
          <w:u w:val="single"/>
        </w:rPr>
      </w:pPr>
      <w:r w:rsidRPr="00014DB9">
        <w:rPr>
          <w:b w:val="0"/>
          <w:u w:val="single"/>
        </w:rPr>
        <w:t>BTP-REQ-032105/A-Audio is placed into Privacy (i.e. SCO is Released) (TcSE ROIN-297110-1)</w:t>
      </w:r>
    </w:p>
    <w:p w:rsidR="008D4023" w:rsidRDefault="00014DB9">
      <w:pPr>
        <w:rPr>
          <w:lang w:eastAsia="ja-JP"/>
        </w:rPr>
      </w:pPr>
      <w:r>
        <w:rPr>
          <w:lang w:eastAsia="ja-JP"/>
        </w:rPr>
        <w:t>The phone application shall accommodate scenarios when an action has placed a call into privacy. In this scenario, the Blower Motor does not need to be reduced. (*Note: the phone application shall treat notifications of a single active call on hold from the connected AG in the manner as described within this section for purposes of activating / deactivating the blower motor.)</w:t>
      </w:r>
    </w:p>
    <w:p w:rsidR="008D4023" w:rsidRDefault="008D4023">
      <w:pPr>
        <w:rPr>
          <w:lang w:eastAsia="ja-JP"/>
        </w:rPr>
      </w:pPr>
    </w:p>
    <w:p w:rsidR="008D4023" w:rsidRDefault="00014DB9" w:rsidP="00014DB9">
      <w:pPr>
        <w:jc w:val="center"/>
        <w:rPr>
          <w:noProof/>
        </w:rPr>
      </w:pPr>
      <w:r>
        <w:rPr>
          <w:noProof/>
        </w:rPr>
        <w:drawing>
          <wp:inline distT="0" distB="0" distL="0" distR="0">
            <wp:extent cx="6515100" cy="2428875"/>
            <wp:effectExtent l="0" t="0" r="0" b="9525"/>
            <wp:docPr id="6890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srcRect t="6645" r="1971"/>
                    <a:stretch>
                      <a:fillRect/>
                    </a:stretch>
                  </pic:blipFill>
                  <pic:spPr bwMode="auto">
                    <a:xfrm>
                      <a:off x="0" y="0"/>
                      <a:ext cx="6515100" cy="2428875"/>
                    </a:xfrm>
                    <a:prstGeom prst="rect">
                      <a:avLst/>
                    </a:prstGeom>
                    <a:noFill/>
                    <a:ln w="9525">
                      <a:noFill/>
                      <a:miter lim="800000"/>
                      <a:headEnd/>
                      <a:tailEnd/>
                    </a:ln>
                  </pic:spPr>
                </pic:pic>
              </a:graphicData>
            </a:graphic>
          </wp:inline>
        </w:drawing>
      </w:r>
    </w:p>
    <w:p w:rsidR="008D4023" w:rsidRDefault="008D4023">
      <w:pPr>
        <w:rPr>
          <w:lang w:eastAsia="ja-JP"/>
        </w:rPr>
      </w:pPr>
    </w:p>
    <w:p w:rsidR="00014DB9" w:rsidRPr="00014DB9" w:rsidRDefault="00014DB9" w:rsidP="00014DB9">
      <w:pPr>
        <w:pStyle w:val="Heading4"/>
        <w:rPr>
          <w:b w:val="0"/>
          <w:u w:val="single"/>
        </w:rPr>
      </w:pPr>
      <w:r w:rsidRPr="00014DB9">
        <w:rPr>
          <w:b w:val="0"/>
          <w:u w:val="single"/>
        </w:rPr>
        <w:t>BTP-REQ-032106/A-Audio is placed into Handsfree from Privacy (i.e. SCO is Granted) (TcSE ROIN-297111-1)</w:t>
      </w:r>
    </w:p>
    <w:p w:rsidR="008D4023" w:rsidRDefault="00014DB9">
      <w:pPr>
        <w:rPr>
          <w:lang w:eastAsia="ja-JP"/>
        </w:rPr>
      </w:pPr>
      <w:r>
        <w:rPr>
          <w:lang w:eastAsia="ja-JP"/>
        </w:rPr>
        <w:t>The phone application shall accommodate scenarios when an action has placed a call into Handsfree from privacy. In this scenario, the Blower Motor does need to be reduced. (*Note: the phone application shall treat notifications of a single active retrieved from hold from the connected AG in the manner as described within this section for purposes of activating / deactivating the blower motor.)</w:t>
      </w:r>
    </w:p>
    <w:p w:rsidR="008D4023" w:rsidRDefault="008D4023">
      <w:pPr>
        <w:rPr>
          <w:lang w:eastAsia="ja-JP"/>
        </w:rPr>
      </w:pPr>
    </w:p>
    <w:p w:rsidR="008D4023" w:rsidRDefault="00014DB9" w:rsidP="00014DB9">
      <w:pPr>
        <w:jc w:val="center"/>
        <w:rPr>
          <w:noProof/>
        </w:rPr>
      </w:pPr>
      <w:r>
        <w:rPr>
          <w:noProof/>
        </w:rPr>
        <w:lastRenderedPageBreak/>
        <w:drawing>
          <wp:inline distT="0" distB="0" distL="0" distR="0">
            <wp:extent cx="6515100" cy="2428875"/>
            <wp:effectExtent l="0" t="0" r="0" b="9525"/>
            <wp:docPr id="6900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cstate="print"/>
                    <a:srcRect t="6645" r="1971"/>
                    <a:stretch>
                      <a:fillRect/>
                    </a:stretch>
                  </pic:blipFill>
                  <pic:spPr bwMode="auto">
                    <a:xfrm>
                      <a:off x="0" y="0"/>
                      <a:ext cx="6515100" cy="2428875"/>
                    </a:xfrm>
                    <a:prstGeom prst="rect">
                      <a:avLst/>
                    </a:prstGeom>
                    <a:noFill/>
                    <a:ln w="9525">
                      <a:noFill/>
                      <a:miter lim="800000"/>
                      <a:headEnd/>
                      <a:tailEnd/>
                    </a:ln>
                  </pic:spPr>
                </pic:pic>
              </a:graphicData>
            </a:graphic>
          </wp:inline>
        </w:drawing>
      </w:r>
    </w:p>
    <w:p w:rsidR="008D4023" w:rsidRDefault="008D4023">
      <w:pPr>
        <w:rPr>
          <w:lang w:eastAsia="ja-JP"/>
        </w:rPr>
      </w:pPr>
    </w:p>
    <w:p w:rsidR="00014DB9" w:rsidRPr="00014DB9" w:rsidRDefault="00014DB9" w:rsidP="00014DB9">
      <w:pPr>
        <w:pStyle w:val="Heading4"/>
        <w:rPr>
          <w:b w:val="0"/>
          <w:u w:val="single"/>
        </w:rPr>
      </w:pPr>
      <w:r w:rsidRPr="00014DB9">
        <w:rPr>
          <w:b w:val="0"/>
          <w:u w:val="single"/>
        </w:rPr>
        <w:t>BTP-REQ-032107/A-Additional Notes (TcSE ROIN-297112-1)</w:t>
      </w:r>
    </w:p>
    <w:p w:rsidR="008D4023" w:rsidRDefault="00014DB9">
      <w:pPr>
        <w:rPr>
          <w:rFonts w:cs="Arial"/>
          <w:szCs w:val="20"/>
        </w:rPr>
      </w:pPr>
      <w:r>
        <w:rPr>
          <w:rFonts w:cs="Arial"/>
          <w:szCs w:val="20"/>
        </w:rPr>
        <w:t>While in an active call, there are other scenarios in which the call set up value can change to “incoming call process ongoing”  or  “outgoing call set up is ongoing”.  They include an incoming call waiting notification and the initiation of a conference call respectively. These scenarios were purposely excluded from the scenarios above because the entry conditions for each of these scenarios include one of the processes outlined in prior sections.</w:t>
      </w:r>
    </w:p>
    <w:p w:rsidR="00014DB9" w:rsidRDefault="00014DB9" w:rsidP="00014DB9">
      <w:pPr>
        <w:pStyle w:val="Heading2"/>
      </w:pPr>
      <w:bookmarkStart w:id="170" w:name="_Toc1048772"/>
      <w:r w:rsidRPr="00B9479B">
        <w:t>BTP-FUN-REQ-047944/A-Hands-Free Audio Performance (TcSE ROIN-303968-1)</w:t>
      </w:r>
      <w:bookmarkEnd w:id="170"/>
    </w:p>
    <w:p w:rsidR="008D4023" w:rsidRDefault="00014DB9">
      <w:pPr>
        <w:rPr>
          <w:rFonts w:cs="Arial"/>
          <w:szCs w:val="20"/>
        </w:rPr>
      </w:pPr>
      <w:r>
        <w:rPr>
          <w:rFonts w:cs="Arial"/>
          <w:szCs w:val="20"/>
        </w:rPr>
        <w:t xml:space="preserve"> </w:t>
      </w:r>
    </w:p>
    <w:p w:rsidR="008D4023" w:rsidRDefault="008D4023">
      <w:pPr>
        <w:rPr>
          <w:rFonts w:cs="Arial"/>
          <w:szCs w:val="20"/>
        </w:rPr>
      </w:pPr>
    </w:p>
    <w:p w:rsidR="00014DB9" w:rsidRDefault="00014DB9" w:rsidP="00014DB9">
      <w:pPr>
        <w:pStyle w:val="Heading3"/>
      </w:pPr>
      <w:bookmarkStart w:id="171" w:name="_Toc1048773"/>
      <w:r>
        <w:t>Requirements</w:t>
      </w:r>
      <w:bookmarkEnd w:id="171"/>
    </w:p>
    <w:p w:rsidR="00014DB9" w:rsidRPr="00014DB9" w:rsidRDefault="00014DB9" w:rsidP="00014DB9">
      <w:pPr>
        <w:pStyle w:val="Heading4"/>
        <w:rPr>
          <w:b w:val="0"/>
          <w:u w:val="single"/>
        </w:rPr>
      </w:pPr>
      <w:r w:rsidRPr="00014DB9">
        <w:rPr>
          <w:b w:val="0"/>
          <w:u w:val="single"/>
        </w:rPr>
        <w:t>BTP-REQ-047945/A-Hands-free Purpose (TcSE ROIN-297142-1)</w:t>
      </w:r>
    </w:p>
    <w:p w:rsidR="008D4023" w:rsidRDefault="00014DB9">
      <w:pPr>
        <w:rPr>
          <w:lang w:eastAsia="ja-JP"/>
        </w:rPr>
      </w:pPr>
      <w:r>
        <w:rPr>
          <w:lang w:eastAsia="ja-JP"/>
        </w:rPr>
        <w:t>Acoustic echo cancellation and noise suppression (AEC/NS) aims to cancel echo and noise during hands-free phone conversations.  AEC/NS monitors speaker, microphone, and digitized audio coming from the far end phone to perform the necessary signal modifications.</w:t>
      </w:r>
    </w:p>
    <w:p w:rsidR="008D4023" w:rsidRDefault="008D4023"/>
    <w:p w:rsidR="00014DB9" w:rsidRPr="00014DB9" w:rsidRDefault="00014DB9" w:rsidP="00014DB9">
      <w:pPr>
        <w:pStyle w:val="Heading4"/>
        <w:rPr>
          <w:b w:val="0"/>
          <w:u w:val="single"/>
        </w:rPr>
      </w:pPr>
      <w:r w:rsidRPr="00014DB9">
        <w:rPr>
          <w:b w:val="0"/>
          <w:u w:val="single"/>
        </w:rPr>
        <w:t>BTP-REQ-047946/A-Hands-free Terminology and Abbreviations (TcSE ROIN-297143-1)</w:t>
      </w:r>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7493"/>
      </w:tblGrid>
      <w:tr w:rsidR="008D4023">
        <w:trPr>
          <w:tblHeader/>
          <w:jc w:val="center"/>
        </w:trPr>
        <w:tc>
          <w:tcPr>
            <w:tcW w:w="2107"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Arial"/>
                <w:b/>
                <w:bCs/>
                <w:szCs w:val="20"/>
              </w:rPr>
            </w:pPr>
            <w:r>
              <w:rPr>
                <w:rFonts w:eastAsia="MS Mincho" w:cs="Arial"/>
                <w:b/>
                <w:bCs/>
                <w:szCs w:val="20"/>
              </w:rPr>
              <w:t>Term</w:t>
            </w:r>
          </w:p>
        </w:tc>
        <w:tc>
          <w:tcPr>
            <w:tcW w:w="7493"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Arial"/>
                <w:b/>
                <w:bCs/>
                <w:szCs w:val="20"/>
              </w:rPr>
            </w:pPr>
            <w:r>
              <w:rPr>
                <w:rFonts w:eastAsia="MS Mincho" w:cs="Arial"/>
                <w:b/>
                <w:bCs/>
                <w:szCs w:val="20"/>
              </w:rPr>
              <w:t>Description</w:t>
            </w:r>
          </w:p>
        </w:tc>
      </w:tr>
      <w:tr w:rsidR="008D4023">
        <w:trPr>
          <w:jc w:val="center"/>
        </w:trPr>
        <w:tc>
          <w:tcPr>
            <w:tcW w:w="2107"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Arial"/>
                <w:bCs/>
                <w:szCs w:val="20"/>
              </w:rPr>
            </w:pPr>
            <w:r>
              <w:rPr>
                <w:rFonts w:eastAsia="MS Mincho" w:cs="Arial"/>
                <w:bCs/>
                <w:szCs w:val="20"/>
              </w:rPr>
              <w:t>AEC</w:t>
            </w:r>
          </w:p>
        </w:tc>
        <w:tc>
          <w:tcPr>
            <w:tcW w:w="7493" w:type="dxa"/>
            <w:tcBorders>
              <w:top w:val="single" w:sz="4" w:space="0" w:color="auto"/>
              <w:left w:val="single" w:sz="4" w:space="0" w:color="auto"/>
              <w:bottom w:val="single" w:sz="4" w:space="0" w:color="auto"/>
              <w:right w:val="single" w:sz="4" w:space="0" w:color="auto"/>
            </w:tcBorders>
            <w:hideMark/>
          </w:tcPr>
          <w:p w:rsidR="008D4023" w:rsidRDefault="00014DB9">
            <w:pPr>
              <w:rPr>
                <w:lang w:eastAsia="ja-JP"/>
              </w:rPr>
            </w:pPr>
            <w:r>
              <w:rPr>
                <w:lang w:eastAsia="ja-JP"/>
              </w:rPr>
              <w:t>Acoustic echo cancellation</w:t>
            </w:r>
          </w:p>
        </w:tc>
      </w:tr>
      <w:tr w:rsidR="008D4023">
        <w:trPr>
          <w:jc w:val="center"/>
        </w:trPr>
        <w:tc>
          <w:tcPr>
            <w:tcW w:w="2107"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Arial"/>
                <w:bCs/>
                <w:szCs w:val="20"/>
              </w:rPr>
            </w:pPr>
            <w:r>
              <w:rPr>
                <w:rFonts w:eastAsia="MS Mincho" w:cs="Arial"/>
                <w:bCs/>
                <w:szCs w:val="20"/>
              </w:rPr>
              <w:t>AES</w:t>
            </w:r>
          </w:p>
        </w:tc>
        <w:tc>
          <w:tcPr>
            <w:tcW w:w="7493"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Arial"/>
                <w:bCs/>
                <w:szCs w:val="20"/>
              </w:rPr>
            </w:pPr>
            <w:r>
              <w:rPr>
                <w:rFonts w:eastAsia="MS Mincho" w:cs="Arial"/>
                <w:bCs/>
                <w:szCs w:val="20"/>
              </w:rPr>
              <w:t>Acoustic echo suppression</w:t>
            </w:r>
          </w:p>
        </w:tc>
      </w:tr>
      <w:tr w:rsidR="008D4023">
        <w:trPr>
          <w:jc w:val="center"/>
        </w:trPr>
        <w:tc>
          <w:tcPr>
            <w:tcW w:w="2107"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Arial"/>
                <w:bCs/>
                <w:szCs w:val="20"/>
              </w:rPr>
            </w:pPr>
            <w:r>
              <w:rPr>
                <w:rFonts w:eastAsia="MS Mincho" w:cs="Arial"/>
                <w:bCs/>
                <w:szCs w:val="20"/>
              </w:rPr>
              <w:t>AGC</w:t>
            </w:r>
          </w:p>
        </w:tc>
        <w:tc>
          <w:tcPr>
            <w:tcW w:w="7493"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Arial"/>
                <w:bCs/>
                <w:szCs w:val="20"/>
              </w:rPr>
            </w:pPr>
            <w:r>
              <w:rPr>
                <w:rFonts w:eastAsia="MS Mincho" w:cs="Arial"/>
                <w:bCs/>
                <w:szCs w:val="20"/>
              </w:rPr>
              <w:t>Automatic gain control</w:t>
            </w:r>
          </w:p>
        </w:tc>
      </w:tr>
      <w:tr w:rsidR="008D4023">
        <w:trPr>
          <w:jc w:val="center"/>
        </w:trPr>
        <w:tc>
          <w:tcPr>
            <w:tcW w:w="2107"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Arial"/>
                <w:bCs/>
                <w:szCs w:val="20"/>
              </w:rPr>
            </w:pPr>
            <w:r>
              <w:rPr>
                <w:rFonts w:eastAsia="MS Mincho" w:cs="Arial"/>
                <w:bCs/>
                <w:szCs w:val="20"/>
              </w:rPr>
              <w:t>BT</w:t>
            </w:r>
          </w:p>
        </w:tc>
        <w:tc>
          <w:tcPr>
            <w:tcW w:w="7493"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Arial"/>
                <w:bCs/>
                <w:szCs w:val="20"/>
              </w:rPr>
            </w:pPr>
            <w:r>
              <w:rPr>
                <w:rFonts w:eastAsia="MS Mincho" w:cs="Arial"/>
                <w:bCs/>
                <w:szCs w:val="20"/>
              </w:rPr>
              <w:t>Bluetooth</w:t>
            </w:r>
          </w:p>
        </w:tc>
      </w:tr>
      <w:tr w:rsidR="008D4023">
        <w:trPr>
          <w:jc w:val="center"/>
        </w:trPr>
        <w:tc>
          <w:tcPr>
            <w:tcW w:w="2107"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Arial"/>
                <w:bCs/>
                <w:szCs w:val="20"/>
              </w:rPr>
            </w:pPr>
            <w:r>
              <w:rPr>
                <w:rFonts w:eastAsia="MS Mincho" w:cs="Arial"/>
                <w:bCs/>
                <w:szCs w:val="20"/>
              </w:rPr>
              <w:t>ERLE</w:t>
            </w:r>
          </w:p>
        </w:tc>
        <w:tc>
          <w:tcPr>
            <w:tcW w:w="7493"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Arial"/>
                <w:bCs/>
                <w:szCs w:val="20"/>
              </w:rPr>
            </w:pPr>
            <w:r>
              <w:rPr>
                <w:rFonts w:eastAsia="MS Mincho" w:cs="Arial"/>
                <w:bCs/>
                <w:szCs w:val="20"/>
              </w:rPr>
              <w:t>Echo return loss enhancement</w:t>
            </w:r>
          </w:p>
        </w:tc>
      </w:tr>
      <w:tr w:rsidR="008D4023">
        <w:trPr>
          <w:jc w:val="center"/>
        </w:trPr>
        <w:tc>
          <w:tcPr>
            <w:tcW w:w="2107"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Arial"/>
                <w:bCs/>
                <w:szCs w:val="20"/>
              </w:rPr>
            </w:pPr>
            <w:r>
              <w:rPr>
                <w:rFonts w:eastAsia="MS Mincho" w:cs="Arial"/>
                <w:bCs/>
                <w:szCs w:val="20"/>
              </w:rPr>
              <w:t>ITU-T</w:t>
            </w:r>
          </w:p>
        </w:tc>
        <w:tc>
          <w:tcPr>
            <w:tcW w:w="7493"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Arial"/>
                <w:bCs/>
                <w:szCs w:val="20"/>
              </w:rPr>
            </w:pPr>
            <w:r>
              <w:rPr>
                <w:rFonts w:eastAsia="MS Mincho" w:cs="Tahoma"/>
                <w:szCs w:val="20"/>
              </w:rPr>
              <w:t>ITU Telecommunications Standardization Sector</w:t>
            </w:r>
          </w:p>
        </w:tc>
      </w:tr>
      <w:tr w:rsidR="008D4023">
        <w:trPr>
          <w:jc w:val="center"/>
        </w:trPr>
        <w:tc>
          <w:tcPr>
            <w:tcW w:w="2107"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Arial"/>
                <w:bCs/>
                <w:szCs w:val="20"/>
              </w:rPr>
            </w:pPr>
            <w:r>
              <w:rPr>
                <w:rFonts w:eastAsia="MS Mincho" w:cs="Arial"/>
                <w:bCs/>
                <w:szCs w:val="20"/>
              </w:rPr>
              <w:t>SNR</w:t>
            </w:r>
          </w:p>
        </w:tc>
        <w:tc>
          <w:tcPr>
            <w:tcW w:w="7493"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Tahoma"/>
                <w:szCs w:val="20"/>
              </w:rPr>
            </w:pPr>
            <w:r>
              <w:rPr>
                <w:rFonts w:eastAsia="MS Mincho" w:cs="Tahoma"/>
                <w:szCs w:val="20"/>
              </w:rPr>
              <w:t>Signal-To-Noise Ratio</w:t>
            </w:r>
          </w:p>
        </w:tc>
      </w:tr>
      <w:tr w:rsidR="008D4023">
        <w:trPr>
          <w:jc w:val="center"/>
        </w:trPr>
        <w:tc>
          <w:tcPr>
            <w:tcW w:w="2107"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Arial"/>
                <w:bCs/>
                <w:szCs w:val="20"/>
              </w:rPr>
            </w:pPr>
            <w:r>
              <w:rPr>
                <w:rFonts w:eastAsia="MS Mincho" w:cs="Arial"/>
                <w:bCs/>
                <w:szCs w:val="20"/>
              </w:rPr>
              <w:t>SLR</w:t>
            </w:r>
          </w:p>
        </w:tc>
        <w:tc>
          <w:tcPr>
            <w:tcW w:w="7493"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Tahoma"/>
                <w:szCs w:val="20"/>
              </w:rPr>
            </w:pPr>
            <w:r>
              <w:rPr>
                <w:rFonts w:eastAsia="MS Mincho" w:cs="Tahoma"/>
                <w:szCs w:val="20"/>
              </w:rPr>
              <w:t>Sender Loudness Rating</w:t>
            </w:r>
          </w:p>
        </w:tc>
      </w:tr>
      <w:tr w:rsidR="008D4023">
        <w:trPr>
          <w:jc w:val="center"/>
        </w:trPr>
        <w:tc>
          <w:tcPr>
            <w:tcW w:w="2107"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Arial"/>
                <w:bCs/>
                <w:szCs w:val="20"/>
              </w:rPr>
            </w:pPr>
            <w:r>
              <w:rPr>
                <w:rFonts w:eastAsia="MS Mincho" w:cs="Arial"/>
                <w:bCs/>
                <w:szCs w:val="20"/>
              </w:rPr>
              <w:t>VAD</w:t>
            </w:r>
          </w:p>
        </w:tc>
        <w:tc>
          <w:tcPr>
            <w:tcW w:w="7493"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Tahoma"/>
                <w:szCs w:val="20"/>
              </w:rPr>
            </w:pPr>
            <w:r>
              <w:rPr>
                <w:rFonts w:eastAsia="MS Mincho" w:cs="Tahoma"/>
                <w:szCs w:val="20"/>
              </w:rPr>
              <w:t>Voice Activity Detector</w:t>
            </w:r>
          </w:p>
        </w:tc>
      </w:tr>
      <w:tr w:rsidR="008D4023">
        <w:trPr>
          <w:jc w:val="center"/>
        </w:trPr>
        <w:tc>
          <w:tcPr>
            <w:tcW w:w="2107" w:type="dxa"/>
            <w:tcBorders>
              <w:top w:val="single" w:sz="4" w:space="0" w:color="auto"/>
              <w:left w:val="single" w:sz="4" w:space="0" w:color="auto"/>
              <w:bottom w:val="single" w:sz="4" w:space="0" w:color="auto"/>
              <w:right w:val="single" w:sz="4" w:space="0" w:color="auto"/>
            </w:tcBorders>
            <w:hideMark/>
          </w:tcPr>
          <w:p w:rsidR="008D4023" w:rsidRDefault="00014DB9">
            <w:pPr>
              <w:rPr>
                <w:rFonts w:eastAsia="MS Mincho" w:cs="Arial"/>
                <w:bCs/>
                <w:szCs w:val="20"/>
              </w:rPr>
            </w:pPr>
            <w:r>
              <w:rPr>
                <w:rFonts w:eastAsia="MS Mincho" w:cs="Arial"/>
                <w:bCs/>
                <w:szCs w:val="20"/>
              </w:rPr>
              <w:t>VDA</w:t>
            </w:r>
          </w:p>
        </w:tc>
        <w:tc>
          <w:tcPr>
            <w:tcW w:w="7493" w:type="dxa"/>
            <w:tcBorders>
              <w:top w:val="single" w:sz="4" w:space="0" w:color="auto"/>
              <w:left w:val="single" w:sz="4" w:space="0" w:color="auto"/>
              <w:bottom w:val="single" w:sz="4" w:space="0" w:color="auto"/>
              <w:right w:val="single" w:sz="4" w:space="0" w:color="auto"/>
            </w:tcBorders>
            <w:hideMark/>
          </w:tcPr>
          <w:p w:rsidR="008D4023" w:rsidRDefault="00014DB9">
            <w:pPr>
              <w:rPr>
                <w:rFonts w:cs="Tahoma"/>
                <w:lang w:eastAsia="ja-JP"/>
              </w:rPr>
            </w:pPr>
            <w:r>
              <w:rPr>
                <w:rFonts w:cs="Tahoma"/>
                <w:lang w:eastAsia="ja-JP"/>
              </w:rPr>
              <w:t>German Quality Management System (QMS) based on ISO 9001 (</w:t>
            </w:r>
            <w:r>
              <w:rPr>
                <w:rFonts w:cs="Tahoma"/>
                <w:i/>
                <w:iCs/>
                <w:lang w:eastAsia="ja-JP"/>
              </w:rPr>
              <w:t>Verband des Automobilindustrie</w:t>
            </w:r>
            <w:r>
              <w:rPr>
                <w:rFonts w:cs="Tahoma"/>
                <w:lang w:eastAsia="ja-JP"/>
              </w:rPr>
              <w:t>) specifically for the Automotive industry. This standard is broken into Management and Products/Processes. For the purposes of this document, VDA will refer to the testing process for AEC/NS.</w:t>
            </w:r>
          </w:p>
        </w:tc>
      </w:tr>
    </w:tbl>
    <w:p w:rsidR="008D4023" w:rsidRDefault="008D4023"/>
    <w:p w:rsidR="00014DB9" w:rsidRPr="00014DB9" w:rsidRDefault="00014DB9" w:rsidP="00014DB9">
      <w:pPr>
        <w:pStyle w:val="Heading4"/>
        <w:rPr>
          <w:b w:val="0"/>
          <w:u w:val="single"/>
        </w:rPr>
      </w:pPr>
      <w:r w:rsidRPr="00014DB9">
        <w:rPr>
          <w:b w:val="0"/>
          <w:u w:val="single"/>
        </w:rPr>
        <w:lastRenderedPageBreak/>
        <w:t>BTP-REQ-047947/A-Hands-free Goals (TcSE ROIN-297144-1)</w:t>
      </w:r>
    </w:p>
    <w:p w:rsidR="008D4023" w:rsidRDefault="00014DB9">
      <w:pPr>
        <w:rPr>
          <w:lang w:eastAsia="ja-JP"/>
        </w:rPr>
      </w:pPr>
      <w:r>
        <w:rPr>
          <w:lang w:eastAsia="ja-JP"/>
        </w:rPr>
        <w:t>The goals of this feature is to meet audio performance for communication both at the far end and near end of a phone call made using the in-vehicle BT hands-free system.</w:t>
      </w:r>
    </w:p>
    <w:p w:rsidR="008D4023" w:rsidRDefault="008D4023"/>
    <w:p w:rsidR="00014DB9" w:rsidRPr="00014DB9" w:rsidRDefault="00014DB9" w:rsidP="00014DB9">
      <w:pPr>
        <w:pStyle w:val="Heading4"/>
        <w:rPr>
          <w:b w:val="0"/>
          <w:u w:val="single"/>
        </w:rPr>
      </w:pPr>
      <w:r w:rsidRPr="00014DB9">
        <w:rPr>
          <w:b w:val="0"/>
          <w:u w:val="single"/>
        </w:rPr>
        <w:t>BTP-REQ-047948/A-Hands-free Non-Goals (TcSE ROIN-297145-1)</w:t>
      </w:r>
    </w:p>
    <w:p w:rsidR="008D4023" w:rsidRDefault="00014DB9">
      <w:pPr>
        <w:rPr>
          <w:lang w:eastAsia="ja-JP"/>
        </w:rPr>
      </w:pPr>
      <w:r>
        <w:rPr>
          <w:lang w:eastAsia="ja-JP"/>
        </w:rPr>
        <w:t>This feature does not intend to define voice recognition AEC/NS or other in-vehicle audio inputs outside of the scope of the BT hands-free system.</w:t>
      </w:r>
    </w:p>
    <w:p w:rsidR="008D4023" w:rsidRDefault="008D4023"/>
    <w:p w:rsidR="00014DB9" w:rsidRPr="00014DB9" w:rsidRDefault="00014DB9" w:rsidP="00014DB9">
      <w:pPr>
        <w:pStyle w:val="Heading4"/>
        <w:rPr>
          <w:b w:val="0"/>
          <w:u w:val="single"/>
        </w:rPr>
      </w:pPr>
      <w:r w:rsidRPr="00014DB9">
        <w:rPr>
          <w:b w:val="0"/>
          <w:u w:val="single"/>
        </w:rPr>
        <w:t>BTP-REQ-047949/A-Hands-free Performance - ITU-T P.1100 and ITU-T P.1110 (TcSE ROIN-297146-1)</w:t>
      </w:r>
    </w:p>
    <w:p w:rsidR="008D4023" w:rsidRDefault="00014DB9">
      <w:pPr>
        <w:rPr>
          <w:lang w:eastAsia="ja-JP"/>
        </w:rPr>
      </w:pPr>
      <w:r>
        <w:rPr>
          <w:lang w:eastAsia="ja-JP"/>
        </w:rPr>
        <w:t>The hands-free audio performance shall meet the requirements defined in ITU-T P.1100 (version 03/2011)and the ITU-T P.1110 wideband hands-free communication (version 12/2009) Narrowband hands-free communication  in motor vehicles test specification.</w:t>
      </w:r>
    </w:p>
    <w:p w:rsidR="008D4023" w:rsidRDefault="008D4023"/>
    <w:p w:rsidR="00014DB9" w:rsidRPr="00014DB9" w:rsidRDefault="00014DB9" w:rsidP="00014DB9">
      <w:pPr>
        <w:pStyle w:val="Heading4"/>
        <w:rPr>
          <w:b w:val="0"/>
          <w:u w:val="single"/>
        </w:rPr>
      </w:pPr>
      <w:r w:rsidRPr="00014DB9">
        <w:rPr>
          <w:b w:val="0"/>
          <w:u w:val="single"/>
        </w:rPr>
        <w:t>BTP-REQ-047950/A-Hands-free Performance - Best-in-Class/Competitive Performance (TcSE ROIN-304502-1)</w:t>
      </w:r>
    </w:p>
    <w:p w:rsidR="008D4023" w:rsidRDefault="00014DB9">
      <w:pPr>
        <w:rPr>
          <w:lang w:eastAsia="ja-JP"/>
        </w:rPr>
      </w:pPr>
      <w:r>
        <w:rPr>
          <w:lang w:eastAsia="ja-JP"/>
        </w:rPr>
        <w:t>The hands-free audio system implemented for Ford Motor Company shall perform on par or above the competitors of the vehicle programs and/or vehicle segments on which the system is installed.</w:t>
      </w:r>
    </w:p>
    <w:p w:rsidR="008D4023" w:rsidRDefault="008D4023"/>
    <w:p w:rsidR="00014DB9" w:rsidRPr="00014DB9" w:rsidRDefault="00014DB9" w:rsidP="00014DB9">
      <w:pPr>
        <w:pStyle w:val="Heading4"/>
        <w:rPr>
          <w:b w:val="0"/>
          <w:u w:val="single"/>
        </w:rPr>
      </w:pPr>
      <w:r w:rsidRPr="00014DB9">
        <w:rPr>
          <w:b w:val="0"/>
          <w:u w:val="single"/>
        </w:rPr>
        <w:t>BTP-REQ-047951/B-Hands-free Performance - Configuration and Tuning (TcSE ROIN-304503-1)</w:t>
      </w:r>
    </w:p>
    <w:p w:rsidR="008D4023" w:rsidRDefault="00014DB9">
      <w:pPr>
        <w:rPr>
          <w:lang w:eastAsia="ja-JP"/>
        </w:rPr>
      </w:pPr>
      <w:r>
        <w:rPr>
          <w:lang w:eastAsia="ja-JP"/>
        </w:rPr>
        <w:t>The hands-free audio system implemented for Ford Motor Company shall be able to adapt and/or be able to be dynamically tuned with a software enabled tool in the vehicle to meet the performance needs of several sizes of vehicle cabins as well as vehicle NVH differences.</w:t>
      </w:r>
    </w:p>
    <w:p w:rsidR="008D4023" w:rsidRDefault="008D4023">
      <w:pPr>
        <w:rPr>
          <w:lang w:eastAsia="ja-JP"/>
        </w:rPr>
      </w:pPr>
    </w:p>
    <w:p w:rsidR="008D4023" w:rsidRDefault="00014DB9">
      <w:pPr>
        <w:rPr>
          <w:lang w:eastAsia="ja-JP"/>
        </w:rPr>
      </w:pPr>
      <w:r>
        <w:rPr>
          <w:lang w:eastAsia="ja-JP"/>
        </w:rPr>
        <w:t xml:space="preserve">The supplier shall provide a potentially tunable calibration file for each vehicle cabin. This file shall adhere to requirements included within the withint he Ford Diagnostics Part 1 and Part 2 specifications. </w:t>
      </w:r>
    </w:p>
    <w:p w:rsidR="008D4023" w:rsidRDefault="008D4023">
      <w:pPr>
        <w:rPr>
          <w:szCs w:val="20"/>
        </w:rPr>
      </w:pPr>
    </w:p>
    <w:p w:rsidR="00014DB9" w:rsidRPr="00014DB9" w:rsidRDefault="00014DB9" w:rsidP="00014DB9">
      <w:pPr>
        <w:pStyle w:val="Heading4"/>
        <w:rPr>
          <w:b w:val="0"/>
          <w:u w:val="single"/>
        </w:rPr>
      </w:pPr>
      <w:r w:rsidRPr="00014DB9">
        <w:rPr>
          <w:b w:val="0"/>
          <w:u w:val="single"/>
        </w:rPr>
        <w:t>BTP-REQ-047952/A-Hands-free Performance - System Performance in Presence of Vehicle Genereated Cockpit Derived Sounds (TcSE ROIN-304500-1)</w:t>
      </w:r>
    </w:p>
    <w:p w:rsidR="008D4023" w:rsidRDefault="00014DB9">
      <w:pPr>
        <w:rPr>
          <w:lang w:eastAsia="ja-JP"/>
        </w:rPr>
      </w:pPr>
      <w:r>
        <w:rPr>
          <w:lang w:eastAsia="ja-JP"/>
        </w:rPr>
        <w:t>The hands-free audio system shall have the ability to detect and peform with quality in the presence of vehicle generated cockpit generated sounds (e.g. rear collision warning, navigation prompts, increase / decrease phone call volume via in-vehicle infotainment system, etc. )</w:t>
      </w:r>
    </w:p>
    <w:p w:rsidR="008D4023" w:rsidRDefault="008D4023"/>
    <w:p w:rsidR="00014DB9" w:rsidRPr="00014DB9" w:rsidRDefault="00014DB9" w:rsidP="00014DB9">
      <w:pPr>
        <w:pStyle w:val="Heading4"/>
        <w:rPr>
          <w:b w:val="0"/>
          <w:u w:val="single"/>
        </w:rPr>
      </w:pPr>
      <w:r w:rsidRPr="00014DB9">
        <w:rPr>
          <w:b w:val="0"/>
          <w:u w:val="single"/>
        </w:rPr>
        <w:t>BTP-REQ-047953/B-Hands-free Performance - General System Requirement (TcSE ROIN-304501-1)</w:t>
      </w:r>
    </w:p>
    <w:p w:rsidR="00014DB9" w:rsidRDefault="00014DB9">
      <w:pPr>
        <w:rPr>
          <w:ins w:id="172" w:author="Elzein, Hadi (H.)" w:date="2014-03-20T09:24:00Z"/>
          <w:lang w:eastAsia="ja-JP"/>
        </w:rPr>
      </w:pPr>
      <w:del w:id="173" w:author="Elzein, Hadi (H.)" w:date="2014-03-20T09:24:00Z">
        <w:r w:rsidDel="00C30A6C">
          <w:rPr>
            <w:lang w:eastAsia="ja-JP"/>
          </w:rPr>
          <w:delText xml:space="preserve">The supplier shall be responsible for identifitying the flat equalization, maximum audio delay, and all other parameters to each audio control module. </w:delText>
        </w:r>
      </w:del>
    </w:p>
    <w:p w:rsidR="00014DB9" w:rsidRPr="00CC5477" w:rsidRDefault="00014DB9" w:rsidP="00014DB9">
      <w:pPr>
        <w:rPr>
          <w:ins w:id="174" w:author="Elzein, Hadi (H.)" w:date="2014-03-20T09:24:00Z"/>
          <w:rFonts w:cs="Arial"/>
        </w:rPr>
      </w:pPr>
      <w:ins w:id="175" w:author="Elzein, Hadi (H.)" w:date="2014-03-20T09:24:00Z">
        <w:r w:rsidRPr="00CC5477">
          <w:rPr>
            <w:rFonts w:cs="Arial"/>
          </w:rPr>
          <w:t>The supplier shall be responsible for tuning the parameters of the phone audio quality in correspondence with the AHU functionality and requirements.</w:t>
        </w:r>
      </w:ins>
    </w:p>
    <w:p w:rsidR="00014DB9" w:rsidRDefault="00014DB9">
      <w:pPr>
        <w:rPr>
          <w:lang w:eastAsia="ja-JP"/>
        </w:rPr>
      </w:pPr>
    </w:p>
    <w:p w:rsidR="00014DB9" w:rsidRDefault="00014DB9"/>
    <w:p w:rsidR="00014DB9" w:rsidRPr="00014DB9" w:rsidRDefault="00014DB9" w:rsidP="00014DB9">
      <w:pPr>
        <w:pStyle w:val="Heading4"/>
        <w:rPr>
          <w:b w:val="0"/>
          <w:u w:val="single"/>
        </w:rPr>
      </w:pPr>
      <w:r w:rsidRPr="00014DB9">
        <w:rPr>
          <w:b w:val="0"/>
          <w:u w:val="single"/>
        </w:rPr>
        <w:t>BTP-REQ-047954/A-Hands-free Testing Requirements - ITU-T P.1100 and ITU-T p.1110 (TcSE ROIN-297148-1)</w:t>
      </w:r>
    </w:p>
    <w:p w:rsidR="008D4023" w:rsidRDefault="00014DB9">
      <w:pPr>
        <w:rPr>
          <w:lang w:eastAsia="ja-JP"/>
        </w:rPr>
      </w:pPr>
      <w:r>
        <w:rPr>
          <w:lang w:eastAsia="ja-JP"/>
        </w:rPr>
        <w:t xml:space="preserve">The handsfree audio performance shall adhere to the requirements included in section 11 of ITU-T P.1100 and section 11 of ITU-T P.1110. </w:t>
      </w:r>
    </w:p>
    <w:p w:rsidR="008D4023" w:rsidRDefault="008D4023">
      <w:pPr>
        <w:rPr>
          <w:szCs w:val="20"/>
        </w:rPr>
      </w:pPr>
    </w:p>
    <w:p w:rsidR="00014DB9" w:rsidRPr="00014DB9" w:rsidRDefault="00014DB9" w:rsidP="00014DB9">
      <w:pPr>
        <w:pStyle w:val="Heading4"/>
        <w:rPr>
          <w:b w:val="0"/>
          <w:u w:val="single"/>
        </w:rPr>
      </w:pPr>
      <w:r w:rsidRPr="00014DB9">
        <w:rPr>
          <w:b w:val="0"/>
          <w:u w:val="single"/>
        </w:rPr>
        <w:t>BTP-REQ-047955/B-Hands-free Testing Requirements - Far End Audio Quality Testing - CETP-L-4065 Hands Free Phone System Performance Test Procedure (TcSE ROIN-304504-1)</w:t>
      </w:r>
    </w:p>
    <w:p w:rsidR="00014DB9" w:rsidRDefault="00014DB9">
      <w:pPr>
        <w:rPr>
          <w:lang w:eastAsia="ja-JP"/>
        </w:rPr>
      </w:pPr>
      <w:r>
        <w:rPr>
          <w:lang w:eastAsia="ja-JP"/>
        </w:rPr>
        <w:t xml:space="preserve">The hands-free audio performance (including its AEC/NS algorithm, parameters, and signal chain) shall be tested using the ITU-T P.1100 Narrowband hands-free communication and the ITU-T P.1110 wideband hands-free communication in motor vehicles test specification., particularly using the </w:t>
      </w:r>
      <w:r w:rsidRPr="009E7519">
        <w:rPr>
          <w:lang w:eastAsia="ja-JP"/>
        </w:rPr>
        <w:t>CETP-L-4065</w:t>
      </w:r>
      <w:r>
        <w:rPr>
          <w:lang w:eastAsia="ja-JP"/>
        </w:rPr>
        <w:t xml:space="preserve"> Hands Free Phone System Performance Test Procedure CETP released by Ford Motor Company. </w:t>
      </w:r>
    </w:p>
    <w:p w:rsidR="00014DB9" w:rsidRDefault="00014DB9">
      <w:pPr>
        <w:rPr>
          <w:lang w:eastAsia="ja-JP"/>
        </w:rPr>
      </w:pPr>
    </w:p>
    <w:p w:rsidR="00014DB9" w:rsidRDefault="00014DB9">
      <w:pPr>
        <w:rPr>
          <w:lang w:eastAsia="ja-JP"/>
        </w:rPr>
      </w:pPr>
      <w:r>
        <w:rPr>
          <w:lang w:eastAsia="ja-JP"/>
        </w:rPr>
        <w:lastRenderedPageBreak/>
        <w:t xml:space="preserve">The handsfree audio performance shall meet the following requirements for the N20 test condition: </w:t>
      </w:r>
    </w:p>
    <w:p w:rsidR="00014DB9" w:rsidRDefault="00014DB9">
      <w:pPr>
        <w:rPr>
          <w:lang w:eastAsia="ja-JP"/>
        </w:rPr>
      </w:pPr>
    </w:p>
    <w:p w:rsidR="00014DB9" w:rsidRDefault="00014DB9">
      <w:pPr>
        <w:ind w:left="1080"/>
        <w:contextualSpacing/>
        <w:rPr>
          <w:lang w:eastAsia="ja-JP"/>
        </w:rPr>
      </w:pPr>
      <w:r>
        <w:rPr>
          <w:lang w:eastAsia="ja-JP"/>
        </w:rPr>
        <w:t>1.  NMOS Score 3.1 or higher</w:t>
      </w:r>
    </w:p>
    <w:p w:rsidR="00014DB9" w:rsidRDefault="00014DB9">
      <w:pPr>
        <w:ind w:left="1080"/>
        <w:contextualSpacing/>
        <w:rPr>
          <w:lang w:eastAsia="ja-JP"/>
        </w:rPr>
      </w:pPr>
      <w:r>
        <w:rPr>
          <w:lang w:eastAsia="ja-JP"/>
        </w:rPr>
        <w:t>2.  SMOS 2.6 or higher</w:t>
      </w:r>
    </w:p>
    <w:p w:rsidR="00014DB9" w:rsidRDefault="00014DB9"/>
    <w:p w:rsidR="00014DB9" w:rsidRPr="00014DB9" w:rsidRDefault="00014DB9" w:rsidP="00014DB9">
      <w:pPr>
        <w:pStyle w:val="Heading4"/>
        <w:rPr>
          <w:b w:val="0"/>
          <w:u w:val="single"/>
        </w:rPr>
      </w:pPr>
      <w:r w:rsidRPr="00014DB9">
        <w:rPr>
          <w:b w:val="0"/>
          <w:u w:val="single"/>
        </w:rPr>
        <w:t>BTP-REQ-047956/A-Hands-free Testing Requirements - Subjective Listening Testing (Average) (TcSE ROIN-304505-1)</w:t>
      </w:r>
    </w:p>
    <w:p w:rsidR="008D4023" w:rsidRDefault="00014DB9">
      <w:pPr>
        <w:rPr>
          <w:lang w:eastAsia="ja-JP"/>
        </w:rPr>
      </w:pPr>
      <w:r>
        <w:rPr>
          <w:lang w:eastAsia="ja-JP"/>
        </w:rPr>
        <w:t xml:space="preserve">The hands-free audio system shall be subject to a Ford Motor Company subjective listening test by the implementation leads at the supplier as well as the Ford Motor Company project leads. Each partipant within this test shall rate the audio performance from a score of 1 (Low Performance) to 10 (High Performance). The pass / fail criteria for the subjective listening test shall be based on the average score. The minimum average score is 8. </w:t>
      </w:r>
    </w:p>
    <w:p w:rsidR="008D4023" w:rsidRDefault="008D4023">
      <w:pPr>
        <w:rPr>
          <w:lang w:eastAsia="ja-JP"/>
        </w:rPr>
      </w:pPr>
    </w:p>
    <w:p w:rsidR="008D4023" w:rsidRDefault="00014DB9">
      <w:pPr>
        <w:rPr>
          <w:lang w:eastAsia="ja-JP"/>
        </w:rPr>
      </w:pPr>
      <w:r>
        <w:rPr>
          <w:lang w:eastAsia="ja-JP"/>
        </w:rPr>
        <w:t xml:space="preserve">The rating should adhere to the following scale: </w:t>
      </w:r>
    </w:p>
    <w:p w:rsidR="008D4023" w:rsidRDefault="008D4023">
      <w:pPr>
        <w:rPr>
          <w:lang w:eastAsia="ja-JP"/>
        </w:rPr>
      </w:pPr>
    </w:p>
    <w:tbl>
      <w:tblPr>
        <w:tblW w:w="9180" w:type="dxa"/>
        <w:jc w:val="center"/>
        <w:tblLook w:val="00A0" w:firstRow="1" w:lastRow="0" w:firstColumn="1" w:lastColumn="0" w:noHBand="0" w:noVBand="0"/>
      </w:tblPr>
      <w:tblGrid>
        <w:gridCol w:w="1320"/>
        <w:gridCol w:w="800"/>
        <w:gridCol w:w="777"/>
        <w:gridCol w:w="726"/>
        <w:gridCol w:w="684"/>
        <w:gridCol w:w="932"/>
        <w:gridCol w:w="909"/>
        <w:gridCol w:w="800"/>
        <w:gridCol w:w="754"/>
        <w:gridCol w:w="561"/>
        <w:gridCol w:w="917"/>
      </w:tblGrid>
      <w:tr w:rsidR="008D4023">
        <w:trPr>
          <w:trHeight w:val="285"/>
          <w:jc w:val="center"/>
        </w:trPr>
        <w:tc>
          <w:tcPr>
            <w:tcW w:w="6948" w:type="dxa"/>
            <w:gridSpan w:val="8"/>
            <w:vMerge w:val="restart"/>
            <w:tcBorders>
              <w:top w:val="single" w:sz="8" w:space="0" w:color="auto"/>
              <w:left w:val="single" w:sz="8" w:space="0" w:color="auto"/>
              <w:bottom w:val="single" w:sz="4" w:space="0" w:color="000000"/>
              <w:right w:val="single" w:sz="4" w:space="0" w:color="000000"/>
            </w:tcBorders>
            <w:noWrap/>
            <w:vAlign w:val="center"/>
            <w:hideMark/>
          </w:tcPr>
          <w:p w:rsidR="008D4023" w:rsidRDefault="00014DB9">
            <w:pPr>
              <w:jc w:val="center"/>
              <w:rPr>
                <w:rFonts w:cs="Arial"/>
                <w:b/>
                <w:bCs/>
              </w:rPr>
            </w:pPr>
            <w:r>
              <w:rPr>
                <w:rFonts w:cs="Arial"/>
                <w:b/>
                <w:bCs/>
              </w:rPr>
              <w:t>Vehicle and Attribute Customer Rating System</w:t>
            </w:r>
          </w:p>
        </w:tc>
        <w:tc>
          <w:tcPr>
            <w:tcW w:w="2232" w:type="dxa"/>
            <w:gridSpan w:val="3"/>
            <w:vMerge w:val="restart"/>
            <w:tcBorders>
              <w:top w:val="single" w:sz="8" w:space="0" w:color="auto"/>
              <w:left w:val="single" w:sz="4" w:space="0" w:color="auto"/>
              <w:bottom w:val="single" w:sz="4" w:space="0" w:color="auto"/>
              <w:right w:val="single" w:sz="8" w:space="0" w:color="000000"/>
            </w:tcBorders>
            <w:vAlign w:val="center"/>
            <w:hideMark/>
          </w:tcPr>
          <w:p w:rsidR="008D4023" w:rsidRDefault="00014DB9">
            <w:pPr>
              <w:jc w:val="center"/>
              <w:rPr>
                <w:rFonts w:cs="Arial"/>
                <w:sz w:val="14"/>
                <w:szCs w:val="14"/>
              </w:rPr>
            </w:pPr>
            <w:r>
              <w:rPr>
                <w:rFonts w:cs="Arial"/>
                <w:sz w:val="14"/>
                <w:szCs w:val="14"/>
              </w:rPr>
              <w:t>90% Customer Satisfaction Imperative</w:t>
            </w:r>
          </w:p>
        </w:tc>
      </w:tr>
      <w:tr w:rsidR="008D4023">
        <w:trPr>
          <w:trHeight w:val="408"/>
          <w:jc w:val="center"/>
        </w:trPr>
        <w:tc>
          <w:tcPr>
            <w:tcW w:w="0" w:type="auto"/>
            <w:gridSpan w:val="8"/>
            <w:vMerge/>
            <w:tcBorders>
              <w:top w:val="single" w:sz="8" w:space="0" w:color="auto"/>
              <w:left w:val="single" w:sz="8" w:space="0" w:color="auto"/>
              <w:bottom w:val="single" w:sz="4" w:space="0" w:color="000000"/>
              <w:right w:val="single" w:sz="4" w:space="0" w:color="000000"/>
            </w:tcBorders>
            <w:vAlign w:val="center"/>
            <w:hideMark/>
          </w:tcPr>
          <w:p w:rsidR="008D4023" w:rsidRDefault="008D4023">
            <w:pPr>
              <w:rPr>
                <w:rFonts w:cs="Arial"/>
                <w:b/>
                <w:bCs/>
              </w:rPr>
            </w:pPr>
          </w:p>
        </w:tc>
        <w:tc>
          <w:tcPr>
            <w:tcW w:w="0" w:type="auto"/>
            <w:gridSpan w:val="3"/>
            <w:vMerge/>
            <w:tcBorders>
              <w:top w:val="single" w:sz="8" w:space="0" w:color="auto"/>
              <w:left w:val="single" w:sz="4" w:space="0" w:color="auto"/>
              <w:bottom w:val="single" w:sz="4" w:space="0" w:color="auto"/>
              <w:right w:val="single" w:sz="8" w:space="0" w:color="000000"/>
            </w:tcBorders>
            <w:vAlign w:val="center"/>
            <w:hideMark/>
          </w:tcPr>
          <w:p w:rsidR="008D4023" w:rsidRDefault="008D4023">
            <w:pPr>
              <w:rPr>
                <w:rFonts w:cs="Arial"/>
                <w:sz w:val="14"/>
                <w:szCs w:val="14"/>
              </w:rPr>
            </w:pPr>
          </w:p>
        </w:tc>
      </w:tr>
      <w:tr w:rsidR="008D4023">
        <w:trPr>
          <w:trHeight w:val="199"/>
          <w:jc w:val="center"/>
        </w:trPr>
        <w:tc>
          <w:tcPr>
            <w:tcW w:w="1320" w:type="dxa"/>
            <w:vMerge w:val="restart"/>
            <w:tcBorders>
              <w:top w:val="nil"/>
              <w:left w:val="single" w:sz="8" w:space="0" w:color="auto"/>
              <w:bottom w:val="single" w:sz="4"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VER</w:t>
            </w:r>
          </w:p>
        </w:tc>
        <w:tc>
          <w:tcPr>
            <w:tcW w:w="800" w:type="dxa"/>
            <w:vMerge w:val="restart"/>
            <w:tcBorders>
              <w:top w:val="nil"/>
              <w:left w:val="single" w:sz="4" w:space="0" w:color="auto"/>
              <w:bottom w:val="single" w:sz="4"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1</w:t>
            </w:r>
          </w:p>
        </w:tc>
        <w:tc>
          <w:tcPr>
            <w:tcW w:w="777" w:type="dxa"/>
            <w:vMerge w:val="restart"/>
            <w:tcBorders>
              <w:top w:val="nil"/>
              <w:left w:val="single" w:sz="4" w:space="0" w:color="auto"/>
              <w:bottom w:val="single" w:sz="4"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2</w:t>
            </w:r>
          </w:p>
        </w:tc>
        <w:tc>
          <w:tcPr>
            <w:tcW w:w="726" w:type="dxa"/>
            <w:vMerge w:val="restart"/>
            <w:tcBorders>
              <w:top w:val="nil"/>
              <w:left w:val="single" w:sz="4" w:space="0" w:color="auto"/>
              <w:bottom w:val="single" w:sz="4"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3</w:t>
            </w:r>
          </w:p>
        </w:tc>
        <w:tc>
          <w:tcPr>
            <w:tcW w:w="684" w:type="dxa"/>
            <w:vMerge w:val="restart"/>
            <w:tcBorders>
              <w:top w:val="nil"/>
              <w:left w:val="single" w:sz="4" w:space="0" w:color="auto"/>
              <w:bottom w:val="single" w:sz="4"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4</w:t>
            </w:r>
          </w:p>
        </w:tc>
        <w:tc>
          <w:tcPr>
            <w:tcW w:w="932" w:type="dxa"/>
            <w:vMerge w:val="restart"/>
            <w:tcBorders>
              <w:top w:val="nil"/>
              <w:left w:val="single" w:sz="4" w:space="0" w:color="auto"/>
              <w:bottom w:val="single" w:sz="4"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5</w:t>
            </w:r>
          </w:p>
        </w:tc>
        <w:tc>
          <w:tcPr>
            <w:tcW w:w="909" w:type="dxa"/>
            <w:vMerge w:val="restart"/>
            <w:tcBorders>
              <w:top w:val="nil"/>
              <w:left w:val="single" w:sz="4" w:space="0" w:color="auto"/>
              <w:bottom w:val="single" w:sz="4"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6</w:t>
            </w:r>
          </w:p>
        </w:tc>
        <w:tc>
          <w:tcPr>
            <w:tcW w:w="800" w:type="dxa"/>
            <w:vMerge w:val="restart"/>
            <w:tcBorders>
              <w:top w:val="nil"/>
              <w:left w:val="single" w:sz="4" w:space="0" w:color="auto"/>
              <w:bottom w:val="single" w:sz="4"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7</w:t>
            </w:r>
          </w:p>
        </w:tc>
        <w:tc>
          <w:tcPr>
            <w:tcW w:w="754" w:type="dxa"/>
            <w:vMerge w:val="restart"/>
            <w:tcBorders>
              <w:top w:val="nil"/>
              <w:left w:val="single" w:sz="4" w:space="0" w:color="auto"/>
              <w:bottom w:val="single" w:sz="4"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8</w:t>
            </w:r>
          </w:p>
        </w:tc>
        <w:tc>
          <w:tcPr>
            <w:tcW w:w="561" w:type="dxa"/>
            <w:vMerge w:val="restart"/>
            <w:tcBorders>
              <w:top w:val="nil"/>
              <w:left w:val="single" w:sz="4" w:space="0" w:color="auto"/>
              <w:bottom w:val="single" w:sz="4"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9</w:t>
            </w:r>
          </w:p>
        </w:tc>
        <w:tc>
          <w:tcPr>
            <w:tcW w:w="917" w:type="dxa"/>
            <w:vMerge w:val="restart"/>
            <w:tcBorders>
              <w:top w:val="nil"/>
              <w:left w:val="single" w:sz="4" w:space="0" w:color="auto"/>
              <w:bottom w:val="single" w:sz="4" w:space="0" w:color="000000"/>
              <w:right w:val="single" w:sz="8" w:space="0" w:color="auto"/>
            </w:tcBorders>
            <w:vAlign w:val="center"/>
            <w:hideMark/>
          </w:tcPr>
          <w:p w:rsidR="008D4023" w:rsidRDefault="00014DB9">
            <w:pPr>
              <w:jc w:val="center"/>
              <w:rPr>
                <w:rFonts w:cs="Arial"/>
                <w:sz w:val="14"/>
                <w:szCs w:val="14"/>
              </w:rPr>
            </w:pPr>
            <w:r>
              <w:rPr>
                <w:rFonts w:cs="Arial"/>
                <w:sz w:val="14"/>
                <w:szCs w:val="14"/>
              </w:rPr>
              <w:t>10</w:t>
            </w:r>
          </w:p>
        </w:tc>
      </w:tr>
      <w:tr w:rsidR="008D4023">
        <w:trPr>
          <w:trHeight w:val="408"/>
          <w:jc w:val="center"/>
        </w:trPr>
        <w:tc>
          <w:tcPr>
            <w:tcW w:w="0" w:type="auto"/>
            <w:vMerge/>
            <w:tcBorders>
              <w:top w:val="nil"/>
              <w:left w:val="single" w:sz="8"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8" w:space="0" w:color="auto"/>
            </w:tcBorders>
            <w:vAlign w:val="center"/>
            <w:hideMark/>
          </w:tcPr>
          <w:p w:rsidR="008D4023" w:rsidRDefault="008D4023">
            <w:pPr>
              <w:rPr>
                <w:rFonts w:cs="Arial"/>
                <w:sz w:val="14"/>
                <w:szCs w:val="14"/>
              </w:rPr>
            </w:pPr>
          </w:p>
        </w:tc>
      </w:tr>
      <w:tr w:rsidR="008D4023">
        <w:trPr>
          <w:trHeight w:val="199"/>
          <w:jc w:val="center"/>
        </w:trPr>
        <w:tc>
          <w:tcPr>
            <w:tcW w:w="1320" w:type="dxa"/>
            <w:vMerge w:val="restart"/>
            <w:tcBorders>
              <w:top w:val="nil"/>
              <w:left w:val="single" w:sz="8" w:space="0" w:color="auto"/>
              <w:bottom w:val="single" w:sz="4"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Evaluation of Attribute Performance</w:t>
            </w:r>
          </w:p>
        </w:tc>
        <w:tc>
          <w:tcPr>
            <w:tcW w:w="1577" w:type="dxa"/>
            <w:gridSpan w:val="2"/>
            <w:vMerge w:val="restart"/>
            <w:tcBorders>
              <w:top w:val="single" w:sz="4" w:space="0" w:color="auto"/>
              <w:left w:val="single" w:sz="4" w:space="0" w:color="auto"/>
              <w:bottom w:val="single" w:sz="4" w:space="0" w:color="000000"/>
              <w:right w:val="single" w:sz="4" w:space="0" w:color="000000"/>
            </w:tcBorders>
            <w:vAlign w:val="center"/>
            <w:hideMark/>
          </w:tcPr>
          <w:p w:rsidR="008D4023" w:rsidRDefault="00014DB9">
            <w:pPr>
              <w:jc w:val="center"/>
              <w:rPr>
                <w:rFonts w:cs="Arial"/>
                <w:sz w:val="14"/>
                <w:szCs w:val="14"/>
              </w:rPr>
            </w:pPr>
            <w:r>
              <w:rPr>
                <w:rFonts w:cs="Arial"/>
                <w:sz w:val="14"/>
                <w:szCs w:val="14"/>
              </w:rPr>
              <w:t>Not Acceptable</w:t>
            </w:r>
          </w:p>
        </w:tc>
        <w:tc>
          <w:tcPr>
            <w:tcW w:w="1410" w:type="dxa"/>
            <w:gridSpan w:val="2"/>
            <w:vMerge w:val="restart"/>
            <w:tcBorders>
              <w:top w:val="single" w:sz="4" w:space="0" w:color="auto"/>
              <w:left w:val="single" w:sz="4" w:space="0" w:color="auto"/>
              <w:bottom w:val="single" w:sz="4" w:space="0" w:color="000000"/>
              <w:right w:val="single" w:sz="4" w:space="0" w:color="000000"/>
            </w:tcBorders>
            <w:vAlign w:val="center"/>
            <w:hideMark/>
          </w:tcPr>
          <w:p w:rsidR="008D4023" w:rsidRDefault="00014DB9">
            <w:pPr>
              <w:jc w:val="center"/>
              <w:rPr>
                <w:rFonts w:cs="Arial"/>
                <w:sz w:val="14"/>
                <w:szCs w:val="14"/>
              </w:rPr>
            </w:pPr>
            <w:r>
              <w:rPr>
                <w:rFonts w:cs="Arial"/>
                <w:sz w:val="14"/>
                <w:szCs w:val="14"/>
              </w:rPr>
              <w:t>Poor</w:t>
            </w:r>
          </w:p>
        </w:tc>
        <w:tc>
          <w:tcPr>
            <w:tcW w:w="932" w:type="dxa"/>
            <w:vMerge w:val="restart"/>
            <w:tcBorders>
              <w:top w:val="nil"/>
              <w:left w:val="single" w:sz="4" w:space="0" w:color="auto"/>
              <w:bottom w:val="single" w:sz="4"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Borderline</w:t>
            </w:r>
          </w:p>
        </w:tc>
        <w:tc>
          <w:tcPr>
            <w:tcW w:w="909" w:type="dxa"/>
            <w:vMerge w:val="restart"/>
            <w:tcBorders>
              <w:top w:val="nil"/>
              <w:left w:val="single" w:sz="4" w:space="0" w:color="auto"/>
              <w:bottom w:val="single" w:sz="4"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Acceptable</w:t>
            </w:r>
          </w:p>
        </w:tc>
        <w:tc>
          <w:tcPr>
            <w:tcW w:w="800" w:type="dxa"/>
            <w:vMerge w:val="restart"/>
            <w:tcBorders>
              <w:top w:val="nil"/>
              <w:left w:val="single" w:sz="4" w:space="0" w:color="auto"/>
              <w:bottom w:val="single" w:sz="4"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Fair</w:t>
            </w:r>
          </w:p>
        </w:tc>
        <w:tc>
          <w:tcPr>
            <w:tcW w:w="754" w:type="dxa"/>
            <w:vMerge w:val="restart"/>
            <w:tcBorders>
              <w:top w:val="nil"/>
              <w:left w:val="single" w:sz="4" w:space="0" w:color="auto"/>
              <w:bottom w:val="single" w:sz="4"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Good</w:t>
            </w:r>
          </w:p>
        </w:tc>
        <w:tc>
          <w:tcPr>
            <w:tcW w:w="561" w:type="dxa"/>
            <w:vMerge w:val="restart"/>
            <w:tcBorders>
              <w:top w:val="nil"/>
              <w:left w:val="single" w:sz="4" w:space="0" w:color="auto"/>
              <w:bottom w:val="single" w:sz="4"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Very Good</w:t>
            </w:r>
          </w:p>
        </w:tc>
        <w:tc>
          <w:tcPr>
            <w:tcW w:w="917" w:type="dxa"/>
            <w:vMerge w:val="restart"/>
            <w:tcBorders>
              <w:top w:val="nil"/>
              <w:left w:val="single" w:sz="4" w:space="0" w:color="auto"/>
              <w:bottom w:val="single" w:sz="4" w:space="0" w:color="000000"/>
              <w:right w:val="single" w:sz="8" w:space="0" w:color="auto"/>
            </w:tcBorders>
            <w:vAlign w:val="center"/>
            <w:hideMark/>
          </w:tcPr>
          <w:p w:rsidR="008D4023" w:rsidRDefault="00014DB9">
            <w:pPr>
              <w:jc w:val="center"/>
              <w:rPr>
                <w:rFonts w:cs="Arial"/>
                <w:sz w:val="14"/>
                <w:szCs w:val="14"/>
              </w:rPr>
            </w:pPr>
            <w:r>
              <w:rPr>
                <w:rFonts w:cs="Arial"/>
                <w:sz w:val="14"/>
                <w:szCs w:val="14"/>
              </w:rPr>
              <w:t>Excellent</w:t>
            </w:r>
          </w:p>
        </w:tc>
      </w:tr>
      <w:tr w:rsidR="008D4023">
        <w:trPr>
          <w:trHeight w:val="408"/>
          <w:jc w:val="center"/>
        </w:trPr>
        <w:tc>
          <w:tcPr>
            <w:tcW w:w="0" w:type="auto"/>
            <w:vMerge/>
            <w:tcBorders>
              <w:top w:val="nil"/>
              <w:left w:val="single" w:sz="8"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gridSpan w:val="2"/>
            <w:vMerge/>
            <w:tcBorders>
              <w:top w:val="single" w:sz="4" w:space="0" w:color="auto"/>
              <w:left w:val="single" w:sz="4" w:space="0" w:color="auto"/>
              <w:bottom w:val="single" w:sz="4" w:space="0" w:color="000000"/>
              <w:right w:val="single" w:sz="4" w:space="0" w:color="000000"/>
            </w:tcBorders>
            <w:vAlign w:val="center"/>
            <w:hideMark/>
          </w:tcPr>
          <w:p w:rsidR="008D4023" w:rsidRDefault="008D4023">
            <w:pPr>
              <w:rPr>
                <w:rFonts w:cs="Arial"/>
                <w:sz w:val="14"/>
                <w:szCs w:val="14"/>
              </w:rPr>
            </w:pPr>
          </w:p>
        </w:tc>
        <w:tc>
          <w:tcPr>
            <w:tcW w:w="0" w:type="auto"/>
            <w:gridSpan w:val="2"/>
            <w:vMerge/>
            <w:tcBorders>
              <w:top w:val="single" w:sz="4" w:space="0" w:color="auto"/>
              <w:left w:val="single" w:sz="4" w:space="0" w:color="auto"/>
              <w:bottom w:val="single" w:sz="4" w:space="0" w:color="000000"/>
              <w:right w:val="single" w:sz="4" w:space="0" w:color="000000"/>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8" w:space="0" w:color="auto"/>
            </w:tcBorders>
            <w:vAlign w:val="center"/>
            <w:hideMark/>
          </w:tcPr>
          <w:p w:rsidR="008D4023" w:rsidRDefault="008D4023">
            <w:pPr>
              <w:rPr>
                <w:rFonts w:cs="Arial"/>
                <w:sz w:val="14"/>
                <w:szCs w:val="14"/>
              </w:rPr>
            </w:pPr>
          </w:p>
        </w:tc>
      </w:tr>
      <w:tr w:rsidR="008D4023">
        <w:trPr>
          <w:trHeight w:val="408"/>
          <w:jc w:val="center"/>
        </w:trPr>
        <w:tc>
          <w:tcPr>
            <w:tcW w:w="0" w:type="auto"/>
            <w:vMerge/>
            <w:tcBorders>
              <w:top w:val="nil"/>
              <w:left w:val="single" w:sz="8"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gridSpan w:val="2"/>
            <w:vMerge/>
            <w:tcBorders>
              <w:top w:val="single" w:sz="4" w:space="0" w:color="auto"/>
              <w:left w:val="single" w:sz="4" w:space="0" w:color="auto"/>
              <w:bottom w:val="single" w:sz="4" w:space="0" w:color="000000"/>
              <w:right w:val="single" w:sz="4" w:space="0" w:color="000000"/>
            </w:tcBorders>
            <w:vAlign w:val="center"/>
            <w:hideMark/>
          </w:tcPr>
          <w:p w:rsidR="008D4023" w:rsidRDefault="008D4023">
            <w:pPr>
              <w:rPr>
                <w:rFonts w:cs="Arial"/>
                <w:sz w:val="14"/>
                <w:szCs w:val="14"/>
              </w:rPr>
            </w:pPr>
          </w:p>
        </w:tc>
        <w:tc>
          <w:tcPr>
            <w:tcW w:w="0" w:type="auto"/>
            <w:gridSpan w:val="2"/>
            <w:vMerge/>
            <w:tcBorders>
              <w:top w:val="single" w:sz="4" w:space="0" w:color="auto"/>
              <w:left w:val="single" w:sz="4" w:space="0" w:color="auto"/>
              <w:bottom w:val="single" w:sz="4" w:space="0" w:color="000000"/>
              <w:right w:val="single" w:sz="4" w:space="0" w:color="000000"/>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8" w:space="0" w:color="auto"/>
            </w:tcBorders>
            <w:vAlign w:val="center"/>
            <w:hideMark/>
          </w:tcPr>
          <w:p w:rsidR="008D4023" w:rsidRDefault="008D4023">
            <w:pPr>
              <w:rPr>
                <w:rFonts w:cs="Arial"/>
                <w:sz w:val="14"/>
                <w:szCs w:val="14"/>
              </w:rPr>
            </w:pPr>
          </w:p>
        </w:tc>
      </w:tr>
      <w:tr w:rsidR="008D4023">
        <w:trPr>
          <w:trHeight w:val="199"/>
          <w:jc w:val="center"/>
        </w:trPr>
        <w:tc>
          <w:tcPr>
            <w:tcW w:w="1320" w:type="dxa"/>
            <w:vMerge w:val="restart"/>
            <w:tcBorders>
              <w:top w:val="nil"/>
              <w:left w:val="single" w:sz="8" w:space="0" w:color="auto"/>
              <w:bottom w:val="single" w:sz="4"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Customer Satisfaction</w:t>
            </w:r>
          </w:p>
        </w:tc>
        <w:tc>
          <w:tcPr>
            <w:tcW w:w="2987" w:type="dxa"/>
            <w:gridSpan w:val="4"/>
            <w:vMerge w:val="restart"/>
            <w:tcBorders>
              <w:top w:val="single" w:sz="4" w:space="0" w:color="auto"/>
              <w:left w:val="single" w:sz="4" w:space="0" w:color="auto"/>
              <w:bottom w:val="single" w:sz="4" w:space="0" w:color="000000"/>
              <w:right w:val="single" w:sz="4" w:space="0" w:color="000000"/>
            </w:tcBorders>
            <w:vAlign w:val="center"/>
            <w:hideMark/>
          </w:tcPr>
          <w:p w:rsidR="008D4023" w:rsidRDefault="00014DB9">
            <w:pPr>
              <w:jc w:val="center"/>
              <w:rPr>
                <w:rFonts w:cs="Arial"/>
                <w:sz w:val="14"/>
                <w:szCs w:val="14"/>
              </w:rPr>
            </w:pPr>
            <w:r>
              <w:rPr>
                <w:rFonts w:cs="Arial"/>
                <w:sz w:val="14"/>
                <w:szCs w:val="14"/>
              </w:rPr>
              <w:t>Very Dissatisfied</w:t>
            </w:r>
          </w:p>
        </w:tc>
        <w:tc>
          <w:tcPr>
            <w:tcW w:w="932" w:type="dxa"/>
            <w:vMerge w:val="restart"/>
            <w:tcBorders>
              <w:top w:val="nil"/>
              <w:left w:val="single" w:sz="4" w:space="0" w:color="auto"/>
              <w:bottom w:val="single" w:sz="4"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Somewhat Dissatisfied</w:t>
            </w:r>
          </w:p>
        </w:tc>
        <w:tc>
          <w:tcPr>
            <w:tcW w:w="1709" w:type="dxa"/>
            <w:gridSpan w:val="2"/>
            <w:vMerge w:val="restart"/>
            <w:tcBorders>
              <w:top w:val="single" w:sz="4" w:space="0" w:color="auto"/>
              <w:left w:val="single" w:sz="4" w:space="0" w:color="auto"/>
              <w:bottom w:val="single" w:sz="4" w:space="0" w:color="000000"/>
              <w:right w:val="single" w:sz="4" w:space="0" w:color="000000"/>
            </w:tcBorders>
            <w:vAlign w:val="center"/>
            <w:hideMark/>
          </w:tcPr>
          <w:p w:rsidR="008D4023" w:rsidRDefault="00014DB9">
            <w:pPr>
              <w:jc w:val="center"/>
              <w:rPr>
                <w:rFonts w:cs="Arial"/>
                <w:sz w:val="14"/>
                <w:szCs w:val="14"/>
              </w:rPr>
            </w:pPr>
            <w:r>
              <w:rPr>
                <w:rFonts w:cs="Arial"/>
                <w:sz w:val="14"/>
                <w:szCs w:val="14"/>
              </w:rPr>
              <w:t>Fairly Well Satisfied</w:t>
            </w:r>
          </w:p>
        </w:tc>
        <w:tc>
          <w:tcPr>
            <w:tcW w:w="754" w:type="dxa"/>
            <w:vMerge w:val="restart"/>
            <w:tcBorders>
              <w:top w:val="nil"/>
              <w:left w:val="single" w:sz="4" w:space="0" w:color="auto"/>
              <w:bottom w:val="single" w:sz="4"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Very Satisfied</w:t>
            </w:r>
          </w:p>
        </w:tc>
        <w:tc>
          <w:tcPr>
            <w:tcW w:w="1478" w:type="dxa"/>
            <w:gridSpan w:val="2"/>
            <w:vMerge w:val="restart"/>
            <w:tcBorders>
              <w:top w:val="single" w:sz="4" w:space="0" w:color="auto"/>
              <w:left w:val="single" w:sz="4" w:space="0" w:color="auto"/>
              <w:bottom w:val="single" w:sz="4" w:space="0" w:color="000000"/>
              <w:right w:val="single" w:sz="8" w:space="0" w:color="000000"/>
            </w:tcBorders>
            <w:vAlign w:val="center"/>
            <w:hideMark/>
          </w:tcPr>
          <w:p w:rsidR="008D4023" w:rsidRDefault="00014DB9">
            <w:pPr>
              <w:jc w:val="center"/>
              <w:rPr>
                <w:rFonts w:cs="Arial"/>
                <w:sz w:val="14"/>
                <w:szCs w:val="14"/>
              </w:rPr>
            </w:pPr>
            <w:r>
              <w:rPr>
                <w:rFonts w:cs="Arial"/>
                <w:sz w:val="14"/>
                <w:szCs w:val="14"/>
              </w:rPr>
              <w:t>Completely Satisfied</w:t>
            </w:r>
          </w:p>
        </w:tc>
      </w:tr>
      <w:tr w:rsidR="008D4023">
        <w:trPr>
          <w:trHeight w:val="408"/>
          <w:jc w:val="center"/>
        </w:trPr>
        <w:tc>
          <w:tcPr>
            <w:tcW w:w="0" w:type="auto"/>
            <w:vMerge/>
            <w:tcBorders>
              <w:top w:val="nil"/>
              <w:left w:val="single" w:sz="8"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gridSpan w:val="4"/>
            <w:vMerge/>
            <w:tcBorders>
              <w:top w:val="single" w:sz="4" w:space="0" w:color="auto"/>
              <w:left w:val="single" w:sz="4" w:space="0" w:color="auto"/>
              <w:bottom w:val="single" w:sz="4" w:space="0" w:color="000000"/>
              <w:right w:val="single" w:sz="4" w:space="0" w:color="000000"/>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gridSpan w:val="2"/>
            <w:vMerge/>
            <w:tcBorders>
              <w:top w:val="single" w:sz="4" w:space="0" w:color="auto"/>
              <w:left w:val="single" w:sz="4" w:space="0" w:color="auto"/>
              <w:bottom w:val="single" w:sz="4" w:space="0" w:color="000000"/>
              <w:right w:val="single" w:sz="4" w:space="0" w:color="000000"/>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gridSpan w:val="2"/>
            <w:vMerge/>
            <w:tcBorders>
              <w:top w:val="single" w:sz="4" w:space="0" w:color="auto"/>
              <w:left w:val="single" w:sz="4" w:space="0" w:color="auto"/>
              <w:bottom w:val="single" w:sz="4" w:space="0" w:color="000000"/>
              <w:right w:val="single" w:sz="8" w:space="0" w:color="000000"/>
            </w:tcBorders>
            <w:vAlign w:val="center"/>
            <w:hideMark/>
          </w:tcPr>
          <w:p w:rsidR="008D4023" w:rsidRDefault="008D4023">
            <w:pPr>
              <w:rPr>
                <w:rFonts w:cs="Arial"/>
                <w:sz w:val="14"/>
                <w:szCs w:val="14"/>
              </w:rPr>
            </w:pPr>
          </w:p>
        </w:tc>
      </w:tr>
      <w:tr w:rsidR="008D4023">
        <w:trPr>
          <w:trHeight w:val="408"/>
          <w:jc w:val="center"/>
        </w:trPr>
        <w:tc>
          <w:tcPr>
            <w:tcW w:w="0" w:type="auto"/>
            <w:vMerge/>
            <w:tcBorders>
              <w:top w:val="nil"/>
              <w:left w:val="single" w:sz="8"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gridSpan w:val="4"/>
            <w:vMerge/>
            <w:tcBorders>
              <w:top w:val="single" w:sz="4" w:space="0" w:color="auto"/>
              <w:left w:val="single" w:sz="4" w:space="0" w:color="auto"/>
              <w:bottom w:val="single" w:sz="4" w:space="0" w:color="000000"/>
              <w:right w:val="single" w:sz="4" w:space="0" w:color="000000"/>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gridSpan w:val="2"/>
            <w:vMerge/>
            <w:tcBorders>
              <w:top w:val="single" w:sz="4" w:space="0" w:color="auto"/>
              <w:left w:val="single" w:sz="4" w:space="0" w:color="auto"/>
              <w:bottom w:val="single" w:sz="4" w:space="0" w:color="000000"/>
              <w:right w:val="single" w:sz="4" w:space="0" w:color="000000"/>
            </w:tcBorders>
            <w:vAlign w:val="center"/>
            <w:hideMark/>
          </w:tcPr>
          <w:p w:rsidR="008D4023" w:rsidRDefault="008D4023">
            <w:pPr>
              <w:rPr>
                <w:rFonts w:cs="Arial"/>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rsidR="008D4023" w:rsidRDefault="008D4023">
            <w:pPr>
              <w:rPr>
                <w:rFonts w:cs="Arial"/>
                <w:sz w:val="14"/>
                <w:szCs w:val="14"/>
              </w:rPr>
            </w:pPr>
          </w:p>
        </w:tc>
        <w:tc>
          <w:tcPr>
            <w:tcW w:w="0" w:type="auto"/>
            <w:gridSpan w:val="2"/>
            <w:vMerge/>
            <w:tcBorders>
              <w:top w:val="single" w:sz="4" w:space="0" w:color="auto"/>
              <w:left w:val="single" w:sz="4" w:space="0" w:color="auto"/>
              <w:bottom w:val="single" w:sz="4" w:space="0" w:color="000000"/>
              <w:right w:val="single" w:sz="8" w:space="0" w:color="000000"/>
            </w:tcBorders>
            <w:vAlign w:val="center"/>
            <w:hideMark/>
          </w:tcPr>
          <w:p w:rsidR="008D4023" w:rsidRDefault="008D4023">
            <w:pPr>
              <w:rPr>
                <w:rFonts w:cs="Arial"/>
                <w:sz w:val="14"/>
                <w:szCs w:val="14"/>
              </w:rPr>
            </w:pPr>
          </w:p>
        </w:tc>
      </w:tr>
      <w:tr w:rsidR="008D4023">
        <w:trPr>
          <w:trHeight w:val="199"/>
          <w:jc w:val="center"/>
        </w:trPr>
        <w:tc>
          <w:tcPr>
            <w:tcW w:w="1320" w:type="dxa"/>
            <w:vMerge w:val="restart"/>
            <w:tcBorders>
              <w:top w:val="nil"/>
              <w:left w:val="single" w:sz="8" w:space="0" w:color="auto"/>
              <w:bottom w:val="single" w:sz="8" w:space="0" w:color="000000"/>
              <w:right w:val="single" w:sz="4" w:space="0" w:color="auto"/>
            </w:tcBorders>
            <w:vAlign w:val="center"/>
            <w:hideMark/>
          </w:tcPr>
          <w:p w:rsidR="008D4023" w:rsidRDefault="00014DB9">
            <w:pPr>
              <w:jc w:val="center"/>
              <w:rPr>
                <w:rFonts w:cs="Arial"/>
                <w:sz w:val="14"/>
                <w:szCs w:val="14"/>
              </w:rPr>
            </w:pPr>
            <w:r>
              <w:rPr>
                <w:rFonts w:cs="Arial"/>
                <w:sz w:val="14"/>
                <w:szCs w:val="14"/>
              </w:rPr>
              <w:t>Improvement desired by</w:t>
            </w:r>
          </w:p>
        </w:tc>
        <w:tc>
          <w:tcPr>
            <w:tcW w:w="2303" w:type="dxa"/>
            <w:gridSpan w:val="3"/>
            <w:vMerge w:val="restart"/>
            <w:tcBorders>
              <w:top w:val="single" w:sz="4" w:space="0" w:color="auto"/>
              <w:left w:val="single" w:sz="4" w:space="0" w:color="auto"/>
              <w:bottom w:val="single" w:sz="8" w:space="0" w:color="000000"/>
              <w:right w:val="single" w:sz="4" w:space="0" w:color="000000"/>
            </w:tcBorders>
            <w:vAlign w:val="center"/>
            <w:hideMark/>
          </w:tcPr>
          <w:p w:rsidR="008D4023" w:rsidRDefault="00014DB9">
            <w:pPr>
              <w:jc w:val="center"/>
              <w:rPr>
                <w:rFonts w:cs="Arial"/>
                <w:sz w:val="14"/>
                <w:szCs w:val="14"/>
              </w:rPr>
            </w:pPr>
            <w:r>
              <w:rPr>
                <w:rFonts w:cs="Arial"/>
                <w:sz w:val="14"/>
                <w:szCs w:val="14"/>
              </w:rPr>
              <w:t>All Customers</w:t>
            </w:r>
          </w:p>
        </w:tc>
        <w:tc>
          <w:tcPr>
            <w:tcW w:w="1616" w:type="dxa"/>
            <w:gridSpan w:val="2"/>
            <w:vMerge w:val="restart"/>
            <w:tcBorders>
              <w:top w:val="single" w:sz="4" w:space="0" w:color="auto"/>
              <w:left w:val="single" w:sz="4" w:space="0" w:color="auto"/>
              <w:bottom w:val="single" w:sz="8" w:space="0" w:color="000000"/>
              <w:right w:val="single" w:sz="4" w:space="0" w:color="000000"/>
            </w:tcBorders>
            <w:vAlign w:val="center"/>
            <w:hideMark/>
          </w:tcPr>
          <w:p w:rsidR="008D4023" w:rsidRDefault="00014DB9">
            <w:pPr>
              <w:jc w:val="center"/>
              <w:rPr>
                <w:rFonts w:cs="Arial"/>
                <w:sz w:val="14"/>
                <w:szCs w:val="14"/>
              </w:rPr>
            </w:pPr>
            <w:r>
              <w:rPr>
                <w:rFonts w:cs="Arial"/>
                <w:sz w:val="14"/>
                <w:szCs w:val="14"/>
              </w:rPr>
              <w:t>Average Customer</w:t>
            </w:r>
          </w:p>
        </w:tc>
        <w:tc>
          <w:tcPr>
            <w:tcW w:w="1709" w:type="dxa"/>
            <w:gridSpan w:val="2"/>
            <w:vMerge w:val="restart"/>
            <w:tcBorders>
              <w:top w:val="single" w:sz="4" w:space="0" w:color="auto"/>
              <w:left w:val="single" w:sz="4" w:space="0" w:color="auto"/>
              <w:bottom w:val="single" w:sz="8" w:space="0" w:color="000000"/>
              <w:right w:val="single" w:sz="4" w:space="0" w:color="000000"/>
            </w:tcBorders>
            <w:vAlign w:val="center"/>
            <w:hideMark/>
          </w:tcPr>
          <w:p w:rsidR="008D4023" w:rsidRDefault="00014DB9">
            <w:pPr>
              <w:jc w:val="center"/>
              <w:rPr>
                <w:rFonts w:cs="Arial"/>
                <w:sz w:val="14"/>
                <w:szCs w:val="14"/>
              </w:rPr>
            </w:pPr>
            <w:r>
              <w:rPr>
                <w:rFonts w:cs="Arial"/>
                <w:sz w:val="14"/>
                <w:szCs w:val="14"/>
              </w:rPr>
              <w:t>Critical Customer</w:t>
            </w:r>
          </w:p>
        </w:tc>
        <w:tc>
          <w:tcPr>
            <w:tcW w:w="1315" w:type="dxa"/>
            <w:gridSpan w:val="2"/>
            <w:vMerge w:val="restart"/>
            <w:tcBorders>
              <w:top w:val="single" w:sz="4" w:space="0" w:color="auto"/>
              <w:left w:val="single" w:sz="4" w:space="0" w:color="auto"/>
              <w:bottom w:val="single" w:sz="8" w:space="0" w:color="000000"/>
              <w:right w:val="single" w:sz="4" w:space="0" w:color="000000"/>
            </w:tcBorders>
            <w:vAlign w:val="center"/>
            <w:hideMark/>
          </w:tcPr>
          <w:p w:rsidR="008D4023" w:rsidRDefault="00014DB9">
            <w:pPr>
              <w:jc w:val="center"/>
              <w:rPr>
                <w:rFonts w:cs="Arial"/>
                <w:sz w:val="14"/>
                <w:szCs w:val="14"/>
              </w:rPr>
            </w:pPr>
            <w:r>
              <w:rPr>
                <w:rFonts w:cs="Arial"/>
                <w:sz w:val="14"/>
                <w:szCs w:val="14"/>
              </w:rPr>
              <w:t>Trained Observer</w:t>
            </w:r>
          </w:p>
        </w:tc>
        <w:tc>
          <w:tcPr>
            <w:tcW w:w="917" w:type="dxa"/>
            <w:vMerge w:val="restart"/>
            <w:tcBorders>
              <w:top w:val="nil"/>
              <w:left w:val="single" w:sz="4" w:space="0" w:color="auto"/>
              <w:bottom w:val="single" w:sz="8" w:space="0" w:color="000000"/>
              <w:right w:val="single" w:sz="8" w:space="0" w:color="auto"/>
            </w:tcBorders>
            <w:vAlign w:val="center"/>
            <w:hideMark/>
          </w:tcPr>
          <w:p w:rsidR="008D4023" w:rsidRDefault="00014DB9">
            <w:pPr>
              <w:jc w:val="center"/>
              <w:rPr>
                <w:rFonts w:cs="Arial"/>
                <w:sz w:val="14"/>
                <w:szCs w:val="14"/>
              </w:rPr>
            </w:pPr>
            <w:r>
              <w:rPr>
                <w:rFonts w:cs="Arial"/>
                <w:sz w:val="14"/>
                <w:szCs w:val="14"/>
              </w:rPr>
              <w:t>Not Perceptible</w:t>
            </w:r>
          </w:p>
        </w:tc>
      </w:tr>
      <w:tr w:rsidR="008D4023">
        <w:trPr>
          <w:trHeight w:val="408"/>
          <w:jc w:val="center"/>
        </w:trPr>
        <w:tc>
          <w:tcPr>
            <w:tcW w:w="0" w:type="auto"/>
            <w:vMerge/>
            <w:tcBorders>
              <w:top w:val="nil"/>
              <w:left w:val="single" w:sz="8" w:space="0" w:color="auto"/>
              <w:bottom w:val="single" w:sz="8" w:space="0" w:color="000000"/>
              <w:right w:val="single" w:sz="4" w:space="0" w:color="auto"/>
            </w:tcBorders>
            <w:vAlign w:val="center"/>
            <w:hideMark/>
          </w:tcPr>
          <w:p w:rsidR="008D4023" w:rsidRDefault="008D4023">
            <w:pPr>
              <w:rPr>
                <w:rFonts w:cs="Arial"/>
                <w:sz w:val="14"/>
                <w:szCs w:val="14"/>
              </w:rPr>
            </w:pPr>
          </w:p>
        </w:tc>
        <w:tc>
          <w:tcPr>
            <w:tcW w:w="0" w:type="auto"/>
            <w:gridSpan w:val="3"/>
            <w:vMerge/>
            <w:tcBorders>
              <w:top w:val="single" w:sz="4" w:space="0" w:color="auto"/>
              <w:left w:val="single" w:sz="4" w:space="0" w:color="auto"/>
              <w:bottom w:val="single" w:sz="8" w:space="0" w:color="000000"/>
              <w:right w:val="single" w:sz="4" w:space="0" w:color="000000"/>
            </w:tcBorders>
            <w:vAlign w:val="center"/>
            <w:hideMark/>
          </w:tcPr>
          <w:p w:rsidR="008D4023" w:rsidRDefault="008D4023">
            <w:pPr>
              <w:rPr>
                <w:rFonts w:cs="Arial"/>
                <w:sz w:val="14"/>
                <w:szCs w:val="14"/>
              </w:rPr>
            </w:pPr>
          </w:p>
        </w:tc>
        <w:tc>
          <w:tcPr>
            <w:tcW w:w="0" w:type="auto"/>
            <w:gridSpan w:val="2"/>
            <w:vMerge/>
            <w:tcBorders>
              <w:top w:val="single" w:sz="4" w:space="0" w:color="auto"/>
              <w:left w:val="single" w:sz="4" w:space="0" w:color="auto"/>
              <w:bottom w:val="single" w:sz="8" w:space="0" w:color="000000"/>
              <w:right w:val="single" w:sz="4" w:space="0" w:color="000000"/>
            </w:tcBorders>
            <w:vAlign w:val="center"/>
            <w:hideMark/>
          </w:tcPr>
          <w:p w:rsidR="008D4023" w:rsidRDefault="008D4023">
            <w:pPr>
              <w:rPr>
                <w:rFonts w:cs="Arial"/>
                <w:sz w:val="14"/>
                <w:szCs w:val="14"/>
              </w:rPr>
            </w:pPr>
          </w:p>
        </w:tc>
        <w:tc>
          <w:tcPr>
            <w:tcW w:w="0" w:type="auto"/>
            <w:gridSpan w:val="2"/>
            <w:vMerge/>
            <w:tcBorders>
              <w:top w:val="single" w:sz="4" w:space="0" w:color="auto"/>
              <w:left w:val="single" w:sz="4" w:space="0" w:color="auto"/>
              <w:bottom w:val="single" w:sz="8" w:space="0" w:color="000000"/>
              <w:right w:val="single" w:sz="4" w:space="0" w:color="000000"/>
            </w:tcBorders>
            <w:vAlign w:val="center"/>
            <w:hideMark/>
          </w:tcPr>
          <w:p w:rsidR="008D4023" w:rsidRDefault="008D4023">
            <w:pPr>
              <w:rPr>
                <w:rFonts w:cs="Arial"/>
                <w:sz w:val="14"/>
                <w:szCs w:val="14"/>
              </w:rPr>
            </w:pPr>
          </w:p>
        </w:tc>
        <w:tc>
          <w:tcPr>
            <w:tcW w:w="0" w:type="auto"/>
            <w:gridSpan w:val="2"/>
            <w:vMerge/>
            <w:tcBorders>
              <w:top w:val="single" w:sz="4" w:space="0" w:color="auto"/>
              <w:left w:val="single" w:sz="4" w:space="0" w:color="auto"/>
              <w:bottom w:val="single" w:sz="8" w:space="0" w:color="000000"/>
              <w:right w:val="single" w:sz="4" w:space="0" w:color="000000"/>
            </w:tcBorders>
            <w:vAlign w:val="center"/>
            <w:hideMark/>
          </w:tcPr>
          <w:p w:rsidR="008D4023" w:rsidRDefault="008D4023">
            <w:pPr>
              <w:rPr>
                <w:rFonts w:cs="Arial"/>
                <w:sz w:val="14"/>
                <w:szCs w:val="14"/>
              </w:rPr>
            </w:pPr>
          </w:p>
        </w:tc>
        <w:tc>
          <w:tcPr>
            <w:tcW w:w="0" w:type="auto"/>
            <w:vMerge/>
            <w:tcBorders>
              <w:top w:val="nil"/>
              <w:left w:val="single" w:sz="4" w:space="0" w:color="auto"/>
              <w:bottom w:val="single" w:sz="8" w:space="0" w:color="000000"/>
              <w:right w:val="single" w:sz="8" w:space="0" w:color="auto"/>
            </w:tcBorders>
            <w:vAlign w:val="center"/>
            <w:hideMark/>
          </w:tcPr>
          <w:p w:rsidR="008D4023" w:rsidRDefault="008D4023">
            <w:pPr>
              <w:rPr>
                <w:rFonts w:cs="Arial"/>
                <w:sz w:val="14"/>
                <w:szCs w:val="14"/>
              </w:rPr>
            </w:pPr>
          </w:p>
        </w:tc>
      </w:tr>
      <w:tr w:rsidR="008D4023">
        <w:trPr>
          <w:trHeight w:val="408"/>
          <w:jc w:val="center"/>
        </w:trPr>
        <w:tc>
          <w:tcPr>
            <w:tcW w:w="0" w:type="auto"/>
            <w:vMerge/>
            <w:tcBorders>
              <w:top w:val="nil"/>
              <w:left w:val="single" w:sz="8" w:space="0" w:color="auto"/>
              <w:bottom w:val="single" w:sz="8" w:space="0" w:color="000000"/>
              <w:right w:val="single" w:sz="4" w:space="0" w:color="auto"/>
            </w:tcBorders>
            <w:vAlign w:val="center"/>
            <w:hideMark/>
          </w:tcPr>
          <w:p w:rsidR="008D4023" w:rsidRDefault="008D4023">
            <w:pPr>
              <w:rPr>
                <w:rFonts w:cs="Arial"/>
                <w:sz w:val="14"/>
                <w:szCs w:val="14"/>
              </w:rPr>
            </w:pPr>
          </w:p>
        </w:tc>
        <w:tc>
          <w:tcPr>
            <w:tcW w:w="0" w:type="auto"/>
            <w:gridSpan w:val="3"/>
            <w:vMerge/>
            <w:tcBorders>
              <w:top w:val="single" w:sz="4" w:space="0" w:color="auto"/>
              <w:left w:val="single" w:sz="4" w:space="0" w:color="auto"/>
              <w:bottom w:val="single" w:sz="8" w:space="0" w:color="000000"/>
              <w:right w:val="single" w:sz="4" w:space="0" w:color="000000"/>
            </w:tcBorders>
            <w:vAlign w:val="center"/>
            <w:hideMark/>
          </w:tcPr>
          <w:p w:rsidR="008D4023" w:rsidRDefault="008D4023">
            <w:pPr>
              <w:rPr>
                <w:rFonts w:cs="Arial"/>
                <w:sz w:val="14"/>
                <w:szCs w:val="14"/>
              </w:rPr>
            </w:pPr>
          </w:p>
        </w:tc>
        <w:tc>
          <w:tcPr>
            <w:tcW w:w="0" w:type="auto"/>
            <w:gridSpan w:val="2"/>
            <w:vMerge/>
            <w:tcBorders>
              <w:top w:val="single" w:sz="4" w:space="0" w:color="auto"/>
              <w:left w:val="single" w:sz="4" w:space="0" w:color="auto"/>
              <w:bottom w:val="single" w:sz="8" w:space="0" w:color="000000"/>
              <w:right w:val="single" w:sz="4" w:space="0" w:color="000000"/>
            </w:tcBorders>
            <w:vAlign w:val="center"/>
            <w:hideMark/>
          </w:tcPr>
          <w:p w:rsidR="008D4023" w:rsidRDefault="008D4023">
            <w:pPr>
              <w:rPr>
                <w:rFonts w:cs="Arial"/>
                <w:sz w:val="14"/>
                <w:szCs w:val="14"/>
              </w:rPr>
            </w:pPr>
          </w:p>
        </w:tc>
        <w:tc>
          <w:tcPr>
            <w:tcW w:w="0" w:type="auto"/>
            <w:gridSpan w:val="2"/>
            <w:vMerge/>
            <w:tcBorders>
              <w:top w:val="single" w:sz="4" w:space="0" w:color="auto"/>
              <w:left w:val="single" w:sz="4" w:space="0" w:color="auto"/>
              <w:bottom w:val="single" w:sz="8" w:space="0" w:color="000000"/>
              <w:right w:val="single" w:sz="4" w:space="0" w:color="000000"/>
            </w:tcBorders>
            <w:vAlign w:val="center"/>
            <w:hideMark/>
          </w:tcPr>
          <w:p w:rsidR="008D4023" w:rsidRDefault="008D4023">
            <w:pPr>
              <w:rPr>
                <w:rFonts w:cs="Arial"/>
                <w:sz w:val="14"/>
                <w:szCs w:val="14"/>
              </w:rPr>
            </w:pPr>
          </w:p>
        </w:tc>
        <w:tc>
          <w:tcPr>
            <w:tcW w:w="0" w:type="auto"/>
            <w:gridSpan w:val="2"/>
            <w:vMerge/>
            <w:tcBorders>
              <w:top w:val="single" w:sz="4" w:space="0" w:color="auto"/>
              <w:left w:val="single" w:sz="4" w:space="0" w:color="auto"/>
              <w:bottom w:val="single" w:sz="8" w:space="0" w:color="000000"/>
              <w:right w:val="single" w:sz="4" w:space="0" w:color="000000"/>
            </w:tcBorders>
            <w:vAlign w:val="center"/>
            <w:hideMark/>
          </w:tcPr>
          <w:p w:rsidR="008D4023" w:rsidRDefault="008D4023">
            <w:pPr>
              <w:rPr>
                <w:rFonts w:cs="Arial"/>
                <w:sz w:val="14"/>
                <w:szCs w:val="14"/>
              </w:rPr>
            </w:pPr>
          </w:p>
        </w:tc>
        <w:tc>
          <w:tcPr>
            <w:tcW w:w="0" w:type="auto"/>
            <w:vMerge/>
            <w:tcBorders>
              <w:top w:val="nil"/>
              <w:left w:val="single" w:sz="4" w:space="0" w:color="auto"/>
              <w:bottom w:val="single" w:sz="8" w:space="0" w:color="000000"/>
              <w:right w:val="single" w:sz="8" w:space="0" w:color="auto"/>
            </w:tcBorders>
            <w:vAlign w:val="center"/>
            <w:hideMark/>
          </w:tcPr>
          <w:p w:rsidR="008D4023" w:rsidRDefault="008D4023">
            <w:pPr>
              <w:rPr>
                <w:rFonts w:cs="Arial"/>
                <w:sz w:val="14"/>
                <w:szCs w:val="14"/>
              </w:rPr>
            </w:pPr>
          </w:p>
        </w:tc>
      </w:tr>
    </w:tbl>
    <w:p w:rsidR="008D4023" w:rsidRDefault="008D4023">
      <w:pPr>
        <w:rPr>
          <w:lang w:eastAsia="ja-JP"/>
        </w:rPr>
      </w:pPr>
    </w:p>
    <w:p w:rsidR="008D4023" w:rsidRDefault="008D4023">
      <w:pPr>
        <w:rPr>
          <w:szCs w:val="20"/>
        </w:rPr>
      </w:pPr>
    </w:p>
    <w:p w:rsidR="00014DB9" w:rsidRPr="00014DB9" w:rsidRDefault="00014DB9" w:rsidP="00014DB9">
      <w:pPr>
        <w:pStyle w:val="Heading4"/>
        <w:rPr>
          <w:b w:val="0"/>
          <w:u w:val="single"/>
        </w:rPr>
      </w:pPr>
      <w:r w:rsidRPr="00014DB9">
        <w:rPr>
          <w:b w:val="0"/>
          <w:u w:val="single"/>
        </w:rPr>
        <w:t>BTP-REQ-047957/B-Hands-free Testing Tools (TcSE ROIN-304506-1)</w:t>
      </w:r>
    </w:p>
    <w:p w:rsidR="00014DB9" w:rsidRDefault="00014DB9">
      <w:pPr>
        <w:rPr>
          <w:lang w:eastAsia="ja-JP"/>
        </w:rPr>
      </w:pPr>
      <w:r>
        <w:rPr>
          <w:lang w:eastAsia="ja-JP"/>
        </w:rPr>
        <w:t xml:space="preserve">The supplier shall provide a CAB with the means of recording audio at the following points within the platform: </w:t>
      </w:r>
    </w:p>
    <w:p w:rsidR="00014DB9" w:rsidRDefault="00014DB9">
      <w:pPr>
        <w:rPr>
          <w:lang w:eastAsia="ja-JP"/>
        </w:rPr>
      </w:pPr>
    </w:p>
    <w:p w:rsidR="00014DB9" w:rsidDel="00B2527C" w:rsidRDefault="00014DB9">
      <w:pPr>
        <w:ind w:left="360"/>
        <w:contextualSpacing/>
        <w:rPr>
          <w:del w:id="176" w:author="Elzein, Hadi (H.)" w:date="2014-03-20T09:28:00Z"/>
          <w:lang w:eastAsia="ja-JP"/>
        </w:rPr>
      </w:pPr>
      <w:del w:id="177" w:author="Elzein, Hadi (H.)" w:date="2014-03-20T09:28:00Z">
        <w:r w:rsidDel="00B2527C">
          <w:rPr>
            <w:lang w:eastAsia="ja-JP"/>
          </w:rPr>
          <w:delText>1.  Microphone Input (pre-processed audio)</w:delText>
        </w:r>
      </w:del>
    </w:p>
    <w:p w:rsidR="00014DB9" w:rsidDel="00B2527C" w:rsidRDefault="00014DB9" w:rsidP="00014DB9">
      <w:pPr>
        <w:ind w:left="360"/>
        <w:contextualSpacing/>
        <w:rPr>
          <w:del w:id="178" w:author="Elzein, Hadi (H.)" w:date="2014-03-20T09:28:00Z"/>
          <w:lang w:eastAsia="ja-JP"/>
        </w:rPr>
      </w:pPr>
      <w:del w:id="179" w:author="Elzein, Hadi (H.)" w:date="2014-03-20T09:28:00Z">
        <w:r w:rsidDel="00B2527C">
          <w:rPr>
            <w:lang w:eastAsia="ja-JP"/>
          </w:rPr>
          <w:delText>2.  Input to the NREC</w:delText>
        </w:r>
      </w:del>
    </w:p>
    <w:p w:rsidR="00014DB9" w:rsidDel="00B2527C" w:rsidRDefault="00014DB9" w:rsidP="00014DB9">
      <w:pPr>
        <w:ind w:left="360"/>
        <w:contextualSpacing/>
        <w:rPr>
          <w:del w:id="180" w:author="Elzein, Hadi (H.)" w:date="2014-03-20T09:28:00Z"/>
          <w:lang w:eastAsia="ja-JP"/>
        </w:rPr>
      </w:pPr>
      <w:del w:id="181" w:author="Elzein, Hadi (H.)" w:date="2014-03-20T09:28:00Z">
        <w:r w:rsidDel="00B2527C">
          <w:rPr>
            <w:lang w:eastAsia="ja-JP"/>
          </w:rPr>
          <w:delText>3.  Output of the NREC</w:delText>
        </w:r>
      </w:del>
    </w:p>
    <w:p w:rsidR="00014DB9" w:rsidDel="00B2527C" w:rsidRDefault="00014DB9" w:rsidP="00014DB9">
      <w:pPr>
        <w:ind w:left="360"/>
        <w:contextualSpacing/>
        <w:rPr>
          <w:del w:id="182" w:author="Elzein, Hadi (H.)" w:date="2014-03-20T09:28:00Z"/>
          <w:lang w:eastAsia="ja-JP"/>
        </w:rPr>
      </w:pPr>
      <w:del w:id="183" w:author="Elzein, Hadi (H.)" w:date="2014-03-20T09:28:00Z">
        <w:r w:rsidDel="00B2527C">
          <w:rPr>
            <w:lang w:eastAsia="ja-JP"/>
          </w:rPr>
          <w:delText>4.  Input to the Bluetooth Codec</w:delText>
        </w:r>
      </w:del>
    </w:p>
    <w:p w:rsidR="00014DB9" w:rsidRDefault="00014DB9" w:rsidP="00014DB9">
      <w:pPr>
        <w:ind w:left="360"/>
        <w:contextualSpacing/>
        <w:rPr>
          <w:ins w:id="184" w:author="Elzein, Hadi (H.)" w:date="2014-03-20T09:29:00Z"/>
          <w:lang w:eastAsia="ja-JP"/>
        </w:rPr>
      </w:pPr>
      <w:del w:id="185" w:author="Elzein, Hadi (H.)" w:date="2014-03-20T09:28:00Z">
        <w:r w:rsidDel="00B2527C">
          <w:rPr>
            <w:lang w:eastAsia="ja-JP"/>
          </w:rPr>
          <w:delText>5.  Output of the Bluetooth Codec</w:delText>
        </w:r>
      </w:del>
      <w:r>
        <w:rPr>
          <w:lang w:eastAsia="ja-JP"/>
        </w:rPr>
        <w:t xml:space="preserve"> </w:t>
      </w:r>
    </w:p>
    <w:p w:rsidR="00014DB9" w:rsidRPr="00CB461C" w:rsidRDefault="00014DB9" w:rsidP="001257C9">
      <w:pPr>
        <w:numPr>
          <w:ilvl w:val="0"/>
          <w:numId w:val="58"/>
        </w:numPr>
        <w:contextualSpacing/>
        <w:rPr>
          <w:ins w:id="186" w:author="Elzein, Hadi (H.)" w:date="2014-03-20T09:29:00Z"/>
          <w:rFonts w:cs="Arial"/>
          <w:lang w:eastAsia="ja-JP"/>
        </w:rPr>
      </w:pPr>
      <w:ins w:id="187" w:author="Elzein, Hadi (H.)" w:date="2014-03-20T09:29:00Z">
        <w:r w:rsidRPr="00CB461C">
          <w:rPr>
            <w:rFonts w:cs="Arial"/>
            <w:lang w:eastAsia="ja-JP"/>
          </w:rPr>
          <w:t>Raw Microphone Inputs</w:t>
        </w:r>
      </w:ins>
    </w:p>
    <w:p w:rsidR="00014DB9" w:rsidRPr="00CB461C" w:rsidRDefault="00014DB9" w:rsidP="001257C9">
      <w:pPr>
        <w:numPr>
          <w:ilvl w:val="0"/>
          <w:numId w:val="58"/>
        </w:numPr>
        <w:contextualSpacing/>
        <w:rPr>
          <w:ins w:id="188" w:author="Elzein, Hadi (H.)" w:date="2014-03-20T09:29:00Z"/>
          <w:rFonts w:cs="Arial"/>
          <w:lang w:eastAsia="ja-JP"/>
          <w:rPrChange w:id="189" w:author="Elzein, Hadi (H.)" w:date="2014-03-20T09:32:00Z">
            <w:rPr>
              <w:ins w:id="190" w:author="Elzein, Hadi (H.)" w:date="2014-03-20T09:29:00Z"/>
              <w:lang w:eastAsia="ja-JP"/>
            </w:rPr>
          </w:rPrChange>
        </w:rPr>
      </w:pPr>
      <w:ins w:id="191" w:author="Elzein, Hadi (H.)" w:date="2014-03-20T09:29:00Z">
        <w:r w:rsidRPr="00CB461C">
          <w:rPr>
            <w:rFonts w:cs="Arial"/>
            <w:lang w:eastAsia="ja-JP"/>
            <w:rPrChange w:id="192" w:author="Elzein, Hadi (H.)" w:date="2014-03-20T09:32:00Z">
              <w:rPr>
                <w:lang w:eastAsia="ja-JP"/>
              </w:rPr>
            </w:rPrChange>
          </w:rPr>
          <w:t>Processed Microphone Output to BT Phone</w:t>
        </w:r>
      </w:ins>
    </w:p>
    <w:p w:rsidR="00014DB9" w:rsidRPr="00CB461C" w:rsidRDefault="00014DB9" w:rsidP="001257C9">
      <w:pPr>
        <w:numPr>
          <w:ilvl w:val="0"/>
          <w:numId w:val="58"/>
        </w:numPr>
        <w:contextualSpacing/>
        <w:rPr>
          <w:ins w:id="193" w:author="Elzein, Hadi (H.)" w:date="2014-03-20T09:29:00Z"/>
          <w:rFonts w:cs="Arial"/>
          <w:lang w:eastAsia="ja-JP"/>
          <w:rPrChange w:id="194" w:author="Elzein, Hadi (H.)" w:date="2014-03-20T09:32:00Z">
            <w:rPr>
              <w:ins w:id="195" w:author="Elzein, Hadi (H.)" w:date="2014-03-20T09:29:00Z"/>
              <w:lang w:eastAsia="ja-JP"/>
            </w:rPr>
          </w:rPrChange>
        </w:rPr>
      </w:pPr>
      <w:ins w:id="196" w:author="Elzein, Hadi (H.)" w:date="2014-03-20T09:29:00Z">
        <w:r w:rsidRPr="00CB461C">
          <w:rPr>
            <w:rFonts w:cs="Arial"/>
            <w:lang w:eastAsia="ja-JP"/>
            <w:rPrChange w:id="197" w:author="Elzein, Hadi (H.)" w:date="2014-03-20T09:32:00Z">
              <w:rPr>
                <w:lang w:eastAsia="ja-JP"/>
              </w:rPr>
            </w:rPrChange>
          </w:rPr>
          <w:t>Raw Receive Input from BT Phone</w:t>
        </w:r>
      </w:ins>
    </w:p>
    <w:p w:rsidR="00014DB9" w:rsidRPr="00CB461C" w:rsidRDefault="00014DB9" w:rsidP="001257C9">
      <w:pPr>
        <w:numPr>
          <w:ilvl w:val="0"/>
          <w:numId w:val="58"/>
        </w:numPr>
        <w:contextualSpacing/>
        <w:rPr>
          <w:ins w:id="198" w:author="Elzein, Hadi (H.)" w:date="2014-03-20T09:29:00Z"/>
          <w:rFonts w:cs="Arial"/>
          <w:lang w:eastAsia="ja-JP"/>
          <w:rPrChange w:id="199" w:author="Elzein, Hadi (H.)" w:date="2014-03-20T09:32:00Z">
            <w:rPr>
              <w:ins w:id="200" w:author="Elzein, Hadi (H.)" w:date="2014-03-20T09:29:00Z"/>
              <w:lang w:eastAsia="ja-JP"/>
            </w:rPr>
          </w:rPrChange>
        </w:rPr>
      </w:pPr>
      <w:ins w:id="201" w:author="Elzein, Hadi (H.)" w:date="2014-03-20T09:29:00Z">
        <w:r w:rsidRPr="00CB461C">
          <w:rPr>
            <w:rFonts w:cs="Arial"/>
            <w:lang w:eastAsia="ja-JP"/>
            <w:rPrChange w:id="202" w:author="Elzein, Hadi (H.)" w:date="2014-03-20T09:32:00Z">
              <w:rPr>
                <w:lang w:eastAsia="ja-JP"/>
              </w:rPr>
            </w:rPrChange>
          </w:rPr>
          <w:t>Processed Receive Output to AHU\Loudspeaker</w:t>
        </w:r>
      </w:ins>
    </w:p>
    <w:p w:rsidR="00014DB9" w:rsidRDefault="00014DB9" w:rsidP="00014DB9">
      <w:pPr>
        <w:ind w:left="360"/>
        <w:contextualSpacing/>
        <w:rPr>
          <w:lang w:eastAsia="ja-JP"/>
        </w:rPr>
      </w:pPr>
    </w:p>
    <w:p w:rsidR="00014DB9" w:rsidRDefault="00014DB9">
      <w:pPr>
        <w:rPr>
          <w:lang w:eastAsia="ja-JP"/>
        </w:rPr>
      </w:pPr>
    </w:p>
    <w:p w:rsidR="00014DB9" w:rsidRDefault="00014DB9">
      <w:pPr>
        <w:rPr>
          <w:ins w:id="203" w:author="Elzein, Hadi (H.)" w:date="2014-03-20T09:29:00Z"/>
          <w:lang w:eastAsia="ja-JP"/>
        </w:rPr>
      </w:pPr>
      <w:r>
        <w:rPr>
          <w:lang w:eastAsia="ja-JP"/>
        </w:rPr>
        <w:t xml:space="preserve">This tool shall store these files in .wav format on a USB based storage device. This tool shall begin recording to a USB based storage device when a phone call is active. The tool shall stop recording once the phone call is completed. </w:t>
      </w:r>
    </w:p>
    <w:p w:rsidR="00014DB9" w:rsidRPr="00CB461C" w:rsidRDefault="00014DB9" w:rsidP="00014DB9">
      <w:pPr>
        <w:rPr>
          <w:ins w:id="204" w:author="Elzein, Hadi (H.)" w:date="2014-03-20T09:29:00Z"/>
          <w:rFonts w:cs="Arial"/>
          <w:lang w:eastAsia="ja-JP"/>
          <w:rPrChange w:id="205" w:author="Elzein, Hadi (H.)" w:date="2014-03-20T09:31:00Z">
            <w:rPr>
              <w:ins w:id="206" w:author="Elzein, Hadi (H.)" w:date="2014-03-20T09:29:00Z"/>
              <w:lang w:eastAsia="ja-JP"/>
            </w:rPr>
          </w:rPrChange>
        </w:rPr>
      </w:pPr>
      <w:ins w:id="207" w:author="Elzein, Hadi (H.)" w:date="2014-03-20T09:29:00Z">
        <w:r w:rsidRPr="00CB461C">
          <w:rPr>
            <w:rFonts w:cs="Arial"/>
            <w:lang w:eastAsia="ja-JP"/>
            <w:rPrChange w:id="208" w:author="Elzein, Hadi (H.)" w:date="2014-03-20T09:31:00Z">
              <w:rPr>
                <w:lang w:eastAsia="ja-JP"/>
              </w:rPr>
            </w:rPrChange>
          </w:rPr>
          <w:t>This tool shall store on the USB stick the configuration file and the tunable parameters of the phone audio quality library used in that specific vehicle</w:t>
        </w:r>
      </w:ins>
    </w:p>
    <w:p w:rsidR="00014DB9" w:rsidRDefault="00014DB9">
      <w:pPr>
        <w:rPr>
          <w:lang w:eastAsia="ja-JP"/>
        </w:rPr>
      </w:pPr>
    </w:p>
    <w:p w:rsidR="00014DB9" w:rsidRDefault="00014DB9">
      <w:pPr>
        <w:rPr>
          <w:lang w:eastAsia="ja-JP"/>
        </w:rPr>
      </w:pPr>
    </w:p>
    <w:p w:rsidR="00014DB9" w:rsidRDefault="00014DB9">
      <w:pPr>
        <w:rPr>
          <w:lang w:eastAsia="ja-JP"/>
        </w:rPr>
      </w:pPr>
      <w:r>
        <w:rPr>
          <w:lang w:eastAsia="ja-JP"/>
        </w:rPr>
        <w:t>This tool shall also have the ability to</w:t>
      </w:r>
      <w:del w:id="209" w:author="Elzein, Hadi (H.)" w:date="2014-03-20T09:30:00Z">
        <w:r w:rsidDel="00B2527C">
          <w:rPr>
            <w:lang w:eastAsia="ja-JP"/>
          </w:rPr>
          <w:delText xml:space="preserve"> and</w:delText>
        </w:r>
      </w:del>
      <w:r>
        <w:rPr>
          <w:lang w:eastAsia="ja-JP"/>
        </w:rPr>
        <w:t xml:space="preserve"> provide </w:t>
      </w:r>
      <w:ins w:id="210" w:author="Elzein, Hadi (H.)" w:date="2014-03-20T09:30:00Z">
        <w:r>
          <w:rPr>
            <w:lang w:eastAsia="ja-JP"/>
          </w:rPr>
          <w:t xml:space="preserve">and log to a file </w:t>
        </w:r>
      </w:ins>
      <w:r>
        <w:rPr>
          <w:lang w:eastAsia="ja-JP"/>
        </w:rPr>
        <w:t xml:space="preserve">the following system characteristics: </w:t>
      </w:r>
    </w:p>
    <w:p w:rsidR="00014DB9" w:rsidRDefault="00014DB9">
      <w:pPr>
        <w:rPr>
          <w:lang w:eastAsia="ja-JP"/>
        </w:rPr>
      </w:pPr>
    </w:p>
    <w:p w:rsidR="00014DB9" w:rsidDel="00B2527C" w:rsidRDefault="00014DB9">
      <w:pPr>
        <w:ind w:left="360"/>
        <w:contextualSpacing/>
        <w:rPr>
          <w:del w:id="211" w:author="Elzein, Hadi (H.)" w:date="2014-03-20T09:30:00Z"/>
          <w:lang w:eastAsia="ja-JP"/>
        </w:rPr>
      </w:pPr>
      <w:del w:id="212" w:author="Elzein, Hadi (H.)" w:date="2014-03-20T09:30:00Z">
        <w:r w:rsidDel="00B2527C">
          <w:rPr>
            <w:lang w:eastAsia="ja-JP"/>
          </w:rPr>
          <w:delText>1.  Signal – Noise – Ratio (SNR)</w:delText>
        </w:r>
      </w:del>
    </w:p>
    <w:p w:rsidR="00014DB9" w:rsidDel="00B2527C" w:rsidRDefault="00014DB9" w:rsidP="00014DB9">
      <w:pPr>
        <w:ind w:left="360"/>
        <w:contextualSpacing/>
        <w:rPr>
          <w:del w:id="213" w:author="Elzein, Hadi (H.)" w:date="2014-03-20T09:30:00Z"/>
          <w:lang w:eastAsia="ja-JP"/>
        </w:rPr>
      </w:pPr>
      <w:del w:id="214" w:author="Elzein, Hadi (H.)" w:date="2014-03-20T09:30:00Z">
        <w:r w:rsidDel="00B2527C">
          <w:rPr>
            <w:lang w:eastAsia="ja-JP"/>
          </w:rPr>
          <w:delText>2.  Automatic Gain Control (AGC)</w:delText>
        </w:r>
      </w:del>
    </w:p>
    <w:p w:rsidR="00014DB9" w:rsidRDefault="00014DB9" w:rsidP="00014DB9">
      <w:pPr>
        <w:ind w:left="360"/>
        <w:contextualSpacing/>
        <w:rPr>
          <w:ins w:id="215" w:author="Elzein, Hadi (H.)" w:date="2014-03-20T09:31:00Z"/>
          <w:lang w:eastAsia="ja-JP"/>
        </w:rPr>
      </w:pPr>
      <w:del w:id="216" w:author="Elzein, Hadi (H.)" w:date="2014-03-20T09:30:00Z">
        <w:r w:rsidDel="00B2527C">
          <w:rPr>
            <w:lang w:eastAsia="ja-JP"/>
          </w:rPr>
          <w:delText>3.  Any and all internal audio parameters that are dynamic</w:delText>
        </w:r>
      </w:del>
    </w:p>
    <w:p w:rsidR="00014DB9" w:rsidRPr="00CB461C" w:rsidRDefault="00014DB9" w:rsidP="001257C9">
      <w:pPr>
        <w:numPr>
          <w:ilvl w:val="0"/>
          <w:numId w:val="59"/>
        </w:numPr>
        <w:contextualSpacing/>
        <w:rPr>
          <w:ins w:id="217" w:author="Elzein, Hadi (H.)" w:date="2014-03-20T09:31:00Z"/>
          <w:rFonts w:cs="Arial"/>
          <w:lang w:eastAsia="ja-JP"/>
          <w:rPrChange w:id="218" w:author="Elzein, Hadi (H.)" w:date="2014-03-20T09:31:00Z">
            <w:rPr>
              <w:ins w:id="219" w:author="Elzein, Hadi (H.)" w:date="2014-03-20T09:31:00Z"/>
              <w:lang w:eastAsia="ja-JP"/>
            </w:rPr>
          </w:rPrChange>
        </w:rPr>
      </w:pPr>
      <w:ins w:id="220" w:author="Elzein, Hadi (H.)" w:date="2014-03-20T09:31:00Z">
        <w:r w:rsidRPr="00CB461C">
          <w:rPr>
            <w:rFonts w:cs="Arial"/>
            <w:lang w:eastAsia="ja-JP"/>
            <w:rPrChange w:id="221" w:author="Elzein, Hadi (H.)" w:date="2014-03-20T09:31:00Z">
              <w:rPr>
                <w:lang w:eastAsia="ja-JP"/>
              </w:rPr>
            </w:rPrChange>
          </w:rPr>
          <w:lastRenderedPageBreak/>
          <w:t>The SYNC shall have the capabilities to log any logging information provided by the QNX library about the system parameters performance</w:t>
        </w:r>
      </w:ins>
    </w:p>
    <w:p w:rsidR="00014DB9" w:rsidRDefault="00014DB9" w:rsidP="00014DB9">
      <w:pPr>
        <w:ind w:left="360"/>
        <w:contextualSpacing/>
        <w:rPr>
          <w:lang w:eastAsia="ja-JP"/>
        </w:rPr>
      </w:pPr>
    </w:p>
    <w:p w:rsidR="00014DB9" w:rsidRDefault="00014DB9">
      <w:pPr>
        <w:rPr>
          <w:lang w:eastAsia="ja-JP"/>
        </w:rPr>
      </w:pPr>
    </w:p>
    <w:p w:rsidR="00014DB9" w:rsidRDefault="00014DB9">
      <w:pPr>
        <w:rPr>
          <w:lang w:eastAsia="ja-JP"/>
        </w:rPr>
      </w:pPr>
      <w:r>
        <w:rPr>
          <w:lang w:eastAsia="ja-JP"/>
        </w:rPr>
        <w:t xml:space="preserve">This tool shall be enabled by installing the CAB via a USB based storage device. </w:t>
      </w:r>
    </w:p>
    <w:p w:rsidR="00014DB9" w:rsidRDefault="00014DB9"/>
    <w:p w:rsidR="00014DB9" w:rsidRDefault="00014DB9" w:rsidP="00014DB9">
      <w:pPr>
        <w:pStyle w:val="Heading2"/>
      </w:pPr>
      <w:bookmarkStart w:id="222" w:name="_Toc1048774"/>
      <w:r w:rsidRPr="00B9479B">
        <w:t>BTP-FUN-REQ-047958/B-Bluetooth Diagnostics Strategies and Procedures (TcSE ROIN-304518-1)</w:t>
      </w:r>
      <w:bookmarkEnd w:id="222"/>
    </w:p>
    <w:p w:rsidR="008D4023" w:rsidRDefault="008D4023">
      <w:pPr>
        <w:rPr>
          <w:rFonts w:cs="Arial"/>
          <w:szCs w:val="20"/>
        </w:rPr>
      </w:pPr>
    </w:p>
    <w:p w:rsidR="008D4023" w:rsidRDefault="00014DB9">
      <w:pPr>
        <w:rPr>
          <w:rFonts w:eastAsia="Calibri" w:cs="Arial"/>
          <w:szCs w:val="20"/>
        </w:rPr>
      </w:pPr>
      <w:r>
        <w:rPr>
          <w:rFonts w:eastAsia="Calibri" w:cs="Arial"/>
          <w:szCs w:val="20"/>
        </w:rPr>
        <w:t xml:space="preserve">*Note: The ability to enable / disable the Bluetooth Diagnostics Strategies and Procedures shall be configurable. </w:t>
      </w:r>
    </w:p>
    <w:p w:rsidR="008D4023" w:rsidRDefault="00014DB9">
      <w:pPr>
        <w:rPr>
          <w:rFonts w:cs="Arial"/>
          <w:szCs w:val="20"/>
        </w:rPr>
      </w:pPr>
      <w:r>
        <w:rPr>
          <w:rFonts w:cs="Arial"/>
          <w:szCs w:val="20"/>
        </w:rPr>
        <w:t xml:space="preserve"> </w:t>
      </w:r>
    </w:p>
    <w:p w:rsidR="008D4023" w:rsidRDefault="008D4023">
      <w:pPr>
        <w:rPr>
          <w:rFonts w:cs="Arial"/>
          <w:szCs w:val="20"/>
        </w:rPr>
      </w:pPr>
    </w:p>
    <w:p w:rsidR="00014DB9" w:rsidRDefault="00014DB9" w:rsidP="00014DB9">
      <w:pPr>
        <w:pStyle w:val="Heading3"/>
      </w:pPr>
      <w:bookmarkStart w:id="223" w:name="_Toc1048775"/>
      <w:r>
        <w:t>HCI Logging</w:t>
      </w:r>
      <w:bookmarkEnd w:id="223"/>
    </w:p>
    <w:p w:rsidR="00014DB9" w:rsidRPr="00014DB9" w:rsidRDefault="00014DB9" w:rsidP="00014DB9">
      <w:pPr>
        <w:pStyle w:val="Heading4"/>
        <w:rPr>
          <w:b w:val="0"/>
          <w:u w:val="single"/>
        </w:rPr>
      </w:pPr>
      <w:r w:rsidRPr="00014DB9">
        <w:rPr>
          <w:b w:val="0"/>
          <w:u w:val="single"/>
        </w:rPr>
        <w:t>BTP-REQ-047927/C-HCI Logging (TcSE ROIN-297122-1)</w:t>
      </w:r>
    </w:p>
    <w:p w:rsidR="00014DB9" w:rsidRPr="00C64981" w:rsidRDefault="00014DB9" w:rsidP="00014DB9">
      <w:r w:rsidRPr="00C64981">
        <w:rPr>
          <w:rFonts w:eastAsia="Calibri" w:cs="Arial"/>
        </w:rPr>
        <w:t>The In-Vehicle Infotainment System shall provide the ability to write a .CFA file to a USB Flash drive. This .CFA file shall include all HCI traffic from the Bluetooth IC. T</w:t>
      </w:r>
      <w:r>
        <w:rPr>
          <w:rFonts w:eastAsia="Calibri" w:cs="Arial"/>
        </w:rPr>
        <w:t xml:space="preserve">he supplier shall provide </w:t>
      </w:r>
      <w:r w:rsidRPr="00C64981">
        <w:rPr>
          <w:rFonts w:eastAsia="Calibri" w:cs="Arial"/>
        </w:rPr>
        <w:t>a first installatio</w:t>
      </w:r>
      <w:r>
        <w:rPr>
          <w:rFonts w:eastAsia="Calibri" w:cs="Arial"/>
        </w:rPr>
        <w:t xml:space="preserve">n file to enable Logging and a </w:t>
      </w:r>
      <w:r w:rsidRPr="00C64981">
        <w:rPr>
          <w:rFonts w:eastAsia="Calibri" w:cs="Arial"/>
        </w:rPr>
        <w:t>second installation file to disable this mode within the In-Vehic</w:t>
      </w:r>
      <w:r>
        <w:rPr>
          <w:rFonts w:eastAsia="Calibri" w:cs="Arial"/>
        </w:rPr>
        <w:t xml:space="preserve">le Infotainment System. The </w:t>
      </w:r>
      <w:r w:rsidRPr="00C64981">
        <w:rPr>
          <w:rFonts w:eastAsia="Calibri" w:cs="Arial"/>
        </w:rPr>
        <w:t>installation file to enable the feature will also copy all HCI traffic already logged to the USB Flash Drive, once logging is enabled. Logging shall persist, even through power state changes, until i</w:t>
      </w:r>
      <w:r>
        <w:rPr>
          <w:rFonts w:eastAsia="Calibri" w:cs="Arial"/>
        </w:rPr>
        <w:t>t is disabled by the second installation file. The</w:t>
      </w:r>
      <w:r w:rsidRPr="00C64981">
        <w:rPr>
          <w:rFonts w:eastAsia="Calibri" w:cs="Arial"/>
        </w:rPr>
        <w:t xml:space="preserve"> installation file to disable the feature will stop any current logging activity and also delete all HCI traffic already logged. A master reset shall disable the Logging and delete all HCI traffic already logged as well.</w:t>
      </w:r>
    </w:p>
    <w:p w:rsidR="00014DB9" w:rsidRPr="00014DB9" w:rsidRDefault="00014DB9" w:rsidP="00014DB9">
      <w:pPr>
        <w:pStyle w:val="Heading4"/>
        <w:rPr>
          <w:b w:val="0"/>
          <w:u w:val="single"/>
        </w:rPr>
      </w:pPr>
      <w:r w:rsidRPr="00014DB9">
        <w:rPr>
          <w:b w:val="0"/>
          <w:u w:val="single"/>
        </w:rPr>
        <w:t>BTP-REQ-047928/B-Logging HCI Data upon Connection/Initialization (TcSE ROIN-297123-1)</w:t>
      </w:r>
    </w:p>
    <w:p w:rsidR="00014DB9" w:rsidRDefault="00014DB9">
      <w:r w:rsidRPr="00856821">
        <w:rPr>
          <w:rFonts w:eastAsia="Calibri" w:cs="Arial"/>
        </w:rPr>
        <w:t>Upon IVIS ON (Resume) the</w:t>
      </w:r>
      <w:r>
        <w:rPr>
          <w:rFonts w:eastAsia="Calibri" w:cs="Arial"/>
        </w:rPr>
        <w:t xml:space="preserve"> In-Vehicle Infotainment System</w:t>
      </w:r>
      <w:r w:rsidRPr="00856821">
        <w:rPr>
          <w:rFonts w:eastAsia="Calibri" w:cs="Arial"/>
        </w:rPr>
        <w:t>, when HCI logging is enabled, shall begin logging Bluetooth communication or attempts of communication to any Bluetooth enable device.</w:t>
      </w:r>
    </w:p>
    <w:p w:rsidR="00014DB9" w:rsidRPr="00014DB9" w:rsidRDefault="00014DB9" w:rsidP="00014DB9">
      <w:pPr>
        <w:pStyle w:val="Heading4"/>
        <w:rPr>
          <w:b w:val="0"/>
          <w:u w:val="single"/>
        </w:rPr>
      </w:pPr>
      <w:r w:rsidRPr="00014DB9">
        <w:rPr>
          <w:b w:val="0"/>
          <w:u w:val="single"/>
        </w:rPr>
        <w:t>BTP-REQ-047929/B-Logging the HCI Data after Connection to Phone (TcSE ROIN-297124-1)</w:t>
      </w:r>
    </w:p>
    <w:p w:rsidR="00014DB9" w:rsidRDefault="00014DB9">
      <w:r w:rsidRPr="002E488F">
        <w:rPr>
          <w:rFonts w:eastAsia="Calibri" w:cs="Arial"/>
        </w:rPr>
        <w:t>Upon the IVIS successfully connecting to a phone in the pairing listing, when HCI logging is enabled, the IVIS shall begin creating a folder labeled with the appropriate Paired/Connected phone and begin logging communication traffic.</w:t>
      </w:r>
    </w:p>
    <w:p w:rsidR="00014DB9" w:rsidRPr="00014DB9" w:rsidRDefault="00014DB9" w:rsidP="00014DB9">
      <w:pPr>
        <w:pStyle w:val="Heading4"/>
        <w:rPr>
          <w:b w:val="0"/>
          <w:u w:val="single"/>
        </w:rPr>
      </w:pPr>
      <w:r w:rsidRPr="00014DB9">
        <w:rPr>
          <w:b w:val="0"/>
          <w:u w:val="single"/>
        </w:rPr>
        <w:t>BTP-REQ-047930/A-HCI Logging Parameters (TcSE ROIN-297126-1)</w:t>
      </w:r>
    </w:p>
    <w:p w:rsidR="008D4023" w:rsidRDefault="00014DB9">
      <w:pPr>
        <w:rPr>
          <w:rFonts w:eastAsia="Calibri" w:cs="Arial"/>
          <w:szCs w:val="20"/>
        </w:rPr>
      </w:pPr>
      <w:r>
        <w:rPr>
          <w:rFonts w:eastAsia="Calibri" w:cs="Arial"/>
          <w:szCs w:val="20"/>
        </w:rPr>
        <w:t>Within the HCI logging, the In-Vehicle Infotainment System shall request the following parameters:</w:t>
      </w:r>
    </w:p>
    <w:p w:rsidR="008D4023" w:rsidRDefault="00014DB9">
      <w:pPr>
        <w:rPr>
          <w:rFonts w:eastAsia="Calibri" w:cs="Arial"/>
          <w:szCs w:val="20"/>
        </w:rPr>
      </w:pPr>
      <w:r>
        <w:rPr>
          <w:rFonts w:eastAsia="Calibri" w:cs="Arial"/>
          <w:szCs w:val="20"/>
        </w:rPr>
        <w:t xml:space="preserve"> </w:t>
      </w:r>
    </w:p>
    <w:p w:rsidR="008D4023" w:rsidRDefault="00014DB9">
      <w:pPr>
        <w:ind w:left="720" w:hanging="360"/>
        <w:rPr>
          <w:rFonts w:eastAsia="Calibri" w:cs="Arial"/>
          <w:szCs w:val="20"/>
        </w:rPr>
      </w:pPr>
      <w:r>
        <w:rPr>
          <w:rFonts w:ascii="Symbol" w:eastAsia="Symbol" w:hAnsi="Symbol" w:cs="Symbol"/>
          <w:szCs w:val="20"/>
        </w:rPr>
        <w:t></w:t>
      </w:r>
      <w:r>
        <w:rPr>
          <w:rFonts w:eastAsia="Symbol"/>
          <w:sz w:val="14"/>
          <w:szCs w:val="14"/>
        </w:rPr>
        <w:t xml:space="preserve">         </w:t>
      </w:r>
      <w:r>
        <w:rPr>
          <w:rFonts w:eastAsia="Calibri" w:cs="Arial"/>
          <w:szCs w:val="20"/>
        </w:rPr>
        <w:t>Phone Name (TBD)</w:t>
      </w:r>
    </w:p>
    <w:p w:rsidR="008D4023" w:rsidRDefault="00014DB9">
      <w:pPr>
        <w:ind w:left="720" w:hanging="360"/>
        <w:rPr>
          <w:rFonts w:eastAsia="Calibri" w:cs="Arial"/>
          <w:szCs w:val="20"/>
        </w:rPr>
      </w:pPr>
      <w:r>
        <w:rPr>
          <w:rFonts w:ascii="Symbol" w:eastAsia="Symbol" w:hAnsi="Symbol" w:cs="Symbol"/>
          <w:szCs w:val="20"/>
        </w:rPr>
        <w:t></w:t>
      </w:r>
      <w:r>
        <w:rPr>
          <w:rFonts w:eastAsia="Symbol"/>
          <w:sz w:val="14"/>
          <w:szCs w:val="14"/>
        </w:rPr>
        <w:t xml:space="preserve">         </w:t>
      </w:r>
      <w:r>
        <w:rPr>
          <w:rFonts w:eastAsia="Calibri" w:cs="Arial"/>
          <w:szCs w:val="20"/>
        </w:rPr>
        <w:t>Phone Manufacturer</w:t>
      </w:r>
    </w:p>
    <w:p w:rsidR="008D4023" w:rsidRDefault="00014DB9">
      <w:pPr>
        <w:ind w:left="720" w:hanging="360"/>
        <w:rPr>
          <w:rFonts w:eastAsia="Calibri" w:cs="Arial"/>
          <w:szCs w:val="20"/>
        </w:rPr>
      </w:pPr>
      <w:r>
        <w:rPr>
          <w:rFonts w:ascii="Symbol" w:eastAsia="Symbol" w:hAnsi="Symbol" w:cs="Symbol"/>
          <w:szCs w:val="20"/>
        </w:rPr>
        <w:t></w:t>
      </w:r>
      <w:r>
        <w:rPr>
          <w:rFonts w:eastAsia="Symbol"/>
          <w:sz w:val="14"/>
          <w:szCs w:val="14"/>
        </w:rPr>
        <w:t xml:space="preserve">         </w:t>
      </w:r>
      <w:r>
        <w:rPr>
          <w:rFonts w:eastAsia="Calibri" w:cs="Arial"/>
          <w:szCs w:val="20"/>
        </w:rPr>
        <w:t>HCI Content</w:t>
      </w:r>
    </w:p>
    <w:p w:rsidR="008D4023" w:rsidRDefault="00014DB9">
      <w:pPr>
        <w:ind w:left="720" w:hanging="360"/>
        <w:rPr>
          <w:rFonts w:eastAsia="Calibri" w:cs="Arial"/>
          <w:szCs w:val="20"/>
        </w:rPr>
      </w:pPr>
      <w:r>
        <w:rPr>
          <w:rFonts w:ascii="Symbol" w:eastAsia="Symbol" w:hAnsi="Symbol" w:cs="Symbol"/>
          <w:szCs w:val="20"/>
        </w:rPr>
        <w:t></w:t>
      </w:r>
      <w:r>
        <w:rPr>
          <w:rFonts w:eastAsia="Symbol"/>
          <w:sz w:val="14"/>
          <w:szCs w:val="14"/>
        </w:rPr>
        <w:t xml:space="preserve">         </w:t>
      </w:r>
      <w:r>
        <w:rPr>
          <w:rFonts w:eastAsia="Calibri" w:cs="Arial"/>
          <w:szCs w:val="20"/>
        </w:rPr>
        <w:t>ETC</w:t>
      </w:r>
    </w:p>
    <w:p w:rsidR="008D4023" w:rsidRDefault="008D4023"/>
    <w:p w:rsidR="00014DB9" w:rsidRPr="00014DB9" w:rsidRDefault="00014DB9" w:rsidP="00014DB9">
      <w:pPr>
        <w:pStyle w:val="Heading4"/>
        <w:rPr>
          <w:b w:val="0"/>
          <w:u w:val="single"/>
        </w:rPr>
      </w:pPr>
      <w:r w:rsidRPr="00014DB9">
        <w:rPr>
          <w:b w:val="0"/>
          <w:u w:val="single"/>
        </w:rPr>
        <w:t>BTP-REQ-047931/B-HCI Logging Requirements (TcSE ROIN-297127-1)</w:t>
      </w:r>
    </w:p>
    <w:p w:rsidR="00014DB9" w:rsidRPr="00B67E96" w:rsidRDefault="00014DB9" w:rsidP="00014DB9">
      <w:r>
        <w:t>The In-Vehicle Infotainment S</w:t>
      </w:r>
      <w:r w:rsidRPr="00B67E96">
        <w:t>ystem, when HCI logging is enabled, shall log HCI data into a type of storage device (memory, disc space, etc) in order to extract or send data to any type of serial port communications from IVIS (reference the HCI Serial Port Initialization section).</w:t>
      </w:r>
    </w:p>
    <w:p w:rsidR="00014DB9" w:rsidRPr="00B67E96" w:rsidRDefault="00014DB9" w:rsidP="00014DB9"/>
    <w:p w:rsidR="00014DB9" w:rsidRPr="00B67E96" w:rsidRDefault="00014DB9" w:rsidP="00014DB9">
      <w:r w:rsidRPr="00B67E96">
        <w:t xml:space="preserve"> Logging the following information within a storage device shall have an organized format: </w:t>
      </w:r>
    </w:p>
    <w:p w:rsidR="00014DB9" w:rsidRPr="00B67E96" w:rsidRDefault="00014DB9" w:rsidP="00014DB9"/>
    <w:p w:rsidR="00014DB9" w:rsidRPr="00B67E96" w:rsidRDefault="00014DB9" w:rsidP="00014DB9">
      <w:r w:rsidRPr="00B67E96">
        <w:t>•         IVIS Information</w:t>
      </w:r>
    </w:p>
    <w:p w:rsidR="00014DB9" w:rsidRPr="00B67E96" w:rsidRDefault="00014DB9" w:rsidP="00014DB9">
      <w:r w:rsidRPr="00B67E96">
        <w:t>•         Phone Information</w:t>
      </w:r>
    </w:p>
    <w:p w:rsidR="00014DB9" w:rsidRPr="00B67E96" w:rsidRDefault="00014DB9" w:rsidP="00014DB9">
      <w:r w:rsidRPr="00B67E96">
        <w:t>•         Date / Time of the Logging</w:t>
      </w:r>
    </w:p>
    <w:p w:rsidR="00014DB9" w:rsidRPr="00B67E96" w:rsidRDefault="00014DB9" w:rsidP="00014DB9">
      <w:r w:rsidRPr="00B67E96">
        <w:t>•         .cfa file</w:t>
      </w:r>
    </w:p>
    <w:p w:rsidR="00014DB9" w:rsidRPr="00014DB9" w:rsidRDefault="00014DB9" w:rsidP="00014DB9">
      <w:pPr>
        <w:pStyle w:val="Heading4"/>
        <w:rPr>
          <w:b w:val="0"/>
          <w:u w:val="single"/>
        </w:rPr>
      </w:pPr>
      <w:r w:rsidRPr="00014DB9">
        <w:rPr>
          <w:b w:val="0"/>
          <w:u w:val="single"/>
        </w:rPr>
        <w:lastRenderedPageBreak/>
        <w:t>BTP-REQ-047932/A-HCI Logging Failed (TcSE ROIN-297128-1)</w:t>
      </w:r>
    </w:p>
    <w:p w:rsidR="008D4023" w:rsidRDefault="00014DB9">
      <w:pPr>
        <w:rPr>
          <w:rFonts w:eastAsia="Calibri" w:cs="Arial"/>
          <w:szCs w:val="20"/>
        </w:rPr>
      </w:pPr>
      <w:r>
        <w:rPr>
          <w:rFonts w:eastAsia="Calibri" w:cs="Arial"/>
          <w:szCs w:val="20"/>
        </w:rPr>
        <w:t>In the event the HCI fails to log (including error or abort) to the request to provide the HCI logging after 20 seconds, the in-vehicle infotainment system shall attempt to request HCI logging again. After 20 seconds, if the second attempt fails, the in-vehicle infotainment system shall have the ability to display a message on the GUI that it was not able to log HCI data.</w:t>
      </w:r>
    </w:p>
    <w:p w:rsidR="008D4023" w:rsidRDefault="008D4023"/>
    <w:p w:rsidR="00014DB9" w:rsidRPr="00014DB9" w:rsidRDefault="00014DB9" w:rsidP="00014DB9">
      <w:pPr>
        <w:pStyle w:val="Heading4"/>
        <w:rPr>
          <w:b w:val="0"/>
          <w:u w:val="single"/>
        </w:rPr>
      </w:pPr>
      <w:r w:rsidRPr="00014DB9">
        <w:rPr>
          <w:b w:val="0"/>
          <w:u w:val="single"/>
        </w:rPr>
        <w:t>BTP-REQ-047933/B-Writing HCI Data upon Suspend (TcSE ROIN-297130-2)</w:t>
      </w:r>
    </w:p>
    <w:p w:rsidR="00014DB9" w:rsidRPr="00BC7C88" w:rsidRDefault="00014DB9" w:rsidP="00014DB9">
      <w:pPr>
        <w:rPr>
          <w:rFonts w:eastAsia="Calibri" w:cs="Arial"/>
        </w:rPr>
      </w:pPr>
      <w:r w:rsidRPr="00BC7C88">
        <w:rPr>
          <w:rFonts w:eastAsia="Calibri" w:cs="Arial"/>
        </w:rPr>
        <w:t>Upon IVIS OFF (Suspend) the In-Vehicle Infotainment System shall begin writing Bluetooth communication from storage device to serial port, if HCI logging is enabled.</w:t>
      </w:r>
    </w:p>
    <w:p w:rsidR="00014DB9" w:rsidRPr="00BC7C88" w:rsidRDefault="00014DB9" w:rsidP="00014DB9">
      <w:pPr>
        <w:rPr>
          <w:rFonts w:eastAsia="Calibri" w:cs="Arial"/>
        </w:rPr>
      </w:pPr>
    </w:p>
    <w:p w:rsidR="00014DB9" w:rsidRPr="00BC7C88" w:rsidRDefault="00014DB9" w:rsidP="00014DB9">
      <w:pPr>
        <w:rPr>
          <w:rFonts w:eastAsia="Calibri" w:cs="Arial"/>
        </w:rPr>
      </w:pPr>
      <w:r w:rsidRPr="00BC7C88">
        <w:rPr>
          <w:rFonts w:eastAsia="Calibri" w:cs="Arial"/>
        </w:rPr>
        <w:t xml:space="preserve">Writing the following information within a serial port referenced in the HCI Writing Parameters section: </w:t>
      </w:r>
    </w:p>
    <w:p w:rsidR="00014DB9" w:rsidRPr="00BC7C88" w:rsidRDefault="00014DB9" w:rsidP="00014DB9">
      <w:pPr>
        <w:rPr>
          <w:rFonts w:eastAsia="Calibri" w:cs="Arial"/>
        </w:rPr>
      </w:pPr>
    </w:p>
    <w:p w:rsidR="00014DB9" w:rsidRPr="00BC7C88" w:rsidRDefault="00014DB9" w:rsidP="00014DB9">
      <w:r w:rsidRPr="00BC7C88">
        <w:rPr>
          <w:rFonts w:eastAsia="Calibri" w:cs="Arial"/>
        </w:rPr>
        <w:t>The IVIS shall flash the screen to tell that the data was written to serial port.</w:t>
      </w:r>
    </w:p>
    <w:p w:rsidR="00014DB9" w:rsidRPr="00014DB9" w:rsidRDefault="00014DB9" w:rsidP="00014DB9">
      <w:pPr>
        <w:pStyle w:val="Heading4"/>
        <w:rPr>
          <w:b w:val="0"/>
          <w:u w:val="single"/>
        </w:rPr>
      </w:pPr>
      <w:r w:rsidRPr="00014DB9">
        <w:rPr>
          <w:b w:val="0"/>
          <w:u w:val="single"/>
        </w:rPr>
        <w:t>BTP-REQ-047934/B-HCI Writing upon Trigger Sequence (TcSE ROIN-297131-2)</w:t>
      </w:r>
    </w:p>
    <w:p w:rsidR="008D4023" w:rsidRDefault="00014DB9">
      <w:pPr>
        <w:rPr>
          <w:rFonts w:eastAsia="Calibri" w:cs="Arial"/>
          <w:szCs w:val="20"/>
        </w:rPr>
      </w:pPr>
      <w:r>
        <w:rPr>
          <w:rFonts w:eastAsia="Calibri" w:cs="Arial"/>
          <w:szCs w:val="20"/>
        </w:rPr>
        <w:t>The in-vehicle infotainment system shall write HCI data into any type of serial port communications from IVIS logging storage device upon a specified trigger command (steering wheel controls/combination of button presses/etc).</w:t>
      </w:r>
    </w:p>
    <w:p w:rsidR="008D4023" w:rsidRDefault="008D4023">
      <w:pPr>
        <w:rPr>
          <w:rFonts w:eastAsia="Calibri" w:cs="Arial"/>
          <w:szCs w:val="20"/>
        </w:rPr>
      </w:pPr>
    </w:p>
    <w:p w:rsidR="008D4023" w:rsidRDefault="00014DB9">
      <w:pPr>
        <w:rPr>
          <w:rFonts w:eastAsia="Calibri" w:cs="Arial"/>
          <w:szCs w:val="20"/>
        </w:rPr>
      </w:pPr>
      <w:r>
        <w:rPr>
          <w:rFonts w:eastAsia="Calibri" w:cs="Arial"/>
          <w:szCs w:val="20"/>
        </w:rPr>
        <w:t xml:space="preserve">Writing the following information within a serial port referenced in HCI Writing Parameters section: </w:t>
      </w:r>
    </w:p>
    <w:p w:rsidR="008D4023" w:rsidRDefault="008D4023">
      <w:pPr>
        <w:rPr>
          <w:rFonts w:eastAsia="Calibri" w:cs="Arial"/>
          <w:szCs w:val="20"/>
        </w:rPr>
      </w:pPr>
    </w:p>
    <w:p w:rsidR="008D4023" w:rsidRDefault="00014DB9">
      <w:pPr>
        <w:rPr>
          <w:rFonts w:eastAsia="Calibri" w:cs="Arial"/>
          <w:szCs w:val="20"/>
        </w:rPr>
      </w:pPr>
      <w:r>
        <w:rPr>
          <w:rFonts w:eastAsia="Calibri" w:cs="Arial"/>
          <w:szCs w:val="20"/>
        </w:rPr>
        <w:t>The IVIS shall flash the screen to tell that the data was written to serial port.</w:t>
      </w:r>
    </w:p>
    <w:p w:rsidR="008D4023" w:rsidRDefault="008D4023"/>
    <w:p w:rsidR="00014DB9" w:rsidRPr="00014DB9" w:rsidRDefault="00014DB9" w:rsidP="00014DB9">
      <w:pPr>
        <w:pStyle w:val="Heading4"/>
        <w:rPr>
          <w:b w:val="0"/>
          <w:u w:val="single"/>
        </w:rPr>
      </w:pPr>
      <w:r w:rsidRPr="00014DB9">
        <w:rPr>
          <w:b w:val="0"/>
          <w:u w:val="single"/>
        </w:rPr>
        <w:t>BTP-REQ-047935/B-HCI Writing upon Disconnection of Phone (TcSE ROIN-297132-2)</w:t>
      </w:r>
    </w:p>
    <w:p w:rsidR="00014DB9" w:rsidRPr="00ED38C6" w:rsidRDefault="00014DB9" w:rsidP="00014DB9">
      <w:pPr>
        <w:rPr>
          <w:rFonts w:eastAsia="Calibri" w:cs="Arial"/>
        </w:rPr>
      </w:pPr>
      <w:r>
        <w:rPr>
          <w:rFonts w:eastAsia="Calibri" w:cs="Arial"/>
        </w:rPr>
        <w:t>The In-Vehicle I</w:t>
      </w:r>
      <w:r w:rsidRPr="00ED38C6">
        <w:rPr>
          <w:rFonts w:eastAsia="Calibri" w:cs="Arial"/>
        </w:rPr>
        <w:t xml:space="preserve">nfotainment </w:t>
      </w:r>
      <w:r>
        <w:rPr>
          <w:rFonts w:eastAsia="Calibri" w:cs="Arial"/>
        </w:rPr>
        <w:t>S</w:t>
      </w:r>
      <w:r w:rsidRPr="00ED38C6">
        <w:rPr>
          <w:rFonts w:eastAsia="Calibri" w:cs="Arial"/>
        </w:rPr>
        <w:t>ystem</w:t>
      </w:r>
      <w:r>
        <w:rPr>
          <w:rFonts w:eastAsia="Calibri" w:cs="Arial"/>
        </w:rPr>
        <w:t xml:space="preserve"> shall</w:t>
      </w:r>
      <w:r w:rsidRPr="00ED38C6">
        <w:rPr>
          <w:rFonts w:eastAsia="Calibri" w:cs="Arial"/>
        </w:rPr>
        <w:t xml:space="preserve">, </w:t>
      </w:r>
      <w:r>
        <w:rPr>
          <w:rFonts w:eastAsia="Calibri" w:cs="Arial"/>
        </w:rPr>
        <w:t>if HCI logging is enabled,</w:t>
      </w:r>
      <w:r w:rsidRPr="00ED38C6">
        <w:rPr>
          <w:rFonts w:eastAsia="Calibri" w:cs="Arial"/>
        </w:rPr>
        <w:t xml:space="preserve"> write HCI data into any type of serial port communications from IVIS logging storage device upon a Phone disconnection.</w:t>
      </w:r>
    </w:p>
    <w:p w:rsidR="00014DB9" w:rsidRPr="00ED38C6" w:rsidRDefault="00014DB9" w:rsidP="00014DB9">
      <w:pPr>
        <w:rPr>
          <w:rFonts w:eastAsia="Calibri" w:cs="Arial"/>
        </w:rPr>
      </w:pPr>
    </w:p>
    <w:p w:rsidR="00014DB9" w:rsidRPr="00ED38C6" w:rsidRDefault="00014DB9" w:rsidP="00014DB9">
      <w:pPr>
        <w:rPr>
          <w:rFonts w:eastAsia="Calibri" w:cs="Arial"/>
        </w:rPr>
      </w:pPr>
      <w:r w:rsidRPr="00ED38C6">
        <w:rPr>
          <w:rFonts w:eastAsia="Calibri" w:cs="Arial"/>
        </w:rPr>
        <w:t>Writing the following information with</w:t>
      </w:r>
      <w:r>
        <w:rPr>
          <w:rFonts w:eastAsia="Calibri" w:cs="Arial"/>
        </w:rPr>
        <w:t xml:space="preserve">in a serial port referenced in </w:t>
      </w:r>
      <w:r w:rsidRPr="00ED38C6">
        <w:rPr>
          <w:rFonts w:eastAsia="Calibri" w:cs="Arial"/>
        </w:rPr>
        <w:t xml:space="preserve">HCI Writing Parameters section: </w:t>
      </w:r>
    </w:p>
    <w:p w:rsidR="00014DB9" w:rsidRDefault="00014DB9" w:rsidP="00014DB9">
      <w:r w:rsidRPr="00ED38C6">
        <w:rPr>
          <w:rFonts w:eastAsia="Calibri" w:cs="Arial"/>
        </w:rPr>
        <w:t>The IVIS shall flash the screen to tell that the data was written to serial port.</w:t>
      </w:r>
    </w:p>
    <w:p w:rsidR="00014DB9" w:rsidRPr="00014DB9" w:rsidRDefault="00014DB9" w:rsidP="00014DB9">
      <w:pPr>
        <w:pStyle w:val="Heading4"/>
        <w:rPr>
          <w:b w:val="0"/>
          <w:u w:val="single"/>
        </w:rPr>
      </w:pPr>
      <w:r w:rsidRPr="00014DB9">
        <w:rPr>
          <w:b w:val="0"/>
          <w:u w:val="single"/>
        </w:rPr>
        <w:t>BTP-REQ-047936/A-HCI Writing Parameters (TcSE ROIN-297133-1)</w:t>
      </w:r>
    </w:p>
    <w:p w:rsidR="008D4023" w:rsidRDefault="00014DB9">
      <w:pPr>
        <w:rPr>
          <w:rFonts w:eastAsia="Calibri" w:cs="Arial"/>
          <w:szCs w:val="20"/>
        </w:rPr>
      </w:pPr>
      <w:r>
        <w:rPr>
          <w:rFonts w:eastAsia="Calibri" w:cs="Arial"/>
          <w:szCs w:val="20"/>
        </w:rPr>
        <w:t>Within the HCI writing, the In-Vehicle Infotainment System shall write the following folder structure:</w:t>
      </w:r>
    </w:p>
    <w:p w:rsidR="008D4023" w:rsidRDefault="00014DB9">
      <w:pPr>
        <w:rPr>
          <w:rFonts w:eastAsia="Calibri" w:cs="Arial"/>
          <w:szCs w:val="20"/>
        </w:rPr>
      </w:pPr>
      <w:r>
        <w:rPr>
          <w:rFonts w:eastAsia="Calibri" w:cs="Arial"/>
          <w:szCs w:val="20"/>
        </w:rPr>
        <w:t xml:space="preserve"> </w:t>
      </w:r>
    </w:p>
    <w:p w:rsidR="008D4023" w:rsidRDefault="00014DB9">
      <w:pPr>
        <w:ind w:left="720" w:hanging="360"/>
        <w:rPr>
          <w:rFonts w:eastAsia="Calibri" w:cs="Arial"/>
          <w:szCs w:val="20"/>
        </w:rPr>
      </w:pPr>
      <w:r>
        <w:rPr>
          <w:rFonts w:ascii="Symbol" w:eastAsia="Symbol" w:hAnsi="Symbol" w:cs="Symbol"/>
          <w:szCs w:val="20"/>
        </w:rPr>
        <w:t></w:t>
      </w:r>
      <w:r>
        <w:rPr>
          <w:rFonts w:eastAsia="Symbol"/>
          <w:sz w:val="14"/>
          <w:szCs w:val="14"/>
        </w:rPr>
        <w:t xml:space="preserve">         </w:t>
      </w:r>
      <w:r>
        <w:rPr>
          <w:rFonts w:eastAsia="Calibri" w:cs="Arial"/>
          <w:szCs w:val="20"/>
        </w:rPr>
        <w:t>IVIS Information</w:t>
      </w:r>
    </w:p>
    <w:p w:rsidR="008D4023" w:rsidRDefault="00014DB9">
      <w:pPr>
        <w:ind w:left="1440" w:hanging="360"/>
        <w:rPr>
          <w:rFonts w:eastAsia="Calibri" w:cs="Arial"/>
          <w:szCs w:val="20"/>
        </w:rPr>
      </w:pPr>
      <w:r>
        <w:rPr>
          <w:rFonts w:ascii="Courier New" w:eastAsia="Courier New" w:hAnsi="Courier New" w:cs="Courier New"/>
          <w:szCs w:val="20"/>
        </w:rPr>
        <w:t>o</w:t>
      </w:r>
      <w:r>
        <w:rPr>
          <w:rFonts w:eastAsia="Courier New"/>
          <w:sz w:val="14"/>
          <w:szCs w:val="14"/>
        </w:rPr>
        <w:t xml:space="preserve">        </w:t>
      </w:r>
      <w:r>
        <w:rPr>
          <w:rFonts w:eastAsia="Calibri" w:cs="Arial"/>
          <w:szCs w:val="20"/>
        </w:rPr>
        <w:t>Phone Name</w:t>
      </w:r>
    </w:p>
    <w:p w:rsidR="008D4023" w:rsidRDefault="00014DB9">
      <w:pPr>
        <w:ind w:left="2160" w:hanging="360"/>
        <w:rPr>
          <w:rFonts w:eastAsia="Calibri" w:cs="Arial"/>
          <w:szCs w:val="20"/>
        </w:rPr>
      </w:pPr>
      <w:r>
        <w:rPr>
          <w:rFonts w:ascii="Wingdings" w:eastAsia="Wingdings" w:hAnsi="Wingdings" w:cs="Wingdings"/>
          <w:szCs w:val="20"/>
        </w:rPr>
        <w:t></w:t>
      </w:r>
      <w:r>
        <w:rPr>
          <w:rFonts w:eastAsia="Wingdings"/>
          <w:sz w:val="14"/>
          <w:szCs w:val="14"/>
        </w:rPr>
        <w:t xml:space="preserve">         </w:t>
      </w:r>
      <w:r>
        <w:rPr>
          <w:rFonts w:eastAsia="Calibri" w:cs="Arial"/>
          <w:szCs w:val="20"/>
        </w:rPr>
        <w:t>HCI Logging Number</w:t>
      </w:r>
    </w:p>
    <w:p w:rsidR="008D4023" w:rsidRDefault="00014DB9">
      <w:pPr>
        <w:ind w:left="2880" w:hanging="360"/>
        <w:rPr>
          <w:rFonts w:eastAsia="Calibri" w:cs="Arial"/>
          <w:szCs w:val="20"/>
        </w:rPr>
      </w:pPr>
      <w:r>
        <w:rPr>
          <w:rFonts w:ascii="Symbol" w:eastAsia="Symbol" w:hAnsi="Symbol" w:cs="Symbol"/>
          <w:szCs w:val="20"/>
        </w:rPr>
        <w:t></w:t>
      </w:r>
      <w:r>
        <w:rPr>
          <w:rFonts w:eastAsia="Symbol"/>
          <w:sz w:val="14"/>
          <w:szCs w:val="14"/>
        </w:rPr>
        <w:t xml:space="preserve">         </w:t>
      </w:r>
      <w:r>
        <w:rPr>
          <w:rFonts w:eastAsia="Calibri" w:cs="Arial"/>
          <w:szCs w:val="20"/>
        </w:rPr>
        <w:t>HCI Date/Time</w:t>
      </w:r>
    </w:p>
    <w:p w:rsidR="008D4023" w:rsidRDefault="00014DB9">
      <w:pPr>
        <w:ind w:left="3600" w:hanging="360"/>
        <w:rPr>
          <w:rFonts w:eastAsia="Calibri" w:cs="Arial"/>
          <w:szCs w:val="20"/>
        </w:rPr>
      </w:pPr>
      <w:r>
        <w:rPr>
          <w:rFonts w:ascii="Courier New" w:eastAsia="Courier New" w:hAnsi="Courier New" w:cs="Courier New"/>
          <w:szCs w:val="20"/>
        </w:rPr>
        <w:t>o</w:t>
      </w:r>
      <w:r>
        <w:rPr>
          <w:rFonts w:eastAsia="Courier New"/>
          <w:sz w:val="14"/>
          <w:szCs w:val="14"/>
        </w:rPr>
        <w:t xml:space="preserve">        </w:t>
      </w:r>
      <w:r>
        <w:rPr>
          <w:rFonts w:eastAsia="Calibri" w:cs="Arial"/>
          <w:szCs w:val="20"/>
        </w:rPr>
        <w:t>HCI Content</w:t>
      </w:r>
    </w:p>
    <w:p w:rsidR="008D4023" w:rsidRDefault="008D4023">
      <w:pPr>
        <w:rPr>
          <w:rFonts w:ascii="Calibri" w:eastAsia="Calibri" w:hAnsi="Calibri" w:cs="Calibri"/>
          <w:sz w:val="22"/>
          <w:szCs w:val="22"/>
        </w:rPr>
      </w:pPr>
    </w:p>
    <w:p w:rsidR="008D4023" w:rsidRDefault="008D4023"/>
    <w:p w:rsidR="00014DB9" w:rsidRPr="00014DB9" w:rsidRDefault="00014DB9" w:rsidP="00014DB9">
      <w:pPr>
        <w:pStyle w:val="Heading4"/>
        <w:rPr>
          <w:b w:val="0"/>
          <w:u w:val="single"/>
        </w:rPr>
      </w:pPr>
      <w:r w:rsidRPr="00014DB9">
        <w:rPr>
          <w:b w:val="0"/>
          <w:u w:val="single"/>
        </w:rPr>
        <w:t>BTP-REQ-047937/A-HCI Writing Requirements (TcSE ROIN-297134-2)</w:t>
      </w:r>
    </w:p>
    <w:p w:rsidR="008D4023" w:rsidRDefault="00014DB9">
      <w:pPr>
        <w:rPr>
          <w:rFonts w:eastAsia="Calibri" w:cs="Arial"/>
          <w:szCs w:val="20"/>
        </w:rPr>
      </w:pPr>
      <w:r>
        <w:rPr>
          <w:rFonts w:eastAsia="Calibri" w:cs="Arial"/>
          <w:szCs w:val="20"/>
        </w:rPr>
        <w:t>The in-vehicle infotainment system shall write HCI data into any type of serial port communications from IVIS logging storage device.</w:t>
      </w:r>
    </w:p>
    <w:p w:rsidR="008D4023" w:rsidRDefault="00014DB9">
      <w:pPr>
        <w:rPr>
          <w:rFonts w:eastAsia="Calibri" w:cs="Arial"/>
          <w:szCs w:val="20"/>
        </w:rPr>
      </w:pPr>
      <w:r>
        <w:rPr>
          <w:rFonts w:eastAsia="Calibri" w:cs="Arial"/>
          <w:szCs w:val="20"/>
        </w:rPr>
        <w:t xml:space="preserve"> </w:t>
      </w:r>
    </w:p>
    <w:p w:rsidR="008D4023" w:rsidRDefault="00014DB9">
      <w:pPr>
        <w:rPr>
          <w:rFonts w:eastAsia="Calibri" w:cs="Arial"/>
          <w:szCs w:val="20"/>
        </w:rPr>
      </w:pPr>
      <w:r>
        <w:rPr>
          <w:rFonts w:eastAsia="Calibri" w:cs="Arial"/>
          <w:szCs w:val="20"/>
        </w:rPr>
        <w:t xml:space="preserve">Writing the following information within a serial port shall have an organized format: </w:t>
      </w:r>
    </w:p>
    <w:p w:rsidR="008D4023" w:rsidRDefault="008D4023">
      <w:pPr>
        <w:rPr>
          <w:rFonts w:eastAsia="Calibri" w:cs="Arial"/>
          <w:szCs w:val="20"/>
        </w:rPr>
      </w:pPr>
    </w:p>
    <w:p w:rsidR="008D4023" w:rsidRDefault="00014DB9">
      <w:pPr>
        <w:ind w:left="720" w:hanging="360"/>
        <w:rPr>
          <w:rFonts w:eastAsia="Calibri" w:cs="Arial"/>
          <w:szCs w:val="20"/>
        </w:rPr>
      </w:pPr>
      <w:r>
        <w:rPr>
          <w:rFonts w:ascii="Symbol" w:eastAsia="Symbol" w:hAnsi="Symbol" w:cs="Symbol"/>
          <w:szCs w:val="20"/>
        </w:rPr>
        <w:t></w:t>
      </w:r>
      <w:r>
        <w:rPr>
          <w:rFonts w:eastAsia="Symbol"/>
          <w:sz w:val="14"/>
          <w:szCs w:val="14"/>
        </w:rPr>
        <w:t xml:space="preserve">         </w:t>
      </w:r>
      <w:r>
        <w:rPr>
          <w:rFonts w:eastAsia="Calibri" w:cs="Arial"/>
          <w:szCs w:val="20"/>
        </w:rPr>
        <w:t>IVIS Information (TBD)</w:t>
      </w:r>
    </w:p>
    <w:p w:rsidR="008D4023" w:rsidRDefault="00014DB9">
      <w:pPr>
        <w:ind w:left="720" w:hanging="360"/>
        <w:rPr>
          <w:rFonts w:eastAsia="Calibri" w:cs="Arial"/>
          <w:szCs w:val="20"/>
        </w:rPr>
      </w:pPr>
      <w:r>
        <w:rPr>
          <w:rFonts w:ascii="Symbol" w:eastAsia="Symbol" w:hAnsi="Symbol" w:cs="Symbol"/>
          <w:szCs w:val="20"/>
        </w:rPr>
        <w:t></w:t>
      </w:r>
      <w:r>
        <w:rPr>
          <w:rFonts w:eastAsia="Symbol"/>
          <w:sz w:val="14"/>
          <w:szCs w:val="14"/>
        </w:rPr>
        <w:t xml:space="preserve">         </w:t>
      </w:r>
      <w:r>
        <w:rPr>
          <w:rFonts w:eastAsia="Calibri" w:cs="Arial"/>
          <w:szCs w:val="20"/>
        </w:rPr>
        <w:t>Phone Information</w:t>
      </w:r>
    </w:p>
    <w:p w:rsidR="008D4023" w:rsidRDefault="00014DB9">
      <w:pPr>
        <w:ind w:left="720" w:hanging="360"/>
        <w:rPr>
          <w:rFonts w:eastAsia="Calibri" w:cs="Arial"/>
          <w:szCs w:val="20"/>
        </w:rPr>
      </w:pPr>
      <w:r>
        <w:rPr>
          <w:rFonts w:ascii="Symbol" w:eastAsia="Symbol" w:hAnsi="Symbol" w:cs="Symbol"/>
          <w:szCs w:val="20"/>
        </w:rPr>
        <w:t></w:t>
      </w:r>
      <w:r>
        <w:rPr>
          <w:rFonts w:eastAsia="Symbol"/>
          <w:sz w:val="14"/>
          <w:szCs w:val="14"/>
        </w:rPr>
        <w:t xml:space="preserve">         </w:t>
      </w:r>
      <w:r>
        <w:rPr>
          <w:rFonts w:eastAsia="Calibri" w:cs="Arial"/>
          <w:szCs w:val="20"/>
        </w:rPr>
        <w:t>Date / Time of the Logging</w:t>
      </w:r>
    </w:p>
    <w:p w:rsidR="008D4023" w:rsidRDefault="008D4023">
      <w:pPr>
        <w:rPr>
          <w:rFonts w:eastAsia="Calibri" w:cs="Arial"/>
          <w:szCs w:val="20"/>
        </w:rPr>
      </w:pPr>
    </w:p>
    <w:p w:rsidR="008D4023" w:rsidRDefault="008D4023">
      <w:pPr>
        <w:rPr>
          <w:rFonts w:eastAsia="Calibri" w:cs="Arial"/>
          <w:szCs w:val="20"/>
        </w:rPr>
      </w:pPr>
    </w:p>
    <w:p w:rsidR="008D4023" w:rsidRDefault="00014DB9">
      <w:pPr>
        <w:rPr>
          <w:rFonts w:eastAsia="Calibri" w:cs="Arial"/>
          <w:szCs w:val="20"/>
        </w:rPr>
      </w:pPr>
      <w:r>
        <w:rPr>
          <w:rFonts w:eastAsia="Calibri" w:cs="Arial"/>
          <w:szCs w:val="20"/>
        </w:rPr>
        <w:t xml:space="preserve">When writing, the in-vehicle infotainment system shall present a reference number for each writing session beginning with number 1.  Depending on the maximum capacity we allow to be written to storage device, we will then begin to write data to a serial port connection.  This will assist in identifying the order in which logging is written to this port. The writing shall be </w:t>
      </w:r>
      <w:r>
        <w:rPr>
          <w:rFonts w:eastAsia="Calibri" w:cs="Arial"/>
          <w:szCs w:val="20"/>
        </w:rPr>
        <w:lastRenderedPageBreak/>
        <w:t xml:space="preserve">written in chronological order, with the most recent log presented first, thus having a reference number of 1 in the appropriate folder structure.   </w:t>
      </w:r>
    </w:p>
    <w:p w:rsidR="008D4023" w:rsidRDefault="008D4023"/>
    <w:p w:rsidR="00014DB9" w:rsidRPr="00014DB9" w:rsidRDefault="00014DB9" w:rsidP="00014DB9">
      <w:pPr>
        <w:pStyle w:val="Heading4"/>
        <w:rPr>
          <w:b w:val="0"/>
          <w:u w:val="single"/>
        </w:rPr>
      </w:pPr>
      <w:r w:rsidRPr="00014DB9">
        <w:rPr>
          <w:b w:val="0"/>
          <w:u w:val="single"/>
        </w:rPr>
        <w:t>BTP-REQ-047938/A-HCI Writing Failed (TcSE ROIN-297136-2)</w:t>
      </w:r>
    </w:p>
    <w:p w:rsidR="008D4023" w:rsidRDefault="00014DB9">
      <w:pPr>
        <w:rPr>
          <w:rFonts w:eastAsia="Calibri" w:cs="Arial"/>
          <w:szCs w:val="20"/>
        </w:rPr>
      </w:pPr>
      <w:r>
        <w:rPr>
          <w:rFonts w:eastAsia="Calibri" w:cs="Arial"/>
          <w:szCs w:val="20"/>
        </w:rPr>
        <w:t xml:space="preserve">In the event the HCI fails to write (including error or abort) to the request to provide the HCI write function  after 30 seconds, the in-vehicle infotainment system shall attempt to request HCI writing again. </w:t>
      </w:r>
    </w:p>
    <w:p w:rsidR="008D4023" w:rsidRDefault="008D4023"/>
    <w:p w:rsidR="00014DB9" w:rsidRPr="00014DB9" w:rsidRDefault="00014DB9" w:rsidP="00014DB9">
      <w:pPr>
        <w:pStyle w:val="Heading4"/>
        <w:rPr>
          <w:b w:val="0"/>
          <w:u w:val="single"/>
        </w:rPr>
      </w:pPr>
      <w:r w:rsidRPr="00014DB9">
        <w:rPr>
          <w:b w:val="0"/>
          <w:u w:val="single"/>
        </w:rPr>
        <w:t>BTC-REQ-267625/A-Real time HCI data</w:t>
      </w:r>
    </w:p>
    <w:p w:rsidR="00014DB9" w:rsidRDefault="00014DB9" w:rsidP="00014DB9">
      <w:r>
        <w:t xml:space="preserve">The Bluetooth component of the IVIS shall be able to receive HCI data from the Bluetooth stack, in real time, as it is sent and received, either via a function callback or a message queue. </w:t>
      </w:r>
    </w:p>
    <w:p w:rsidR="00014DB9" w:rsidRDefault="00014DB9" w:rsidP="00014DB9">
      <w:r>
        <w:t>The Bluetooth component of the IVIS shall be able to start/stop the HCI data being sent.</w:t>
      </w:r>
    </w:p>
    <w:p w:rsidR="00014DB9" w:rsidRDefault="00014DB9" w:rsidP="00014DB9"/>
    <w:p w:rsidR="00014DB9" w:rsidRDefault="00014DB9" w:rsidP="00014DB9"/>
    <w:p w:rsidR="00014DB9" w:rsidRDefault="00014DB9" w:rsidP="00014DB9"/>
    <w:p w:rsidR="00014DB9" w:rsidRDefault="00014DB9" w:rsidP="00014DB9">
      <w:pPr>
        <w:pStyle w:val="Heading3"/>
      </w:pPr>
      <w:bookmarkStart w:id="224" w:name="_Toc1048776"/>
      <w:r>
        <w:t>Event Logging</w:t>
      </w:r>
      <w:bookmarkEnd w:id="224"/>
    </w:p>
    <w:p w:rsidR="00014DB9" w:rsidRPr="00014DB9" w:rsidRDefault="00014DB9" w:rsidP="00014DB9">
      <w:pPr>
        <w:pStyle w:val="Heading4"/>
        <w:rPr>
          <w:b w:val="0"/>
          <w:u w:val="single"/>
        </w:rPr>
      </w:pPr>
      <w:r w:rsidRPr="00014DB9">
        <w:rPr>
          <w:b w:val="0"/>
          <w:u w:val="single"/>
        </w:rPr>
        <w:t>BTP-FUR-REQ-047959/A-Event Logging Initialization - Event Logging (TcSE ROIN-304520-1)</w:t>
      </w:r>
    </w:p>
    <w:p w:rsidR="008D4023" w:rsidRDefault="00014DB9">
      <w:pPr>
        <w:rPr>
          <w:rFonts w:eastAsia="Calibri" w:cs="Arial"/>
          <w:szCs w:val="20"/>
          <w:lang w:eastAsia="ja-JP"/>
        </w:rPr>
      </w:pPr>
      <w:r>
        <w:rPr>
          <w:rFonts w:eastAsia="Calibri" w:cs="Arial"/>
          <w:szCs w:val="20"/>
          <w:lang w:eastAsia="ja-JP"/>
        </w:rPr>
        <w:t>Event logging is defined as gathering key characteristics of the IVIS phone application.</w:t>
      </w:r>
    </w:p>
    <w:p w:rsidR="008D4023" w:rsidRDefault="00014DB9">
      <w:pPr>
        <w:rPr>
          <w:rFonts w:eastAsia="Calibri" w:cs="Arial"/>
          <w:szCs w:val="20"/>
          <w:lang w:eastAsia="ja-JP"/>
        </w:rPr>
      </w:pPr>
      <w:r>
        <w:rPr>
          <w:rFonts w:eastAsia="Calibri" w:cs="Arial"/>
          <w:szCs w:val="20"/>
          <w:lang w:eastAsia="ja-JP"/>
        </w:rPr>
        <w:t xml:space="preserve">The data will be used to gather analytics regarding the IVIS and the associated device connected to it. </w:t>
      </w:r>
    </w:p>
    <w:p w:rsidR="008D4023" w:rsidRDefault="00014DB9">
      <w:pPr>
        <w:rPr>
          <w:rFonts w:eastAsia="Calibri" w:cs="Arial"/>
          <w:szCs w:val="20"/>
          <w:lang w:eastAsia="ja-JP"/>
        </w:rPr>
      </w:pPr>
      <w:r>
        <w:rPr>
          <w:rFonts w:eastAsia="Calibri" w:cs="Arial"/>
          <w:szCs w:val="20"/>
          <w:lang w:eastAsia="ja-JP"/>
        </w:rPr>
        <w:t>The data will also be used to investigate and troubleshoot potential error states in the IVIS.</w:t>
      </w:r>
    </w:p>
    <w:p w:rsidR="008D4023" w:rsidRDefault="008D4023"/>
    <w:p w:rsidR="00014DB9" w:rsidRPr="00014DB9" w:rsidRDefault="00014DB9" w:rsidP="00014DB9">
      <w:pPr>
        <w:pStyle w:val="Heading4"/>
        <w:rPr>
          <w:b w:val="0"/>
          <w:u w:val="single"/>
        </w:rPr>
      </w:pPr>
      <w:r w:rsidRPr="00014DB9">
        <w:rPr>
          <w:b w:val="0"/>
          <w:u w:val="single"/>
        </w:rPr>
        <w:t>BTP-FUR-REQ-047960/A-Event Logging Initialization - Logging Event Data upon Connection/Initialization (TcSE ROIN-304521-1)</w:t>
      </w:r>
    </w:p>
    <w:p w:rsidR="008D4023" w:rsidRDefault="00014DB9">
      <w:pPr>
        <w:rPr>
          <w:rFonts w:eastAsia="Calibri" w:cs="Arial"/>
          <w:szCs w:val="20"/>
        </w:rPr>
      </w:pPr>
      <w:r>
        <w:rPr>
          <w:rFonts w:eastAsia="Calibri" w:cs="Arial"/>
          <w:szCs w:val="20"/>
        </w:rPr>
        <w:t xml:space="preserve">Upon In-Vehicle Infotainment System ON (Resume), the IVIS shall begin creating a folder labeled with IVIS Current Software.  The system will begin to log Events in the Phone Domain that relate to “Success” and “Failure” responses from phone, Bluetooth and system. </w:t>
      </w:r>
    </w:p>
    <w:p w:rsidR="008D4023" w:rsidRDefault="008D4023">
      <w:pPr>
        <w:rPr>
          <w:rFonts w:cs="Arial"/>
          <w:szCs w:val="20"/>
        </w:rPr>
      </w:pPr>
    </w:p>
    <w:p w:rsidR="00014DB9" w:rsidRPr="00014DB9" w:rsidRDefault="00014DB9" w:rsidP="00014DB9">
      <w:pPr>
        <w:pStyle w:val="Heading4"/>
        <w:rPr>
          <w:b w:val="0"/>
          <w:u w:val="single"/>
        </w:rPr>
      </w:pPr>
      <w:r w:rsidRPr="00014DB9">
        <w:rPr>
          <w:b w:val="0"/>
          <w:u w:val="single"/>
        </w:rPr>
        <w:t>BTP-FUR-REQ-047961/A-Event Logging Initialization - Logging the Event Data after Connection to Phone (TcSE ROIN-304522-1)</w:t>
      </w:r>
    </w:p>
    <w:p w:rsidR="008D4023" w:rsidRDefault="00014DB9">
      <w:pPr>
        <w:rPr>
          <w:rFonts w:eastAsia="Calibri" w:cs="Arial"/>
          <w:szCs w:val="20"/>
        </w:rPr>
      </w:pPr>
      <w:r>
        <w:rPr>
          <w:rFonts w:eastAsia="Calibri" w:cs="Arial"/>
          <w:szCs w:val="20"/>
        </w:rPr>
        <w:t xml:space="preserve">Upon the IVIS ON (Resume), the IVIS shall begin creating a Device folder labeled within the appropriate Paired/Connected phone and begin logging events triggered by the phone application within IVIS.  </w:t>
      </w:r>
    </w:p>
    <w:p w:rsidR="008D4023" w:rsidRDefault="008D4023">
      <w:pPr>
        <w:rPr>
          <w:rFonts w:eastAsia="Calibri" w:cs="Arial"/>
          <w:szCs w:val="20"/>
        </w:rPr>
      </w:pPr>
    </w:p>
    <w:p w:rsidR="008D4023" w:rsidRDefault="00014DB9">
      <w:pPr>
        <w:rPr>
          <w:rFonts w:eastAsia="Calibri" w:cs="Arial"/>
          <w:b/>
          <w:szCs w:val="20"/>
        </w:rPr>
      </w:pPr>
      <w:r>
        <w:rPr>
          <w:rFonts w:eastAsia="Calibri" w:cs="Arial"/>
          <w:szCs w:val="20"/>
        </w:rPr>
        <w:t xml:space="preserve">*Note: If there isn’t a Phone Paired/Connected, IVIS will create a temporary folder with generic label until able to determine which label to be inserted/changed. </w:t>
      </w:r>
    </w:p>
    <w:p w:rsidR="008D4023" w:rsidRDefault="008D4023">
      <w:pPr>
        <w:rPr>
          <w:szCs w:val="20"/>
        </w:rPr>
      </w:pPr>
    </w:p>
    <w:p w:rsidR="00014DB9" w:rsidRPr="00014DB9" w:rsidRDefault="00014DB9" w:rsidP="00014DB9">
      <w:pPr>
        <w:pStyle w:val="Heading4"/>
        <w:rPr>
          <w:b w:val="0"/>
          <w:u w:val="single"/>
        </w:rPr>
      </w:pPr>
      <w:r w:rsidRPr="00014DB9">
        <w:rPr>
          <w:b w:val="0"/>
          <w:u w:val="single"/>
        </w:rPr>
        <w:t>BTP-FUR-REQ-047962/A-Event Logging Initialization - Event Logging Parameters (TcSE ROIN-304523-1)</w:t>
      </w:r>
    </w:p>
    <w:p w:rsidR="008D4023" w:rsidRDefault="00014DB9">
      <w:pPr>
        <w:rPr>
          <w:rFonts w:eastAsia="Calibri" w:cs="Arial"/>
          <w:szCs w:val="20"/>
        </w:rPr>
      </w:pPr>
      <w:r>
        <w:rPr>
          <w:rFonts w:eastAsia="Calibri" w:cs="Arial"/>
          <w:szCs w:val="20"/>
        </w:rPr>
        <w:t>Within the Event logging, the In-Vehicle Infotainment System shall request the following parameters:</w:t>
      </w:r>
    </w:p>
    <w:p w:rsidR="008D4023" w:rsidRDefault="00014DB9">
      <w:pPr>
        <w:rPr>
          <w:rFonts w:eastAsia="Calibri" w:cs="Arial"/>
          <w:szCs w:val="20"/>
        </w:rPr>
      </w:pPr>
      <w:r>
        <w:rPr>
          <w:rFonts w:eastAsia="Calibri" w:cs="Arial"/>
          <w:szCs w:val="20"/>
        </w:rPr>
        <w:t xml:space="preserve"> </w:t>
      </w:r>
    </w:p>
    <w:p w:rsidR="008D4023" w:rsidRDefault="00014DB9">
      <w:pPr>
        <w:rPr>
          <w:rFonts w:eastAsia="Calibri" w:cs="Arial"/>
          <w:szCs w:val="20"/>
        </w:rPr>
      </w:pPr>
      <w:r>
        <w:rPr>
          <w:rFonts w:eastAsia="Calibri" w:cs="Arial"/>
          <w:szCs w:val="20"/>
        </w:rPr>
        <w:t xml:space="preserve">Device ID Information: </w:t>
      </w:r>
    </w:p>
    <w:p w:rsidR="008D4023" w:rsidRDefault="00014DB9">
      <w:pPr>
        <w:spacing w:after="200" w:line="276" w:lineRule="auto"/>
        <w:ind w:left="360"/>
        <w:contextualSpacing/>
        <w:rPr>
          <w:rFonts w:eastAsia="Calibri" w:cs="Arial"/>
          <w:szCs w:val="20"/>
        </w:rPr>
      </w:pPr>
      <w:r>
        <w:rPr>
          <w:rFonts w:eastAsia="Calibri" w:cs="Arial"/>
          <w:szCs w:val="20"/>
        </w:rPr>
        <w:t>-  Phone Name</w:t>
      </w:r>
    </w:p>
    <w:p w:rsidR="008D4023" w:rsidRDefault="00014DB9">
      <w:pPr>
        <w:spacing w:after="200" w:line="276" w:lineRule="auto"/>
        <w:ind w:left="360"/>
        <w:contextualSpacing/>
        <w:rPr>
          <w:rFonts w:eastAsia="Calibri" w:cs="Arial"/>
          <w:szCs w:val="20"/>
        </w:rPr>
      </w:pPr>
      <w:r>
        <w:rPr>
          <w:rFonts w:eastAsia="Calibri" w:cs="Arial"/>
          <w:szCs w:val="20"/>
        </w:rPr>
        <w:t>-  Phone Manufacturer</w:t>
      </w:r>
    </w:p>
    <w:p w:rsidR="008D4023" w:rsidRDefault="00014DB9">
      <w:pPr>
        <w:spacing w:after="200" w:line="276" w:lineRule="auto"/>
        <w:ind w:left="360"/>
        <w:contextualSpacing/>
        <w:rPr>
          <w:rFonts w:eastAsia="Calibri" w:cs="Arial"/>
          <w:szCs w:val="20"/>
        </w:rPr>
      </w:pPr>
      <w:r>
        <w:rPr>
          <w:rFonts w:eastAsia="Calibri" w:cs="Arial"/>
          <w:szCs w:val="20"/>
        </w:rPr>
        <w:t>-  Phone Carrier</w:t>
      </w:r>
    </w:p>
    <w:p w:rsidR="008D4023" w:rsidRDefault="00014DB9">
      <w:pPr>
        <w:spacing w:after="200" w:line="276" w:lineRule="auto"/>
        <w:ind w:left="360"/>
        <w:contextualSpacing/>
        <w:rPr>
          <w:rFonts w:eastAsia="Calibri" w:cs="Arial"/>
          <w:szCs w:val="20"/>
        </w:rPr>
      </w:pPr>
      <w:r>
        <w:rPr>
          <w:rFonts w:eastAsia="Calibri" w:cs="Arial"/>
          <w:szCs w:val="20"/>
        </w:rPr>
        <w:t>-  Phone Software Version</w:t>
      </w:r>
    </w:p>
    <w:p w:rsidR="008D4023" w:rsidRDefault="00014DB9">
      <w:pPr>
        <w:spacing w:after="200" w:line="276" w:lineRule="auto"/>
        <w:ind w:left="360"/>
        <w:contextualSpacing/>
        <w:rPr>
          <w:rFonts w:eastAsia="Calibri" w:cs="Arial"/>
          <w:szCs w:val="20"/>
        </w:rPr>
      </w:pPr>
      <w:r>
        <w:rPr>
          <w:rFonts w:eastAsia="Calibri" w:cs="Arial"/>
          <w:szCs w:val="20"/>
        </w:rPr>
        <w:t>-  Bluetooth Profiles Supported</w:t>
      </w:r>
    </w:p>
    <w:p w:rsidR="008D4023" w:rsidRDefault="00014DB9">
      <w:pPr>
        <w:spacing w:after="200" w:line="276" w:lineRule="auto"/>
        <w:ind w:left="360"/>
        <w:contextualSpacing/>
        <w:rPr>
          <w:rFonts w:eastAsia="Calibri" w:cs="Arial"/>
          <w:szCs w:val="20"/>
        </w:rPr>
      </w:pPr>
      <w:r>
        <w:rPr>
          <w:rFonts w:eastAsia="Calibri" w:cs="Arial"/>
          <w:szCs w:val="20"/>
        </w:rPr>
        <w:t>-  Bluetooth Address</w:t>
      </w:r>
    </w:p>
    <w:p w:rsidR="008D4023" w:rsidRDefault="00014DB9">
      <w:pPr>
        <w:spacing w:after="200" w:line="276" w:lineRule="auto"/>
        <w:ind w:left="360"/>
        <w:contextualSpacing/>
        <w:rPr>
          <w:rFonts w:eastAsia="Calibri" w:cs="Arial"/>
          <w:szCs w:val="20"/>
        </w:rPr>
      </w:pPr>
      <w:r>
        <w:rPr>
          <w:rFonts w:eastAsia="Calibri" w:cs="Arial"/>
          <w:szCs w:val="20"/>
        </w:rPr>
        <w:t>-  Primary/Non-Primary Status</w:t>
      </w:r>
    </w:p>
    <w:p w:rsidR="008D4023" w:rsidRDefault="00014DB9">
      <w:pPr>
        <w:spacing w:after="200" w:line="276" w:lineRule="auto"/>
        <w:ind w:left="360"/>
        <w:contextualSpacing/>
        <w:rPr>
          <w:rFonts w:eastAsia="Calibri" w:cs="Arial"/>
          <w:szCs w:val="20"/>
        </w:rPr>
      </w:pPr>
      <w:r>
        <w:rPr>
          <w:rFonts w:eastAsia="Calibri" w:cs="Arial"/>
          <w:szCs w:val="20"/>
        </w:rPr>
        <w:t>-  Number of Phonebook Contacts</w:t>
      </w:r>
    </w:p>
    <w:p w:rsidR="008D4023" w:rsidRDefault="00014DB9">
      <w:pPr>
        <w:spacing w:after="200" w:line="276" w:lineRule="auto"/>
        <w:ind w:left="360"/>
        <w:contextualSpacing/>
        <w:rPr>
          <w:rFonts w:eastAsia="Calibri" w:cs="Arial"/>
          <w:szCs w:val="20"/>
        </w:rPr>
      </w:pPr>
      <w:r>
        <w:rPr>
          <w:rFonts w:eastAsia="Calibri" w:cs="Arial"/>
          <w:szCs w:val="20"/>
        </w:rPr>
        <w:t>-  PBAP Access</w:t>
      </w:r>
    </w:p>
    <w:p w:rsidR="008D4023" w:rsidRDefault="00014DB9">
      <w:pPr>
        <w:spacing w:after="200" w:line="276" w:lineRule="auto"/>
        <w:ind w:left="360"/>
        <w:contextualSpacing/>
        <w:rPr>
          <w:rFonts w:eastAsia="Calibri" w:cs="Arial"/>
          <w:szCs w:val="20"/>
        </w:rPr>
      </w:pPr>
      <w:r>
        <w:rPr>
          <w:rFonts w:eastAsia="Calibri" w:cs="Arial"/>
          <w:szCs w:val="20"/>
        </w:rPr>
        <w:t>-  MAP Access</w:t>
      </w:r>
    </w:p>
    <w:p w:rsidR="008D4023" w:rsidRDefault="00014DB9">
      <w:pPr>
        <w:spacing w:after="200" w:line="276" w:lineRule="auto"/>
        <w:ind w:left="360"/>
        <w:contextualSpacing/>
        <w:rPr>
          <w:rFonts w:eastAsia="Calibri" w:cs="Arial"/>
          <w:szCs w:val="20"/>
        </w:rPr>
      </w:pPr>
      <w:r>
        <w:rPr>
          <w:rFonts w:eastAsia="Calibri" w:cs="Arial"/>
          <w:szCs w:val="20"/>
        </w:rPr>
        <w:lastRenderedPageBreak/>
        <w:t>-  ETC (Can add field)</w:t>
      </w:r>
    </w:p>
    <w:p w:rsidR="008D4023" w:rsidRDefault="008D4023"/>
    <w:p w:rsidR="00014DB9" w:rsidRPr="00014DB9" w:rsidRDefault="00014DB9" w:rsidP="00014DB9">
      <w:pPr>
        <w:pStyle w:val="Heading4"/>
        <w:rPr>
          <w:b w:val="0"/>
          <w:u w:val="single"/>
        </w:rPr>
      </w:pPr>
      <w:r w:rsidRPr="00014DB9">
        <w:rPr>
          <w:b w:val="0"/>
          <w:u w:val="single"/>
        </w:rPr>
        <w:t>BTP-REQ-047963/B-Event Logging Initialization - Event Category (TcSE ROIN-304524-1)</w:t>
      </w:r>
    </w:p>
    <w:p w:rsidR="00014DB9" w:rsidRDefault="00014DB9">
      <w:pPr>
        <w:rPr>
          <w:rFonts w:eastAsia="Calibri" w:cs="Arial"/>
        </w:rPr>
      </w:pPr>
      <w:r>
        <w:rPr>
          <w:rFonts w:eastAsia="Calibri" w:cs="Arial"/>
        </w:rPr>
        <w:t>Within the Event logging, the In-Vehicle Infotainment System shall define an Event Category using the features below with criteria of “Success” or “Failure”:</w:t>
      </w:r>
    </w:p>
    <w:p w:rsidR="00014DB9" w:rsidRDefault="00014DB9">
      <w:pPr>
        <w:rPr>
          <w:rFonts w:eastAsia="Calibri"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1985"/>
        <w:gridCol w:w="2316"/>
        <w:gridCol w:w="3880"/>
      </w:tblGrid>
      <w:tr w:rsidR="00014DB9" w:rsidTr="00014DB9">
        <w:trPr>
          <w:cantSplit/>
          <w:trHeight w:val="270"/>
          <w:jc w:val="center"/>
        </w:trPr>
        <w:tc>
          <w:tcPr>
            <w:tcW w:w="675" w:type="dxa"/>
            <w:tcBorders>
              <w:top w:val="single" w:sz="4" w:space="0" w:color="auto"/>
              <w:left w:val="single" w:sz="4" w:space="0" w:color="auto"/>
              <w:bottom w:val="single" w:sz="4" w:space="0" w:color="auto"/>
              <w:right w:val="single" w:sz="4" w:space="0" w:color="auto"/>
            </w:tcBorders>
            <w:noWrap/>
          </w:tcPr>
          <w:p w:rsidR="00014DB9" w:rsidRDefault="00014DB9">
            <w:pPr>
              <w:rPr>
                <w:rFonts w:eastAsia="Calibri" w:cs="Arial"/>
              </w:rPr>
            </w:pPr>
          </w:p>
        </w:tc>
        <w:tc>
          <w:tcPr>
            <w:tcW w:w="1985" w:type="dxa"/>
            <w:tcBorders>
              <w:top w:val="single" w:sz="4" w:space="0" w:color="auto"/>
              <w:left w:val="single" w:sz="4" w:space="0" w:color="auto"/>
              <w:bottom w:val="single" w:sz="4" w:space="0" w:color="auto"/>
              <w:right w:val="single" w:sz="4" w:space="0" w:color="auto"/>
            </w:tcBorders>
            <w:noWrap/>
          </w:tcPr>
          <w:p w:rsidR="00014DB9" w:rsidRDefault="00014DB9">
            <w:pPr>
              <w:rPr>
                <w:rFonts w:eastAsia="Calibri" w:cs="Arial"/>
              </w:rPr>
            </w:pPr>
          </w:p>
        </w:tc>
        <w:tc>
          <w:tcPr>
            <w:tcW w:w="2316" w:type="dxa"/>
            <w:tcBorders>
              <w:top w:val="single" w:sz="4" w:space="0" w:color="auto"/>
              <w:left w:val="single" w:sz="4" w:space="0" w:color="auto"/>
              <w:bottom w:val="single" w:sz="4" w:space="0" w:color="auto"/>
              <w:right w:val="single" w:sz="4" w:space="0" w:color="auto"/>
            </w:tcBorders>
            <w:hideMark/>
          </w:tcPr>
          <w:p w:rsidR="00014DB9" w:rsidRDefault="00014DB9">
            <w:pPr>
              <w:rPr>
                <w:rFonts w:eastAsia="Calibri" w:cs="Arial"/>
              </w:rPr>
            </w:pPr>
            <w:r>
              <w:rPr>
                <w:rFonts w:eastAsia="Calibri" w:cs="Arial"/>
              </w:rPr>
              <w:t>Pass Criteria</w:t>
            </w:r>
          </w:p>
        </w:tc>
        <w:tc>
          <w:tcPr>
            <w:tcW w:w="3880" w:type="dxa"/>
            <w:tcBorders>
              <w:top w:val="single" w:sz="4" w:space="0" w:color="auto"/>
              <w:left w:val="single" w:sz="4" w:space="0" w:color="auto"/>
              <w:bottom w:val="single" w:sz="4" w:space="0" w:color="auto"/>
              <w:right w:val="single" w:sz="4" w:space="0" w:color="auto"/>
            </w:tcBorders>
            <w:noWrap/>
            <w:hideMark/>
          </w:tcPr>
          <w:p w:rsidR="00014DB9" w:rsidRDefault="00014DB9">
            <w:pPr>
              <w:rPr>
                <w:rFonts w:eastAsia="Calibri" w:cs="Arial"/>
              </w:rPr>
            </w:pPr>
            <w:r>
              <w:rPr>
                <w:rFonts w:eastAsia="Calibri" w:cs="Arial"/>
              </w:rPr>
              <w:t>Fail Criteria</w:t>
            </w:r>
          </w:p>
        </w:tc>
      </w:tr>
      <w:tr w:rsidR="00014DB9" w:rsidTr="00014DB9">
        <w:trPr>
          <w:cantSplit/>
          <w:trHeight w:val="510"/>
          <w:jc w:val="center"/>
        </w:trPr>
        <w:tc>
          <w:tcPr>
            <w:tcW w:w="675" w:type="dxa"/>
            <w:vMerge w:val="restart"/>
            <w:tcBorders>
              <w:top w:val="single" w:sz="4" w:space="0" w:color="auto"/>
              <w:left w:val="single" w:sz="4" w:space="0" w:color="auto"/>
              <w:bottom w:val="single" w:sz="4" w:space="0" w:color="auto"/>
              <w:right w:val="single" w:sz="4" w:space="0" w:color="auto"/>
            </w:tcBorders>
            <w:noWrap/>
            <w:textDirection w:val="btLr"/>
            <w:hideMark/>
          </w:tcPr>
          <w:p w:rsidR="00014DB9" w:rsidRDefault="00014DB9">
            <w:pPr>
              <w:rPr>
                <w:rFonts w:eastAsia="Calibri" w:cs="Arial"/>
              </w:rPr>
            </w:pPr>
            <w:r>
              <w:rPr>
                <w:rFonts w:eastAsia="Calibri" w:cs="Arial"/>
              </w:rPr>
              <w:t>Connection</w:t>
            </w:r>
          </w:p>
        </w:tc>
        <w:tc>
          <w:tcPr>
            <w:tcW w:w="1985" w:type="dxa"/>
            <w:tcBorders>
              <w:top w:val="single" w:sz="4" w:space="0" w:color="auto"/>
              <w:left w:val="single" w:sz="4" w:space="0" w:color="auto"/>
              <w:bottom w:val="single" w:sz="4" w:space="0" w:color="auto"/>
              <w:right w:val="single" w:sz="4" w:space="0" w:color="auto"/>
            </w:tcBorders>
            <w:noWrap/>
            <w:hideMark/>
          </w:tcPr>
          <w:p w:rsidR="00014DB9" w:rsidRDefault="00014DB9">
            <w:pPr>
              <w:rPr>
                <w:rFonts w:eastAsia="Calibri" w:cs="Arial"/>
              </w:rPr>
            </w:pPr>
            <w:r>
              <w:rPr>
                <w:rFonts w:eastAsia="Calibri" w:cs="Arial"/>
              </w:rPr>
              <w:t>Pairing</w:t>
            </w:r>
          </w:p>
        </w:tc>
        <w:tc>
          <w:tcPr>
            <w:tcW w:w="231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eastAsia="Calibri" w:cs="Arial"/>
              </w:rPr>
            </w:pPr>
            <w:r>
              <w:rPr>
                <w:rFonts w:eastAsia="Calibri" w:cs="Arial"/>
              </w:rPr>
              <w:t>Pairing was successful as defined in HMI specification.</w:t>
            </w:r>
          </w:p>
        </w:tc>
        <w:tc>
          <w:tcPr>
            <w:tcW w:w="3880"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eastAsia="Calibri" w:cs="Arial"/>
              </w:rPr>
            </w:pPr>
            <w:r>
              <w:rPr>
                <w:rFonts w:eastAsia="Calibri" w:cs="Arial"/>
              </w:rPr>
              <w:t>Anytime pairing was not successful as defined in HMI specification.</w:t>
            </w:r>
          </w:p>
        </w:tc>
      </w:tr>
      <w:tr w:rsidR="00014DB9" w:rsidTr="00014DB9">
        <w:trPr>
          <w:cantSplit/>
          <w:trHeight w:val="1020"/>
          <w:jc w:val="center"/>
        </w:trPr>
        <w:tc>
          <w:tcPr>
            <w:tcW w:w="675" w:type="dxa"/>
            <w:vMerge/>
            <w:tcBorders>
              <w:top w:val="single" w:sz="4" w:space="0" w:color="auto"/>
              <w:left w:val="single" w:sz="4" w:space="0" w:color="auto"/>
              <w:bottom w:val="single" w:sz="4" w:space="0" w:color="auto"/>
              <w:right w:val="single" w:sz="4" w:space="0" w:color="auto"/>
            </w:tcBorders>
            <w:vAlign w:val="center"/>
            <w:hideMark/>
          </w:tcPr>
          <w:p w:rsidR="00014DB9" w:rsidRDefault="00014DB9">
            <w:pPr>
              <w:rPr>
                <w:rFonts w:eastAsia="Calibri" w:cs="Arial"/>
              </w:rPr>
            </w:pPr>
          </w:p>
        </w:tc>
        <w:tc>
          <w:tcPr>
            <w:tcW w:w="1985" w:type="dxa"/>
            <w:tcBorders>
              <w:top w:val="single" w:sz="4" w:space="0" w:color="auto"/>
              <w:left w:val="single" w:sz="4" w:space="0" w:color="auto"/>
              <w:bottom w:val="single" w:sz="4" w:space="0" w:color="auto"/>
              <w:right w:val="single" w:sz="4" w:space="0" w:color="auto"/>
            </w:tcBorders>
            <w:noWrap/>
            <w:hideMark/>
          </w:tcPr>
          <w:p w:rsidR="00014DB9" w:rsidRDefault="00014DB9">
            <w:pPr>
              <w:rPr>
                <w:rFonts w:eastAsia="Calibri" w:cs="Arial"/>
              </w:rPr>
            </w:pPr>
            <w:r>
              <w:rPr>
                <w:rFonts w:eastAsia="Calibri" w:cs="Arial"/>
              </w:rPr>
              <w:t>HFP Connection</w:t>
            </w:r>
          </w:p>
        </w:tc>
        <w:tc>
          <w:tcPr>
            <w:tcW w:w="231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eastAsia="Calibri" w:cs="Arial"/>
              </w:rPr>
            </w:pPr>
            <w:r>
              <w:rPr>
                <w:rFonts w:eastAsia="Calibri" w:cs="Arial"/>
              </w:rPr>
              <w:t xml:space="preserve">When the post conditions are met for the use cases within </w:t>
            </w:r>
            <w:r w:rsidRPr="003607D5">
              <w:rPr>
                <w:rFonts w:eastAsia="Calibri" w:cs="Arial"/>
              </w:rPr>
              <w:t>BTP-FUN-REQ-033</w:t>
            </w:r>
            <w:r>
              <w:rPr>
                <w:rFonts w:eastAsia="Calibri" w:cs="Arial"/>
              </w:rPr>
              <w:t>790/B-Connecting a Paired Phone</w:t>
            </w:r>
          </w:p>
        </w:tc>
        <w:tc>
          <w:tcPr>
            <w:tcW w:w="3880" w:type="dxa"/>
            <w:tcBorders>
              <w:top w:val="single" w:sz="4" w:space="0" w:color="auto"/>
              <w:left w:val="single" w:sz="4" w:space="0" w:color="auto"/>
              <w:bottom w:val="single" w:sz="4" w:space="0" w:color="auto"/>
              <w:right w:val="single" w:sz="4" w:space="0" w:color="auto"/>
            </w:tcBorders>
            <w:hideMark/>
          </w:tcPr>
          <w:p w:rsidR="00014DB9" w:rsidRDefault="00014DB9">
            <w:pPr>
              <w:rPr>
                <w:rFonts w:eastAsia="Calibri" w:cs="Arial"/>
              </w:rPr>
            </w:pPr>
            <w:r>
              <w:rPr>
                <w:rFonts w:eastAsia="Calibri" w:cs="Arial"/>
              </w:rPr>
              <w:t>When any of the conditions are met within: BTP-FUR-REQ-047508</w:t>
            </w:r>
            <w:r w:rsidRPr="003607D5">
              <w:rPr>
                <w:rFonts w:eastAsia="Calibri" w:cs="Arial"/>
              </w:rPr>
              <w:t>-Advanced Error Correction</w:t>
            </w:r>
          </w:p>
        </w:tc>
      </w:tr>
      <w:tr w:rsidR="00014DB9" w:rsidTr="00014DB9">
        <w:trPr>
          <w:cantSplit/>
          <w:trHeight w:val="1785"/>
          <w:jc w:val="center"/>
        </w:trPr>
        <w:tc>
          <w:tcPr>
            <w:tcW w:w="675" w:type="dxa"/>
            <w:vMerge/>
            <w:tcBorders>
              <w:top w:val="single" w:sz="4" w:space="0" w:color="auto"/>
              <w:left w:val="single" w:sz="4" w:space="0" w:color="auto"/>
              <w:bottom w:val="single" w:sz="4" w:space="0" w:color="auto"/>
              <w:right w:val="single" w:sz="4" w:space="0" w:color="auto"/>
            </w:tcBorders>
            <w:vAlign w:val="center"/>
            <w:hideMark/>
          </w:tcPr>
          <w:p w:rsidR="00014DB9" w:rsidRDefault="00014DB9">
            <w:pPr>
              <w:rPr>
                <w:rFonts w:eastAsia="Calibri" w:cs="Arial"/>
              </w:rPr>
            </w:pPr>
          </w:p>
        </w:tc>
        <w:tc>
          <w:tcPr>
            <w:tcW w:w="1985" w:type="dxa"/>
            <w:tcBorders>
              <w:top w:val="single" w:sz="4" w:space="0" w:color="auto"/>
              <w:left w:val="single" w:sz="4" w:space="0" w:color="auto"/>
              <w:bottom w:val="single" w:sz="4" w:space="0" w:color="auto"/>
              <w:right w:val="single" w:sz="4" w:space="0" w:color="auto"/>
            </w:tcBorders>
            <w:noWrap/>
            <w:hideMark/>
          </w:tcPr>
          <w:p w:rsidR="00014DB9" w:rsidRDefault="00014DB9">
            <w:pPr>
              <w:rPr>
                <w:rFonts w:eastAsia="Calibri" w:cs="Arial"/>
              </w:rPr>
            </w:pPr>
            <w:r>
              <w:rPr>
                <w:rFonts w:eastAsia="Calibri" w:cs="Arial"/>
              </w:rPr>
              <w:t>A2DP Connection</w:t>
            </w:r>
          </w:p>
        </w:tc>
        <w:tc>
          <w:tcPr>
            <w:tcW w:w="2316" w:type="dxa"/>
            <w:tcBorders>
              <w:top w:val="single" w:sz="4" w:space="0" w:color="auto"/>
              <w:left w:val="single" w:sz="4" w:space="0" w:color="auto"/>
              <w:bottom w:val="single" w:sz="4" w:space="0" w:color="auto"/>
              <w:right w:val="single" w:sz="4" w:space="0" w:color="auto"/>
            </w:tcBorders>
            <w:hideMark/>
          </w:tcPr>
          <w:p w:rsidR="00014DB9" w:rsidRDefault="00014DB9">
            <w:pPr>
              <w:rPr>
                <w:rFonts w:eastAsia="Calibri" w:cs="Arial"/>
              </w:rPr>
            </w:pPr>
            <w:r>
              <w:rPr>
                <w:rFonts w:eastAsia="Calibri" w:cs="Arial"/>
              </w:rPr>
              <w:t xml:space="preserve">When the post conditions are met for the use cases within </w:t>
            </w:r>
            <w:r w:rsidRPr="003607D5">
              <w:rPr>
                <w:rFonts w:eastAsia="Calibri" w:cs="Arial"/>
              </w:rPr>
              <w:t>BTP-FUN-REQ-033813/B-Connecting a Paired Audio Device</w:t>
            </w:r>
          </w:p>
        </w:tc>
        <w:tc>
          <w:tcPr>
            <w:tcW w:w="3880" w:type="dxa"/>
            <w:tcBorders>
              <w:top w:val="single" w:sz="4" w:space="0" w:color="auto"/>
              <w:left w:val="single" w:sz="4" w:space="0" w:color="auto"/>
              <w:bottom w:val="single" w:sz="4" w:space="0" w:color="auto"/>
              <w:right w:val="single" w:sz="4" w:space="0" w:color="auto"/>
            </w:tcBorders>
            <w:hideMark/>
          </w:tcPr>
          <w:p w:rsidR="00014DB9" w:rsidRDefault="00014DB9">
            <w:pPr>
              <w:rPr>
                <w:rFonts w:eastAsia="Calibri" w:cs="Arial"/>
              </w:rPr>
            </w:pPr>
            <w:r>
              <w:rPr>
                <w:rFonts w:eastAsia="Calibri" w:cs="Arial"/>
              </w:rPr>
              <w:t>The In-Vehicle Infotainment System has received some Bluetooth communication from the source, but receives a negative response from the Open (via AVDTP) request or does not receive a response to the Open Stream request within 10 seconds.</w:t>
            </w:r>
          </w:p>
        </w:tc>
      </w:tr>
      <w:tr w:rsidR="00014DB9" w:rsidTr="00014DB9">
        <w:trPr>
          <w:cantSplit/>
          <w:trHeight w:val="1785"/>
          <w:jc w:val="center"/>
        </w:trPr>
        <w:tc>
          <w:tcPr>
            <w:tcW w:w="675" w:type="dxa"/>
            <w:vMerge/>
            <w:tcBorders>
              <w:top w:val="single" w:sz="4" w:space="0" w:color="auto"/>
              <w:left w:val="single" w:sz="4" w:space="0" w:color="auto"/>
              <w:bottom w:val="single" w:sz="4" w:space="0" w:color="auto"/>
              <w:right w:val="single" w:sz="4" w:space="0" w:color="auto"/>
            </w:tcBorders>
            <w:vAlign w:val="center"/>
          </w:tcPr>
          <w:p w:rsidR="00014DB9" w:rsidRDefault="00014DB9">
            <w:pPr>
              <w:rPr>
                <w:rFonts w:eastAsia="Calibri" w:cs="Arial"/>
              </w:rPr>
            </w:pPr>
          </w:p>
        </w:tc>
        <w:tc>
          <w:tcPr>
            <w:tcW w:w="1985" w:type="dxa"/>
            <w:tcBorders>
              <w:top w:val="single" w:sz="4" w:space="0" w:color="auto"/>
              <w:left w:val="single" w:sz="4" w:space="0" w:color="auto"/>
              <w:bottom w:val="single" w:sz="4" w:space="0" w:color="auto"/>
              <w:right w:val="single" w:sz="4" w:space="0" w:color="auto"/>
            </w:tcBorders>
            <w:noWrap/>
          </w:tcPr>
          <w:p w:rsidR="00014DB9" w:rsidRPr="003607D5" w:rsidRDefault="00014DB9">
            <w:pPr>
              <w:rPr>
                <w:rFonts w:eastAsia="Calibri" w:cs="Arial"/>
              </w:rPr>
            </w:pPr>
            <w:r w:rsidRPr="003607D5">
              <w:rPr>
                <w:rFonts w:eastAsia="Calibri" w:cs="Arial"/>
              </w:rPr>
              <w:t>AVRCP and AVRCP browsing connection</w:t>
            </w:r>
          </w:p>
        </w:tc>
        <w:tc>
          <w:tcPr>
            <w:tcW w:w="2316" w:type="dxa"/>
            <w:tcBorders>
              <w:top w:val="single" w:sz="4" w:space="0" w:color="auto"/>
              <w:left w:val="single" w:sz="4" w:space="0" w:color="auto"/>
              <w:bottom w:val="single" w:sz="4" w:space="0" w:color="auto"/>
              <w:right w:val="single" w:sz="4" w:space="0" w:color="auto"/>
            </w:tcBorders>
          </w:tcPr>
          <w:p w:rsidR="00014DB9" w:rsidRPr="003607D5" w:rsidRDefault="00014DB9">
            <w:pPr>
              <w:rPr>
                <w:rFonts w:eastAsia="Calibri" w:cs="Arial"/>
              </w:rPr>
            </w:pPr>
            <w:r w:rsidRPr="003607D5">
              <w:rPr>
                <w:rFonts w:eastAsia="Calibri" w:cs="Arial"/>
              </w:rPr>
              <w:t>The in-vehicle infotainment system has received a negative response to a connection attempt of AVRCP or AVRCP browsing</w:t>
            </w:r>
            <w:r>
              <w:rPr>
                <w:rFonts w:eastAsia="Calibri" w:cs="Arial"/>
              </w:rPr>
              <w:t>.</w:t>
            </w:r>
          </w:p>
        </w:tc>
        <w:tc>
          <w:tcPr>
            <w:tcW w:w="3880" w:type="dxa"/>
            <w:tcBorders>
              <w:top w:val="single" w:sz="4" w:space="0" w:color="auto"/>
              <w:left w:val="single" w:sz="4" w:space="0" w:color="auto"/>
              <w:bottom w:val="single" w:sz="4" w:space="0" w:color="auto"/>
              <w:right w:val="single" w:sz="4" w:space="0" w:color="auto"/>
            </w:tcBorders>
          </w:tcPr>
          <w:p w:rsidR="00014DB9" w:rsidRPr="003607D5" w:rsidRDefault="00014DB9">
            <w:pPr>
              <w:rPr>
                <w:rFonts w:eastAsia="Calibri" w:cs="Arial"/>
              </w:rPr>
            </w:pPr>
            <w:r w:rsidRPr="003607D5">
              <w:rPr>
                <w:rFonts w:eastAsia="Calibri" w:cs="Arial"/>
              </w:rPr>
              <w:t>The in-vehicle infotainment system has received a negative response to a connection attempt of AVRCP or AVRCP browsing</w:t>
            </w:r>
            <w:r>
              <w:rPr>
                <w:rFonts w:eastAsia="Calibri" w:cs="Arial"/>
              </w:rPr>
              <w:t>.</w:t>
            </w:r>
          </w:p>
        </w:tc>
      </w:tr>
      <w:tr w:rsidR="00014DB9" w:rsidTr="00014DB9">
        <w:trPr>
          <w:cantSplit/>
          <w:trHeight w:val="1275"/>
          <w:jc w:val="center"/>
        </w:trPr>
        <w:tc>
          <w:tcPr>
            <w:tcW w:w="675" w:type="dxa"/>
            <w:vMerge/>
            <w:tcBorders>
              <w:top w:val="single" w:sz="4" w:space="0" w:color="auto"/>
              <w:left w:val="single" w:sz="4" w:space="0" w:color="auto"/>
              <w:bottom w:val="single" w:sz="4" w:space="0" w:color="auto"/>
              <w:right w:val="single" w:sz="4" w:space="0" w:color="auto"/>
            </w:tcBorders>
            <w:vAlign w:val="center"/>
            <w:hideMark/>
          </w:tcPr>
          <w:p w:rsidR="00014DB9" w:rsidRDefault="00014DB9">
            <w:pPr>
              <w:rPr>
                <w:rFonts w:eastAsia="Calibri" w:cs="Arial"/>
              </w:rPr>
            </w:pPr>
          </w:p>
        </w:tc>
        <w:tc>
          <w:tcPr>
            <w:tcW w:w="1985" w:type="dxa"/>
            <w:tcBorders>
              <w:top w:val="single" w:sz="4" w:space="0" w:color="auto"/>
              <w:left w:val="single" w:sz="4" w:space="0" w:color="auto"/>
              <w:bottom w:val="single" w:sz="4" w:space="0" w:color="auto"/>
              <w:right w:val="single" w:sz="4" w:space="0" w:color="auto"/>
            </w:tcBorders>
            <w:noWrap/>
            <w:hideMark/>
          </w:tcPr>
          <w:p w:rsidR="00014DB9" w:rsidRDefault="00014DB9">
            <w:pPr>
              <w:rPr>
                <w:rFonts w:eastAsia="Calibri" w:cs="Arial"/>
              </w:rPr>
            </w:pPr>
            <w:r>
              <w:rPr>
                <w:rFonts w:eastAsia="Calibri" w:cs="Arial"/>
              </w:rPr>
              <w:t>MAP Connection</w:t>
            </w:r>
          </w:p>
        </w:tc>
        <w:tc>
          <w:tcPr>
            <w:tcW w:w="2316" w:type="dxa"/>
            <w:tcBorders>
              <w:top w:val="single" w:sz="4" w:space="0" w:color="auto"/>
              <w:left w:val="single" w:sz="4" w:space="0" w:color="auto"/>
              <w:bottom w:val="single" w:sz="4" w:space="0" w:color="auto"/>
              <w:right w:val="single" w:sz="4" w:space="0" w:color="auto"/>
            </w:tcBorders>
            <w:hideMark/>
          </w:tcPr>
          <w:p w:rsidR="00014DB9" w:rsidRDefault="00014DB9">
            <w:pPr>
              <w:rPr>
                <w:rFonts w:eastAsia="Calibri" w:cs="Arial"/>
              </w:rPr>
            </w:pPr>
            <w:r w:rsidRPr="003607D5">
              <w:rPr>
                <w:rFonts w:eastAsia="Calibri" w:cs="Arial"/>
              </w:rPr>
              <w:t>Gathering of message listing succeeds. Notification connection is opened from the phone</w:t>
            </w:r>
          </w:p>
        </w:tc>
        <w:tc>
          <w:tcPr>
            <w:tcW w:w="3880" w:type="dxa"/>
            <w:tcBorders>
              <w:top w:val="single" w:sz="4" w:space="0" w:color="auto"/>
              <w:left w:val="single" w:sz="4" w:space="0" w:color="auto"/>
              <w:bottom w:val="single" w:sz="4" w:space="0" w:color="auto"/>
              <w:right w:val="single" w:sz="4" w:space="0" w:color="auto"/>
            </w:tcBorders>
            <w:hideMark/>
          </w:tcPr>
          <w:p w:rsidR="00014DB9" w:rsidRPr="003607D5" w:rsidRDefault="00014DB9" w:rsidP="00014DB9">
            <w:pPr>
              <w:rPr>
                <w:rFonts w:eastAsia="Calibri" w:cs="Arial"/>
              </w:rPr>
            </w:pPr>
            <w:r w:rsidRPr="003607D5">
              <w:rPr>
                <w:rFonts w:eastAsia="Calibri" w:cs="Arial"/>
              </w:rPr>
              <w:t>Any of the conditions are met within:</w:t>
            </w:r>
          </w:p>
          <w:p w:rsidR="00014DB9" w:rsidRPr="003607D5" w:rsidRDefault="00014DB9" w:rsidP="001257C9">
            <w:pPr>
              <w:numPr>
                <w:ilvl w:val="0"/>
                <w:numId w:val="60"/>
              </w:numPr>
              <w:rPr>
                <w:rFonts w:eastAsia="Calibri" w:cs="Arial"/>
              </w:rPr>
            </w:pPr>
            <w:r>
              <w:rPr>
                <w:rFonts w:eastAsia="Calibri" w:cs="Arial"/>
              </w:rPr>
              <w:t>BTP-FUR-REQ-041783</w:t>
            </w:r>
            <w:r w:rsidRPr="003607D5">
              <w:rPr>
                <w:rFonts w:eastAsia="Calibri" w:cs="Arial"/>
              </w:rPr>
              <w:t>-Message Access Not Granted</w:t>
            </w:r>
          </w:p>
          <w:p w:rsidR="00014DB9" w:rsidRPr="003607D5" w:rsidRDefault="00014DB9" w:rsidP="001257C9">
            <w:pPr>
              <w:numPr>
                <w:ilvl w:val="0"/>
                <w:numId w:val="60"/>
              </w:numPr>
              <w:rPr>
                <w:rFonts w:eastAsia="Calibri" w:cs="Arial"/>
              </w:rPr>
            </w:pPr>
            <w:r>
              <w:rPr>
                <w:rFonts w:eastAsia="Calibri" w:cs="Arial"/>
              </w:rPr>
              <w:t>BTP-FUR-REQ-041784</w:t>
            </w:r>
            <w:r w:rsidRPr="003607D5">
              <w:rPr>
                <w:rFonts w:eastAsia="Calibri" w:cs="Arial"/>
              </w:rPr>
              <w:t xml:space="preserve">-Message Notification Not Established </w:t>
            </w:r>
          </w:p>
          <w:p w:rsidR="00014DB9" w:rsidRPr="003607D5" w:rsidRDefault="00014DB9" w:rsidP="001257C9">
            <w:pPr>
              <w:numPr>
                <w:ilvl w:val="0"/>
                <w:numId w:val="60"/>
              </w:numPr>
              <w:rPr>
                <w:rFonts w:eastAsia="Calibri" w:cs="Arial"/>
              </w:rPr>
            </w:pPr>
            <w:r>
              <w:rPr>
                <w:rFonts w:eastAsia="Calibri" w:cs="Arial"/>
              </w:rPr>
              <w:t>BTP-FUR-REQ-041785</w:t>
            </w:r>
            <w:r w:rsidRPr="003607D5">
              <w:rPr>
                <w:rFonts w:eastAsia="Calibri" w:cs="Arial"/>
              </w:rPr>
              <w:t>-Message Download Failed</w:t>
            </w:r>
          </w:p>
        </w:tc>
      </w:tr>
      <w:tr w:rsidR="00014DB9" w:rsidTr="00014DB9">
        <w:trPr>
          <w:cantSplit/>
          <w:trHeight w:val="1275"/>
          <w:jc w:val="center"/>
        </w:trPr>
        <w:tc>
          <w:tcPr>
            <w:tcW w:w="675" w:type="dxa"/>
            <w:vMerge/>
            <w:tcBorders>
              <w:top w:val="single" w:sz="4" w:space="0" w:color="auto"/>
              <w:left w:val="single" w:sz="4" w:space="0" w:color="auto"/>
              <w:bottom w:val="single" w:sz="4" w:space="0" w:color="auto"/>
              <w:right w:val="single" w:sz="4" w:space="0" w:color="auto"/>
            </w:tcBorders>
            <w:vAlign w:val="center"/>
          </w:tcPr>
          <w:p w:rsidR="00014DB9" w:rsidRDefault="00014DB9">
            <w:pPr>
              <w:rPr>
                <w:rFonts w:eastAsia="Calibri" w:cs="Arial"/>
              </w:rPr>
            </w:pPr>
          </w:p>
        </w:tc>
        <w:tc>
          <w:tcPr>
            <w:tcW w:w="1985" w:type="dxa"/>
            <w:tcBorders>
              <w:top w:val="single" w:sz="4" w:space="0" w:color="auto"/>
              <w:left w:val="single" w:sz="4" w:space="0" w:color="auto"/>
              <w:bottom w:val="single" w:sz="4" w:space="0" w:color="auto"/>
              <w:right w:val="single" w:sz="4" w:space="0" w:color="auto"/>
            </w:tcBorders>
            <w:noWrap/>
          </w:tcPr>
          <w:p w:rsidR="00014DB9" w:rsidRPr="00E013CB" w:rsidRDefault="00014DB9" w:rsidP="00014DB9">
            <w:r w:rsidRPr="00E013CB">
              <w:t>MAP sending a message</w:t>
            </w:r>
          </w:p>
        </w:tc>
        <w:tc>
          <w:tcPr>
            <w:tcW w:w="2316" w:type="dxa"/>
            <w:tcBorders>
              <w:top w:val="single" w:sz="4" w:space="0" w:color="auto"/>
              <w:left w:val="single" w:sz="4" w:space="0" w:color="auto"/>
              <w:bottom w:val="single" w:sz="4" w:space="0" w:color="auto"/>
              <w:right w:val="single" w:sz="4" w:space="0" w:color="auto"/>
            </w:tcBorders>
          </w:tcPr>
          <w:p w:rsidR="00014DB9" w:rsidRPr="00E013CB" w:rsidRDefault="00014DB9" w:rsidP="00014DB9">
            <w:r w:rsidRPr="00E013CB">
              <w:t>Message sending succeeded</w:t>
            </w:r>
          </w:p>
        </w:tc>
        <w:tc>
          <w:tcPr>
            <w:tcW w:w="3880" w:type="dxa"/>
            <w:tcBorders>
              <w:top w:val="single" w:sz="4" w:space="0" w:color="auto"/>
              <w:left w:val="single" w:sz="4" w:space="0" w:color="auto"/>
              <w:bottom w:val="single" w:sz="4" w:space="0" w:color="auto"/>
              <w:right w:val="single" w:sz="4" w:space="0" w:color="auto"/>
            </w:tcBorders>
          </w:tcPr>
          <w:p w:rsidR="00014DB9" w:rsidRPr="00E013CB" w:rsidRDefault="00014DB9" w:rsidP="00014DB9">
            <w:r w:rsidRPr="00E013CB">
              <w:t>Any condition p</w:t>
            </w:r>
            <w:r>
              <w:t>resented in BTP-FUR-REQ-041786</w:t>
            </w:r>
            <w:r w:rsidRPr="00E013CB">
              <w:t>-Sending Message Failed</w:t>
            </w:r>
          </w:p>
        </w:tc>
      </w:tr>
      <w:tr w:rsidR="00014DB9" w:rsidTr="00014DB9">
        <w:trPr>
          <w:cantSplit/>
          <w:trHeight w:val="1530"/>
          <w:jc w:val="center"/>
        </w:trPr>
        <w:tc>
          <w:tcPr>
            <w:tcW w:w="675" w:type="dxa"/>
            <w:vMerge/>
            <w:tcBorders>
              <w:top w:val="single" w:sz="4" w:space="0" w:color="auto"/>
              <w:left w:val="single" w:sz="4" w:space="0" w:color="auto"/>
              <w:bottom w:val="single" w:sz="4" w:space="0" w:color="auto"/>
              <w:right w:val="single" w:sz="4" w:space="0" w:color="auto"/>
            </w:tcBorders>
            <w:vAlign w:val="center"/>
            <w:hideMark/>
          </w:tcPr>
          <w:p w:rsidR="00014DB9" w:rsidRDefault="00014DB9">
            <w:pPr>
              <w:rPr>
                <w:rFonts w:eastAsia="Calibri" w:cs="Arial"/>
              </w:rPr>
            </w:pPr>
          </w:p>
        </w:tc>
        <w:tc>
          <w:tcPr>
            <w:tcW w:w="1985" w:type="dxa"/>
            <w:tcBorders>
              <w:top w:val="single" w:sz="4" w:space="0" w:color="auto"/>
              <w:left w:val="single" w:sz="4" w:space="0" w:color="auto"/>
              <w:bottom w:val="single" w:sz="4" w:space="0" w:color="auto"/>
              <w:right w:val="single" w:sz="4" w:space="0" w:color="auto"/>
            </w:tcBorders>
            <w:noWrap/>
            <w:hideMark/>
          </w:tcPr>
          <w:p w:rsidR="00014DB9" w:rsidRDefault="00014DB9">
            <w:pPr>
              <w:rPr>
                <w:rFonts w:eastAsia="Calibri" w:cs="Arial"/>
              </w:rPr>
            </w:pPr>
            <w:r>
              <w:rPr>
                <w:rFonts w:eastAsia="Calibri" w:cs="Arial"/>
              </w:rPr>
              <w:t>Connecting Upon Resume</w:t>
            </w:r>
          </w:p>
        </w:tc>
        <w:tc>
          <w:tcPr>
            <w:tcW w:w="2316"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eastAsia="Calibri" w:cs="Arial"/>
              </w:rPr>
            </w:pPr>
            <w:r>
              <w:rPr>
                <w:rFonts w:eastAsia="Calibri" w:cs="Arial"/>
              </w:rPr>
              <w:t xml:space="preserve">When the post conditions are met for the use cases within </w:t>
            </w:r>
            <w:r w:rsidRPr="003607D5">
              <w:rPr>
                <w:rFonts w:eastAsia="Calibri" w:cs="Arial"/>
              </w:rPr>
              <w:t>BTP-FUN-REQ-033790/B-Connecting a Paired Phone</w:t>
            </w:r>
          </w:p>
        </w:tc>
        <w:tc>
          <w:tcPr>
            <w:tcW w:w="3880"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eastAsia="Calibri" w:cs="Arial"/>
              </w:rPr>
            </w:pPr>
            <w:r>
              <w:rPr>
                <w:rFonts w:eastAsia="Calibri" w:cs="Arial"/>
              </w:rPr>
              <w:t xml:space="preserve">After the third unsuccessful auto connection attempt within section </w:t>
            </w:r>
            <w:r w:rsidRPr="003607D5">
              <w:rPr>
                <w:rFonts w:eastAsia="Calibri" w:cs="Arial"/>
              </w:rPr>
              <w:t>BTP-FUR-RE</w:t>
            </w:r>
            <w:r>
              <w:rPr>
                <w:rFonts w:eastAsia="Calibri" w:cs="Arial"/>
              </w:rPr>
              <w:t>Q-033809-Automatic Connection.</w:t>
            </w:r>
            <w:r>
              <w:rPr>
                <w:rFonts w:eastAsia="Calibri" w:cs="Arial"/>
              </w:rPr>
              <w:br/>
              <w:t xml:space="preserve">Only one unsuccessful event shall be recorded per detection. </w:t>
            </w:r>
          </w:p>
        </w:tc>
      </w:tr>
      <w:tr w:rsidR="00014DB9" w:rsidTr="00014DB9">
        <w:trPr>
          <w:cantSplit/>
          <w:trHeight w:val="1035"/>
          <w:jc w:val="center"/>
        </w:trPr>
        <w:tc>
          <w:tcPr>
            <w:tcW w:w="675" w:type="dxa"/>
            <w:vMerge/>
            <w:tcBorders>
              <w:top w:val="single" w:sz="4" w:space="0" w:color="auto"/>
              <w:left w:val="single" w:sz="4" w:space="0" w:color="auto"/>
              <w:bottom w:val="single" w:sz="4" w:space="0" w:color="auto"/>
              <w:right w:val="single" w:sz="4" w:space="0" w:color="auto"/>
            </w:tcBorders>
            <w:vAlign w:val="center"/>
            <w:hideMark/>
          </w:tcPr>
          <w:p w:rsidR="00014DB9" w:rsidRDefault="00014DB9">
            <w:pPr>
              <w:rPr>
                <w:rFonts w:eastAsia="Calibri" w:cs="Arial"/>
              </w:rPr>
            </w:pPr>
          </w:p>
        </w:tc>
        <w:tc>
          <w:tcPr>
            <w:tcW w:w="1985" w:type="dxa"/>
            <w:tcBorders>
              <w:top w:val="single" w:sz="4" w:space="0" w:color="auto"/>
              <w:left w:val="single" w:sz="4" w:space="0" w:color="auto"/>
              <w:bottom w:val="single" w:sz="4" w:space="0" w:color="auto"/>
              <w:right w:val="single" w:sz="4" w:space="0" w:color="auto"/>
            </w:tcBorders>
            <w:noWrap/>
            <w:hideMark/>
          </w:tcPr>
          <w:p w:rsidR="00014DB9" w:rsidRDefault="00014DB9">
            <w:pPr>
              <w:rPr>
                <w:rFonts w:eastAsia="Calibri" w:cs="Arial"/>
              </w:rPr>
            </w:pPr>
            <w:r>
              <w:rPr>
                <w:rFonts w:eastAsia="Calibri" w:cs="Arial"/>
              </w:rPr>
              <w:t>Disconnecting</w:t>
            </w:r>
          </w:p>
        </w:tc>
        <w:tc>
          <w:tcPr>
            <w:tcW w:w="2316" w:type="dxa"/>
            <w:tcBorders>
              <w:top w:val="single" w:sz="4" w:space="0" w:color="auto"/>
              <w:left w:val="single" w:sz="4" w:space="0" w:color="auto"/>
              <w:bottom w:val="single" w:sz="4" w:space="0" w:color="auto"/>
              <w:right w:val="single" w:sz="4" w:space="0" w:color="auto"/>
            </w:tcBorders>
            <w:hideMark/>
          </w:tcPr>
          <w:p w:rsidR="00014DB9" w:rsidRDefault="00014DB9">
            <w:pPr>
              <w:rPr>
                <w:rFonts w:eastAsia="Calibri" w:cs="Arial"/>
              </w:rPr>
            </w:pPr>
            <w:r>
              <w:rPr>
                <w:rFonts w:eastAsia="Calibri" w:cs="Arial"/>
              </w:rPr>
              <w:t>Number of graceful disconnects</w:t>
            </w:r>
          </w:p>
        </w:tc>
        <w:tc>
          <w:tcPr>
            <w:tcW w:w="3880" w:type="dxa"/>
            <w:tcBorders>
              <w:top w:val="single" w:sz="4" w:space="0" w:color="auto"/>
              <w:left w:val="single" w:sz="4" w:space="0" w:color="auto"/>
              <w:bottom w:val="single" w:sz="4" w:space="0" w:color="auto"/>
              <w:right w:val="single" w:sz="4" w:space="0" w:color="auto"/>
            </w:tcBorders>
            <w:hideMark/>
          </w:tcPr>
          <w:p w:rsidR="00014DB9" w:rsidRDefault="00014DB9" w:rsidP="00014DB9">
            <w:pPr>
              <w:rPr>
                <w:rFonts w:eastAsia="Calibri" w:cs="Arial"/>
              </w:rPr>
            </w:pPr>
            <w:r>
              <w:rPr>
                <w:rFonts w:eastAsia="Calibri" w:cs="Arial"/>
              </w:rPr>
              <w:t xml:space="preserve">When any of the conditions are met within: BTP-UC-REQ-041705 – </w:t>
            </w:r>
          </w:p>
          <w:p w:rsidR="00014DB9" w:rsidRDefault="00014DB9" w:rsidP="00014DB9">
            <w:pPr>
              <w:rPr>
                <w:rFonts w:eastAsia="Calibri" w:cs="Arial"/>
              </w:rPr>
            </w:pPr>
            <w:r w:rsidRPr="003607D5">
              <w:rPr>
                <w:rFonts w:eastAsia="Calibri" w:cs="Arial"/>
              </w:rPr>
              <w:t>In-Vehicle Infotainment System not able to maintain a connection to mobile phone</w:t>
            </w:r>
          </w:p>
        </w:tc>
      </w:tr>
      <w:tr w:rsidR="00014DB9" w:rsidTr="00014DB9">
        <w:trPr>
          <w:cantSplit/>
          <w:trHeight w:val="765"/>
          <w:jc w:val="center"/>
        </w:trPr>
        <w:tc>
          <w:tcPr>
            <w:tcW w:w="675" w:type="dxa"/>
            <w:vMerge w:val="restart"/>
            <w:tcBorders>
              <w:top w:val="single" w:sz="4" w:space="0" w:color="auto"/>
              <w:left w:val="single" w:sz="4" w:space="0" w:color="auto"/>
              <w:bottom w:val="single" w:sz="4" w:space="0" w:color="auto"/>
              <w:right w:val="single" w:sz="4" w:space="0" w:color="auto"/>
            </w:tcBorders>
            <w:noWrap/>
            <w:textDirection w:val="btLr"/>
            <w:hideMark/>
          </w:tcPr>
          <w:p w:rsidR="00014DB9" w:rsidRDefault="00014DB9">
            <w:pPr>
              <w:rPr>
                <w:rFonts w:eastAsia="Calibri" w:cs="Arial"/>
              </w:rPr>
            </w:pPr>
            <w:r>
              <w:rPr>
                <w:rFonts w:eastAsia="Calibri" w:cs="Arial"/>
              </w:rPr>
              <w:lastRenderedPageBreak/>
              <w:t>Calling</w:t>
            </w:r>
          </w:p>
        </w:tc>
        <w:tc>
          <w:tcPr>
            <w:tcW w:w="1985" w:type="dxa"/>
            <w:tcBorders>
              <w:top w:val="single" w:sz="4" w:space="0" w:color="auto"/>
              <w:left w:val="single" w:sz="4" w:space="0" w:color="auto"/>
              <w:bottom w:val="single" w:sz="4" w:space="0" w:color="auto"/>
              <w:right w:val="single" w:sz="4" w:space="0" w:color="auto"/>
            </w:tcBorders>
            <w:noWrap/>
            <w:hideMark/>
          </w:tcPr>
          <w:p w:rsidR="00014DB9" w:rsidRDefault="00014DB9">
            <w:pPr>
              <w:rPr>
                <w:rFonts w:eastAsia="Calibri" w:cs="Arial"/>
              </w:rPr>
            </w:pPr>
            <w:r>
              <w:rPr>
                <w:rFonts w:eastAsia="Calibri" w:cs="Arial"/>
              </w:rPr>
              <w:t>Outgoing Call</w:t>
            </w:r>
          </w:p>
        </w:tc>
        <w:tc>
          <w:tcPr>
            <w:tcW w:w="2316" w:type="dxa"/>
            <w:tcBorders>
              <w:top w:val="single" w:sz="4" w:space="0" w:color="auto"/>
              <w:left w:val="single" w:sz="4" w:space="0" w:color="auto"/>
              <w:bottom w:val="single" w:sz="4" w:space="0" w:color="auto"/>
              <w:right w:val="single" w:sz="4" w:space="0" w:color="auto"/>
            </w:tcBorders>
            <w:hideMark/>
          </w:tcPr>
          <w:p w:rsidR="00014DB9" w:rsidRDefault="00014DB9">
            <w:pPr>
              <w:rPr>
                <w:rFonts w:eastAsia="Calibri" w:cs="Arial"/>
              </w:rPr>
            </w:pPr>
            <w:r>
              <w:rPr>
                <w:rFonts w:eastAsia="Calibri" w:cs="Arial"/>
              </w:rPr>
              <w:t>Successful outgoing call</w:t>
            </w:r>
          </w:p>
        </w:tc>
        <w:tc>
          <w:tcPr>
            <w:tcW w:w="3880" w:type="dxa"/>
            <w:tcBorders>
              <w:top w:val="single" w:sz="4" w:space="0" w:color="auto"/>
              <w:left w:val="single" w:sz="4" w:space="0" w:color="auto"/>
              <w:bottom w:val="single" w:sz="4" w:space="0" w:color="auto"/>
              <w:right w:val="single" w:sz="4" w:space="0" w:color="auto"/>
            </w:tcBorders>
            <w:hideMark/>
          </w:tcPr>
          <w:p w:rsidR="00014DB9" w:rsidRDefault="00014DB9">
            <w:pPr>
              <w:rPr>
                <w:rFonts w:eastAsia="Calibri" w:cs="Arial"/>
              </w:rPr>
            </w:pPr>
            <w:r>
              <w:rPr>
                <w:rFonts w:eastAsia="Calibri" w:cs="Arial"/>
              </w:rPr>
              <w:t>When any of the conditions are met within: BTP-FUR-REQ-033866</w:t>
            </w:r>
            <w:r w:rsidRPr="001F557C">
              <w:rPr>
                <w:rFonts w:eastAsia="Calibri" w:cs="Arial"/>
              </w:rPr>
              <w:t>-Outgoing Call Failures</w:t>
            </w:r>
          </w:p>
        </w:tc>
      </w:tr>
      <w:tr w:rsidR="00014DB9" w:rsidTr="00014DB9">
        <w:trPr>
          <w:cantSplit/>
          <w:trHeight w:val="765"/>
          <w:jc w:val="center"/>
        </w:trPr>
        <w:tc>
          <w:tcPr>
            <w:tcW w:w="675" w:type="dxa"/>
            <w:vMerge/>
            <w:tcBorders>
              <w:top w:val="single" w:sz="4" w:space="0" w:color="auto"/>
              <w:left w:val="single" w:sz="4" w:space="0" w:color="auto"/>
              <w:bottom w:val="single" w:sz="4" w:space="0" w:color="auto"/>
              <w:right w:val="single" w:sz="4" w:space="0" w:color="auto"/>
            </w:tcBorders>
            <w:vAlign w:val="center"/>
            <w:hideMark/>
          </w:tcPr>
          <w:p w:rsidR="00014DB9" w:rsidRDefault="00014DB9">
            <w:pPr>
              <w:rPr>
                <w:rFonts w:eastAsia="Calibri" w:cs="Arial"/>
              </w:rPr>
            </w:pPr>
          </w:p>
        </w:tc>
        <w:tc>
          <w:tcPr>
            <w:tcW w:w="1985" w:type="dxa"/>
            <w:tcBorders>
              <w:top w:val="single" w:sz="4" w:space="0" w:color="auto"/>
              <w:left w:val="single" w:sz="4" w:space="0" w:color="auto"/>
              <w:bottom w:val="single" w:sz="4" w:space="0" w:color="auto"/>
              <w:right w:val="single" w:sz="4" w:space="0" w:color="auto"/>
            </w:tcBorders>
            <w:noWrap/>
            <w:hideMark/>
          </w:tcPr>
          <w:p w:rsidR="00014DB9" w:rsidRDefault="00014DB9">
            <w:pPr>
              <w:rPr>
                <w:rFonts w:eastAsia="Calibri" w:cs="Arial"/>
              </w:rPr>
            </w:pPr>
            <w:r>
              <w:rPr>
                <w:rFonts w:eastAsia="Calibri" w:cs="Arial"/>
              </w:rPr>
              <w:t>Incoming Call</w:t>
            </w:r>
          </w:p>
        </w:tc>
        <w:tc>
          <w:tcPr>
            <w:tcW w:w="2316" w:type="dxa"/>
            <w:tcBorders>
              <w:top w:val="single" w:sz="4" w:space="0" w:color="auto"/>
              <w:left w:val="single" w:sz="4" w:space="0" w:color="auto"/>
              <w:bottom w:val="single" w:sz="4" w:space="0" w:color="auto"/>
              <w:right w:val="single" w:sz="4" w:space="0" w:color="auto"/>
            </w:tcBorders>
            <w:hideMark/>
          </w:tcPr>
          <w:p w:rsidR="00014DB9" w:rsidRDefault="00014DB9">
            <w:pPr>
              <w:rPr>
                <w:rFonts w:eastAsia="Calibri" w:cs="Arial"/>
              </w:rPr>
            </w:pPr>
            <w:r>
              <w:rPr>
                <w:rFonts w:eastAsia="Calibri" w:cs="Arial"/>
              </w:rPr>
              <w:t>Successful incoming call</w:t>
            </w:r>
          </w:p>
        </w:tc>
        <w:tc>
          <w:tcPr>
            <w:tcW w:w="3880" w:type="dxa"/>
            <w:tcBorders>
              <w:top w:val="single" w:sz="4" w:space="0" w:color="auto"/>
              <w:left w:val="single" w:sz="4" w:space="0" w:color="auto"/>
              <w:bottom w:val="single" w:sz="4" w:space="0" w:color="auto"/>
              <w:right w:val="single" w:sz="4" w:space="0" w:color="auto"/>
            </w:tcBorders>
            <w:hideMark/>
          </w:tcPr>
          <w:p w:rsidR="00014DB9" w:rsidRDefault="00014DB9">
            <w:pPr>
              <w:rPr>
                <w:rFonts w:eastAsia="Calibri" w:cs="Arial"/>
              </w:rPr>
            </w:pPr>
            <w:r>
              <w:rPr>
                <w:rFonts w:eastAsia="Calibri" w:cs="Arial"/>
              </w:rPr>
              <w:t>When any of the conditions are met within: BTP-FUR-REQ-041843</w:t>
            </w:r>
            <w:r w:rsidRPr="001F557C">
              <w:rPr>
                <w:rFonts w:eastAsia="Calibri" w:cs="Arial"/>
              </w:rPr>
              <w:t>-Incoming Call Answer Failure</w:t>
            </w:r>
          </w:p>
        </w:tc>
      </w:tr>
      <w:tr w:rsidR="00014DB9" w:rsidTr="00014DB9">
        <w:trPr>
          <w:cantSplit/>
          <w:trHeight w:val="780"/>
          <w:jc w:val="center"/>
        </w:trPr>
        <w:tc>
          <w:tcPr>
            <w:tcW w:w="675" w:type="dxa"/>
            <w:vMerge/>
            <w:tcBorders>
              <w:top w:val="single" w:sz="4" w:space="0" w:color="auto"/>
              <w:left w:val="single" w:sz="4" w:space="0" w:color="auto"/>
              <w:bottom w:val="single" w:sz="4" w:space="0" w:color="auto"/>
              <w:right w:val="single" w:sz="4" w:space="0" w:color="auto"/>
            </w:tcBorders>
            <w:vAlign w:val="center"/>
            <w:hideMark/>
          </w:tcPr>
          <w:p w:rsidR="00014DB9" w:rsidRDefault="00014DB9">
            <w:pPr>
              <w:rPr>
                <w:rFonts w:eastAsia="Calibri" w:cs="Arial"/>
              </w:rPr>
            </w:pPr>
          </w:p>
        </w:tc>
        <w:tc>
          <w:tcPr>
            <w:tcW w:w="1985" w:type="dxa"/>
            <w:tcBorders>
              <w:top w:val="single" w:sz="4" w:space="0" w:color="auto"/>
              <w:left w:val="single" w:sz="4" w:space="0" w:color="auto"/>
              <w:bottom w:val="single" w:sz="4" w:space="0" w:color="auto"/>
              <w:right w:val="single" w:sz="4" w:space="0" w:color="auto"/>
            </w:tcBorders>
            <w:noWrap/>
            <w:hideMark/>
          </w:tcPr>
          <w:p w:rsidR="00014DB9" w:rsidRDefault="00014DB9">
            <w:pPr>
              <w:rPr>
                <w:rFonts w:eastAsia="Calibri" w:cs="Arial"/>
              </w:rPr>
            </w:pPr>
            <w:r>
              <w:rPr>
                <w:rFonts w:eastAsia="Calibri" w:cs="Arial"/>
              </w:rPr>
              <w:t>Call Audio (SCO / eSCO)</w:t>
            </w:r>
          </w:p>
        </w:tc>
        <w:tc>
          <w:tcPr>
            <w:tcW w:w="2316" w:type="dxa"/>
            <w:tcBorders>
              <w:top w:val="single" w:sz="4" w:space="0" w:color="auto"/>
              <w:left w:val="single" w:sz="4" w:space="0" w:color="auto"/>
              <w:bottom w:val="single" w:sz="4" w:space="0" w:color="auto"/>
              <w:right w:val="single" w:sz="4" w:space="0" w:color="auto"/>
            </w:tcBorders>
            <w:hideMark/>
          </w:tcPr>
          <w:p w:rsidR="00014DB9" w:rsidRDefault="00014DB9">
            <w:pPr>
              <w:rPr>
                <w:rFonts w:eastAsia="Calibri" w:cs="Arial"/>
              </w:rPr>
            </w:pPr>
            <w:r>
              <w:rPr>
                <w:rFonts w:eastAsia="Calibri" w:cs="Arial"/>
              </w:rPr>
              <w:t>N/A</w:t>
            </w:r>
          </w:p>
        </w:tc>
        <w:tc>
          <w:tcPr>
            <w:tcW w:w="3880" w:type="dxa"/>
            <w:tcBorders>
              <w:top w:val="single" w:sz="4" w:space="0" w:color="auto"/>
              <w:left w:val="single" w:sz="4" w:space="0" w:color="auto"/>
              <w:bottom w:val="single" w:sz="4" w:space="0" w:color="auto"/>
              <w:right w:val="single" w:sz="4" w:space="0" w:color="auto"/>
            </w:tcBorders>
            <w:hideMark/>
          </w:tcPr>
          <w:p w:rsidR="00014DB9" w:rsidRDefault="00014DB9">
            <w:pPr>
              <w:rPr>
                <w:rFonts w:eastAsia="Calibri" w:cs="Arial"/>
              </w:rPr>
            </w:pPr>
            <w:r>
              <w:rPr>
                <w:rFonts w:eastAsia="Calibri" w:cs="Arial"/>
              </w:rPr>
              <w:t>When any of the conditions are met within: BTP-FUR-REQ-041842</w:t>
            </w:r>
            <w:r w:rsidRPr="001F557C">
              <w:rPr>
                <w:rFonts w:eastAsia="Calibri" w:cs="Arial"/>
              </w:rPr>
              <w:t>-Active Call Audio Erro</w:t>
            </w:r>
            <w:r>
              <w:rPr>
                <w:rFonts w:eastAsia="Calibri" w:cs="Arial"/>
              </w:rPr>
              <w:t>r Detection</w:t>
            </w:r>
          </w:p>
        </w:tc>
      </w:tr>
      <w:tr w:rsidR="00014DB9" w:rsidTr="00014DB9">
        <w:trPr>
          <w:cantSplit/>
          <w:trHeight w:val="2010"/>
          <w:jc w:val="center"/>
        </w:trPr>
        <w:tc>
          <w:tcPr>
            <w:tcW w:w="675" w:type="dxa"/>
            <w:tcBorders>
              <w:top w:val="single" w:sz="4" w:space="0" w:color="auto"/>
              <w:left w:val="single" w:sz="4" w:space="0" w:color="auto"/>
              <w:bottom w:val="single" w:sz="4" w:space="0" w:color="auto"/>
              <w:right w:val="single" w:sz="4" w:space="0" w:color="auto"/>
            </w:tcBorders>
            <w:noWrap/>
            <w:textDirection w:val="btLr"/>
            <w:hideMark/>
          </w:tcPr>
          <w:p w:rsidR="00014DB9" w:rsidRDefault="00014DB9">
            <w:pPr>
              <w:rPr>
                <w:rFonts w:eastAsia="Calibri" w:cs="Arial"/>
              </w:rPr>
            </w:pPr>
            <w:r>
              <w:rPr>
                <w:rFonts w:eastAsia="Calibri" w:cs="Arial"/>
              </w:rPr>
              <w:t>Phonebook / Call List</w:t>
            </w:r>
          </w:p>
        </w:tc>
        <w:tc>
          <w:tcPr>
            <w:tcW w:w="1985" w:type="dxa"/>
            <w:tcBorders>
              <w:top w:val="single" w:sz="4" w:space="0" w:color="auto"/>
              <w:left w:val="single" w:sz="4" w:space="0" w:color="auto"/>
              <w:bottom w:val="single" w:sz="4" w:space="0" w:color="auto"/>
              <w:right w:val="single" w:sz="4" w:space="0" w:color="auto"/>
            </w:tcBorders>
            <w:noWrap/>
            <w:hideMark/>
          </w:tcPr>
          <w:p w:rsidR="00014DB9" w:rsidRDefault="00014DB9">
            <w:pPr>
              <w:rPr>
                <w:rFonts w:eastAsia="Calibri" w:cs="Arial"/>
              </w:rPr>
            </w:pPr>
            <w:r>
              <w:rPr>
                <w:rFonts w:eastAsia="Calibri" w:cs="Arial"/>
              </w:rPr>
              <w:t>Phonebook Download</w:t>
            </w:r>
          </w:p>
        </w:tc>
        <w:tc>
          <w:tcPr>
            <w:tcW w:w="2316" w:type="dxa"/>
            <w:tcBorders>
              <w:top w:val="single" w:sz="4" w:space="0" w:color="auto"/>
              <w:left w:val="single" w:sz="4" w:space="0" w:color="auto"/>
              <w:bottom w:val="single" w:sz="4" w:space="0" w:color="auto"/>
              <w:right w:val="single" w:sz="4" w:space="0" w:color="auto"/>
            </w:tcBorders>
            <w:hideMark/>
          </w:tcPr>
          <w:p w:rsidR="00014DB9" w:rsidRDefault="00014DB9">
            <w:pPr>
              <w:rPr>
                <w:rFonts w:eastAsia="Calibri" w:cs="Arial"/>
              </w:rPr>
            </w:pPr>
            <w:r>
              <w:rPr>
                <w:rFonts w:eastAsia="Calibri" w:cs="Arial"/>
              </w:rPr>
              <w:t>Upon phonebook download complete</w:t>
            </w:r>
          </w:p>
        </w:tc>
        <w:tc>
          <w:tcPr>
            <w:tcW w:w="3880" w:type="dxa"/>
            <w:tcBorders>
              <w:top w:val="single" w:sz="4" w:space="0" w:color="auto"/>
              <w:left w:val="single" w:sz="4" w:space="0" w:color="auto"/>
              <w:bottom w:val="single" w:sz="4" w:space="0" w:color="auto"/>
              <w:right w:val="single" w:sz="4" w:space="0" w:color="auto"/>
            </w:tcBorders>
            <w:hideMark/>
          </w:tcPr>
          <w:p w:rsidR="00014DB9" w:rsidRDefault="00014DB9">
            <w:pPr>
              <w:rPr>
                <w:rFonts w:eastAsia="Calibri" w:cs="Arial"/>
              </w:rPr>
            </w:pPr>
            <w:r>
              <w:rPr>
                <w:rFonts w:eastAsia="Calibri" w:cs="Arial"/>
              </w:rPr>
              <w:t>When any of the conditions are met within: BTP-FUR-REQ-033850</w:t>
            </w:r>
            <w:r w:rsidRPr="001F557C">
              <w:rPr>
                <w:rFonts w:eastAsia="Calibri" w:cs="Arial"/>
              </w:rPr>
              <w:t>-Phonebook/Call History Download Errors and Status Definitions</w:t>
            </w:r>
          </w:p>
        </w:tc>
      </w:tr>
      <w:tr w:rsidR="00014DB9" w:rsidTr="00014DB9">
        <w:trPr>
          <w:cantSplit/>
          <w:trHeight w:val="1005"/>
          <w:jc w:val="center"/>
        </w:trPr>
        <w:tc>
          <w:tcPr>
            <w:tcW w:w="675" w:type="dxa"/>
            <w:tcBorders>
              <w:top w:val="single" w:sz="4" w:space="0" w:color="auto"/>
              <w:left w:val="single" w:sz="4" w:space="0" w:color="auto"/>
              <w:bottom w:val="single" w:sz="4" w:space="0" w:color="auto"/>
              <w:right w:val="single" w:sz="4" w:space="0" w:color="auto"/>
            </w:tcBorders>
            <w:noWrap/>
            <w:textDirection w:val="btLr"/>
            <w:hideMark/>
          </w:tcPr>
          <w:p w:rsidR="00014DB9" w:rsidRDefault="00014DB9">
            <w:pPr>
              <w:rPr>
                <w:rFonts w:eastAsia="Calibri" w:cs="Arial"/>
              </w:rPr>
            </w:pPr>
            <w:r>
              <w:rPr>
                <w:rFonts w:eastAsia="Calibri" w:cs="Arial"/>
              </w:rPr>
              <w:t>Phone VR</w:t>
            </w:r>
          </w:p>
        </w:tc>
        <w:tc>
          <w:tcPr>
            <w:tcW w:w="1985" w:type="dxa"/>
            <w:tcBorders>
              <w:top w:val="single" w:sz="4" w:space="0" w:color="auto"/>
              <w:left w:val="single" w:sz="4" w:space="0" w:color="auto"/>
              <w:bottom w:val="single" w:sz="4" w:space="0" w:color="auto"/>
              <w:right w:val="single" w:sz="4" w:space="0" w:color="auto"/>
            </w:tcBorders>
            <w:noWrap/>
            <w:hideMark/>
          </w:tcPr>
          <w:p w:rsidR="00014DB9" w:rsidRPr="00427C93" w:rsidRDefault="00014DB9">
            <w:pPr>
              <w:rPr>
                <w:rFonts w:eastAsia="Calibri" w:cs="Arial"/>
              </w:rPr>
            </w:pPr>
            <w:r w:rsidRPr="00427C93">
              <w:rPr>
                <w:rFonts w:eastAsia="Calibri" w:cs="Arial"/>
              </w:rPr>
              <w:t>BVRA/Siri</w:t>
            </w:r>
          </w:p>
        </w:tc>
        <w:tc>
          <w:tcPr>
            <w:tcW w:w="2316" w:type="dxa"/>
            <w:tcBorders>
              <w:top w:val="single" w:sz="4" w:space="0" w:color="auto"/>
              <w:left w:val="single" w:sz="4" w:space="0" w:color="auto"/>
              <w:bottom w:val="single" w:sz="4" w:space="0" w:color="auto"/>
              <w:right w:val="single" w:sz="4" w:space="0" w:color="auto"/>
            </w:tcBorders>
            <w:hideMark/>
          </w:tcPr>
          <w:p w:rsidR="00014DB9" w:rsidRPr="00427C93" w:rsidRDefault="00014DB9" w:rsidP="00014DB9">
            <w:pPr>
              <w:rPr>
                <w:rFonts w:eastAsia="Calibri" w:cs="Arial"/>
              </w:rPr>
            </w:pPr>
            <w:r w:rsidRPr="00427C93">
              <w:rPr>
                <w:rFonts w:eastAsia="Calibri" w:cs="Arial"/>
              </w:rPr>
              <w:t>BVRA/Siri Session is established successfully</w:t>
            </w:r>
          </w:p>
        </w:tc>
        <w:tc>
          <w:tcPr>
            <w:tcW w:w="3880" w:type="dxa"/>
            <w:tcBorders>
              <w:top w:val="single" w:sz="4" w:space="0" w:color="auto"/>
              <w:left w:val="single" w:sz="4" w:space="0" w:color="auto"/>
              <w:bottom w:val="single" w:sz="4" w:space="0" w:color="auto"/>
              <w:right w:val="single" w:sz="4" w:space="0" w:color="auto"/>
            </w:tcBorders>
            <w:hideMark/>
          </w:tcPr>
          <w:p w:rsidR="00014DB9" w:rsidRPr="00427C93" w:rsidRDefault="00014DB9" w:rsidP="00014DB9">
            <w:r w:rsidRPr="00427C93">
              <w:rPr>
                <w:rFonts w:eastAsia="Calibri" w:cs="Arial"/>
              </w:rPr>
              <w:t xml:space="preserve">See requirement </w:t>
            </w:r>
            <w:r w:rsidRPr="00427C93">
              <w:t>BTP-FUR-REQ-041728-Phone Voice Recognition Activation</w:t>
            </w:r>
          </w:p>
          <w:p w:rsidR="00014DB9" w:rsidRPr="00427C93" w:rsidRDefault="00014DB9" w:rsidP="00014DB9"/>
          <w:p w:rsidR="00014DB9" w:rsidRPr="00427C93" w:rsidRDefault="00014DB9" w:rsidP="00014DB9">
            <w:pPr>
              <w:rPr>
                <w:rFonts w:eastAsia="Calibri" w:cs="Arial"/>
              </w:rPr>
            </w:pPr>
            <w:r w:rsidRPr="00427C93">
              <w:rPr>
                <w:rFonts w:eastAsia="Calibri" w:cs="Arial"/>
              </w:rPr>
              <w:t>And following for failure conditions</w:t>
            </w:r>
          </w:p>
        </w:tc>
      </w:tr>
    </w:tbl>
    <w:p w:rsidR="00014DB9" w:rsidRDefault="00014DB9">
      <w:pPr>
        <w:rPr>
          <w:rFonts w:eastAsia="Calibri" w:cs="Arial"/>
        </w:rPr>
      </w:pPr>
    </w:p>
    <w:p w:rsidR="00014DB9" w:rsidRDefault="00014DB9"/>
    <w:p w:rsidR="00014DB9" w:rsidRPr="00014DB9" w:rsidRDefault="00014DB9" w:rsidP="00014DB9">
      <w:pPr>
        <w:pStyle w:val="Heading4"/>
        <w:rPr>
          <w:b w:val="0"/>
          <w:u w:val="single"/>
        </w:rPr>
      </w:pPr>
      <w:r w:rsidRPr="00014DB9">
        <w:rPr>
          <w:b w:val="0"/>
          <w:u w:val="single"/>
        </w:rPr>
        <w:t>BTP-REQ-047964/A-Event Logging Initialization - Event Logging Requirements (TcSE ROIN-304525-1)</w:t>
      </w:r>
    </w:p>
    <w:p w:rsidR="008D4023" w:rsidRDefault="00014DB9">
      <w:pPr>
        <w:rPr>
          <w:rFonts w:eastAsia="Calibri" w:cs="Arial"/>
          <w:szCs w:val="20"/>
        </w:rPr>
      </w:pPr>
      <w:r>
        <w:rPr>
          <w:rFonts w:eastAsia="Calibri" w:cs="Arial"/>
          <w:szCs w:val="20"/>
        </w:rPr>
        <w:t>The in-vehicle infotainment system shall log Event data into a type of storage device (memory, disc space, etc) in order to extract or send data to any type of serial port communications from IVIS (reference Data Acquisition Log (DAlog) Serial Port Initialization requirements).</w:t>
      </w:r>
    </w:p>
    <w:p w:rsidR="008D4023" w:rsidRDefault="008D4023">
      <w:pPr>
        <w:rPr>
          <w:rFonts w:eastAsia="Calibri" w:cs="Arial"/>
          <w:szCs w:val="20"/>
        </w:rPr>
      </w:pPr>
    </w:p>
    <w:p w:rsidR="008D4023" w:rsidRDefault="00014DB9">
      <w:pPr>
        <w:rPr>
          <w:rFonts w:eastAsia="Calibri" w:cs="Arial"/>
          <w:szCs w:val="20"/>
        </w:rPr>
      </w:pPr>
      <w:r>
        <w:rPr>
          <w:rFonts w:eastAsia="Calibri" w:cs="Arial"/>
          <w:szCs w:val="20"/>
        </w:rPr>
        <w:t xml:space="preserve">Each Event Category will have a counter for the overall IVIS and each device paired and previously paired to IVIS.  It will keep track of how many success and fail occurrences.  This number is to be written to the appropriate Event Logging File with the appropriate category aligned with the event (segregated by device as well as an overall sum) in order to be accessed/extracted.  This data will be stored and available upon request.  </w:t>
      </w:r>
    </w:p>
    <w:p w:rsidR="008D4023" w:rsidRDefault="008D4023">
      <w:pPr>
        <w:rPr>
          <w:szCs w:val="20"/>
        </w:rPr>
      </w:pPr>
    </w:p>
    <w:p w:rsidR="00014DB9" w:rsidRPr="00014DB9" w:rsidRDefault="00014DB9" w:rsidP="00014DB9">
      <w:pPr>
        <w:pStyle w:val="Heading4"/>
        <w:rPr>
          <w:b w:val="0"/>
          <w:u w:val="single"/>
        </w:rPr>
      </w:pPr>
      <w:r w:rsidRPr="00014DB9">
        <w:rPr>
          <w:b w:val="0"/>
          <w:u w:val="single"/>
        </w:rPr>
        <w:t>BTP-REQ-047965/A-Event Logging Initialization - Event Category Success (TcSE ROIN-304526-1)</w:t>
      </w:r>
    </w:p>
    <w:p w:rsidR="008D4023" w:rsidRDefault="00014DB9">
      <w:pPr>
        <w:rPr>
          <w:rFonts w:eastAsia="Calibri" w:cs="Arial"/>
          <w:szCs w:val="20"/>
        </w:rPr>
      </w:pPr>
      <w:r>
        <w:rPr>
          <w:rFonts w:eastAsia="Calibri" w:cs="Arial"/>
          <w:szCs w:val="20"/>
        </w:rPr>
        <w:t>Event Category Success is defined as an Event Category with a “Success” Event. The Success counter is incremented in the file with the Event logging data and the category that aligns with the success.</w:t>
      </w:r>
    </w:p>
    <w:p w:rsidR="008D4023" w:rsidRDefault="008D4023"/>
    <w:p w:rsidR="00014DB9" w:rsidRPr="00014DB9" w:rsidRDefault="00014DB9" w:rsidP="00014DB9">
      <w:pPr>
        <w:pStyle w:val="Heading4"/>
        <w:rPr>
          <w:b w:val="0"/>
          <w:u w:val="single"/>
        </w:rPr>
      </w:pPr>
      <w:r w:rsidRPr="00014DB9">
        <w:rPr>
          <w:b w:val="0"/>
          <w:u w:val="single"/>
        </w:rPr>
        <w:t>BTP-REQ-047966/A-Event Logging Initialization - Event Category Failure (TcSE ROIN-304527-1)</w:t>
      </w:r>
    </w:p>
    <w:p w:rsidR="008D4023" w:rsidRDefault="00014DB9">
      <w:pPr>
        <w:rPr>
          <w:rFonts w:eastAsia="Calibri" w:cs="Arial"/>
          <w:szCs w:val="20"/>
        </w:rPr>
      </w:pPr>
      <w:r>
        <w:rPr>
          <w:rFonts w:eastAsia="Calibri" w:cs="Arial"/>
          <w:szCs w:val="20"/>
        </w:rPr>
        <w:t xml:space="preserve">Event Category Failure is defined as an Event Category with a “Failure” Event.  The Failure counter is incremented in the file with the Event logging data and the category that aligns with the failure.  There shall also be a Screenshot of the current screen associated with the Event Category Failure.  </w:t>
      </w:r>
    </w:p>
    <w:p w:rsidR="008D4023" w:rsidRDefault="008D4023">
      <w:pPr>
        <w:rPr>
          <w:szCs w:val="20"/>
        </w:rPr>
      </w:pPr>
    </w:p>
    <w:p w:rsidR="00014DB9" w:rsidRPr="00014DB9" w:rsidRDefault="00014DB9" w:rsidP="00014DB9">
      <w:pPr>
        <w:pStyle w:val="Heading4"/>
        <w:rPr>
          <w:b w:val="0"/>
          <w:u w:val="single"/>
        </w:rPr>
      </w:pPr>
      <w:r w:rsidRPr="00014DB9">
        <w:rPr>
          <w:b w:val="0"/>
          <w:u w:val="single"/>
        </w:rPr>
        <w:t>BTP-REQ-047967/A-Event Logging Initialization - Event Category Failure Screenshot (TcSE ROIN-304528-1)</w:t>
      </w:r>
    </w:p>
    <w:p w:rsidR="008D4023" w:rsidRDefault="00014DB9">
      <w:pPr>
        <w:rPr>
          <w:rFonts w:eastAsia="Calibri" w:cs="Arial"/>
          <w:szCs w:val="20"/>
        </w:rPr>
      </w:pPr>
      <w:r>
        <w:rPr>
          <w:rFonts w:eastAsia="Calibri" w:cs="Arial"/>
          <w:szCs w:val="20"/>
        </w:rPr>
        <w:t xml:space="preserve">Event Category Failure Screenshot is defined as a screenshot of the IVIS at the time of an Event Category Failure.  The Event Category Failure Screenshot should reference the data and the category of the triggered failure.  This screenshot will be stored and available upon request and can’t exceed 10KB in size.  </w:t>
      </w:r>
    </w:p>
    <w:p w:rsidR="008D4023" w:rsidRDefault="008D4023">
      <w:pPr>
        <w:rPr>
          <w:szCs w:val="20"/>
        </w:rPr>
      </w:pPr>
    </w:p>
    <w:p w:rsidR="00014DB9" w:rsidRPr="00014DB9" w:rsidRDefault="00014DB9" w:rsidP="00014DB9">
      <w:pPr>
        <w:pStyle w:val="Heading4"/>
        <w:rPr>
          <w:b w:val="0"/>
          <w:u w:val="single"/>
        </w:rPr>
      </w:pPr>
      <w:r w:rsidRPr="00014DB9">
        <w:rPr>
          <w:b w:val="0"/>
          <w:u w:val="single"/>
        </w:rPr>
        <w:lastRenderedPageBreak/>
        <w:t>BTP-REQ-047968/A-Event Logging Initialization -  Event Logging File (TcSE ROIN-304529-1)</w:t>
      </w:r>
    </w:p>
    <w:p w:rsidR="008D4023" w:rsidRDefault="00014DB9">
      <w:pPr>
        <w:rPr>
          <w:rFonts w:eastAsia="Calibri" w:cs="Arial"/>
          <w:szCs w:val="20"/>
          <w:lang w:eastAsia="ja-JP"/>
        </w:rPr>
      </w:pPr>
      <w:r>
        <w:rPr>
          <w:rFonts w:eastAsia="Calibri" w:cs="Arial"/>
          <w:szCs w:val="20"/>
          <w:lang w:eastAsia="ja-JP"/>
        </w:rPr>
        <w:t>The IVIS will create an Event Logging File with the extension .txt.  This Event Logging File is compiled of the Event Category (referenced in BTP-GREQ-304524) with associated Event data (referenced in BTP-GREQ-304526 and BTP-GREQ-304527).</w:t>
      </w:r>
    </w:p>
    <w:p w:rsidR="008D4023" w:rsidRDefault="008D4023">
      <w:pPr>
        <w:rPr>
          <w:szCs w:val="20"/>
        </w:rPr>
      </w:pPr>
    </w:p>
    <w:p w:rsidR="00014DB9" w:rsidRPr="00014DB9" w:rsidRDefault="00014DB9" w:rsidP="00014DB9">
      <w:pPr>
        <w:pStyle w:val="Heading4"/>
        <w:rPr>
          <w:b w:val="0"/>
          <w:u w:val="single"/>
        </w:rPr>
      </w:pPr>
      <w:r w:rsidRPr="00014DB9">
        <w:rPr>
          <w:b w:val="0"/>
          <w:u w:val="single"/>
        </w:rPr>
        <w:t>BTP-REQ-047969/A-Event Logging Initialization - Event Logging Failure (TcSE ROIN-304530-1)</w:t>
      </w:r>
    </w:p>
    <w:p w:rsidR="008D4023" w:rsidRDefault="00014DB9">
      <w:pPr>
        <w:rPr>
          <w:rFonts w:eastAsia="Calibri" w:cs="Arial"/>
          <w:szCs w:val="20"/>
        </w:rPr>
      </w:pPr>
      <w:r>
        <w:rPr>
          <w:rFonts w:eastAsia="Calibri" w:cs="Arial"/>
          <w:szCs w:val="20"/>
        </w:rPr>
        <w:t>If Event fails to log (including error or abort), the in-vehicle infotainment system shall log and create a separate folder than Phone SPSS.  In the background, Event logging will continue to attempt to log events if possible.</w:t>
      </w:r>
    </w:p>
    <w:p w:rsidR="008D4023" w:rsidRDefault="008D4023">
      <w:pPr>
        <w:rPr>
          <w:szCs w:val="20"/>
        </w:rPr>
      </w:pPr>
    </w:p>
    <w:p w:rsidR="00014DB9" w:rsidRPr="00014DB9" w:rsidRDefault="00014DB9" w:rsidP="00014DB9">
      <w:pPr>
        <w:pStyle w:val="Heading4"/>
        <w:rPr>
          <w:b w:val="0"/>
          <w:u w:val="single"/>
        </w:rPr>
      </w:pPr>
      <w:r w:rsidRPr="00014DB9">
        <w:rPr>
          <w:b w:val="0"/>
          <w:u w:val="single"/>
        </w:rPr>
        <w:t>BTP-FUR-REQ-047970/B-HCI Logging Initialization - Logging HCI Data upon Connection/Initialization (TcSE ROIN-304531-1)</w:t>
      </w:r>
    </w:p>
    <w:p w:rsidR="00014DB9" w:rsidRDefault="00014DB9">
      <w:r w:rsidRPr="00F37FD2">
        <w:rPr>
          <w:rFonts w:eastAsia="Calibri" w:cs="Arial"/>
        </w:rPr>
        <w:t>Upon the IVIS successfully connecting to a phone in the pairing listing, the IVIS shall begin writing HCI data to memory of the associated Paired/Connected phone and begin logging communication traffic.</w:t>
      </w:r>
    </w:p>
    <w:p w:rsidR="00014DB9" w:rsidRPr="00014DB9" w:rsidRDefault="00014DB9" w:rsidP="00014DB9">
      <w:pPr>
        <w:pStyle w:val="Heading4"/>
        <w:rPr>
          <w:b w:val="0"/>
          <w:u w:val="single"/>
        </w:rPr>
      </w:pPr>
      <w:r w:rsidRPr="00014DB9">
        <w:rPr>
          <w:b w:val="0"/>
          <w:u w:val="single"/>
        </w:rPr>
        <w:t>BTP-FUR-REQ-047971/B-HCI Logging Initialization - Logging the HCI Data after Connection to Phone (TcSE ROIN-304532-1)</w:t>
      </w:r>
    </w:p>
    <w:p w:rsidR="00014DB9" w:rsidRDefault="00014DB9">
      <w:pPr>
        <w:rPr>
          <w:rFonts w:cs="Arial"/>
        </w:rPr>
      </w:pPr>
      <w:r w:rsidRPr="0058048F">
        <w:rPr>
          <w:rFonts w:eastAsia="Calibri" w:cs="Arial"/>
        </w:rPr>
        <w:t>Upon the IVIS successfully connecting to a phone in the pairing listing, the IVIS shall begin writing HCI data to memory of the associated Paired/Connected phone and begin logging communication traffic.</w:t>
      </w:r>
    </w:p>
    <w:p w:rsidR="00014DB9" w:rsidRPr="00014DB9" w:rsidRDefault="00014DB9" w:rsidP="00014DB9">
      <w:pPr>
        <w:pStyle w:val="Heading4"/>
        <w:rPr>
          <w:b w:val="0"/>
          <w:u w:val="single"/>
        </w:rPr>
      </w:pPr>
      <w:r w:rsidRPr="00014DB9">
        <w:rPr>
          <w:b w:val="0"/>
          <w:u w:val="single"/>
        </w:rPr>
        <w:t>BTP-FUR-REQ-047972/B-HCI Logging Initialization - HCI Logging Buffer Mechanism (TcSE ROIN-304533-1)</w:t>
      </w:r>
    </w:p>
    <w:p w:rsidR="00014DB9" w:rsidRDefault="00014DB9">
      <w:r w:rsidRPr="004F1815">
        <w:rPr>
          <w:rFonts w:eastAsia="Calibri" w:cs="Arial"/>
          <w:lang w:eastAsia="ja-JP"/>
        </w:rPr>
        <w:t>HCI logging will continue to write HCI logs up to 100KB size in memory (configurable).  As the data reaches its capacity, the data previously written is deleted in order to continuously write real-time data.  The size of the buffer will be 100KB (configurable).</w:t>
      </w:r>
    </w:p>
    <w:p w:rsidR="00014DB9" w:rsidRPr="00014DB9" w:rsidRDefault="00014DB9" w:rsidP="00014DB9">
      <w:pPr>
        <w:pStyle w:val="Heading4"/>
        <w:rPr>
          <w:b w:val="0"/>
          <w:u w:val="single"/>
        </w:rPr>
      </w:pPr>
      <w:r w:rsidRPr="00014DB9">
        <w:rPr>
          <w:b w:val="0"/>
          <w:u w:val="single"/>
        </w:rPr>
        <w:t>BTP-FUR-REQ-047973/A-HCI Logging Initialization - HCI Logging Requirements (TcSE ROIN-304534-1)</w:t>
      </w:r>
    </w:p>
    <w:p w:rsidR="008D4023" w:rsidRDefault="00014DB9">
      <w:pPr>
        <w:rPr>
          <w:rFonts w:eastAsia="Calibri" w:cs="Arial"/>
          <w:szCs w:val="20"/>
        </w:rPr>
      </w:pPr>
      <w:r>
        <w:rPr>
          <w:rFonts w:eastAsia="Calibri" w:cs="Arial"/>
          <w:szCs w:val="20"/>
        </w:rPr>
        <w:t>The in-vehicle infotainment system shall log HCI data into a type of storage device (memory, disc space, etc) in order to extract or send data to any type of serial port communications from IVIS (reference Data Acquisition Log (DAlog) Serial Port Initialization requirements).</w:t>
      </w:r>
    </w:p>
    <w:p w:rsidR="008D4023" w:rsidRDefault="008D4023"/>
    <w:p w:rsidR="00014DB9" w:rsidRPr="00014DB9" w:rsidRDefault="00014DB9" w:rsidP="00014DB9">
      <w:pPr>
        <w:pStyle w:val="Heading4"/>
        <w:rPr>
          <w:b w:val="0"/>
          <w:u w:val="single"/>
        </w:rPr>
      </w:pPr>
      <w:r w:rsidRPr="00014DB9">
        <w:rPr>
          <w:b w:val="0"/>
          <w:u w:val="single"/>
        </w:rPr>
        <w:t>BTP-REQ-047974/A-HCI Logging Initialization - HCI Logging File (TcSE ROIN-304535-1)</w:t>
      </w:r>
    </w:p>
    <w:p w:rsidR="008D4023" w:rsidRDefault="00014DB9">
      <w:pPr>
        <w:rPr>
          <w:rFonts w:eastAsia="Calibri" w:cs="Arial"/>
          <w:szCs w:val="20"/>
        </w:rPr>
      </w:pPr>
      <w:r>
        <w:rPr>
          <w:rFonts w:eastAsia="Calibri" w:cs="Arial"/>
          <w:szCs w:val="20"/>
        </w:rPr>
        <w:t>Within the HCI logging, the In-Vehicle Infotainment System shall request the following parameters to name the file appropriately:</w:t>
      </w:r>
    </w:p>
    <w:p w:rsidR="008D4023" w:rsidRDefault="00014DB9">
      <w:pPr>
        <w:rPr>
          <w:rFonts w:eastAsia="Calibri" w:cs="Arial"/>
          <w:szCs w:val="20"/>
        </w:rPr>
      </w:pPr>
      <w:r>
        <w:rPr>
          <w:rFonts w:eastAsia="Calibri" w:cs="Arial"/>
          <w:szCs w:val="20"/>
        </w:rPr>
        <w:t xml:space="preserve"> </w:t>
      </w:r>
    </w:p>
    <w:p w:rsidR="008D4023" w:rsidRDefault="00014DB9">
      <w:pPr>
        <w:ind w:left="360"/>
        <w:rPr>
          <w:rFonts w:eastAsia="Calibri" w:cs="Arial"/>
          <w:szCs w:val="20"/>
        </w:rPr>
      </w:pPr>
      <w:r>
        <w:rPr>
          <w:rFonts w:eastAsia="Calibri" w:cs="Arial"/>
          <w:szCs w:val="20"/>
        </w:rPr>
        <w:t>-  Phone Name</w:t>
      </w:r>
    </w:p>
    <w:p w:rsidR="008D4023" w:rsidRDefault="00014DB9">
      <w:pPr>
        <w:ind w:left="360"/>
        <w:rPr>
          <w:rFonts w:eastAsia="Calibri" w:cs="Arial"/>
          <w:szCs w:val="20"/>
        </w:rPr>
      </w:pPr>
      <w:r>
        <w:rPr>
          <w:rFonts w:eastAsia="Calibri" w:cs="Arial"/>
          <w:szCs w:val="20"/>
        </w:rPr>
        <w:t>-  Bluetooth Address</w:t>
      </w:r>
    </w:p>
    <w:p w:rsidR="008D4023" w:rsidRDefault="00014DB9">
      <w:pPr>
        <w:ind w:left="360"/>
        <w:rPr>
          <w:rFonts w:eastAsia="Calibri" w:cs="Arial"/>
          <w:szCs w:val="20"/>
        </w:rPr>
      </w:pPr>
      <w:r>
        <w:rPr>
          <w:rFonts w:eastAsia="Calibri" w:cs="Arial"/>
          <w:szCs w:val="20"/>
        </w:rPr>
        <w:t>-  Starting Time/Date Stamp</w:t>
      </w:r>
    </w:p>
    <w:p w:rsidR="008D4023" w:rsidRDefault="008D4023">
      <w:pPr>
        <w:ind w:left="720"/>
        <w:rPr>
          <w:rFonts w:eastAsia="Calibri" w:cs="Arial"/>
          <w:szCs w:val="20"/>
        </w:rPr>
      </w:pPr>
    </w:p>
    <w:p w:rsidR="008D4023" w:rsidRDefault="00014DB9">
      <w:pPr>
        <w:rPr>
          <w:rFonts w:eastAsia="Calibri" w:cs="Arial"/>
          <w:szCs w:val="20"/>
        </w:rPr>
      </w:pPr>
      <w:r>
        <w:rPr>
          <w:rFonts w:eastAsia="Calibri" w:cs="Arial"/>
          <w:szCs w:val="20"/>
        </w:rPr>
        <w:t>Bluetooth_Address_ Phone_Name_Starting_Time_Date_Stamp.cfa</w:t>
      </w:r>
    </w:p>
    <w:p w:rsidR="008D4023" w:rsidRDefault="008D4023"/>
    <w:p w:rsidR="00014DB9" w:rsidRPr="00014DB9" w:rsidRDefault="00014DB9" w:rsidP="00014DB9">
      <w:pPr>
        <w:pStyle w:val="Heading4"/>
        <w:rPr>
          <w:b w:val="0"/>
          <w:u w:val="single"/>
        </w:rPr>
      </w:pPr>
      <w:r w:rsidRPr="00014DB9">
        <w:rPr>
          <w:b w:val="0"/>
          <w:u w:val="single"/>
        </w:rPr>
        <w:t>BTP-REQ-047975/A-HCI Logging Initialization - Event Category Failure Trigger for HCI Writing (TcSE ROIN-304536-1)</w:t>
      </w:r>
    </w:p>
    <w:p w:rsidR="008D4023" w:rsidRDefault="00014DB9">
      <w:pPr>
        <w:rPr>
          <w:rFonts w:eastAsia="Calibri" w:cs="Arial"/>
          <w:szCs w:val="20"/>
        </w:rPr>
      </w:pPr>
      <w:r>
        <w:rPr>
          <w:rFonts w:eastAsia="Calibri" w:cs="Arial"/>
          <w:szCs w:val="20"/>
        </w:rPr>
        <w:t>Upon an Event Category Failure, this will trigger the IVIS to stop the buffer deletion (referenced in BTP-GREQ-304533).  The Event Category Failure trigger will then increase the file size allotted to capture HCI data in order to capture all the communications traffic preceding the Event Category Failure and after (up to a maximum amount of 150KB).</w:t>
      </w:r>
    </w:p>
    <w:p w:rsidR="008D4023" w:rsidRDefault="008D4023">
      <w:pPr>
        <w:rPr>
          <w:szCs w:val="20"/>
        </w:rPr>
      </w:pPr>
    </w:p>
    <w:p w:rsidR="00014DB9" w:rsidRPr="00014DB9" w:rsidRDefault="00014DB9" w:rsidP="00014DB9">
      <w:pPr>
        <w:pStyle w:val="Heading4"/>
        <w:rPr>
          <w:b w:val="0"/>
          <w:u w:val="single"/>
        </w:rPr>
      </w:pPr>
      <w:r w:rsidRPr="00014DB9">
        <w:rPr>
          <w:b w:val="0"/>
          <w:u w:val="single"/>
        </w:rPr>
        <w:t>BTP-REQ-047976/A-HCI Logging Initialization - HCI Logging Failure (TcSE ROIN-304537-1)</w:t>
      </w:r>
    </w:p>
    <w:p w:rsidR="008D4023" w:rsidRDefault="00014DB9">
      <w:pPr>
        <w:rPr>
          <w:rFonts w:eastAsia="Calibri" w:cs="Arial"/>
          <w:szCs w:val="20"/>
        </w:rPr>
      </w:pPr>
      <w:r>
        <w:rPr>
          <w:rFonts w:eastAsia="Calibri" w:cs="Arial"/>
          <w:szCs w:val="20"/>
        </w:rPr>
        <w:t>If HCI fails to log, (including error or abort), the in-vehicle infotainment system shall log and create a separate folder than Phone SPSS.  In the background, HCI logging system will continue to attempt to log HCI if possible.</w:t>
      </w:r>
    </w:p>
    <w:p w:rsidR="008D4023" w:rsidRDefault="008D4023"/>
    <w:p w:rsidR="00014DB9" w:rsidRPr="00014DB9" w:rsidRDefault="00014DB9" w:rsidP="00014DB9">
      <w:pPr>
        <w:pStyle w:val="Heading4"/>
        <w:rPr>
          <w:b w:val="0"/>
          <w:u w:val="single"/>
        </w:rPr>
      </w:pPr>
      <w:r w:rsidRPr="00014DB9">
        <w:rPr>
          <w:b w:val="0"/>
          <w:u w:val="single"/>
        </w:rPr>
        <w:lastRenderedPageBreak/>
        <w:t>BTP-REQ-047977/A-DTM (Diagnostic Troubleshooting Message) Logging Initialization - DTM Logging (TcSE ROIN-304538-1)</w:t>
      </w:r>
    </w:p>
    <w:p w:rsidR="008D4023" w:rsidRDefault="00014DB9">
      <w:pPr>
        <w:rPr>
          <w:rFonts w:cs="Arial"/>
          <w:szCs w:val="20"/>
        </w:rPr>
      </w:pPr>
      <w:r>
        <w:rPr>
          <w:rFonts w:cs="Arial"/>
          <w:szCs w:val="20"/>
        </w:rPr>
        <w:t>Diagnostic Troubleshooting Message is defined as a message that is logged into storage device (memory, etc) in IVIS (reference Data Acquisition Log (DAlog) Serial Port Initialization requirements), created upon the following triggers:</w:t>
      </w:r>
    </w:p>
    <w:p w:rsidR="008D4023" w:rsidRDefault="008D4023">
      <w:pPr>
        <w:rPr>
          <w:rFonts w:eastAsia="Calibri" w:cs="Arial"/>
          <w:szCs w:val="20"/>
        </w:rPr>
      </w:pPr>
    </w:p>
    <w:p w:rsidR="008D4023" w:rsidRDefault="00014DB9">
      <w:pPr>
        <w:ind w:firstLine="720"/>
        <w:rPr>
          <w:rFonts w:eastAsia="Calibri" w:cs="Arial"/>
          <w:szCs w:val="20"/>
        </w:rPr>
      </w:pPr>
      <w:r>
        <w:rPr>
          <w:rFonts w:eastAsia="Calibri" w:cs="Arial"/>
          <w:szCs w:val="20"/>
        </w:rPr>
        <w:t>-  Event Category Failure</w:t>
      </w:r>
    </w:p>
    <w:p w:rsidR="008D4023" w:rsidRDefault="00014DB9">
      <w:pPr>
        <w:ind w:left="1440"/>
        <w:rPr>
          <w:rFonts w:eastAsia="Calibri" w:cs="Arial"/>
          <w:szCs w:val="20"/>
        </w:rPr>
      </w:pPr>
      <w:r>
        <w:rPr>
          <w:rFonts w:eastAsia="Calibri" w:cs="Arial"/>
          <w:szCs w:val="20"/>
        </w:rPr>
        <w:t>-  Covered in Phone SPSS and Phone HMI Specification (reference BTP-GREQ-304527)</w:t>
      </w:r>
    </w:p>
    <w:p w:rsidR="008D4023" w:rsidRDefault="00014DB9">
      <w:pPr>
        <w:ind w:left="720" w:firstLine="720"/>
        <w:rPr>
          <w:rFonts w:eastAsia="Calibri" w:cs="Arial"/>
          <w:szCs w:val="20"/>
        </w:rPr>
      </w:pPr>
      <w:r>
        <w:rPr>
          <w:rFonts w:eastAsia="Calibri" w:cs="Arial"/>
          <w:szCs w:val="20"/>
        </w:rPr>
        <w:t>-  Event Logging Failure</w:t>
      </w:r>
    </w:p>
    <w:p w:rsidR="008D4023" w:rsidRDefault="00014DB9">
      <w:pPr>
        <w:ind w:left="720" w:firstLine="720"/>
        <w:rPr>
          <w:rFonts w:eastAsia="Calibri" w:cs="Arial"/>
          <w:szCs w:val="20"/>
        </w:rPr>
      </w:pPr>
      <w:r>
        <w:rPr>
          <w:rFonts w:eastAsia="Calibri" w:cs="Arial"/>
          <w:szCs w:val="20"/>
        </w:rPr>
        <w:t>-  HCI Logging Failure</w:t>
      </w:r>
    </w:p>
    <w:p w:rsidR="008D4023" w:rsidRDefault="008D4023">
      <w:pPr>
        <w:rPr>
          <w:szCs w:val="20"/>
        </w:rPr>
      </w:pPr>
    </w:p>
    <w:p w:rsidR="00014DB9" w:rsidRPr="00014DB9" w:rsidRDefault="00014DB9" w:rsidP="00014DB9">
      <w:pPr>
        <w:pStyle w:val="Heading4"/>
        <w:rPr>
          <w:b w:val="0"/>
          <w:u w:val="single"/>
        </w:rPr>
      </w:pPr>
      <w:r w:rsidRPr="00014DB9">
        <w:rPr>
          <w:b w:val="0"/>
          <w:u w:val="single"/>
        </w:rPr>
        <w:t>BTP-REQ-047978/A-DTM (Diagnostic Troubleshooting Message) Logging Initialization - DTM Logging File (TcSE ROIN-304539-1)</w:t>
      </w:r>
    </w:p>
    <w:p w:rsidR="008D4023" w:rsidRDefault="00014DB9">
      <w:pPr>
        <w:rPr>
          <w:rFonts w:eastAsia="Calibri" w:cs="Arial"/>
          <w:szCs w:val="20"/>
        </w:rPr>
      </w:pPr>
      <w:r>
        <w:rPr>
          <w:rFonts w:eastAsia="Calibri" w:cs="Arial"/>
          <w:szCs w:val="20"/>
        </w:rPr>
        <w:t>The DTM logging file is compiled with the following:</w:t>
      </w:r>
    </w:p>
    <w:p w:rsidR="008D4023" w:rsidRDefault="008D4023">
      <w:pPr>
        <w:rPr>
          <w:rFonts w:eastAsia="Calibri" w:cs="Arial"/>
          <w:szCs w:val="20"/>
        </w:rPr>
      </w:pPr>
    </w:p>
    <w:p w:rsidR="008D4023" w:rsidRDefault="00014DB9">
      <w:pPr>
        <w:ind w:firstLine="720"/>
        <w:rPr>
          <w:rFonts w:eastAsia="Calibri" w:cs="Arial"/>
          <w:szCs w:val="20"/>
        </w:rPr>
      </w:pPr>
      <w:r>
        <w:rPr>
          <w:rFonts w:eastAsia="Calibri" w:cs="Arial"/>
          <w:szCs w:val="20"/>
        </w:rPr>
        <w:t>-  Error Type: Event Category Failure</w:t>
      </w:r>
    </w:p>
    <w:p w:rsidR="008D4023" w:rsidRDefault="00014DB9">
      <w:pPr>
        <w:ind w:firstLine="720"/>
        <w:rPr>
          <w:rFonts w:eastAsia="Calibri" w:cs="Arial"/>
          <w:szCs w:val="20"/>
        </w:rPr>
      </w:pPr>
      <w:r>
        <w:rPr>
          <w:rFonts w:eastAsia="Calibri" w:cs="Arial"/>
          <w:szCs w:val="20"/>
        </w:rPr>
        <w:t>-  Event Trigger: Event that triggered or preceded the Failure.</w:t>
      </w:r>
    </w:p>
    <w:p w:rsidR="008D4023" w:rsidRDefault="00014DB9">
      <w:pPr>
        <w:ind w:firstLine="720"/>
        <w:rPr>
          <w:rFonts w:eastAsia="Calibri" w:cs="Arial"/>
          <w:szCs w:val="20"/>
        </w:rPr>
      </w:pPr>
      <w:r>
        <w:rPr>
          <w:rFonts w:eastAsia="Calibri" w:cs="Arial"/>
          <w:szCs w:val="20"/>
        </w:rPr>
        <w:t>-  Occurrence: Number of occurrences of same error type.</w:t>
      </w:r>
    </w:p>
    <w:p w:rsidR="008D4023" w:rsidRDefault="00014DB9">
      <w:pPr>
        <w:ind w:firstLine="720"/>
        <w:rPr>
          <w:rFonts w:eastAsia="Calibri" w:cs="Arial"/>
          <w:szCs w:val="20"/>
        </w:rPr>
      </w:pPr>
      <w:r>
        <w:rPr>
          <w:rFonts w:eastAsia="Calibri" w:cs="Arial"/>
          <w:szCs w:val="20"/>
        </w:rPr>
        <w:t>-  Timestamp: Date/Time</w:t>
      </w:r>
    </w:p>
    <w:p w:rsidR="008D4023" w:rsidRDefault="00014DB9">
      <w:pPr>
        <w:ind w:firstLine="720"/>
        <w:rPr>
          <w:rFonts w:eastAsia="Calibri" w:cs="Arial"/>
          <w:szCs w:val="20"/>
        </w:rPr>
      </w:pPr>
      <w:r>
        <w:rPr>
          <w:rFonts w:eastAsia="Calibri" w:cs="Arial"/>
          <w:szCs w:val="20"/>
        </w:rPr>
        <w:t>-  Event Screenshot: Event Category Failure Screenshot</w:t>
      </w:r>
    </w:p>
    <w:p w:rsidR="008D4023" w:rsidRDefault="00014DB9">
      <w:pPr>
        <w:ind w:left="720"/>
        <w:rPr>
          <w:rFonts w:eastAsia="Calibri" w:cs="Arial"/>
          <w:szCs w:val="20"/>
        </w:rPr>
      </w:pPr>
      <w:r>
        <w:rPr>
          <w:rFonts w:eastAsia="Calibri" w:cs="Arial"/>
          <w:szCs w:val="20"/>
        </w:rPr>
        <w:t>-  Error Description: Reason for error if it is provided by the implementation according to Phone SPSS and Phone HMI specification.  (For Example: Mobile Phone rejected PBAP request).</w:t>
      </w:r>
    </w:p>
    <w:p w:rsidR="008D4023" w:rsidRDefault="008D4023">
      <w:pPr>
        <w:ind w:left="720"/>
        <w:rPr>
          <w:rFonts w:eastAsia="Calibri" w:cs="Arial"/>
          <w:szCs w:val="20"/>
        </w:rPr>
      </w:pPr>
    </w:p>
    <w:p w:rsidR="008D4023" w:rsidRDefault="00014DB9">
      <w:pPr>
        <w:rPr>
          <w:rFonts w:eastAsia="Calibri" w:cs="Arial"/>
          <w:szCs w:val="20"/>
        </w:rPr>
      </w:pPr>
      <w:r>
        <w:rPr>
          <w:rFonts w:eastAsia="Calibri" w:cs="Arial"/>
          <w:szCs w:val="20"/>
        </w:rPr>
        <w:t xml:space="preserve">The DTM logging file should be named: </w:t>
      </w:r>
    </w:p>
    <w:p w:rsidR="008D4023" w:rsidRDefault="00014DB9">
      <w:pPr>
        <w:rPr>
          <w:rFonts w:eastAsia="Calibri" w:cs="Arial"/>
          <w:szCs w:val="20"/>
        </w:rPr>
      </w:pPr>
      <w:r>
        <w:rPr>
          <w:rFonts w:eastAsia="Calibri" w:cs="Arial"/>
          <w:szCs w:val="20"/>
        </w:rPr>
        <w:t xml:space="preserve"> </w:t>
      </w:r>
    </w:p>
    <w:p w:rsidR="008D4023" w:rsidRDefault="00014DB9">
      <w:pPr>
        <w:rPr>
          <w:rFonts w:eastAsia="Calibri" w:cs="Arial"/>
          <w:szCs w:val="20"/>
        </w:rPr>
      </w:pPr>
      <w:r>
        <w:rPr>
          <w:rFonts w:eastAsia="Calibri" w:cs="Arial"/>
          <w:szCs w:val="20"/>
        </w:rPr>
        <w:t>DTM_Error Type_Time_Date_Stamp.txt</w:t>
      </w:r>
    </w:p>
    <w:p w:rsidR="008D4023" w:rsidRDefault="008D4023">
      <w:pPr>
        <w:rPr>
          <w:szCs w:val="20"/>
        </w:rPr>
      </w:pPr>
    </w:p>
    <w:p w:rsidR="00014DB9" w:rsidRPr="00014DB9" w:rsidRDefault="00014DB9" w:rsidP="00014DB9">
      <w:pPr>
        <w:pStyle w:val="Heading4"/>
        <w:rPr>
          <w:b w:val="0"/>
          <w:u w:val="single"/>
        </w:rPr>
      </w:pPr>
      <w:r w:rsidRPr="00014DB9">
        <w:rPr>
          <w:b w:val="0"/>
          <w:u w:val="single"/>
        </w:rPr>
        <w:t>BTP-REQ-047979/A-DTM (Diagnostic Troubleshooting Message) Logging Initialization - DTM Logging Buffer Mechanism (TcSE ROIN-304540-1)</w:t>
      </w:r>
    </w:p>
    <w:p w:rsidR="008D4023" w:rsidRDefault="00014DB9">
      <w:pPr>
        <w:rPr>
          <w:rFonts w:eastAsia="Calibri" w:cs="Arial"/>
          <w:szCs w:val="20"/>
          <w:lang w:eastAsia="ja-JP"/>
        </w:rPr>
      </w:pPr>
      <w:r>
        <w:rPr>
          <w:rFonts w:eastAsia="Calibri" w:cs="Arial"/>
          <w:szCs w:val="20"/>
          <w:lang w:eastAsia="ja-JP"/>
        </w:rPr>
        <w:t xml:space="preserve">DTM logging will continue to write DTM log Files up to 800KB size in memory.  As the data reaches its capacity, the previously written DTM’s are deleted (from oldest time/date stamp first to newest time/date stamp last) in order to continuously write new DTM’s.  The size of the buffer will be 800KB. </w:t>
      </w:r>
    </w:p>
    <w:p w:rsidR="008D4023" w:rsidRDefault="008D4023">
      <w:pPr>
        <w:rPr>
          <w:szCs w:val="20"/>
        </w:rPr>
      </w:pPr>
    </w:p>
    <w:p w:rsidR="00014DB9" w:rsidRPr="00014DB9" w:rsidRDefault="00014DB9" w:rsidP="00014DB9">
      <w:pPr>
        <w:pStyle w:val="Heading4"/>
        <w:rPr>
          <w:b w:val="0"/>
          <w:u w:val="single"/>
        </w:rPr>
      </w:pPr>
      <w:r w:rsidRPr="00014DB9">
        <w:rPr>
          <w:b w:val="0"/>
          <w:u w:val="single"/>
        </w:rPr>
        <w:t>BTP-REQ-047980/A-Data Acquisitoin Log (DAlog) Serial Port Initialization - DAlog (TcSE ROIN-304541-1)</w:t>
      </w:r>
    </w:p>
    <w:p w:rsidR="008D4023" w:rsidRDefault="00014DB9">
      <w:pPr>
        <w:rPr>
          <w:rFonts w:eastAsia="Calibri" w:cs="Arial"/>
          <w:szCs w:val="20"/>
          <w:lang w:eastAsia="ja-JP"/>
        </w:rPr>
      </w:pPr>
      <w:r>
        <w:rPr>
          <w:rFonts w:eastAsia="Calibri" w:cs="Arial"/>
          <w:szCs w:val="20"/>
          <w:lang w:eastAsia="ja-JP"/>
        </w:rPr>
        <w:t xml:space="preserve">A DALog is a file comprised of the data described in the following sections: </w:t>
      </w:r>
    </w:p>
    <w:p w:rsidR="008D4023" w:rsidRDefault="00014DB9">
      <w:pPr>
        <w:rPr>
          <w:rFonts w:eastAsia="Calibri" w:cs="Arial"/>
          <w:szCs w:val="20"/>
          <w:lang w:eastAsia="ja-JP"/>
        </w:rPr>
      </w:pPr>
      <w:r>
        <w:rPr>
          <w:rFonts w:eastAsia="Calibri" w:cs="Arial"/>
          <w:szCs w:val="20"/>
          <w:lang w:eastAsia="ja-JP"/>
        </w:rPr>
        <w:tab/>
        <w:t>-  Event Logging Initialization</w:t>
      </w:r>
    </w:p>
    <w:p w:rsidR="008D4023" w:rsidRDefault="00014DB9">
      <w:pPr>
        <w:rPr>
          <w:rFonts w:eastAsia="Calibri" w:cs="Arial"/>
          <w:szCs w:val="20"/>
          <w:lang w:eastAsia="ja-JP"/>
        </w:rPr>
      </w:pPr>
      <w:r>
        <w:rPr>
          <w:rFonts w:eastAsia="Calibri" w:cs="Arial"/>
          <w:szCs w:val="20"/>
          <w:lang w:eastAsia="ja-JP"/>
        </w:rPr>
        <w:tab/>
        <w:t>-  HCI Logging Initialization</w:t>
      </w:r>
    </w:p>
    <w:p w:rsidR="008D4023" w:rsidRDefault="00014DB9">
      <w:pPr>
        <w:rPr>
          <w:rFonts w:eastAsia="Calibri" w:cs="Arial"/>
          <w:szCs w:val="20"/>
          <w:lang w:eastAsia="ja-JP"/>
        </w:rPr>
      </w:pPr>
      <w:r>
        <w:rPr>
          <w:rFonts w:eastAsia="Calibri" w:cs="Arial"/>
          <w:szCs w:val="20"/>
          <w:lang w:eastAsia="ja-JP"/>
        </w:rPr>
        <w:tab/>
        <w:t>-  DTM Logging Initialization</w:t>
      </w:r>
    </w:p>
    <w:p w:rsidR="008D4023" w:rsidRDefault="008D4023">
      <w:pPr>
        <w:rPr>
          <w:rFonts w:eastAsia="Calibri" w:cs="Arial"/>
          <w:szCs w:val="20"/>
          <w:lang w:eastAsia="ja-JP"/>
        </w:rPr>
      </w:pPr>
    </w:p>
    <w:p w:rsidR="008D4023" w:rsidRDefault="00014DB9">
      <w:pPr>
        <w:rPr>
          <w:rFonts w:eastAsia="Calibri" w:cs="Arial"/>
          <w:szCs w:val="20"/>
          <w:lang w:eastAsia="ja-JP"/>
        </w:rPr>
      </w:pPr>
      <w:r>
        <w:rPr>
          <w:rFonts w:eastAsia="Calibri" w:cs="Arial"/>
          <w:szCs w:val="20"/>
          <w:lang w:eastAsia="ja-JP"/>
        </w:rPr>
        <w:t xml:space="preserve">This log can be extracted from the IVIS based on the requirements within section DAlog Writing. </w:t>
      </w:r>
    </w:p>
    <w:p w:rsidR="008D4023" w:rsidRDefault="008D4023">
      <w:pPr>
        <w:rPr>
          <w:szCs w:val="20"/>
        </w:rPr>
      </w:pPr>
    </w:p>
    <w:p w:rsidR="00014DB9" w:rsidRPr="00014DB9" w:rsidRDefault="00014DB9" w:rsidP="00014DB9">
      <w:pPr>
        <w:pStyle w:val="Heading4"/>
        <w:rPr>
          <w:b w:val="0"/>
          <w:u w:val="single"/>
        </w:rPr>
      </w:pPr>
      <w:r w:rsidRPr="00014DB9">
        <w:rPr>
          <w:b w:val="0"/>
          <w:u w:val="single"/>
        </w:rPr>
        <w:t>BTP-REQ-047981/A-Data Acquisitoin Log (DAlog) Serial Port Initialization - DAlog Writing - Writing DAlog Data (TcSE ROIN-304542-1)</w:t>
      </w:r>
    </w:p>
    <w:p w:rsidR="008D4023" w:rsidRDefault="00014DB9">
      <w:pPr>
        <w:rPr>
          <w:rFonts w:eastAsia="Calibri" w:cs="Arial"/>
          <w:szCs w:val="20"/>
        </w:rPr>
      </w:pPr>
      <w:r>
        <w:rPr>
          <w:rFonts w:eastAsia="Calibri" w:cs="Arial"/>
          <w:szCs w:val="20"/>
        </w:rPr>
        <w:t>The supplier shall provide a CAB to enable writing to a Universal Serial Bus (USB) storage device connected to the In-Vehicle Infotainment System upon insertion.  The IVIS shall display a message (or flash screen) to tell that the data was written to USB.</w:t>
      </w:r>
    </w:p>
    <w:p w:rsidR="008D4023" w:rsidRDefault="008D4023">
      <w:pPr>
        <w:rPr>
          <w:rFonts w:eastAsia="Calibri" w:cs="Arial"/>
          <w:szCs w:val="20"/>
        </w:rPr>
      </w:pPr>
    </w:p>
    <w:p w:rsidR="008D4023" w:rsidRDefault="00014DB9">
      <w:pPr>
        <w:rPr>
          <w:rFonts w:eastAsia="Calibri" w:cs="Arial"/>
          <w:szCs w:val="20"/>
        </w:rPr>
      </w:pPr>
      <w:r>
        <w:rPr>
          <w:rFonts w:eastAsia="Calibri" w:cs="Arial"/>
          <w:szCs w:val="20"/>
        </w:rPr>
        <w:t>The supplier shall provide a separate CAB to enable writing to a Universal Serial Bus (USB) storage device connected to the In-Vehicle Infotainment System upon IVIS OFF (Suspend).</w:t>
      </w:r>
    </w:p>
    <w:p w:rsidR="008D4023" w:rsidRDefault="008D4023">
      <w:pPr>
        <w:rPr>
          <w:szCs w:val="20"/>
        </w:rPr>
      </w:pPr>
    </w:p>
    <w:p w:rsidR="00014DB9" w:rsidRPr="00014DB9" w:rsidRDefault="00014DB9" w:rsidP="00014DB9">
      <w:pPr>
        <w:pStyle w:val="Heading4"/>
        <w:rPr>
          <w:b w:val="0"/>
          <w:u w:val="single"/>
        </w:rPr>
      </w:pPr>
      <w:r w:rsidRPr="00014DB9">
        <w:rPr>
          <w:b w:val="0"/>
          <w:u w:val="single"/>
        </w:rPr>
        <w:t>BTP-REQ-047982/A-Data Acquisitoin Log (DAlog) Serial Port Initialization - DAlog Writing - DAlog Writing Requirements (TcSE ROIN-304543-1)</w:t>
      </w:r>
    </w:p>
    <w:p w:rsidR="008D4023" w:rsidRDefault="00014DB9">
      <w:pPr>
        <w:rPr>
          <w:rFonts w:eastAsia="Calibri" w:cs="Arial"/>
          <w:szCs w:val="20"/>
        </w:rPr>
      </w:pPr>
      <w:r>
        <w:rPr>
          <w:rFonts w:eastAsia="Calibri" w:cs="Arial"/>
          <w:szCs w:val="20"/>
        </w:rPr>
        <w:t>The In-Vehicle Infotainment System shall write the following folder structure:</w:t>
      </w:r>
    </w:p>
    <w:p w:rsidR="008D4023" w:rsidRDefault="00014DB9">
      <w:pPr>
        <w:rPr>
          <w:rFonts w:ascii="Calibri" w:eastAsia="Calibri" w:hAnsi="Calibri" w:cs="Calibri"/>
          <w:sz w:val="22"/>
          <w:szCs w:val="22"/>
        </w:rPr>
      </w:pPr>
      <w:r>
        <w:rPr>
          <w:rFonts w:ascii="Calibri" w:eastAsia="Calibri" w:hAnsi="Calibri" w:cs="Calibri"/>
          <w:sz w:val="22"/>
          <w:szCs w:val="22"/>
        </w:rPr>
        <w:lastRenderedPageBreak/>
        <w:t xml:space="preserve"> </w:t>
      </w:r>
    </w:p>
    <w:p w:rsidR="008D4023" w:rsidRDefault="008D4023">
      <w:pPr>
        <w:rPr>
          <w:rFonts w:ascii="Calibri" w:eastAsia="Calibri" w:hAnsi="Calibri" w:cs="Calibri"/>
          <w:sz w:val="22"/>
          <w:szCs w:val="22"/>
        </w:rPr>
      </w:pPr>
    </w:p>
    <w:p w:rsidR="008D4023" w:rsidRDefault="00014DB9" w:rsidP="00014DB9">
      <w:pPr>
        <w:jc w:val="center"/>
        <w:rPr>
          <w:rFonts w:ascii="Calibri" w:eastAsia="Calibri" w:hAnsi="Calibri" w:cs="Calibri"/>
          <w:sz w:val="22"/>
          <w:szCs w:val="22"/>
        </w:rPr>
      </w:pPr>
      <w:r>
        <w:rPr>
          <w:rFonts w:ascii="Calibri" w:eastAsia="Calibri" w:hAnsi="Calibri" w:cs="Calibri"/>
          <w:noProof/>
          <w:sz w:val="22"/>
          <w:szCs w:val="22"/>
        </w:rPr>
        <w:drawing>
          <wp:inline distT="0" distB="0" distL="0" distR="0">
            <wp:extent cx="4457700" cy="3448050"/>
            <wp:effectExtent l="0" t="0" r="0" b="0"/>
            <wp:docPr id="74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srcRect/>
                    <a:stretch>
                      <a:fillRect/>
                    </a:stretch>
                  </pic:blipFill>
                  <pic:spPr bwMode="auto">
                    <a:xfrm>
                      <a:off x="0" y="0"/>
                      <a:ext cx="4457700" cy="3448050"/>
                    </a:xfrm>
                    <a:prstGeom prst="rect">
                      <a:avLst/>
                    </a:prstGeom>
                    <a:noFill/>
                    <a:ln w="9525">
                      <a:noFill/>
                      <a:miter lim="800000"/>
                      <a:headEnd/>
                      <a:tailEnd/>
                    </a:ln>
                  </pic:spPr>
                </pic:pic>
              </a:graphicData>
            </a:graphic>
          </wp:inline>
        </w:drawing>
      </w:r>
    </w:p>
    <w:p w:rsidR="008D4023" w:rsidRDefault="008D4023"/>
    <w:p w:rsidR="00014DB9" w:rsidRPr="00014DB9" w:rsidRDefault="00014DB9" w:rsidP="00014DB9">
      <w:pPr>
        <w:pStyle w:val="Heading4"/>
        <w:rPr>
          <w:b w:val="0"/>
          <w:u w:val="single"/>
        </w:rPr>
      </w:pPr>
      <w:r w:rsidRPr="00014DB9">
        <w:rPr>
          <w:b w:val="0"/>
          <w:u w:val="single"/>
        </w:rPr>
        <w:t>BTP-REQ-047983/A-Data Acquisitoin Log (DAlog) Serial Port Initialization - DAlog Writing - DAlog Writing Requirements 2 (TcSE ROIN-304544-1)</w:t>
      </w:r>
    </w:p>
    <w:p w:rsidR="008D4023" w:rsidRDefault="00014DB9">
      <w:pPr>
        <w:rPr>
          <w:rFonts w:eastAsia="Calibri" w:cs="Arial"/>
          <w:szCs w:val="20"/>
        </w:rPr>
      </w:pPr>
      <w:r>
        <w:rPr>
          <w:rFonts w:eastAsia="Calibri" w:cs="Arial"/>
          <w:szCs w:val="20"/>
        </w:rPr>
        <w:t>Each DAlog saved to USB shall have a unique naming convention per USB storage device.  The IVIS shall name the first DAlog 001, the second DAlog 002, the third DAlog003, etc.</w:t>
      </w:r>
    </w:p>
    <w:p w:rsidR="008D4023" w:rsidRDefault="008D4023">
      <w:pPr>
        <w:rPr>
          <w:szCs w:val="20"/>
        </w:rPr>
      </w:pPr>
    </w:p>
    <w:p w:rsidR="00014DB9" w:rsidRDefault="00014DB9" w:rsidP="00014DB9">
      <w:pPr>
        <w:pStyle w:val="Heading3"/>
      </w:pPr>
      <w:bookmarkStart w:id="225" w:name="_Toc1048777"/>
      <w:r>
        <w:t>Text Logging</w:t>
      </w:r>
      <w:bookmarkEnd w:id="225"/>
    </w:p>
    <w:p w:rsidR="00014DB9" w:rsidRPr="00014DB9" w:rsidRDefault="00014DB9" w:rsidP="00014DB9">
      <w:pPr>
        <w:pStyle w:val="Heading4"/>
        <w:rPr>
          <w:b w:val="0"/>
          <w:u w:val="single"/>
        </w:rPr>
      </w:pPr>
      <w:r w:rsidRPr="00014DB9">
        <w:rPr>
          <w:b w:val="0"/>
          <w:u w:val="single"/>
        </w:rPr>
        <w:t>BTP-FUR-REQ-114652/B-Bluetooth Text Logging and details</w:t>
      </w:r>
    </w:p>
    <w:p w:rsidR="00014DB9" w:rsidRPr="00D110A0" w:rsidRDefault="00014DB9" w:rsidP="00014DB9">
      <w:pPr>
        <w:rPr>
          <w:rFonts w:eastAsiaTheme="minorHAnsi"/>
        </w:rPr>
      </w:pPr>
      <w:r w:rsidRPr="00D110A0">
        <w:t>The In-Vehicle Infotainment System shall create text files that log the Bluetooth activity in the system.</w:t>
      </w:r>
    </w:p>
    <w:p w:rsidR="00014DB9" w:rsidRPr="00D110A0" w:rsidRDefault="00014DB9" w:rsidP="00014DB9">
      <w:r w:rsidRPr="00D110A0">
        <w:t>The level of detail provided in the logs shall be by default such to allow the troubleshooting of Bluetooth issues without requiring extra text logs to be enabled and gathered.</w:t>
      </w:r>
    </w:p>
    <w:p w:rsidR="00014DB9" w:rsidRPr="00D110A0" w:rsidRDefault="00014DB9" w:rsidP="00014DB9">
      <w:r w:rsidRPr="00D110A0">
        <w:t>Every line in the log shall contain a timestamp.</w:t>
      </w:r>
    </w:p>
    <w:p w:rsidR="00014DB9" w:rsidRPr="00D110A0" w:rsidRDefault="00014DB9" w:rsidP="00014DB9">
      <w:r w:rsidRPr="00D110A0">
        <w:t>The text log files shall periodically flush old information and replace it with newer information, in order to avoid filling the In-Vehicle Infotainment System memory.</w:t>
      </w:r>
    </w:p>
    <w:p w:rsidR="00014DB9" w:rsidRPr="00D110A0" w:rsidRDefault="00014DB9" w:rsidP="00014DB9">
      <w:r w:rsidRPr="00D110A0">
        <w:t>It shall be possible to retrieve the text log files from the system via a USB stick.</w:t>
      </w:r>
    </w:p>
    <w:p w:rsidR="00014DB9" w:rsidRPr="00D110A0" w:rsidRDefault="00014DB9" w:rsidP="00014DB9"/>
    <w:p w:rsidR="00014DB9" w:rsidRDefault="00014DB9" w:rsidP="00014DB9">
      <w:r w:rsidRPr="00D110A0">
        <w:t>The text log shall at least contain the following information about the Bluetooth activity:</w:t>
      </w:r>
    </w:p>
    <w:p w:rsidR="00014DB9" w:rsidRPr="00D110A0" w:rsidRDefault="00014DB9" w:rsidP="00014DB9"/>
    <w:p w:rsidR="00014DB9" w:rsidRPr="00D110A0" w:rsidRDefault="00014DB9" w:rsidP="00014DB9"/>
    <w:tbl>
      <w:tblPr>
        <w:tblW w:w="0" w:type="auto"/>
        <w:jc w:val="center"/>
        <w:tblLayout w:type="fixed"/>
        <w:tblCellMar>
          <w:left w:w="0" w:type="dxa"/>
          <w:right w:w="0" w:type="dxa"/>
        </w:tblCellMar>
        <w:tblLook w:val="04A0" w:firstRow="1" w:lastRow="0" w:firstColumn="1" w:lastColumn="0" w:noHBand="0" w:noVBand="1"/>
      </w:tblPr>
      <w:tblGrid>
        <w:gridCol w:w="2536"/>
        <w:gridCol w:w="4835"/>
        <w:gridCol w:w="2001"/>
      </w:tblGrid>
      <w:tr w:rsidR="00014DB9" w:rsidRPr="00D110A0" w:rsidTr="00014DB9">
        <w:trPr>
          <w:jc w:val="center"/>
        </w:trPr>
        <w:tc>
          <w:tcPr>
            <w:tcW w:w="253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14DB9" w:rsidRPr="00D110A0" w:rsidRDefault="00014DB9">
            <w:pPr>
              <w:spacing w:line="276" w:lineRule="auto"/>
            </w:pPr>
            <w:r w:rsidRPr="00D110A0">
              <w:t>What</w:t>
            </w:r>
          </w:p>
        </w:tc>
        <w:tc>
          <w:tcPr>
            <w:tcW w:w="48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4DB9" w:rsidRPr="00D110A0" w:rsidRDefault="00014DB9">
            <w:pPr>
              <w:spacing w:line="276" w:lineRule="auto"/>
            </w:pPr>
            <w:r w:rsidRPr="00D110A0">
              <w:t>Example</w:t>
            </w:r>
          </w:p>
        </w:tc>
        <w:tc>
          <w:tcPr>
            <w:tcW w:w="20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4DB9" w:rsidRPr="00D110A0" w:rsidRDefault="00014DB9">
            <w:pPr>
              <w:spacing w:line="276" w:lineRule="auto"/>
            </w:pPr>
            <w:r w:rsidRPr="00D110A0">
              <w:t>Description</w:t>
            </w:r>
          </w:p>
        </w:tc>
      </w:tr>
      <w:tr w:rsidR="00014DB9" w:rsidRPr="00D110A0" w:rsidTr="00014DB9">
        <w:trPr>
          <w:jc w:val="center"/>
        </w:trPr>
        <w:tc>
          <w:tcPr>
            <w:tcW w:w="2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Pr="00D110A0" w:rsidRDefault="00014DB9">
            <w:pPr>
              <w:spacing w:line="276" w:lineRule="auto"/>
            </w:pPr>
            <w:r w:rsidRPr="00D110A0">
              <w:t>Connection/Disconnection of a profile</w:t>
            </w:r>
          </w:p>
        </w:tc>
        <w:tc>
          <w:tcPr>
            <w:tcW w:w="4835"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D110A0" w:rsidRDefault="00014DB9">
            <w:pPr>
              <w:spacing w:line="276" w:lineRule="auto"/>
            </w:pPr>
            <w:r w:rsidRPr="00D110A0">
              <w:t>HFP connected with Device 70d4f2f08472</w:t>
            </w:r>
          </w:p>
          <w:p w:rsidR="00014DB9" w:rsidRPr="00D110A0" w:rsidRDefault="00014DB9">
            <w:pPr>
              <w:spacing w:line="276" w:lineRule="auto"/>
            </w:pPr>
            <w:r w:rsidRPr="00D110A0">
              <w:t>PBAP disconnected with Device 70d4f2f08472</w:t>
            </w:r>
          </w:p>
        </w:tc>
        <w:tc>
          <w:tcPr>
            <w:tcW w:w="2001"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D110A0" w:rsidRDefault="00014DB9">
            <w:pPr>
              <w:spacing w:line="276" w:lineRule="auto"/>
            </w:pPr>
            <w:r w:rsidRPr="00D110A0">
              <w:t>Logging of connections and disconnections for each profile with each device.</w:t>
            </w:r>
          </w:p>
        </w:tc>
      </w:tr>
      <w:tr w:rsidR="00014DB9" w:rsidRPr="00D110A0" w:rsidTr="00014DB9">
        <w:trPr>
          <w:jc w:val="center"/>
        </w:trPr>
        <w:tc>
          <w:tcPr>
            <w:tcW w:w="2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Pr="00D110A0" w:rsidRDefault="00014DB9">
            <w:pPr>
              <w:spacing w:line="276" w:lineRule="auto"/>
            </w:pPr>
            <w:r w:rsidRPr="00D110A0">
              <w:t>HFP AT commands</w:t>
            </w:r>
          </w:p>
        </w:tc>
        <w:tc>
          <w:tcPr>
            <w:tcW w:w="4835"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D110A0" w:rsidRDefault="00014DB9">
            <w:pPr>
              <w:spacing w:line="276" w:lineRule="auto"/>
            </w:pPr>
            <w:r w:rsidRPr="00D110A0">
              <w:t>HFP RX: “+BRSF:487”</w:t>
            </w:r>
          </w:p>
          <w:p w:rsidR="00014DB9" w:rsidRPr="00D110A0" w:rsidRDefault="00014DB9">
            <w:pPr>
              <w:spacing w:line="276" w:lineRule="auto"/>
            </w:pPr>
            <w:r w:rsidRPr="00D110A0">
              <w:t>HFP TX: “AT+CHLD=?”</w:t>
            </w:r>
          </w:p>
        </w:tc>
        <w:tc>
          <w:tcPr>
            <w:tcW w:w="2001"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D110A0" w:rsidRDefault="00014DB9">
            <w:pPr>
              <w:spacing w:line="276" w:lineRule="auto"/>
            </w:pPr>
            <w:r w:rsidRPr="00D110A0">
              <w:t xml:space="preserve">Hands Free Profile AT commands sent </w:t>
            </w:r>
            <w:r w:rsidRPr="00D110A0">
              <w:lastRenderedPageBreak/>
              <w:t xml:space="preserve">and received by the IVIS. </w:t>
            </w:r>
          </w:p>
        </w:tc>
      </w:tr>
      <w:tr w:rsidR="00014DB9" w:rsidRPr="00D110A0" w:rsidTr="00014DB9">
        <w:trPr>
          <w:jc w:val="center"/>
        </w:trPr>
        <w:tc>
          <w:tcPr>
            <w:tcW w:w="2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Pr="00D110A0" w:rsidRDefault="00014DB9">
            <w:pPr>
              <w:spacing w:line="276" w:lineRule="auto"/>
            </w:pPr>
            <w:r w:rsidRPr="00D110A0">
              <w:t>PBAP objects</w:t>
            </w:r>
          </w:p>
        </w:tc>
        <w:tc>
          <w:tcPr>
            <w:tcW w:w="4835"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D110A0" w:rsidRDefault="00014DB9">
            <w:pPr>
              <w:spacing w:line="276" w:lineRule="auto"/>
            </w:pPr>
            <w:r w:rsidRPr="00D110A0">
              <w:t>telecom/pb.vcf download started from Device 70d4f2f08472</w:t>
            </w:r>
          </w:p>
          <w:p w:rsidR="00014DB9" w:rsidRPr="00D110A0" w:rsidRDefault="00014DB9">
            <w:pPr>
              <w:spacing w:line="276" w:lineRule="auto"/>
            </w:pPr>
            <w:r w:rsidRPr="00D110A0">
              <w:t>telecom/pb.vcf download ended from Device 70d4f2f08472 – 132 vCards were found</w:t>
            </w:r>
          </w:p>
          <w:p w:rsidR="00014DB9" w:rsidRPr="00D110A0" w:rsidRDefault="00014DB9">
            <w:pPr>
              <w:spacing w:line="276" w:lineRule="auto"/>
            </w:pPr>
            <w:r w:rsidRPr="00D110A0">
              <w:t>&lt;And similar lines for all other PBAP transactions&gt;</w:t>
            </w:r>
          </w:p>
        </w:tc>
        <w:tc>
          <w:tcPr>
            <w:tcW w:w="2001"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D110A0" w:rsidRDefault="00014DB9">
            <w:pPr>
              <w:spacing w:line="276" w:lineRule="auto"/>
            </w:pPr>
            <w:r w:rsidRPr="00D110A0">
              <w:t>List what phonebook is being downloaded, and how many vCards were found in it.</w:t>
            </w:r>
          </w:p>
        </w:tc>
      </w:tr>
      <w:tr w:rsidR="00014DB9" w:rsidRPr="00D110A0" w:rsidTr="00014DB9">
        <w:trPr>
          <w:jc w:val="center"/>
        </w:trPr>
        <w:tc>
          <w:tcPr>
            <w:tcW w:w="2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Pr="00D110A0" w:rsidRDefault="00014DB9">
            <w:pPr>
              <w:spacing w:line="276" w:lineRule="auto"/>
            </w:pPr>
            <w:r w:rsidRPr="00D110A0">
              <w:t>AVRCP commands and events</w:t>
            </w:r>
          </w:p>
        </w:tc>
        <w:tc>
          <w:tcPr>
            <w:tcW w:w="4835" w:type="dxa"/>
            <w:tcBorders>
              <w:top w:val="nil"/>
              <w:left w:val="nil"/>
              <w:bottom w:val="single" w:sz="8" w:space="0" w:color="auto"/>
              <w:right w:val="single" w:sz="8" w:space="0" w:color="auto"/>
            </w:tcBorders>
            <w:tcMar>
              <w:top w:w="0" w:type="dxa"/>
              <w:left w:w="108" w:type="dxa"/>
              <w:bottom w:w="0" w:type="dxa"/>
              <w:right w:w="108" w:type="dxa"/>
            </w:tcMar>
          </w:tcPr>
          <w:p w:rsidR="00014DB9" w:rsidRPr="00D110A0" w:rsidRDefault="00014DB9">
            <w:pPr>
              <w:spacing w:line="276" w:lineRule="auto"/>
            </w:pPr>
            <w:r w:rsidRPr="00D110A0">
              <w:t xml:space="preserve">Sent AVRCP command 0x44 to device 70d4f2f08472 </w:t>
            </w:r>
          </w:p>
          <w:p w:rsidR="00014DB9" w:rsidRPr="00D110A0" w:rsidRDefault="00014DB9">
            <w:pPr>
              <w:spacing w:line="276" w:lineRule="auto"/>
            </w:pPr>
            <w:r w:rsidRPr="00D110A0">
              <w:t>AVRCP command 0x44 response from device 70d4f2f08472 : Result = ACCEPTED</w:t>
            </w:r>
          </w:p>
          <w:p w:rsidR="00014DB9" w:rsidRPr="00D110A0" w:rsidRDefault="00014DB9">
            <w:pPr>
              <w:spacing w:line="276" w:lineRule="auto"/>
            </w:pPr>
          </w:p>
          <w:p w:rsidR="00014DB9" w:rsidRPr="00D110A0" w:rsidRDefault="00014DB9">
            <w:pPr>
              <w:spacing w:line="276" w:lineRule="auto"/>
            </w:pPr>
            <w:r w:rsidRPr="00D110A0">
              <w:t>Registered for EVENT_TRACK_CHANGED with device 70d4f2f08472</w:t>
            </w:r>
          </w:p>
          <w:p w:rsidR="00014DB9" w:rsidRPr="00D110A0" w:rsidRDefault="00014DB9">
            <w:pPr>
              <w:spacing w:line="276" w:lineRule="auto"/>
            </w:pPr>
          </w:p>
          <w:p w:rsidR="00014DB9" w:rsidRPr="00D110A0" w:rsidRDefault="00014DB9">
            <w:pPr>
              <w:spacing w:line="276" w:lineRule="auto"/>
            </w:pPr>
            <w:r w:rsidRPr="00D110A0">
              <w:t>EVENT_PLAYER_APPLICATION_SETTING_CHANGED triggered from device 70d4f2f08472. New values are XXXX / YYYY</w:t>
            </w:r>
          </w:p>
        </w:tc>
        <w:tc>
          <w:tcPr>
            <w:tcW w:w="2001" w:type="dxa"/>
            <w:tcBorders>
              <w:top w:val="nil"/>
              <w:left w:val="nil"/>
              <w:bottom w:val="single" w:sz="8" w:space="0" w:color="auto"/>
              <w:right w:val="single" w:sz="8" w:space="0" w:color="auto"/>
            </w:tcBorders>
            <w:tcMar>
              <w:top w:w="0" w:type="dxa"/>
              <w:left w:w="108" w:type="dxa"/>
              <w:bottom w:w="0" w:type="dxa"/>
              <w:right w:w="108" w:type="dxa"/>
            </w:tcMar>
          </w:tcPr>
          <w:p w:rsidR="00014DB9" w:rsidRPr="00D110A0" w:rsidRDefault="00014DB9">
            <w:pPr>
              <w:spacing w:line="276" w:lineRule="auto"/>
            </w:pPr>
            <w:r w:rsidRPr="00D110A0">
              <w:t>AVRCP commands sent to devices, command results.</w:t>
            </w:r>
          </w:p>
          <w:p w:rsidR="00014DB9" w:rsidRPr="00D110A0" w:rsidRDefault="00014DB9">
            <w:pPr>
              <w:spacing w:line="276" w:lineRule="auto"/>
            </w:pPr>
          </w:p>
          <w:p w:rsidR="00014DB9" w:rsidRPr="00D110A0" w:rsidRDefault="00014DB9">
            <w:pPr>
              <w:spacing w:line="276" w:lineRule="auto"/>
            </w:pPr>
          </w:p>
          <w:p w:rsidR="00014DB9" w:rsidRPr="00D110A0" w:rsidRDefault="00014DB9">
            <w:pPr>
              <w:spacing w:line="276" w:lineRule="auto"/>
            </w:pPr>
          </w:p>
          <w:p w:rsidR="00014DB9" w:rsidRPr="00D110A0" w:rsidRDefault="00014DB9">
            <w:pPr>
              <w:spacing w:line="276" w:lineRule="auto"/>
            </w:pPr>
          </w:p>
          <w:p w:rsidR="00014DB9" w:rsidRPr="00D110A0" w:rsidRDefault="00014DB9">
            <w:pPr>
              <w:spacing w:line="276" w:lineRule="auto"/>
            </w:pPr>
            <w:r w:rsidRPr="00D110A0">
              <w:t>AVRCP events subscribed to, event notifications.</w:t>
            </w:r>
          </w:p>
        </w:tc>
      </w:tr>
      <w:tr w:rsidR="00014DB9" w:rsidRPr="00D110A0" w:rsidTr="00014DB9">
        <w:trPr>
          <w:jc w:val="center"/>
        </w:trPr>
        <w:tc>
          <w:tcPr>
            <w:tcW w:w="253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14DB9" w:rsidRPr="00D110A0" w:rsidRDefault="00014DB9">
            <w:pPr>
              <w:spacing w:line="276" w:lineRule="auto"/>
            </w:pPr>
            <w:r>
              <w:t>A2DP Data &amp; status</w:t>
            </w:r>
          </w:p>
        </w:tc>
        <w:tc>
          <w:tcPr>
            <w:tcW w:w="4835" w:type="dxa"/>
            <w:tcBorders>
              <w:top w:val="nil"/>
              <w:left w:val="nil"/>
              <w:bottom w:val="single" w:sz="8" w:space="0" w:color="auto"/>
              <w:right w:val="single" w:sz="8" w:space="0" w:color="auto"/>
            </w:tcBorders>
            <w:tcMar>
              <w:top w:w="0" w:type="dxa"/>
              <w:left w:w="108" w:type="dxa"/>
              <w:bottom w:w="0" w:type="dxa"/>
              <w:right w:w="108" w:type="dxa"/>
            </w:tcMar>
          </w:tcPr>
          <w:p w:rsidR="00014DB9" w:rsidRDefault="00014DB9" w:rsidP="00014DB9">
            <w:pPr>
              <w:spacing w:line="276" w:lineRule="auto"/>
            </w:pPr>
            <w:r>
              <w:t>A2DP is in streaming state</w:t>
            </w:r>
          </w:p>
          <w:p w:rsidR="00014DB9" w:rsidRDefault="00014DB9" w:rsidP="00014DB9">
            <w:pPr>
              <w:spacing w:line="276" w:lineRule="auto"/>
            </w:pPr>
            <w:r>
              <w:t>A2DP data started coming in</w:t>
            </w:r>
          </w:p>
          <w:p w:rsidR="00014DB9" w:rsidRDefault="00014DB9" w:rsidP="00014DB9">
            <w:pPr>
              <w:spacing w:line="276" w:lineRule="auto"/>
            </w:pPr>
            <w:r>
              <w:t>A2DP data stopped</w:t>
            </w:r>
          </w:p>
          <w:p w:rsidR="00014DB9" w:rsidRPr="00D110A0" w:rsidRDefault="00014DB9" w:rsidP="00014DB9">
            <w:pPr>
              <w:spacing w:line="276" w:lineRule="auto"/>
            </w:pPr>
            <w:r>
              <w:t>A2DP is not in streaming state</w:t>
            </w:r>
          </w:p>
        </w:tc>
        <w:tc>
          <w:tcPr>
            <w:tcW w:w="2001" w:type="dxa"/>
            <w:tcBorders>
              <w:top w:val="nil"/>
              <w:left w:val="nil"/>
              <w:bottom w:val="single" w:sz="8" w:space="0" w:color="auto"/>
              <w:right w:val="single" w:sz="8" w:space="0" w:color="auto"/>
            </w:tcBorders>
            <w:tcMar>
              <w:top w:w="0" w:type="dxa"/>
              <w:left w:w="108" w:type="dxa"/>
              <w:bottom w:w="0" w:type="dxa"/>
              <w:right w:w="108" w:type="dxa"/>
            </w:tcMar>
          </w:tcPr>
          <w:p w:rsidR="00014DB9" w:rsidRPr="00D110A0" w:rsidRDefault="00014DB9">
            <w:pPr>
              <w:spacing w:line="276" w:lineRule="auto"/>
            </w:pPr>
            <w:r>
              <w:t>Status of A2DP link (streaming or not) and whether A2DP data is being sent from A2DP Source to Sink. The data stopped message should be printed only after the data started message,  when data stops arriving for a certain amount of msec (500)</w:t>
            </w:r>
          </w:p>
        </w:tc>
      </w:tr>
      <w:tr w:rsidR="00014DB9" w:rsidRPr="00D110A0" w:rsidTr="00014DB9">
        <w:trPr>
          <w:jc w:val="center"/>
        </w:trPr>
        <w:tc>
          <w:tcPr>
            <w:tcW w:w="2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Pr="00D110A0" w:rsidRDefault="00014DB9">
            <w:pPr>
              <w:spacing w:line="276" w:lineRule="auto"/>
            </w:pPr>
            <w:r w:rsidRPr="00D110A0">
              <w:t>MAP objects</w:t>
            </w:r>
          </w:p>
        </w:tc>
        <w:tc>
          <w:tcPr>
            <w:tcW w:w="4835"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D110A0" w:rsidRDefault="00014DB9">
            <w:pPr>
              <w:spacing w:line="276" w:lineRule="auto"/>
            </w:pPr>
            <w:r w:rsidRPr="00D110A0">
              <w:t>x-BT/MAP-msg-Listing from Device 70d4f2f08472 downloaded successfully – XX messages found</w:t>
            </w:r>
          </w:p>
          <w:p w:rsidR="00014DB9" w:rsidRPr="00D110A0" w:rsidRDefault="00014DB9">
            <w:pPr>
              <w:spacing w:line="276" w:lineRule="auto"/>
            </w:pPr>
            <w:r w:rsidRPr="00D110A0">
              <w:t>MAP-EVENT-REPORT – New Message from Device 70d4f2f08472</w:t>
            </w:r>
          </w:p>
          <w:p w:rsidR="00014DB9" w:rsidRPr="00D110A0" w:rsidRDefault="00014DB9">
            <w:pPr>
              <w:spacing w:line="276" w:lineRule="auto"/>
            </w:pPr>
            <w:r w:rsidRPr="00D110A0">
              <w:t>&lt;And similar lines for all other MAP transactions&gt;</w:t>
            </w:r>
          </w:p>
        </w:tc>
        <w:tc>
          <w:tcPr>
            <w:tcW w:w="2001" w:type="dxa"/>
            <w:tcBorders>
              <w:top w:val="nil"/>
              <w:left w:val="nil"/>
              <w:bottom w:val="single" w:sz="8" w:space="0" w:color="auto"/>
              <w:right w:val="single" w:sz="8" w:space="0" w:color="auto"/>
            </w:tcBorders>
            <w:tcMar>
              <w:top w:w="0" w:type="dxa"/>
              <w:left w:w="108" w:type="dxa"/>
              <w:bottom w:w="0" w:type="dxa"/>
              <w:right w:w="108" w:type="dxa"/>
            </w:tcMar>
          </w:tcPr>
          <w:p w:rsidR="00014DB9" w:rsidRPr="00D110A0" w:rsidRDefault="00014DB9">
            <w:pPr>
              <w:spacing w:line="276" w:lineRule="auto"/>
            </w:pPr>
          </w:p>
        </w:tc>
      </w:tr>
      <w:tr w:rsidR="00014DB9" w:rsidRPr="00D110A0" w:rsidTr="00014DB9">
        <w:trPr>
          <w:jc w:val="center"/>
        </w:trPr>
        <w:tc>
          <w:tcPr>
            <w:tcW w:w="2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DB9" w:rsidRPr="00D110A0" w:rsidRDefault="00014DB9">
            <w:pPr>
              <w:spacing w:line="276" w:lineRule="auto"/>
            </w:pPr>
            <w:r w:rsidRPr="00D110A0">
              <w:t>SCO connections</w:t>
            </w:r>
          </w:p>
        </w:tc>
        <w:tc>
          <w:tcPr>
            <w:tcW w:w="4835"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D110A0" w:rsidRDefault="00014DB9">
            <w:pPr>
              <w:spacing w:line="276" w:lineRule="auto"/>
            </w:pPr>
            <w:r w:rsidRPr="00D110A0">
              <w:t>SCO Turned ON with Device 70d4f2f08472</w:t>
            </w:r>
          </w:p>
          <w:p w:rsidR="00014DB9" w:rsidRPr="00D110A0" w:rsidRDefault="00014DB9">
            <w:pPr>
              <w:spacing w:line="276" w:lineRule="auto"/>
            </w:pPr>
            <w:r w:rsidRPr="00D110A0">
              <w:t>SCO Turned OFF with Device 70d4f2f08472</w:t>
            </w:r>
          </w:p>
        </w:tc>
        <w:tc>
          <w:tcPr>
            <w:tcW w:w="2001" w:type="dxa"/>
            <w:tcBorders>
              <w:top w:val="nil"/>
              <w:left w:val="nil"/>
              <w:bottom w:val="single" w:sz="8" w:space="0" w:color="auto"/>
              <w:right w:val="single" w:sz="8" w:space="0" w:color="auto"/>
            </w:tcBorders>
            <w:tcMar>
              <w:top w:w="0" w:type="dxa"/>
              <w:left w:w="108" w:type="dxa"/>
              <w:bottom w:w="0" w:type="dxa"/>
              <w:right w:w="108" w:type="dxa"/>
            </w:tcMar>
            <w:hideMark/>
          </w:tcPr>
          <w:p w:rsidR="00014DB9" w:rsidRPr="00D110A0" w:rsidRDefault="00014DB9">
            <w:pPr>
              <w:spacing w:line="276" w:lineRule="auto"/>
            </w:pPr>
            <w:r w:rsidRPr="00D110A0">
              <w:t>Status of SCO connections – creation and deletion of SCO connections</w:t>
            </w:r>
          </w:p>
        </w:tc>
      </w:tr>
    </w:tbl>
    <w:p w:rsidR="00014DB9" w:rsidRPr="00D110A0" w:rsidRDefault="00014DB9" w:rsidP="00014DB9"/>
    <w:p w:rsidR="00014DB9" w:rsidRDefault="00014DB9" w:rsidP="00014DB9">
      <w:pPr>
        <w:pStyle w:val="Heading1"/>
      </w:pPr>
      <w:bookmarkStart w:id="226" w:name="_Toc1048778"/>
      <w:r>
        <w:lastRenderedPageBreak/>
        <w:t>BT Interoperability Testing</w:t>
      </w:r>
      <w:bookmarkEnd w:id="226"/>
    </w:p>
    <w:p w:rsidR="00014DB9" w:rsidRDefault="00014DB9" w:rsidP="00014DB9">
      <w:pPr>
        <w:pStyle w:val="Heading2"/>
      </w:pPr>
      <w:bookmarkStart w:id="227" w:name="_Toc1048779"/>
      <w:r>
        <w:t>Requirements</w:t>
      </w:r>
      <w:bookmarkEnd w:id="227"/>
    </w:p>
    <w:p w:rsidR="00014DB9" w:rsidRPr="00014DB9" w:rsidRDefault="00014DB9" w:rsidP="00014DB9">
      <w:pPr>
        <w:pStyle w:val="Heading3"/>
        <w:rPr>
          <w:b w:val="0"/>
          <w:u w:val="single"/>
        </w:rPr>
      </w:pPr>
      <w:bookmarkStart w:id="228" w:name="_Toc1048780"/>
      <w:r w:rsidRPr="00014DB9">
        <w:rPr>
          <w:b w:val="0"/>
          <w:u w:val="single"/>
        </w:rPr>
        <w:t>BTP-REQ-047939/A-Developing Device Testing Requirements (TcSE ROIN-297137-2)</w:t>
      </w:r>
      <w:bookmarkEnd w:id="228"/>
    </w:p>
    <w:p w:rsidR="008D4023" w:rsidRDefault="00014DB9">
      <w:pPr>
        <w:rPr>
          <w:rFonts w:eastAsia="Calibri" w:cs="Arial"/>
          <w:szCs w:val="20"/>
        </w:rPr>
      </w:pPr>
      <w:r>
        <w:rPr>
          <w:rFonts w:eastAsia="Calibri" w:cs="Arial"/>
          <w:szCs w:val="20"/>
        </w:rPr>
        <w:t xml:space="preserve">The supplier shall test a minimum of 300 different devices during the development of the In-Vehicle Infotainment System. </w:t>
      </w:r>
      <w:r>
        <w:rPr>
          <w:rFonts w:cs="Arial"/>
          <w:szCs w:val="20"/>
        </w:rPr>
        <w:t xml:space="preserve">These devices shall be selected by the supplier and approved by Ford Motor Company. </w:t>
      </w:r>
      <w:r>
        <w:rPr>
          <w:rFonts w:eastAsia="Calibri" w:cs="Arial"/>
          <w:szCs w:val="20"/>
        </w:rPr>
        <w:t>These devices will be segregated into the following categories:</w:t>
      </w:r>
    </w:p>
    <w:p w:rsidR="008D4023" w:rsidRDefault="008D4023">
      <w:pPr>
        <w:rPr>
          <w:rFonts w:eastAsia="Calibri" w:cs="Arial"/>
          <w:szCs w:val="20"/>
        </w:rPr>
      </w:pPr>
    </w:p>
    <w:p w:rsidR="008D4023" w:rsidRDefault="00014DB9">
      <w:pPr>
        <w:rPr>
          <w:rFonts w:eastAsia="Calibri" w:cs="Arial"/>
          <w:szCs w:val="20"/>
        </w:rPr>
      </w:pPr>
      <w:r>
        <w:rPr>
          <w:rFonts w:eastAsia="Calibri" w:cs="Arial"/>
          <w:szCs w:val="20"/>
        </w:rPr>
        <w:t>Platinum – 30 Devices</w:t>
      </w:r>
    </w:p>
    <w:p w:rsidR="008D4023" w:rsidRDefault="00014DB9">
      <w:pPr>
        <w:rPr>
          <w:rFonts w:eastAsia="Calibri" w:cs="Arial"/>
          <w:szCs w:val="20"/>
        </w:rPr>
      </w:pPr>
      <w:r>
        <w:rPr>
          <w:rFonts w:eastAsia="Calibri" w:cs="Arial"/>
          <w:szCs w:val="20"/>
        </w:rPr>
        <w:t>Gold – 70 Devices</w:t>
      </w:r>
    </w:p>
    <w:p w:rsidR="008D4023" w:rsidRDefault="00014DB9">
      <w:pPr>
        <w:rPr>
          <w:rFonts w:eastAsia="Calibri" w:cs="Arial"/>
          <w:szCs w:val="20"/>
        </w:rPr>
      </w:pPr>
      <w:r>
        <w:rPr>
          <w:rFonts w:eastAsia="Calibri" w:cs="Arial"/>
          <w:szCs w:val="20"/>
        </w:rPr>
        <w:t>Silver – 100 Devices</w:t>
      </w:r>
    </w:p>
    <w:p w:rsidR="008D4023" w:rsidRDefault="00014DB9">
      <w:pPr>
        <w:rPr>
          <w:rFonts w:eastAsia="Calibri" w:cs="Arial"/>
          <w:szCs w:val="20"/>
        </w:rPr>
      </w:pPr>
      <w:r>
        <w:rPr>
          <w:rFonts w:eastAsia="Calibri" w:cs="Arial"/>
          <w:szCs w:val="20"/>
        </w:rPr>
        <w:t>Bronze – 100 Devices</w:t>
      </w:r>
    </w:p>
    <w:p w:rsidR="008D4023" w:rsidRDefault="008D4023">
      <w:pPr>
        <w:rPr>
          <w:rFonts w:eastAsia="Calibri" w:cs="Arial"/>
          <w:szCs w:val="20"/>
        </w:rPr>
      </w:pPr>
    </w:p>
    <w:p w:rsidR="008D4023" w:rsidRDefault="00014DB9">
      <w:pPr>
        <w:rPr>
          <w:rFonts w:eastAsia="Calibri" w:cs="Arial"/>
          <w:szCs w:val="20"/>
        </w:rPr>
      </w:pPr>
      <w:r>
        <w:rPr>
          <w:rFonts w:eastAsia="Calibri" w:cs="Arial"/>
          <w:szCs w:val="20"/>
        </w:rPr>
        <w:t xml:space="preserve">Platinum Devices shall be tested against every official release (that includes any Bluetooth related features) delivered to Ford Motor Company. At the time of delivery the supplier shall provide a test report containing the tested results. The supplier shall implement “work arounds” when technically possible to insure that all features supported by the In-Vehicle Infotainment System and the device interoperates per the defined use cases. </w:t>
      </w:r>
      <w:r>
        <w:rPr>
          <w:rFonts w:cs="Arial"/>
          <w:szCs w:val="20"/>
        </w:rPr>
        <w:t>Ford Motor Company has the right to update 10 of the Platinum devices at mutually agreed point in time with the supplier.</w:t>
      </w:r>
    </w:p>
    <w:p w:rsidR="008D4023" w:rsidRDefault="008D4023">
      <w:pPr>
        <w:rPr>
          <w:rFonts w:eastAsia="Calibri" w:cs="Arial"/>
          <w:szCs w:val="20"/>
        </w:rPr>
      </w:pPr>
    </w:p>
    <w:p w:rsidR="008D4023" w:rsidRDefault="00014DB9">
      <w:pPr>
        <w:rPr>
          <w:rFonts w:eastAsia="Calibri" w:cs="Arial"/>
          <w:szCs w:val="20"/>
        </w:rPr>
      </w:pPr>
      <w:r>
        <w:rPr>
          <w:rFonts w:eastAsia="Calibri" w:cs="Arial"/>
          <w:szCs w:val="20"/>
        </w:rPr>
        <w:t>Gold Devices shall be tested against select releases delivered to Ford Motor Company. The targeted releases (which shall be chosen by Ford Motor Company) will be those that include most Bluetooth phone enabled functionality. At the time of release delivery, the supplier shall report a test report containing the tested results. The supplier shall implement “work arounds” when technically possible to insure that all features supported by the In-Vehicle Infotainment System and the device interoperates per the defined use cases.</w:t>
      </w:r>
    </w:p>
    <w:p w:rsidR="008D4023" w:rsidRDefault="008D4023">
      <w:pPr>
        <w:rPr>
          <w:rFonts w:eastAsia="Calibri" w:cs="Arial"/>
          <w:szCs w:val="20"/>
        </w:rPr>
      </w:pPr>
    </w:p>
    <w:p w:rsidR="008D4023" w:rsidRDefault="00014DB9">
      <w:pPr>
        <w:rPr>
          <w:rFonts w:eastAsia="Calibri" w:cs="Arial"/>
          <w:szCs w:val="20"/>
        </w:rPr>
      </w:pPr>
      <w:r>
        <w:rPr>
          <w:rFonts w:eastAsia="Calibri" w:cs="Arial"/>
          <w:szCs w:val="20"/>
        </w:rPr>
        <w:t xml:space="preserve">Silver Devices shall be tested against select releases delivered to Ford Motor Company. The targeted releases (which shall be chosen by Ford Motor Company) will be those that include all Bluetooth phone enabled functionality. At the time of release delivery, the supplier shall report a test report containing the tested results. The supplier shall implement “work arounds” when technically possible to insure that all key features supported by the In-Vehicle Infotainment System and the device interoperates per the defined use cases. Examples of core features are: Connecting, Making / Receiving Calls, Ending Calls, Phonebook and Call History Downloading, New Text Messaging Notifications, Streaming Audio, basic command and control of audio. *Note: The final set of core features shall be defined by Ford. </w:t>
      </w:r>
    </w:p>
    <w:p w:rsidR="008D4023" w:rsidRDefault="008D4023">
      <w:pPr>
        <w:rPr>
          <w:rFonts w:eastAsia="Calibri" w:cs="Arial"/>
          <w:szCs w:val="20"/>
        </w:rPr>
      </w:pPr>
    </w:p>
    <w:p w:rsidR="008D4023" w:rsidRDefault="00014DB9">
      <w:pPr>
        <w:rPr>
          <w:rFonts w:eastAsia="Calibri" w:cs="Arial"/>
          <w:szCs w:val="20"/>
        </w:rPr>
      </w:pPr>
      <w:r>
        <w:rPr>
          <w:rFonts w:eastAsia="Calibri" w:cs="Arial"/>
          <w:szCs w:val="20"/>
        </w:rPr>
        <w:t xml:space="preserve">Bronze Devices shall be tested against the last three official releases delivered to Ford Motor Company. At the time of release delivery, the supplier shall report a test report containing the tested results. The supplier shall resolve any interoperability issue identified that is the fault of the in-vehicle infotainment system. For example, if the fault is due to a specification implementation issue. </w:t>
      </w:r>
    </w:p>
    <w:p w:rsidR="008D4023" w:rsidRDefault="008D4023"/>
    <w:p w:rsidR="00014DB9" w:rsidRPr="00014DB9" w:rsidRDefault="00014DB9" w:rsidP="00014DB9">
      <w:pPr>
        <w:pStyle w:val="Heading3"/>
        <w:rPr>
          <w:b w:val="0"/>
          <w:u w:val="single"/>
        </w:rPr>
      </w:pPr>
      <w:bookmarkStart w:id="229" w:name="_Toc1048781"/>
      <w:r w:rsidRPr="00014DB9">
        <w:rPr>
          <w:b w:val="0"/>
          <w:u w:val="single"/>
        </w:rPr>
        <w:t>BTP-REQ-047940/A-Ongoing Interoperability Testing (TcSE ROIN-297138-2)</w:t>
      </w:r>
      <w:bookmarkEnd w:id="229"/>
    </w:p>
    <w:p w:rsidR="008D4023" w:rsidRDefault="00014DB9">
      <w:pPr>
        <w:rPr>
          <w:rFonts w:eastAsia="Calibri" w:cs="Arial"/>
          <w:szCs w:val="20"/>
        </w:rPr>
      </w:pPr>
      <w:r>
        <w:rPr>
          <w:rFonts w:eastAsia="Calibri" w:cs="Arial"/>
          <w:szCs w:val="20"/>
        </w:rPr>
        <w:t xml:space="preserve">The supplier shall provide Ford Motor Company with interoperability test results for 35 devices monthly until 10 years after start of production of the In-Vehicle Infotainment System. The supplier shall choose the devices and they shall be chosen based on a methodology approved by Ford Motor Company. At any point during this time Ford Motor Company shall have the option of choosing the devices for a specific month or for all remaining months. The test results shall cover all of the use cases defined. The format of the results shall be defined by Ford Motor Company. </w:t>
      </w:r>
    </w:p>
    <w:p w:rsidR="008D4023" w:rsidRDefault="008D4023"/>
    <w:p w:rsidR="00014DB9" w:rsidRPr="00014DB9" w:rsidRDefault="00014DB9" w:rsidP="00014DB9">
      <w:pPr>
        <w:pStyle w:val="Heading3"/>
        <w:rPr>
          <w:b w:val="0"/>
          <w:u w:val="single"/>
        </w:rPr>
      </w:pPr>
      <w:bookmarkStart w:id="230" w:name="_Toc1048782"/>
      <w:r w:rsidRPr="00014DB9">
        <w:rPr>
          <w:b w:val="0"/>
          <w:u w:val="single"/>
        </w:rPr>
        <w:t>BTP-REQ-047941/A-Special Release Interoperability Testing (TcSE ROIN-297139-1)</w:t>
      </w:r>
      <w:bookmarkEnd w:id="230"/>
    </w:p>
    <w:p w:rsidR="008D4023" w:rsidRDefault="00014DB9">
      <w:pPr>
        <w:rPr>
          <w:rFonts w:eastAsia="Calibri" w:cs="Arial"/>
          <w:szCs w:val="20"/>
        </w:rPr>
      </w:pPr>
      <w:r>
        <w:rPr>
          <w:rFonts w:eastAsia="Calibri" w:cs="Arial"/>
          <w:szCs w:val="20"/>
          <w:lang w:eastAsia="ja-JP"/>
        </w:rPr>
        <w:t xml:space="preserve">There are key devices (including s/w upgrades) that are released into the market with a significant amount of anticipation. When these devices are identified the supplier shall provide Ford Motor Company interoperability results within 7 days of market release. Special Release Interoperability Testing will be limited to 10 devices annually until </w:t>
      </w:r>
      <w:r>
        <w:rPr>
          <w:rFonts w:eastAsia="Calibri" w:cs="Arial"/>
          <w:szCs w:val="20"/>
        </w:rPr>
        <w:t>10 years after start of production of the In-Vehicle Infotainment System</w:t>
      </w:r>
      <w:r>
        <w:rPr>
          <w:rFonts w:eastAsia="Calibri" w:cs="Arial"/>
          <w:szCs w:val="20"/>
          <w:lang w:eastAsia="ja-JP"/>
        </w:rPr>
        <w:t xml:space="preserve">. *Note: If 10 devices are not selected within one calendar year, the remaining devices can be carried over to the following years.  </w:t>
      </w:r>
      <w:r>
        <w:rPr>
          <w:rFonts w:eastAsia="Calibri" w:cs="Arial"/>
          <w:szCs w:val="20"/>
        </w:rPr>
        <w:t xml:space="preserve">The test results shall cover all of the use cases defined. The format of the results shall be defined by Ford Motor Company. </w:t>
      </w:r>
    </w:p>
    <w:p w:rsidR="008D4023" w:rsidRDefault="008D4023"/>
    <w:p w:rsidR="00014DB9" w:rsidRPr="00014DB9" w:rsidRDefault="00014DB9" w:rsidP="00014DB9">
      <w:pPr>
        <w:pStyle w:val="Heading3"/>
        <w:rPr>
          <w:b w:val="0"/>
          <w:u w:val="single"/>
        </w:rPr>
      </w:pPr>
      <w:bookmarkStart w:id="231" w:name="_Toc1048783"/>
      <w:r w:rsidRPr="00014DB9">
        <w:rPr>
          <w:b w:val="0"/>
          <w:u w:val="single"/>
        </w:rPr>
        <w:lastRenderedPageBreak/>
        <w:t>BTP-REQ-047942/A-Ongoing Update Schedule (TcSE ROIN-297140-1)</w:t>
      </w:r>
      <w:bookmarkEnd w:id="231"/>
    </w:p>
    <w:p w:rsidR="008D4023" w:rsidRDefault="00014DB9">
      <w:pPr>
        <w:rPr>
          <w:rFonts w:eastAsia="Calibri" w:cs="Arial"/>
          <w:szCs w:val="20"/>
        </w:rPr>
      </w:pPr>
      <w:r>
        <w:rPr>
          <w:rFonts w:eastAsia="Calibri" w:cs="Arial"/>
          <w:szCs w:val="20"/>
        </w:rPr>
        <w:t xml:space="preserve">The supplier shall provide updates to the Bluetooth Core and Profiles twice a year until 10 years after start of production of the In-Vehicle Infotainment System. These updates shall be based on device testing against 100 devices (total 200 per year). These updates shall include bug fixes identified with current/past in-vehicle infotainment system releases, profile enhancements when necessary to improve interoperability, and device specific “work arounds” for the tested devices when technically possible to insure that all features supported by the In-Vehicle Infotainment System and the 100 devices interoperates per the defined use cases. </w:t>
      </w:r>
    </w:p>
    <w:p w:rsidR="008D4023" w:rsidRDefault="008D4023">
      <w:pPr>
        <w:rPr>
          <w:rFonts w:eastAsia="Calibri" w:cs="Arial"/>
          <w:szCs w:val="20"/>
        </w:rPr>
      </w:pPr>
    </w:p>
    <w:p w:rsidR="008D4023" w:rsidRDefault="00014DB9">
      <w:pPr>
        <w:rPr>
          <w:rFonts w:eastAsia="Calibri" w:cs="Arial"/>
          <w:szCs w:val="20"/>
        </w:rPr>
      </w:pPr>
      <w:r>
        <w:rPr>
          <w:rFonts w:eastAsia="Calibri" w:cs="Arial"/>
          <w:szCs w:val="20"/>
        </w:rPr>
        <w:t xml:space="preserve">These updates shall be made available to Ford Motor Company, and the updates shall have the ability to be installed on devices within the field as well as new production vehicles. It shall not be required to update the entire platform to update the Bluetooth Core and Profiles. </w:t>
      </w:r>
    </w:p>
    <w:p w:rsidR="008D4023" w:rsidRDefault="008D4023">
      <w:pPr>
        <w:rPr>
          <w:rFonts w:eastAsia="Calibri" w:cs="Arial"/>
          <w:szCs w:val="20"/>
        </w:rPr>
      </w:pPr>
    </w:p>
    <w:p w:rsidR="008D4023" w:rsidRDefault="00014DB9">
      <w:pPr>
        <w:rPr>
          <w:rFonts w:eastAsia="Calibri" w:cs="Arial"/>
          <w:szCs w:val="20"/>
        </w:rPr>
      </w:pPr>
      <w:r>
        <w:rPr>
          <w:rFonts w:eastAsia="Calibri" w:cs="Arial"/>
          <w:szCs w:val="20"/>
        </w:rPr>
        <w:t>Ford Motor Company shall of the option of choosing the 100 devices for these releases.</w:t>
      </w:r>
    </w:p>
    <w:p w:rsidR="008D4023" w:rsidRDefault="008D4023">
      <w:pPr>
        <w:rPr>
          <w:rFonts w:ascii="Calibri" w:eastAsia="Calibri" w:hAnsi="Calibri" w:cs="Calibri"/>
          <w:sz w:val="22"/>
          <w:szCs w:val="22"/>
        </w:rPr>
      </w:pPr>
    </w:p>
    <w:p w:rsidR="008D4023" w:rsidRDefault="008D4023"/>
    <w:p w:rsidR="00014DB9" w:rsidRPr="00014DB9" w:rsidRDefault="00014DB9" w:rsidP="00014DB9">
      <w:pPr>
        <w:pStyle w:val="Heading3"/>
        <w:rPr>
          <w:b w:val="0"/>
          <w:u w:val="single"/>
        </w:rPr>
      </w:pPr>
      <w:bookmarkStart w:id="232" w:name="_Toc1048784"/>
      <w:r w:rsidRPr="00014DB9">
        <w:rPr>
          <w:b w:val="0"/>
          <w:u w:val="single"/>
        </w:rPr>
        <w:t>BTP-REQ-047943/A-Special Release Update Availability (TcSE ROIN-297141-1)</w:t>
      </w:r>
      <w:bookmarkEnd w:id="232"/>
    </w:p>
    <w:p w:rsidR="008D4023" w:rsidRDefault="00014DB9">
      <w:pPr>
        <w:rPr>
          <w:rFonts w:eastAsia="Calibri" w:cs="Arial"/>
          <w:szCs w:val="20"/>
        </w:rPr>
      </w:pPr>
      <w:r>
        <w:rPr>
          <w:rFonts w:eastAsia="Calibri" w:cs="Arial"/>
          <w:szCs w:val="20"/>
        </w:rPr>
        <w:t xml:space="preserve">There are key devices (including s/w upgrades) that are released into the market with a significant amount of anticipation. When these devices are released, and it has been identified that there is a major interoperability issue with the device, the supplier shall make available (when technically possible) a Bluetooth Core / Profile update to resolve the specific issue(s). To limit risk, this device update may be limited to the specific device in question as identified through Device ID Profile (or other means if available). This update should be made available as soon as possible and outside of the update schedule outlined within the Ongoing Update Schedule section.  These updates shall be limited to 10 per year until 10 years after start of production of the In-Vehicle Infotainment System. </w:t>
      </w:r>
    </w:p>
    <w:p w:rsidR="008D4023" w:rsidRDefault="008D4023"/>
    <w:p w:rsidR="00014DB9" w:rsidRDefault="00014DB9" w:rsidP="00014DB9">
      <w:pPr>
        <w:pStyle w:val="Heading1"/>
      </w:pPr>
      <w:bookmarkStart w:id="233" w:name="_Toc1048785"/>
      <w:r>
        <w:lastRenderedPageBreak/>
        <w:t>Appendix: Reference Documents</w:t>
      </w:r>
      <w:bookmarkEnd w:id="233"/>
    </w:p>
    <w:p w:rsidR="00014DB9" w:rsidRPr="00AE06BC" w:rsidRDefault="00014DB9" w:rsidP="00014DB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014DB9">
        <w:trPr>
          <w:jc w:val="center"/>
        </w:trPr>
        <w:tc>
          <w:tcPr>
            <w:tcW w:w="1293"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Reference #</w:t>
            </w:r>
          </w:p>
        </w:tc>
        <w:tc>
          <w:tcPr>
            <w:tcW w:w="7563"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Document Title</w:t>
            </w:r>
          </w:p>
        </w:tc>
      </w:tr>
      <w:tr w:rsidR="00014DB9">
        <w:trPr>
          <w:jc w:val="center"/>
        </w:trPr>
        <w:tc>
          <w:tcPr>
            <w:tcW w:w="1293"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1</w:t>
            </w:r>
          </w:p>
        </w:tc>
        <w:tc>
          <w:tcPr>
            <w:tcW w:w="7563" w:type="dxa"/>
            <w:tcBorders>
              <w:top w:val="single" w:sz="4" w:space="0" w:color="auto"/>
              <w:left w:val="single" w:sz="4" w:space="0" w:color="auto"/>
              <w:bottom w:val="single" w:sz="4" w:space="0" w:color="auto"/>
              <w:right w:val="single" w:sz="4" w:space="0" w:color="auto"/>
            </w:tcBorders>
            <w:hideMark/>
          </w:tcPr>
          <w:p w:rsidR="00014DB9" w:rsidRPr="002671B8" w:rsidRDefault="00014DB9">
            <w:pPr>
              <w:rPr>
                <w:rFonts w:cs="Arial"/>
                <w:strike/>
              </w:rPr>
            </w:pPr>
            <w:r w:rsidRPr="002671B8">
              <w:rPr>
                <w:rFonts w:cs="Arial"/>
                <w:strike/>
              </w:rPr>
              <w:t>S12_Bluetooth_DUNPAN_USBMBB_Functional_Specification</w:t>
            </w:r>
          </w:p>
        </w:tc>
      </w:tr>
      <w:tr w:rsidR="00014DB9">
        <w:trPr>
          <w:jc w:val="center"/>
        </w:trPr>
        <w:tc>
          <w:tcPr>
            <w:tcW w:w="1293"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2</w:t>
            </w:r>
          </w:p>
        </w:tc>
        <w:tc>
          <w:tcPr>
            <w:tcW w:w="7563"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Handsfree Profile 1.7</w:t>
            </w:r>
          </w:p>
        </w:tc>
      </w:tr>
      <w:tr w:rsidR="00014DB9">
        <w:trPr>
          <w:jc w:val="center"/>
        </w:trPr>
        <w:tc>
          <w:tcPr>
            <w:tcW w:w="1293"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3</w:t>
            </w:r>
          </w:p>
        </w:tc>
        <w:tc>
          <w:tcPr>
            <w:tcW w:w="7563"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Message Access Profile 1.3</w:t>
            </w:r>
          </w:p>
        </w:tc>
      </w:tr>
      <w:tr w:rsidR="00014DB9">
        <w:trPr>
          <w:jc w:val="center"/>
        </w:trPr>
        <w:tc>
          <w:tcPr>
            <w:tcW w:w="1293"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4</w:t>
            </w:r>
          </w:p>
        </w:tc>
        <w:tc>
          <w:tcPr>
            <w:tcW w:w="7563"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Phonebook Access Profile 1.2</w:t>
            </w:r>
          </w:p>
        </w:tc>
      </w:tr>
      <w:tr w:rsidR="00014DB9">
        <w:trPr>
          <w:jc w:val="center"/>
        </w:trPr>
        <w:tc>
          <w:tcPr>
            <w:tcW w:w="1293"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5</w:t>
            </w:r>
          </w:p>
        </w:tc>
        <w:tc>
          <w:tcPr>
            <w:tcW w:w="7563"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Advanced Audio Distribution Profile 1.3</w:t>
            </w:r>
          </w:p>
        </w:tc>
      </w:tr>
      <w:tr w:rsidR="00014DB9">
        <w:trPr>
          <w:jc w:val="center"/>
        </w:trPr>
        <w:tc>
          <w:tcPr>
            <w:tcW w:w="1293"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6</w:t>
            </w:r>
          </w:p>
        </w:tc>
        <w:tc>
          <w:tcPr>
            <w:tcW w:w="7563"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Audio/Video Remote Control Profile 1.6</w:t>
            </w:r>
          </w:p>
        </w:tc>
      </w:tr>
      <w:tr w:rsidR="00014DB9">
        <w:trPr>
          <w:jc w:val="center"/>
        </w:trPr>
        <w:tc>
          <w:tcPr>
            <w:tcW w:w="1293"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7</w:t>
            </w:r>
          </w:p>
        </w:tc>
        <w:tc>
          <w:tcPr>
            <w:tcW w:w="7563"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Personal Area Networking Profile 1.0</w:t>
            </w:r>
          </w:p>
        </w:tc>
      </w:tr>
      <w:tr w:rsidR="00014DB9">
        <w:trPr>
          <w:jc w:val="center"/>
        </w:trPr>
        <w:tc>
          <w:tcPr>
            <w:tcW w:w="1293"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8</w:t>
            </w:r>
          </w:p>
        </w:tc>
        <w:tc>
          <w:tcPr>
            <w:tcW w:w="7563"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Device Identification Profile 1.3</w:t>
            </w:r>
          </w:p>
        </w:tc>
      </w:tr>
      <w:tr w:rsidR="00014DB9">
        <w:trPr>
          <w:jc w:val="center"/>
        </w:trPr>
        <w:tc>
          <w:tcPr>
            <w:tcW w:w="1293"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9</w:t>
            </w:r>
          </w:p>
        </w:tc>
        <w:tc>
          <w:tcPr>
            <w:tcW w:w="7563" w:type="dxa"/>
            <w:tcBorders>
              <w:top w:val="single" w:sz="4" w:space="0" w:color="auto"/>
              <w:left w:val="single" w:sz="4" w:space="0" w:color="auto"/>
              <w:bottom w:val="single" w:sz="4" w:space="0" w:color="auto"/>
              <w:right w:val="single" w:sz="4" w:space="0" w:color="auto"/>
            </w:tcBorders>
            <w:hideMark/>
          </w:tcPr>
          <w:p w:rsidR="00014DB9" w:rsidRDefault="00014DB9">
            <w:pPr>
              <w:rPr>
                <w:rFonts w:cs="Arial"/>
              </w:rPr>
            </w:pPr>
            <w:r>
              <w:rPr>
                <w:rFonts w:cs="Arial"/>
              </w:rPr>
              <w:t>Generic Object Exchange Profile 2.0+</w:t>
            </w:r>
          </w:p>
        </w:tc>
      </w:tr>
    </w:tbl>
    <w:p w:rsidR="00014DB9" w:rsidRDefault="00014DB9">
      <w:pPr>
        <w:rPr>
          <w:rFonts w:cs="Arial"/>
        </w:rPr>
      </w:pPr>
    </w:p>
    <w:p w:rsidR="00014DB9" w:rsidRPr="00AE06BC" w:rsidRDefault="00014DB9" w:rsidP="00014DB9"/>
    <w:sectPr w:rsidR="00014DB9" w:rsidRPr="00AE06BC" w:rsidSect="00014DB9">
      <w:headerReference w:type="default" r:id="rId41"/>
      <w:footerReference w:type="default" r:id="rId42"/>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7C9" w:rsidRDefault="001257C9" w:rsidP="0085312A">
      <w:r>
        <w:separator/>
      </w:r>
    </w:p>
  </w:endnote>
  <w:endnote w:type="continuationSeparator" w:id="0">
    <w:p w:rsidR="001257C9" w:rsidRDefault="001257C9"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Yu Gothic UI"/>
    <w:panose1 w:val="020B0609070205080204"/>
    <w:charset w:val="80"/>
    <w:family w:val="modern"/>
    <w:pitch w:val="fixed"/>
    <w:sig w:usb0="00000001" w:usb1="08070000" w:usb2="00000010" w:usb3="00000000" w:csb0="00020000" w:csb1="00000000"/>
  </w:font>
  <w:font w:name="MingLiU">
    <w:altName w:val="Arial Unicode MS"/>
    <w:panose1 w:val="02010609000101010101"/>
    <w:charset w:val="88"/>
    <w:family w:val="modern"/>
    <w:pitch w:val="fixed"/>
    <w:sig w:usb0="00000000" w:usb1="08080000" w:usb2="00000010" w:usb3="00000000" w:csb0="00100000"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014DB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014DB9" w:rsidRPr="00583AF9" w:rsidRDefault="00014DB9" w:rsidP="00014DB9">
          <w:pPr>
            <w:tabs>
              <w:tab w:val="center" w:pos="4320"/>
              <w:tab w:val="right" w:pos="8640"/>
            </w:tabs>
            <w:jc w:val="center"/>
            <w:rPr>
              <w:sz w:val="16"/>
            </w:rPr>
          </w:pPr>
          <w:r w:rsidRPr="00583AF9">
            <w:rPr>
              <w:b/>
              <w:smallCaps/>
              <w:sz w:val="16"/>
            </w:rPr>
            <w:t>file:</w:t>
          </w:r>
          <w:r>
            <w:t xml:space="preserve"> </w:t>
          </w:r>
          <w:r w:rsidRPr="00014DB9">
            <w:rPr>
              <w:b/>
              <w:smallCaps/>
              <w:sz w:val="16"/>
            </w:rPr>
            <w:t xml:space="preserve">BT Connectivity APIM </w:t>
          </w:r>
          <w:r>
            <w:rPr>
              <w:b/>
              <w:smallCaps/>
              <w:sz w:val="16"/>
            </w:rPr>
            <w:t>SPSS</w:t>
          </w:r>
          <w:r w:rsidRPr="00014DB9">
            <w:rPr>
              <w:b/>
              <w:smallCaps/>
              <w:sz w:val="16"/>
            </w:rPr>
            <w:t xml:space="preserve"> v3.0 Feb 14, 2019</w:t>
          </w:r>
        </w:p>
      </w:tc>
      <w:tc>
        <w:tcPr>
          <w:tcW w:w="5400" w:type="dxa"/>
          <w:tcBorders>
            <w:top w:val="single" w:sz="4" w:space="0" w:color="auto"/>
            <w:left w:val="single" w:sz="4" w:space="0" w:color="auto"/>
            <w:bottom w:val="single" w:sz="4" w:space="0" w:color="auto"/>
            <w:right w:val="single" w:sz="4" w:space="0" w:color="auto"/>
          </w:tcBorders>
        </w:tcPr>
        <w:p w:rsidR="00014DB9" w:rsidRPr="00583AF9" w:rsidRDefault="00014DB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014DB9" w:rsidRPr="00583AF9" w:rsidRDefault="00014DB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014DB9" w:rsidRPr="000D1DC3" w:rsidRDefault="00014DB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150AE5">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150AE5">
            <w:rPr>
              <w:noProof/>
              <w:szCs w:val="20"/>
            </w:rPr>
            <w:t>255</w:t>
          </w:r>
          <w:r w:rsidRPr="00583AF9">
            <w:rPr>
              <w:szCs w:val="20"/>
            </w:rPr>
            <w:fldChar w:fldCharType="end"/>
          </w:r>
        </w:p>
      </w:tc>
    </w:tr>
  </w:tbl>
  <w:p w:rsidR="00014DB9" w:rsidRPr="00583AF9" w:rsidRDefault="00014DB9"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7C9" w:rsidRDefault="001257C9" w:rsidP="0085312A">
      <w:r>
        <w:separator/>
      </w:r>
    </w:p>
  </w:footnote>
  <w:footnote w:type="continuationSeparator" w:id="0">
    <w:p w:rsidR="001257C9" w:rsidRDefault="001257C9"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14DB9"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14DB9" w:rsidRDefault="00014DB9" w:rsidP="00014DB9">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14DB9" w:rsidRDefault="00014DB9" w:rsidP="00014DB9">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14DB9" w:rsidRDefault="00014DB9" w:rsidP="00014DB9">
          <w:pPr>
            <w:autoSpaceDN w:val="0"/>
            <w:jc w:val="right"/>
            <w:rPr>
              <w:rFonts w:cs="Arial"/>
              <w:b/>
              <w:sz w:val="16"/>
              <w:szCs w:val="16"/>
            </w:rPr>
          </w:pPr>
          <w:r>
            <w:rPr>
              <w:rFonts w:cs="Arial"/>
              <w:b/>
              <w:sz w:val="16"/>
              <w:szCs w:val="16"/>
            </w:rPr>
            <w:t>Subsystem Part Specific Specification</w:t>
          </w:r>
        </w:p>
        <w:p w:rsidR="00014DB9" w:rsidRDefault="00014DB9" w:rsidP="00014DB9">
          <w:pPr>
            <w:autoSpaceDN w:val="0"/>
            <w:jc w:val="right"/>
            <w:rPr>
              <w:rFonts w:cs="Arial"/>
              <w:szCs w:val="20"/>
            </w:rPr>
          </w:pPr>
          <w:r>
            <w:rPr>
              <w:rFonts w:cs="Arial"/>
              <w:b/>
              <w:sz w:val="16"/>
              <w:szCs w:val="16"/>
            </w:rPr>
            <w:t>Engineering Specification</w:t>
          </w:r>
        </w:p>
      </w:tc>
    </w:tr>
  </w:tbl>
  <w:p w:rsidR="00014DB9" w:rsidRPr="000D1DC3" w:rsidRDefault="00014DB9"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80C6015"/>
    <w:multiLevelType w:val="hybridMultilevel"/>
    <w:tmpl w:val="AA96B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89D6198"/>
    <w:multiLevelType w:val="hybridMultilevel"/>
    <w:tmpl w:val="4AC60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B86392"/>
    <w:multiLevelType w:val="hybridMultilevel"/>
    <w:tmpl w:val="553EA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D796510"/>
    <w:multiLevelType w:val="hybridMultilevel"/>
    <w:tmpl w:val="0ACEC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E456437"/>
    <w:multiLevelType w:val="multilevel"/>
    <w:tmpl w:val="4A16AD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BB6116"/>
    <w:multiLevelType w:val="hybridMultilevel"/>
    <w:tmpl w:val="487C174A"/>
    <w:lvl w:ilvl="0" w:tplc="04070001">
      <w:start w:val="1"/>
      <w:numFmt w:val="bullet"/>
      <w:lvlText w:val=""/>
      <w:lvlJc w:val="left"/>
      <w:pPr>
        <w:ind w:left="720" w:hanging="360"/>
      </w:pPr>
      <w:rPr>
        <w:rFonts w:ascii="Symbol" w:hAnsi="Symbol" w:hint="default"/>
      </w:rPr>
    </w:lvl>
    <w:lvl w:ilvl="1" w:tplc="DA128D18">
      <w:numFmt w:val="bullet"/>
      <w:lvlText w:val="•"/>
      <w:lvlJc w:val="left"/>
      <w:pPr>
        <w:ind w:left="1710" w:hanging="630"/>
      </w:pPr>
      <w:rPr>
        <w:rFonts w:ascii="Univers" w:eastAsia="Times New Roman" w:hAnsi="Univers"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30E6371"/>
    <w:multiLevelType w:val="hybridMultilevel"/>
    <w:tmpl w:val="5034751A"/>
    <w:lvl w:ilvl="0" w:tplc="940E63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E16621"/>
    <w:multiLevelType w:val="hybridMultilevel"/>
    <w:tmpl w:val="14F45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6A46461"/>
    <w:multiLevelType w:val="hybridMultilevel"/>
    <w:tmpl w:val="8EF4B8F2"/>
    <w:lvl w:ilvl="0" w:tplc="4F4C7E2A">
      <w:numFmt w:val="bullet"/>
      <w:lvlText w:val="-"/>
      <w:lvlJc w:val="left"/>
      <w:pPr>
        <w:ind w:left="720" w:hanging="360"/>
      </w:pPr>
      <w:rPr>
        <w:rFonts w:ascii="Univers" w:eastAsia="Times New Roman" w:hAnsi="Univer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A56110"/>
    <w:multiLevelType w:val="hybridMultilevel"/>
    <w:tmpl w:val="D8F4CBDA"/>
    <w:lvl w:ilvl="0" w:tplc="74A686E0">
      <w:start w:val="1"/>
      <w:numFmt w:val="decimal"/>
      <w:lvlText w:val="%1."/>
      <w:lvlJc w:val="left"/>
      <w:pPr>
        <w:ind w:left="720" w:hanging="360"/>
      </w:pPr>
      <w:rPr>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206369"/>
    <w:multiLevelType w:val="hybridMultilevel"/>
    <w:tmpl w:val="C42E9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B336141"/>
    <w:multiLevelType w:val="hybridMultilevel"/>
    <w:tmpl w:val="E426355A"/>
    <w:lvl w:ilvl="0" w:tplc="2FA2D1E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96244"/>
    <w:multiLevelType w:val="hybridMultilevel"/>
    <w:tmpl w:val="C3EA5BF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6866387"/>
    <w:multiLevelType w:val="hybridMultilevel"/>
    <w:tmpl w:val="286AED96"/>
    <w:lvl w:ilvl="0" w:tplc="E75EB1D0">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A96107"/>
    <w:multiLevelType w:val="hybridMultilevel"/>
    <w:tmpl w:val="C5F4CC56"/>
    <w:lvl w:ilvl="0" w:tplc="74A686E0">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EA16259"/>
    <w:multiLevelType w:val="hybridMultilevel"/>
    <w:tmpl w:val="1D90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5256622"/>
    <w:multiLevelType w:val="hybridMultilevel"/>
    <w:tmpl w:val="18F49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8C46385"/>
    <w:multiLevelType w:val="hybridMultilevel"/>
    <w:tmpl w:val="F1E21546"/>
    <w:lvl w:ilvl="0" w:tplc="E75EB1D0">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8D36297"/>
    <w:multiLevelType w:val="hybridMultilevel"/>
    <w:tmpl w:val="BA6A2CCE"/>
    <w:lvl w:ilvl="0" w:tplc="06ECE132">
      <w:numFmt w:val="bullet"/>
      <w:lvlText w:val="·"/>
      <w:lvlJc w:val="left"/>
      <w:pPr>
        <w:ind w:left="930" w:hanging="57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1D6399"/>
    <w:multiLevelType w:val="hybridMultilevel"/>
    <w:tmpl w:val="844483F6"/>
    <w:lvl w:ilvl="0" w:tplc="D39A48D2">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806179"/>
    <w:multiLevelType w:val="hybridMultilevel"/>
    <w:tmpl w:val="AD30A9BC"/>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6" w15:restartNumberingAfterBreak="0">
    <w:nsid w:val="42946165"/>
    <w:multiLevelType w:val="hybridMultilevel"/>
    <w:tmpl w:val="7492873A"/>
    <w:lvl w:ilvl="0" w:tplc="CC9C0F2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2946168"/>
    <w:multiLevelType w:val="hybridMultilevel"/>
    <w:tmpl w:val="7492873A"/>
    <w:lvl w:ilvl="0" w:tplc="CC9C0F26">
      <w:start w:val="1"/>
      <w:numFmt w:val="upp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8" w15:restartNumberingAfterBreak="0">
    <w:nsid w:val="42DD6049"/>
    <w:multiLevelType w:val="hybridMultilevel"/>
    <w:tmpl w:val="F19202F4"/>
    <w:lvl w:ilvl="0" w:tplc="9872B464">
      <w:numFmt w:val="bullet"/>
      <w:lvlText w:val="-"/>
      <w:lvlJc w:val="left"/>
      <w:pPr>
        <w:ind w:left="1245" w:hanging="360"/>
      </w:pPr>
      <w:rPr>
        <w:rFonts w:ascii="Arial" w:eastAsia="Times New Roman" w:hAnsi="Arial" w:cs="Arial" w:hint="default"/>
      </w:rPr>
    </w:lvl>
    <w:lvl w:ilvl="1" w:tplc="04070003" w:tentative="1">
      <w:start w:val="1"/>
      <w:numFmt w:val="bullet"/>
      <w:lvlText w:val="o"/>
      <w:lvlJc w:val="left"/>
      <w:pPr>
        <w:ind w:left="1965" w:hanging="360"/>
      </w:pPr>
      <w:rPr>
        <w:rFonts w:ascii="Courier New" w:hAnsi="Courier New" w:cs="Courier New" w:hint="default"/>
      </w:rPr>
    </w:lvl>
    <w:lvl w:ilvl="2" w:tplc="04070005" w:tentative="1">
      <w:start w:val="1"/>
      <w:numFmt w:val="bullet"/>
      <w:lvlText w:val=""/>
      <w:lvlJc w:val="left"/>
      <w:pPr>
        <w:ind w:left="2685" w:hanging="360"/>
      </w:pPr>
      <w:rPr>
        <w:rFonts w:ascii="Wingdings" w:hAnsi="Wingdings" w:hint="default"/>
      </w:rPr>
    </w:lvl>
    <w:lvl w:ilvl="3" w:tplc="04070001" w:tentative="1">
      <w:start w:val="1"/>
      <w:numFmt w:val="bullet"/>
      <w:lvlText w:val=""/>
      <w:lvlJc w:val="left"/>
      <w:pPr>
        <w:ind w:left="3405" w:hanging="360"/>
      </w:pPr>
      <w:rPr>
        <w:rFonts w:ascii="Symbol" w:hAnsi="Symbol" w:hint="default"/>
      </w:rPr>
    </w:lvl>
    <w:lvl w:ilvl="4" w:tplc="04070003" w:tentative="1">
      <w:start w:val="1"/>
      <w:numFmt w:val="bullet"/>
      <w:lvlText w:val="o"/>
      <w:lvlJc w:val="left"/>
      <w:pPr>
        <w:ind w:left="4125" w:hanging="360"/>
      </w:pPr>
      <w:rPr>
        <w:rFonts w:ascii="Courier New" w:hAnsi="Courier New" w:cs="Courier New" w:hint="default"/>
      </w:rPr>
    </w:lvl>
    <w:lvl w:ilvl="5" w:tplc="04070005" w:tentative="1">
      <w:start w:val="1"/>
      <w:numFmt w:val="bullet"/>
      <w:lvlText w:val=""/>
      <w:lvlJc w:val="left"/>
      <w:pPr>
        <w:ind w:left="4845" w:hanging="360"/>
      </w:pPr>
      <w:rPr>
        <w:rFonts w:ascii="Wingdings" w:hAnsi="Wingdings" w:hint="default"/>
      </w:rPr>
    </w:lvl>
    <w:lvl w:ilvl="6" w:tplc="04070001" w:tentative="1">
      <w:start w:val="1"/>
      <w:numFmt w:val="bullet"/>
      <w:lvlText w:val=""/>
      <w:lvlJc w:val="left"/>
      <w:pPr>
        <w:ind w:left="5565" w:hanging="360"/>
      </w:pPr>
      <w:rPr>
        <w:rFonts w:ascii="Symbol" w:hAnsi="Symbol" w:hint="default"/>
      </w:rPr>
    </w:lvl>
    <w:lvl w:ilvl="7" w:tplc="04070003" w:tentative="1">
      <w:start w:val="1"/>
      <w:numFmt w:val="bullet"/>
      <w:lvlText w:val="o"/>
      <w:lvlJc w:val="left"/>
      <w:pPr>
        <w:ind w:left="6285" w:hanging="360"/>
      </w:pPr>
      <w:rPr>
        <w:rFonts w:ascii="Courier New" w:hAnsi="Courier New" w:cs="Courier New" w:hint="default"/>
      </w:rPr>
    </w:lvl>
    <w:lvl w:ilvl="8" w:tplc="04070005" w:tentative="1">
      <w:start w:val="1"/>
      <w:numFmt w:val="bullet"/>
      <w:lvlText w:val=""/>
      <w:lvlJc w:val="left"/>
      <w:pPr>
        <w:ind w:left="7005" w:hanging="360"/>
      </w:pPr>
      <w:rPr>
        <w:rFonts w:ascii="Wingdings" w:hAnsi="Wingdings" w:hint="default"/>
      </w:rPr>
    </w:lvl>
  </w:abstractNum>
  <w:abstractNum w:abstractNumId="29" w15:restartNumberingAfterBreak="0">
    <w:nsid w:val="4ABF6383"/>
    <w:multiLevelType w:val="hybridMultilevel"/>
    <w:tmpl w:val="4C34F5EC"/>
    <w:lvl w:ilvl="0" w:tplc="942A8532">
      <w:numFmt w:val="bullet"/>
      <w:lvlText w:val="-"/>
      <w:lvlJc w:val="left"/>
      <w:pPr>
        <w:ind w:left="1020" w:hanging="360"/>
      </w:pPr>
      <w:rPr>
        <w:rFonts w:ascii="Arial" w:eastAsia="Times New Roman" w:hAnsi="Arial" w:cs="Aria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 w15:restartNumberingAfterBreak="0">
    <w:nsid w:val="50386021"/>
    <w:multiLevelType w:val="hybridMultilevel"/>
    <w:tmpl w:val="99503A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3216041"/>
    <w:multiLevelType w:val="hybridMultilevel"/>
    <w:tmpl w:val="D08C1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3F66183"/>
    <w:multiLevelType w:val="hybridMultilevel"/>
    <w:tmpl w:val="B438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836299"/>
    <w:multiLevelType w:val="hybridMultilevel"/>
    <w:tmpl w:val="74B6F5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7D16106"/>
    <w:multiLevelType w:val="hybridMultilevel"/>
    <w:tmpl w:val="D696C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BD6287"/>
    <w:multiLevelType w:val="hybridMultilevel"/>
    <w:tmpl w:val="46709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F6014"/>
    <w:multiLevelType w:val="hybridMultilevel"/>
    <w:tmpl w:val="D4F8B6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5CDF6436"/>
    <w:multiLevelType w:val="multilevel"/>
    <w:tmpl w:val="45B6B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E186523"/>
    <w:multiLevelType w:val="hybridMultilevel"/>
    <w:tmpl w:val="BBCAC9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256057"/>
    <w:multiLevelType w:val="hybridMultilevel"/>
    <w:tmpl w:val="F760C84E"/>
    <w:lvl w:ilvl="0" w:tplc="2A64C71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15:restartNumberingAfterBreak="0">
    <w:nsid w:val="60566112"/>
    <w:multiLevelType w:val="hybridMultilevel"/>
    <w:tmpl w:val="0A441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60846187"/>
    <w:multiLevelType w:val="hybridMultilevel"/>
    <w:tmpl w:val="C28CFC1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2" w15:restartNumberingAfterBreak="0">
    <w:nsid w:val="60926201"/>
    <w:multiLevelType w:val="hybridMultilevel"/>
    <w:tmpl w:val="5E2C207E"/>
    <w:lvl w:ilvl="0" w:tplc="CCF21582">
      <w:start w:val="1"/>
      <w:numFmt w:val="lowerLetter"/>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43" w15:restartNumberingAfterBreak="0">
    <w:nsid w:val="61266604"/>
    <w:multiLevelType w:val="hybridMultilevel"/>
    <w:tmpl w:val="227AE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8A83274">
      <w:numFmt w:val="bullet"/>
      <w:lvlText w:val="•"/>
      <w:lvlJc w:val="left"/>
      <w:pPr>
        <w:ind w:left="2520" w:hanging="720"/>
      </w:pPr>
      <w:rPr>
        <w:rFonts w:ascii="Univers" w:eastAsia="Times New Roman" w:hAnsi="Univers" w:cs="Aria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615D6438"/>
    <w:multiLevelType w:val="multilevel"/>
    <w:tmpl w:val="EA08DA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1786320"/>
    <w:multiLevelType w:val="hybridMultilevel"/>
    <w:tmpl w:val="E0CC9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62356324"/>
    <w:multiLevelType w:val="hybridMultilevel"/>
    <w:tmpl w:val="0C9C1CCA"/>
    <w:lvl w:ilvl="0" w:tplc="C06EEE3C">
      <w:start w:val="26"/>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7" w15:restartNumberingAfterBreak="0">
    <w:nsid w:val="62366325"/>
    <w:multiLevelType w:val="hybridMultilevel"/>
    <w:tmpl w:val="62DE332A"/>
    <w:lvl w:ilvl="0" w:tplc="0407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64B96634"/>
    <w:multiLevelType w:val="hybridMultilevel"/>
    <w:tmpl w:val="D3A0392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5E56191"/>
    <w:multiLevelType w:val="hybridMultilevel"/>
    <w:tmpl w:val="86D4FD8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0" w15:restartNumberingAfterBreak="0">
    <w:nsid w:val="68666281"/>
    <w:multiLevelType w:val="hybridMultilevel"/>
    <w:tmpl w:val="5290F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896435"/>
    <w:multiLevelType w:val="multilevel"/>
    <w:tmpl w:val="5E5AF5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BE16444"/>
    <w:multiLevelType w:val="hybridMultilevel"/>
    <w:tmpl w:val="F094DF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3" w15:restartNumberingAfterBreak="0">
    <w:nsid w:val="6BFF6288"/>
    <w:multiLevelType w:val="hybridMultilevel"/>
    <w:tmpl w:val="9EB6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B66124"/>
    <w:multiLevelType w:val="hybridMultilevel"/>
    <w:tmpl w:val="D966964E"/>
    <w:lvl w:ilvl="0" w:tplc="B55057B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19F6166"/>
    <w:multiLevelType w:val="hybridMultilevel"/>
    <w:tmpl w:val="2F90FBF0"/>
    <w:lvl w:ilvl="0" w:tplc="A040452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15:restartNumberingAfterBreak="0">
    <w:nsid w:val="719F6169"/>
    <w:multiLevelType w:val="hybridMultilevel"/>
    <w:tmpl w:val="2F90FBF0"/>
    <w:lvl w:ilvl="0" w:tplc="A0404526">
      <w:start w:val="1"/>
      <w:numFmt w:val="upp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7" w15:restartNumberingAfterBreak="0">
    <w:nsid w:val="75336377"/>
    <w:multiLevelType w:val="multilevel"/>
    <w:tmpl w:val="3624725C"/>
    <w:lvl w:ilvl="0">
      <w:start w:val="1"/>
      <w:numFmt w:val="lowerLetter"/>
      <w:lvlText w:val="%1)"/>
      <w:lvlJc w:val="left"/>
      <w:pPr>
        <w:ind w:left="720" w:hanging="360"/>
      </w:pPr>
      <w:rPr>
        <w:rFonts w:ascii="Arial" w:eastAsia="Times New Roman" w:hAnsi="Arial" w:cs="Arial"/>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8"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9" w15:restartNumberingAfterBreak="0">
    <w:nsid w:val="7C8C6439"/>
    <w:multiLevelType w:val="multilevel"/>
    <w:tmpl w:val="C9F08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num>
  <w:num w:numId="8">
    <w:abstractNumId w:val="36"/>
  </w:num>
  <w:num w:numId="9">
    <w:abstractNumId w:val="30"/>
  </w:num>
  <w:num w:numId="10">
    <w:abstractNumId w:val="31"/>
  </w:num>
  <w:num w:numId="11">
    <w:abstractNumId w:val="28"/>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num>
  <w:num w:numId="17">
    <w:abstractNumId w:val="10"/>
  </w:num>
  <w:num w:numId="18">
    <w:abstractNumId w:val="54"/>
  </w:num>
  <w:num w:numId="19">
    <w:abstractNumId w:val="16"/>
  </w:num>
  <w:num w:numId="20">
    <w:abstractNumId w:val="55"/>
  </w:num>
  <w:num w:numId="21">
    <w:abstractNumId w:val="26"/>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lvlOverride w:ilvl="2"/>
    <w:lvlOverride w:ilvl="3"/>
    <w:lvlOverride w:ilvl="4"/>
    <w:lvlOverride w:ilvl="5"/>
    <w:lvlOverride w:ilvl="6"/>
    <w:lvlOverride w:ilvl="7"/>
    <w:lvlOverride w:ilvl="8"/>
  </w:num>
  <w:num w:numId="31">
    <w:abstractNumId w:val="20"/>
  </w:num>
  <w:num w:numId="3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53"/>
  </w:num>
  <w:num w:numId="35">
    <w:abstractNumId w:val="23"/>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5"/>
  </w:num>
  <w:num w:numId="38">
    <w:abstractNumId w:val="47"/>
    <w:lvlOverride w:ilvl="0">
      <w:startOverride w:val="1"/>
    </w:lvlOverride>
    <w:lvlOverride w:ilvl="1"/>
    <w:lvlOverride w:ilvl="2"/>
    <w:lvlOverride w:ilvl="3"/>
    <w:lvlOverride w:ilvl="4"/>
    <w:lvlOverride w:ilvl="5"/>
    <w:lvlOverride w:ilvl="6"/>
    <w:lvlOverride w:ilvl="7"/>
    <w:lvlOverride w:ilvl="8"/>
  </w:num>
  <w:num w:numId="39">
    <w:abstractNumId w:val="46"/>
  </w:num>
  <w:num w:numId="40">
    <w:abstractNumId w:val="15"/>
  </w:num>
  <w:num w:numId="41">
    <w:abstractNumId w:val="11"/>
  </w:num>
  <w:num w:numId="42">
    <w:abstractNumId w:val="57"/>
  </w:num>
  <w:num w:numId="43">
    <w:abstractNumId w:val="29"/>
  </w:num>
  <w:num w:numId="44">
    <w:abstractNumId w:val="22"/>
  </w:num>
  <w:num w:numId="45">
    <w:abstractNumId w:val="18"/>
  </w:num>
  <w:num w:numId="46">
    <w:abstractNumId w:val="7"/>
  </w:num>
  <w:num w:numId="47">
    <w:abstractNumId w:val="24"/>
  </w:num>
  <w:num w:numId="48">
    <w:abstractNumId w:val="37"/>
  </w:num>
  <w:num w:numId="49">
    <w:abstractNumId w:val="59"/>
  </w:num>
  <w:num w:numId="50">
    <w:abstractNumId w:val="51"/>
  </w:num>
  <w:num w:numId="51">
    <w:abstractNumId w:val="44"/>
  </w:num>
  <w:num w:numId="52">
    <w:abstractNumId w:val="9"/>
  </w:num>
  <w:num w:numId="5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
  </w:num>
  <w:num w:numId="55">
    <w:abstractNumId w:val="8"/>
  </w:num>
  <w:num w:numId="56">
    <w:abstractNumId w:val="38"/>
  </w:num>
  <w:num w:numId="57">
    <w:abstractNumId w:val="43"/>
  </w:num>
  <w:num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14DB9"/>
    <w:rsid w:val="00051423"/>
    <w:rsid w:val="00073FCC"/>
    <w:rsid w:val="00075586"/>
    <w:rsid w:val="000A2DD3"/>
    <w:rsid w:val="000A4DC6"/>
    <w:rsid w:val="000B5689"/>
    <w:rsid w:val="000B7DB2"/>
    <w:rsid w:val="000D1DC3"/>
    <w:rsid w:val="000F6E6C"/>
    <w:rsid w:val="001257C9"/>
    <w:rsid w:val="00150AE5"/>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8D4023"/>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F5B80"/>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footer" Target="footer1.xml"/><Relationship Id="rId47"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emf"/><Relationship Id="rId29" Type="http://schemas.openxmlformats.org/officeDocument/2006/relationships/image" Target="media/image2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semweb.ford.com:443/tc/launchapp?-attach=true&amp;-s=226TCSession&amp;-o=xraJYHmkx3NrTDAAAAAAAAAAAAA" TargetMode="External"/><Relationship Id="rId24" Type="http://schemas.openxmlformats.org/officeDocument/2006/relationships/image" Target="media/image15.png"/><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jpeg"/><Relationship Id="rId45"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image" Target="media/image3.emf"/><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fontTable" Target="fontTable.xm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hyperlink" Target="https://www.vsemweb.ford.com:443/tc/launchapp?-attach=true&amp;-s=226TCSession&amp;-o=CMbJYHmkx3NrTDAAAAAAAAAAAAA" TargetMode="External"/><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customXml" Target="../customXml/item2.xml"/><Relationship Id="rId20" Type="http://schemas.openxmlformats.org/officeDocument/2006/relationships/image" Target="media/image11.emf"/><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864600EB-EA65-4D4B-A9A0-8F60C03D5A3F}"/>
</file>

<file path=customXml/itemProps2.xml><?xml version="1.0" encoding="utf-8"?>
<ds:datastoreItem xmlns:ds="http://schemas.openxmlformats.org/officeDocument/2006/customXml" ds:itemID="{D0C272F9-78ED-41B6-9987-EDF0BB3235FA}"/>
</file>

<file path=customXml/itemProps3.xml><?xml version="1.0" encoding="utf-8"?>
<ds:datastoreItem xmlns:ds="http://schemas.openxmlformats.org/officeDocument/2006/customXml" ds:itemID="{FFFEBD5C-ACB6-4D70-BCBE-2CF1CA1350C8}"/>
</file>

<file path=docProps/app.xml><?xml version="1.0" encoding="utf-8"?>
<Properties xmlns="http://schemas.openxmlformats.org/officeDocument/2006/extended-properties" xmlns:vt="http://schemas.openxmlformats.org/officeDocument/2006/docPropsVTypes">
  <Template>Normal</Template>
  <TotalTime>0</TotalTime>
  <Pages>255</Pages>
  <Words>97828</Words>
  <Characters>557624</Characters>
  <Application>Microsoft Office Word</Application>
  <DocSecurity>0</DocSecurity>
  <Lines>4646</Lines>
  <Paragraphs>1308</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654144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2019-02-14T20:17:00Z</dcterms:created>
  <dcterms:modified xsi:type="dcterms:W3CDTF">2019-02-14T20:17:00Z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