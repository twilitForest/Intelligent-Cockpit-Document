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3E192" w14:textId="77777777" w:rsidR="0075398B" w:rsidRDefault="00745A7C" w:rsidP="0075398B">
      <w:bookmarkStart w:id="0" w:name="_Toc504979325"/>
      <w:bookmarkStart w:id="1" w:name="_GoBack"/>
      <w:bookmarkEnd w:id="1"/>
      <w:r w:rsidRPr="00A133AF">
        <w:rPr>
          <w:b/>
          <w:sz w:val="24"/>
          <w:highlight w:val="lightGray"/>
          <w:u w:val="single"/>
        </w:rPr>
        <w:t>SYNC 4.1 supplement – what believe is supported feature wise for SYNC 4.1</w:t>
      </w:r>
      <w:r w:rsidR="00AC13F3">
        <w:rPr>
          <w:b/>
          <w:sz w:val="24"/>
          <w:u w:val="single"/>
        </w:rPr>
        <w:t>)</w:t>
      </w:r>
      <w:r>
        <w:t>:</w:t>
      </w:r>
    </w:p>
    <w:p w14:paraId="7CE18031" w14:textId="77777777" w:rsidR="00745A7C" w:rsidRDefault="00745A7C" w:rsidP="0075398B"/>
    <w:p w14:paraId="71FFD60D" w14:textId="77777777" w:rsidR="00745A7C" w:rsidRDefault="00745A7C" w:rsidP="0075398B"/>
    <w:p w14:paraId="7EC3B378" w14:textId="77777777" w:rsidR="007300A5" w:rsidRDefault="0075398B" w:rsidP="0075398B">
      <w:pPr>
        <w:rPr>
          <w:rFonts w:eastAsia="MS Mincho" w:cs="Arial"/>
          <w:szCs w:val="20"/>
          <w:highlight w:val="yellow"/>
        </w:rPr>
      </w:pPr>
      <w:r>
        <w:rPr>
          <w:rFonts w:eastAsia="MS Mincho" w:cs="Arial"/>
          <w:szCs w:val="20"/>
        </w:rPr>
        <w:t>•</w:t>
      </w:r>
      <w:r>
        <w:rPr>
          <w:rFonts w:eastAsia="MS Mincho" w:cs="Arial"/>
          <w:szCs w:val="20"/>
        </w:rPr>
        <w:tab/>
      </w:r>
      <w:proofErr w:type="spellStart"/>
      <w:r w:rsidRPr="005C1917">
        <w:rPr>
          <w:rStyle w:val="spelle"/>
          <w:rFonts w:eastAsia="MS Mincho" w:cs="Arial"/>
          <w:szCs w:val="20"/>
          <w:highlight w:val="yellow"/>
        </w:rPr>
        <w:t>Resource_Client</w:t>
      </w:r>
      <w:proofErr w:type="spellEnd"/>
      <w:r w:rsidRPr="005C1917">
        <w:rPr>
          <w:rFonts w:eastAsia="MS Mincho" w:cs="Arial"/>
          <w:szCs w:val="20"/>
          <w:highlight w:val="yellow"/>
        </w:rPr>
        <w:t xml:space="preserve"> – Cluster, RACM (rear seat controller) and SYNC 4.1</w:t>
      </w:r>
      <w:r w:rsidR="00186D10">
        <w:rPr>
          <w:rFonts w:eastAsia="MS Mincho" w:cs="Arial"/>
          <w:szCs w:val="20"/>
          <w:highlight w:val="yellow"/>
        </w:rPr>
        <w:t xml:space="preserve"> </w:t>
      </w:r>
      <w:r w:rsidR="007F574E">
        <w:rPr>
          <w:rFonts w:eastAsia="MS Mincho" w:cs="Arial"/>
          <w:szCs w:val="20"/>
          <w:highlight w:val="yellow"/>
        </w:rPr>
        <w:t xml:space="preserve">for internal AHU items </w:t>
      </w:r>
      <w:r w:rsidR="00186D10">
        <w:rPr>
          <w:rFonts w:eastAsia="MS Mincho" w:cs="Arial"/>
          <w:szCs w:val="20"/>
          <w:highlight w:val="yellow"/>
        </w:rPr>
        <w:t>(currently that is all I can think off – Remote CD told not supported so won’t request)</w:t>
      </w:r>
      <w:r w:rsidRPr="005C1917">
        <w:rPr>
          <w:rFonts w:eastAsia="MS Mincho" w:cs="Arial"/>
          <w:szCs w:val="20"/>
          <w:highlight w:val="yellow"/>
        </w:rPr>
        <w:t xml:space="preserve">.   </w:t>
      </w:r>
    </w:p>
    <w:p w14:paraId="34C90173" w14:textId="77777777" w:rsidR="007300A5" w:rsidRDefault="007300A5" w:rsidP="0075398B">
      <w:pPr>
        <w:rPr>
          <w:rFonts w:eastAsia="MS Mincho" w:cs="Arial"/>
          <w:szCs w:val="20"/>
          <w:highlight w:val="yellow"/>
        </w:rPr>
      </w:pPr>
    </w:p>
    <w:p w14:paraId="1E496030" w14:textId="77777777" w:rsidR="00BB6B74" w:rsidRDefault="0075398B" w:rsidP="0075398B">
      <w:pPr>
        <w:rPr>
          <w:rFonts w:eastAsia="MS Mincho" w:cs="Arial"/>
          <w:szCs w:val="20"/>
          <w:highlight w:val="yellow"/>
        </w:rPr>
      </w:pPr>
      <w:r w:rsidRPr="005C1917">
        <w:rPr>
          <w:rFonts w:eastAsia="MS Mincho" w:cs="Arial"/>
          <w:szCs w:val="20"/>
          <w:highlight w:val="yellow"/>
        </w:rPr>
        <w:t>For SYNC 4.1 internal functions don’t need to send the Audio Request and Audio Response and would be considered a black box from a system perspective on how this is done internal to SYNC 4.1</w:t>
      </w:r>
      <w:r w:rsidR="007300A5">
        <w:rPr>
          <w:rFonts w:eastAsia="MS Mincho" w:cs="Arial"/>
          <w:szCs w:val="20"/>
          <w:highlight w:val="yellow"/>
        </w:rPr>
        <w:t xml:space="preserve"> </w:t>
      </w:r>
      <w:r w:rsidR="007300A5" w:rsidRPr="007300A5">
        <w:rPr>
          <w:rFonts w:eastAsia="MS Mincho" w:cs="Arial"/>
          <w:color w:val="FF0000"/>
          <w:szCs w:val="20"/>
          <w:highlight w:val="yellow"/>
        </w:rPr>
        <w:t xml:space="preserve">(ex below Resource Server, Audio Switch </w:t>
      </w:r>
      <w:proofErr w:type="spellStart"/>
      <w:r w:rsidR="007300A5" w:rsidRPr="007300A5">
        <w:rPr>
          <w:rFonts w:eastAsia="MS Mincho" w:cs="Arial"/>
          <w:color w:val="FF0000"/>
          <w:szCs w:val="20"/>
          <w:highlight w:val="yellow"/>
        </w:rPr>
        <w:t>etc</w:t>
      </w:r>
      <w:proofErr w:type="spellEnd"/>
      <w:r w:rsidR="007300A5" w:rsidRPr="007300A5">
        <w:rPr>
          <w:rFonts w:eastAsia="MS Mincho" w:cs="Arial"/>
          <w:color w:val="FF0000"/>
          <w:szCs w:val="20"/>
          <w:highlight w:val="yellow"/>
        </w:rPr>
        <w:t xml:space="preserve"> all SYNC internal</w:t>
      </w:r>
      <w:r w:rsidR="007300A5">
        <w:rPr>
          <w:rFonts w:eastAsia="MS Mincho" w:cs="Arial"/>
          <w:szCs w:val="20"/>
          <w:highlight w:val="yellow"/>
        </w:rPr>
        <w:t>)</w:t>
      </w:r>
      <w:r w:rsidR="007D76F1" w:rsidRPr="005C1917">
        <w:rPr>
          <w:rFonts w:eastAsia="MS Mincho" w:cs="Arial"/>
          <w:szCs w:val="20"/>
          <w:highlight w:val="yellow"/>
        </w:rPr>
        <w:t xml:space="preserve">. </w:t>
      </w:r>
      <w:r w:rsidR="00BB6B74">
        <w:rPr>
          <w:rFonts w:eastAsia="MS Mincho" w:cs="Arial"/>
          <w:szCs w:val="20"/>
          <w:highlight w:val="yellow"/>
        </w:rPr>
        <w:t xml:space="preserve"> The internal sequence diagram without CAN signal do not need to follow the logical internal to SYNC.  Still can be referenced though to make sure no issues with implementing.</w:t>
      </w:r>
      <w:r w:rsidR="00186D10">
        <w:rPr>
          <w:rFonts w:eastAsia="MS Mincho" w:cs="Arial"/>
          <w:szCs w:val="20"/>
          <w:highlight w:val="yellow"/>
        </w:rPr>
        <w:t xml:space="preserve"> </w:t>
      </w:r>
      <w:r w:rsidR="00BB6B74">
        <w:rPr>
          <w:rFonts w:eastAsia="MS Mincho" w:cs="Arial"/>
          <w:szCs w:val="20"/>
          <w:highlight w:val="yellow"/>
        </w:rPr>
        <w:t xml:space="preserve"> For </w:t>
      </w:r>
      <w:proofErr w:type="gramStart"/>
      <w:r w:rsidR="00BB6B74">
        <w:rPr>
          <w:rFonts w:eastAsia="MS Mincho" w:cs="Arial"/>
          <w:szCs w:val="20"/>
          <w:highlight w:val="yellow"/>
        </w:rPr>
        <w:t>example</w:t>
      </w:r>
      <w:proofErr w:type="gramEnd"/>
      <w:r w:rsidR="00BB6B74">
        <w:rPr>
          <w:rFonts w:eastAsia="MS Mincho" w:cs="Arial"/>
          <w:szCs w:val="20"/>
          <w:highlight w:val="yellow"/>
        </w:rPr>
        <w:t xml:space="preserve"> may want to reference mute/unmute in sequence diagram to avoid any audio blips with external </w:t>
      </w:r>
      <w:proofErr w:type="spellStart"/>
      <w:r w:rsidR="00BB6B74">
        <w:rPr>
          <w:rFonts w:eastAsia="MS Mincho" w:cs="Arial"/>
          <w:szCs w:val="20"/>
          <w:highlight w:val="yellow"/>
        </w:rPr>
        <w:t>souces</w:t>
      </w:r>
      <w:proofErr w:type="spellEnd"/>
      <w:r w:rsidR="00BB6B74">
        <w:rPr>
          <w:rFonts w:eastAsia="MS Mincho" w:cs="Arial"/>
          <w:szCs w:val="20"/>
          <w:highlight w:val="yellow"/>
        </w:rPr>
        <w:t>.</w:t>
      </w:r>
    </w:p>
    <w:p w14:paraId="7FFBC8E2" w14:textId="77777777" w:rsidR="0075398B" w:rsidRPr="005C1917" w:rsidRDefault="0075398B" w:rsidP="0075398B">
      <w:pPr>
        <w:rPr>
          <w:rFonts w:eastAsia="MS Mincho" w:cs="Arial"/>
          <w:szCs w:val="20"/>
          <w:highlight w:val="yellow"/>
        </w:rPr>
      </w:pPr>
    </w:p>
    <w:p w14:paraId="79566FD2" w14:textId="77777777" w:rsidR="0075398B" w:rsidRPr="005C1917" w:rsidRDefault="0075398B" w:rsidP="0075398B">
      <w:pPr>
        <w:rPr>
          <w:rFonts w:eastAsia="MS Mincho" w:cs="Arial"/>
          <w:szCs w:val="20"/>
          <w:highlight w:val="yellow"/>
        </w:rPr>
      </w:pPr>
      <w:r w:rsidRPr="005C1917">
        <w:rPr>
          <w:rFonts w:eastAsia="MS Mincho" w:cs="Arial"/>
          <w:szCs w:val="20"/>
          <w:highlight w:val="yellow"/>
        </w:rPr>
        <w:t>•</w:t>
      </w:r>
      <w:r w:rsidRPr="005C1917">
        <w:rPr>
          <w:rFonts w:eastAsia="MS Mincho" w:cs="Arial"/>
          <w:szCs w:val="20"/>
          <w:highlight w:val="yellow"/>
        </w:rPr>
        <w:tab/>
      </w:r>
      <w:proofErr w:type="spellStart"/>
      <w:r w:rsidRPr="005C1917">
        <w:rPr>
          <w:rStyle w:val="spelle"/>
          <w:rFonts w:eastAsia="MS Mincho" w:cs="Arial"/>
          <w:szCs w:val="20"/>
          <w:highlight w:val="yellow"/>
        </w:rPr>
        <w:t>Resource_Server</w:t>
      </w:r>
      <w:proofErr w:type="spellEnd"/>
      <w:r w:rsidRPr="005C1917">
        <w:rPr>
          <w:rStyle w:val="spelle"/>
          <w:rFonts w:eastAsia="MS Mincho" w:cs="Arial"/>
          <w:szCs w:val="20"/>
          <w:highlight w:val="yellow"/>
        </w:rPr>
        <w:t xml:space="preserve"> – SYNC 4.1</w:t>
      </w:r>
    </w:p>
    <w:p w14:paraId="040CD6E2" w14:textId="77777777" w:rsidR="0075398B" w:rsidRPr="005C1917" w:rsidRDefault="0075398B" w:rsidP="0075398B">
      <w:pPr>
        <w:rPr>
          <w:rFonts w:eastAsia="MS Mincho" w:cs="Arial"/>
          <w:szCs w:val="20"/>
          <w:highlight w:val="yellow"/>
        </w:rPr>
      </w:pPr>
      <w:r w:rsidRPr="005C1917">
        <w:rPr>
          <w:rFonts w:eastAsia="MS Mincho" w:cs="Arial"/>
          <w:szCs w:val="20"/>
          <w:highlight w:val="yellow"/>
        </w:rPr>
        <w:t>•</w:t>
      </w:r>
      <w:r w:rsidRPr="005C1917">
        <w:rPr>
          <w:rFonts w:eastAsia="MS Mincho" w:cs="Arial"/>
          <w:szCs w:val="20"/>
          <w:highlight w:val="yellow"/>
        </w:rPr>
        <w:tab/>
        <w:t>Audio Resource Server – SYNC 4.1</w:t>
      </w:r>
    </w:p>
    <w:p w14:paraId="7B9C5EDC" w14:textId="77777777" w:rsidR="0075398B" w:rsidRPr="005C1917" w:rsidRDefault="0075398B" w:rsidP="0075398B">
      <w:pPr>
        <w:rPr>
          <w:rFonts w:eastAsia="MS Mincho" w:cs="Arial"/>
          <w:szCs w:val="20"/>
          <w:highlight w:val="yellow"/>
        </w:rPr>
      </w:pPr>
      <w:r w:rsidRPr="005C1917">
        <w:rPr>
          <w:rFonts w:eastAsia="MS Mincho" w:cs="Arial"/>
          <w:szCs w:val="20"/>
          <w:highlight w:val="yellow"/>
        </w:rPr>
        <w:t>•</w:t>
      </w:r>
      <w:r w:rsidRPr="005C1917">
        <w:rPr>
          <w:rFonts w:eastAsia="MS Mincho" w:cs="Arial"/>
          <w:szCs w:val="20"/>
          <w:highlight w:val="yellow"/>
        </w:rPr>
        <w:tab/>
        <w:t xml:space="preserve">Audio </w:t>
      </w:r>
      <w:proofErr w:type="spellStart"/>
      <w:r w:rsidRPr="005C1917">
        <w:rPr>
          <w:rStyle w:val="spelle"/>
          <w:rFonts w:eastAsia="MS Mincho" w:cs="Arial"/>
          <w:szCs w:val="20"/>
          <w:highlight w:val="yellow"/>
        </w:rPr>
        <w:t>Prioritiser</w:t>
      </w:r>
      <w:proofErr w:type="spellEnd"/>
      <w:r w:rsidRPr="005C1917">
        <w:rPr>
          <w:rStyle w:val="spelle"/>
          <w:rFonts w:eastAsia="MS Mincho" w:cs="Arial"/>
          <w:szCs w:val="20"/>
          <w:highlight w:val="yellow"/>
        </w:rPr>
        <w:t xml:space="preserve"> – SYNC 4.1</w:t>
      </w:r>
    </w:p>
    <w:p w14:paraId="38F0180E" w14:textId="77777777" w:rsidR="0075398B" w:rsidRPr="005C1917" w:rsidRDefault="0075398B" w:rsidP="0075398B">
      <w:pPr>
        <w:rPr>
          <w:rFonts w:eastAsia="MS Mincho" w:cs="Arial"/>
          <w:szCs w:val="20"/>
          <w:highlight w:val="yellow"/>
        </w:rPr>
      </w:pPr>
      <w:r w:rsidRPr="005C1917">
        <w:rPr>
          <w:rFonts w:eastAsia="MS Mincho" w:cs="Arial"/>
          <w:szCs w:val="20"/>
          <w:highlight w:val="yellow"/>
        </w:rPr>
        <w:t>•</w:t>
      </w:r>
      <w:r w:rsidRPr="005C1917">
        <w:rPr>
          <w:rFonts w:eastAsia="MS Mincho" w:cs="Arial"/>
          <w:szCs w:val="20"/>
          <w:highlight w:val="yellow"/>
        </w:rPr>
        <w:tab/>
        <w:t>Audio Switch – SYNC 4.1</w:t>
      </w:r>
    </w:p>
    <w:p w14:paraId="6DD7ADEB" w14:textId="77777777" w:rsidR="0075398B" w:rsidRPr="005C1917" w:rsidRDefault="0075398B" w:rsidP="0075398B">
      <w:pPr>
        <w:rPr>
          <w:rFonts w:eastAsia="MS Mincho" w:cs="Arial"/>
          <w:szCs w:val="20"/>
          <w:highlight w:val="yellow"/>
        </w:rPr>
      </w:pPr>
      <w:r w:rsidRPr="005C1917">
        <w:rPr>
          <w:rFonts w:eastAsia="MS Mincho" w:cs="Arial"/>
          <w:szCs w:val="20"/>
          <w:highlight w:val="yellow"/>
        </w:rPr>
        <w:t>•</w:t>
      </w:r>
      <w:r w:rsidRPr="005C1917">
        <w:rPr>
          <w:rFonts w:eastAsia="MS Mincho" w:cs="Arial"/>
          <w:szCs w:val="20"/>
          <w:highlight w:val="yellow"/>
        </w:rPr>
        <w:tab/>
        <w:t>Audio Settings – SYNC 4.1</w:t>
      </w:r>
    </w:p>
    <w:p w14:paraId="0638129A" w14:textId="77777777" w:rsidR="00BB6B74" w:rsidRPr="00BB6B74" w:rsidRDefault="0075398B" w:rsidP="00BB6B74">
      <w:pPr>
        <w:rPr>
          <w:rFonts w:eastAsia="MS Mincho" w:cs="Arial"/>
          <w:szCs w:val="20"/>
        </w:rPr>
      </w:pPr>
      <w:r w:rsidRPr="005C1917">
        <w:rPr>
          <w:rFonts w:eastAsia="MS Mincho" w:cs="Arial"/>
          <w:szCs w:val="20"/>
          <w:highlight w:val="yellow"/>
        </w:rPr>
        <w:t>•</w:t>
      </w:r>
      <w:r w:rsidRPr="005C1917">
        <w:rPr>
          <w:rFonts w:eastAsia="MS Mincho" w:cs="Arial"/>
          <w:szCs w:val="20"/>
          <w:highlight w:val="yellow"/>
        </w:rPr>
        <w:tab/>
        <w:t>Audio I/O Controller – SYNC 4.1</w:t>
      </w:r>
    </w:p>
    <w:p w14:paraId="302E45BC" w14:textId="77777777" w:rsidR="00BB6B74" w:rsidRDefault="00BB6B74" w:rsidP="00BB6B74">
      <w:pPr>
        <w:rPr>
          <w:rFonts w:eastAsia="MS Mincho" w:cs="Arial"/>
          <w:szCs w:val="20"/>
          <w:highlight w:val="yellow"/>
        </w:rPr>
      </w:pPr>
    </w:p>
    <w:p w14:paraId="7A360214" w14:textId="77777777" w:rsidR="0075398B" w:rsidRPr="000C7D49" w:rsidRDefault="000C7D49" w:rsidP="00745A7C">
      <w:pPr>
        <w:pStyle w:val="Heading3"/>
        <w:numPr>
          <w:ilvl w:val="0"/>
          <w:numId w:val="0"/>
        </w:numPr>
        <w:rPr>
          <w:b w:val="0"/>
          <w:color w:val="FF0000"/>
        </w:rPr>
      </w:pPr>
      <w:r w:rsidRPr="000C7D49">
        <w:rPr>
          <w:b w:val="0"/>
          <w:color w:val="FF0000"/>
          <w:highlight w:val="yellow"/>
        </w:rPr>
        <w:t xml:space="preserve">For </w:t>
      </w:r>
      <w:r w:rsidRPr="00244059">
        <w:rPr>
          <w:b w:val="0"/>
          <w:color w:val="FF0000"/>
          <w:highlight w:val="yellow"/>
        </w:rPr>
        <w:t xml:space="preserve">the </w:t>
      </w:r>
      <w:proofErr w:type="spellStart"/>
      <w:r w:rsidRPr="00244059">
        <w:rPr>
          <w:b w:val="0"/>
          <w:color w:val="FF0000"/>
          <w:highlight w:val="yellow"/>
        </w:rPr>
        <w:t>ResourceUpdate.St</w:t>
      </w:r>
      <w:proofErr w:type="spellEnd"/>
      <w:r w:rsidRPr="00244059">
        <w:rPr>
          <w:b w:val="0"/>
          <w:color w:val="FF0000"/>
          <w:highlight w:val="yellow"/>
        </w:rPr>
        <w:t xml:space="preserve"> message many modules look at </w:t>
      </w:r>
      <w:r w:rsidR="00AC13F3" w:rsidRPr="00244059">
        <w:rPr>
          <w:b w:val="0"/>
          <w:color w:val="FF0000"/>
          <w:highlight w:val="yellow"/>
        </w:rPr>
        <w:t xml:space="preserve">it </w:t>
      </w:r>
      <w:r w:rsidRPr="00244059">
        <w:rPr>
          <w:b w:val="0"/>
          <w:color w:val="FF0000"/>
          <w:highlight w:val="yellow"/>
        </w:rPr>
        <w:t>and more than just the Cluster and RACM</w:t>
      </w:r>
      <w:r w:rsidR="00293283" w:rsidRPr="00244059">
        <w:rPr>
          <w:b w:val="0"/>
          <w:color w:val="FF0000"/>
          <w:highlight w:val="yellow"/>
        </w:rPr>
        <w:t xml:space="preserve"> (ex WACM, DSP AMP, </w:t>
      </w:r>
      <w:r w:rsidR="00244059" w:rsidRPr="00244059">
        <w:rPr>
          <w:b w:val="0"/>
          <w:color w:val="FF0000"/>
          <w:highlight w:val="yellow"/>
        </w:rPr>
        <w:t xml:space="preserve">HUD </w:t>
      </w:r>
      <w:r w:rsidR="00293283" w:rsidRPr="00244059">
        <w:rPr>
          <w:b w:val="0"/>
          <w:color w:val="FF0000"/>
          <w:highlight w:val="yellow"/>
        </w:rPr>
        <w:t xml:space="preserve">some EFP and probably </w:t>
      </w:r>
      <w:r w:rsidR="00244059">
        <w:rPr>
          <w:b w:val="0"/>
          <w:color w:val="FF0000"/>
          <w:highlight w:val="yellow"/>
        </w:rPr>
        <w:t xml:space="preserve">a few </w:t>
      </w:r>
      <w:r w:rsidR="00293283" w:rsidRPr="00244059">
        <w:rPr>
          <w:b w:val="0"/>
          <w:color w:val="FF0000"/>
          <w:highlight w:val="yellow"/>
        </w:rPr>
        <w:t>others)</w:t>
      </w:r>
    </w:p>
    <w:p w14:paraId="04FAAFBB" w14:textId="77777777" w:rsidR="000C7D49" w:rsidRPr="000C7D49" w:rsidRDefault="000C7D49" w:rsidP="000C7D49"/>
    <w:p w14:paraId="20345328" w14:textId="77777777" w:rsidR="0075398B" w:rsidRDefault="0075398B" w:rsidP="00745A7C">
      <w:pPr>
        <w:pStyle w:val="Heading3"/>
        <w:numPr>
          <w:ilvl w:val="0"/>
          <w:numId w:val="0"/>
        </w:numPr>
        <w:ind w:left="720" w:hanging="720"/>
      </w:pPr>
      <w:r w:rsidRPr="00B9479B">
        <w:t>MD-REQ-274886/A-</w:t>
      </w:r>
      <w:proofErr w:type="spellStart"/>
      <w:r w:rsidRPr="00B9479B">
        <w:t>AudioRequest</w:t>
      </w:r>
      <w:bookmarkEnd w:id="0"/>
      <w:proofErr w:type="spellEnd"/>
    </w:p>
    <w:p w14:paraId="1266DE2E" w14:textId="77777777" w:rsidR="0075398B" w:rsidRPr="003A61C9" w:rsidRDefault="0075398B" w:rsidP="0075398B">
      <w:pPr>
        <w:rPr>
          <w:rFonts w:cs="Arial"/>
        </w:rPr>
      </w:pPr>
      <w:r w:rsidRPr="003A61C9">
        <w:rPr>
          <w:rFonts w:cs="Arial"/>
          <w:b/>
        </w:rPr>
        <w:t>Message Type</w:t>
      </w:r>
      <w:r w:rsidRPr="003A61C9">
        <w:rPr>
          <w:rFonts w:cs="Arial"/>
        </w:rPr>
        <w:t>: Request</w:t>
      </w:r>
    </w:p>
    <w:p w14:paraId="0F664A7A" w14:textId="77777777" w:rsidR="0075398B" w:rsidRPr="003A61C9" w:rsidRDefault="0075398B" w:rsidP="0075398B">
      <w:pPr>
        <w:rPr>
          <w:rFonts w:cs="Arial"/>
        </w:rPr>
      </w:pPr>
    </w:p>
    <w:p w14:paraId="6243F3E6" w14:textId="77777777" w:rsidR="0075398B" w:rsidRDefault="0075398B" w:rsidP="0075398B">
      <w:pPr>
        <w:autoSpaceDE w:val="0"/>
        <w:autoSpaceDN w:val="0"/>
        <w:adjustRightInd w:val="0"/>
        <w:rPr>
          <w:rFonts w:eastAsiaTheme="minorHAnsi" w:cs="Arial"/>
        </w:rPr>
      </w:pPr>
      <w:r w:rsidRPr="003A61C9">
        <w:rPr>
          <w:rFonts w:eastAsiaTheme="minorHAnsi" w:cs="Arial"/>
        </w:rPr>
        <w:t>This method is used by a client to request/release audio resources from the Audio Resource Server. It is also used to poll the current status of a request (Resource Update).</w:t>
      </w:r>
    </w:p>
    <w:p w14:paraId="63F0A6A1" w14:textId="77777777" w:rsidR="0075398B" w:rsidRPr="003A61C9" w:rsidRDefault="0075398B" w:rsidP="0075398B">
      <w:pPr>
        <w:autoSpaceDE w:val="0"/>
        <w:autoSpaceDN w:val="0"/>
        <w:adjustRightInd w:val="0"/>
        <w:rPr>
          <w:rFonts w:eastAsiaTheme="minorHAnsi" w:cs="Arial"/>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4"/>
        <w:gridCol w:w="2970"/>
        <w:gridCol w:w="990"/>
        <w:gridCol w:w="3564"/>
      </w:tblGrid>
      <w:tr w:rsidR="0075398B" w:rsidRPr="003A61C9" w14:paraId="08949E7A" w14:textId="77777777" w:rsidTr="005C1917">
        <w:trPr>
          <w:jc w:val="center"/>
        </w:trPr>
        <w:tc>
          <w:tcPr>
            <w:tcW w:w="2484" w:type="dxa"/>
            <w:tcBorders>
              <w:top w:val="single" w:sz="4" w:space="0" w:color="auto"/>
              <w:left w:val="single" w:sz="4" w:space="0" w:color="auto"/>
              <w:bottom w:val="single" w:sz="4" w:space="0" w:color="auto"/>
              <w:right w:val="single" w:sz="4" w:space="0" w:color="auto"/>
            </w:tcBorders>
          </w:tcPr>
          <w:p w14:paraId="223553CB" w14:textId="77777777" w:rsidR="0075398B" w:rsidRPr="003A61C9" w:rsidRDefault="0075398B" w:rsidP="00FF181D">
            <w:pPr>
              <w:spacing w:line="276" w:lineRule="auto"/>
              <w:rPr>
                <w:rFonts w:cs="Arial"/>
                <w:b/>
              </w:rPr>
            </w:pPr>
            <w:r w:rsidRPr="003A61C9">
              <w:rPr>
                <w:rFonts w:cs="Arial"/>
                <w:b/>
              </w:rPr>
              <w:t>Logical Signal Name</w:t>
            </w:r>
          </w:p>
        </w:tc>
        <w:tc>
          <w:tcPr>
            <w:tcW w:w="2970" w:type="dxa"/>
            <w:tcBorders>
              <w:top w:val="single" w:sz="4" w:space="0" w:color="auto"/>
              <w:left w:val="single" w:sz="4" w:space="0" w:color="auto"/>
              <w:bottom w:val="single" w:sz="4" w:space="0" w:color="auto"/>
              <w:right w:val="single" w:sz="4" w:space="0" w:color="auto"/>
            </w:tcBorders>
            <w:hideMark/>
          </w:tcPr>
          <w:p w14:paraId="72DC5C66" w14:textId="77777777" w:rsidR="0075398B" w:rsidRPr="003A61C9" w:rsidRDefault="0075398B" w:rsidP="00FF181D">
            <w:pPr>
              <w:spacing w:line="276" w:lineRule="auto"/>
              <w:rPr>
                <w:rFonts w:cs="Arial"/>
                <w:b/>
              </w:rPr>
            </w:pPr>
            <w:r w:rsidRPr="003A61C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0AD1A41A" w14:textId="77777777" w:rsidR="0075398B" w:rsidRPr="003A61C9" w:rsidRDefault="0075398B" w:rsidP="00FF181D">
            <w:pPr>
              <w:spacing w:line="276" w:lineRule="auto"/>
              <w:rPr>
                <w:rFonts w:cs="Arial"/>
                <w:b/>
              </w:rPr>
            </w:pPr>
            <w:r w:rsidRPr="003A61C9">
              <w:rPr>
                <w:rFonts w:cs="Arial"/>
                <w:b/>
              </w:rPr>
              <w:t>Value</w:t>
            </w:r>
          </w:p>
        </w:tc>
        <w:tc>
          <w:tcPr>
            <w:tcW w:w="3564" w:type="dxa"/>
            <w:tcBorders>
              <w:top w:val="single" w:sz="4" w:space="0" w:color="auto"/>
              <w:left w:val="single" w:sz="4" w:space="0" w:color="auto"/>
              <w:bottom w:val="single" w:sz="4" w:space="0" w:color="auto"/>
              <w:right w:val="single" w:sz="4" w:space="0" w:color="auto"/>
            </w:tcBorders>
            <w:hideMark/>
          </w:tcPr>
          <w:p w14:paraId="2791346A" w14:textId="77777777" w:rsidR="0075398B" w:rsidRPr="003A61C9" w:rsidRDefault="0075398B" w:rsidP="00FF181D">
            <w:pPr>
              <w:spacing w:line="276" w:lineRule="auto"/>
              <w:rPr>
                <w:rFonts w:cs="Arial"/>
                <w:b/>
              </w:rPr>
            </w:pPr>
            <w:r w:rsidRPr="003A61C9">
              <w:rPr>
                <w:rFonts w:cs="Arial"/>
                <w:b/>
              </w:rPr>
              <w:t>Description</w:t>
            </w:r>
          </w:p>
        </w:tc>
      </w:tr>
      <w:tr w:rsidR="0075398B" w:rsidRPr="003A61C9" w14:paraId="78373ABC" w14:textId="77777777" w:rsidTr="005C1917">
        <w:trPr>
          <w:jc w:val="center"/>
        </w:trPr>
        <w:tc>
          <w:tcPr>
            <w:tcW w:w="2484" w:type="dxa"/>
            <w:vMerge w:val="restart"/>
            <w:tcBorders>
              <w:top w:val="single" w:sz="4" w:space="0" w:color="auto"/>
              <w:left w:val="single" w:sz="4" w:space="0" w:color="auto"/>
              <w:right w:val="single" w:sz="4" w:space="0" w:color="auto"/>
            </w:tcBorders>
          </w:tcPr>
          <w:p w14:paraId="48906B3D" w14:textId="77777777" w:rsidR="0075398B" w:rsidRPr="003A61C9" w:rsidRDefault="0075398B" w:rsidP="00FF181D">
            <w:pPr>
              <w:spacing w:line="276" w:lineRule="auto"/>
              <w:rPr>
                <w:rFonts w:cs="Arial"/>
              </w:rPr>
            </w:pPr>
            <w:proofErr w:type="spellStart"/>
            <w:r w:rsidRPr="003A61C9">
              <w:rPr>
                <w:rFonts w:cs="Arial"/>
              </w:rPr>
              <w:t>OperationType</w:t>
            </w:r>
            <w:proofErr w:type="spellEnd"/>
          </w:p>
        </w:tc>
        <w:tc>
          <w:tcPr>
            <w:tcW w:w="2970" w:type="dxa"/>
            <w:tcBorders>
              <w:top w:val="single" w:sz="4" w:space="0" w:color="auto"/>
              <w:left w:val="single" w:sz="4" w:space="0" w:color="auto"/>
              <w:bottom w:val="single" w:sz="4" w:space="0" w:color="auto"/>
              <w:right w:val="single" w:sz="4" w:space="0" w:color="auto"/>
            </w:tcBorders>
          </w:tcPr>
          <w:p w14:paraId="676ED07C" w14:textId="77777777" w:rsidR="0075398B" w:rsidRPr="005C1917" w:rsidRDefault="0075398B" w:rsidP="00FF181D">
            <w:pPr>
              <w:spacing w:line="276" w:lineRule="auto"/>
              <w:rPr>
                <w:rFonts w:cs="Arial"/>
                <w:color w:val="00B050"/>
              </w:rPr>
            </w:pPr>
            <w:r w:rsidRPr="005C1917">
              <w:rPr>
                <w:rFonts w:cs="Arial"/>
                <w:color w:val="00B050"/>
              </w:rPr>
              <w:t>RequestAudioResource</w:t>
            </w:r>
          </w:p>
        </w:tc>
        <w:tc>
          <w:tcPr>
            <w:tcW w:w="990" w:type="dxa"/>
            <w:tcBorders>
              <w:top w:val="single" w:sz="4" w:space="0" w:color="auto"/>
              <w:left w:val="single" w:sz="4" w:space="0" w:color="auto"/>
              <w:bottom w:val="single" w:sz="4" w:space="0" w:color="auto"/>
              <w:right w:val="single" w:sz="4" w:space="0" w:color="auto"/>
            </w:tcBorders>
          </w:tcPr>
          <w:p w14:paraId="21411045" w14:textId="77777777" w:rsidR="0075398B" w:rsidRPr="003A61C9" w:rsidRDefault="0075398B" w:rsidP="00FF181D">
            <w:pPr>
              <w:spacing w:line="276" w:lineRule="auto"/>
              <w:rPr>
                <w:rFonts w:cs="Arial"/>
              </w:rPr>
            </w:pPr>
            <w:r>
              <w:rPr>
                <w:rFonts w:cs="Arial"/>
              </w:rPr>
              <w:t>0x1</w:t>
            </w:r>
          </w:p>
        </w:tc>
        <w:tc>
          <w:tcPr>
            <w:tcW w:w="3564" w:type="dxa"/>
            <w:tcBorders>
              <w:top w:val="single" w:sz="4" w:space="0" w:color="auto"/>
              <w:left w:val="single" w:sz="4" w:space="0" w:color="auto"/>
              <w:right w:val="single" w:sz="4" w:space="0" w:color="auto"/>
            </w:tcBorders>
            <w:vAlign w:val="center"/>
            <w:hideMark/>
          </w:tcPr>
          <w:p w14:paraId="5819FE22" w14:textId="77777777" w:rsidR="0075398B" w:rsidRPr="003A61C9" w:rsidRDefault="0075398B" w:rsidP="00FF181D">
            <w:pPr>
              <w:autoSpaceDE w:val="0"/>
              <w:autoSpaceDN w:val="0"/>
              <w:adjustRightInd w:val="0"/>
              <w:rPr>
                <w:rFonts w:cs="Arial"/>
              </w:rPr>
            </w:pPr>
            <w:r>
              <w:rPr>
                <w:rFonts w:cs="Arial"/>
              </w:rPr>
              <w:t>Request an audio source</w:t>
            </w:r>
          </w:p>
        </w:tc>
      </w:tr>
      <w:tr w:rsidR="0075398B" w:rsidRPr="003A61C9" w14:paraId="63E84313" w14:textId="77777777" w:rsidTr="005C1917">
        <w:trPr>
          <w:jc w:val="center"/>
        </w:trPr>
        <w:tc>
          <w:tcPr>
            <w:tcW w:w="2484" w:type="dxa"/>
            <w:vMerge/>
            <w:tcBorders>
              <w:left w:val="single" w:sz="4" w:space="0" w:color="auto"/>
              <w:right w:val="single" w:sz="4" w:space="0" w:color="auto"/>
            </w:tcBorders>
          </w:tcPr>
          <w:p w14:paraId="79D53D13"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494E8A2" w14:textId="77777777" w:rsidR="0075398B" w:rsidRPr="005C1917" w:rsidRDefault="0075398B" w:rsidP="00FF181D">
            <w:pPr>
              <w:spacing w:line="276" w:lineRule="auto"/>
              <w:rPr>
                <w:rFonts w:cs="Arial"/>
                <w:color w:val="00B050"/>
              </w:rPr>
            </w:pPr>
            <w:proofErr w:type="spellStart"/>
            <w:r w:rsidRPr="005C1917">
              <w:rPr>
                <w:rFonts w:cs="Arial"/>
                <w:color w:val="00B050"/>
              </w:rPr>
              <w:t>ReleaseAudioResource</w:t>
            </w:r>
            <w:proofErr w:type="spellEnd"/>
          </w:p>
        </w:tc>
        <w:tc>
          <w:tcPr>
            <w:tcW w:w="990" w:type="dxa"/>
            <w:tcBorders>
              <w:top w:val="single" w:sz="4" w:space="0" w:color="auto"/>
              <w:left w:val="single" w:sz="4" w:space="0" w:color="auto"/>
              <w:bottom w:val="single" w:sz="4" w:space="0" w:color="auto"/>
              <w:right w:val="single" w:sz="4" w:space="0" w:color="auto"/>
            </w:tcBorders>
          </w:tcPr>
          <w:p w14:paraId="5FAD4386" w14:textId="77777777" w:rsidR="0075398B" w:rsidRPr="003A61C9" w:rsidRDefault="0075398B" w:rsidP="00FF181D">
            <w:pPr>
              <w:spacing w:line="276" w:lineRule="auto"/>
              <w:rPr>
                <w:rFonts w:cs="Arial"/>
              </w:rPr>
            </w:pPr>
            <w:r>
              <w:rPr>
                <w:rFonts w:cs="Arial"/>
              </w:rPr>
              <w:t>0x2</w:t>
            </w:r>
          </w:p>
        </w:tc>
        <w:tc>
          <w:tcPr>
            <w:tcW w:w="3564" w:type="dxa"/>
            <w:tcBorders>
              <w:left w:val="single" w:sz="4" w:space="0" w:color="auto"/>
              <w:right w:val="single" w:sz="4" w:space="0" w:color="auto"/>
            </w:tcBorders>
          </w:tcPr>
          <w:p w14:paraId="1504601F" w14:textId="77777777" w:rsidR="0075398B" w:rsidRPr="003A61C9" w:rsidRDefault="0075398B" w:rsidP="00FF181D">
            <w:pPr>
              <w:spacing w:line="276" w:lineRule="auto"/>
              <w:rPr>
                <w:rFonts w:cs="Arial"/>
              </w:rPr>
            </w:pPr>
            <w:r>
              <w:rPr>
                <w:rFonts w:cs="Arial"/>
              </w:rPr>
              <w:t>Release a request (granted or stacked)</w:t>
            </w:r>
          </w:p>
        </w:tc>
      </w:tr>
      <w:tr w:rsidR="0075398B" w:rsidRPr="003A61C9" w14:paraId="79995910" w14:textId="77777777" w:rsidTr="005C1917">
        <w:trPr>
          <w:jc w:val="center"/>
        </w:trPr>
        <w:tc>
          <w:tcPr>
            <w:tcW w:w="2484" w:type="dxa"/>
            <w:vMerge/>
            <w:tcBorders>
              <w:left w:val="single" w:sz="4" w:space="0" w:color="auto"/>
              <w:right w:val="single" w:sz="4" w:space="0" w:color="auto"/>
            </w:tcBorders>
          </w:tcPr>
          <w:p w14:paraId="60622A7C"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104B72E" w14:textId="77777777" w:rsidR="0075398B" w:rsidRPr="005C1917" w:rsidRDefault="0075398B" w:rsidP="00FF181D">
            <w:pPr>
              <w:spacing w:line="276" w:lineRule="auto"/>
              <w:rPr>
                <w:rFonts w:cs="Arial"/>
                <w:color w:val="00B050"/>
              </w:rPr>
            </w:pPr>
            <w:proofErr w:type="spellStart"/>
            <w:r w:rsidRPr="005C1917">
              <w:rPr>
                <w:rFonts w:cs="Arial"/>
                <w:color w:val="00B050"/>
              </w:rPr>
              <w:t>ReleaseALLAudioResources</w:t>
            </w:r>
            <w:proofErr w:type="spellEnd"/>
          </w:p>
        </w:tc>
        <w:tc>
          <w:tcPr>
            <w:tcW w:w="990" w:type="dxa"/>
            <w:tcBorders>
              <w:top w:val="single" w:sz="4" w:space="0" w:color="auto"/>
              <w:left w:val="single" w:sz="4" w:space="0" w:color="auto"/>
              <w:bottom w:val="single" w:sz="4" w:space="0" w:color="auto"/>
              <w:right w:val="single" w:sz="4" w:space="0" w:color="auto"/>
            </w:tcBorders>
          </w:tcPr>
          <w:p w14:paraId="1CF43B47" w14:textId="77777777" w:rsidR="0075398B" w:rsidRPr="003A61C9" w:rsidRDefault="0075398B" w:rsidP="00FF181D">
            <w:pPr>
              <w:spacing w:line="276" w:lineRule="auto"/>
              <w:rPr>
                <w:rFonts w:cs="Arial"/>
              </w:rPr>
            </w:pPr>
            <w:r>
              <w:rPr>
                <w:rFonts w:cs="Arial"/>
              </w:rPr>
              <w:t>0x3</w:t>
            </w:r>
          </w:p>
        </w:tc>
        <w:tc>
          <w:tcPr>
            <w:tcW w:w="3564" w:type="dxa"/>
            <w:tcBorders>
              <w:left w:val="single" w:sz="4" w:space="0" w:color="auto"/>
              <w:right w:val="single" w:sz="4" w:space="0" w:color="auto"/>
            </w:tcBorders>
          </w:tcPr>
          <w:p w14:paraId="6092C4EB" w14:textId="77777777" w:rsidR="0075398B" w:rsidRPr="003A61C9" w:rsidRDefault="0075398B" w:rsidP="00FF181D">
            <w:pPr>
              <w:spacing w:line="276" w:lineRule="auto"/>
              <w:rPr>
                <w:rFonts w:cs="Arial"/>
              </w:rPr>
            </w:pPr>
            <w:r>
              <w:rPr>
                <w:rFonts w:cs="Arial"/>
              </w:rPr>
              <w:t>Stack will be emptied, default audio source will NOT be allocated</w:t>
            </w:r>
          </w:p>
        </w:tc>
      </w:tr>
      <w:tr w:rsidR="0075398B" w:rsidRPr="003A61C9" w14:paraId="34F0427B" w14:textId="77777777" w:rsidTr="005C1917">
        <w:trPr>
          <w:jc w:val="center"/>
        </w:trPr>
        <w:tc>
          <w:tcPr>
            <w:tcW w:w="2484" w:type="dxa"/>
            <w:vMerge/>
            <w:tcBorders>
              <w:left w:val="single" w:sz="4" w:space="0" w:color="auto"/>
              <w:right w:val="single" w:sz="4" w:space="0" w:color="auto"/>
            </w:tcBorders>
          </w:tcPr>
          <w:p w14:paraId="0AFAB805"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F725F5F" w14:textId="77777777" w:rsidR="0075398B" w:rsidRPr="005C1917" w:rsidRDefault="0075398B" w:rsidP="00FF181D">
            <w:pPr>
              <w:spacing w:line="276" w:lineRule="auto"/>
              <w:rPr>
                <w:rFonts w:cs="Arial"/>
                <w:color w:val="00B050"/>
              </w:rPr>
            </w:pPr>
            <w:proofErr w:type="spellStart"/>
            <w:r w:rsidRPr="005C1917">
              <w:rPr>
                <w:rFonts w:cs="Arial"/>
                <w:color w:val="00B050"/>
              </w:rPr>
              <w:t>GetResourceUpdate</w:t>
            </w:r>
            <w:proofErr w:type="spellEnd"/>
          </w:p>
        </w:tc>
        <w:tc>
          <w:tcPr>
            <w:tcW w:w="990" w:type="dxa"/>
            <w:tcBorders>
              <w:top w:val="single" w:sz="4" w:space="0" w:color="auto"/>
              <w:left w:val="single" w:sz="4" w:space="0" w:color="auto"/>
              <w:bottom w:val="single" w:sz="4" w:space="0" w:color="auto"/>
              <w:right w:val="single" w:sz="4" w:space="0" w:color="auto"/>
            </w:tcBorders>
          </w:tcPr>
          <w:p w14:paraId="71C1AB42" w14:textId="77777777" w:rsidR="0075398B" w:rsidRPr="003A61C9" w:rsidRDefault="0075398B" w:rsidP="00FF181D">
            <w:pPr>
              <w:spacing w:line="276" w:lineRule="auto"/>
              <w:rPr>
                <w:rFonts w:cs="Arial"/>
              </w:rPr>
            </w:pPr>
            <w:r>
              <w:rPr>
                <w:rFonts w:cs="Arial"/>
              </w:rPr>
              <w:t>0x4</w:t>
            </w:r>
          </w:p>
        </w:tc>
        <w:tc>
          <w:tcPr>
            <w:tcW w:w="3564" w:type="dxa"/>
            <w:tcBorders>
              <w:left w:val="single" w:sz="4" w:space="0" w:color="auto"/>
              <w:right w:val="single" w:sz="4" w:space="0" w:color="auto"/>
            </w:tcBorders>
          </w:tcPr>
          <w:p w14:paraId="2DD3E476" w14:textId="77777777" w:rsidR="0075398B" w:rsidRPr="003A61C9" w:rsidRDefault="0075398B" w:rsidP="00FF181D">
            <w:pPr>
              <w:spacing w:line="276" w:lineRule="auto"/>
              <w:rPr>
                <w:rFonts w:cs="Arial"/>
              </w:rPr>
            </w:pPr>
            <w:r>
              <w:rPr>
                <w:rFonts w:cs="Arial"/>
              </w:rPr>
              <w:t>Polls the status of a specific stack entry (specified by Requester System, Requested Source, and Requester Priority)</w:t>
            </w:r>
          </w:p>
        </w:tc>
      </w:tr>
      <w:tr w:rsidR="0075398B" w:rsidRPr="003A61C9" w14:paraId="6255227C" w14:textId="77777777" w:rsidTr="005C1917">
        <w:trPr>
          <w:jc w:val="center"/>
        </w:trPr>
        <w:tc>
          <w:tcPr>
            <w:tcW w:w="2484" w:type="dxa"/>
            <w:vMerge/>
            <w:tcBorders>
              <w:left w:val="single" w:sz="4" w:space="0" w:color="auto"/>
              <w:right w:val="single" w:sz="4" w:space="0" w:color="auto"/>
            </w:tcBorders>
          </w:tcPr>
          <w:p w14:paraId="00334AB2"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AC53241" w14:textId="77777777" w:rsidR="0075398B" w:rsidRPr="005C1917" w:rsidRDefault="0075398B" w:rsidP="00FF181D">
            <w:pPr>
              <w:spacing w:line="276" w:lineRule="auto"/>
              <w:rPr>
                <w:rFonts w:cs="Arial"/>
                <w:color w:val="00B050"/>
              </w:rPr>
            </w:pPr>
            <w:proofErr w:type="spellStart"/>
            <w:r w:rsidRPr="005C1917">
              <w:rPr>
                <w:rFonts w:cs="Arial"/>
                <w:color w:val="00B050"/>
              </w:rPr>
              <w:t>GetALLResourceUpdate</w:t>
            </w:r>
            <w:proofErr w:type="spellEnd"/>
          </w:p>
        </w:tc>
        <w:tc>
          <w:tcPr>
            <w:tcW w:w="990" w:type="dxa"/>
            <w:tcBorders>
              <w:top w:val="single" w:sz="4" w:space="0" w:color="auto"/>
              <w:left w:val="single" w:sz="4" w:space="0" w:color="auto"/>
              <w:bottom w:val="single" w:sz="4" w:space="0" w:color="auto"/>
              <w:right w:val="single" w:sz="4" w:space="0" w:color="auto"/>
            </w:tcBorders>
          </w:tcPr>
          <w:p w14:paraId="0A25CC2C" w14:textId="77777777" w:rsidR="0075398B" w:rsidRDefault="0075398B" w:rsidP="00FF181D">
            <w:pPr>
              <w:spacing w:line="276" w:lineRule="auto"/>
              <w:rPr>
                <w:rFonts w:cs="Arial"/>
              </w:rPr>
            </w:pPr>
            <w:r>
              <w:rPr>
                <w:rFonts w:cs="Arial"/>
              </w:rPr>
              <w:t>0x5</w:t>
            </w:r>
          </w:p>
        </w:tc>
        <w:tc>
          <w:tcPr>
            <w:tcW w:w="3564" w:type="dxa"/>
            <w:tcBorders>
              <w:left w:val="single" w:sz="4" w:space="0" w:color="auto"/>
              <w:right w:val="single" w:sz="4" w:space="0" w:color="auto"/>
            </w:tcBorders>
          </w:tcPr>
          <w:p w14:paraId="67166CB4" w14:textId="77777777" w:rsidR="0075398B" w:rsidRDefault="0075398B" w:rsidP="00FF181D">
            <w:pPr>
              <w:spacing w:line="276" w:lineRule="auto"/>
              <w:rPr>
                <w:rFonts w:cs="Arial"/>
              </w:rPr>
            </w:pPr>
            <w:r>
              <w:rPr>
                <w:rFonts w:cs="Arial"/>
              </w:rPr>
              <w:t>Used to poll the entire audio stack</w:t>
            </w:r>
          </w:p>
        </w:tc>
      </w:tr>
      <w:tr w:rsidR="0075398B" w:rsidRPr="003A61C9" w14:paraId="3D9A615D" w14:textId="77777777" w:rsidTr="005C1917">
        <w:trPr>
          <w:jc w:val="center"/>
        </w:trPr>
        <w:tc>
          <w:tcPr>
            <w:tcW w:w="2484" w:type="dxa"/>
            <w:vMerge w:val="restart"/>
            <w:tcBorders>
              <w:left w:val="single" w:sz="4" w:space="0" w:color="auto"/>
              <w:right w:val="single" w:sz="4" w:space="0" w:color="auto"/>
            </w:tcBorders>
          </w:tcPr>
          <w:p w14:paraId="7718DADE" w14:textId="77777777" w:rsidR="0075398B" w:rsidRPr="003A61C9" w:rsidRDefault="0075398B" w:rsidP="00FF181D">
            <w:pPr>
              <w:spacing w:line="276" w:lineRule="auto"/>
              <w:rPr>
                <w:rFonts w:cs="Arial"/>
              </w:rPr>
            </w:pPr>
            <w:proofErr w:type="spellStart"/>
            <w:r w:rsidRPr="003A61C9">
              <w:rPr>
                <w:rFonts w:cs="Arial"/>
              </w:rPr>
              <w:t>RequesterSystem</w:t>
            </w:r>
            <w:proofErr w:type="spellEnd"/>
          </w:p>
        </w:tc>
        <w:tc>
          <w:tcPr>
            <w:tcW w:w="2970" w:type="dxa"/>
            <w:tcBorders>
              <w:top w:val="single" w:sz="4" w:space="0" w:color="auto"/>
              <w:left w:val="single" w:sz="4" w:space="0" w:color="auto"/>
              <w:bottom w:val="single" w:sz="4" w:space="0" w:color="auto"/>
              <w:right w:val="single" w:sz="4" w:space="0" w:color="auto"/>
            </w:tcBorders>
          </w:tcPr>
          <w:p w14:paraId="0F915F1A" w14:textId="77777777" w:rsidR="0075398B" w:rsidRPr="005C1917" w:rsidRDefault="0075398B" w:rsidP="00FF181D">
            <w:pPr>
              <w:spacing w:line="276" w:lineRule="auto"/>
              <w:rPr>
                <w:rFonts w:cs="Arial"/>
                <w:color w:val="00B050"/>
              </w:rPr>
            </w:pPr>
            <w:r w:rsidRPr="005C1917">
              <w:rPr>
                <w:rFonts w:cs="Arial"/>
                <w:color w:val="00B050"/>
              </w:rPr>
              <w:t>Front Requester</w:t>
            </w:r>
          </w:p>
        </w:tc>
        <w:tc>
          <w:tcPr>
            <w:tcW w:w="990" w:type="dxa"/>
            <w:tcBorders>
              <w:top w:val="single" w:sz="4" w:space="0" w:color="auto"/>
              <w:left w:val="single" w:sz="4" w:space="0" w:color="auto"/>
              <w:bottom w:val="single" w:sz="4" w:space="0" w:color="auto"/>
              <w:right w:val="single" w:sz="4" w:space="0" w:color="auto"/>
            </w:tcBorders>
          </w:tcPr>
          <w:p w14:paraId="56FA2403" w14:textId="77777777" w:rsidR="0075398B" w:rsidRPr="005C1917" w:rsidRDefault="0075398B" w:rsidP="00FF181D">
            <w:pPr>
              <w:spacing w:line="276" w:lineRule="auto"/>
              <w:rPr>
                <w:rFonts w:cs="Arial"/>
                <w:color w:val="00B050"/>
              </w:rPr>
            </w:pPr>
            <w:r w:rsidRPr="005C1917">
              <w:rPr>
                <w:rFonts w:cs="Arial"/>
                <w:color w:val="00B050"/>
              </w:rPr>
              <w:t>0x0</w:t>
            </w:r>
          </w:p>
        </w:tc>
        <w:tc>
          <w:tcPr>
            <w:tcW w:w="3564" w:type="dxa"/>
            <w:tcBorders>
              <w:left w:val="single" w:sz="4" w:space="0" w:color="auto"/>
              <w:right w:val="single" w:sz="4" w:space="0" w:color="auto"/>
            </w:tcBorders>
          </w:tcPr>
          <w:p w14:paraId="55447070" w14:textId="77777777" w:rsidR="0075398B" w:rsidRPr="003A61C9" w:rsidRDefault="0075398B" w:rsidP="00FF181D">
            <w:pPr>
              <w:spacing w:line="276" w:lineRule="auto"/>
              <w:rPr>
                <w:rFonts w:cs="Arial"/>
              </w:rPr>
            </w:pPr>
          </w:p>
        </w:tc>
      </w:tr>
      <w:tr w:rsidR="0075398B" w:rsidRPr="003A61C9" w14:paraId="17AF3F77" w14:textId="77777777" w:rsidTr="005C1917">
        <w:trPr>
          <w:jc w:val="center"/>
        </w:trPr>
        <w:tc>
          <w:tcPr>
            <w:tcW w:w="2484" w:type="dxa"/>
            <w:vMerge/>
            <w:tcBorders>
              <w:left w:val="single" w:sz="4" w:space="0" w:color="auto"/>
              <w:right w:val="single" w:sz="4" w:space="0" w:color="auto"/>
            </w:tcBorders>
          </w:tcPr>
          <w:p w14:paraId="6695FD1B"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231BEA39" w14:textId="77777777" w:rsidR="0075398B" w:rsidRPr="0075398B" w:rsidRDefault="0075398B" w:rsidP="00FF181D">
            <w:pPr>
              <w:spacing w:line="276" w:lineRule="auto"/>
              <w:rPr>
                <w:rFonts w:cs="Arial"/>
                <w:color w:val="FF0000"/>
              </w:rPr>
            </w:pPr>
            <w:r w:rsidRPr="0075398B">
              <w:rPr>
                <w:rFonts w:cs="Arial"/>
                <w:color w:val="FF0000"/>
              </w:rPr>
              <w:t>Rear Requester</w:t>
            </w:r>
          </w:p>
        </w:tc>
        <w:tc>
          <w:tcPr>
            <w:tcW w:w="990" w:type="dxa"/>
            <w:tcBorders>
              <w:top w:val="single" w:sz="4" w:space="0" w:color="auto"/>
              <w:left w:val="single" w:sz="4" w:space="0" w:color="auto"/>
              <w:bottom w:val="single" w:sz="4" w:space="0" w:color="auto"/>
              <w:right w:val="single" w:sz="4" w:space="0" w:color="auto"/>
            </w:tcBorders>
          </w:tcPr>
          <w:p w14:paraId="00F55864" w14:textId="77777777" w:rsidR="0075398B" w:rsidRPr="0075398B" w:rsidRDefault="0075398B" w:rsidP="00FF181D">
            <w:pPr>
              <w:spacing w:line="276" w:lineRule="auto"/>
              <w:rPr>
                <w:rFonts w:cs="Arial"/>
                <w:color w:val="FF0000"/>
              </w:rPr>
            </w:pPr>
            <w:r w:rsidRPr="0075398B">
              <w:rPr>
                <w:rFonts w:cs="Arial"/>
                <w:color w:val="FF0000"/>
              </w:rPr>
              <w:t>0x1</w:t>
            </w:r>
          </w:p>
        </w:tc>
        <w:tc>
          <w:tcPr>
            <w:tcW w:w="3564" w:type="dxa"/>
            <w:tcBorders>
              <w:left w:val="single" w:sz="4" w:space="0" w:color="auto"/>
              <w:right w:val="single" w:sz="4" w:space="0" w:color="auto"/>
            </w:tcBorders>
          </w:tcPr>
          <w:p w14:paraId="5F4C92F9" w14:textId="77777777" w:rsidR="0075398B" w:rsidRPr="0075398B" w:rsidRDefault="0075398B" w:rsidP="00FF181D">
            <w:pPr>
              <w:spacing w:line="276" w:lineRule="auto"/>
              <w:rPr>
                <w:rFonts w:cs="Arial"/>
                <w:color w:val="FF0000"/>
              </w:rPr>
            </w:pPr>
            <w:r>
              <w:rPr>
                <w:rFonts w:cs="Arial"/>
                <w:color w:val="FF0000"/>
              </w:rPr>
              <w:t xml:space="preserve">N/A - </w:t>
            </w:r>
            <w:r w:rsidRPr="0075398B">
              <w:rPr>
                <w:rFonts w:cs="Arial"/>
                <w:color w:val="FF0000"/>
              </w:rPr>
              <w:t>Not currently used</w:t>
            </w:r>
          </w:p>
        </w:tc>
      </w:tr>
      <w:tr w:rsidR="0075398B" w:rsidRPr="003A61C9" w14:paraId="664A979F" w14:textId="77777777" w:rsidTr="005C1917">
        <w:trPr>
          <w:jc w:val="center"/>
        </w:trPr>
        <w:tc>
          <w:tcPr>
            <w:tcW w:w="2484" w:type="dxa"/>
            <w:vMerge w:val="restart"/>
            <w:tcBorders>
              <w:left w:val="single" w:sz="4" w:space="0" w:color="auto"/>
              <w:right w:val="single" w:sz="4" w:space="0" w:color="auto"/>
            </w:tcBorders>
          </w:tcPr>
          <w:p w14:paraId="3922717A" w14:textId="77777777" w:rsidR="0075398B" w:rsidRPr="003A61C9" w:rsidRDefault="0075398B" w:rsidP="00FF181D">
            <w:pPr>
              <w:spacing w:line="276" w:lineRule="auto"/>
              <w:rPr>
                <w:rFonts w:cs="Arial"/>
              </w:rPr>
            </w:pPr>
            <w:proofErr w:type="spellStart"/>
            <w:r w:rsidRPr="003A61C9">
              <w:rPr>
                <w:rFonts w:cs="Arial"/>
              </w:rPr>
              <w:t>RequestedAudioSource</w:t>
            </w:r>
            <w:proofErr w:type="spellEnd"/>
          </w:p>
        </w:tc>
        <w:tc>
          <w:tcPr>
            <w:tcW w:w="2970" w:type="dxa"/>
            <w:tcBorders>
              <w:top w:val="single" w:sz="4" w:space="0" w:color="auto"/>
              <w:left w:val="single" w:sz="4" w:space="0" w:color="auto"/>
              <w:bottom w:val="single" w:sz="4" w:space="0" w:color="auto"/>
              <w:right w:val="single" w:sz="4" w:space="0" w:color="auto"/>
            </w:tcBorders>
          </w:tcPr>
          <w:p w14:paraId="79682677" w14:textId="77777777" w:rsidR="0075398B" w:rsidRPr="005C1917" w:rsidRDefault="0075398B" w:rsidP="00FF181D">
            <w:pPr>
              <w:spacing w:line="276" w:lineRule="auto"/>
              <w:rPr>
                <w:rFonts w:cs="Arial"/>
                <w:color w:val="00B050"/>
              </w:rPr>
            </w:pPr>
            <w:r w:rsidRPr="005C1917">
              <w:rPr>
                <w:rFonts w:cs="Arial"/>
                <w:color w:val="00B050"/>
              </w:rPr>
              <w:t>AM/FM Radio</w:t>
            </w:r>
          </w:p>
        </w:tc>
        <w:tc>
          <w:tcPr>
            <w:tcW w:w="990" w:type="dxa"/>
            <w:tcBorders>
              <w:top w:val="single" w:sz="4" w:space="0" w:color="auto"/>
              <w:left w:val="single" w:sz="4" w:space="0" w:color="auto"/>
              <w:bottom w:val="single" w:sz="4" w:space="0" w:color="auto"/>
              <w:right w:val="single" w:sz="4" w:space="0" w:color="auto"/>
            </w:tcBorders>
          </w:tcPr>
          <w:p w14:paraId="2B989892" w14:textId="77777777" w:rsidR="0075398B" w:rsidRPr="005C1917" w:rsidRDefault="0075398B" w:rsidP="00FF181D">
            <w:pPr>
              <w:spacing w:line="276" w:lineRule="auto"/>
              <w:rPr>
                <w:rFonts w:cs="Arial"/>
                <w:color w:val="00B050"/>
              </w:rPr>
            </w:pPr>
            <w:r w:rsidRPr="005C1917">
              <w:rPr>
                <w:rFonts w:cs="Arial"/>
                <w:color w:val="00B050"/>
              </w:rPr>
              <w:t>0x0</w:t>
            </w:r>
          </w:p>
        </w:tc>
        <w:tc>
          <w:tcPr>
            <w:tcW w:w="3564" w:type="dxa"/>
            <w:tcBorders>
              <w:left w:val="single" w:sz="4" w:space="0" w:color="auto"/>
              <w:right w:val="single" w:sz="4" w:space="0" w:color="auto"/>
            </w:tcBorders>
          </w:tcPr>
          <w:p w14:paraId="1821DDE7" w14:textId="77777777" w:rsidR="0075398B" w:rsidRPr="003A61C9" w:rsidRDefault="0075398B" w:rsidP="00FF181D">
            <w:pPr>
              <w:spacing w:line="276" w:lineRule="auto"/>
              <w:rPr>
                <w:rFonts w:cs="Arial"/>
              </w:rPr>
            </w:pPr>
            <w:r w:rsidRPr="0075398B">
              <w:rPr>
                <w:rFonts w:cs="Arial"/>
                <w:color w:val="FF0000"/>
              </w:rPr>
              <w:t>Applies (Cluster, RACM)</w:t>
            </w:r>
          </w:p>
        </w:tc>
      </w:tr>
      <w:tr w:rsidR="0075398B" w:rsidRPr="003A61C9" w14:paraId="78B044D6" w14:textId="77777777" w:rsidTr="005C1917">
        <w:trPr>
          <w:jc w:val="center"/>
        </w:trPr>
        <w:tc>
          <w:tcPr>
            <w:tcW w:w="2484" w:type="dxa"/>
            <w:vMerge/>
            <w:tcBorders>
              <w:left w:val="single" w:sz="4" w:space="0" w:color="auto"/>
              <w:right w:val="single" w:sz="4" w:space="0" w:color="auto"/>
            </w:tcBorders>
          </w:tcPr>
          <w:p w14:paraId="56A78B26"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74920938" w14:textId="77777777" w:rsidR="0075398B" w:rsidRPr="00201EC8" w:rsidRDefault="0075398B" w:rsidP="00FF181D">
            <w:pPr>
              <w:spacing w:line="276" w:lineRule="auto"/>
              <w:rPr>
                <w:rFonts w:cs="Arial"/>
                <w:color w:val="BF8F00" w:themeColor="accent4" w:themeShade="BF"/>
              </w:rPr>
            </w:pPr>
            <w:r w:rsidRPr="00201EC8">
              <w:rPr>
                <w:rFonts w:cs="Arial"/>
                <w:color w:val="BF8F00" w:themeColor="accent4" w:themeShade="BF"/>
              </w:rPr>
              <w:t>Frond Disc</w:t>
            </w:r>
          </w:p>
        </w:tc>
        <w:tc>
          <w:tcPr>
            <w:tcW w:w="990" w:type="dxa"/>
            <w:tcBorders>
              <w:top w:val="single" w:sz="4" w:space="0" w:color="auto"/>
              <w:left w:val="single" w:sz="4" w:space="0" w:color="auto"/>
              <w:bottom w:val="single" w:sz="4" w:space="0" w:color="auto"/>
              <w:right w:val="single" w:sz="4" w:space="0" w:color="auto"/>
            </w:tcBorders>
          </w:tcPr>
          <w:p w14:paraId="21789013" w14:textId="77777777" w:rsidR="0075398B" w:rsidRPr="00201EC8" w:rsidRDefault="0075398B" w:rsidP="00FF181D">
            <w:pPr>
              <w:spacing w:line="276" w:lineRule="auto"/>
              <w:rPr>
                <w:rFonts w:cs="Arial"/>
                <w:color w:val="BF8F00" w:themeColor="accent4" w:themeShade="BF"/>
              </w:rPr>
            </w:pPr>
            <w:r w:rsidRPr="00201EC8">
              <w:rPr>
                <w:rFonts w:cs="Arial"/>
                <w:color w:val="BF8F00" w:themeColor="accent4" w:themeShade="BF"/>
              </w:rPr>
              <w:t>0x1</w:t>
            </w:r>
          </w:p>
        </w:tc>
        <w:tc>
          <w:tcPr>
            <w:tcW w:w="3564" w:type="dxa"/>
            <w:tcBorders>
              <w:left w:val="single" w:sz="4" w:space="0" w:color="auto"/>
              <w:right w:val="single" w:sz="4" w:space="0" w:color="auto"/>
            </w:tcBorders>
          </w:tcPr>
          <w:p w14:paraId="293BDD94" w14:textId="77777777" w:rsidR="0075398B" w:rsidRPr="00201EC8" w:rsidRDefault="0075398B" w:rsidP="00FF181D">
            <w:pPr>
              <w:spacing w:line="276" w:lineRule="auto"/>
              <w:rPr>
                <w:rFonts w:cs="Arial"/>
                <w:color w:val="BF8F00" w:themeColor="accent4" w:themeShade="BF"/>
              </w:rPr>
            </w:pPr>
            <w:r w:rsidRPr="00201EC8">
              <w:rPr>
                <w:rFonts w:cs="Arial"/>
                <w:color w:val="BF8F00" w:themeColor="accent4" w:themeShade="BF"/>
              </w:rPr>
              <w:t>N/A – Per Ron Zlotnik no Remote CD</w:t>
            </w:r>
            <w:r w:rsidR="005C1917" w:rsidRPr="00201EC8">
              <w:rPr>
                <w:rFonts w:cs="Arial"/>
                <w:color w:val="BF8F00" w:themeColor="accent4" w:themeShade="BF"/>
              </w:rPr>
              <w:t xml:space="preserve"> as of now</w:t>
            </w:r>
            <w:r w:rsidR="00201EC8" w:rsidRPr="00201EC8">
              <w:rPr>
                <w:rFonts w:cs="Arial"/>
                <w:color w:val="BF8F00" w:themeColor="accent4" w:themeShade="BF"/>
              </w:rPr>
              <w:t>.  If I was the SYNC 4.1 team I would probably build this in your software in case this ever changed in the future for a particular program but up to the SYNC 4.1 software team.</w:t>
            </w:r>
          </w:p>
        </w:tc>
      </w:tr>
      <w:tr w:rsidR="0075398B" w:rsidRPr="003A61C9" w14:paraId="54B7B064" w14:textId="77777777" w:rsidTr="005C1917">
        <w:trPr>
          <w:jc w:val="center"/>
        </w:trPr>
        <w:tc>
          <w:tcPr>
            <w:tcW w:w="2484" w:type="dxa"/>
            <w:vMerge/>
            <w:tcBorders>
              <w:left w:val="single" w:sz="4" w:space="0" w:color="auto"/>
              <w:right w:val="single" w:sz="4" w:space="0" w:color="auto"/>
            </w:tcBorders>
          </w:tcPr>
          <w:p w14:paraId="1D4DD049"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D3C54D0" w14:textId="77777777" w:rsidR="0075398B" w:rsidRPr="005C1917" w:rsidRDefault="0075398B" w:rsidP="00FF181D">
            <w:pPr>
              <w:spacing w:line="276" w:lineRule="auto"/>
              <w:rPr>
                <w:rFonts w:cs="Arial"/>
                <w:color w:val="00B050"/>
              </w:rPr>
            </w:pPr>
            <w:r w:rsidRPr="005C1917">
              <w:rPr>
                <w:rFonts w:cs="Arial"/>
                <w:color w:val="00B050"/>
              </w:rPr>
              <w:t>SDARS / DAB</w:t>
            </w:r>
          </w:p>
        </w:tc>
        <w:tc>
          <w:tcPr>
            <w:tcW w:w="990" w:type="dxa"/>
            <w:tcBorders>
              <w:top w:val="single" w:sz="4" w:space="0" w:color="auto"/>
              <w:left w:val="single" w:sz="4" w:space="0" w:color="auto"/>
              <w:bottom w:val="single" w:sz="4" w:space="0" w:color="auto"/>
              <w:right w:val="single" w:sz="4" w:space="0" w:color="auto"/>
            </w:tcBorders>
          </w:tcPr>
          <w:p w14:paraId="1E8E96AB" w14:textId="77777777" w:rsidR="0075398B" w:rsidRPr="005C1917" w:rsidRDefault="0075398B" w:rsidP="00FF181D">
            <w:pPr>
              <w:spacing w:line="276" w:lineRule="auto"/>
              <w:rPr>
                <w:rFonts w:cs="Arial"/>
                <w:color w:val="00B050"/>
              </w:rPr>
            </w:pPr>
            <w:r w:rsidRPr="005C1917">
              <w:rPr>
                <w:rFonts w:cs="Arial"/>
                <w:color w:val="00B050"/>
              </w:rPr>
              <w:t>0x2</w:t>
            </w:r>
          </w:p>
        </w:tc>
        <w:tc>
          <w:tcPr>
            <w:tcW w:w="3564" w:type="dxa"/>
            <w:tcBorders>
              <w:left w:val="single" w:sz="4" w:space="0" w:color="auto"/>
              <w:right w:val="single" w:sz="4" w:space="0" w:color="auto"/>
            </w:tcBorders>
          </w:tcPr>
          <w:p w14:paraId="5F36CF33" w14:textId="77777777" w:rsidR="0075398B" w:rsidRPr="003A61C9" w:rsidRDefault="0075398B" w:rsidP="00FF181D">
            <w:pPr>
              <w:spacing w:line="276" w:lineRule="auto"/>
              <w:rPr>
                <w:rFonts w:cs="Arial"/>
              </w:rPr>
            </w:pPr>
            <w:r w:rsidRPr="0075398B">
              <w:rPr>
                <w:rFonts w:cs="Arial"/>
                <w:color w:val="FF0000"/>
              </w:rPr>
              <w:t>Applies (Cluster, RACM)</w:t>
            </w:r>
          </w:p>
        </w:tc>
      </w:tr>
      <w:tr w:rsidR="0075398B" w:rsidRPr="003A61C9" w14:paraId="705ECB64" w14:textId="77777777" w:rsidTr="005C1917">
        <w:trPr>
          <w:jc w:val="center"/>
        </w:trPr>
        <w:tc>
          <w:tcPr>
            <w:tcW w:w="2484" w:type="dxa"/>
            <w:vMerge/>
            <w:tcBorders>
              <w:left w:val="single" w:sz="4" w:space="0" w:color="auto"/>
              <w:right w:val="single" w:sz="4" w:space="0" w:color="auto"/>
            </w:tcBorders>
          </w:tcPr>
          <w:p w14:paraId="25F6D681"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98FD51B" w14:textId="77777777" w:rsidR="0075398B" w:rsidRPr="007D76F1" w:rsidRDefault="0075398B" w:rsidP="00FF181D">
            <w:pPr>
              <w:spacing w:line="276" w:lineRule="auto"/>
              <w:rPr>
                <w:rFonts w:cs="Arial"/>
                <w:color w:val="FF0000"/>
              </w:rPr>
            </w:pPr>
            <w:r w:rsidRPr="007D76F1">
              <w:rPr>
                <w:rFonts w:cs="Arial"/>
                <w:color w:val="FF0000"/>
              </w:rPr>
              <w:t>In Dash CD Changer</w:t>
            </w:r>
          </w:p>
        </w:tc>
        <w:tc>
          <w:tcPr>
            <w:tcW w:w="990" w:type="dxa"/>
            <w:tcBorders>
              <w:top w:val="single" w:sz="4" w:space="0" w:color="auto"/>
              <w:left w:val="single" w:sz="4" w:space="0" w:color="auto"/>
              <w:bottom w:val="single" w:sz="4" w:space="0" w:color="auto"/>
              <w:right w:val="single" w:sz="4" w:space="0" w:color="auto"/>
            </w:tcBorders>
          </w:tcPr>
          <w:p w14:paraId="6DEF0FCC" w14:textId="77777777" w:rsidR="0075398B" w:rsidRPr="007D76F1" w:rsidRDefault="0075398B" w:rsidP="00FF181D">
            <w:pPr>
              <w:spacing w:line="276" w:lineRule="auto"/>
              <w:rPr>
                <w:rFonts w:cs="Arial"/>
                <w:color w:val="FF0000"/>
              </w:rPr>
            </w:pPr>
            <w:r w:rsidRPr="007D76F1">
              <w:rPr>
                <w:rFonts w:cs="Arial"/>
                <w:color w:val="FF0000"/>
              </w:rPr>
              <w:t>0x3</w:t>
            </w:r>
          </w:p>
        </w:tc>
        <w:tc>
          <w:tcPr>
            <w:tcW w:w="3564" w:type="dxa"/>
            <w:tcBorders>
              <w:left w:val="single" w:sz="4" w:space="0" w:color="auto"/>
              <w:right w:val="single" w:sz="4" w:space="0" w:color="auto"/>
            </w:tcBorders>
          </w:tcPr>
          <w:p w14:paraId="073DFEA6" w14:textId="77777777" w:rsidR="0075398B" w:rsidRPr="003A61C9" w:rsidRDefault="0075398B" w:rsidP="00FF181D">
            <w:pPr>
              <w:spacing w:line="276" w:lineRule="auto"/>
              <w:rPr>
                <w:rFonts w:cs="Arial"/>
              </w:rPr>
            </w:pPr>
            <w:r w:rsidRPr="0075398B">
              <w:rPr>
                <w:rFonts w:cs="Arial"/>
                <w:color w:val="FF0000"/>
              </w:rPr>
              <w:t>N/A</w:t>
            </w:r>
            <w:r w:rsidR="005C1917">
              <w:rPr>
                <w:rFonts w:cs="Arial"/>
                <w:color w:val="FF0000"/>
              </w:rPr>
              <w:t xml:space="preserve"> – Per Ron no CD as of now</w:t>
            </w:r>
          </w:p>
        </w:tc>
      </w:tr>
      <w:tr w:rsidR="0075398B" w:rsidRPr="003A61C9" w14:paraId="03374F6D" w14:textId="77777777" w:rsidTr="005C1917">
        <w:trPr>
          <w:jc w:val="center"/>
        </w:trPr>
        <w:tc>
          <w:tcPr>
            <w:tcW w:w="2484" w:type="dxa"/>
            <w:vMerge/>
            <w:tcBorders>
              <w:left w:val="single" w:sz="4" w:space="0" w:color="auto"/>
              <w:right w:val="single" w:sz="4" w:space="0" w:color="auto"/>
            </w:tcBorders>
          </w:tcPr>
          <w:p w14:paraId="7FADB828"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67EC80C" w14:textId="77777777" w:rsidR="0075398B" w:rsidRPr="007D76F1" w:rsidRDefault="0075398B" w:rsidP="00FF181D">
            <w:pPr>
              <w:spacing w:line="276" w:lineRule="auto"/>
              <w:rPr>
                <w:rFonts w:cs="Arial"/>
                <w:color w:val="FF0000"/>
              </w:rPr>
            </w:pPr>
            <w:r w:rsidRPr="007D76F1">
              <w:rPr>
                <w:rFonts w:cs="Arial"/>
                <w:color w:val="FF0000"/>
              </w:rPr>
              <w:t xml:space="preserve">Voice </w:t>
            </w:r>
            <w:proofErr w:type="spellStart"/>
            <w:r w:rsidRPr="007D76F1">
              <w:rPr>
                <w:rFonts w:cs="Arial"/>
                <w:color w:val="FF0000"/>
              </w:rPr>
              <w:t>Recogniser</w:t>
            </w:r>
            <w:proofErr w:type="spellEnd"/>
          </w:p>
        </w:tc>
        <w:tc>
          <w:tcPr>
            <w:tcW w:w="990" w:type="dxa"/>
            <w:tcBorders>
              <w:top w:val="single" w:sz="4" w:space="0" w:color="auto"/>
              <w:left w:val="single" w:sz="4" w:space="0" w:color="auto"/>
              <w:bottom w:val="single" w:sz="4" w:space="0" w:color="auto"/>
              <w:right w:val="single" w:sz="4" w:space="0" w:color="auto"/>
            </w:tcBorders>
          </w:tcPr>
          <w:p w14:paraId="08CD5565" w14:textId="77777777" w:rsidR="0075398B" w:rsidRPr="007D76F1" w:rsidRDefault="0075398B" w:rsidP="00FF181D">
            <w:pPr>
              <w:spacing w:line="276" w:lineRule="auto"/>
              <w:rPr>
                <w:rFonts w:cs="Arial"/>
                <w:color w:val="FF0000"/>
              </w:rPr>
            </w:pPr>
            <w:r w:rsidRPr="007D76F1">
              <w:rPr>
                <w:rFonts w:cs="Arial"/>
                <w:color w:val="FF0000"/>
              </w:rPr>
              <w:t>0x4</w:t>
            </w:r>
          </w:p>
        </w:tc>
        <w:tc>
          <w:tcPr>
            <w:tcW w:w="3564" w:type="dxa"/>
            <w:tcBorders>
              <w:left w:val="single" w:sz="4" w:space="0" w:color="auto"/>
              <w:right w:val="single" w:sz="4" w:space="0" w:color="auto"/>
            </w:tcBorders>
          </w:tcPr>
          <w:p w14:paraId="4851BFC9" w14:textId="77777777" w:rsidR="0075398B" w:rsidRPr="003A61C9" w:rsidRDefault="0075398B" w:rsidP="00FF181D">
            <w:pPr>
              <w:spacing w:line="276" w:lineRule="auto"/>
              <w:rPr>
                <w:rFonts w:cs="Arial"/>
              </w:rPr>
            </w:pPr>
            <w:r w:rsidRPr="0075398B">
              <w:rPr>
                <w:rFonts w:cs="Arial"/>
                <w:color w:val="FF0000"/>
              </w:rPr>
              <w:t>N/A – I don’t think any other module other than SYNC can request VR but someone would need to verify</w:t>
            </w:r>
          </w:p>
        </w:tc>
      </w:tr>
      <w:tr w:rsidR="0075398B" w:rsidRPr="003A61C9" w14:paraId="16BB29A5" w14:textId="77777777" w:rsidTr="005C1917">
        <w:trPr>
          <w:jc w:val="center"/>
        </w:trPr>
        <w:tc>
          <w:tcPr>
            <w:tcW w:w="2484" w:type="dxa"/>
            <w:vMerge/>
            <w:tcBorders>
              <w:left w:val="single" w:sz="4" w:space="0" w:color="auto"/>
              <w:right w:val="single" w:sz="4" w:space="0" w:color="auto"/>
            </w:tcBorders>
          </w:tcPr>
          <w:p w14:paraId="7BEEAE0F"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E986EC4" w14:textId="77777777" w:rsidR="0075398B" w:rsidRPr="003A61C9" w:rsidRDefault="0075398B" w:rsidP="00FF181D">
            <w:pPr>
              <w:spacing w:line="276" w:lineRule="auto"/>
              <w:rPr>
                <w:rFonts w:cs="Arial"/>
              </w:rPr>
            </w:pPr>
            <w:proofErr w:type="spellStart"/>
            <w:r>
              <w:rPr>
                <w:rFonts w:cs="Arial"/>
              </w:rPr>
              <w:t>Telematic</w:t>
            </w:r>
            <w:proofErr w:type="spellEnd"/>
            <w:r>
              <w:rPr>
                <w:rFonts w:cs="Arial"/>
              </w:rPr>
              <w:t xml:space="preserve"> Unit</w:t>
            </w:r>
          </w:p>
        </w:tc>
        <w:tc>
          <w:tcPr>
            <w:tcW w:w="990" w:type="dxa"/>
            <w:tcBorders>
              <w:top w:val="single" w:sz="4" w:space="0" w:color="auto"/>
              <w:left w:val="single" w:sz="4" w:space="0" w:color="auto"/>
              <w:bottom w:val="single" w:sz="4" w:space="0" w:color="auto"/>
              <w:right w:val="single" w:sz="4" w:space="0" w:color="auto"/>
            </w:tcBorders>
          </w:tcPr>
          <w:p w14:paraId="08DDFC3F" w14:textId="77777777" w:rsidR="0075398B" w:rsidRPr="003A61C9" w:rsidRDefault="0075398B" w:rsidP="00FF181D">
            <w:pPr>
              <w:spacing w:line="276" w:lineRule="auto"/>
              <w:rPr>
                <w:rFonts w:cs="Arial"/>
              </w:rPr>
            </w:pPr>
            <w:r>
              <w:rPr>
                <w:rFonts w:cs="Arial"/>
              </w:rPr>
              <w:t>0x5</w:t>
            </w:r>
          </w:p>
        </w:tc>
        <w:tc>
          <w:tcPr>
            <w:tcW w:w="3564" w:type="dxa"/>
            <w:tcBorders>
              <w:left w:val="single" w:sz="4" w:space="0" w:color="auto"/>
              <w:right w:val="single" w:sz="4" w:space="0" w:color="auto"/>
            </w:tcBorders>
          </w:tcPr>
          <w:p w14:paraId="4722A25A" w14:textId="77777777" w:rsidR="0075398B" w:rsidRPr="003A61C9" w:rsidRDefault="0075398B" w:rsidP="00FF181D">
            <w:pPr>
              <w:spacing w:line="276" w:lineRule="auto"/>
              <w:rPr>
                <w:rFonts w:cs="Arial"/>
              </w:rPr>
            </w:pPr>
            <w:r w:rsidRPr="0075398B">
              <w:rPr>
                <w:rFonts w:cs="Arial"/>
                <w:color w:val="FF0000"/>
              </w:rPr>
              <w:t>TBD</w:t>
            </w:r>
            <w:r w:rsidR="005C1917">
              <w:rPr>
                <w:rFonts w:cs="Arial"/>
                <w:color w:val="FF0000"/>
              </w:rPr>
              <w:t xml:space="preserve"> – N/A don’t think it is used by anyone but not 100% sure.  Someone verify with TCU team</w:t>
            </w:r>
          </w:p>
        </w:tc>
      </w:tr>
      <w:tr w:rsidR="0075398B" w:rsidRPr="003A61C9" w14:paraId="21AA7472" w14:textId="77777777" w:rsidTr="005C1917">
        <w:trPr>
          <w:jc w:val="center"/>
        </w:trPr>
        <w:tc>
          <w:tcPr>
            <w:tcW w:w="2484" w:type="dxa"/>
            <w:vMerge/>
            <w:tcBorders>
              <w:left w:val="single" w:sz="4" w:space="0" w:color="auto"/>
              <w:right w:val="single" w:sz="4" w:space="0" w:color="auto"/>
            </w:tcBorders>
          </w:tcPr>
          <w:p w14:paraId="25395557"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238BBF80" w14:textId="77777777" w:rsidR="0075398B" w:rsidRPr="003A61C9" w:rsidRDefault="0075398B" w:rsidP="00FF181D">
            <w:pPr>
              <w:spacing w:line="276" w:lineRule="auto"/>
              <w:rPr>
                <w:rFonts w:cs="Arial"/>
              </w:rPr>
            </w:pPr>
            <w:r>
              <w:rPr>
                <w:rFonts w:cs="Arial"/>
              </w:rPr>
              <w:t>Bluetooth Phone</w:t>
            </w:r>
          </w:p>
        </w:tc>
        <w:tc>
          <w:tcPr>
            <w:tcW w:w="990" w:type="dxa"/>
            <w:tcBorders>
              <w:top w:val="single" w:sz="4" w:space="0" w:color="auto"/>
              <w:left w:val="single" w:sz="4" w:space="0" w:color="auto"/>
              <w:bottom w:val="single" w:sz="4" w:space="0" w:color="auto"/>
              <w:right w:val="single" w:sz="4" w:space="0" w:color="auto"/>
            </w:tcBorders>
          </w:tcPr>
          <w:p w14:paraId="433E639F" w14:textId="77777777" w:rsidR="0075398B" w:rsidRPr="003A61C9" w:rsidRDefault="0075398B" w:rsidP="00FF181D">
            <w:pPr>
              <w:spacing w:line="276" w:lineRule="auto"/>
              <w:rPr>
                <w:rFonts w:cs="Arial"/>
              </w:rPr>
            </w:pPr>
            <w:r>
              <w:rPr>
                <w:rFonts w:cs="Arial"/>
              </w:rPr>
              <w:t>0x6</w:t>
            </w:r>
          </w:p>
        </w:tc>
        <w:tc>
          <w:tcPr>
            <w:tcW w:w="3564" w:type="dxa"/>
            <w:tcBorders>
              <w:left w:val="single" w:sz="4" w:space="0" w:color="auto"/>
              <w:right w:val="single" w:sz="4" w:space="0" w:color="auto"/>
            </w:tcBorders>
          </w:tcPr>
          <w:p w14:paraId="4B80A799" w14:textId="77777777" w:rsidR="0075398B" w:rsidRPr="003A61C9" w:rsidRDefault="005C1917" w:rsidP="00FF181D">
            <w:pPr>
              <w:spacing w:line="276" w:lineRule="auto"/>
              <w:rPr>
                <w:rFonts w:cs="Arial"/>
              </w:rPr>
            </w:pPr>
            <w:r w:rsidRPr="005C1917">
              <w:rPr>
                <w:rFonts w:cs="Arial"/>
                <w:color w:val="FF0000"/>
              </w:rPr>
              <w:t>TBD – don’t think it is used by anyone.  SYNC team to confirm</w:t>
            </w:r>
          </w:p>
        </w:tc>
      </w:tr>
      <w:tr w:rsidR="0075398B" w:rsidRPr="003A61C9" w14:paraId="08604177" w14:textId="77777777" w:rsidTr="005C1917">
        <w:trPr>
          <w:jc w:val="center"/>
        </w:trPr>
        <w:tc>
          <w:tcPr>
            <w:tcW w:w="2484" w:type="dxa"/>
            <w:vMerge/>
            <w:tcBorders>
              <w:left w:val="single" w:sz="4" w:space="0" w:color="auto"/>
              <w:right w:val="single" w:sz="4" w:space="0" w:color="auto"/>
            </w:tcBorders>
          </w:tcPr>
          <w:p w14:paraId="2342076B"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7234AB8" w14:textId="77777777" w:rsidR="0075398B" w:rsidRPr="005C1917" w:rsidRDefault="0075398B" w:rsidP="00FF181D">
            <w:pPr>
              <w:spacing w:line="276" w:lineRule="auto"/>
              <w:rPr>
                <w:rFonts w:cs="Arial"/>
                <w:color w:val="FF0000"/>
              </w:rPr>
            </w:pPr>
            <w:r w:rsidRPr="005C1917">
              <w:rPr>
                <w:rFonts w:cs="Arial"/>
                <w:color w:val="FF0000"/>
              </w:rPr>
              <w:t>Rear Disc</w:t>
            </w:r>
          </w:p>
        </w:tc>
        <w:tc>
          <w:tcPr>
            <w:tcW w:w="990" w:type="dxa"/>
            <w:tcBorders>
              <w:top w:val="single" w:sz="4" w:space="0" w:color="auto"/>
              <w:left w:val="single" w:sz="4" w:space="0" w:color="auto"/>
              <w:bottom w:val="single" w:sz="4" w:space="0" w:color="auto"/>
              <w:right w:val="single" w:sz="4" w:space="0" w:color="auto"/>
            </w:tcBorders>
          </w:tcPr>
          <w:p w14:paraId="5FF64D2F" w14:textId="77777777" w:rsidR="0075398B" w:rsidRPr="005C1917" w:rsidRDefault="0075398B" w:rsidP="00FF181D">
            <w:pPr>
              <w:spacing w:line="276" w:lineRule="auto"/>
              <w:rPr>
                <w:rFonts w:cs="Arial"/>
                <w:color w:val="FF0000"/>
              </w:rPr>
            </w:pPr>
            <w:r w:rsidRPr="005C1917">
              <w:rPr>
                <w:rFonts w:cs="Arial"/>
                <w:color w:val="FF0000"/>
              </w:rPr>
              <w:t>0x7</w:t>
            </w:r>
          </w:p>
        </w:tc>
        <w:tc>
          <w:tcPr>
            <w:tcW w:w="3564" w:type="dxa"/>
            <w:tcBorders>
              <w:left w:val="single" w:sz="4" w:space="0" w:color="auto"/>
              <w:right w:val="single" w:sz="4" w:space="0" w:color="auto"/>
            </w:tcBorders>
          </w:tcPr>
          <w:p w14:paraId="06FBE3D6" w14:textId="77777777" w:rsidR="0075398B" w:rsidRPr="005C1917" w:rsidRDefault="005C1917" w:rsidP="00FF181D">
            <w:pPr>
              <w:spacing w:line="276" w:lineRule="auto"/>
              <w:rPr>
                <w:rFonts w:cs="Arial"/>
                <w:color w:val="FF0000"/>
              </w:rPr>
            </w:pPr>
            <w:r w:rsidRPr="005C1917">
              <w:rPr>
                <w:rFonts w:cs="Arial"/>
                <w:color w:val="FF0000"/>
              </w:rPr>
              <w:t>N/A</w:t>
            </w:r>
          </w:p>
        </w:tc>
      </w:tr>
      <w:tr w:rsidR="0075398B" w:rsidRPr="003A61C9" w14:paraId="2AF98A31" w14:textId="77777777" w:rsidTr="005C1917">
        <w:trPr>
          <w:jc w:val="center"/>
        </w:trPr>
        <w:tc>
          <w:tcPr>
            <w:tcW w:w="2484" w:type="dxa"/>
            <w:vMerge/>
            <w:tcBorders>
              <w:left w:val="single" w:sz="4" w:space="0" w:color="auto"/>
              <w:right w:val="single" w:sz="4" w:space="0" w:color="auto"/>
            </w:tcBorders>
          </w:tcPr>
          <w:p w14:paraId="6FBC38F6"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22E22131" w14:textId="77777777" w:rsidR="0075398B" w:rsidRPr="005C1917" w:rsidRDefault="0075398B" w:rsidP="00FF181D">
            <w:pPr>
              <w:spacing w:line="276" w:lineRule="auto"/>
              <w:rPr>
                <w:rFonts w:cs="Arial"/>
                <w:color w:val="00B050"/>
              </w:rPr>
            </w:pPr>
            <w:r w:rsidRPr="005C1917">
              <w:rPr>
                <w:rFonts w:cs="Arial"/>
                <w:color w:val="00B050"/>
              </w:rPr>
              <w:t>APIM</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2016F6" w14:textId="77777777" w:rsidR="0075398B" w:rsidRPr="005C1917" w:rsidRDefault="0075398B" w:rsidP="00FF181D">
            <w:pPr>
              <w:spacing w:line="276" w:lineRule="auto"/>
              <w:rPr>
                <w:rFonts w:cs="Arial"/>
                <w:color w:val="00B050"/>
              </w:rPr>
            </w:pPr>
            <w:r w:rsidRPr="005C1917">
              <w:rPr>
                <w:rFonts w:cs="Arial"/>
                <w:color w:val="00B050"/>
              </w:rPr>
              <w:t>0x8</w:t>
            </w:r>
          </w:p>
        </w:tc>
        <w:tc>
          <w:tcPr>
            <w:tcW w:w="3564" w:type="dxa"/>
            <w:tcBorders>
              <w:left w:val="single" w:sz="4" w:space="0" w:color="auto"/>
              <w:right w:val="single" w:sz="4" w:space="0" w:color="auto"/>
            </w:tcBorders>
            <w:shd w:val="clear" w:color="auto" w:fill="auto"/>
          </w:tcPr>
          <w:p w14:paraId="621DC41D" w14:textId="77777777" w:rsidR="0075398B" w:rsidRPr="005C1917" w:rsidRDefault="005C1917" w:rsidP="00FF181D">
            <w:pPr>
              <w:spacing w:line="276" w:lineRule="auto"/>
              <w:rPr>
                <w:rFonts w:cs="Arial"/>
                <w:color w:val="00B050"/>
              </w:rPr>
            </w:pPr>
            <w:r w:rsidRPr="005C1917">
              <w:rPr>
                <w:rFonts w:cs="Arial"/>
                <w:color w:val="00B050"/>
              </w:rPr>
              <w:t xml:space="preserve">TBD </w:t>
            </w:r>
            <w:r w:rsidR="00186D10">
              <w:rPr>
                <w:rFonts w:cs="Arial"/>
                <w:color w:val="00B050"/>
              </w:rPr>
              <w:t xml:space="preserve">Applies </w:t>
            </w:r>
            <w:r w:rsidRPr="005C1917">
              <w:rPr>
                <w:rFonts w:cs="Arial"/>
                <w:color w:val="00B050"/>
              </w:rPr>
              <w:t>- If Cluster selecting an APIM source is this used?</w:t>
            </w:r>
          </w:p>
        </w:tc>
      </w:tr>
      <w:tr w:rsidR="0075398B" w:rsidRPr="003A61C9" w14:paraId="719F2928" w14:textId="77777777" w:rsidTr="005C1917">
        <w:trPr>
          <w:jc w:val="center"/>
        </w:trPr>
        <w:tc>
          <w:tcPr>
            <w:tcW w:w="2484" w:type="dxa"/>
            <w:vMerge/>
            <w:tcBorders>
              <w:left w:val="single" w:sz="4" w:space="0" w:color="auto"/>
              <w:right w:val="single" w:sz="4" w:space="0" w:color="auto"/>
            </w:tcBorders>
          </w:tcPr>
          <w:p w14:paraId="423744BB"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5D5485FC" w14:textId="77777777" w:rsidR="0075398B" w:rsidRPr="003A61C9" w:rsidRDefault="0075398B" w:rsidP="00FF181D">
            <w:pPr>
              <w:spacing w:line="276" w:lineRule="auto"/>
              <w:rPr>
                <w:rFonts w:cs="Arial"/>
              </w:rPr>
            </w:pPr>
            <w:r>
              <w:rPr>
                <w:rFonts w:cs="Arial"/>
              </w:rPr>
              <w:t>Front Aux Input</w:t>
            </w:r>
          </w:p>
        </w:tc>
        <w:tc>
          <w:tcPr>
            <w:tcW w:w="990" w:type="dxa"/>
            <w:tcBorders>
              <w:top w:val="single" w:sz="4" w:space="0" w:color="auto"/>
              <w:left w:val="single" w:sz="4" w:space="0" w:color="auto"/>
              <w:bottom w:val="single" w:sz="4" w:space="0" w:color="auto"/>
              <w:right w:val="single" w:sz="4" w:space="0" w:color="auto"/>
            </w:tcBorders>
          </w:tcPr>
          <w:p w14:paraId="0EA4FC67" w14:textId="77777777" w:rsidR="0075398B" w:rsidRPr="003A61C9" w:rsidRDefault="0075398B" w:rsidP="00FF181D">
            <w:pPr>
              <w:spacing w:line="276" w:lineRule="auto"/>
              <w:rPr>
                <w:rFonts w:cs="Arial"/>
              </w:rPr>
            </w:pPr>
            <w:r>
              <w:rPr>
                <w:rFonts w:cs="Arial"/>
              </w:rPr>
              <w:t>0x9</w:t>
            </w:r>
          </w:p>
        </w:tc>
        <w:tc>
          <w:tcPr>
            <w:tcW w:w="3564" w:type="dxa"/>
            <w:tcBorders>
              <w:left w:val="single" w:sz="4" w:space="0" w:color="auto"/>
              <w:right w:val="single" w:sz="4" w:space="0" w:color="auto"/>
            </w:tcBorders>
          </w:tcPr>
          <w:p w14:paraId="6A73A573" w14:textId="77777777" w:rsidR="0075398B" w:rsidRPr="003A61C9" w:rsidRDefault="005C1917" w:rsidP="00FF181D">
            <w:pPr>
              <w:spacing w:line="276" w:lineRule="auto"/>
              <w:rPr>
                <w:rFonts w:cs="Arial"/>
              </w:rPr>
            </w:pPr>
            <w:r w:rsidRPr="005C1917">
              <w:rPr>
                <w:rFonts w:cs="Arial"/>
                <w:color w:val="FF0000"/>
              </w:rPr>
              <w:t>TBD – Don’t think this is used at this time.  Core Audio Team to confirm</w:t>
            </w:r>
          </w:p>
        </w:tc>
      </w:tr>
      <w:tr w:rsidR="0075398B" w:rsidRPr="003A61C9" w14:paraId="5ABA61A5" w14:textId="77777777" w:rsidTr="005C1917">
        <w:trPr>
          <w:jc w:val="center"/>
        </w:trPr>
        <w:tc>
          <w:tcPr>
            <w:tcW w:w="2484" w:type="dxa"/>
            <w:vMerge/>
            <w:tcBorders>
              <w:left w:val="single" w:sz="4" w:space="0" w:color="auto"/>
              <w:right w:val="single" w:sz="4" w:space="0" w:color="auto"/>
            </w:tcBorders>
          </w:tcPr>
          <w:p w14:paraId="01FAD175"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E42149A" w14:textId="77777777" w:rsidR="0075398B" w:rsidRPr="003A61C9" w:rsidRDefault="0075398B" w:rsidP="00FF181D">
            <w:pPr>
              <w:spacing w:line="276" w:lineRule="auto"/>
              <w:rPr>
                <w:rFonts w:cs="Arial"/>
              </w:rPr>
            </w:pPr>
            <w:r>
              <w:rPr>
                <w:rFonts w:cs="Arial"/>
              </w:rPr>
              <w:t>Navigation</w:t>
            </w:r>
          </w:p>
        </w:tc>
        <w:tc>
          <w:tcPr>
            <w:tcW w:w="990" w:type="dxa"/>
            <w:tcBorders>
              <w:top w:val="single" w:sz="4" w:space="0" w:color="auto"/>
              <w:left w:val="single" w:sz="4" w:space="0" w:color="auto"/>
              <w:bottom w:val="single" w:sz="4" w:space="0" w:color="auto"/>
              <w:right w:val="single" w:sz="4" w:space="0" w:color="auto"/>
            </w:tcBorders>
          </w:tcPr>
          <w:p w14:paraId="181D1A0A" w14:textId="77777777" w:rsidR="0075398B" w:rsidRPr="003A61C9" w:rsidRDefault="0075398B" w:rsidP="00FF181D">
            <w:pPr>
              <w:spacing w:line="276" w:lineRule="auto"/>
              <w:rPr>
                <w:rFonts w:cs="Arial"/>
              </w:rPr>
            </w:pPr>
            <w:r>
              <w:rPr>
                <w:rFonts w:cs="Arial"/>
              </w:rPr>
              <w:t>0xA</w:t>
            </w:r>
          </w:p>
        </w:tc>
        <w:tc>
          <w:tcPr>
            <w:tcW w:w="3564" w:type="dxa"/>
            <w:tcBorders>
              <w:left w:val="single" w:sz="4" w:space="0" w:color="auto"/>
              <w:right w:val="single" w:sz="4" w:space="0" w:color="auto"/>
            </w:tcBorders>
          </w:tcPr>
          <w:p w14:paraId="2F7C9DB1" w14:textId="77777777" w:rsidR="0075398B" w:rsidRPr="003A61C9" w:rsidRDefault="005C1917" w:rsidP="00FF181D">
            <w:pPr>
              <w:spacing w:line="276" w:lineRule="auto"/>
              <w:rPr>
                <w:rFonts w:cs="Arial"/>
              </w:rPr>
            </w:pPr>
            <w:r w:rsidRPr="005C1917">
              <w:rPr>
                <w:rFonts w:cs="Arial"/>
                <w:color w:val="FF0000"/>
              </w:rPr>
              <w:t>TBD – Don’t think is used</w:t>
            </w:r>
            <w:r>
              <w:rPr>
                <w:rFonts w:cs="Arial"/>
                <w:color w:val="FF0000"/>
              </w:rPr>
              <w:t xml:space="preserve"> at this time</w:t>
            </w:r>
            <w:r w:rsidRPr="005C1917">
              <w:rPr>
                <w:rFonts w:cs="Arial"/>
                <w:color w:val="FF0000"/>
              </w:rPr>
              <w:t>.  SYNC team to confirm.</w:t>
            </w:r>
          </w:p>
        </w:tc>
      </w:tr>
      <w:tr w:rsidR="0075398B" w:rsidRPr="003A61C9" w14:paraId="13AB98B1" w14:textId="77777777" w:rsidTr="005C1917">
        <w:trPr>
          <w:jc w:val="center"/>
        </w:trPr>
        <w:tc>
          <w:tcPr>
            <w:tcW w:w="2484" w:type="dxa"/>
            <w:vMerge/>
            <w:tcBorders>
              <w:left w:val="single" w:sz="4" w:space="0" w:color="auto"/>
              <w:right w:val="single" w:sz="4" w:space="0" w:color="auto"/>
            </w:tcBorders>
          </w:tcPr>
          <w:p w14:paraId="3B40E8AF"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42B5113" w14:textId="77777777" w:rsidR="0075398B" w:rsidRPr="003A61C9" w:rsidRDefault="0075398B" w:rsidP="00FF181D">
            <w:pPr>
              <w:spacing w:line="276" w:lineRule="auto"/>
              <w:rPr>
                <w:rFonts w:cs="Arial"/>
              </w:rPr>
            </w:pPr>
            <w:r>
              <w:rPr>
                <w:rFonts w:cs="Arial"/>
              </w:rPr>
              <w:t>Rear Aux</w:t>
            </w:r>
          </w:p>
        </w:tc>
        <w:tc>
          <w:tcPr>
            <w:tcW w:w="990" w:type="dxa"/>
            <w:tcBorders>
              <w:top w:val="single" w:sz="4" w:space="0" w:color="auto"/>
              <w:left w:val="single" w:sz="4" w:space="0" w:color="auto"/>
              <w:bottom w:val="single" w:sz="4" w:space="0" w:color="auto"/>
              <w:right w:val="single" w:sz="4" w:space="0" w:color="auto"/>
            </w:tcBorders>
          </w:tcPr>
          <w:p w14:paraId="4CD21507" w14:textId="77777777" w:rsidR="0075398B" w:rsidRPr="003A61C9" w:rsidRDefault="0075398B" w:rsidP="00FF181D">
            <w:pPr>
              <w:spacing w:line="276" w:lineRule="auto"/>
              <w:rPr>
                <w:rFonts w:cs="Arial"/>
              </w:rPr>
            </w:pPr>
            <w:r>
              <w:rPr>
                <w:rFonts w:cs="Arial"/>
              </w:rPr>
              <w:t>0xB</w:t>
            </w:r>
          </w:p>
        </w:tc>
        <w:tc>
          <w:tcPr>
            <w:tcW w:w="3564" w:type="dxa"/>
            <w:tcBorders>
              <w:left w:val="single" w:sz="4" w:space="0" w:color="auto"/>
              <w:right w:val="single" w:sz="4" w:space="0" w:color="auto"/>
            </w:tcBorders>
          </w:tcPr>
          <w:p w14:paraId="327D8031" w14:textId="77777777" w:rsidR="0075398B" w:rsidRPr="003A61C9" w:rsidRDefault="005C1917" w:rsidP="00FF181D">
            <w:pPr>
              <w:spacing w:line="276" w:lineRule="auto"/>
              <w:rPr>
                <w:rFonts w:cs="Arial"/>
              </w:rPr>
            </w:pPr>
            <w:r w:rsidRPr="005C1917">
              <w:rPr>
                <w:rFonts w:cs="Arial"/>
                <w:color w:val="FF0000"/>
              </w:rPr>
              <w:t>TBD – Don’t think is used</w:t>
            </w:r>
          </w:p>
        </w:tc>
      </w:tr>
      <w:tr w:rsidR="0075398B" w:rsidRPr="003A61C9" w14:paraId="5E36D1FD" w14:textId="77777777" w:rsidTr="005C1917">
        <w:trPr>
          <w:jc w:val="center"/>
        </w:trPr>
        <w:tc>
          <w:tcPr>
            <w:tcW w:w="2484" w:type="dxa"/>
            <w:vMerge/>
            <w:tcBorders>
              <w:left w:val="single" w:sz="4" w:space="0" w:color="auto"/>
              <w:right w:val="single" w:sz="4" w:space="0" w:color="auto"/>
            </w:tcBorders>
          </w:tcPr>
          <w:p w14:paraId="390D7D51"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558D5D0C" w14:textId="77777777" w:rsidR="0075398B" w:rsidRPr="003A61C9" w:rsidRDefault="0075398B" w:rsidP="00FF181D">
            <w:pPr>
              <w:spacing w:line="276" w:lineRule="auto"/>
              <w:rPr>
                <w:rFonts w:cs="Arial"/>
              </w:rPr>
            </w:pPr>
            <w:r>
              <w:rPr>
                <w:rFonts w:cs="Arial"/>
              </w:rPr>
              <w:t>Not Requested</w:t>
            </w:r>
          </w:p>
        </w:tc>
        <w:tc>
          <w:tcPr>
            <w:tcW w:w="990" w:type="dxa"/>
            <w:tcBorders>
              <w:top w:val="single" w:sz="4" w:space="0" w:color="auto"/>
              <w:left w:val="single" w:sz="4" w:space="0" w:color="auto"/>
              <w:bottom w:val="single" w:sz="4" w:space="0" w:color="auto"/>
              <w:right w:val="single" w:sz="4" w:space="0" w:color="auto"/>
            </w:tcBorders>
          </w:tcPr>
          <w:p w14:paraId="2B378049" w14:textId="77777777" w:rsidR="0075398B" w:rsidRPr="003A61C9" w:rsidRDefault="0075398B" w:rsidP="00FF181D">
            <w:pPr>
              <w:spacing w:line="276" w:lineRule="auto"/>
              <w:rPr>
                <w:rFonts w:cs="Arial"/>
              </w:rPr>
            </w:pPr>
            <w:r>
              <w:rPr>
                <w:rFonts w:cs="Arial"/>
              </w:rPr>
              <w:t>0xC</w:t>
            </w:r>
          </w:p>
        </w:tc>
        <w:tc>
          <w:tcPr>
            <w:tcW w:w="3564" w:type="dxa"/>
            <w:tcBorders>
              <w:left w:val="single" w:sz="4" w:space="0" w:color="auto"/>
              <w:right w:val="single" w:sz="4" w:space="0" w:color="auto"/>
            </w:tcBorders>
          </w:tcPr>
          <w:p w14:paraId="0B412BB7" w14:textId="77777777" w:rsidR="0075398B" w:rsidRPr="003A61C9" w:rsidRDefault="0075398B" w:rsidP="00FF181D">
            <w:pPr>
              <w:spacing w:line="276" w:lineRule="auto"/>
              <w:rPr>
                <w:rFonts w:cs="Arial"/>
              </w:rPr>
            </w:pPr>
          </w:p>
        </w:tc>
      </w:tr>
      <w:tr w:rsidR="005C1917" w:rsidRPr="003A61C9" w14:paraId="0D8975F3" w14:textId="77777777" w:rsidTr="005C1917">
        <w:trPr>
          <w:jc w:val="center"/>
        </w:trPr>
        <w:tc>
          <w:tcPr>
            <w:tcW w:w="2484" w:type="dxa"/>
            <w:vMerge/>
            <w:tcBorders>
              <w:left w:val="single" w:sz="4" w:space="0" w:color="auto"/>
              <w:right w:val="single" w:sz="4" w:space="0" w:color="auto"/>
            </w:tcBorders>
          </w:tcPr>
          <w:p w14:paraId="7822ADD3"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65736C77" w14:textId="77777777" w:rsidR="005C1917" w:rsidRPr="003A61C9" w:rsidRDefault="005C1917" w:rsidP="005C1917">
            <w:pPr>
              <w:spacing w:line="276" w:lineRule="auto"/>
              <w:rPr>
                <w:rFonts w:cs="Arial"/>
              </w:rPr>
            </w:pPr>
            <w:proofErr w:type="spellStart"/>
            <w:r>
              <w:rPr>
                <w:rFonts w:cs="Arial"/>
              </w:rPr>
              <w:t>BTAudio</w:t>
            </w:r>
            <w:proofErr w:type="spellEnd"/>
          </w:p>
        </w:tc>
        <w:tc>
          <w:tcPr>
            <w:tcW w:w="990" w:type="dxa"/>
            <w:tcBorders>
              <w:top w:val="single" w:sz="4" w:space="0" w:color="auto"/>
              <w:left w:val="single" w:sz="4" w:space="0" w:color="auto"/>
              <w:bottom w:val="single" w:sz="4" w:space="0" w:color="auto"/>
              <w:right w:val="single" w:sz="4" w:space="0" w:color="auto"/>
            </w:tcBorders>
          </w:tcPr>
          <w:p w14:paraId="1814F1F7" w14:textId="77777777" w:rsidR="005C1917" w:rsidRPr="003A61C9" w:rsidRDefault="005C1917" w:rsidP="005C1917">
            <w:pPr>
              <w:spacing w:line="276" w:lineRule="auto"/>
              <w:rPr>
                <w:rFonts w:cs="Arial"/>
              </w:rPr>
            </w:pPr>
            <w:r>
              <w:rPr>
                <w:rFonts w:cs="Arial"/>
              </w:rPr>
              <w:t>0xD</w:t>
            </w:r>
          </w:p>
        </w:tc>
        <w:tc>
          <w:tcPr>
            <w:tcW w:w="3564" w:type="dxa"/>
            <w:tcBorders>
              <w:left w:val="single" w:sz="4" w:space="0" w:color="auto"/>
              <w:right w:val="single" w:sz="4" w:space="0" w:color="auto"/>
            </w:tcBorders>
          </w:tcPr>
          <w:p w14:paraId="7693574F" w14:textId="77777777" w:rsidR="005C1917" w:rsidRPr="003A61C9" w:rsidRDefault="005C1917" w:rsidP="005C1917">
            <w:pPr>
              <w:spacing w:line="276" w:lineRule="auto"/>
              <w:rPr>
                <w:rFonts w:cs="Arial"/>
              </w:rPr>
            </w:pPr>
            <w:r w:rsidRPr="005C1917">
              <w:rPr>
                <w:rFonts w:cs="Arial"/>
                <w:color w:val="FF0000"/>
              </w:rPr>
              <w:t>TBD – Don’t think this is used at this time.  Core Audio Team to confirm</w:t>
            </w:r>
          </w:p>
        </w:tc>
      </w:tr>
      <w:tr w:rsidR="005C1917" w:rsidRPr="003A61C9" w14:paraId="3375002E" w14:textId="77777777" w:rsidTr="005C1917">
        <w:trPr>
          <w:jc w:val="center"/>
        </w:trPr>
        <w:tc>
          <w:tcPr>
            <w:tcW w:w="2484" w:type="dxa"/>
            <w:vMerge/>
            <w:tcBorders>
              <w:left w:val="single" w:sz="4" w:space="0" w:color="auto"/>
              <w:right w:val="single" w:sz="4" w:space="0" w:color="auto"/>
            </w:tcBorders>
          </w:tcPr>
          <w:p w14:paraId="6D7EB5AE"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10CBC36" w14:textId="77777777" w:rsidR="005C1917" w:rsidRPr="003A61C9" w:rsidRDefault="005C1917" w:rsidP="005C1917">
            <w:pPr>
              <w:spacing w:line="276" w:lineRule="auto"/>
              <w:rPr>
                <w:rFonts w:cs="Arial"/>
              </w:rPr>
            </w:pPr>
            <w:r>
              <w:rPr>
                <w:rFonts w:cs="Arial"/>
              </w:rPr>
              <w:t>USB</w:t>
            </w:r>
          </w:p>
        </w:tc>
        <w:tc>
          <w:tcPr>
            <w:tcW w:w="990" w:type="dxa"/>
            <w:tcBorders>
              <w:top w:val="single" w:sz="4" w:space="0" w:color="auto"/>
              <w:left w:val="single" w:sz="4" w:space="0" w:color="auto"/>
              <w:bottom w:val="single" w:sz="4" w:space="0" w:color="auto"/>
              <w:right w:val="single" w:sz="4" w:space="0" w:color="auto"/>
            </w:tcBorders>
          </w:tcPr>
          <w:p w14:paraId="509D41F4" w14:textId="77777777" w:rsidR="005C1917" w:rsidRPr="003A61C9" w:rsidRDefault="005C1917" w:rsidP="005C1917">
            <w:pPr>
              <w:spacing w:line="276" w:lineRule="auto"/>
              <w:rPr>
                <w:rFonts w:cs="Arial"/>
              </w:rPr>
            </w:pPr>
            <w:r>
              <w:rPr>
                <w:rFonts w:cs="Arial"/>
              </w:rPr>
              <w:t>0xE</w:t>
            </w:r>
          </w:p>
        </w:tc>
        <w:tc>
          <w:tcPr>
            <w:tcW w:w="3564" w:type="dxa"/>
            <w:tcBorders>
              <w:left w:val="single" w:sz="4" w:space="0" w:color="auto"/>
              <w:right w:val="single" w:sz="4" w:space="0" w:color="auto"/>
            </w:tcBorders>
          </w:tcPr>
          <w:p w14:paraId="3BF7FB6B" w14:textId="77777777" w:rsidR="005C1917" w:rsidRPr="003A61C9" w:rsidRDefault="005C1917" w:rsidP="005C1917">
            <w:pPr>
              <w:spacing w:line="276" w:lineRule="auto"/>
              <w:rPr>
                <w:rFonts w:cs="Arial"/>
              </w:rPr>
            </w:pPr>
            <w:r w:rsidRPr="005C1917">
              <w:rPr>
                <w:rFonts w:cs="Arial"/>
                <w:color w:val="FF0000"/>
              </w:rPr>
              <w:t>TBD – Don’t think this is used at this time.  Core Audio Team to confirm</w:t>
            </w:r>
          </w:p>
        </w:tc>
      </w:tr>
      <w:tr w:rsidR="005C1917" w:rsidRPr="003A61C9" w14:paraId="0BF9DA65" w14:textId="77777777" w:rsidTr="005C1917">
        <w:trPr>
          <w:jc w:val="center"/>
        </w:trPr>
        <w:tc>
          <w:tcPr>
            <w:tcW w:w="2484" w:type="dxa"/>
            <w:vMerge/>
            <w:tcBorders>
              <w:left w:val="single" w:sz="4" w:space="0" w:color="auto"/>
              <w:right w:val="single" w:sz="4" w:space="0" w:color="auto"/>
            </w:tcBorders>
          </w:tcPr>
          <w:p w14:paraId="2A94A30E"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2340085C" w14:textId="77777777" w:rsidR="005C1917" w:rsidRPr="003A61C9" w:rsidRDefault="005C1917" w:rsidP="005C1917">
            <w:pPr>
              <w:spacing w:line="276" w:lineRule="auto"/>
              <w:rPr>
                <w:rFonts w:cs="Arial"/>
              </w:rPr>
            </w:pPr>
            <w:r>
              <w:rPr>
                <w:rFonts w:cs="Arial"/>
              </w:rPr>
              <w:t>iPod</w:t>
            </w:r>
          </w:p>
        </w:tc>
        <w:tc>
          <w:tcPr>
            <w:tcW w:w="990" w:type="dxa"/>
            <w:tcBorders>
              <w:top w:val="single" w:sz="4" w:space="0" w:color="auto"/>
              <w:left w:val="single" w:sz="4" w:space="0" w:color="auto"/>
              <w:bottom w:val="single" w:sz="4" w:space="0" w:color="auto"/>
              <w:right w:val="single" w:sz="4" w:space="0" w:color="auto"/>
            </w:tcBorders>
          </w:tcPr>
          <w:p w14:paraId="6A8D74B5" w14:textId="77777777" w:rsidR="005C1917" w:rsidRPr="003A61C9" w:rsidRDefault="005C1917" w:rsidP="005C1917">
            <w:pPr>
              <w:spacing w:line="276" w:lineRule="auto"/>
              <w:rPr>
                <w:rFonts w:cs="Arial"/>
              </w:rPr>
            </w:pPr>
            <w:r>
              <w:rPr>
                <w:rFonts w:cs="Arial"/>
              </w:rPr>
              <w:t>0xF</w:t>
            </w:r>
          </w:p>
        </w:tc>
        <w:tc>
          <w:tcPr>
            <w:tcW w:w="3564" w:type="dxa"/>
            <w:tcBorders>
              <w:left w:val="single" w:sz="4" w:space="0" w:color="auto"/>
              <w:right w:val="single" w:sz="4" w:space="0" w:color="auto"/>
            </w:tcBorders>
          </w:tcPr>
          <w:p w14:paraId="4FC321F0" w14:textId="77777777" w:rsidR="005C1917" w:rsidRPr="003A61C9" w:rsidRDefault="005C1917" w:rsidP="005C1917">
            <w:pPr>
              <w:spacing w:line="276" w:lineRule="auto"/>
              <w:rPr>
                <w:rFonts w:cs="Arial"/>
              </w:rPr>
            </w:pPr>
            <w:r w:rsidRPr="005C1917">
              <w:rPr>
                <w:rFonts w:cs="Arial"/>
                <w:color w:val="FF0000"/>
              </w:rPr>
              <w:t>TBD – Don’t think this is used at this time.  Core Audio Team to confirm</w:t>
            </w:r>
          </w:p>
        </w:tc>
      </w:tr>
      <w:tr w:rsidR="005C1917" w:rsidRPr="003A61C9" w14:paraId="6097F50C" w14:textId="77777777" w:rsidTr="005C1917">
        <w:trPr>
          <w:jc w:val="center"/>
        </w:trPr>
        <w:tc>
          <w:tcPr>
            <w:tcW w:w="2484" w:type="dxa"/>
            <w:vMerge w:val="restart"/>
            <w:tcBorders>
              <w:left w:val="single" w:sz="4" w:space="0" w:color="auto"/>
              <w:right w:val="single" w:sz="4" w:space="0" w:color="auto"/>
            </w:tcBorders>
          </w:tcPr>
          <w:p w14:paraId="0B3BFEE1" w14:textId="77777777" w:rsidR="005C1917" w:rsidRPr="003A61C9" w:rsidRDefault="005C1917" w:rsidP="005C1917">
            <w:pPr>
              <w:spacing w:line="276" w:lineRule="auto"/>
              <w:rPr>
                <w:rFonts w:cs="Arial"/>
              </w:rPr>
            </w:pPr>
            <w:proofErr w:type="spellStart"/>
            <w:r w:rsidRPr="003A61C9">
              <w:rPr>
                <w:rFonts w:cs="Arial"/>
              </w:rPr>
              <w:t>RequesterPriority</w:t>
            </w:r>
            <w:proofErr w:type="spellEnd"/>
          </w:p>
        </w:tc>
        <w:tc>
          <w:tcPr>
            <w:tcW w:w="2970" w:type="dxa"/>
            <w:tcBorders>
              <w:top w:val="single" w:sz="4" w:space="0" w:color="auto"/>
              <w:left w:val="single" w:sz="4" w:space="0" w:color="auto"/>
              <w:bottom w:val="single" w:sz="4" w:space="0" w:color="auto"/>
              <w:right w:val="single" w:sz="4" w:space="0" w:color="auto"/>
            </w:tcBorders>
          </w:tcPr>
          <w:p w14:paraId="17ADBB55" w14:textId="77777777" w:rsidR="005C1917" w:rsidRPr="005C1917" w:rsidRDefault="005C1917" w:rsidP="005C1917">
            <w:pPr>
              <w:spacing w:line="276" w:lineRule="auto"/>
              <w:rPr>
                <w:rFonts w:cs="Arial"/>
                <w:color w:val="00B050"/>
              </w:rPr>
            </w:pPr>
            <w:r w:rsidRPr="005C1917">
              <w:rPr>
                <w:rFonts w:cs="Arial"/>
                <w:color w:val="00B050"/>
              </w:rPr>
              <w:t>Priority Service</w:t>
            </w:r>
          </w:p>
        </w:tc>
        <w:tc>
          <w:tcPr>
            <w:tcW w:w="990" w:type="dxa"/>
            <w:tcBorders>
              <w:top w:val="single" w:sz="4" w:space="0" w:color="auto"/>
              <w:left w:val="single" w:sz="4" w:space="0" w:color="auto"/>
              <w:bottom w:val="single" w:sz="4" w:space="0" w:color="auto"/>
              <w:right w:val="single" w:sz="4" w:space="0" w:color="auto"/>
            </w:tcBorders>
          </w:tcPr>
          <w:p w14:paraId="7EF86B31" w14:textId="77777777" w:rsidR="005C1917" w:rsidRPr="005C1917" w:rsidRDefault="005C1917" w:rsidP="005C1917">
            <w:pPr>
              <w:spacing w:line="276" w:lineRule="auto"/>
              <w:rPr>
                <w:rFonts w:cs="Arial"/>
                <w:color w:val="00B050"/>
              </w:rPr>
            </w:pPr>
            <w:r w:rsidRPr="005C1917">
              <w:rPr>
                <w:rFonts w:cs="Arial"/>
                <w:color w:val="00B050"/>
              </w:rPr>
              <w:t>0x0</w:t>
            </w:r>
          </w:p>
        </w:tc>
        <w:tc>
          <w:tcPr>
            <w:tcW w:w="3564" w:type="dxa"/>
            <w:tcBorders>
              <w:left w:val="single" w:sz="4" w:space="0" w:color="auto"/>
              <w:right w:val="single" w:sz="4" w:space="0" w:color="auto"/>
            </w:tcBorders>
          </w:tcPr>
          <w:p w14:paraId="1B35234D" w14:textId="77777777" w:rsidR="005C1917" w:rsidRPr="003A61C9" w:rsidRDefault="005C1917" w:rsidP="005C1917">
            <w:pPr>
              <w:spacing w:line="276" w:lineRule="auto"/>
              <w:rPr>
                <w:rFonts w:cs="Arial"/>
              </w:rPr>
            </w:pPr>
          </w:p>
        </w:tc>
      </w:tr>
      <w:tr w:rsidR="005C1917" w:rsidRPr="003A61C9" w14:paraId="7DE9CEB8" w14:textId="77777777" w:rsidTr="005C1917">
        <w:trPr>
          <w:jc w:val="center"/>
        </w:trPr>
        <w:tc>
          <w:tcPr>
            <w:tcW w:w="2484" w:type="dxa"/>
            <w:vMerge/>
            <w:tcBorders>
              <w:left w:val="single" w:sz="4" w:space="0" w:color="auto"/>
              <w:right w:val="single" w:sz="4" w:space="0" w:color="auto"/>
            </w:tcBorders>
          </w:tcPr>
          <w:p w14:paraId="40A0B06A"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6F9CB14A" w14:textId="77777777" w:rsidR="005C1917" w:rsidRPr="005C1917" w:rsidRDefault="005C1917" w:rsidP="005C1917">
            <w:pPr>
              <w:spacing w:line="276" w:lineRule="auto"/>
              <w:rPr>
                <w:rFonts w:cs="Arial"/>
                <w:color w:val="00B050"/>
              </w:rPr>
            </w:pPr>
            <w:r w:rsidRPr="005C1917">
              <w:rPr>
                <w:rFonts w:cs="Arial"/>
                <w:color w:val="00B050"/>
              </w:rPr>
              <w:t>Telephony Service</w:t>
            </w:r>
          </w:p>
        </w:tc>
        <w:tc>
          <w:tcPr>
            <w:tcW w:w="990" w:type="dxa"/>
            <w:tcBorders>
              <w:top w:val="single" w:sz="4" w:space="0" w:color="auto"/>
              <w:left w:val="single" w:sz="4" w:space="0" w:color="auto"/>
              <w:bottom w:val="single" w:sz="4" w:space="0" w:color="auto"/>
              <w:right w:val="single" w:sz="4" w:space="0" w:color="auto"/>
            </w:tcBorders>
          </w:tcPr>
          <w:p w14:paraId="694A5B77" w14:textId="77777777" w:rsidR="005C1917" w:rsidRPr="005C1917" w:rsidRDefault="005C1917" w:rsidP="005C1917">
            <w:pPr>
              <w:spacing w:line="276" w:lineRule="auto"/>
              <w:rPr>
                <w:rFonts w:cs="Arial"/>
                <w:color w:val="00B050"/>
              </w:rPr>
            </w:pPr>
            <w:r w:rsidRPr="005C1917">
              <w:rPr>
                <w:rFonts w:cs="Arial"/>
                <w:color w:val="00B050"/>
              </w:rPr>
              <w:t>0x1</w:t>
            </w:r>
          </w:p>
        </w:tc>
        <w:tc>
          <w:tcPr>
            <w:tcW w:w="3564" w:type="dxa"/>
            <w:tcBorders>
              <w:left w:val="single" w:sz="4" w:space="0" w:color="auto"/>
              <w:right w:val="single" w:sz="4" w:space="0" w:color="auto"/>
            </w:tcBorders>
          </w:tcPr>
          <w:p w14:paraId="64A3E089" w14:textId="77777777" w:rsidR="005C1917" w:rsidRPr="003A61C9" w:rsidRDefault="005C1917" w:rsidP="005C1917">
            <w:pPr>
              <w:spacing w:line="276" w:lineRule="auto"/>
              <w:rPr>
                <w:rFonts w:cs="Arial"/>
              </w:rPr>
            </w:pPr>
          </w:p>
        </w:tc>
      </w:tr>
      <w:tr w:rsidR="005C1917" w:rsidRPr="003A61C9" w14:paraId="4E2ECF42" w14:textId="77777777" w:rsidTr="005C1917">
        <w:trPr>
          <w:jc w:val="center"/>
        </w:trPr>
        <w:tc>
          <w:tcPr>
            <w:tcW w:w="2484" w:type="dxa"/>
            <w:vMerge/>
            <w:tcBorders>
              <w:left w:val="single" w:sz="4" w:space="0" w:color="auto"/>
              <w:right w:val="single" w:sz="4" w:space="0" w:color="auto"/>
            </w:tcBorders>
          </w:tcPr>
          <w:p w14:paraId="0DAC58B7"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27D41F4D" w14:textId="77777777" w:rsidR="005C1917" w:rsidRPr="005C1917" w:rsidRDefault="005C1917" w:rsidP="005C1917">
            <w:pPr>
              <w:spacing w:line="276" w:lineRule="auto"/>
              <w:rPr>
                <w:rFonts w:cs="Arial"/>
                <w:color w:val="00B050"/>
              </w:rPr>
            </w:pPr>
            <w:r w:rsidRPr="005C1917">
              <w:rPr>
                <w:rFonts w:cs="Arial"/>
                <w:color w:val="00B050"/>
              </w:rPr>
              <w:t>Auto Answer</w:t>
            </w:r>
          </w:p>
        </w:tc>
        <w:tc>
          <w:tcPr>
            <w:tcW w:w="990" w:type="dxa"/>
            <w:tcBorders>
              <w:top w:val="single" w:sz="4" w:space="0" w:color="auto"/>
              <w:left w:val="single" w:sz="4" w:space="0" w:color="auto"/>
              <w:bottom w:val="single" w:sz="4" w:space="0" w:color="auto"/>
              <w:right w:val="single" w:sz="4" w:space="0" w:color="auto"/>
            </w:tcBorders>
          </w:tcPr>
          <w:p w14:paraId="0FC19701" w14:textId="77777777" w:rsidR="005C1917" w:rsidRPr="005C1917" w:rsidRDefault="005C1917" w:rsidP="005C1917">
            <w:pPr>
              <w:spacing w:line="276" w:lineRule="auto"/>
              <w:rPr>
                <w:rFonts w:cs="Arial"/>
                <w:color w:val="00B050"/>
              </w:rPr>
            </w:pPr>
            <w:r w:rsidRPr="005C1917">
              <w:rPr>
                <w:rFonts w:cs="Arial"/>
                <w:color w:val="00B050"/>
              </w:rPr>
              <w:t>0x2</w:t>
            </w:r>
          </w:p>
        </w:tc>
        <w:tc>
          <w:tcPr>
            <w:tcW w:w="3564" w:type="dxa"/>
            <w:tcBorders>
              <w:left w:val="single" w:sz="4" w:space="0" w:color="auto"/>
              <w:right w:val="single" w:sz="4" w:space="0" w:color="auto"/>
            </w:tcBorders>
          </w:tcPr>
          <w:p w14:paraId="10CAC686" w14:textId="77777777" w:rsidR="005C1917" w:rsidRPr="003A61C9" w:rsidRDefault="005C1917" w:rsidP="005C1917">
            <w:pPr>
              <w:spacing w:line="276" w:lineRule="auto"/>
              <w:rPr>
                <w:rFonts w:cs="Arial"/>
              </w:rPr>
            </w:pPr>
          </w:p>
        </w:tc>
      </w:tr>
      <w:tr w:rsidR="005C1917" w:rsidRPr="003A61C9" w14:paraId="416185B2" w14:textId="77777777" w:rsidTr="005C1917">
        <w:trPr>
          <w:jc w:val="center"/>
        </w:trPr>
        <w:tc>
          <w:tcPr>
            <w:tcW w:w="2484" w:type="dxa"/>
            <w:vMerge/>
            <w:tcBorders>
              <w:left w:val="single" w:sz="4" w:space="0" w:color="auto"/>
              <w:right w:val="single" w:sz="4" w:space="0" w:color="auto"/>
            </w:tcBorders>
          </w:tcPr>
          <w:p w14:paraId="74D1E2E0"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2F9ABA7" w14:textId="77777777" w:rsidR="005C1917" w:rsidRPr="005C1917" w:rsidRDefault="005C1917" w:rsidP="005C1917">
            <w:pPr>
              <w:spacing w:line="276" w:lineRule="auto"/>
              <w:rPr>
                <w:rFonts w:cs="Arial"/>
                <w:color w:val="00B050"/>
              </w:rPr>
            </w:pPr>
            <w:r w:rsidRPr="005C1917">
              <w:rPr>
                <w:rFonts w:cs="Arial"/>
                <w:color w:val="00B050"/>
              </w:rPr>
              <w:t>TA</w:t>
            </w:r>
          </w:p>
        </w:tc>
        <w:tc>
          <w:tcPr>
            <w:tcW w:w="990" w:type="dxa"/>
            <w:tcBorders>
              <w:top w:val="single" w:sz="4" w:space="0" w:color="auto"/>
              <w:left w:val="single" w:sz="4" w:space="0" w:color="auto"/>
              <w:bottom w:val="single" w:sz="4" w:space="0" w:color="auto"/>
              <w:right w:val="single" w:sz="4" w:space="0" w:color="auto"/>
            </w:tcBorders>
          </w:tcPr>
          <w:p w14:paraId="2F3AFE4F" w14:textId="77777777" w:rsidR="005C1917" w:rsidRPr="005C1917" w:rsidRDefault="005C1917" w:rsidP="005C1917">
            <w:pPr>
              <w:spacing w:line="276" w:lineRule="auto"/>
              <w:rPr>
                <w:rFonts w:cs="Arial"/>
                <w:color w:val="00B050"/>
              </w:rPr>
            </w:pPr>
            <w:r w:rsidRPr="005C1917">
              <w:rPr>
                <w:rFonts w:cs="Arial"/>
                <w:color w:val="00B050"/>
              </w:rPr>
              <w:t>0x3</w:t>
            </w:r>
          </w:p>
        </w:tc>
        <w:tc>
          <w:tcPr>
            <w:tcW w:w="3564" w:type="dxa"/>
            <w:tcBorders>
              <w:left w:val="single" w:sz="4" w:space="0" w:color="auto"/>
              <w:right w:val="single" w:sz="4" w:space="0" w:color="auto"/>
            </w:tcBorders>
          </w:tcPr>
          <w:p w14:paraId="053AF1F9" w14:textId="77777777" w:rsidR="005C1917" w:rsidRPr="003A61C9" w:rsidRDefault="005C1917" w:rsidP="005C1917">
            <w:pPr>
              <w:spacing w:line="276" w:lineRule="auto"/>
              <w:rPr>
                <w:rFonts w:cs="Arial"/>
              </w:rPr>
            </w:pPr>
          </w:p>
        </w:tc>
      </w:tr>
      <w:tr w:rsidR="005C1917" w:rsidRPr="003A61C9" w14:paraId="50A5724D" w14:textId="77777777" w:rsidTr="005C1917">
        <w:trPr>
          <w:jc w:val="center"/>
        </w:trPr>
        <w:tc>
          <w:tcPr>
            <w:tcW w:w="2484" w:type="dxa"/>
            <w:vMerge/>
            <w:tcBorders>
              <w:left w:val="single" w:sz="4" w:space="0" w:color="auto"/>
              <w:right w:val="single" w:sz="4" w:space="0" w:color="auto"/>
            </w:tcBorders>
          </w:tcPr>
          <w:p w14:paraId="5552C5E5"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637EBFED" w14:textId="77777777" w:rsidR="005C1917" w:rsidRPr="005C1917" w:rsidRDefault="005C1917" w:rsidP="005C1917">
            <w:pPr>
              <w:spacing w:line="276" w:lineRule="auto"/>
              <w:rPr>
                <w:rFonts w:cs="Arial"/>
                <w:color w:val="00B050"/>
              </w:rPr>
            </w:pPr>
            <w:r w:rsidRPr="005C1917">
              <w:rPr>
                <w:rFonts w:cs="Arial"/>
                <w:color w:val="00B050"/>
              </w:rPr>
              <w:t>PTT Mute &amp; Voice</w:t>
            </w:r>
          </w:p>
        </w:tc>
        <w:tc>
          <w:tcPr>
            <w:tcW w:w="990" w:type="dxa"/>
            <w:tcBorders>
              <w:top w:val="single" w:sz="4" w:space="0" w:color="auto"/>
              <w:left w:val="single" w:sz="4" w:space="0" w:color="auto"/>
              <w:bottom w:val="single" w:sz="4" w:space="0" w:color="auto"/>
              <w:right w:val="single" w:sz="4" w:space="0" w:color="auto"/>
            </w:tcBorders>
          </w:tcPr>
          <w:p w14:paraId="1095C9DB" w14:textId="77777777" w:rsidR="005C1917" w:rsidRPr="005C1917" w:rsidRDefault="005C1917" w:rsidP="005C1917">
            <w:pPr>
              <w:spacing w:line="276" w:lineRule="auto"/>
              <w:rPr>
                <w:rFonts w:cs="Arial"/>
                <w:color w:val="00B050"/>
              </w:rPr>
            </w:pPr>
            <w:r w:rsidRPr="005C1917">
              <w:rPr>
                <w:rFonts w:cs="Arial"/>
                <w:color w:val="00B050"/>
              </w:rPr>
              <w:t>0x4</w:t>
            </w:r>
          </w:p>
        </w:tc>
        <w:tc>
          <w:tcPr>
            <w:tcW w:w="3564" w:type="dxa"/>
            <w:tcBorders>
              <w:left w:val="single" w:sz="4" w:space="0" w:color="auto"/>
              <w:right w:val="single" w:sz="4" w:space="0" w:color="auto"/>
            </w:tcBorders>
          </w:tcPr>
          <w:p w14:paraId="5D6D9978" w14:textId="77777777" w:rsidR="005C1917" w:rsidRPr="003A61C9" w:rsidRDefault="005C1917" w:rsidP="005C1917">
            <w:pPr>
              <w:spacing w:line="276" w:lineRule="auto"/>
              <w:rPr>
                <w:rFonts w:cs="Arial"/>
              </w:rPr>
            </w:pPr>
          </w:p>
        </w:tc>
      </w:tr>
      <w:tr w:rsidR="005C1917" w:rsidRPr="003A61C9" w14:paraId="159946E0" w14:textId="77777777" w:rsidTr="005C1917">
        <w:trPr>
          <w:jc w:val="center"/>
        </w:trPr>
        <w:tc>
          <w:tcPr>
            <w:tcW w:w="2484" w:type="dxa"/>
            <w:vMerge/>
            <w:tcBorders>
              <w:left w:val="single" w:sz="4" w:space="0" w:color="auto"/>
              <w:right w:val="single" w:sz="4" w:space="0" w:color="auto"/>
            </w:tcBorders>
          </w:tcPr>
          <w:p w14:paraId="761EC86A"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15FB7F8C" w14:textId="77777777" w:rsidR="005C1917" w:rsidRPr="003A61C9" w:rsidRDefault="005C1917" w:rsidP="005C1917">
            <w:pPr>
              <w:spacing w:line="276" w:lineRule="auto"/>
              <w:rPr>
                <w:rFonts w:cs="Arial"/>
              </w:rPr>
            </w:pPr>
            <w:r>
              <w:rPr>
                <w:rFonts w:cs="Arial"/>
              </w:rPr>
              <w:t xml:space="preserve">Nav. User Voice </w:t>
            </w:r>
            <w:proofErr w:type="spellStart"/>
            <w:r>
              <w:rPr>
                <w:rFonts w:cs="Arial"/>
              </w:rPr>
              <w:t>Cmd</w:t>
            </w:r>
            <w:proofErr w:type="spellEnd"/>
          </w:p>
        </w:tc>
        <w:tc>
          <w:tcPr>
            <w:tcW w:w="990" w:type="dxa"/>
            <w:tcBorders>
              <w:top w:val="single" w:sz="4" w:space="0" w:color="auto"/>
              <w:left w:val="single" w:sz="4" w:space="0" w:color="auto"/>
              <w:bottom w:val="single" w:sz="4" w:space="0" w:color="auto"/>
              <w:right w:val="single" w:sz="4" w:space="0" w:color="auto"/>
            </w:tcBorders>
          </w:tcPr>
          <w:p w14:paraId="6C58ED35" w14:textId="77777777" w:rsidR="005C1917" w:rsidRPr="003A61C9" w:rsidRDefault="005C1917" w:rsidP="005C1917">
            <w:pPr>
              <w:spacing w:line="276" w:lineRule="auto"/>
              <w:rPr>
                <w:rFonts w:cs="Arial"/>
              </w:rPr>
            </w:pPr>
            <w:r>
              <w:rPr>
                <w:rFonts w:cs="Arial"/>
              </w:rPr>
              <w:t>0x5</w:t>
            </w:r>
          </w:p>
        </w:tc>
        <w:tc>
          <w:tcPr>
            <w:tcW w:w="3564" w:type="dxa"/>
            <w:tcBorders>
              <w:left w:val="single" w:sz="4" w:space="0" w:color="auto"/>
              <w:right w:val="single" w:sz="4" w:space="0" w:color="auto"/>
            </w:tcBorders>
          </w:tcPr>
          <w:p w14:paraId="2A90F1CE" w14:textId="77777777" w:rsidR="005C1917" w:rsidRPr="003A61C9" w:rsidRDefault="005C1917" w:rsidP="005C1917">
            <w:pPr>
              <w:spacing w:line="276" w:lineRule="auto"/>
              <w:rPr>
                <w:rFonts w:cs="Arial"/>
              </w:rPr>
            </w:pPr>
          </w:p>
        </w:tc>
      </w:tr>
      <w:tr w:rsidR="005C1917" w:rsidRPr="003A61C9" w14:paraId="3A66B0AB" w14:textId="77777777" w:rsidTr="005C1917">
        <w:trPr>
          <w:jc w:val="center"/>
        </w:trPr>
        <w:tc>
          <w:tcPr>
            <w:tcW w:w="2484" w:type="dxa"/>
            <w:vMerge/>
            <w:tcBorders>
              <w:left w:val="single" w:sz="4" w:space="0" w:color="auto"/>
              <w:right w:val="single" w:sz="4" w:space="0" w:color="auto"/>
            </w:tcBorders>
          </w:tcPr>
          <w:p w14:paraId="3440CD74"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51698F5" w14:textId="77777777" w:rsidR="005C1917" w:rsidRPr="003A61C9" w:rsidRDefault="005C1917" w:rsidP="005C1917">
            <w:pPr>
              <w:spacing w:line="276" w:lineRule="auto"/>
              <w:rPr>
                <w:rFonts w:cs="Arial"/>
              </w:rPr>
            </w:pPr>
            <w:r>
              <w:rPr>
                <w:rFonts w:cs="Arial"/>
              </w:rPr>
              <w:t xml:space="preserve">Nav. System Voice </w:t>
            </w:r>
            <w:proofErr w:type="spellStart"/>
            <w:r>
              <w:rPr>
                <w:rFonts w:cs="Arial"/>
              </w:rPr>
              <w:t>Cmd</w:t>
            </w:r>
            <w:proofErr w:type="spellEnd"/>
          </w:p>
        </w:tc>
        <w:tc>
          <w:tcPr>
            <w:tcW w:w="990" w:type="dxa"/>
            <w:tcBorders>
              <w:top w:val="single" w:sz="4" w:space="0" w:color="auto"/>
              <w:left w:val="single" w:sz="4" w:space="0" w:color="auto"/>
              <w:bottom w:val="single" w:sz="4" w:space="0" w:color="auto"/>
              <w:right w:val="single" w:sz="4" w:space="0" w:color="auto"/>
            </w:tcBorders>
          </w:tcPr>
          <w:p w14:paraId="3EF6C339" w14:textId="77777777" w:rsidR="005C1917" w:rsidRPr="003A61C9" w:rsidRDefault="005C1917" w:rsidP="005C1917">
            <w:pPr>
              <w:spacing w:line="276" w:lineRule="auto"/>
              <w:rPr>
                <w:rFonts w:cs="Arial"/>
              </w:rPr>
            </w:pPr>
            <w:r>
              <w:rPr>
                <w:rFonts w:cs="Arial"/>
              </w:rPr>
              <w:t>0x6</w:t>
            </w:r>
          </w:p>
        </w:tc>
        <w:tc>
          <w:tcPr>
            <w:tcW w:w="3564" w:type="dxa"/>
            <w:tcBorders>
              <w:left w:val="single" w:sz="4" w:space="0" w:color="auto"/>
              <w:right w:val="single" w:sz="4" w:space="0" w:color="auto"/>
            </w:tcBorders>
          </w:tcPr>
          <w:p w14:paraId="1BAC41D8" w14:textId="77777777" w:rsidR="005C1917" w:rsidRPr="003A61C9" w:rsidRDefault="005C1917" w:rsidP="005C1917">
            <w:pPr>
              <w:spacing w:line="276" w:lineRule="auto"/>
              <w:rPr>
                <w:rFonts w:cs="Arial"/>
              </w:rPr>
            </w:pPr>
          </w:p>
        </w:tc>
      </w:tr>
      <w:tr w:rsidR="005C1917" w:rsidRPr="003A61C9" w14:paraId="3291A5E5" w14:textId="77777777" w:rsidTr="005C1917">
        <w:trPr>
          <w:jc w:val="center"/>
        </w:trPr>
        <w:tc>
          <w:tcPr>
            <w:tcW w:w="2484" w:type="dxa"/>
            <w:vMerge/>
            <w:tcBorders>
              <w:left w:val="single" w:sz="4" w:space="0" w:color="auto"/>
              <w:right w:val="single" w:sz="4" w:space="0" w:color="auto"/>
            </w:tcBorders>
          </w:tcPr>
          <w:p w14:paraId="1094689D"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287E165E" w14:textId="77777777" w:rsidR="005C1917" w:rsidRPr="005C1917" w:rsidRDefault="005C1917" w:rsidP="005C1917">
            <w:pPr>
              <w:spacing w:line="276" w:lineRule="auto"/>
              <w:rPr>
                <w:rFonts w:cs="Arial"/>
                <w:color w:val="00B050"/>
              </w:rPr>
            </w:pPr>
            <w:r w:rsidRPr="005C1917">
              <w:rPr>
                <w:rFonts w:cs="Arial"/>
                <w:color w:val="00B050"/>
              </w:rPr>
              <w:t>Radio</w:t>
            </w:r>
          </w:p>
        </w:tc>
        <w:tc>
          <w:tcPr>
            <w:tcW w:w="990" w:type="dxa"/>
            <w:tcBorders>
              <w:top w:val="single" w:sz="4" w:space="0" w:color="auto"/>
              <w:left w:val="single" w:sz="4" w:space="0" w:color="auto"/>
              <w:bottom w:val="single" w:sz="4" w:space="0" w:color="auto"/>
              <w:right w:val="single" w:sz="4" w:space="0" w:color="auto"/>
            </w:tcBorders>
          </w:tcPr>
          <w:p w14:paraId="082CEAFE" w14:textId="77777777" w:rsidR="005C1917" w:rsidRPr="005C1917" w:rsidRDefault="005C1917" w:rsidP="005C1917">
            <w:pPr>
              <w:spacing w:line="276" w:lineRule="auto"/>
              <w:rPr>
                <w:rFonts w:cs="Arial"/>
                <w:color w:val="00B050"/>
              </w:rPr>
            </w:pPr>
            <w:r w:rsidRPr="005C1917">
              <w:rPr>
                <w:rFonts w:cs="Arial"/>
                <w:color w:val="00B050"/>
              </w:rPr>
              <w:t>0x7</w:t>
            </w:r>
          </w:p>
        </w:tc>
        <w:tc>
          <w:tcPr>
            <w:tcW w:w="3564" w:type="dxa"/>
            <w:tcBorders>
              <w:left w:val="single" w:sz="4" w:space="0" w:color="auto"/>
              <w:right w:val="single" w:sz="4" w:space="0" w:color="auto"/>
            </w:tcBorders>
          </w:tcPr>
          <w:p w14:paraId="3E3FD9C1" w14:textId="77777777" w:rsidR="005C1917" w:rsidRPr="003A61C9" w:rsidRDefault="005C1917" w:rsidP="005C1917">
            <w:pPr>
              <w:spacing w:line="276" w:lineRule="auto"/>
              <w:rPr>
                <w:rFonts w:cs="Arial"/>
              </w:rPr>
            </w:pPr>
          </w:p>
        </w:tc>
      </w:tr>
      <w:tr w:rsidR="005C1917" w:rsidRPr="003A61C9" w14:paraId="2C1DC13D" w14:textId="77777777" w:rsidTr="005C1917">
        <w:trPr>
          <w:jc w:val="center"/>
        </w:trPr>
        <w:tc>
          <w:tcPr>
            <w:tcW w:w="2484" w:type="dxa"/>
            <w:vMerge/>
            <w:tcBorders>
              <w:left w:val="single" w:sz="4" w:space="0" w:color="auto"/>
              <w:right w:val="single" w:sz="4" w:space="0" w:color="auto"/>
            </w:tcBorders>
          </w:tcPr>
          <w:p w14:paraId="1896016F"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DC1BE7D" w14:textId="77777777" w:rsidR="005C1917" w:rsidRPr="003A61C9" w:rsidRDefault="005C1917" w:rsidP="005C1917">
            <w:pPr>
              <w:spacing w:line="276" w:lineRule="auto"/>
              <w:rPr>
                <w:rFonts w:cs="Arial"/>
              </w:rPr>
            </w:pPr>
            <w:r>
              <w:rPr>
                <w:rFonts w:cs="Arial"/>
              </w:rPr>
              <w:t>Disc</w:t>
            </w:r>
          </w:p>
        </w:tc>
        <w:tc>
          <w:tcPr>
            <w:tcW w:w="990" w:type="dxa"/>
            <w:tcBorders>
              <w:top w:val="single" w:sz="4" w:space="0" w:color="auto"/>
              <w:left w:val="single" w:sz="4" w:space="0" w:color="auto"/>
              <w:bottom w:val="single" w:sz="4" w:space="0" w:color="auto"/>
              <w:right w:val="single" w:sz="4" w:space="0" w:color="auto"/>
            </w:tcBorders>
          </w:tcPr>
          <w:p w14:paraId="1CB59FF9" w14:textId="77777777" w:rsidR="005C1917" w:rsidRPr="003A61C9" w:rsidRDefault="005C1917" w:rsidP="005C1917">
            <w:pPr>
              <w:spacing w:line="276" w:lineRule="auto"/>
              <w:rPr>
                <w:rFonts w:cs="Arial"/>
              </w:rPr>
            </w:pPr>
            <w:r>
              <w:rPr>
                <w:rFonts w:cs="Arial"/>
              </w:rPr>
              <w:t>0x8</w:t>
            </w:r>
          </w:p>
        </w:tc>
        <w:tc>
          <w:tcPr>
            <w:tcW w:w="3564" w:type="dxa"/>
            <w:tcBorders>
              <w:left w:val="single" w:sz="4" w:space="0" w:color="auto"/>
              <w:right w:val="single" w:sz="4" w:space="0" w:color="auto"/>
            </w:tcBorders>
          </w:tcPr>
          <w:p w14:paraId="7EC6CFC5" w14:textId="77777777" w:rsidR="005C1917" w:rsidRPr="003A61C9" w:rsidRDefault="005C1917" w:rsidP="005C1917">
            <w:pPr>
              <w:spacing w:line="276" w:lineRule="auto"/>
              <w:rPr>
                <w:rFonts w:cs="Arial"/>
              </w:rPr>
            </w:pPr>
          </w:p>
        </w:tc>
      </w:tr>
      <w:tr w:rsidR="005C1917" w:rsidRPr="003A61C9" w14:paraId="189A37D0" w14:textId="77777777" w:rsidTr="005C1917">
        <w:trPr>
          <w:jc w:val="center"/>
        </w:trPr>
        <w:tc>
          <w:tcPr>
            <w:tcW w:w="2484" w:type="dxa"/>
            <w:vMerge/>
            <w:tcBorders>
              <w:left w:val="single" w:sz="4" w:space="0" w:color="auto"/>
              <w:right w:val="single" w:sz="4" w:space="0" w:color="auto"/>
            </w:tcBorders>
          </w:tcPr>
          <w:p w14:paraId="0C8B00A1"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BA3CE32" w14:textId="77777777" w:rsidR="005C1917" w:rsidRPr="005C1917" w:rsidRDefault="005C1917" w:rsidP="005C1917">
            <w:pPr>
              <w:spacing w:line="276" w:lineRule="auto"/>
              <w:rPr>
                <w:rFonts w:cs="Arial"/>
                <w:color w:val="00B050"/>
              </w:rPr>
            </w:pPr>
            <w:r w:rsidRPr="005C1917">
              <w:rPr>
                <w:rFonts w:cs="Arial"/>
                <w:color w:val="00B050"/>
              </w:rPr>
              <w:t>Alarm</w:t>
            </w:r>
          </w:p>
        </w:tc>
        <w:tc>
          <w:tcPr>
            <w:tcW w:w="990" w:type="dxa"/>
            <w:tcBorders>
              <w:top w:val="single" w:sz="4" w:space="0" w:color="auto"/>
              <w:left w:val="single" w:sz="4" w:space="0" w:color="auto"/>
              <w:bottom w:val="single" w:sz="4" w:space="0" w:color="auto"/>
              <w:right w:val="single" w:sz="4" w:space="0" w:color="auto"/>
            </w:tcBorders>
          </w:tcPr>
          <w:p w14:paraId="662A265C" w14:textId="77777777" w:rsidR="005C1917" w:rsidRPr="005C1917" w:rsidRDefault="005C1917" w:rsidP="005C1917">
            <w:pPr>
              <w:spacing w:line="276" w:lineRule="auto"/>
              <w:rPr>
                <w:rFonts w:cs="Arial"/>
                <w:color w:val="00B050"/>
              </w:rPr>
            </w:pPr>
            <w:r w:rsidRPr="005C1917">
              <w:rPr>
                <w:rFonts w:cs="Arial"/>
                <w:color w:val="00B050"/>
              </w:rPr>
              <w:t>0x9</w:t>
            </w:r>
          </w:p>
        </w:tc>
        <w:tc>
          <w:tcPr>
            <w:tcW w:w="3564" w:type="dxa"/>
            <w:tcBorders>
              <w:left w:val="single" w:sz="4" w:space="0" w:color="auto"/>
              <w:right w:val="single" w:sz="4" w:space="0" w:color="auto"/>
            </w:tcBorders>
          </w:tcPr>
          <w:p w14:paraId="7A0E7B39" w14:textId="77777777" w:rsidR="005C1917" w:rsidRPr="003A61C9" w:rsidRDefault="005C1917" w:rsidP="005C1917">
            <w:pPr>
              <w:spacing w:line="276" w:lineRule="auto"/>
              <w:rPr>
                <w:rFonts w:cs="Arial"/>
              </w:rPr>
            </w:pPr>
          </w:p>
        </w:tc>
      </w:tr>
      <w:tr w:rsidR="005C1917" w:rsidRPr="003A61C9" w14:paraId="6407077B" w14:textId="77777777" w:rsidTr="005C1917">
        <w:trPr>
          <w:jc w:val="center"/>
        </w:trPr>
        <w:tc>
          <w:tcPr>
            <w:tcW w:w="2484" w:type="dxa"/>
            <w:vMerge/>
            <w:tcBorders>
              <w:left w:val="single" w:sz="4" w:space="0" w:color="auto"/>
              <w:right w:val="single" w:sz="4" w:space="0" w:color="auto"/>
            </w:tcBorders>
          </w:tcPr>
          <w:p w14:paraId="6F5BF503"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5D354C0" w14:textId="77777777" w:rsidR="005C1917" w:rsidRPr="005C1917" w:rsidRDefault="005C1917" w:rsidP="005C1917">
            <w:pPr>
              <w:spacing w:line="276" w:lineRule="auto"/>
              <w:rPr>
                <w:rFonts w:cs="Arial"/>
                <w:color w:val="00B050"/>
              </w:rPr>
            </w:pPr>
            <w:r w:rsidRPr="005C1917">
              <w:rPr>
                <w:rFonts w:cs="Arial"/>
                <w:color w:val="00B050"/>
              </w:rPr>
              <w:t>PTY/NEWS</w:t>
            </w:r>
          </w:p>
        </w:tc>
        <w:tc>
          <w:tcPr>
            <w:tcW w:w="990" w:type="dxa"/>
            <w:tcBorders>
              <w:top w:val="single" w:sz="4" w:space="0" w:color="auto"/>
              <w:left w:val="single" w:sz="4" w:space="0" w:color="auto"/>
              <w:bottom w:val="single" w:sz="4" w:space="0" w:color="auto"/>
              <w:right w:val="single" w:sz="4" w:space="0" w:color="auto"/>
            </w:tcBorders>
          </w:tcPr>
          <w:p w14:paraId="07670985" w14:textId="77777777" w:rsidR="005C1917" w:rsidRPr="005C1917" w:rsidRDefault="005C1917" w:rsidP="005C1917">
            <w:pPr>
              <w:spacing w:line="276" w:lineRule="auto"/>
              <w:rPr>
                <w:rFonts w:cs="Arial"/>
                <w:color w:val="00B050"/>
              </w:rPr>
            </w:pPr>
            <w:r w:rsidRPr="005C1917">
              <w:rPr>
                <w:rFonts w:cs="Arial"/>
                <w:color w:val="00B050"/>
              </w:rPr>
              <w:t>0xA</w:t>
            </w:r>
          </w:p>
        </w:tc>
        <w:tc>
          <w:tcPr>
            <w:tcW w:w="3564" w:type="dxa"/>
            <w:tcBorders>
              <w:left w:val="single" w:sz="4" w:space="0" w:color="auto"/>
              <w:right w:val="single" w:sz="4" w:space="0" w:color="auto"/>
            </w:tcBorders>
          </w:tcPr>
          <w:p w14:paraId="16E4D689" w14:textId="77777777" w:rsidR="005C1917" w:rsidRPr="003A61C9" w:rsidRDefault="005C1917" w:rsidP="005C1917">
            <w:pPr>
              <w:spacing w:line="276" w:lineRule="auto"/>
              <w:rPr>
                <w:rFonts w:cs="Arial"/>
              </w:rPr>
            </w:pPr>
          </w:p>
        </w:tc>
      </w:tr>
      <w:tr w:rsidR="005C1917" w:rsidRPr="003A61C9" w14:paraId="28D90A72" w14:textId="77777777" w:rsidTr="005C1917">
        <w:trPr>
          <w:jc w:val="center"/>
        </w:trPr>
        <w:tc>
          <w:tcPr>
            <w:tcW w:w="2484" w:type="dxa"/>
            <w:vMerge/>
            <w:tcBorders>
              <w:left w:val="single" w:sz="4" w:space="0" w:color="auto"/>
              <w:right w:val="single" w:sz="4" w:space="0" w:color="auto"/>
            </w:tcBorders>
          </w:tcPr>
          <w:p w14:paraId="7CB6DEFC"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E955991" w14:textId="77777777" w:rsidR="005C1917" w:rsidRPr="005C1917" w:rsidRDefault="005C1917" w:rsidP="005C1917">
            <w:pPr>
              <w:spacing w:line="276" w:lineRule="auto"/>
              <w:rPr>
                <w:rFonts w:cs="Arial"/>
                <w:color w:val="00B050"/>
              </w:rPr>
            </w:pPr>
            <w:proofErr w:type="spellStart"/>
            <w:r w:rsidRPr="005C1917">
              <w:rPr>
                <w:rFonts w:cs="Arial"/>
                <w:color w:val="00B050"/>
              </w:rPr>
              <w:t>Aux_ExtSource</w:t>
            </w:r>
            <w:proofErr w:type="spellEnd"/>
          </w:p>
        </w:tc>
        <w:tc>
          <w:tcPr>
            <w:tcW w:w="990" w:type="dxa"/>
            <w:tcBorders>
              <w:top w:val="single" w:sz="4" w:space="0" w:color="auto"/>
              <w:left w:val="single" w:sz="4" w:space="0" w:color="auto"/>
              <w:bottom w:val="single" w:sz="4" w:space="0" w:color="auto"/>
              <w:right w:val="single" w:sz="4" w:space="0" w:color="auto"/>
            </w:tcBorders>
          </w:tcPr>
          <w:p w14:paraId="1299D86F" w14:textId="77777777" w:rsidR="005C1917" w:rsidRPr="005C1917" w:rsidRDefault="005C1917" w:rsidP="005C1917">
            <w:pPr>
              <w:spacing w:line="276" w:lineRule="auto"/>
              <w:rPr>
                <w:rFonts w:cs="Arial"/>
                <w:color w:val="00B050"/>
              </w:rPr>
            </w:pPr>
            <w:r w:rsidRPr="005C1917">
              <w:rPr>
                <w:rFonts w:cs="Arial"/>
                <w:color w:val="00B050"/>
              </w:rPr>
              <w:t>0xB</w:t>
            </w:r>
          </w:p>
        </w:tc>
        <w:tc>
          <w:tcPr>
            <w:tcW w:w="3564" w:type="dxa"/>
            <w:tcBorders>
              <w:left w:val="single" w:sz="4" w:space="0" w:color="auto"/>
              <w:right w:val="single" w:sz="4" w:space="0" w:color="auto"/>
            </w:tcBorders>
          </w:tcPr>
          <w:p w14:paraId="3310DC1D" w14:textId="77777777" w:rsidR="005C1917" w:rsidRPr="003A61C9" w:rsidRDefault="005C1917" w:rsidP="005C1917">
            <w:pPr>
              <w:spacing w:line="276" w:lineRule="auto"/>
              <w:rPr>
                <w:rFonts w:cs="Arial"/>
              </w:rPr>
            </w:pPr>
          </w:p>
        </w:tc>
      </w:tr>
      <w:tr w:rsidR="005C1917" w:rsidRPr="003A61C9" w14:paraId="6BAA0EC4" w14:textId="77777777" w:rsidTr="005C1917">
        <w:trPr>
          <w:jc w:val="center"/>
        </w:trPr>
        <w:tc>
          <w:tcPr>
            <w:tcW w:w="2484" w:type="dxa"/>
            <w:vMerge/>
            <w:tcBorders>
              <w:left w:val="single" w:sz="4" w:space="0" w:color="auto"/>
              <w:right w:val="single" w:sz="4" w:space="0" w:color="auto"/>
            </w:tcBorders>
          </w:tcPr>
          <w:p w14:paraId="29727CF3"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28303F56" w14:textId="77777777" w:rsidR="005C1917" w:rsidRPr="005C1917" w:rsidRDefault="005C1917" w:rsidP="005C1917">
            <w:pPr>
              <w:spacing w:line="276" w:lineRule="auto"/>
              <w:rPr>
                <w:rFonts w:cs="Arial"/>
                <w:color w:val="00B050"/>
              </w:rPr>
            </w:pPr>
            <w:r w:rsidRPr="005C1917">
              <w:rPr>
                <w:rFonts w:cs="Arial"/>
                <w:color w:val="00B050"/>
              </w:rPr>
              <w:t xml:space="preserve">Mobile </w:t>
            </w:r>
            <w:proofErr w:type="spellStart"/>
            <w:r w:rsidRPr="005C1917">
              <w:rPr>
                <w:rFonts w:cs="Arial"/>
                <w:color w:val="00B050"/>
              </w:rPr>
              <w:t>Nav</w:t>
            </w:r>
            <w:proofErr w:type="spellEnd"/>
            <w:r w:rsidRPr="005C1917">
              <w:rPr>
                <w:rFonts w:cs="Arial"/>
                <w:color w:val="00B050"/>
              </w:rPr>
              <w:t>/Tel Mute</w:t>
            </w:r>
          </w:p>
        </w:tc>
        <w:tc>
          <w:tcPr>
            <w:tcW w:w="990" w:type="dxa"/>
            <w:tcBorders>
              <w:top w:val="single" w:sz="4" w:space="0" w:color="auto"/>
              <w:left w:val="single" w:sz="4" w:space="0" w:color="auto"/>
              <w:bottom w:val="single" w:sz="4" w:space="0" w:color="auto"/>
              <w:right w:val="single" w:sz="4" w:space="0" w:color="auto"/>
            </w:tcBorders>
          </w:tcPr>
          <w:p w14:paraId="5DFA7D8A" w14:textId="77777777" w:rsidR="005C1917" w:rsidRPr="005C1917" w:rsidRDefault="005C1917" w:rsidP="005C1917">
            <w:pPr>
              <w:spacing w:line="276" w:lineRule="auto"/>
              <w:rPr>
                <w:rFonts w:cs="Arial"/>
                <w:color w:val="00B050"/>
              </w:rPr>
            </w:pPr>
            <w:r w:rsidRPr="005C1917">
              <w:rPr>
                <w:rFonts w:cs="Arial"/>
                <w:color w:val="00B050"/>
              </w:rPr>
              <w:t>0xC</w:t>
            </w:r>
          </w:p>
        </w:tc>
        <w:tc>
          <w:tcPr>
            <w:tcW w:w="3564" w:type="dxa"/>
            <w:tcBorders>
              <w:left w:val="single" w:sz="4" w:space="0" w:color="auto"/>
              <w:right w:val="single" w:sz="4" w:space="0" w:color="auto"/>
            </w:tcBorders>
          </w:tcPr>
          <w:p w14:paraId="6DAEF2EB" w14:textId="77777777" w:rsidR="005C1917" w:rsidRPr="003A61C9" w:rsidRDefault="005C1917" w:rsidP="005C1917">
            <w:pPr>
              <w:spacing w:line="276" w:lineRule="auto"/>
              <w:rPr>
                <w:rFonts w:cs="Arial"/>
              </w:rPr>
            </w:pPr>
          </w:p>
        </w:tc>
      </w:tr>
      <w:tr w:rsidR="005C1917" w:rsidRPr="003A61C9" w14:paraId="14BE1EAD" w14:textId="77777777" w:rsidTr="005C1917">
        <w:trPr>
          <w:jc w:val="center"/>
        </w:trPr>
        <w:tc>
          <w:tcPr>
            <w:tcW w:w="2484" w:type="dxa"/>
            <w:vMerge/>
            <w:tcBorders>
              <w:left w:val="single" w:sz="4" w:space="0" w:color="auto"/>
              <w:right w:val="single" w:sz="4" w:space="0" w:color="auto"/>
            </w:tcBorders>
          </w:tcPr>
          <w:p w14:paraId="76055688"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5D59DCF" w14:textId="77777777" w:rsidR="005C1917" w:rsidRPr="005C1917" w:rsidRDefault="005C1917" w:rsidP="005C1917">
            <w:pPr>
              <w:spacing w:line="276" w:lineRule="auto"/>
              <w:rPr>
                <w:rFonts w:cs="Arial"/>
                <w:color w:val="00B050"/>
              </w:rPr>
            </w:pPr>
            <w:r w:rsidRPr="005C1917">
              <w:rPr>
                <w:rFonts w:cs="Arial"/>
                <w:color w:val="00B050"/>
              </w:rPr>
              <w:t>Manual Audio Mute</w:t>
            </w:r>
          </w:p>
        </w:tc>
        <w:tc>
          <w:tcPr>
            <w:tcW w:w="990" w:type="dxa"/>
            <w:tcBorders>
              <w:top w:val="single" w:sz="4" w:space="0" w:color="auto"/>
              <w:left w:val="single" w:sz="4" w:space="0" w:color="auto"/>
              <w:bottom w:val="single" w:sz="4" w:space="0" w:color="auto"/>
              <w:right w:val="single" w:sz="4" w:space="0" w:color="auto"/>
            </w:tcBorders>
          </w:tcPr>
          <w:p w14:paraId="2F13F886" w14:textId="77777777" w:rsidR="005C1917" w:rsidRPr="005C1917" w:rsidRDefault="005C1917" w:rsidP="005C1917">
            <w:pPr>
              <w:spacing w:line="276" w:lineRule="auto"/>
              <w:rPr>
                <w:rFonts w:cs="Arial"/>
                <w:color w:val="00B050"/>
              </w:rPr>
            </w:pPr>
            <w:r w:rsidRPr="005C1917">
              <w:rPr>
                <w:rFonts w:cs="Arial"/>
                <w:color w:val="00B050"/>
              </w:rPr>
              <w:t>0xD</w:t>
            </w:r>
          </w:p>
        </w:tc>
        <w:tc>
          <w:tcPr>
            <w:tcW w:w="3564" w:type="dxa"/>
            <w:tcBorders>
              <w:left w:val="single" w:sz="4" w:space="0" w:color="auto"/>
              <w:right w:val="single" w:sz="4" w:space="0" w:color="auto"/>
            </w:tcBorders>
          </w:tcPr>
          <w:p w14:paraId="2C31FCDB" w14:textId="77777777" w:rsidR="005C1917" w:rsidRPr="003A61C9" w:rsidRDefault="005C1917" w:rsidP="005C1917">
            <w:pPr>
              <w:spacing w:line="276" w:lineRule="auto"/>
              <w:rPr>
                <w:rFonts w:cs="Arial"/>
              </w:rPr>
            </w:pPr>
          </w:p>
        </w:tc>
      </w:tr>
      <w:tr w:rsidR="005C1917" w:rsidRPr="003A61C9" w14:paraId="7BA5E74E" w14:textId="77777777" w:rsidTr="005C1917">
        <w:trPr>
          <w:jc w:val="center"/>
        </w:trPr>
        <w:tc>
          <w:tcPr>
            <w:tcW w:w="2484" w:type="dxa"/>
            <w:vMerge/>
            <w:tcBorders>
              <w:left w:val="single" w:sz="4" w:space="0" w:color="auto"/>
              <w:right w:val="single" w:sz="4" w:space="0" w:color="auto"/>
            </w:tcBorders>
          </w:tcPr>
          <w:p w14:paraId="5CAB8067" w14:textId="77777777" w:rsidR="005C1917" w:rsidRPr="003A61C9" w:rsidRDefault="005C1917" w:rsidP="005C1917">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A69DA0B" w14:textId="77777777" w:rsidR="005C1917" w:rsidRPr="005C1917" w:rsidRDefault="005C1917" w:rsidP="005C1917">
            <w:pPr>
              <w:spacing w:line="276" w:lineRule="auto"/>
              <w:rPr>
                <w:rFonts w:cs="Arial"/>
                <w:color w:val="00B050"/>
              </w:rPr>
            </w:pPr>
            <w:r w:rsidRPr="005C1917">
              <w:rPr>
                <w:rFonts w:cs="Arial"/>
                <w:color w:val="00B050"/>
              </w:rPr>
              <w:t>Not Requested</w:t>
            </w:r>
          </w:p>
        </w:tc>
        <w:tc>
          <w:tcPr>
            <w:tcW w:w="990" w:type="dxa"/>
            <w:tcBorders>
              <w:top w:val="single" w:sz="4" w:space="0" w:color="auto"/>
              <w:left w:val="single" w:sz="4" w:space="0" w:color="auto"/>
              <w:bottom w:val="single" w:sz="4" w:space="0" w:color="auto"/>
              <w:right w:val="single" w:sz="4" w:space="0" w:color="auto"/>
            </w:tcBorders>
          </w:tcPr>
          <w:p w14:paraId="09DE9DAF" w14:textId="77777777" w:rsidR="005C1917" w:rsidRPr="005C1917" w:rsidRDefault="005C1917" w:rsidP="005C1917">
            <w:pPr>
              <w:spacing w:line="276" w:lineRule="auto"/>
              <w:rPr>
                <w:rFonts w:cs="Arial"/>
                <w:color w:val="00B050"/>
              </w:rPr>
            </w:pPr>
            <w:r w:rsidRPr="005C1917">
              <w:rPr>
                <w:rFonts w:cs="Arial"/>
                <w:color w:val="00B050"/>
              </w:rPr>
              <w:t>0xE</w:t>
            </w:r>
          </w:p>
        </w:tc>
        <w:tc>
          <w:tcPr>
            <w:tcW w:w="3564" w:type="dxa"/>
            <w:tcBorders>
              <w:left w:val="single" w:sz="4" w:space="0" w:color="auto"/>
              <w:right w:val="single" w:sz="4" w:space="0" w:color="auto"/>
            </w:tcBorders>
          </w:tcPr>
          <w:p w14:paraId="3C53F334" w14:textId="77777777" w:rsidR="005C1917" w:rsidRPr="003A61C9" w:rsidRDefault="005C1917" w:rsidP="005C1917">
            <w:pPr>
              <w:spacing w:line="276" w:lineRule="auto"/>
              <w:rPr>
                <w:rFonts w:cs="Arial"/>
              </w:rPr>
            </w:pPr>
          </w:p>
        </w:tc>
      </w:tr>
    </w:tbl>
    <w:p w14:paraId="26A79E3D" w14:textId="77777777" w:rsidR="0075398B" w:rsidRPr="003A61C9" w:rsidRDefault="0075398B" w:rsidP="0075398B">
      <w:pPr>
        <w:rPr>
          <w:rFonts w:cs="Arial"/>
        </w:rPr>
      </w:pPr>
    </w:p>
    <w:p w14:paraId="076E4A3A" w14:textId="77777777" w:rsidR="00295694" w:rsidRPr="00295694" w:rsidRDefault="00295694" w:rsidP="00295694">
      <w:pPr>
        <w:pStyle w:val="Heading3"/>
        <w:numPr>
          <w:ilvl w:val="0"/>
          <w:numId w:val="0"/>
        </w:numPr>
        <w:rPr>
          <w:color w:val="FF0000"/>
        </w:rPr>
      </w:pPr>
      <w:bookmarkStart w:id="2" w:name="_Toc504979327"/>
      <w:r w:rsidRPr="00295694">
        <w:rPr>
          <w:color w:val="FF0000"/>
          <w:highlight w:val="yellow"/>
        </w:rPr>
        <w:t xml:space="preserve">Should show </w:t>
      </w:r>
      <w:r>
        <w:rPr>
          <w:color w:val="FF0000"/>
          <w:highlight w:val="yellow"/>
        </w:rPr>
        <w:t>ResourceUpdate S</w:t>
      </w:r>
      <w:r w:rsidRPr="00295694">
        <w:rPr>
          <w:color w:val="FF0000"/>
          <w:highlight w:val="yellow"/>
        </w:rPr>
        <w:t xml:space="preserve">tatus for any source </w:t>
      </w:r>
    </w:p>
    <w:p w14:paraId="2D225229" w14:textId="77777777" w:rsidR="0075398B" w:rsidRDefault="0075398B" w:rsidP="00745A7C">
      <w:pPr>
        <w:pStyle w:val="Heading3"/>
        <w:numPr>
          <w:ilvl w:val="0"/>
          <w:numId w:val="0"/>
        </w:numPr>
        <w:ind w:left="720" w:hanging="720"/>
      </w:pPr>
      <w:r w:rsidRPr="00B9479B">
        <w:t>MD-REQ-274910/A-</w:t>
      </w:r>
      <w:proofErr w:type="spellStart"/>
      <w:r w:rsidRPr="00B9479B">
        <w:t>ResourceUpdateStatus</w:t>
      </w:r>
      <w:bookmarkEnd w:id="2"/>
      <w:proofErr w:type="spellEnd"/>
    </w:p>
    <w:p w14:paraId="18B6C67D" w14:textId="77777777" w:rsidR="0075398B" w:rsidRPr="003A61C9" w:rsidRDefault="0075398B" w:rsidP="0075398B">
      <w:pPr>
        <w:rPr>
          <w:rFonts w:cs="Arial"/>
        </w:rPr>
      </w:pPr>
      <w:r w:rsidRPr="003A61C9">
        <w:rPr>
          <w:rFonts w:cs="Arial"/>
          <w:b/>
        </w:rPr>
        <w:t>Message Type</w:t>
      </w:r>
      <w:r w:rsidRPr="003A61C9">
        <w:rPr>
          <w:rFonts w:cs="Arial"/>
        </w:rPr>
        <w:t xml:space="preserve">: </w:t>
      </w:r>
      <w:r>
        <w:rPr>
          <w:rFonts w:cs="Arial"/>
        </w:rPr>
        <w:t>Status</w:t>
      </w:r>
    </w:p>
    <w:p w14:paraId="36E969D9" w14:textId="77777777" w:rsidR="0075398B" w:rsidRPr="003A61C9" w:rsidRDefault="0075398B" w:rsidP="0075398B">
      <w:pPr>
        <w:rPr>
          <w:rFonts w:cs="Arial"/>
        </w:rPr>
      </w:pPr>
    </w:p>
    <w:p w14:paraId="338E8BC4" w14:textId="77777777" w:rsidR="0075398B" w:rsidRDefault="0075398B" w:rsidP="0075398B">
      <w:pPr>
        <w:autoSpaceDE w:val="0"/>
        <w:autoSpaceDN w:val="0"/>
        <w:adjustRightInd w:val="0"/>
        <w:rPr>
          <w:rFonts w:ascii="Helvetica" w:eastAsiaTheme="minorHAnsi" w:hAnsi="Helvetica" w:cs="Helvetica"/>
        </w:rPr>
      </w:pPr>
      <w:r>
        <w:rPr>
          <w:rFonts w:ascii="Helvetica" w:eastAsiaTheme="minorHAnsi" w:hAnsi="Helvetica" w:cs="Helvetica"/>
        </w:rPr>
        <w:t>This method is used to inform clients/requesters what the current status is of a request and/or status of the audio stack.</w:t>
      </w:r>
    </w:p>
    <w:p w14:paraId="7E94A12F" w14:textId="77777777" w:rsidR="0075398B" w:rsidRDefault="0075398B" w:rsidP="0075398B">
      <w:pPr>
        <w:autoSpaceDE w:val="0"/>
        <w:autoSpaceDN w:val="0"/>
        <w:adjustRightInd w:val="0"/>
        <w:rPr>
          <w:rFonts w:ascii="Helvetica" w:eastAsiaTheme="minorHAnsi" w:hAnsi="Helvetica" w:cs="Helvetica"/>
        </w:rPr>
      </w:pPr>
    </w:p>
    <w:p w14:paraId="26F8971D" w14:textId="77777777" w:rsidR="0075398B" w:rsidRDefault="0075398B" w:rsidP="0075398B">
      <w:pPr>
        <w:autoSpaceDE w:val="0"/>
        <w:autoSpaceDN w:val="0"/>
        <w:adjustRightInd w:val="0"/>
        <w:rPr>
          <w:rFonts w:ascii="Helvetica" w:eastAsiaTheme="minorHAnsi" w:hAnsi="Helvetica" w:cs="Helvetica"/>
        </w:rPr>
      </w:pPr>
      <w:r>
        <w:rPr>
          <w:rFonts w:ascii="Helvetica" w:eastAsiaTheme="minorHAnsi" w:hAnsi="Helvetica" w:cs="Helvetica"/>
        </w:rPr>
        <w:t>This method is application event-periodic driven.</w:t>
      </w:r>
    </w:p>
    <w:p w14:paraId="29CA03EF" w14:textId="77777777" w:rsidR="0075398B" w:rsidRDefault="0075398B" w:rsidP="0075398B">
      <w:pPr>
        <w:autoSpaceDE w:val="0"/>
        <w:autoSpaceDN w:val="0"/>
        <w:adjustRightInd w:val="0"/>
        <w:rPr>
          <w:rFonts w:ascii="Helvetica" w:eastAsiaTheme="minorHAnsi" w:hAnsi="Helvetica" w:cs="Helvetica"/>
        </w:rPr>
      </w:pPr>
    </w:p>
    <w:p w14:paraId="4605BDD8" w14:textId="77777777" w:rsidR="0075398B" w:rsidRDefault="0075398B" w:rsidP="0075398B">
      <w:pPr>
        <w:autoSpaceDE w:val="0"/>
        <w:autoSpaceDN w:val="0"/>
        <w:adjustRightInd w:val="0"/>
        <w:rPr>
          <w:rFonts w:ascii="Helvetica" w:eastAsiaTheme="minorHAnsi" w:hAnsi="Helvetica" w:cs="Helvetica"/>
        </w:rPr>
      </w:pPr>
      <w:r>
        <w:rPr>
          <w:rFonts w:ascii="Helvetica" w:eastAsiaTheme="minorHAnsi" w:hAnsi="Helvetica" w:cs="Helvetica"/>
        </w:rPr>
        <w:t>When there are no resources allocated, the audio source and priority parameters shall be set to 'Not Requested'.</w:t>
      </w:r>
    </w:p>
    <w:p w14:paraId="6550CF06" w14:textId="77777777" w:rsidR="0075398B" w:rsidRPr="00C02F76" w:rsidRDefault="0075398B" w:rsidP="0075398B">
      <w:pPr>
        <w:numPr>
          <w:ilvl w:val="0"/>
          <w:numId w:val="2"/>
        </w:numPr>
        <w:autoSpaceDE w:val="0"/>
        <w:autoSpaceDN w:val="0"/>
        <w:adjustRightInd w:val="0"/>
        <w:rPr>
          <w:rFonts w:ascii="Helvetica" w:eastAsiaTheme="minorHAnsi" w:hAnsi="Helvetica" w:cs="Helvetica"/>
        </w:rPr>
      </w:pPr>
      <w:proofErr w:type="gramStart"/>
      <w:r w:rsidRPr="00C02F76">
        <w:rPr>
          <w:rFonts w:ascii="Helvetica" w:eastAsiaTheme="minorHAnsi" w:hAnsi="Helvetica" w:cs="Helvetica"/>
        </w:rPr>
        <w:t>ResourceUpdate(</w:t>
      </w:r>
      <w:proofErr w:type="gramEnd"/>
      <w:r w:rsidRPr="00C02F76">
        <w:rPr>
          <w:rFonts w:ascii="Helvetica" w:eastAsiaTheme="minorHAnsi" w:hAnsi="Helvetica" w:cs="Helvetica"/>
        </w:rPr>
        <w:t>Front system, Not Requested, Not requested, De-allocated)</w:t>
      </w:r>
    </w:p>
    <w:p w14:paraId="682304ED" w14:textId="77777777" w:rsidR="0075398B" w:rsidRPr="00C02F76" w:rsidRDefault="0075398B" w:rsidP="0075398B">
      <w:pPr>
        <w:autoSpaceDE w:val="0"/>
        <w:autoSpaceDN w:val="0"/>
        <w:adjustRightInd w:val="0"/>
        <w:rPr>
          <w:rFonts w:ascii="Helvetica" w:eastAsiaTheme="minorHAnsi" w:hAnsi="Helvetica" w:cs="Helveti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4"/>
        <w:gridCol w:w="2970"/>
        <w:gridCol w:w="990"/>
        <w:gridCol w:w="3564"/>
      </w:tblGrid>
      <w:tr w:rsidR="0075398B" w:rsidRPr="003A61C9" w14:paraId="7A0D1345" w14:textId="77777777" w:rsidTr="00FF181D">
        <w:trPr>
          <w:jc w:val="center"/>
        </w:trPr>
        <w:tc>
          <w:tcPr>
            <w:tcW w:w="2484" w:type="dxa"/>
            <w:tcBorders>
              <w:top w:val="single" w:sz="4" w:space="0" w:color="auto"/>
              <w:left w:val="single" w:sz="4" w:space="0" w:color="auto"/>
              <w:bottom w:val="single" w:sz="4" w:space="0" w:color="auto"/>
              <w:right w:val="single" w:sz="4" w:space="0" w:color="auto"/>
            </w:tcBorders>
          </w:tcPr>
          <w:p w14:paraId="2280D995" w14:textId="77777777" w:rsidR="0075398B" w:rsidRPr="003A61C9" w:rsidRDefault="0075398B" w:rsidP="00FF181D">
            <w:pPr>
              <w:spacing w:line="276" w:lineRule="auto"/>
              <w:rPr>
                <w:rFonts w:cs="Arial"/>
                <w:b/>
              </w:rPr>
            </w:pPr>
            <w:r w:rsidRPr="003A61C9">
              <w:rPr>
                <w:rFonts w:cs="Arial"/>
                <w:b/>
              </w:rPr>
              <w:lastRenderedPageBreak/>
              <w:t>Logical Signal Name</w:t>
            </w:r>
          </w:p>
        </w:tc>
        <w:tc>
          <w:tcPr>
            <w:tcW w:w="2970" w:type="dxa"/>
            <w:tcBorders>
              <w:top w:val="single" w:sz="4" w:space="0" w:color="auto"/>
              <w:left w:val="single" w:sz="4" w:space="0" w:color="auto"/>
              <w:bottom w:val="single" w:sz="4" w:space="0" w:color="auto"/>
              <w:right w:val="single" w:sz="4" w:space="0" w:color="auto"/>
            </w:tcBorders>
            <w:hideMark/>
          </w:tcPr>
          <w:p w14:paraId="4427E8AB" w14:textId="77777777" w:rsidR="0075398B" w:rsidRPr="003A61C9" w:rsidRDefault="0075398B" w:rsidP="00FF181D">
            <w:pPr>
              <w:spacing w:line="276" w:lineRule="auto"/>
              <w:rPr>
                <w:rFonts w:cs="Arial"/>
                <w:b/>
              </w:rPr>
            </w:pPr>
            <w:r w:rsidRPr="003A61C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4A15C329" w14:textId="77777777" w:rsidR="0075398B" w:rsidRPr="003A61C9" w:rsidRDefault="0075398B" w:rsidP="00FF181D">
            <w:pPr>
              <w:spacing w:line="276" w:lineRule="auto"/>
              <w:rPr>
                <w:rFonts w:cs="Arial"/>
                <w:b/>
              </w:rPr>
            </w:pPr>
            <w:r w:rsidRPr="003A61C9">
              <w:rPr>
                <w:rFonts w:cs="Arial"/>
                <w:b/>
              </w:rPr>
              <w:t>Value</w:t>
            </w:r>
          </w:p>
        </w:tc>
        <w:tc>
          <w:tcPr>
            <w:tcW w:w="3564" w:type="dxa"/>
            <w:tcBorders>
              <w:top w:val="single" w:sz="4" w:space="0" w:color="auto"/>
              <w:left w:val="single" w:sz="4" w:space="0" w:color="auto"/>
              <w:bottom w:val="single" w:sz="4" w:space="0" w:color="auto"/>
              <w:right w:val="single" w:sz="4" w:space="0" w:color="auto"/>
            </w:tcBorders>
            <w:hideMark/>
          </w:tcPr>
          <w:p w14:paraId="3FECC9F8" w14:textId="77777777" w:rsidR="0075398B" w:rsidRPr="003A61C9" w:rsidRDefault="0075398B" w:rsidP="00FF181D">
            <w:pPr>
              <w:spacing w:line="276" w:lineRule="auto"/>
              <w:rPr>
                <w:rFonts w:cs="Arial"/>
                <w:b/>
              </w:rPr>
            </w:pPr>
            <w:r w:rsidRPr="003A61C9">
              <w:rPr>
                <w:rFonts w:cs="Arial"/>
                <w:b/>
              </w:rPr>
              <w:t>Description</w:t>
            </w:r>
          </w:p>
        </w:tc>
      </w:tr>
      <w:tr w:rsidR="0075398B" w:rsidRPr="003A61C9" w14:paraId="368ECF5B" w14:textId="77777777" w:rsidTr="00FF181D">
        <w:trPr>
          <w:jc w:val="center"/>
        </w:trPr>
        <w:tc>
          <w:tcPr>
            <w:tcW w:w="2484" w:type="dxa"/>
            <w:vMerge w:val="restart"/>
            <w:tcBorders>
              <w:top w:val="single" w:sz="4" w:space="0" w:color="auto"/>
              <w:left w:val="single" w:sz="4" w:space="0" w:color="auto"/>
              <w:right w:val="single" w:sz="4" w:space="0" w:color="auto"/>
            </w:tcBorders>
          </w:tcPr>
          <w:p w14:paraId="62A938A6" w14:textId="77777777" w:rsidR="0075398B" w:rsidRPr="003A61C9" w:rsidRDefault="0075398B" w:rsidP="00FF181D">
            <w:pPr>
              <w:spacing w:line="276" w:lineRule="auto"/>
              <w:rPr>
                <w:rFonts w:cs="Arial"/>
              </w:rPr>
            </w:pPr>
            <w:proofErr w:type="spellStart"/>
            <w:r>
              <w:rPr>
                <w:rFonts w:cs="Arial"/>
              </w:rPr>
              <w:t>RequesterSystem</w:t>
            </w:r>
            <w:proofErr w:type="spellEnd"/>
          </w:p>
        </w:tc>
        <w:tc>
          <w:tcPr>
            <w:tcW w:w="2970" w:type="dxa"/>
            <w:tcBorders>
              <w:top w:val="single" w:sz="4" w:space="0" w:color="auto"/>
              <w:left w:val="single" w:sz="4" w:space="0" w:color="auto"/>
              <w:bottom w:val="single" w:sz="4" w:space="0" w:color="auto"/>
              <w:right w:val="single" w:sz="4" w:space="0" w:color="auto"/>
            </w:tcBorders>
          </w:tcPr>
          <w:p w14:paraId="10EF1871" w14:textId="77777777" w:rsidR="0075398B" w:rsidRPr="00FF181D" w:rsidRDefault="0075398B" w:rsidP="00FF181D">
            <w:pPr>
              <w:spacing w:line="276" w:lineRule="auto"/>
              <w:rPr>
                <w:rFonts w:cs="Arial"/>
                <w:color w:val="00B050"/>
              </w:rPr>
            </w:pPr>
            <w:proofErr w:type="spellStart"/>
            <w:r w:rsidRPr="00FF181D">
              <w:rPr>
                <w:rFonts w:cs="Arial"/>
                <w:color w:val="00B050"/>
              </w:rPr>
              <w:t>FrontRequester</w:t>
            </w:r>
            <w:proofErr w:type="spellEnd"/>
          </w:p>
        </w:tc>
        <w:tc>
          <w:tcPr>
            <w:tcW w:w="990" w:type="dxa"/>
            <w:tcBorders>
              <w:top w:val="single" w:sz="4" w:space="0" w:color="auto"/>
              <w:left w:val="single" w:sz="4" w:space="0" w:color="auto"/>
              <w:bottom w:val="single" w:sz="4" w:space="0" w:color="auto"/>
              <w:right w:val="single" w:sz="4" w:space="0" w:color="auto"/>
            </w:tcBorders>
          </w:tcPr>
          <w:p w14:paraId="3F895C40" w14:textId="77777777" w:rsidR="0075398B" w:rsidRPr="00FF181D" w:rsidRDefault="0075398B" w:rsidP="00FF181D">
            <w:pPr>
              <w:spacing w:line="276" w:lineRule="auto"/>
              <w:rPr>
                <w:rFonts w:cs="Arial"/>
                <w:color w:val="00B050"/>
              </w:rPr>
            </w:pPr>
            <w:r w:rsidRPr="00FF181D">
              <w:rPr>
                <w:rFonts w:cs="Arial"/>
                <w:color w:val="00B050"/>
              </w:rPr>
              <w:t>0x0</w:t>
            </w:r>
          </w:p>
        </w:tc>
        <w:tc>
          <w:tcPr>
            <w:tcW w:w="3564" w:type="dxa"/>
            <w:tcBorders>
              <w:top w:val="single" w:sz="4" w:space="0" w:color="auto"/>
              <w:left w:val="single" w:sz="4" w:space="0" w:color="auto"/>
              <w:right w:val="single" w:sz="4" w:space="0" w:color="auto"/>
            </w:tcBorders>
            <w:vAlign w:val="center"/>
          </w:tcPr>
          <w:p w14:paraId="13A4DBBE" w14:textId="77777777" w:rsidR="0075398B" w:rsidRPr="003A61C9" w:rsidRDefault="0075398B" w:rsidP="00FF181D">
            <w:pPr>
              <w:autoSpaceDE w:val="0"/>
              <w:autoSpaceDN w:val="0"/>
              <w:adjustRightInd w:val="0"/>
              <w:rPr>
                <w:rFonts w:cs="Arial"/>
              </w:rPr>
            </w:pPr>
          </w:p>
        </w:tc>
      </w:tr>
      <w:tr w:rsidR="0075398B" w:rsidRPr="003A61C9" w14:paraId="140CCCB7" w14:textId="77777777" w:rsidTr="00FF181D">
        <w:trPr>
          <w:jc w:val="center"/>
        </w:trPr>
        <w:tc>
          <w:tcPr>
            <w:tcW w:w="2484" w:type="dxa"/>
            <w:vMerge/>
            <w:tcBorders>
              <w:left w:val="single" w:sz="4" w:space="0" w:color="auto"/>
              <w:right w:val="single" w:sz="4" w:space="0" w:color="auto"/>
            </w:tcBorders>
          </w:tcPr>
          <w:p w14:paraId="1FB5ACE7"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17B6E167" w14:textId="77777777" w:rsidR="0075398B" w:rsidRPr="00FF181D" w:rsidRDefault="0075398B" w:rsidP="00FF181D">
            <w:pPr>
              <w:spacing w:line="276" w:lineRule="auto"/>
              <w:rPr>
                <w:rFonts w:cs="Arial"/>
                <w:color w:val="FF0000"/>
              </w:rPr>
            </w:pPr>
            <w:proofErr w:type="spellStart"/>
            <w:r w:rsidRPr="00FF181D">
              <w:rPr>
                <w:rFonts w:cs="Arial"/>
                <w:color w:val="FF0000"/>
              </w:rPr>
              <w:t>RearRequester</w:t>
            </w:r>
            <w:proofErr w:type="spellEnd"/>
          </w:p>
        </w:tc>
        <w:tc>
          <w:tcPr>
            <w:tcW w:w="990" w:type="dxa"/>
            <w:tcBorders>
              <w:top w:val="single" w:sz="4" w:space="0" w:color="auto"/>
              <w:left w:val="single" w:sz="4" w:space="0" w:color="auto"/>
              <w:bottom w:val="single" w:sz="4" w:space="0" w:color="auto"/>
              <w:right w:val="single" w:sz="4" w:space="0" w:color="auto"/>
            </w:tcBorders>
            <w:vAlign w:val="bottom"/>
          </w:tcPr>
          <w:p w14:paraId="5DF1EAD5" w14:textId="77777777" w:rsidR="0075398B" w:rsidRPr="00FF181D" w:rsidRDefault="0075398B" w:rsidP="00FF181D">
            <w:pPr>
              <w:spacing w:line="276" w:lineRule="auto"/>
              <w:rPr>
                <w:rFonts w:cs="Arial"/>
                <w:color w:val="FF0000"/>
              </w:rPr>
            </w:pPr>
            <w:r w:rsidRPr="00FF181D">
              <w:rPr>
                <w:rFonts w:cs="Arial"/>
                <w:color w:val="FF0000"/>
              </w:rPr>
              <w:t>0x1</w:t>
            </w:r>
          </w:p>
        </w:tc>
        <w:tc>
          <w:tcPr>
            <w:tcW w:w="3564" w:type="dxa"/>
            <w:tcBorders>
              <w:left w:val="single" w:sz="4" w:space="0" w:color="auto"/>
              <w:right w:val="single" w:sz="4" w:space="0" w:color="auto"/>
            </w:tcBorders>
          </w:tcPr>
          <w:p w14:paraId="24CAD2FC" w14:textId="77777777" w:rsidR="0075398B" w:rsidRPr="003A61C9" w:rsidRDefault="00FF181D" w:rsidP="00FF181D">
            <w:pPr>
              <w:spacing w:line="276" w:lineRule="auto"/>
              <w:rPr>
                <w:rFonts w:cs="Arial"/>
              </w:rPr>
            </w:pPr>
            <w:r>
              <w:rPr>
                <w:rFonts w:cs="Arial"/>
                <w:color w:val="FF0000"/>
              </w:rPr>
              <w:t xml:space="preserve">N/A - </w:t>
            </w:r>
            <w:r w:rsidRPr="0075398B">
              <w:rPr>
                <w:rFonts w:cs="Arial"/>
                <w:color w:val="FF0000"/>
              </w:rPr>
              <w:t>Not currently used</w:t>
            </w:r>
          </w:p>
        </w:tc>
      </w:tr>
      <w:tr w:rsidR="0075398B" w:rsidRPr="003A61C9" w14:paraId="7A9F41A8" w14:textId="77777777" w:rsidTr="00FF181D">
        <w:trPr>
          <w:jc w:val="center"/>
        </w:trPr>
        <w:tc>
          <w:tcPr>
            <w:tcW w:w="2484" w:type="dxa"/>
            <w:vMerge w:val="restart"/>
            <w:tcBorders>
              <w:left w:val="single" w:sz="4" w:space="0" w:color="auto"/>
              <w:right w:val="single" w:sz="4" w:space="0" w:color="auto"/>
            </w:tcBorders>
          </w:tcPr>
          <w:p w14:paraId="4A1640AD" w14:textId="77777777" w:rsidR="0075398B" w:rsidRPr="003A61C9" w:rsidRDefault="0075398B" w:rsidP="00FF181D">
            <w:pPr>
              <w:spacing w:line="276" w:lineRule="auto"/>
              <w:rPr>
                <w:rFonts w:cs="Arial"/>
              </w:rPr>
            </w:pPr>
            <w:proofErr w:type="spellStart"/>
            <w:r>
              <w:rPr>
                <w:rFonts w:cs="Arial"/>
              </w:rPr>
              <w:t>RequestedAudioSource</w:t>
            </w:r>
            <w:proofErr w:type="spellEnd"/>
          </w:p>
        </w:tc>
        <w:tc>
          <w:tcPr>
            <w:tcW w:w="2970" w:type="dxa"/>
            <w:tcBorders>
              <w:top w:val="single" w:sz="4" w:space="0" w:color="auto"/>
              <w:left w:val="single" w:sz="4" w:space="0" w:color="auto"/>
              <w:bottom w:val="single" w:sz="4" w:space="0" w:color="auto"/>
              <w:right w:val="single" w:sz="4" w:space="0" w:color="auto"/>
            </w:tcBorders>
          </w:tcPr>
          <w:p w14:paraId="52BC0F87" w14:textId="77777777" w:rsidR="0075398B" w:rsidRPr="00201EC8" w:rsidRDefault="0075398B" w:rsidP="00FF181D">
            <w:pPr>
              <w:spacing w:line="276" w:lineRule="auto"/>
              <w:rPr>
                <w:rFonts w:cs="Arial"/>
                <w:color w:val="00B050"/>
              </w:rPr>
            </w:pPr>
            <w:r w:rsidRPr="00201EC8">
              <w:rPr>
                <w:rFonts w:cs="Arial"/>
                <w:color w:val="00B050"/>
              </w:rPr>
              <w:t>AM/FM Radio</w:t>
            </w:r>
          </w:p>
        </w:tc>
        <w:tc>
          <w:tcPr>
            <w:tcW w:w="990" w:type="dxa"/>
            <w:tcBorders>
              <w:top w:val="single" w:sz="4" w:space="0" w:color="auto"/>
              <w:left w:val="single" w:sz="4" w:space="0" w:color="auto"/>
              <w:bottom w:val="single" w:sz="4" w:space="0" w:color="auto"/>
              <w:right w:val="single" w:sz="4" w:space="0" w:color="auto"/>
            </w:tcBorders>
          </w:tcPr>
          <w:p w14:paraId="13AC905A" w14:textId="77777777" w:rsidR="0075398B" w:rsidRPr="00201EC8" w:rsidRDefault="0075398B" w:rsidP="00FF181D">
            <w:pPr>
              <w:spacing w:line="276" w:lineRule="auto"/>
              <w:rPr>
                <w:rFonts w:cs="Arial"/>
                <w:color w:val="00B050"/>
              </w:rPr>
            </w:pPr>
            <w:r w:rsidRPr="00201EC8">
              <w:rPr>
                <w:rFonts w:cs="Arial"/>
                <w:color w:val="00B050"/>
              </w:rPr>
              <w:t>0x0</w:t>
            </w:r>
          </w:p>
        </w:tc>
        <w:tc>
          <w:tcPr>
            <w:tcW w:w="3564" w:type="dxa"/>
            <w:vMerge w:val="restart"/>
            <w:tcBorders>
              <w:left w:val="single" w:sz="4" w:space="0" w:color="auto"/>
              <w:right w:val="single" w:sz="4" w:space="0" w:color="auto"/>
            </w:tcBorders>
          </w:tcPr>
          <w:p w14:paraId="5E2A8C28" w14:textId="77777777" w:rsidR="0075398B" w:rsidRDefault="0075398B" w:rsidP="00FF181D">
            <w:pPr>
              <w:spacing w:line="276" w:lineRule="auto"/>
              <w:rPr>
                <w:rFonts w:cs="Arial"/>
              </w:rPr>
            </w:pPr>
            <w:r>
              <w:rPr>
                <w:rFonts w:cs="Arial"/>
              </w:rPr>
              <w:t>Indicates the respective audio source</w:t>
            </w:r>
          </w:p>
          <w:p w14:paraId="214FD4F7" w14:textId="77777777" w:rsidR="00745A7C" w:rsidRDefault="00745A7C" w:rsidP="00FF181D">
            <w:pPr>
              <w:spacing w:line="276" w:lineRule="auto"/>
              <w:rPr>
                <w:rFonts w:cs="Arial"/>
              </w:rPr>
            </w:pPr>
          </w:p>
          <w:p w14:paraId="0EA9D9EE" w14:textId="77777777" w:rsidR="00745A7C" w:rsidRDefault="00745A7C" w:rsidP="00FF181D">
            <w:pPr>
              <w:spacing w:line="276" w:lineRule="auto"/>
              <w:rPr>
                <w:rFonts w:cs="Arial"/>
              </w:rPr>
            </w:pPr>
          </w:p>
          <w:p w14:paraId="251A3CE7" w14:textId="77777777" w:rsidR="00745A7C" w:rsidRPr="003A61C9" w:rsidRDefault="00745A7C" w:rsidP="00FF181D">
            <w:pPr>
              <w:spacing w:line="276" w:lineRule="auto"/>
              <w:rPr>
                <w:rFonts w:cs="Arial"/>
              </w:rPr>
            </w:pPr>
            <w:r w:rsidRPr="00745A7C">
              <w:rPr>
                <w:rFonts w:cs="Arial"/>
                <w:color w:val="FF0000"/>
              </w:rPr>
              <w:t>&lt;JM&gt; Items in green could be selected so need to be supported.  Not sure about the other items</w:t>
            </w:r>
            <w:r>
              <w:rPr>
                <w:rFonts w:cs="Arial"/>
                <w:color w:val="FF0000"/>
              </w:rPr>
              <w:t>.  Item in yellow Ron says no plans to support but up to SYNC team if include software for it in case changes in the future.</w:t>
            </w:r>
          </w:p>
        </w:tc>
      </w:tr>
      <w:tr w:rsidR="0075398B" w:rsidRPr="003A61C9" w14:paraId="43DB365F" w14:textId="77777777" w:rsidTr="00FF181D">
        <w:trPr>
          <w:jc w:val="center"/>
        </w:trPr>
        <w:tc>
          <w:tcPr>
            <w:tcW w:w="2484" w:type="dxa"/>
            <w:vMerge/>
            <w:tcBorders>
              <w:left w:val="single" w:sz="4" w:space="0" w:color="auto"/>
              <w:right w:val="single" w:sz="4" w:space="0" w:color="auto"/>
            </w:tcBorders>
          </w:tcPr>
          <w:p w14:paraId="4AA6BEC5"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79F16567" w14:textId="77777777" w:rsidR="0075398B" w:rsidRPr="00745A7C" w:rsidRDefault="0075398B" w:rsidP="00FF181D">
            <w:pPr>
              <w:spacing w:line="276" w:lineRule="auto"/>
              <w:rPr>
                <w:rFonts w:cs="Arial"/>
                <w:color w:val="806000" w:themeColor="accent4" w:themeShade="80"/>
              </w:rPr>
            </w:pPr>
            <w:r w:rsidRPr="00745A7C">
              <w:rPr>
                <w:rFonts w:cs="Arial"/>
                <w:color w:val="806000" w:themeColor="accent4" w:themeShade="80"/>
              </w:rPr>
              <w:t>Front Disc</w:t>
            </w:r>
          </w:p>
        </w:tc>
        <w:tc>
          <w:tcPr>
            <w:tcW w:w="990" w:type="dxa"/>
            <w:tcBorders>
              <w:top w:val="single" w:sz="4" w:space="0" w:color="auto"/>
              <w:left w:val="single" w:sz="4" w:space="0" w:color="auto"/>
              <w:bottom w:val="single" w:sz="4" w:space="0" w:color="auto"/>
              <w:right w:val="single" w:sz="4" w:space="0" w:color="auto"/>
            </w:tcBorders>
          </w:tcPr>
          <w:p w14:paraId="3CCC1874" w14:textId="77777777" w:rsidR="0075398B" w:rsidRPr="00745A7C" w:rsidRDefault="0075398B" w:rsidP="00FF181D">
            <w:pPr>
              <w:spacing w:line="276" w:lineRule="auto"/>
              <w:rPr>
                <w:rFonts w:cs="Arial"/>
                <w:color w:val="806000" w:themeColor="accent4" w:themeShade="80"/>
              </w:rPr>
            </w:pPr>
            <w:r w:rsidRPr="00745A7C">
              <w:rPr>
                <w:rFonts w:cs="Arial"/>
                <w:color w:val="806000" w:themeColor="accent4" w:themeShade="80"/>
              </w:rPr>
              <w:t>0x1</w:t>
            </w:r>
          </w:p>
        </w:tc>
        <w:tc>
          <w:tcPr>
            <w:tcW w:w="3564" w:type="dxa"/>
            <w:vMerge/>
            <w:tcBorders>
              <w:left w:val="single" w:sz="4" w:space="0" w:color="auto"/>
              <w:right w:val="single" w:sz="4" w:space="0" w:color="auto"/>
            </w:tcBorders>
          </w:tcPr>
          <w:p w14:paraId="7CD2F3AD" w14:textId="77777777" w:rsidR="0075398B" w:rsidRPr="003A61C9" w:rsidRDefault="0075398B" w:rsidP="00FF181D">
            <w:pPr>
              <w:spacing w:line="276" w:lineRule="auto"/>
              <w:rPr>
                <w:rFonts w:cs="Arial"/>
              </w:rPr>
            </w:pPr>
          </w:p>
        </w:tc>
      </w:tr>
      <w:tr w:rsidR="0075398B" w:rsidRPr="003A61C9" w14:paraId="28FE79E1" w14:textId="77777777" w:rsidTr="00FF181D">
        <w:trPr>
          <w:jc w:val="center"/>
        </w:trPr>
        <w:tc>
          <w:tcPr>
            <w:tcW w:w="2484" w:type="dxa"/>
            <w:vMerge/>
            <w:tcBorders>
              <w:left w:val="single" w:sz="4" w:space="0" w:color="auto"/>
              <w:right w:val="single" w:sz="4" w:space="0" w:color="auto"/>
            </w:tcBorders>
          </w:tcPr>
          <w:p w14:paraId="4BC1C489"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639D966E" w14:textId="77777777" w:rsidR="0075398B" w:rsidRPr="00201EC8" w:rsidRDefault="0075398B" w:rsidP="00FF181D">
            <w:pPr>
              <w:spacing w:line="276" w:lineRule="auto"/>
              <w:rPr>
                <w:rFonts w:cs="Arial"/>
                <w:color w:val="00B050"/>
              </w:rPr>
            </w:pPr>
            <w:r w:rsidRPr="00201EC8">
              <w:rPr>
                <w:rFonts w:cs="Arial"/>
                <w:color w:val="00B050"/>
              </w:rPr>
              <w:t>SDARS/DAB</w:t>
            </w:r>
          </w:p>
        </w:tc>
        <w:tc>
          <w:tcPr>
            <w:tcW w:w="990" w:type="dxa"/>
            <w:tcBorders>
              <w:top w:val="single" w:sz="4" w:space="0" w:color="auto"/>
              <w:left w:val="single" w:sz="4" w:space="0" w:color="auto"/>
              <w:bottom w:val="single" w:sz="4" w:space="0" w:color="auto"/>
              <w:right w:val="single" w:sz="4" w:space="0" w:color="auto"/>
            </w:tcBorders>
          </w:tcPr>
          <w:p w14:paraId="2FA0F1EC" w14:textId="77777777" w:rsidR="0075398B" w:rsidRPr="00201EC8" w:rsidRDefault="0075398B" w:rsidP="00FF181D">
            <w:pPr>
              <w:spacing w:line="276" w:lineRule="auto"/>
              <w:rPr>
                <w:rFonts w:cs="Arial"/>
                <w:color w:val="00B050"/>
              </w:rPr>
            </w:pPr>
            <w:r w:rsidRPr="00201EC8">
              <w:rPr>
                <w:rFonts w:cs="Arial"/>
                <w:color w:val="00B050"/>
              </w:rPr>
              <w:t>0x2</w:t>
            </w:r>
          </w:p>
        </w:tc>
        <w:tc>
          <w:tcPr>
            <w:tcW w:w="3564" w:type="dxa"/>
            <w:vMerge/>
            <w:tcBorders>
              <w:left w:val="single" w:sz="4" w:space="0" w:color="auto"/>
              <w:right w:val="single" w:sz="4" w:space="0" w:color="auto"/>
            </w:tcBorders>
          </w:tcPr>
          <w:p w14:paraId="4C6DBD28" w14:textId="77777777" w:rsidR="0075398B" w:rsidRPr="003A61C9" w:rsidRDefault="0075398B" w:rsidP="00FF181D">
            <w:pPr>
              <w:spacing w:line="276" w:lineRule="auto"/>
              <w:rPr>
                <w:rFonts w:cs="Arial"/>
              </w:rPr>
            </w:pPr>
          </w:p>
        </w:tc>
      </w:tr>
      <w:tr w:rsidR="0075398B" w:rsidRPr="003A61C9" w14:paraId="7D9B5B4E" w14:textId="77777777" w:rsidTr="00FF181D">
        <w:trPr>
          <w:jc w:val="center"/>
        </w:trPr>
        <w:tc>
          <w:tcPr>
            <w:tcW w:w="2484" w:type="dxa"/>
            <w:vMerge/>
            <w:tcBorders>
              <w:left w:val="single" w:sz="4" w:space="0" w:color="auto"/>
              <w:right w:val="single" w:sz="4" w:space="0" w:color="auto"/>
            </w:tcBorders>
          </w:tcPr>
          <w:p w14:paraId="4596781E"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88AE666" w14:textId="77777777" w:rsidR="0075398B" w:rsidRPr="003A61C9" w:rsidRDefault="0075398B" w:rsidP="00FF181D">
            <w:pPr>
              <w:spacing w:line="276" w:lineRule="auto"/>
              <w:rPr>
                <w:rFonts w:cs="Arial"/>
              </w:rPr>
            </w:pPr>
            <w:r>
              <w:rPr>
                <w:rFonts w:cs="Arial"/>
              </w:rPr>
              <w:t>In Dash CD Changer</w:t>
            </w:r>
          </w:p>
        </w:tc>
        <w:tc>
          <w:tcPr>
            <w:tcW w:w="990" w:type="dxa"/>
            <w:tcBorders>
              <w:top w:val="single" w:sz="4" w:space="0" w:color="auto"/>
              <w:left w:val="single" w:sz="4" w:space="0" w:color="auto"/>
              <w:bottom w:val="single" w:sz="4" w:space="0" w:color="auto"/>
              <w:right w:val="single" w:sz="4" w:space="0" w:color="auto"/>
            </w:tcBorders>
          </w:tcPr>
          <w:p w14:paraId="43B5A62E" w14:textId="77777777" w:rsidR="0075398B" w:rsidRPr="003A61C9" w:rsidRDefault="0075398B" w:rsidP="00FF181D">
            <w:pPr>
              <w:spacing w:line="276" w:lineRule="auto"/>
              <w:rPr>
                <w:rFonts w:cs="Arial"/>
              </w:rPr>
            </w:pPr>
            <w:r>
              <w:rPr>
                <w:rFonts w:cs="Arial"/>
              </w:rPr>
              <w:t>0x3</w:t>
            </w:r>
          </w:p>
        </w:tc>
        <w:tc>
          <w:tcPr>
            <w:tcW w:w="3564" w:type="dxa"/>
            <w:vMerge/>
            <w:tcBorders>
              <w:left w:val="single" w:sz="4" w:space="0" w:color="auto"/>
              <w:right w:val="single" w:sz="4" w:space="0" w:color="auto"/>
            </w:tcBorders>
          </w:tcPr>
          <w:p w14:paraId="2AB5055C" w14:textId="77777777" w:rsidR="0075398B" w:rsidRPr="003A61C9" w:rsidRDefault="0075398B" w:rsidP="00FF181D">
            <w:pPr>
              <w:spacing w:line="276" w:lineRule="auto"/>
              <w:rPr>
                <w:rFonts w:cs="Arial"/>
              </w:rPr>
            </w:pPr>
          </w:p>
        </w:tc>
      </w:tr>
      <w:tr w:rsidR="0075398B" w:rsidRPr="003A61C9" w14:paraId="2E791364" w14:textId="77777777" w:rsidTr="00FF181D">
        <w:trPr>
          <w:jc w:val="center"/>
        </w:trPr>
        <w:tc>
          <w:tcPr>
            <w:tcW w:w="2484" w:type="dxa"/>
            <w:vMerge/>
            <w:tcBorders>
              <w:left w:val="single" w:sz="4" w:space="0" w:color="auto"/>
              <w:right w:val="single" w:sz="4" w:space="0" w:color="auto"/>
            </w:tcBorders>
          </w:tcPr>
          <w:p w14:paraId="4C0ACB14"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551D8EF6" w14:textId="77777777" w:rsidR="0075398B" w:rsidRPr="00201EC8" w:rsidRDefault="0075398B" w:rsidP="00FF181D">
            <w:pPr>
              <w:spacing w:line="276" w:lineRule="auto"/>
              <w:rPr>
                <w:rFonts w:cs="Arial"/>
                <w:color w:val="00B050"/>
              </w:rPr>
            </w:pPr>
            <w:r w:rsidRPr="00201EC8">
              <w:rPr>
                <w:rFonts w:cs="Arial"/>
                <w:color w:val="00B050"/>
              </w:rPr>
              <w:t xml:space="preserve">Voice </w:t>
            </w:r>
            <w:proofErr w:type="spellStart"/>
            <w:r w:rsidRPr="00201EC8">
              <w:rPr>
                <w:rFonts w:cs="Arial"/>
                <w:color w:val="00B050"/>
              </w:rPr>
              <w:t>Recogniser</w:t>
            </w:r>
            <w:proofErr w:type="spellEnd"/>
          </w:p>
        </w:tc>
        <w:tc>
          <w:tcPr>
            <w:tcW w:w="990" w:type="dxa"/>
            <w:tcBorders>
              <w:top w:val="single" w:sz="4" w:space="0" w:color="auto"/>
              <w:left w:val="single" w:sz="4" w:space="0" w:color="auto"/>
              <w:bottom w:val="single" w:sz="4" w:space="0" w:color="auto"/>
              <w:right w:val="single" w:sz="4" w:space="0" w:color="auto"/>
            </w:tcBorders>
          </w:tcPr>
          <w:p w14:paraId="6A026542" w14:textId="77777777" w:rsidR="0075398B" w:rsidRPr="00201EC8" w:rsidRDefault="0075398B" w:rsidP="00FF181D">
            <w:pPr>
              <w:spacing w:line="276" w:lineRule="auto"/>
              <w:rPr>
                <w:rFonts w:cs="Arial"/>
                <w:color w:val="00B050"/>
              </w:rPr>
            </w:pPr>
            <w:r w:rsidRPr="00201EC8">
              <w:rPr>
                <w:rFonts w:cs="Arial"/>
                <w:color w:val="00B050"/>
              </w:rPr>
              <w:t>0x4</w:t>
            </w:r>
          </w:p>
        </w:tc>
        <w:tc>
          <w:tcPr>
            <w:tcW w:w="3564" w:type="dxa"/>
            <w:vMerge/>
            <w:tcBorders>
              <w:left w:val="single" w:sz="4" w:space="0" w:color="auto"/>
              <w:right w:val="single" w:sz="4" w:space="0" w:color="auto"/>
            </w:tcBorders>
          </w:tcPr>
          <w:p w14:paraId="78F37269" w14:textId="77777777" w:rsidR="0075398B" w:rsidRPr="003A61C9" w:rsidRDefault="0075398B" w:rsidP="00FF181D">
            <w:pPr>
              <w:spacing w:line="276" w:lineRule="auto"/>
              <w:rPr>
                <w:rFonts w:cs="Arial"/>
              </w:rPr>
            </w:pPr>
          </w:p>
        </w:tc>
      </w:tr>
      <w:tr w:rsidR="0075398B" w:rsidRPr="003A61C9" w14:paraId="61EA3496" w14:textId="77777777" w:rsidTr="00FF181D">
        <w:trPr>
          <w:jc w:val="center"/>
        </w:trPr>
        <w:tc>
          <w:tcPr>
            <w:tcW w:w="2484" w:type="dxa"/>
            <w:vMerge/>
            <w:tcBorders>
              <w:left w:val="single" w:sz="4" w:space="0" w:color="auto"/>
              <w:right w:val="single" w:sz="4" w:space="0" w:color="auto"/>
            </w:tcBorders>
          </w:tcPr>
          <w:p w14:paraId="75E9B6DF"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22197729" w14:textId="77777777" w:rsidR="0075398B" w:rsidRPr="003A61C9" w:rsidRDefault="0075398B" w:rsidP="00FF181D">
            <w:pPr>
              <w:spacing w:line="276" w:lineRule="auto"/>
              <w:rPr>
                <w:rFonts w:cs="Arial"/>
              </w:rPr>
            </w:pPr>
            <w:proofErr w:type="spellStart"/>
            <w:r>
              <w:rPr>
                <w:rFonts w:cs="Arial"/>
              </w:rPr>
              <w:t>Telematic</w:t>
            </w:r>
            <w:proofErr w:type="spellEnd"/>
            <w:r>
              <w:rPr>
                <w:rFonts w:cs="Arial"/>
              </w:rPr>
              <w:t xml:space="preserve"> Unit</w:t>
            </w:r>
          </w:p>
        </w:tc>
        <w:tc>
          <w:tcPr>
            <w:tcW w:w="990" w:type="dxa"/>
            <w:tcBorders>
              <w:top w:val="single" w:sz="4" w:space="0" w:color="auto"/>
              <w:left w:val="single" w:sz="4" w:space="0" w:color="auto"/>
              <w:bottom w:val="single" w:sz="4" w:space="0" w:color="auto"/>
              <w:right w:val="single" w:sz="4" w:space="0" w:color="auto"/>
            </w:tcBorders>
          </w:tcPr>
          <w:p w14:paraId="45FD13F8" w14:textId="77777777" w:rsidR="0075398B" w:rsidRPr="003A61C9" w:rsidRDefault="0075398B" w:rsidP="00FF181D">
            <w:pPr>
              <w:spacing w:line="276" w:lineRule="auto"/>
              <w:rPr>
                <w:rFonts w:cs="Arial"/>
              </w:rPr>
            </w:pPr>
            <w:r>
              <w:rPr>
                <w:rFonts w:cs="Arial"/>
              </w:rPr>
              <w:t>0x5</w:t>
            </w:r>
          </w:p>
        </w:tc>
        <w:tc>
          <w:tcPr>
            <w:tcW w:w="3564" w:type="dxa"/>
            <w:vMerge/>
            <w:tcBorders>
              <w:left w:val="single" w:sz="4" w:space="0" w:color="auto"/>
              <w:right w:val="single" w:sz="4" w:space="0" w:color="auto"/>
            </w:tcBorders>
          </w:tcPr>
          <w:p w14:paraId="18F3F427" w14:textId="77777777" w:rsidR="0075398B" w:rsidRPr="003A61C9" w:rsidRDefault="0075398B" w:rsidP="00FF181D">
            <w:pPr>
              <w:spacing w:line="276" w:lineRule="auto"/>
              <w:rPr>
                <w:rFonts w:cs="Arial"/>
              </w:rPr>
            </w:pPr>
          </w:p>
        </w:tc>
      </w:tr>
      <w:tr w:rsidR="0075398B" w:rsidRPr="003A61C9" w14:paraId="5DF0E679" w14:textId="77777777" w:rsidTr="00FF181D">
        <w:trPr>
          <w:jc w:val="center"/>
        </w:trPr>
        <w:tc>
          <w:tcPr>
            <w:tcW w:w="2484" w:type="dxa"/>
            <w:vMerge/>
            <w:tcBorders>
              <w:left w:val="single" w:sz="4" w:space="0" w:color="auto"/>
              <w:right w:val="single" w:sz="4" w:space="0" w:color="auto"/>
            </w:tcBorders>
          </w:tcPr>
          <w:p w14:paraId="70F05613"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F231335" w14:textId="77777777" w:rsidR="0075398B" w:rsidRPr="003A61C9" w:rsidRDefault="0075398B" w:rsidP="00FF181D">
            <w:pPr>
              <w:spacing w:line="276" w:lineRule="auto"/>
              <w:rPr>
                <w:rFonts w:cs="Arial"/>
              </w:rPr>
            </w:pPr>
            <w:r>
              <w:rPr>
                <w:rFonts w:cs="Arial"/>
              </w:rPr>
              <w:t>Bluetooth Phone</w:t>
            </w:r>
          </w:p>
        </w:tc>
        <w:tc>
          <w:tcPr>
            <w:tcW w:w="990" w:type="dxa"/>
            <w:tcBorders>
              <w:top w:val="single" w:sz="4" w:space="0" w:color="auto"/>
              <w:left w:val="single" w:sz="4" w:space="0" w:color="auto"/>
              <w:bottom w:val="single" w:sz="4" w:space="0" w:color="auto"/>
              <w:right w:val="single" w:sz="4" w:space="0" w:color="auto"/>
            </w:tcBorders>
          </w:tcPr>
          <w:p w14:paraId="0FA4BF49" w14:textId="77777777" w:rsidR="0075398B" w:rsidRPr="003A61C9" w:rsidRDefault="0075398B" w:rsidP="00FF181D">
            <w:pPr>
              <w:spacing w:line="276" w:lineRule="auto"/>
              <w:rPr>
                <w:rFonts w:cs="Arial"/>
              </w:rPr>
            </w:pPr>
            <w:r>
              <w:rPr>
                <w:rFonts w:cs="Arial"/>
              </w:rPr>
              <w:t>0x6</w:t>
            </w:r>
          </w:p>
        </w:tc>
        <w:tc>
          <w:tcPr>
            <w:tcW w:w="3564" w:type="dxa"/>
            <w:vMerge/>
            <w:tcBorders>
              <w:left w:val="single" w:sz="4" w:space="0" w:color="auto"/>
              <w:right w:val="single" w:sz="4" w:space="0" w:color="auto"/>
            </w:tcBorders>
          </w:tcPr>
          <w:p w14:paraId="3E4AFDA1" w14:textId="77777777" w:rsidR="0075398B" w:rsidRPr="003A61C9" w:rsidRDefault="0075398B" w:rsidP="00FF181D">
            <w:pPr>
              <w:spacing w:line="276" w:lineRule="auto"/>
              <w:rPr>
                <w:rFonts w:cs="Arial"/>
              </w:rPr>
            </w:pPr>
          </w:p>
        </w:tc>
      </w:tr>
      <w:tr w:rsidR="0075398B" w:rsidRPr="003A61C9" w14:paraId="62757DBB" w14:textId="77777777" w:rsidTr="00FF181D">
        <w:trPr>
          <w:jc w:val="center"/>
        </w:trPr>
        <w:tc>
          <w:tcPr>
            <w:tcW w:w="2484" w:type="dxa"/>
            <w:vMerge/>
            <w:tcBorders>
              <w:left w:val="single" w:sz="4" w:space="0" w:color="auto"/>
              <w:right w:val="single" w:sz="4" w:space="0" w:color="auto"/>
            </w:tcBorders>
          </w:tcPr>
          <w:p w14:paraId="7DC699C1"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7056D3C" w14:textId="77777777" w:rsidR="0075398B" w:rsidRPr="003A61C9" w:rsidRDefault="0075398B" w:rsidP="00FF181D">
            <w:pPr>
              <w:spacing w:line="276" w:lineRule="auto"/>
              <w:rPr>
                <w:rFonts w:cs="Arial"/>
              </w:rPr>
            </w:pPr>
            <w:r>
              <w:rPr>
                <w:rFonts w:cs="Arial"/>
              </w:rPr>
              <w:t>Rear Disc</w:t>
            </w:r>
          </w:p>
        </w:tc>
        <w:tc>
          <w:tcPr>
            <w:tcW w:w="990" w:type="dxa"/>
            <w:tcBorders>
              <w:top w:val="single" w:sz="4" w:space="0" w:color="auto"/>
              <w:left w:val="single" w:sz="4" w:space="0" w:color="auto"/>
              <w:bottom w:val="single" w:sz="4" w:space="0" w:color="auto"/>
              <w:right w:val="single" w:sz="4" w:space="0" w:color="auto"/>
            </w:tcBorders>
          </w:tcPr>
          <w:p w14:paraId="363C74D5" w14:textId="77777777" w:rsidR="0075398B" w:rsidRPr="003A61C9" w:rsidRDefault="0075398B" w:rsidP="00FF181D">
            <w:pPr>
              <w:spacing w:line="276" w:lineRule="auto"/>
              <w:rPr>
                <w:rFonts w:cs="Arial"/>
              </w:rPr>
            </w:pPr>
            <w:r>
              <w:rPr>
                <w:rFonts w:cs="Arial"/>
              </w:rPr>
              <w:t>0x7</w:t>
            </w:r>
          </w:p>
        </w:tc>
        <w:tc>
          <w:tcPr>
            <w:tcW w:w="3564" w:type="dxa"/>
            <w:vMerge/>
            <w:tcBorders>
              <w:left w:val="single" w:sz="4" w:space="0" w:color="auto"/>
              <w:right w:val="single" w:sz="4" w:space="0" w:color="auto"/>
            </w:tcBorders>
          </w:tcPr>
          <w:p w14:paraId="485AE7A5" w14:textId="77777777" w:rsidR="0075398B" w:rsidRPr="003A61C9" w:rsidRDefault="0075398B" w:rsidP="00FF181D">
            <w:pPr>
              <w:spacing w:line="276" w:lineRule="auto"/>
              <w:rPr>
                <w:rFonts w:cs="Arial"/>
              </w:rPr>
            </w:pPr>
          </w:p>
        </w:tc>
      </w:tr>
      <w:tr w:rsidR="0075398B" w:rsidRPr="003A61C9" w14:paraId="4B958B78" w14:textId="77777777" w:rsidTr="00FF181D">
        <w:trPr>
          <w:jc w:val="center"/>
        </w:trPr>
        <w:tc>
          <w:tcPr>
            <w:tcW w:w="2484" w:type="dxa"/>
            <w:vMerge/>
            <w:tcBorders>
              <w:left w:val="single" w:sz="4" w:space="0" w:color="auto"/>
              <w:right w:val="single" w:sz="4" w:space="0" w:color="auto"/>
            </w:tcBorders>
          </w:tcPr>
          <w:p w14:paraId="50655223"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5A0CF56F" w14:textId="77777777" w:rsidR="0075398B" w:rsidRPr="00201EC8" w:rsidRDefault="0075398B" w:rsidP="00FF181D">
            <w:pPr>
              <w:spacing w:line="276" w:lineRule="auto"/>
              <w:rPr>
                <w:rFonts w:cs="Arial"/>
                <w:color w:val="00B050"/>
              </w:rPr>
            </w:pPr>
            <w:r w:rsidRPr="00201EC8">
              <w:rPr>
                <w:rFonts w:cs="Arial"/>
                <w:color w:val="00B050"/>
              </w:rPr>
              <w:t>APIM</w:t>
            </w:r>
          </w:p>
        </w:tc>
        <w:tc>
          <w:tcPr>
            <w:tcW w:w="990" w:type="dxa"/>
            <w:tcBorders>
              <w:top w:val="single" w:sz="4" w:space="0" w:color="auto"/>
              <w:left w:val="single" w:sz="4" w:space="0" w:color="auto"/>
              <w:bottom w:val="single" w:sz="4" w:space="0" w:color="auto"/>
              <w:right w:val="single" w:sz="4" w:space="0" w:color="auto"/>
            </w:tcBorders>
          </w:tcPr>
          <w:p w14:paraId="3E3092AB" w14:textId="77777777" w:rsidR="0075398B" w:rsidRPr="00201EC8" w:rsidRDefault="0075398B" w:rsidP="00FF181D">
            <w:pPr>
              <w:spacing w:line="276" w:lineRule="auto"/>
              <w:rPr>
                <w:rFonts w:cs="Arial"/>
                <w:color w:val="00B050"/>
              </w:rPr>
            </w:pPr>
            <w:r w:rsidRPr="00201EC8">
              <w:rPr>
                <w:rFonts w:cs="Arial"/>
                <w:color w:val="00B050"/>
              </w:rPr>
              <w:t>0x8</w:t>
            </w:r>
          </w:p>
        </w:tc>
        <w:tc>
          <w:tcPr>
            <w:tcW w:w="3564" w:type="dxa"/>
            <w:vMerge/>
            <w:tcBorders>
              <w:left w:val="single" w:sz="4" w:space="0" w:color="auto"/>
              <w:right w:val="single" w:sz="4" w:space="0" w:color="auto"/>
            </w:tcBorders>
          </w:tcPr>
          <w:p w14:paraId="687780D0" w14:textId="77777777" w:rsidR="0075398B" w:rsidRPr="003A61C9" w:rsidRDefault="0075398B" w:rsidP="00FF181D">
            <w:pPr>
              <w:spacing w:line="276" w:lineRule="auto"/>
              <w:rPr>
                <w:rFonts w:cs="Arial"/>
              </w:rPr>
            </w:pPr>
          </w:p>
        </w:tc>
      </w:tr>
      <w:tr w:rsidR="0075398B" w:rsidRPr="003A61C9" w14:paraId="601D5052" w14:textId="77777777" w:rsidTr="00FF181D">
        <w:trPr>
          <w:jc w:val="center"/>
        </w:trPr>
        <w:tc>
          <w:tcPr>
            <w:tcW w:w="2484" w:type="dxa"/>
            <w:vMerge/>
            <w:tcBorders>
              <w:left w:val="single" w:sz="4" w:space="0" w:color="auto"/>
              <w:right w:val="single" w:sz="4" w:space="0" w:color="auto"/>
            </w:tcBorders>
          </w:tcPr>
          <w:p w14:paraId="4314679D"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0D7D6E5" w14:textId="77777777" w:rsidR="0075398B" w:rsidRPr="003A61C9" w:rsidRDefault="0075398B" w:rsidP="00FF181D">
            <w:pPr>
              <w:spacing w:line="276" w:lineRule="auto"/>
              <w:rPr>
                <w:rFonts w:cs="Arial"/>
              </w:rPr>
            </w:pPr>
            <w:r>
              <w:rPr>
                <w:rFonts w:cs="Arial"/>
              </w:rPr>
              <w:t>Front Aux Input</w:t>
            </w:r>
          </w:p>
        </w:tc>
        <w:tc>
          <w:tcPr>
            <w:tcW w:w="990" w:type="dxa"/>
            <w:tcBorders>
              <w:top w:val="single" w:sz="4" w:space="0" w:color="auto"/>
              <w:left w:val="single" w:sz="4" w:space="0" w:color="auto"/>
              <w:bottom w:val="single" w:sz="4" w:space="0" w:color="auto"/>
              <w:right w:val="single" w:sz="4" w:space="0" w:color="auto"/>
            </w:tcBorders>
          </w:tcPr>
          <w:p w14:paraId="735BAF08" w14:textId="77777777" w:rsidR="0075398B" w:rsidRPr="003A61C9" w:rsidRDefault="0075398B" w:rsidP="00FF181D">
            <w:pPr>
              <w:spacing w:line="276" w:lineRule="auto"/>
              <w:rPr>
                <w:rFonts w:cs="Arial"/>
              </w:rPr>
            </w:pPr>
            <w:r>
              <w:rPr>
                <w:rFonts w:cs="Arial"/>
              </w:rPr>
              <w:t>0x9</w:t>
            </w:r>
          </w:p>
        </w:tc>
        <w:tc>
          <w:tcPr>
            <w:tcW w:w="3564" w:type="dxa"/>
            <w:vMerge/>
            <w:tcBorders>
              <w:left w:val="single" w:sz="4" w:space="0" w:color="auto"/>
              <w:right w:val="single" w:sz="4" w:space="0" w:color="auto"/>
            </w:tcBorders>
          </w:tcPr>
          <w:p w14:paraId="1F56CDAE" w14:textId="77777777" w:rsidR="0075398B" w:rsidRPr="003A61C9" w:rsidRDefault="0075398B" w:rsidP="00FF181D">
            <w:pPr>
              <w:spacing w:line="276" w:lineRule="auto"/>
              <w:rPr>
                <w:rFonts w:cs="Arial"/>
              </w:rPr>
            </w:pPr>
          </w:p>
        </w:tc>
      </w:tr>
      <w:tr w:rsidR="0075398B" w:rsidRPr="003A61C9" w14:paraId="1588EFEB" w14:textId="77777777" w:rsidTr="00FF181D">
        <w:trPr>
          <w:jc w:val="center"/>
        </w:trPr>
        <w:tc>
          <w:tcPr>
            <w:tcW w:w="2484" w:type="dxa"/>
            <w:vMerge/>
            <w:tcBorders>
              <w:left w:val="single" w:sz="4" w:space="0" w:color="auto"/>
              <w:right w:val="single" w:sz="4" w:space="0" w:color="auto"/>
            </w:tcBorders>
          </w:tcPr>
          <w:p w14:paraId="5F9F37E6"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7A3051C9" w14:textId="77777777" w:rsidR="0075398B" w:rsidRPr="003A61C9" w:rsidRDefault="0075398B" w:rsidP="00FF181D">
            <w:pPr>
              <w:spacing w:line="276" w:lineRule="auto"/>
              <w:rPr>
                <w:rFonts w:cs="Arial"/>
              </w:rPr>
            </w:pPr>
            <w:r>
              <w:rPr>
                <w:rFonts w:cs="Arial"/>
              </w:rPr>
              <w:t>Navigation</w:t>
            </w:r>
          </w:p>
        </w:tc>
        <w:tc>
          <w:tcPr>
            <w:tcW w:w="990" w:type="dxa"/>
            <w:tcBorders>
              <w:top w:val="single" w:sz="4" w:space="0" w:color="auto"/>
              <w:left w:val="single" w:sz="4" w:space="0" w:color="auto"/>
              <w:bottom w:val="single" w:sz="4" w:space="0" w:color="auto"/>
              <w:right w:val="single" w:sz="4" w:space="0" w:color="auto"/>
            </w:tcBorders>
          </w:tcPr>
          <w:p w14:paraId="2ABE870E" w14:textId="77777777" w:rsidR="0075398B" w:rsidRPr="003A61C9" w:rsidRDefault="0075398B" w:rsidP="00FF181D">
            <w:pPr>
              <w:spacing w:line="276" w:lineRule="auto"/>
              <w:rPr>
                <w:rFonts w:cs="Arial"/>
              </w:rPr>
            </w:pPr>
            <w:r>
              <w:rPr>
                <w:rFonts w:cs="Arial"/>
              </w:rPr>
              <w:t>0xA</w:t>
            </w:r>
          </w:p>
        </w:tc>
        <w:tc>
          <w:tcPr>
            <w:tcW w:w="3564" w:type="dxa"/>
            <w:vMerge/>
            <w:tcBorders>
              <w:left w:val="single" w:sz="4" w:space="0" w:color="auto"/>
              <w:right w:val="single" w:sz="4" w:space="0" w:color="auto"/>
            </w:tcBorders>
          </w:tcPr>
          <w:p w14:paraId="6A4FE173" w14:textId="77777777" w:rsidR="0075398B" w:rsidRPr="003A61C9" w:rsidRDefault="0075398B" w:rsidP="00FF181D">
            <w:pPr>
              <w:spacing w:line="276" w:lineRule="auto"/>
              <w:rPr>
                <w:rFonts w:cs="Arial"/>
              </w:rPr>
            </w:pPr>
          </w:p>
        </w:tc>
      </w:tr>
      <w:tr w:rsidR="0075398B" w:rsidRPr="003A61C9" w14:paraId="214729B3" w14:textId="77777777" w:rsidTr="00FF181D">
        <w:trPr>
          <w:jc w:val="center"/>
        </w:trPr>
        <w:tc>
          <w:tcPr>
            <w:tcW w:w="2484" w:type="dxa"/>
            <w:vMerge/>
            <w:tcBorders>
              <w:left w:val="single" w:sz="4" w:space="0" w:color="auto"/>
              <w:right w:val="single" w:sz="4" w:space="0" w:color="auto"/>
            </w:tcBorders>
          </w:tcPr>
          <w:p w14:paraId="4168B681"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692E4C2D" w14:textId="77777777" w:rsidR="0075398B" w:rsidRPr="003A61C9" w:rsidRDefault="0075398B" w:rsidP="00FF181D">
            <w:pPr>
              <w:spacing w:line="276" w:lineRule="auto"/>
              <w:rPr>
                <w:rFonts w:cs="Arial"/>
              </w:rPr>
            </w:pPr>
            <w:r>
              <w:rPr>
                <w:rFonts w:cs="Arial"/>
              </w:rPr>
              <w:t>Rear Aux</w:t>
            </w:r>
          </w:p>
        </w:tc>
        <w:tc>
          <w:tcPr>
            <w:tcW w:w="990" w:type="dxa"/>
            <w:tcBorders>
              <w:top w:val="single" w:sz="4" w:space="0" w:color="auto"/>
              <w:left w:val="single" w:sz="4" w:space="0" w:color="auto"/>
              <w:bottom w:val="single" w:sz="4" w:space="0" w:color="auto"/>
              <w:right w:val="single" w:sz="4" w:space="0" w:color="auto"/>
            </w:tcBorders>
          </w:tcPr>
          <w:p w14:paraId="302D47F8" w14:textId="77777777" w:rsidR="0075398B" w:rsidRPr="003A61C9" w:rsidRDefault="0075398B" w:rsidP="00FF181D">
            <w:pPr>
              <w:spacing w:line="276" w:lineRule="auto"/>
              <w:rPr>
                <w:rFonts w:cs="Arial"/>
              </w:rPr>
            </w:pPr>
            <w:r>
              <w:rPr>
                <w:rFonts w:cs="Arial"/>
              </w:rPr>
              <w:t>0xB</w:t>
            </w:r>
          </w:p>
        </w:tc>
        <w:tc>
          <w:tcPr>
            <w:tcW w:w="3564" w:type="dxa"/>
            <w:vMerge/>
            <w:tcBorders>
              <w:left w:val="single" w:sz="4" w:space="0" w:color="auto"/>
              <w:right w:val="single" w:sz="4" w:space="0" w:color="auto"/>
            </w:tcBorders>
          </w:tcPr>
          <w:p w14:paraId="542EC4F7" w14:textId="77777777" w:rsidR="0075398B" w:rsidRPr="003A61C9" w:rsidRDefault="0075398B" w:rsidP="00FF181D">
            <w:pPr>
              <w:spacing w:line="276" w:lineRule="auto"/>
              <w:rPr>
                <w:rFonts w:cs="Arial"/>
              </w:rPr>
            </w:pPr>
          </w:p>
        </w:tc>
      </w:tr>
      <w:tr w:rsidR="0075398B" w:rsidRPr="003A61C9" w14:paraId="70EA991D" w14:textId="77777777" w:rsidTr="00FF181D">
        <w:trPr>
          <w:jc w:val="center"/>
        </w:trPr>
        <w:tc>
          <w:tcPr>
            <w:tcW w:w="2484" w:type="dxa"/>
            <w:vMerge/>
            <w:tcBorders>
              <w:left w:val="single" w:sz="4" w:space="0" w:color="auto"/>
              <w:right w:val="single" w:sz="4" w:space="0" w:color="auto"/>
            </w:tcBorders>
          </w:tcPr>
          <w:p w14:paraId="42177611"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1919534E" w14:textId="77777777" w:rsidR="0075398B" w:rsidRPr="00201EC8" w:rsidRDefault="0075398B" w:rsidP="00FF181D">
            <w:pPr>
              <w:spacing w:line="276" w:lineRule="auto"/>
              <w:rPr>
                <w:rFonts w:cs="Arial"/>
                <w:color w:val="00B050"/>
              </w:rPr>
            </w:pPr>
            <w:r w:rsidRPr="00201EC8">
              <w:rPr>
                <w:rFonts w:cs="Arial"/>
                <w:color w:val="00B050"/>
              </w:rPr>
              <w:t>Not Requested</w:t>
            </w:r>
          </w:p>
        </w:tc>
        <w:tc>
          <w:tcPr>
            <w:tcW w:w="990" w:type="dxa"/>
            <w:tcBorders>
              <w:top w:val="single" w:sz="4" w:space="0" w:color="auto"/>
              <w:left w:val="single" w:sz="4" w:space="0" w:color="auto"/>
              <w:bottom w:val="single" w:sz="4" w:space="0" w:color="auto"/>
              <w:right w:val="single" w:sz="4" w:space="0" w:color="auto"/>
            </w:tcBorders>
          </w:tcPr>
          <w:p w14:paraId="7B9D84BD" w14:textId="77777777" w:rsidR="0075398B" w:rsidRPr="00201EC8" w:rsidRDefault="0075398B" w:rsidP="00FF181D">
            <w:pPr>
              <w:spacing w:line="276" w:lineRule="auto"/>
              <w:rPr>
                <w:rFonts w:cs="Arial"/>
                <w:color w:val="00B050"/>
              </w:rPr>
            </w:pPr>
            <w:r w:rsidRPr="00201EC8">
              <w:rPr>
                <w:rFonts w:cs="Arial"/>
                <w:color w:val="00B050"/>
              </w:rPr>
              <w:t>0xC</w:t>
            </w:r>
          </w:p>
        </w:tc>
        <w:tc>
          <w:tcPr>
            <w:tcW w:w="3564" w:type="dxa"/>
            <w:vMerge/>
            <w:tcBorders>
              <w:left w:val="single" w:sz="4" w:space="0" w:color="auto"/>
              <w:right w:val="single" w:sz="4" w:space="0" w:color="auto"/>
            </w:tcBorders>
          </w:tcPr>
          <w:p w14:paraId="64FA49B5" w14:textId="77777777" w:rsidR="0075398B" w:rsidRPr="003A61C9" w:rsidRDefault="0075398B" w:rsidP="00FF181D">
            <w:pPr>
              <w:spacing w:line="276" w:lineRule="auto"/>
              <w:rPr>
                <w:rFonts w:cs="Arial"/>
              </w:rPr>
            </w:pPr>
          </w:p>
        </w:tc>
      </w:tr>
      <w:tr w:rsidR="0075398B" w:rsidRPr="003A61C9" w14:paraId="4A69B67E" w14:textId="77777777" w:rsidTr="00FF181D">
        <w:trPr>
          <w:jc w:val="center"/>
        </w:trPr>
        <w:tc>
          <w:tcPr>
            <w:tcW w:w="2484" w:type="dxa"/>
            <w:vMerge/>
            <w:tcBorders>
              <w:left w:val="single" w:sz="4" w:space="0" w:color="auto"/>
              <w:right w:val="single" w:sz="4" w:space="0" w:color="auto"/>
            </w:tcBorders>
          </w:tcPr>
          <w:p w14:paraId="7300F11B"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62E9784" w14:textId="77777777" w:rsidR="0075398B" w:rsidRPr="003A61C9" w:rsidRDefault="0075398B" w:rsidP="00FF181D">
            <w:pPr>
              <w:spacing w:line="276" w:lineRule="auto"/>
              <w:rPr>
                <w:rFonts w:cs="Arial"/>
              </w:rPr>
            </w:pPr>
            <w:r>
              <w:rPr>
                <w:rFonts w:cs="Arial"/>
              </w:rPr>
              <w:t>BT Audio</w:t>
            </w:r>
          </w:p>
        </w:tc>
        <w:tc>
          <w:tcPr>
            <w:tcW w:w="990" w:type="dxa"/>
            <w:tcBorders>
              <w:top w:val="single" w:sz="4" w:space="0" w:color="auto"/>
              <w:left w:val="single" w:sz="4" w:space="0" w:color="auto"/>
              <w:bottom w:val="single" w:sz="4" w:space="0" w:color="auto"/>
              <w:right w:val="single" w:sz="4" w:space="0" w:color="auto"/>
            </w:tcBorders>
          </w:tcPr>
          <w:p w14:paraId="44775C6C" w14:textId="77777777" w:rsidR="0075398B" w:rsidRPr="003A61C9" w:rsidRDefault="0075398B" w:rsidP="00FF181D">
            <w:pPr>
              <w:spacing w:line="276" w:lineRule="auto"/>
              <w:rPr>
                <w:rFonts w:cs="Arial"/>
              </w:rPr>
            </w:pPr>
            <w:r>
              <w:rPr>
                <w:rFonts w:cs="Arial"/>
              </w:rPr>
              <w:t>0xD</w:t>
            </w:r>
          </w:p>
        </w:tc>
        <w:tc>
          <w:tcPr>
            <w:tcW w:w="3564" w:type="dxa"/>
            <w:vMerge/>
            <w:tcBorders>
              <w:left w:val="single" w:sz="4" w:space="0" w:color="auto"/>
              <w:right w:val="single" w:sz="4" w:space="0" w:color="auto"/>
            </w:tcBorders>
          </w:tcPr>
          <w:p w14:paraId="3221814A" w14:textId="77777777" w:rsidR="0075398B" w:rsidRPr="003A61C9" w:rsidRDefault="0075398B" w:rsidP="00FF181D">
            <w:pPr>
              <w:spacing w:line="276" w:lineRule="auto"/>
              <w:rPr>
                <w:rFonts w:cs="Arial"/>
              </w:rPr>
            </w:pPr>
          </w:p>
        </w:tc>
      </w:tr>
      <w:tr w:rsidR="0075398B" w:rsidRPr="003A61C9" w14:paraId="15520006" w14:textId="77777777" w:rsidTr="00FF181D">
        <w:trPr>
          <w:jc w:val="center"/>
        </w:trPr>
        <w:tc>
          <w:tcPr>
            <w:tcW w:w="2484" w:type="dxa"/>
            <w:vMerge/>
            <w:tcBorders>
              <w:left w:val="single" w:sz="4" w:space="0" w:color="auto"/>
              <w:right w:val="single" w:sz="4" w:space="0" w:color="auto"/>
            </w:tcBorders>
          </w:tcPr>
          <w:p w14:paraId="548AEBF8"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708B6E05" w14:textId="77777777" w:rsidR="0075398B" w:rsidRPr="003A61C9" w:rsidRDefault="0075398B" w:rsidP="00FF181D">
            <w:pPr>
              <w:spacing w:line="276" w:lineRule="auto"/>
              <w:rPr>
                <w:rFonts w:cs="Arial"/>
              </w:rPr>
            </w:pPr>
            <w:r>
              <w:rPr>
                <w:rFonts w:cs="Arial"/>
              </w:rPr>
              <w:t>USB</w:t>
            </w:r>
          </w:p>
        </w:tc>
        <w:tc>
          <w:tcPr>
            <w:tcW w:w="990" w:type="dxa"/>
            <w:tcBorders>
              <w:top w:val="single" w:sz="4" w:space="0" w:color="auto"/>
              <w:left w:val="single" w:sz="4" w:space="0" w:color="auto"/>
              <w:bottom w:val="single" w:sz="4" w:space="0" w:color="auto"/>
              <w:right w:val="single" w:sz="4" w:space="0" w:color="auto"/>
            </w:tcBorders>
          </w:tcPr>
          <w:p w14:paraId="3008A95B" w14:textId="77777777" w:rsidR="0075398B" w:rsidRPr="003A61C9" w:rsidRDefault="0075398B" w:rsidP="00FF181D">
            <w:pPr>
              <w:spacing w:line="276" w:lineRule="auto"/>
              <w:rPr>
                <w:rFonts w:cs="Arial"/>
              </w:rPr>
            </w:pPr>
            <w:r>
              <w:rPr>
                <w:rFonts w:cs="Arial"/>
              </w:rPr>
              <w:t>0xE</w:t>
            </w:r>
          </w:p>
        </w:tc>
        <w:tc>
          <w:tcPr>
            <w:tcW w:w="3564" w:type="dxa"/>
            <w:vMerge/>
            <w:tcBorders>
              <w:left w:val="single" w:sz="4" w:space="0" w:color="auto"/>
              <w:right w:val="single" w:sz="4" w:space="0" w:color="auto"/>
            </w:tcBorders>
          </w:tcPr>
          <w:p w14:paraId="5755E57E" w14:textId="77777777" w:rsidR="0075398B" w:rsidRPr="003A61C9" w:rsidRDefault="0075398B" w:rsidP="00FF181D">
            <w:pPr>
              <w:spacing w:line="276" w:lineRule="auto"/>
              <w:rPr>
                <w:rFonts w:cs="Arial"/>
              </w:rPr>
            </w:pPr>
          </w:p>
        </w:tc>
      </w:tr>
      <w:tr w:rsidR="0075398B" w:rsidRPr="003A61C9" w14:paraId="3322FF45" w14:textId="77777777" w:rsidTr="00FF181D">
        <w:trPr>
          <w:jc w:val="center"/>
        </w:trPr>
        <w:tc>
          <w:tcPr>
            <w:tcW w:w="2484" w:type="dxa"/>
            <w:vMerge/>
            <w:tcBorders>
              <w:left w:val="single" w:sz="4" w:space="0" w:color="auto"/>
              <w:right w:val="single" w:sz="4" w:space="0" w:color="auto"/>
            </w:tcBorders>
          </w:tcPr>
          <w:p w14:paraId="05D79337"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A375ED3" w14:textId="77777777" w:rsidR="0075398B" w:rsidRPr="003A61C9" w:rsidRDefault="0075398B" w:rsidP="00FF181D">
            <w:pPr>
              <w:spacing w:line="276" w:lineRule="auto"/>
              <w:rPr>
                <w:rFonts w:cs="Arial"/>
              </w:rPr>
            </w:pPr>
            <w:r>
              <w:rPr>
                <w:rFonts w:cs="Arial"/>
              </w:rPr>
              <w:t>iPod</w:t>
            </w:r>
          </w:p>
        </w:tc>
        <w:tc>
          <w:tcPr>
            <w:tcW w:w="990" w:type="dxa"/>
            <w:tcBorders>
              <w:top w:val="single" w:sz="4" w:space="0" w:color="auto"/>
              <w:left w:val="single" w:sz="4" w:space="0" w:color="auto"/>
              <w:bottom w:val="single" w:sz="4" w:space="0" w:color="auto"/>
              <w:right w:val="single" w:sz="4" w:space="0" w:color="auto"/>
            </w:tcBorders>
          </w:tcPr>
          <w:p w14:paraId="793DA72E" w14:textId="77777777" w:rsidR="0075398B" w:rsidRPr="003A61C9" w:rsidRDefault="0075398B" w:rsidP="00FF181D">
            <w:pPr>
              <w:spacing w:line="276" w:lineRule="auto"/>
              <w:rPr>
                <w:rFonts w:cs="Arial"/>
              </w:rPr>
            </w:pPr>
            <w:r>
              <w:rPr>
                <w:rFonts w:cs="Arial"/>
              </w:rPr>
              <w:t>0xF</w:t>
            </w:r>
          </w:p>
        </w:tc>
        <w:tc>
          <w:tcPr>
            <w:tcW w:w="3564" w:type="dxa"/>
            <w:vMerge/>
            <w:tcBorders>
              <w:left w:val="single" w:sz="4" w:space="0" w:color="auto"/>
              <w:right w:val="single" w:sz="4" w:space="0" w:color="auto"/>
            </w:tcBorders>
          </w:tcPr>
          <w:p w14:paraId="4D438A71" w14:textId="77777777" w:rsidR="0075398B" w:rsidRPr="003A61C9" w:rsidRDefault="0075398B" w:rsidP="00FF181D">
            <w:pPr>
              <w:spacing w:line="276" w:lineRule="auto"/>
              <w:rPr>
                <w:rFonts w:cs="Arial"/>
              </w:rPr>
            </w:pPr>
          </w:p>
        </w:tc>
      </w:tr>
      <w:tr w:rsidR="0075398B" w:rsidRPr="003A61C9" w14:paraId="08F18932" w14:textId="77777777" w:rsidTr="00FF181D">
        <w:trPr>
          <w:jc w:val="center"/>
        </w:trPr>
        <w:tc>
          <w:tcPr>
            <w:tcW w:w="2484" w:type="dxa"/>
            <w:vMerge w:val="restart"/>
            <w:tcBorders>
              <w:left w:val="single" w:sz="4" w:space="0" w:color="auto"/>
              <w:right w:val="single" w:sz="4" w:space="0" w:color="auto"/>
            </w:tcBorders>
          </w:tcPr>
          <w:p w14:paraId="60A7DB52" w14:textId="77777777" w:rsidR="0075398B" w:rsidRPr="003A61C9" w:rsidRDefault="0075398B" w:rsidP="00FF181D">
            <w:pPr>
              <w:spacing w:line="276" w:lineRule="auto"/>
              <w:rPr>
                <w:rFonts w:cs="Arial"/>
              </w:rPr>
            </w:pPr>
            <w:proofErr w:type="spellStart"/>
            <w:r>
              <w:rPr>
                <w:rFonts w:cs="Arial"/>
              </w:rPr>
              <w:t>RequesterPriority</w:t>
            </w:r>
            <w:proofErr w:type="spellEnd"/>
          </w:p>
        </w:tc>
        <w:tc>
          <w:tcPr>
            <w:tcW w:w="2970" w:type="dxa"/>
            <w:tcBorders>
              <w:top w:val="single" w:sz="4" w:space="0" w:color="auto"/>
              <w:left w:val="single" w:sz="4" w:space="0" w:color="auto"/>
              <w:bottom w:val="single" w:sz="4" w:space="0" w:color="auto"/>
              <w:right w:val="single" w:sz="4" w:space="0" w:color="auto"/>
            </w:tcBorders>
          </w:tcPr>
          <w:p w14:paraId="2295D027" w14:textId="77777777" w:rsidR="0075398B" w:rsidRPr="00FF181D" w:rsidRDefault="0075398B" w:rsidP="00FF181D">
            <w:pPr>
              <w:spacing w:line="276" w:lineRule="auto"/>
              <w:rPr>
                <w:rFonts w:cs="Arial"/>
                <w:color w:val="00B050"/>
              </w:rPr>
            </w:pPr>
            <w:r w:rsidRPr="00FF181D">
              <w:rPr>
                <w:rFonts w:cs="Arial"/>
                <w:color w:val="00B050"/>
              </w:rPr>
              <w:t>Emergency Service</w:t>
            </w:r>
          </w:p>
        </w:tc>
        <w:tc>
          <w:tcPr>
            <w:tcW w:w="990" w:type="dxa"/>
            <w:tcBorders>
              <w:top w:val="single" w:sz="4" w:space="0" w:color="auto"/>
              <w:left w:val="single" w:sz="4" w:space="0" w:color="auto"/>
              <w:bottom w:val="single" w:sz="4" w:space="0" w:color="auto"/>
              <w:right w:val="single" w:sz="4" w:space="0" w:color="auto"/>
            </w:tcBorders>
          </w:tcPr>
          <w:p w14:paraId="685F2934" w14:textId="77777777" w:rsidR="0075398B" w:rsidRPr="00FF181D" w:rsidRDefault="0075398B" w:rsidP="00FF181D">
            <w:pPr>
              <w:spacing w:line="276" w:lineRule="auto"/>
              <w:rPr>
                <w:rFonts w:cs="Arial"/>
                <w:color w:val="00B050"/>
              </w:rPr>
            </w:pPr>
            <w:r w:rsidRPr="00FF181D">
              <w:rPr>
                <w:rFonts w:cs="Arial"/>
                <w:color w:val="00B050"/>
              </w:rPr>
              <w:t>0x0</w:t>
            </w:r>
          </w:p>
        </w:tc>
        <w:tc>
          <w:tcPr>
            <w:tcW w:w="3564" w:type="dxa"/>
            <w:vMerge w:val="restart"/>
            <w:tcBorders>
              <w:left w:val="single" w:sz="4" w:space="0" w:color="auto"/>
              <w:right w:val="single" w:sz="4" w:space="0" w:color="auto"/>
            </w:tcBorders>
          </w:tcPr>
          <w:p w14:paraId="25BCA335" w14:textId="77777777" w:rsidR="0075398B" w:rsidRDefault="0075398B" w:rsidP="00FF181D">
            <w:pPr>
              <w:spacing w:line="276" w:lineRule="auto"/>
              <w:rPr>
                <w:rFonts w:cs="Arial"/>
              </w:rPr>
            </w:pPr>
            <w:r>
              <w:rPr>
                <w:rFonts w:cs="Arial"/>
              </w:rPr>
              <w:t>This parameter indicates the priority associated with the respective audio source</w:t>
            </w:r>
          </w:p>
          <w:p w14:paraId="50CDF0A2" w14:textId="77777777" w:rsidR="006E5CD0" w:rsidRDefault="006E5CD0" w:rsidP="00FF181D">
            <w:pPr>
              <w:spacing w:line="276" w:lineRule="auto"/>
              <w:rPr>
                <w:rFonts w:cs="Arial"/>
              </w:rPr>
            </w:pPr>
          </w:p>
          <w:p w14:paraId="07956287" w14:textId="77777777" w:rsidR="006E5CD0" w:rsidRPr="003A61C9" w:rsidRDefault="006E5CD0" w:rsidP="003B7543">
            <w:pPr>
              <w:spacing w:line="276" w:lineRule="auto"/>
              <w:rPr>
                <w:rFonts w:cs="Arial"/>
              </w:rPr>
            </w:pPr>
            <w:r w:rsidRPr="006E5CD0">
              <w:rPr>
                <w:rFonts w:cs="Arial"/>
                <w:color w:val="FF0000"/>
              </w:rPr>
              <w:t xml:space="preserve">&lt;JM&gt; Note: The items not in green </w:t>
            </w:r>
            <w:r w:rsidR="003B7543">
              <w:rPr>
                <w:rFonts w:cs="Arial"/>
                <w:color w:val="FF0000"/>
              </w:rPr>
              <w:t xml:space="preserve">I don’t believe </w:t>
            </w:r>
            <w:r w:rsidRPr="006E5CD0">
              <w:rPr>
                <w:rFonts w:cs="Arial"/>
                <w:color w:val="FF0000"/>
              </w:rPr>
              <w:t xml:space="preserve">are currently used but up to SYNC 4.1 software team to determine if want to have their AHU software support in case ever used in the future.  </w:t>
            </w:r>
          </w:p>
        </w:tc>
      </w:tr>
      <w:tr w:rsidR="0075398B" w:rsidRPr="003A61C9" w14:paraId="2037754C" w14:textId="77777777" w:rsidTr="00FF181D">
        <w:trPr>
          <w:jc w:val="center"/>
        </w:trPr>
        <w:tc>
          <w:tcPr>
            <w:tcW w:w="2484" w:type="dxa"/>
            <w:vMerge/>
            <w:tcBorders>
              <w:left w:val="single" w:sz="4" w:space="0" w:color="auto"/>
              <w:right w:val="single" w:sz="4" w:space="0" w:color="auto"/>
            </w:tcBorders>
          </w:tcPr>
          <w:p w14:paraId="352906D3"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1F7A752" w14:textId="77777777" w:rsidR="0075398B" w:rsidRPr="00FF181D" w:rsidRDefault="0075398B" w:rsidP="00FF181D">
            <w:pPr>
              <w:spacing w:line="276" w:lineRule="auto"/>
              <w:rPr>
                <w:rFonts w:cs="Arial"/>
                <w:color w:val="00B050"/>
              </w:rPr>
            </w:pPr>
            <w:r w:rsidRPr="00FF181D">
              <w:rPr>
                <w:rFonts w:cs="Arial"/>
                <w:color w:val="00B050"/>
              </w:rPr>
              <w:t>Telephony Service</w:t>
            </w:r>
          </w:p>
        </w:tc>
        <w:tc>
          <w:tcPr>
            <w:tcW w:w="990" w:type="dxa"/>
            <w:tcBorders>
              <w:top w:val="single" w:sz="4" w:space="0" w:color="auto"/>
              <w:left w:val="single" w:sz="4" w:space="0" w:color="auto"/>
              <w:bottom w:val="single" w:sz="4" w:space="0" w:color="auto"/>
              <w:right w:val="single" w:sz="4" w:space="0" w:color="auto"/>
            </w:tcBorders>
          </w:tcPr>
          <w:p w14:paraId="14DAA007" w14:textId="77777777" w:rsidR="0075398B" w:rsidRPr="00FF181D" w:rsidRDefault="0075398B" w:rsidP="00FF181D">
            <w:pPr>
              <w:spacing w:line="276" w:lineRule="auto"/>
              <w:rPr>
                <w:rFonts w:cs="Arial"/>
                <w:color w:val="00B050"/>
              </w:rPr>
            </w:pPr>
            <w:r w:rsidRPr="00FF181D">
              <w:rPr>
                <w:rFonts w:cs="Arial"/>
                <w:color w:val="00B050"/>
              </w:rPr>
              <w:t>0x1</w:t>
            </w:r>
          </w:p>
        </w:tc>
        <w:tc>
          <w:tcPr>
            <w:tcW w:w="3564" w:type="dxa"/>
            <w:vMerge/>
            <w:tcBorders>
              <w:left w:val="single" w:sz="4" w:space="0" w:color="auto"/>
              <w:right w:val="single" w:sz="4" w:space="0" w:color="auto"/>
            </w:tcBorders>
          </w:tcPr>
          <w:p w14:paraId="2239D89B" w14:textId="77777777" w:rsidR="0075398B" w:rsidRPr="003A61C9" w:rsidRDefault="0075398B" w:rsidP="00FF181D">
            <w:pPr>
              <w:spacing w:line="276" w:lineRule="auto"/>
              <w:rPr>
                <w:rFonts w:cs="Arial"/>
              </w:rPr>
            </w:pPr>
          </w:p>
        </w:tc>
      </w:tr>
      <w:tr w:rsidR="0075398B" w:rsidRPr="003A61C9" w14:paraId="21B2E5B9" w14:textId="77777777" w:rsidTr="00FF181D">
        <w:trPr>
          <w:jc w:val="center"/>
        </w:trPr>
        <w:tc>
          <w:tcPr>
            <w:tcW w:w="2484" w:type="dxa"/>
            <w:vMerge/>
            <w:tcBorders>
              <w:left w:val="single" w:sz="4" w:space="0" w:color="auto"/>
              <w:right w:val="single" w:sz="4" w:space="0" w:color="auto"/>
            </w:tcBorders>
          </w:tcPr>
          <w:p w14:paraId="0A9BA6ED"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105F7C10" w14:textId="77777777" w:rsidR="0075398B" w:rsidRPr="00FF181D" w:rsidRDefault="0075398B" w:rsidP="00FF181D">
            <w:pPr>
              <w:spacing w:line="276" w:lineRule="auto"/>
              <w:rPr>
                <w:rFonts w:cs="Arial"/>
                <w:color w:val="00B050"/>
              </w:rPr>
            </w:pPr>
            <w:r w:rsidRPr="00FF181D">
              <w:rPr>
                <w:rFonts w:cs="Arial"/>
                <w:color w:val="00B050"/>
              </w:rPr>
              <w:t>Auto Answer</w:t>
            </w:r>
          </w:p>
        </w:tc>
        <w:tc>
          <w:tcPr>
            <w:tcW w:w="990" w:type="dxa"/>
            <w:tcBorders>
              <w:top w:val="single" w:sz="4" w:space="0" w:color="auto"/>
              <w:left w:val="single" w:sz="4" w:space="0" w:color="auto"/>
              <w:bottom w:val="single" w:sz="4" w:space="0" w:color="auto"/>
              <w:right w:val="single" w:sz="4" w:space="0" w:color="auto"/>
            </w:tcBorders>
          </w:tcPr>
          <w:p w14:paraId="3A271A80" w14:textId="77777777" w:rsidR="0075398B" w:rsidRPr="00FF181D" w:rsidRDefault="0075398B" w:rsidP="00FF181D">
            <w:pPr>
              <w:spacing w:line="276" w:lineRule="auto"/>
              <w:rPr>
                <w:rFonts w:cs="Arial"/>
                <w:color w:val="00B050"/>
              </w:rPr>
            </w:pPr>
            <w:r w:rsidRPr="00FF181D">
              <w:rPr>
                <w:rFonts w:cs="Arial"/>
                <w:color w:val="00B050"/>
              </w:rPr>
              <w:t>0x2</w:t>
            </w:r>
          </w:p>
        </w:tc>
        <w:tc>
          <w:tcPr>
            <w:tcW w:w="3564" w:type="dxa"/>
            <w:vMerge/>
            <w:tcBorders>
              <w:left w:val="single" w:sz="4" w:space="0" w:color="auto"/>
              <w:right w:val="single" w:sz="4" w:space="0" w:color="auto"/>
            </w:tcBorders>
          </w:tcPr>
          <w:p w14:paraId="09306C2E" w14:textId="77777777" w:rsidR="0075398B" w:rsidRPr="003A61C9" w:rsidRDefault="0075398B" w:rsidP="00FF181D">
            <w:pPr>
              <w:spacing w:line="276" w:lineRule="auto"/>
              <w:rPr>
                <w:rFonts w:cs="Arial"/>
              </w:rPr>
            </w:pPr>
          </w:p>
        </w:tc>
      </w:tr>
      <w:tr w:rsidR="0075398B" w:rsidRPr="003A61C9" w14:paraId="79D6CD8C" w14:textId="77777777" w:rsidTr="00FF181D">
        <w:trPr>
          <w:jc w:val="center"/>
        </w:trPr>
        <w:tc>
          <w:tcPr>
            <w:tcW w:w="2484" w:type="dxa"/>
            <w:vMerge/>
            <w:tcBorders>
              <w:left w:val="single" w:sz="4" w:space="0" w:color="auto"/>
              <w:right w:val="single" w:sz="4" w:space="0" w:color="auto"/>
            </w:tcBorders>
          </w:tcPr>
          <w:p w14:paraId="6723A8D8"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5E1160FA" w14:textId="77777777" w:rsidR="0075398B" w:rsidRPr="00FF181D" w:rsidRDefault="0075398B" w:rsidP="00FF181D">
            <w:pPr>
              <w:spacing w:line="276" w:lineRule="auto"/>
              <w:rPr>
                <w:rFonts w:cs="Arial"/>
                <w:color w:val="00B050"/>
              </w:rPr>
            </w:pPr>
            <w:r w:rsidRPr="00FF181D">
              <w:rPr>
                <w:rFonts w:cs="Arial"/>
                <w:color w:val="00B050"/>
              </w:rPr>
              <w:t>TA</w:t>
            </w:r>
          </w:p>
        </w:tc>
        <w:tc>
          <w:tcPr>
            <w:tcW w:w="990" w:type="dxa"/>
            <w:tcBorders>
              <w:top w:val="single" w:sz="4" w:space="0" w:color="auto"/>
              <w:left w:val="single" w:sz="4" w:space="0" w:color="auto"/>
              <w:bottom w:val="single" w:sz="4" w:space="0" w:color="auto"/>
              <w:right w:val="single" w:sz="4" w:space="0" w:color="auto"/>
            </w:tcBorders>
          </w:tcPr>
          <w:p w14:paraId="5BC22FFC" w14:textId="77777777" w:rsidR="0075398B" w:rsidRPr="00FF181D" w:rsidRDefault="0075398B" w:rsidP="00FF181D">
            <w:pPr>
              <w:spacing w:line="276" w:lineRule="auto"/>
              <w:rPr>
                <w:rFonts w:cs="Arial"/>
                <w:color w:val="00B050"/>
              </w:rPr>
            </w:pPr>
            <w:r w:rsidRPr="00FF181D">
              <w:rPr>
                <w:rFonts w:cs="Arial"/>
                <w:color w:val="00B050"/>
              </w:rPr>
              <w:t>0x3</w:t>
            </w:r>
          </w:p>
        </w:tc>
        <w:tc>
          <w:tcPr>
            <w:tcW w:w="3564" w:type="dxa"/>
            <w:vMerge/>
            <w:tcBorders>
              <w:left w:val="single" w:sz="4" w:space="0" w:color="auto"/>
              <w:right w:val="single" w:sz="4" w:space="0" w:color="auto"/>
            </w:tcBorders>
          </w:tcPr>
          <w:p w14:paraId="43B7B63B" w14:textId="77777777" w:rsidR="0075398B" w:rsidRPr="003A61C9" w:rsidRDefault="0075398B" w:rsidP="00FF181D">
            <w:pPr>
              <w:spacing w:line="276" w:lineRule="auto"/>
              <w:rPr>
                <w:rFonts w:cs="Arial"/>
              </w:rPr>
            </w:pPr>
          </w:p>
        </w:tc>
      </w:tr>
      <w:tr w:rsidR="0075398B" w:rsidRPr="003A61C9" w14:paraId="13218E2B" w14:textId="77777777" w:rsidTr="00FF181D">
        <w:trPr>
          <w:jc w:val="center"/>
        </w:trPr>
        <w:tc>
          <w:tcPr>
            <w:tcW w:w="2484" w:type="dxa"/>
            <w:vMerge/>
            <w:tcBorders>
              <w:left w:val="single" w:sz="4" w:space="0" w:color="auto"/>
              <w:right w:val="single" w:sz="4" w:space="0" w:color="auto"/>
            </w:tcBorders>
          </w:tcPr>
          <w:p w14:paraId="40986514"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16A756D" w14:textId="77777777" w:rsidR="0075398B" w:rsidRPr="00FF181D" w:rsidRDefault="0075398B" w:rsidP="00FF181D">
            <w:pPr>
              <w:spacing w:line="276" w:lineRule="auto"/>
              <w:rPr>
                <w:rFonts w:cs="Arial"/>
                <w:color w:val="00B050"/>
              </w:rPr>
            </w:pPr>
            <w:r w:rsidRPr="00FF181D">
              <w:rPr>
                <w:rFonts w:cs="Arial"/>
                <w:color w:val="00B050"/>
              </w:rPr>
              <w:t>PTT Mute &amp; Voice</w:t>
            </w:r>
          </w:p>
        </w:tc>
        <w:tc>
          <w:tcPr>
            <w:tcW w:w="990" w:type="dxa"/>
            <w:tcBorders>
              <w:top w:val="single" w:sz="4" w:space="0" w:color="auto"/>
              <w:left w:val="single" w:sz="4" w:space="0" w:color="auto"/>
              <w:bottom w:val="single" w:sz="4" w:space="0" w:color="auto"/>
              <w:right w:val="single" w:sz="4" w:space="0" w:color="auto"/>
            </w:tcBorders>
          </w:tcPr>
          <w:p w14:paraId="5C27A32C" w14:textId="77777777" w:rsidR="0075398B" w:rsidRPr="00FF181D" w:rsidRDefault="0075398B" w:rsidP="00FF181D">
            <w:pPr>
              <w:spacing w:line="276" w:lineRule="auto"/>
              <w:rPr>
                <w:rFonts w:cs="Arial"/>
                <w:color w:val="00B050"/>
              </w:rPr>
            </w:pPr>
            <w:r w:rsidRPr="00FF181D">
              <w:rPr>
                <w:rFonts w:cs="Arial"/>
                <w:color w:val="00B050"/>
              </w:rPr>
              <w:t>0x4</w:t>
            </w:r>
          </w:p>
        </w:tc>
        <w:tc>
          <w:tcPr>
            <w:tcW w:w="3564" w:type="dxa"/>
            <w:vMerge/>
            <w:tcBorders>
              <w:left w:val="single" w:sz="4" w:space="0" w:color="auto"/>
              <w:right w:val="single" w:sz="4" w:space="0" w:color="auto"/>
            </w:tcBorders>
          </w:tcPr>
          <w:p w14:paraId="77ABC13F" w14:textId="77777777" w:rsidR="0075398B" w:rsidRPr="003A61C9" w:rsidRDefault="0075398B" w:rsidP="00FF181D">
            <w:pPr>
              <w:spacing w:line="276" w:lineRule="auto"/>
              <w:rPr>
                <w:rFonts w:cs="Arial"/>
              </w:rPr>
            </w:pPr>
          </w:p>
        </w:tc>
      </w:tr>
      <w:tr w:rsidR="0075398B" w:rsidRPr="003A61C9" w14:paraId="6ACDA734" w14:textId="77777777" w:rsidTr="00FF181D">
        <w:trPr>
          <w:jc w:val="center"/>
        </w:trPr>
        <w:tc>
          <w:tcPr>
            <w:tcW w:w="2484" w:type="dxa"/>
            <w:vMerge/>
            <w:tcBorders>
              <w:left w:val="single" w:sz="4" w:space="0" w:color="auto"/>
              <w:right w:val="single" w:sz="4" w:space="0" w:color="auto"/>
            </w:tcBorders>
          </w:tcPr>
          <w:p w14:paraId="0957B9E7"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58381D4" w14:textId="77777777" w:rsidR="0075398B" w:rsidRPr="003A61C9" w:rsidRDefault="0075398B" w:rsidP="00FF181D">
            <w:pPr>
              <w:spacing w:line="276" w:lineRule="auto"/>
              <w:rPr>
                <w:rFonts w:cs="Arial"/>
              </w:rPr>
            </w:pPr>
            <w:proofErr w:type="spellStart"/>
            <w:r>
              <w:rPr>
                <w:rFonts w:cs="Arial"/>
              </w:rPr>
              <w:t>Nav</w:t>
            </w:r>
            <w:proofErr w:type="spellEnd"/>
            <w:r>
              <w:rPr>
                <w:rFonts w:cs="Arial"/>
              </w:rPr>
              <w:t xml:space="preserve"> User Voice </w:t>
            </w:r>
            <w:proofErr w:type="spellStart"/>
            <w:r>
              <w:rPr>
                <w:rFonts w:cs="Arial"/>
              </w:rPr>
              <w:t>Cmd</w:t>
            </w:r>
            <w:proofErr w:type="spellEnd"/>
          </w:p>
        </w:tc>
        <w:tc>
          <w:tcPr>
            <w:tcW w:w="990" w:type="dxa"/>
            <w:tcBorders>
              <w:top w:val="single" w:sz="4" w:space="0" w:color="auto"/>
              <w:left w:val="single" w:sz="4" w:space="0" w:color="auto"/>
              <w:bottom w:val="single" w:sz="4" w:space="0" w:color="auto"/>
              <w:right w:val="single" w:sz="4" w:space="0" w:color="auto"/>
            </w:tcBorders>
          </w:tcPr>
          <w:p w14:paraId="21184A41" w14:textId="77777777" w:rsidR="0075398B" w:rsidRPr="003A61C9" w:rsidRDefault="0075398B" w:rsidP="00FF181D">
            <w:pPr>
              <w:spacing w:line="276" w:lineRule="auto"/>
              <w:rPr>
                <w:rFonts w:cs="Arial"/>
              </w:rPr>
            </w:pPr>
            <w:r>
              <w:rPr>
                <w:rFonts w:cs="Arial"/>
              </w:rPr>
              <w:t>0x5</w:t>
            </w:r>
          </w:p>
        </w:tc>
        <w:tc>
          <w:tcPr>
            <w:tcW w:w="3564" w:type="dxa"/>
            <w:vMerge/>
            <w:tcBorders>
              <w:left w:val="single" w:sz="4" w:space="0" w:color="auto"/>
              <w:right w:val="single" w:sz="4" w:space="0" w:color="auto"/>
            </w:tcBorders>
          </w:tcPr>
          <w:p w14:paraId="3BE567D8" w14:textId="77777777" w:rsidR="0075398B" w:rsidRPr="003A61C9" w:rsidRDefault="0075398B" w:rsidP="00FF181D">
            <w:pPr>
              <w:spacing w:line="276" w:lineRule="auto"/>
              <w:rPr>
                <w:rFonts w:cs="Arial"/>
              </w:rPr>
            </w:pPr>
          </w:p>
        </w:tc>
      </w:tr>
      <w:tr w:rsidR="0075398B" w:rsidRPr="003A61C9" w14:paraId="7A00CA92" w14:textId="77777777" w:rsidTr="00FF181D">
        <w:trPr>
          <w:jc w:val="center"/>
        </w:trPr>
        <w:tc>
          <w:tcPr>
            <w:tcW w:w="2484" w:type="dxa"/>
            <w:vMerge/>
            <w:tcBorders>
              <w:left w:val="single" w:sz="4" w:space="0" w:color="auto"/>
              <w:right w:val="single" w:sz="4" w:space="0" w:color="auto"/>
            </w:tcBorders>
          </w:tcPr>
          <w:p w14:paraId="6E9458A5"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C199B5D" w14:textId="77777777" w:rsidR="0075398B" w:rsidRPr="003A61C9" w:rsidRDefault="0075398B" w:rsidP="00FF181D">
            <w:pPr>
              <w:spacing w:line="276" w:lineRule="auto"/>
              <w:rPr>
                <w:rFonts w:cs="Arial"/>
              </w:rPr>
            </w:pPr>
            <w:proofErr w:type="spellStart"/>
            <w:r>
              <w:rPr>
                <w:rFonts w:cs="Arial"/>
              </w:rPr>
              <w:t>Nav</w:t>
            </w:r>
            <w:proofErr w:type="spellEnd"/>
            <w:r>
              <w:rPr>
                <w:rFonts w:cs="Arial"/>
              </w:rPr>
              <w:t xml:space="preserve"> System Voice </w:t>
            </w:r>
            <w:proofErr w:type="spellStart"/>
            <w:r>
              <w:rPr>
                <w:rFonts w:cs="Arial"/>
              </w:rPr>
              <w:t>Cmd</w:t>
            </w:r>
            <w:proofErr w:type="spellEnd"/>
          </w:p>
        </w:tc>
        <w:tc>
          <w:tcPr>
            <w:tcW w:w="990" w:type="dxa"/>
            <w:tcBorders>
              <w:top w:val="single" w:sz="4" w:space="0" w:color="auto"/>
              <w:left w:val="single" w:sz="4" w:space="0" w:color="auto"/>
              <w:bottom w:val="single" w:sz="4" w:space="0" w:color="auto"/>
              <w:right w:val="single" w:sz="4" w:space="0" w:color="auto"/>
            </w:tcBorders>
          </w:tcPr>
          <w:p w14:paraId="0D6A2E82" w14:textId="77777777" w:rsidR="0075398B" w:rsidRPr="003A61C9" w:rsidRDefault="0075398B" w:rsidP="00FF181D">
            <w:pPr>
              <w:spacing w:line="276" w:lineRule="auto"/>
              <w:rPr>
                <w:rFonts w:cs="Arial"/>
              </w:rPr>
            </w:pPr>
            <w:r>
              <w:rPr>
                <w:rFonts w:cs="Arial"/>
              </w:rPr>
              <w:t>0x6</w:t>
            </w:r>
          </w:p>
        </w:tc>
        <w:tc>
          <w:tcPr>
            <w:tcW w:w="3564" w:type="dxa"/>
            <w:vMerge/>
            <w:tcBorders>
              <w:left w:val="single" w:sz="4" w:space="0" w:color="auto"/>
              <w:right w:val="single" w:sz="4" w:space="0" w:color="auto"/>
            </w:tcBorders>
          </w:tcPr>
          <w:p w14:paraId="3D86DE09" w14:textId="77777777" w:rsidR="0075398B" w:rsidRPr="003A61C9" w:rsidRDefault="0075398B" w:rsidP="00FF181D">
            <w:pPr>
              <w:spacing w:line="276" w:lineRule="auto"/>
              <w:rPr>
                <w:rFonts w:cs="Arial"/>
              </w:rPr>
            </w:pPr>
          </w:p>
        </w:tc>
      </w:tr>
      <w:tr w:rsidR="0075398B" w:rsidRPr="003A61C9" w14:paraId="3F1ED014" w14:textId="77777777" w:rsidTr="00FF181D">
        <w:trPr>
          <w:jc w:val="center"/>
        </w:trPr>
        <w:tc>
          <w:tcPr>
            <w:tcW w:w="2484" w:type="dxa"/>
            <w:vMerge/>
            <w:tcBorders>
              <w:left w:val="single" w:sz="4" w:space="0" w:color="auto"/>
              <w:right w:val="single" w:sz="4" w:space="0" w:color="auto"/>
            </w:tcBorders>
          </w:tcPr>
          <w:p w14:paraId="0B6831F0"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37507112" w14:textId="77777777" w:rsidR="0075398B" w:rsidRPr="00FF181D" w:rsidRDefault="0075398B" w:rsidP="00FF181D">
            <w:pPr>
              <w:spacing w:line="276" w:lineRule="auto"/>
              <w:rPr>
                <w:rFonts w:cs="Arial"/>
                <w:color w:val="00B050"/>
              </w:rPr>
            </w:pPr>
            <w:r w:rsidRPr="00FF181D">
              <w:rPr>
                <w:rFonts w:cs="Arial"/>
                <w:color w:val="00B050"/>
              </w:rPr>
              <w:t>Radio</w:t>
            </w:r>
          </w:p>
        </w:tc>
        <w:tc>
          <w:tcPr>
            <w:tcW w:w="990" w:type="dxa"/>
            <w:tcBorders>
              <w:top w:val="single" w:sz="4" w:space="0" w:color="auto"/>
              <w:left w:val="single" w:sz="4" w:space="0" w:color="auto"/>
              <w:bottom w:val="single" w:sz="4" w:space="0" w:color="auto"/>
              <w:right w:val="single" w:sz="4" w:space="0" w:color="auto"/>
            </w:tcBorders>
          </w:tcPr>
          <w:p w14:paraId="240E91D0" w14:textId="77777777" w:rsidR="0075398B" w:rsidRPr="00FF181D" w:rsidRDefault="0075398B" w:rsidP="00FF181D">
            <w:pPr>
              <w:spacing w:line="276" w:lineRule="auto"/>
              <w:rPr>
                <w:rFonts w:cs="Arial"/>
                <w:color w:val="00B050"/>
              </w:rPr>
            </w:pPr>
            <w:r w:rsidRPr="00FF181D">
              <w:rPr>
                <w:rFonts w:cs="Arial"/>
                <w:color w:val="00B050"/>
              </w:rPr>
              <w:t>0x7</w:t>
            </w:r>
          </w:p>
        </w:tc>
        <w:tc>
          <w:tcPr>
            <w:tcW w:w="3564" w:type="dxa"/>
            <w:vMerge/>
            <w:tcBorders>
              <w:left w:val="single" w:sz="4" w:space="0" w:color="auto"/>
              <w:right w:val="single" w:sz="4" w:space="0" w:color="auto"/>
            </w:tcBorders>
          </w:tcPr>
          <w:p w14:paraId="5DFC9CF8" w14:textId="77777777" w:rsidR="0075398B" w:rsidRPr="003A61C9" w:rsidRDefault="0075398B" w:rsidP="00FF181D">
            <w:pPr>
              <w:spacing w:line="276" w:lineRule="auto"/>
              <w:rPr>
                <w:rFonts w:cs="Arial"/>
              </w:rPr>
            </w:pPr>
          </w:p>
        </w:tc>
      </w:tr>
      <w:tr w:rsidR="0075398B" w:rsidRPr="003A61C9" w14:paraId="6CC87821" w14:textId="77777777" w:rsidTr="00FF181D">
        <w:trPr>
          <w:jc w:val="center"/>
        </w:trPr>
        <w:tc>
          <w:tcPr>
            <w:tcW w:w="2484" w:type="dxa"/>
            <w:vMerge/>
            <w:tcBorders>
              <w:left w:val="single" w:sz="4" w:space="0" w:color="auto"/>
              <w:right w:val="single" w:sz="4" w:space="0" w:color="auto"/>
            </w:tcBorders>
          </w:tcPr>
          <w:p w14:paraId="1C215E05"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720959F" w14:textId="77777777" w:rsidR="0075398B" w:rsidRPr="003A61C9" w:rsidRDefault="0075398B" w:rsidP="00FF181D">
            <w:pPr>
              <w:spacing w:line="276" w:lineRule="auto"/>
              <w:rPr>
                <w:rFonts w:cs="Arial"/>
              </w:rPr>
            </w:pPr>
            <w:r>
              <w:rPr>
                <w:rFonts w:cs="Arial"/>
              </w:rPr>
              <w:t>Disc</w:t>
            </w:r>
          </w:p>
        </w:tc>
        <w:tc>
          <w:tcPr>
            <w:tcW w:w="990" w:type="dxa"/>
            <w:tcBorders>
              <w:top w:val="single" w:sz="4" w:space="0" w:color="auto"/>
              <w:left w:val="single" w:sz="4" w:space="0" w:color="auto"/>
              <w:bottom w:val="single" w:sz="4" w:space="0" w:color="auto"/>
              <w:right w:val="single" w:sz="4" w:space="0" w:color="auto"/>
            </w:tcBorders>
          </w:tcPr>
          <w:p w14:paraId="4818CA41" w14:textId="77777777" w:rsidR="0075398B" w:rsidRPr="003A61C9" w:rsidRDefault="0075398B" w:rsidP="00FF181D">
            <w:pPr>
              <w:spacing w:line="276" w:lineRule="auto"/>
              <w:rPr>
                <w:rFonts w:cs="Arial"/>
              </w:rPr>
            </w:pPr>
            <w:r>
              <w:rPr>
                <w:rFonts w:cs="Arial"/>
              </w:rPr>
              <w:t>0x8</w:t>
            </w:r>
          </w:p>
        </w:tc>
        <w:tc>
          <w:tcPr>
            <w:tcW w:w="3564" w:type="dxa"/>
            <w:vMerge/>
            <w:tcBorders>
              <w:left w:val="single" w:sz="4" w:space="0" w:color="auto"/>
              <w:right w:val="single" w:sz="4" w:space="0" w:color="auto"/>
            </w:tcBorders>
          </w:tcPr>
          <w:p w14:paraId="7A14031D" w14:textId="77777777" w:rsidR="0075398B" w:rsidRPr="003A61C9" w:rsidRDefault="0075398B" w:rsidP="00FF181D">
            <w:pPr>
              <w:spacing w:line="276" w:lineRule="auto"/>
              <w:rPr>
                <w:rFonts w:cs="Arial"/>
              </w:rPr>
            </w:pPr>
          </w:p>
        </w:tc>
      </w:tr>
      <w:tr w:rsidR="0075398B" w:rsidRPr="003A61C9" w14:paraId="6B1AA011" w14:textId="77777777" w:rsidTr="00FF181D">
        <w:trPr>
          <w:jc w:val="center"/>
        </w:trPr>
        <w:tc>
          <w:tcPr>
            <w:tcW w:w="2484" w:type="dxa"/>
            <w:vMerge/>
            <w:tcBorders>
              <w:left w:val="single" w:sz="4" w:space="0" w:color="auto"/>
              <w:right w:val="single" w:sz="4" w:space="0" w:color="auto"/>
            </w:tcBorders>
          </w:tcPr>
          <w:p w14:paraId="61B568EC"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78704F9" w14:textId="77777777" w:rsidR="0075398B" w:rsidRPr="00FF181D" w:rsidRDefault="0075398B" w:rsidP="00FF181D">
            <w:pPr>
              <w:spacing w:line="276" w:lineRule="auto"/>
              <w:rPr>
                <w:rFonts w:cs="Arial"/>
                <w:color w:val="00B050"/>
              </w:rPr>
            </w:pPr>
            <w:r w:rsidRPr="00FF181D">
              <w:rPr>
                <w:rFonts w:cs="Arial"/>
                <w:color w:val="00B050"/>
              </w:rPr>
              <w:t>Alarm</w:t>
            </w:r>
          </w:p>
        </w:tc>
        <w:tc>
          <w:tcPr>
            <w:tcW w:w="990" w:type="dxa"/>
            <w:tcBorders>
              <w:top w:val="single" w:sz="4" w:space="0" w:color="auto"/>
              <w:left w:val="single" w:sz="4" w:space="0" w:color="auto"/>
              <w:bottom w:val="single" w:sz="4" w:space="0" w:color="auto"/>
              <w:right w:val="single" w:sz="4" w:space="0" w:color="auto"/>
            </w:tcBorders>
          </w:tcPr>
          <w:p w14:paraId="61D672C3" w14:textId="77777777" w:rsidR="0075398B" w:rsidRPr="00FF181D" w:rsidRDefault="0075398B" w:rsidP="00FF181D">
            <w:pPr>
              <w:spacing w:line="276" w:lineRule="auto"/>
              <w:rPr>
                <w:rFonts w:cs="Arial"/>
                <w:color w:val="00B050"/>
              </w:rPr>
            </w:pPr>
            <w:r w:rsidRPr="00FF181D">
              <w:rPr>
                <w:rFonts w:cs="Arial"/>
                <w:color w:val="00B050"/>
              </w:rPr>
              <w:t>0x9</w:t>
            </w:r>
          </w:p>
        </w:tc>
        <w:tc>
          <w:tcPr>
            <w:tcW w:w="3564" w:type="dxa"/>
            <w:vMerge/>
            <w:tcBorders>
              <w:left w:val="single" w:sz="4" w:space="0" w:color="auto"/>
              <w:right w:val="single" w:sz="4" w:space="0" w:color="auto"/>
            </w:tcBorders>
          </w:tcPr>
          <w:p w14:paraId="7AFD866B" w14:textId="77777777" w:rsidR="0075398B" w:rsidRPr="003A61C9" w:rsidRDefault="0075398B" w:rsidP="00FF181D">
            <w:pPr>
              <w:spacing w:line="276" w:lineRule="auto"/>
              <w:rPr>
                <w:rFonts w:cs="Arial"/>
              </w:rPr>
            </w:pPr>
          </w:p>
        </w:tc>
      </w:tr>
      <w:tr w:rsidR="0075398B" w:rsidRPr="003A61C9" w14:paraId="0463E36A" w14:textId="77777777" w:rsidTr="00FF181D">
        <w:trPr>
          <w:jc w:val="center"/>
        </w:trPr>
        <w:tc>
          <w:tcPr>
            <w:tcW w:w="2484" w:type="dxa"/>
            <w:vMerge/>
            <w:tcBorders>
              <w:left w:val="single" w:sz="4" w:space="0" w:color="auto"/>
              <w:right w:val="single" w:sz="4" w:space="0" w:color="auto"/>
            </w:tcBorders>
          </w:tcPr>
          <w:p w14:paraId="777BAD46"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5EB3556E" w14:textId="77777777" w:rsidR="0075398B" w:rsidRPr="00FF181D" w:rsidRDefault="0075398B" w:rsidP="00FF181D">
            <w:pPr>
              <w:spacing w:line="276" w:lineRule="auto"/>
              <w:rPr>
                <w:rFonts w:cs="Arial"/>
                <w:color w:val="00B050"/>
              </w:rPr>
            </w:pPr>
            <w:r w:rsidRPr="00FF181D">
              <w:rPr>
                <w:rFonts w:cs="Arial"/>
                <w:color w:val="00B050"/>
              </w:rPr>
              <w:t>PTY/NEWS</w:t>
            </w:r>
          </w:p>
        </w:tc>
        <w:tc>
          <w:tcPr>
            <w:tcW w:w="990" w:type="dxa"/>
            <w:tcBorders>
              <w:top w:val="single" w:sz="4" w:space="0" w:color="auto"/>
              <w:left w:val="single" w:sz="4" w:space="0" w:color="auto"/>
              <w:bottom w:val="single" w:sz="4" w:space="0" w:color="auto"/>
              <w:right w:val="single" w:sz="4" w:space="0" w:color="auto"/>
            </w:tcBorders>
          </w:tcPr>
          <w:p w14:paraId="20E158AB" w14:textId="77777777" w:rsidR="0075398B" w:rsidRPr="00FF181D" w:rsidRDefault="0075398B" w:rsidP="00FF181D">
            <w:pPr>
              <w:spacing w:line="276" w:lineRule="auto"/>
              <w:rPr>
                <w:rFonts w:cs="Arial"/>
                <w:color w:val="00B050"/>
              </w:rPr>
            </w:pPr>
            <w:r w:rsidRPr="00FF181D">
              <w:rPr>
                <w:rFonts w:cs="Arial"/>
                <w:color w:val="00B050"/>
              </w:rPr>
              <w:t>0xA</w:t>
            </w:r>
          </w:p>
        </w:tc>
        <w:tc>
          <w:tcPr>
            <w:tcW w:w="3564" w:type="dxa"/>
            <w:vMerge/>
            <w:tcBorders>
              <w:left w:val="single" w:sz="4" w:space="0" w:color="auto"/>
              <w:right w:val="single" w:sz="4" w:space="0" w:color="auto"/>
            </w:tcBorders>
          </w:tcPr>
          <w:p w14:paraId="00136DB2" w14:textId="77777777" w:rsidR="0075398B" w:rsidRPr="003A61C9" w:rsidRDefault="0075398B" w:rsidP="00FF181D">
            <w:pPr>
              <w:spacing w:line="276" w:lineRule="auto"/>
              <w:rPr>
                <w:rFonts w:cs="Arial"/>
              </w:rPr>
            </w:pPr>
          </w:p>
        </w:tc>
      </w:tr>
      <w:tr w:rsidR="0075398B" w:rsidRPr="003A61C9" w14:paraId="4893A174" w14:textId="77777777" w:rsidTr="00FF181D">
        <w:trPr>
          <w:jc w:val="center"/>
        </w:trPr>
        <w:tc>
          <w:tcPr>
            <w:tcW w:w="2484" w:type="dxa"/>
            <w:vMerge/>
            <w:tcBorders>
              <w:left w:val="single" w:sz="4" w:space="0" w:color="auto"/>
              <w:right w:val="single" w:sz="4" w:space="0" w:color="auto"/>
            </w:tcBorders>
          </w:tcPr>
          <w:p w14:paraId="07181142"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15AD781" w14:textId="77777777" w:rsidR="0075398B" w:rsidRPr="00FF181D" w:rsidRDefault="0075398B" w:rsidP="00FF181D">
            <w:pPr>
              <w:spacing w:line="276" w:lineRule="auto"/>
              <w:rPr>
                <w:rFonts w:cs="Arial"/>
                <w:color w:val="00B050"/>
              </w:rPr>
            </w:pPr>
            <w:proofErr w:type="spellStart"/>
            <w:r w:rsidRPr="00FF181D">
              <w:rPr>
                <w:rFonts w:cs="Arial"/>
                <w:color w:val="00B050"/>
              </w:rPr>
              <w:t>Aux_ExtSource</w:t>
            </w:r>
            <w:proofErr w:type="spellEnd"/>
          </w:p>
        </w:tc>
        <w:tc>
          <w:tcPr>
            <w:tcW w:w="990" w:type="dxa"/>
            <w:tcBorders>
              <w:top w:val="single" w:sz="4" w:space="0" w:color="auto"/>
              <w:left w:val="single" w:sz="4" w:space="0" w:color="auto"/>
              <w:bottom w:val="single" w:sz="4" w:space="0" w:color="auto"/>
              <w:right w:val="single" w:sz="4" w:space="0" w:color="auto"/>
            </w:tcBorders>
          </w:tcPr>
          <w:p w14:paraId="550A3EEE" w14:textId="77777777" w:rsidR="0075398B" w:rsidRPr="00FF181D" w:rsidRDefault="0075398B" w:rsidP="00FF181D">
            <w:pPr>
              <w:spacing w:line="276" w:lineRule="auto"/>
              <w:rPr>
                <w:rFonts w:cs="Arial"/>
                <w:color w:val="00B050"/>
              </w:rPr>
            </w:pPr>
            <w:r w:rsidRPr="00FF181D">
              <w:rPr>
                <w:rFonts w:cs="Arial"/>
                <w:color w:val="00B050"/>
              </w:rPr>
              <w:t>0xB</w:t>
            </w:r>
          </w:p>
        </w:tc>
        <w:tc>
          <w:tcPr>
            <w:tcW w:w="3564" w:type="dxa"/>
            <w:vMerge/>
            <w:tcBorders>
              <w:left w:val="single" w:sz="4" w:space="0" w:color="auto"/>
              <w:right w:val="single" w:sz="4" w:space="0" w:color="auto"/>
            </w:tcBorders>
          </w:tcPr>
          <w:p w14:paraId="051D1AA3" w14:textId="77777777" w:rsidR="0075398B" w:rsidRPr="003A61C9" w:rsidRDefault="0075398B" w:rsidP="00FF181D">
            <w:pPr>
              <w:spacing w:line="276" w:lineRule="auto"/>
              <w:rPr>
                <w:rFonts w:cs="Arial"/>
              </w:rPr>
            </w:pPr>
          </w:p>
        </w:tc>
      </w:tr>
      <w:tr w:rsidR="0075398B" w:rsidRPr="003A61C9" w14:paraId="49B43B70" w14:textId="77777777" w:rsidTr="00FF181D">
        <w:trPr>
          <w:jc w:val="center"/>
        </w:trPr>
        <w:tc>
          <w:tcPr>
            <w:tcW w:w="2484" w:type="dxa"/>
            <w:vMerge/>
            <w:tcBorders>
              <w:left w:val="single" w:sz="4" w:space="0" w:color="auto"/>
              <w:right w:val="single" w:sz="4" w:space="0" w:color="auto"/>
            </w:tcBorders>
          </w:tcPr>
          <w:p w14:paraId="62A5A87E"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83DE350" w14:textId="77777777" w:rsidR="0075398B" w:rsidRPr="003A61C9" w:rsidRDefault="0075398B" w:rsidP="00FF181D">
            <w:pPr>
              <w:spacing w:line="276" w:lineRule="auto"/>
              <w:rPr>
                <w:rFonts w:cs="Arial"/>
              </w:rPr>
            </w:pPr>
            <w:r>
              <w:rPr>
                <w:rFonts w:cs="Arial"/>
              </w:rPr>
              <w:t xml:space="preserve">Mobile </w:t>
            </w:r>
            <w:proofErr w:type="spellStart"/>
            <w:r>
              <w:rPr>
                <w:rFonts w:cs="Arial"/>
              </w:rPr>
              <w:t>Nav</w:t>
            </w:r>
            <w:proofErr w:type="spellEnd"/>
            <w:r>
              <w:rPr>
                <w:rFonts w:cs="Arial"/>
              </w:rPr>
              <w:t>/Tel Mute</w:t>
            </w:r>
          </w:p>
        </w:tc>
        <w:tc>
          <w:tcPr>
            <w:tcW w:w="990" w:type="dxa"/>
            <w:tcBorders>
              <w:top w:val="single" w:sz="4" w:space="0" w:color="auto"/>
              <w:left w:val="single" w:sz="4" w:space="0" w:color="auto"/>
              <w:bottom w:val="single" w:sz="4" w:space="0" w:color="auto"/>
              <w:right w:val="single" w:sz="4" w:space="0" w:color="auto"/>
            </w:tcBorders>
          </w:tcPr>
          <w:p w14:paraId="49461900" w14:textId="77777777" w:rsidR="0075398B" w:rsidRPr="003A61C9" w:rsidRDefault="0075398B" w:rsidP="00FF181D">
            <w:pPr>
              <w:spacing w:line="276" w:lineRule="auto"/>
              <w:rPr>
                <w:rFonts w:cs="Arial"/>
              </w:rPr>
            </w:pPr>
            <w:r>
              <w:rPr>
                <w:rFonts w:cs="Arial"/>
              </w:rPr>
              <w:t>0xC</w:t>
            </w:r>
          </w:p>
        </w:tc>
        <w:tc>
          <w:tcPr>
            <w:tcW w:w="3564" w:type="dxa"/>
            <w:vMerge/>
            <w:tcBorders>
              <w:left w:val="single" w:sz="4" w:space="0" w:color="auto"/>
              <w:right w:val="single" w:sz="4" w:space="0" w:color="auto"/>
            </w:tcBorders>
          </w:tcPr>
          <w:p w14:paraId="213A03E5" w14:textId="77777777" w:rsidR="0075398B" w:rsidRPr="003A61C9" w:rsidRDefault="0075398B" w:rsidP="00FF181D">
            <w:pPr>
              <w:spacing w:line="276" w:lineRule="auto"/>
              <w:rPr>
                <w:rFonts w:cs="Arial"/>
              </w:rPr>
            </w:pPr>
          </w:p>
        </w:tc>
      </w:tr>
      <w:tr w:rsidR="0075398B" w:rsidRPr="003A61C9" w14:paraId="0003F6A6" w14:textId="77777777" w:rsidTr="00FF181D">
        <w:trPr>
          <w:jc w:val="center"/>
        </w:trPr>
        <w:tc>
          <w:tcPr>
            <w:tcW w:w="2484" w:type="dxa"/>
            <w:vMerge/>
            <w:tcBorders>
              <w:left w:val="single" w:sz="4" w:space="0" w:color="auto"/>
              <w:right w:val="single" w:sz="4" w:space="0" w:color="auto"/>
            </w:tcBorders>
          </w:tcPr>
          <w:p w14:paraId="225909F6"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CDFE6C7" w14:textId="77777777" w:rsidR="0075398B" w:rsidRPr="00FF181D" w:rsidRDefault="0075398B" w:rsidP="00FF181D">
            <w:pPr>
              <w:spacing w:line="276" w:lineRule="auto"/>
              <w:rPr>
                <w:rFonts w:cs="Arial"/>
                <w:color w:val="00B050"/>
              </w:rPr>
            </w:pPr>
            <w:r w:rsidRPr="00FF181D">
              <w:rPr>
                <w:rFonts w:cs="Arial"/>
                <w:color w:val="00B050"/>
              </w:rPr>
              <w:t>Manual Audio Mute</w:t>
            </w:r>
          </w:p>
        </w:tc>
        <w:tc>
          <w:tcPr>
            <w:tcW w:w="990" w:type="dxa"/>
            <w:tcBorders>
              <w:top w:val="single" w:sz="4" w:space="0" w:color="auto"/>
              <w:left w:val="single" w:sz="4" w:space="0" w:color="auto"/>
              <w:bottom w:val="single" w:sz="4" w:space="0" w:color="auto"/>
              <w:right w:val="single" w:sz="4" w:space="0" w:color="auto"/>
            </w:tcBorders>
          </w:tcPr>
          <w:p w14:paraId="44A533EA" w14:textId="77777777" w:rsidR="0075398B" w:rsidRPr="00FF181D" w:rsidRDefault="0075398B" w:rsidP="00FF181D">
            <w:pPr>
              <w:spacing w:line="276" w:lineRule="auto"/>
              <w:rPr>
                <w:rFonts w:cs="Arial"/>
                <w:color w:val="00B050"/>
              </w:rPr>
            </w:pPr>
            <w:r w:rsidRPr="00FF181D">
              <w:rPr>
                <w:rFonts w:cs="Arial"/>
                <w:color w:val="00B050"/>
              </w:rPr>
              <w:t>0xD</w:t>
            </w:r>
          </w:p>
        </w:tc>
        <w:tc>
          <w:tcPr>
            <w:tcW w:w="3564" w:type="dxa"/>
            <w:vMerge/>
            <w:tcBorders>
              <w:left w:val="single" w:sz="4" w:space="0" w:color="auto"/>
              <w:right w:val="single" w:sz="4" w:space="0" w:color="auto"/>
            </w:tcBorders>
          </w:tcPr>
          <w:p w14:paraId="10C566C3" w14:textId="77777777" w:rsidR="0075398B" w:rsidRPr="003A61C9" w:rsidRDefault="0075398B" w:rsidP="00FF181D">
            <w:pPr>
              <w:spacing w:line="276" w:lineRule="auto"/>
              <w:rPr>
                <w:rFonts w:cs="Arial"/>
              </w:rPr>
            </w:pPr>
          </w:p>
        </w:tc>
      </w:tr>
      <w:tr w:rsidR="0075398B" w:rsidRPr="003A61C9" w14:paraId="1F18B085" w14:textId="77777777" w:rsidTr="00FF181D">
        <w:trPr>
          <w:jc w:val="center"/>
        </w:trPr>
        <w:tc>
          <w:tcPr>
            <w:tcW w:w="2484" w:type="dxa"/>
            <w:vMerge/>
            <w:tcBorders>
              <w:left w:val="single" w:sz="4" w:space="0" w:color="auto"/>
              <w:right w:val="single" w:sz="4" w:space="0" w:color="auto"/>
            </w:tcBorders>
          </w:tcPr>
          <w:p w14:paraId="3319ED70"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4B69ED6" w14:textId="77777777" w:rsidR="0075398B" w:rsidRPr="00FF181D" w:rsidRDefault="0075398B" w:rsidP="00FF181D">
            <w:pPr>
              <w:spacing w:line="276" w:lineRule="auto"/>
              <w:rPr>
                <w:rFonts w:cs="Arial"/>
                <w:color w:val="00B050"/>
              </w:rPr>
            </w:pPr>
            <w:r w:rsidRPr="00FF181D">
              <w:rPr>
                <w:rFonts w:cs="Arial"/>
                <w:color w:val="00B050"/>
              </w:rPr>
              <w:t>Not Requested</w:t>
            </w:r>
          </w:p>
        </w:tc>
        <w:tc>
          <w:tcPr>
            <w:tcW w:w="990" w:type="dxa"/>
            <w:tcBorders>
              <w:top w:val="single" w:sz="4" w:space="0" w:color="auto"/>
              <w:left w:val="single" w:sz="4" w:space="0" w:color="auto"/>
              <w:bottom w:val="single" w:sz="4" w:space="0" w:color="auto"/>
              <w:right w:val="single" w:sz="4" w:space="0" w:color="auto"/>
            </w:tcBorders>
          </w:tcPr>
          <w:p w14:paraId="6CF81B12" w14:textId="77777777" w:rsidR="0075398B" w:rsidRPr="00FF181D" w:rsidRDefault="0075398B" w:rsidP="00FF181D">
            <w:pPr>
              <w:spacing w:line="276" w:lineRule="auto"/>
              <w:rPr>
                <w:rFonts w:cs="Arial"/>
                <w:color w:val="00B050"/>
              </w:rPr>
            </w:pPr>
            <w:r w:rsidRPr="00FF181D">
              <w:rPr>
                <w:rFonts w:cs="Arial"/>
                <w:color w:val="00B050"/>
              </w:rPr>
              <w:t>0xE</w:t>
            </w:r>
          </w:p>
        </w:tc>
        <w:tc>
          <w:tcPr>
            <w:tcW w:w="3564" w:type="dxa"/>
            <w:vMerge/>
            <w:tcBorders>
              <w:left w:val="single" w:sz="4" w:space="0" w:color="auto"/>
              <w:right w:val="single" w:sz="4" w:space="0" w:color="auto"/>
            </w:tcBorders>
          </w:tcPr>
          <w:p w14:paraId="053360E4" w14:textId="77777777" w:rsidR="0075398B" w:rsidRPr="003A61C9" w:rsidRDefault="0075398B" w:rsidP="00FF181D">
            <w:pPr>
              <w:spacing w:line="276" w:lineRule="auto"/>
              <w:rPr>
                <w:rFonts w:cs="Arial"/>
              </w:rPr>
            </w:pPr>
          </w:p>
        </w:tc>
      </w:tr>
      <w:tr w:rsidR="0075398B" w:rsidRPr="003A61C9" w14:paraId="3B7351C5" w14:textId="77777777" w:rsidTr="00FF181D">
        <w:trPr>
          <w:jc w:val="center"/>
        </w:trPr>
        <w:tc>
          <w:tcPr>
            <w:tcW w:w="2484" w:type="dxa"/>
            <w:vMerge w:val="restart"/>
            <w:tcBorders>
              <w:left w:val="single" w:sz="4" w:space="0" w:color="auto"/>
              <w:right w:val="single" w:sz="4" w:space="0" w:color="auto"/>
            </w:tcBorders>
          </w:tcPr>
          <w:p w14:paraId="11389FCF" w14:textId="77777777" w:rsidR="0075398B" w:rsidRPr="003A61C9" w:rsidRDefault="0075398B" w:rsidP="00FF181D">
            <w:pPr>
              <w:spacing w:line="276" w:lineRule="auto"/>
              <w:rPr>
                <w:rFonts w:cs="Arial"/>
              </w:rPr>
            </w:pPr>
            <w:proofErr w:type="spellStart"/>
            <w:r>
              <w:rPr>
                <w:rFonts w:cs="Arial"/>
              </w:rPr>
              <w:t>ResourceRequestStatus</w:t>
            </w:r>
            <w:proofErr w:type="spellEnd"/>
          </w:p>
        </w:tc>
        <w:tc>
          <w:tcPr>
            <w:tcW w:w="2970" w:type="dxa"/>
            <w:tcBorders>
              <w:top w:val="single" w:sz="4" w:space="0" w:color="auto"/>
              <w:left w:val="single" w:sz="4" w:space="0" w:color="auto"/>
              <w:bottom w:val="single" w:sz="4" w:space="0" w:color="auto"/>
              <w:right w:val="single" w:sz="4" w:space="0" w:color="auto"/>
            </w:tcBorders>
          </w:tcPr>
          <w:p w14:paraId="4457723C" w14:textId="77777777" w:rsidR="0075398B" w:rsidRPr="00FF181D" w:rsidRDefault="0075398B" w:rsidP="00FF181D">
            <w:pPr>
              <w:spacing w:line="276" w:lineRule="auto"/>
              <w:rPr>
                <w:rFonts w:cs="Arial"/>
                <w:color w:val="00B050"/>
              </w:rPr>
            </w:pPr>
            <w:r w:rsidRPr="00FF181D">
              <w:rPr>
                <w:rFonts w:cs="Arial"/>
                <w:color w:val="00B050"/>
              </w:rPr>
              <w:t>No Resource Update</w:t>
            </w:r>
          </w:p>
        </w:tc>
        <w:tc>
          <w:tcPr>
            <w:tcW w:w="990" w:type="dxa"/>
            <w:tcBorders>
              <w:top w:val="single" w:sz="4" w:space="0" w:color="auto"/>
              <w:left w:val="single" w:sz="4" w:space="0" w:color="auto"/>
              <w:bottom w:val="single" w:sz="4" w:space="0" w:color="auto"/>
              <w:right w:val="single" w:sz="4" w:space="0" w:color="auto"/>
            </w:tcBorders>
          </w:tcPr>
          <w:p w14:paraId="69C63DD0" w14:textId="77777777" w:rsidR="0075398B" w:rsidRPr="00FF181D" w:rsidRDefault="0075398B" w:rsidP="00FF181D">
            <w:pPr>
              <w:spacing w:line="276" w:lineRule="auto"/>
              <w:rPr>
                <w:rFonts w:cs="Arial"/>
                <w:color w:val="00B050"/>
              </w:rPr>
            </w:pPr>
            <w:r w:rsidRPr="00FF181D">
              <w:rPr>
                <w:rFonts w:cs="Arial"/>
                <w:color w:val="00B050"/>
              </w:rPr>
              <w:t>0x0</w:t>
            </w:r>
          </w:p>
        </w:tc>
        <w:tc>
          <w:tcPr>
            <w:tcW w:w="3564" w:type="dxa"/>
            <w:vMerge w:val="restart"/>
            <w:tcBorders>
              <w:left w:val="single" w:sz="4" w:space="0" w:color="auto"/>
              <w:right w:val="single" w:sz="4" w:space="0" w:color="auto"/>
            </w:tcBorders>
          </w:tcPr>
          <w:p w14:paraId="753E427B" w14:textId="77777777" w:rsidR="0075398B" w:rsidRDefault="0075398B" w:rsidP="00FF181D">
            <w:pPr>
              <w:spacing w:line="276" w:lineRule="auto"/>
              <w:rPr>
                <w:rFonts w:cs="Arial"/>
              </w:rPr>
            </w:pPr>
            <w:r>
              <w:rPr>
                <w:rFonts w:cs="Arial"/>
              </w:rPr>
              <w:t>The Status of the respective audio source</w:t>
            </w:r>
          </w:p>
          <w:p w14:paraId="7089546E" w14:textId="77777777" w:rsidR="00745A7C" w:rsidRDefault="00745A7C" w:rsidP="00FF181D">
            <w:pPr>
              <w:spacing w:line="276" w:lineRule="auto"/>
              <w:rPr>
                <w:rFonts w:cs="Arial"/>
              </w:rPr>
            </w:pPr>
          </w:p>
          <w:p w14:paraId="5F78E197" w14:textId="77777777" w:rsidR="00745A7C" w:rsidRPr="003A61C9" w:rsidRDefault="00745A7C" w:rsidP="00FF181D">
            <w:pPr>
              <w:spacing w:line="276" w:lineRule="auto"/>
              <w:rPr>
                <w:rFonts w:cs="Arial"/>
              </w:rPr>
            </w:pPr>
            <w:r w:rsidRPr="00745A7C">
              <w:rPr>
                <w:rFonts w:cs="Arial"/>
                <w:color w:val="FF0000"/>
              </w:rPr>
              <w:t>&lt;JM&gt; All items need to be supported</w:t>
            </w:r>
          </w:p>
        </w:tc>
      </w:tr>
      <w:tr w:rsidR="0075398B" w:rsidRPr="003A61C9" w14:paraId="7BEC473C" w14:textId="77777777" w:rsidTr="00FF181D">
        <w:trPr>
          <w:jc w:val="center"/>
        </w:trPr>
        <w:tc>
          <w:tcPr>
            <w:tcW w:w="2484" w:type="dxa"/>
            <w:vMerge/>
            <w:tcBorders>
              <w:left w:val="single" w:sz="4" w:space="0" w:color="auto"/>
              <w:right w:val="single" w:sz="4" w:space="0" w:color="auto"/>
            </w:tcBorders>
          </w:tcPr>
          <w:p w14:paraId="5214CC54"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02EFA396" w14:textId="77777777" w:rsidR="0075398B" w:rsidRPr="00FF181D" w:rsidRDefault="0075398B" w:rsidP="00FF181D">
            <w:pPr>
              <w:spacing w:line="276" w:lineRule="auto"/>
              <w:rPr>
                <w:rFonts w:cs="Arial"/>
                <w:color w:val="00B050"/>
              </w:rPr>
            </w:pPr>
            <w:r w:rsidRPr="00FF181D">
              <w:rPr>
                <w:rFonts w:cs="Arial"/>
                <w:color w:val="00B050"/>
              </w:rPr>
              <w:t>Deallocated</w:t>
            </w:r>
          </w:p>
        </w:tc>
        <w:tc>
          <w:tcPr>
            <w:tcW w:w="990" w:type="dxa"/>
            <w:tcBorders>
              <w:top w:val="single" w:sz="4" w:space="0" w:color="auto"/>
              <w:left w:val="single" w:sz="4" w:space="0" w:color="auto"/>
              <w:bottom w:val="single" w:sz="4" w:space="0" w:color="auto"/>
              <w:right w:val="single" w:sz="4" w:space="0" w:color="auto"/>
            </w:tcBorders>
          </w:tcPr>
          <w:p w14:paraId="3E6368A4" w14:textId="77777777" w:rsidR="0075398B" w:rsidRPr="00FF181D" w:rsidRDefault="0075398B" w:rsidP="00FF181D">
            <w:pPr>
              <w:spacing w:line="276" w:lineRule="auto"/>
              <w:rPr>
                <w:rFonts w:cs="Arial"/>
                <w:color w:val="00B050"/>
              </w:rPr>
            </w:pPr>
            <w:r w:rsidRPr="00FF181D">
              <w:rPr>
                <w:rFonts w:cs="Arial"/>
                <w:color w:val="00B050"/>
              </w:rPr>
              <w:t>0x1</w:t>
            </w:r>
          </w:p>
        </w:tc>
        <w:tc>
          <w:tcPr>
            <w:tcW w:w="3564" w:type="dxa"/>
            <w:vMerge/>
            <w:tcBorders>
              <w:left w:val="single" w:sz="4" w:space="0" w:color="auto"/>
              <w:right w:val="single" w:sz="4" w:space="0" w:color="auto"/>
            </w:tcBorders>
          </w:tcPr>
          <w:p w14:paraId="06B2296F" w14:textId="77777777" w:rsidR="0075398B" w:rsidRPr="003A61C9" w:rsidRDefault="0075398B" w:rsidP="00FF181D">
            <w:pPr>
              <w:spacing w:line="276" w:lineRule="auto"/>
              <w:rPr>
                <w:rFonts w:cs="Arial"/>
              </w:rPr>
            </w:pPr>
          </w:p>
        </w:tc>
      </w:tr>
      <w:tr w:rsidR="0075398B" w:rsidRPr="003A61C9" w14:paraId="08E81301" w14:textId="77777777" w:rsidTr="00FF181D">
        <w:trPr>
          <w:jc w:val="center"/>
        </w:trPr>
        <w:tc>
          <w:tcPr>
            <w:tcW w:w="2484" w:type="dxa"/>
            <w:vMerge/>
            <w:tcBorders>
              <w:left w:val="single" w:sz="4" w:space="0" w:color="auto"/>
              <w:right w:val="single" w:sz="4" w:space="0" w:color="auto"/>
            </w:tcBorders>
          </w:tcPr>
          <w:p w14:paraId="3275C6AD"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6B53BAAE" w14:textId="77777777" w:rsidR="0075398B" w:rsidRPr="00FF181D" w:rsidRDefault="0075398B" w:rsidP="00FF181D">
            <w:pPr>
              <w:spacing w:line="276" w:lineRule="auto"/>
              <w:rPr>
                <w:rFonts w:cs="Arial"/>
                <w:color w:val="00B050"/>
              </w:rPr>
            </w:pPr>
            <w:r w:rsidRPr="00FF181D">
              <w:rPr>
                <w:rFonts w:cs="Arial"/>
                <w:color w:val="00B050"/>
              </w:rPr>
              <w:t>Allocated</w:t>
            </w:r>
          </w:p>
        </w:tc>
        <w:tc>
          <w:tcPr>
            <w:tcW w:w="990" w:type="dxa"/>
            <w:tcBorders>
              <w:top w:val="single" w:sz="4" w:space="0" w:color="auto"/>
              <w:left w:val="single" w:sz="4" w:space="0" w:color="auto"/>
              <w:bottom w:val="single" w:sz="4" w:space="0" w:color="auto"/>
              <w:right w:val="single" w:sz="4" w:space="0" w:color="auto"/>
            </w:tcBorders>
          </w:tcPr>
          <w:p w14:paraId="062D8B44" w14:textId="77777777" w:rsidR="0075398B" w:rsidRPr="00FF181D" w:rsidRDefault="0075398B" w:rsidP="00FF181D">
            <w:pPr>
              <w:spacing w:line="276" w:lineRule="auto"/>
              <w:rPr>
                <w:rFonts w:cs="Arial"/>
                <w:color w:val="00B050"/>
              </w:rPr>
            </w:pPr>
            <w:r w:rsidRPr="00FF181D">
              <w:rPr>
                <w:rFonts w:cs="Arial"/>
                <w:color w:val="00B050"/>
              </w:rPr>
              <w:t>0x2</w:t>
            </w:r>
          </w:p>
        </w:tc>
        <w:tc>
          <w:tcPr>
            <w:tcW w:w="3564" w:type="dxa"/>
            <w:vMerge/>
            <w:tcBorders>
              <w:left w:val="single" w:sz="4" w:space="0" w:color="auto"/>
              <w:right w:val="single" w:sz="4" w:space="0" w:color="auto"/>
            </w:tcBorders>
          </w:tcPr>
          <w:p w14:paraId="1C447277" w14:textId="77777777" w:rsidR="0075398B" w:rsidRPr="003A61C9" w:rsidRDefault="0075398B" w:rsidP="00FF181D">
            <w:pPr>
              <w:spacing w:line="276" w:lineRule="auto"/>
              <w:rPr>
                <w:rFonts w:cs="Arial"/>
              </w:rPr>
            </w:pPr>
          </w:p>
        </w:tc>
      </w:tr>
      <w:tr w:rsidR="0075398B" w:rsidRPr="003A61C9" w14:paraId="4285373F" w14:textId="77777777" w:rsidTr="00FF181D">
        <w:trPr>
          <w:jc w:val="center"/>
        </w:trPr>
        <w:tc>
          <w:tcPr>
            <w:tcW w:w="2484" w:type="dxa"/>
            <w:vMerge/>
            <w:tcBorders>
              <w:left w:val="single" w:sz="4" w:space="0" w:color="auto"/>
              <w:right w:val="single" w:sz="4" w:space="0" w:color="auto"/>
            </w:tcBorders>
          </w:tcPr>
          <w:p w14:paraId="4A2DC3B0"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58B904DD" w14:textId="77777777" w:rsidR="0075398B" w:rsidRPr="00FF181D" w:rsidRDefault="0075398B" w:rsidP="00FF181D">
            <w:pPr>
              <w:spacing w:line="276" w:lineRule="auto"/>
              <w:rPr>
                <w:rFonts w:cs="Arial"/>
                <w:color w:val="00B050"/>
              </w:rPr>
            </w:pPr>
            <w:r w:rsidRPr="00FF181D">
              <w:rPr>
                <w:rFonts w:cs="Arial"/>
                <w:color w:val="00B050"/>
              </w:rPr>
              <w:t>Stacked</w:t>
            </w:r>
          </w:p>
        </w:tc>
        <w:tc>
          <w:tcPr>
            <w:tcW w:w="990" w:type="dxa"/>
            <w:tcBorders>
              <w:top w:val="single" w:sz="4" w:space="0" w:color="auto"/>
              <w:left w:val="single" w:sz="4" w:space="0" w:color="auto"/>
              <w:bottom w:val="single" w:sz="4" w:space="0" w:color="auto"/>
              <w:right w:val="single" w:sz="4" w:space="0" w:color="auto"/>
            </w:tcBorders>
          </w:tcPr>
          <w:p w14:paraId="4CFC6887" w14:textId="77777777" w:rsidR="0075398B" w:rsidRPr="00FF181D" w:rsidRDefault="0075398B" w:rsidP="00FF181D">
            <w:pPr>
              <w:spacing w:line="276" w:lineRule="auto"/>
              <w:rPr>
                <w:rFonts w:cs="Arial"/>
                <w:color w:val="00B050"/>
              </w:rPr>
            </w:pPr>
            <w:r w:rsidRPr="00FF181D">
              <w:rPr>
                <w:rFonts w:cs="Arial"/>
                <w:color w:val="00B050"/>
              </w:rPr>
              <w:t>0x3</w:t>
            </w:r>
          </w:p>
        </w:tc>
        <w:tc>
          <w:tcPr>
            <w:tcW w:w="3564" w:type="dxa"/>
            <w:vMerge/>
            <w:tcBorders>
              <w:left w:val="single" w:sz="4" w:space="0" w:color="auto"/>
              <w:right w:val="single" w:sz="4" w:space="0" w:color="auto"/>
            </w:tcBorders>
          </w:tcPr>
          <w:p w14:paraId="0A42DF82" w14:textId="77777777" w:rsidR="0075398B" w:rsidRPr="003A61C9" w:rsidRDefault="0075398B" w:rsidP="00FF181D">
            <w:pPr>
              <w:spacing w:line="276" w:lineRule="auto"/>
              <w:rPr>
                <w:rFonts w:cs="Arial"/>
              </w:rPr>
            </w:pPr>
          </w:p>
        </w:tc>
      </w:tr>
      <w:tr w:rsidR="0075398B" w:rsidRPr="003A61C9" w14:paraId="2D127FB9" w14:textId="77777777" w:rsidTr="00FF181D">
        <w:trPr>
          <w:jc w:val="center"/>
        </w:trPr>
        <w:tc>
          <w:tcPr>
            <w:tcW w:w="2484" w:type="dxa"/>
            <w:vMerge/>
            <w:tcBorders>
              <w:left w:val="single" w:sz="4" w:space="0" w:color="auto"/>
              <w:right w:val="single" w:sz="4" w:space="0" w:color="auto"/>
            </w:tcBorders>
          </w:tcPr>
          <w:p w14:paraId="0BA54E7F"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5FC1131C" w14:textId="77777777" w:rsidR="0075398B" w:rsidRPr="00FF181D" w:rsidRDefault="0075398B" w:rsidP="00FF181D">
            <w:pPr>
              <w:spacing w:line="276" w:lineRule="auto"/>
              <w:rPr>
                <w:rFonts w:cs="Arial"/>
                <w:color w:val="00B050"/>
              </w:rPr>
            </w:pPr>
            <w:r w:rsidRPr="00FF181D">
              <w:rPr>
                <w:rFonts w:cs="Arial"/>
                <w:color w:val="00B050"/>
              </w:rPr>
              <w:t>Granted</w:t>
            </w:r>
          </w:p>
        </w:tc>
        <w:tc>
          <w:tcPr>
            <w:tcW w:w="990" w:type="dxa"/>
            <w:tcBorders>
              <w:top w:val="single" w:sz="4" w:space="0" w:color="auto"/>
              <w:left w:val="single" w:sz="4" w:space="0" w:color="auto"/>
              <w:bottom w:val="single" w:sz="4" w:space="0" w:color="auto"/>
              <w:right w:val="single" w:sz="4" w:space="0" w:color="auto"/>
            </w:tcBorders>
          </w:tcPr>
          <w:p w14:paraId="0D070320" w14:textId="77777777" w:rsidR="0075398B" w:rsidRPr="00FF181D" w:rsidRDefault="0075398B" w:rsidP="00FF181D">
            <w:pPr>
              <w:spacing w:line="276" w:lineRule="auto"/>
              <w:rPr>
                <w:rFonts w:cs="Arial"/>
                <w:color w:val="00B050"/>
              </w:rPr>
            </w:pPr>
            <w:r w:rsidRPr="00FF181D">
              <w:rPr>
                <w:rFonts w:cs="Arial"/>
                <w:color w:val="00B050"/>
              </w:rPr>
              <w:t>0x4</w:t>
            </w:r>
          </w:p>
        </w:tc>
        <w:tc>
          <w:tcPr>
            <w:tcW w:w="3564" w:type="dxa"/>
            <w:vMerge/>
            <w:tcBorders>
              <w:left w:val="single" w:sz="4" w:space="0" w:color="auto"/>
              <w:right w:val="single" w:sz="4" w:space="0" w:color="auto"/>
            </w:tcBorders>
          </w:tcPr>
          <w:p w14:paraId="610F8FF4" w14:textId="77777777" w:rsidR="0075398B" w:rsidRPr="003A61C9" w:rsidRDefault="0075398B" w:rsidP="00FF181D">
            <w:pPr>
              <w:spacing w:line="276" w:lineRule="auto"/>
              <w:rPr>
                <w:rFonts w:cs="Arial"/>
              </w:rPr>
            </w:pPr>
          </w:p>
        </w:tc>
      </w:tr>
      <w:tr w:rsidR="0075398B" w:rsidRPr="003A61C9" w14:paraId="172A441F" w14:textId="77777777" w:rsidTr="00FF181D">
        <w:trPr>
          <w:jc w:val="center"/>
        </w:trPr>
        <w:tc>
          <w:tcPr>
            <w:tcW w:w="2484" w:type="dxa"/>
            <w:vMerge/>
            <w:tcBorders>
              <w:left w:val="single" w:sz="4" w:space="0" w:color="auto"/>
              <w:right w:val="single" w:sz="4" w:space="0" w:color="auto"/>
            </w:tcBorders>
          </w:tcPr>
          <w:p w14:paraId="39BAAE41" w14:textId="77777777" w:rsidR="0075398B" w:rsidRPr="003A61C9" w:rsidRDefault="0075398B" w:rsidP="00FF181D">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tcPr>
          <w:p w14:paraId="49BBC97B" w14:textId="77777777" w:rsidR="0075398B" w:rsidRPr="00FF181D" w:rsidRDefault="0075398B" w:rsidP="00FF181D">
            <w:pPr>
              <w:spacing w:line="276" w:lineRule="auto"/>
              <w:rPr>
                <w:rFonts w:cs="Arial"/>
                <w:color w:val="00B050"/>
              </w:rPr>
            </w:pPr>
            <w:r w:rsidRPr="00FF181D">
              <w:rPr>
                <w:rFonts w:cs="Arial"/>
                <w:color w:val="00B050"/>
              </w:rPr>
              <w:t>Granted (no control of audio source)</w:t>
            </w:r>
          </w:p>
        </w:tc>
        <w:tc>
          <w:tcPr>
            <w:tcW w:w="990" w:type="dxa"/>
            <w:tcBorders>
              <w:top w:val="single" w:sz="4" w:space="0" w:color="auto"/>
              <w:left w:val="single" w:sz="4" w:space="0" w:color="auto"/>
              <w:bottom w:val="single" w:sz="4" w:space="0" w:color="auto"/>
              <w:right w:val="single" w:sz="4" w:space="0" w:color="auto"/>
            </w:tcBorders>
          </w:tcPr>
          <w:p w14:paraId="442D53AB" w14:textId="77777777" w:rsidR="0075398B" w:rsidRPr="00FF181D" w:rsidRDefault="0075398B" w:rsidP="00FF181D">
            <w:pPr>
              <w:spacing w:line="276" w:lineRule="auto"/>
              <w:rPr>
                <w:rFonts w:cs="Arial"/>
                <w:color w:val="00B050"/>
              </w:rPr>
            </w:pPr>
            <w:r w:rsidRPr="00FF181D">
              <w:rPr>
                <w:rFonts w:cs="Arial"/>
                <w:color w:val="00B050"/>
              </w:rPr>
              <w:t>0x5</w:t>
            </w:r>
          </w:p>
        </w:tc>
        <w:tc>
          <w:tcPr>
            <w:tcW w:w="3564" w:type="dxa"/>
            <w:vMerge/>
            <w:tcBorders>
              <w:left w:val="single" w:sz="4" w:space="0" w:color="auto"/>
              <w:right w:val="single" w:sz="4" w:space="0" w:color="auto"/>
            </w:tcBorders>
          </w:tcPr>
          <w:p w14:paraId="19EF94C0" w14:textId="77777777" w:rsidR="0075398B" w:rsidRPr="003A61C9" w:rsidRDefault="0075398B" w:rsidP="00FF181D">
            <w:pPr>
              <w:spacing w:line="276" w:lineRule="auto"/>
              <w:rPr>
                <w:rFonts w:cs="Arial"/>
              </w:rPr>
            </w:pPr>
          </w:p>
        </w:tc>
      </w:tr>
    </w:tbl>
    <w:p w14:paraId="4B841FD8" w14:textId="77777777" w:rsidR="0075398B" w:rsidRPr="003A61C9" w:rsidRDefault="0075398B" w:rsidP="0075398B">
      <w:pPr>
        <w:rPr>
          <w:rFonts w:cs="Arial"/>
        </w:rPr>
      </w:pPr>
    </w:p>
    <w:p w14:paraId="26C67F5B" w14:textId="77777777" w:rsidR="007F574E" w:rsidRDefault="0075398B" w:rsidP="00745A7C">
      <w:pPr>
        <w:pStyle w:val="Heading5"/>
        <w:numPr>
          <w:ilvl w:val="0"/>
          <w:numId w:val="0"/>
        </w:numPr>
        <w:ind w:left="1008" w:hanging="1008"/>
      </w:pPr>
      <w:r>
        <w:br w:type="page"/>
      </w:r>
    </w:p>
    <w:p w14:paraId="28109064" w14:textId="77777777" w:rsidR="007F574E" w:rsidRPr="00AC13F3" w:rsidRDefault="007F574E" w:rsidP="00745A7C">
      <w:pPr>
        <w:pStyle w:val="Heading5"/>
        <w:numPr>
          <w:ilvl w:val="0"/>
          <w:numId w:val="0"/>
        </w:numPr>
        <w:ind w:left="1008" w:hanging="1008"/>
        <w:rPr>
          <w:color w:val="FF0000"/>
        </w:rPr>
      </w:pPr>
      <w:r w:rsidRPr="00AC13F3">
        <w:rPr>
          <w:color w:val="FF0000"/>
        </w:rPr>
        <w:lastRenderedPageBreak/>
        <w:t xml:space="preserve">&lt;JM&gt; </w:t>
      </w:r>
      <w:r w:rsidRPr="00AC13F3">
        <w:rPr>
          <w:color w:val="FF0000"/>
          <w:highlight w:val="yellow"/>
        </w:rPr>
        <w:t xml:space="preserve">The table below has the possible combinations to show in the </w:t>
      </w:r>
      <w:proofErr w:type="spellStart"/>
      <w:r w:rsidRPr="00AC13F3">
        <w:rPr>
          <w:color w:val="FF0000"/>
          <w:highlight w:val="yellow"/>
        </w:rPr>
        <w:t>ResourceUpdate.St</w:t>
      </w:r>
      <w:proofErr w:type="spellEnd"/>
      <w:r w:rsidRPr="00AC13F3">
        <w:rPr>
          <w:color w:val="FF0000"/>
          <w:highlight w:val="yellow"/>
        </w:rPr>
        <w:t xml:space="preserve"> message.  Below I don’t know all the possible combinations since Audio Management SPSS is just the strategy to use not the implementation for specific features.  I listed in the column in yellow some I know are used today</w:t>
      </w:r>
      <w:r w:rsidRPr="00AC13F3">
        <w:rPr>
          <w:color w:val="FF0000"/>
        </w:rPr>
        <w:t xml:space="preserve">  </w:t>
      </w:r>
    </w:p>
    <w:p w14:paraId="1E800700" w14:textId="77777777" w:rsidR="000D62EF" w:rsidRPr="0055066F" w:rsidRDefault="000D62EF" w:rsidP="00745A7C">
      <w:pPr>
        <w:pStyle w:val="Heading5"/>
        <w:numPr>
          <w:ilvl w:val="0"/>
          <w:numId w:val="0"/>
        </w:numPr>
        <w:ind w:left="1008" w:hanging="1008"/>
        <w:rPr>
          <w:b w:val="0"/>
          <w:u w:val="single"/>
        </w:rPr>
      </w:pPr>
      <w:r w:rsidRPr="0055066F">
        <w:rPr>
          <w:b w:val="0"/>
          <w:u w:val="single"/>
        </w:rPr>
        <w:t>AUMGNT-SR-REQ-014570/G-Audio Request - Allowable Combinations (</w:t>
      </w:r>
      <w:proofErr w:type="spellStart"/>
      <w:r w:rsidRPr="0055066F">
        <w:rPr>
          <w:b w:val="0"/>
          <w:u w:val="single"/>
        </w:rPr>
        <w:t>TcSE</w:t>
      </w:r>
      <w:proofErr w:type="spellEnd"/>
      <w:r w:rsidRPr="0055066F">
        <w:rPr>
          <w:b w:val="0"/>
          <w:u w:val="single"/>
        </w:rPr>
        <w:t xml:space="preserve"> ROIN-41055-8)</w:t>
      </w:r>
    </w:p>
    <w:p w14:paraId="30994718" w14:textId="77777777" w:rsidR="000D62EF" w:rsidRDefault="000D62EF" w:rsidP="000D62EF">
      <w:pPr>
        <w:rPr>
          <w:rFonts w:cs="Arial"/>
        </w:rPr>
      </w:pPr>
      <w:r>
        <w:rPr>
          <w:rFonts w:cs="Arial"/>
        </w:rPr>
        <w:t xml:space="preserve">The following are the allowable combinations of the audio request parameters to support the issuance of and </w:t>
      </w:r>
      <w:proofErr w:type="spellStart"/>
      <w:r>
        <w:rPr>
          <w:rFonts w:cs="Arial"/>
        </w:rPr>
        <w:t>AudioRequest.Rq</w:t>
      </w:r>
      <w:proofErr w:type="spellEnd"/>
      <w:r>
        <w:rPr>
          <w:rFonts w:cs="Arial"/>
        </w:rPr>
        <w:t xml:space="preserve">() method.  These combinations shall be adhered to by Resource Clients/ Servers classes.  </w:t>
      </w:r>
    </w:p>
    <w:p w14:paraId="03493120" w14:textId="77777777" w:rsidR="000D62EF" w:rsidRDefault="000D62EF" w:rsidP="000D62EF">
      <w:pPr>
        <w:rPr>
          <w:rFonts w:cs="Arial"/>
        </w:rPr>
      </w:pPr>
    </w:p>
    <w:p w14:paraId="29EE3E17" w14:textId="77777777" w:rsidR="000D62EF" w:rsidRDefault="000D62EF" w:rsidP="000D62EF">
      <w:pPr>
        <w:rPr>
          <w:rFonts w:cs="Arial"/>
        </w:rPr>
      </w:pPr>
      <w:r>
        <w:rPr>
          <w:rFonts w:cs="Arial"/>
        </w:rPr>
        <w:t>The class deployment table/diagram shall define which physical nodes must implement the required Resource Clients/Servers classes.</w:t>
      </w:r>
    </w:p>
    <w:p w14:paraId="33D0CB4E" w14:textId="77777777" w:rsidR="000D62EF" w:rsidRDefault="000D62EF" w:rsidP="000D62EF">
      <w:pPr>
        <w:rPr>
          <w:rFonts w:cs="Arial"/>
        </w:rPr>
      </w:pPr>
    </w:p>
    <w:p w14:paraId="6C143CBC" w14:textId="77777777" w:rsidR="000D62EF" w:rsidRDefault="000D62EF" w:rsidP="000D62EF">
      <w:pPr>
        <w:rPr>
          <w:rFonts w:cs="Arial"/>
        </w:rPr>
      </w:pPr>
      <w:r>
        <w:rPr>
          <w:rFonts w:cs="Arial"/>
        </w:rPr>
        <w:t xml:space="preserve">Note:  The actual usage of the specific audio requests is </w:t>
      </w:r>
      <w:proofErr w:type="spellStart"/>
      <w:r>
        <w:rPr>
          <w:rFonts w:cs="Arial"/>
        </w:rPr>
        <w:t>dependant</w:t>
      </w:r>
      <w:proofErr w:type="spellEnd"/>
      <w:r>
        <w:rPr>
          <w:rFonts w:cs="Arial"/>
        </w:rPr>
        <w:t xml:space="preserve"> upon whether the Clients/Servers support the feature of the audio requests.  For example, if the AMFM Client/Server does not support the TA feature then the audio request </w:t>
      </w:r>
      <w:proofErr w:type="spellStart"/>
      <w:r>
        <w:rPr>
          <w:rFonts w:cs="Arial"/>
        </w:rPr>
        <w:t>AudioRequest.Rq</w:t>
      </w:r>
      <w:proofErr w:type="spellEnd"/>
      <w:r>
        <w:rPr>
          <w:rFonts w:cs="Arial"/>
        </w:rPr>
        <w:t xml:space="preserve">(RequestAudioResource, Front Requester, AM/FM Radio, TA) would not be utilized. </w:t>
      </w:r>
    </w:p>
    <w:p w14:paraId="5F6AEA7C" w14:textId="77777777" w:rsidR="000D62EF" w:rsidRDefault="000D62EF" w:rsidP="000D62EF">
      <w:pPr>
        <w:rPr>
          <w:rFonts w:cs="Arial"/>
        </w:rPr>
      </w:pPr>
    </w:p>
    <w:p w14:paraId="23B2905C" w14:textId="77777777" w:rsidR="000D62EF" w:rsidRDefault="000D62EF" w:rsidP="000D62EF">
      <w:pPr>
        <w:rPr>
          <w:rFonts w:cs="Arial"/>
        </w:rPr>
      </w:pPr>
      <w:r>
        <w:rPr>
          <w:rFonts w:cs="Arial"/>
        </w:rPr>
        <w:t xml:space="preserve">The Audio Resource Server shall also support the processing of all possible configurations defined in the table.  </w:t>
      </w:r>
    </w:p>
    <w:p w14:paraId="1458CFD3" w14:textId="77777777" w:rsidR="000D62EF" w:rsidRDefault="000D62EF" w:rsidP="000D62EF">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
        <w:gridCol w:w="1114"/>
        <w:gridCol w:w="1242"/>
        <w:gridCol w:w="1451"/>
        <w:gridCol w:w="1379"/>
        <w:gridCol w:w="848"/>
        <w:gridCol w:w="1019"/>
        <w:gridCol w:w="2322"/>
      </w:tblGrid>
      <w:tr w:rsidR="000D62EF" w14:paraId="0AF0367E"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shd w:val="clear" w:color="auto" w:fill="A6A6A6"/>
            <w:hideMark/>
          </w:tcPr>
          <w:p w14:paraId="2E29802F" w14:textId="77777777" w:rsidR="000D62EF" w:rsidRDefault="000D62EF" w:rsidP="00FF181D">
            <w:pPr>
              <w:rPr>
                <w:rFonts w:cs="Arial"/>
                <w:b/>
                <w:sz w:val="16"/>
                <w:szCs w:val="16"/>
              </w:rPr>
            </w:pPr>
            <w:r>
              <w:rPr>
                <w:rFonts w:cs="Arial"/>
                <w:b/>
                <w:sz w:val="16"/>
                <w:szCs w:val="16"/>
              </w:rPr>
              <w:t>Resource Class</w:t>
            </w:r>
          </w:p>
        </w:tc>
        <w:tc>
          <w:tcPr>
            <w:tcW w:w="1114" w:type="dxa"/>
            <w:tcBorders>
              <w:top w:val="single" w:sz="4" w:space="0" w:color="auto"/>
              <w:left w:val="single" w:sz="4" w:space="0" w:color="auto"/>
              <w:bottom w:val="single" w:sz="4" w:space="0" w:color="auto"/>
              <w:right w:val="single" w:sz="4" w:space="0" w:color="auto"/>
            </w:tcBorders>
            <w:shd w:val="clear" w:color="auto" w:fill="A6A6A6"/>
            <w:hideMark/>
          </w:tcPr>
          <w:p w14:paraId="09275D33" w14:textId="77777777" w:rsidR="000D62EF" w:rsidRDefault="000D62EF" w:rsidP="00FF181D">
            <w:pPr>
              <w:rPr>
                <w:rFonts w:cs="Arial"/>
                <w:b/>
                <w:sz w:val="16"/>
                <w:szCs w:val="16"/>
              </w:rPr>
            </w:pPr>
            <w:r>
              <w:rPr>
                <w:rFonts w:cs="Arial"/>
                <w:b/>
                <w:sz w:val="16"/>
                <w:szCs w:val="16"/>
              </w:rPr>
              <w:t>Requester System</w:t>
            </w:r>
          </w:p>
        </w:tc>
        <w:tc>
          <w:tcPr>
            <w:tcW w:w="1242" w:type="dxa"/>
            <w:tcBorders>
              <w:top w:val="single" w:sz="4" w:space="0" w:color="auto"/>
              <w:left w:val="single" w:sz="4" w:space="0" w:color="auto"/>
              <w:bottom w:val="single" w:sz="4" w:space="0" w:color="auto"/>
              <w:right w:val="single" w:sz="4" w:space="0" w:color="auto"/>
            </w:tcBorders>
            <w:shd w:val="clear" w:color="auto" w:fill="A6A6A6"/>
            <w:hideMark/>
          </w:tcPr>
          <w:p w14:paraId="462F2400" w14:textId="77777777" w:rsidR="000D62EF" w:rsidRDefault="000D62EF" w:rsidP="00FF181D">
            <w:pPr>
              <w:rPr>
                <w:rFonts w:cs="Arial"/>
                <w:b/>
                <w:sz w:val="16"/>
                <w:szCs w:val="16"/>
              </w:rPr>
            </w:pPr>
            <w:r w:rsidRPr="00856469">
              <w:rPr>
                <w:rFonts w:cs="Arial"/>
                <w:b/>
                <w:sz w:val="16"/>
                <w:szCs w:val="16"/>
                <w:highlight w:val="yellow"/>
              </w:rPr>
              <w:t>Requested Source</w:t>
            </w:r>
          </w:p>
        </w:tc>
        <w:tc>
          <w:tcPr>
            <w:tcW w:w="1451" w:type="dxa"/>
            <w:tcBorders>
              <w:top w:val="single" w:sz="4" w:space="0" w:color="auto"/>
              <w:left w:val="single" w:sz="4" w:space="0" w:color="auto"/>
              <w:bottom w:val="single" w:sz="4" w:space="0" w:color="auto"/>
              <w:right w:val="single" w:sz="4" w:space="0" w:color="auto"/>
            </w:tcBorders>
            <w:shd w:val="clear" w:color="auto" w:fill="A6A6A6"/>
            <w:hideMark/>
          </w:tcPr>
          <w:p w14:paraId="1984EFDD" w14:textId="77777777" w:rsidR="000D62EF" w:rsidRPr="00856469" w:rsidRDefault="000D62EF" w:rsidP="00FF181D">
            <w:pPr>
              <w:rPr>
                <w:rFonts w:cs="Arial"/>
                <w:b/>
                <w:sz w:val="16"/>
                <w:szCs w:val="16"/>
                <w:highlight w:val="yellow"/>
              </w:rPr>
            </w:pPr>
            <w:r w:rsidRPr="00856469">
              <w:rPr>
                <w:rFonts w:cs="Arial"/>
                <w:b/>
                <w:sz w:val="16"/>
                <w:szCs w:val="16"/>
                <w:highlight w:val="yellow"/>
              </w:rPr>
              <w:t>Requested Priority</w:t>
            </w:r>
          </w:p>
        </w:tc>
        <w:tc>
          <w:tcPr>
            <w:tcW w:w="1379" w:type="dxa"/>
            <w:tcBorders>
              <w:top w:val="single" w:sz="4" w:space="0" w:color="auto"/>
              <w:left w:val="single" w:sz="4" w:space="0" w:color="auto"/>
              <w:bottom w:val="single" w:sz="4" w:space="0" w:color="auto"/>
              <w:right w:val="single" w:sz="4" w:space="0" w:color="auto"/>
            </w:tcBorders>
            <w:shd w:val="clear" w:color="auto" w:fill="A6A6A6"/>
            <w:hideMark/>
          </w:tcPr>
          <w:p w14:paraId="1BF2BF4A" w14:textId="77777777" w:rsidR="000D62EF" w:rsidRDefault="000D62EF" w:rsidP="00FF181D">
            <w:pPr>
              <w:rPr>
                <w:rFonts w:cs="Arial"/>
                <w:b/>
                <w:sz w:val="16"/>
                <w:szCs w:val="16"/>
              </w:rPr>
            </w:pPr>
            <w:r>
              <w:rPr>
                <w:rFonts w:cs="Arial"/>
                <w:b/>
                <w:sz w:val="16"/>
                <w:szCs w:val="16"/>
              </w:rPr>
              <w:t>Comment</w:t>
            </w:r>
          </w:p>
        </w:tc>
        <w:tc>
          <w:tcPr>
            <w:tcW w:w="848" w:type="dxa"/>
            <w:tcBorders>
              <w:top w:val="single" w:sz="4" w:space="0" w:color="auto"/>
              <w:left w:val="single" w:sz="4" w:space="0" w:color="auto"/>
              <w:bottom w:val="single" w:sz="4" w:space="0" w:color="auto"/>
              <w:right w:val="single" w:sz="4" w:space="0" w:color="auto"/>
            </w:tcBorders>
            <w:shd w:val="clear" w:color="auto" w:fill="A6A6A6"/>
            <w:hideMark/>
          </w:tcPr>
          <w:p w14:paraId="4AA130BB" w14:textId="77777777" w:rsidR="000D62EF" w:rsidRDefault="000D62EF" w:rsidP="00FF181D">
            <w:pPr>
              <w:rPr>
                <w:rFonts w:cs="Arial"/>
                <w:b/>
                <w:sz w:val="16"/>
                <w:szCs w:val="16"/>
              </w:rPr>
            </w:pPr>
            <w:r>
              <w:rPr>
                <w:rFonts w:cs="Arial"/>
                <w:b/>
                <w:sz w:val="16"/>
                <w:szCs w:val="16"/>
              </w:rPr>
              <w:t xml:space="preserve">Volume </w:t>
            </w:r>
          </w:p>
          <w:p w14:paraId="24D74E47" w14:textId="77777777" w:rsidR="000D62EF" w:rsidRDefault="000D62EF" w:rsidP="00FF181D">
            <w:pPr>
              <w:rPr>
                <w:rFonts w:cs="Arial"/>
                <w:b/>
                <w:sz w:val="16"/>
                <w:szCs w:val="16"/>
              </w:rPr>
            </w:pPr>
            <w:r>
              <w:rPr>
                <w:rFonts w:cs="Arial"/>
                <w:b/>
                <w:sz w:val="16"/>
                <w:szCs w:val="16"/>
              </w:rPr>
              <w:t xml:space="preserve">Settings </w:t>
            </w:r>
          </w:p>
        </w:tc>
        <w:tc>
          <w:tcPr>
            <w:tcW w:w="1019" w:type="dxa"/>
            <w:tcBorders>
              <w:top w:val="single" w:sz="4" w:space="0" w:color="auto"/>
              <w:left w:val="single" w:sz="4" w:space="0" w:color="auto"/>
              <w:bottom w:val="single" w:sz="4" w:space="0" w:color="auto"/>
              <w:right w:val="single" w:sz="4" w:space="0" w:color="auto"/>
            </w:tcBorders>
            <w:shd w:val="clear" w:color="auto" w:fill="A6A6A6"/>
            <w:hideMark/>
          </w:tcPr>
          <w:p w14:paraId="72E2B32F" w14:textId="77777777" w:rsidR="000D62EF" w:rsidRDefault="000D62EF" w:rsidP="00FF181D">
            <w:pPr>
              <w:rPr>
                <w:rFonts w:cs="Arial"/>
                <w:b/>
                <w:sz w:val="16"/>
                <w:szCs w:val="16"/>
              </w:rPr>
            </w:pPr>
            <w:r>
              <w:rPr>
                <w:rFonts w:cs="Arial"/>
                <w:b/>
                <w:sz w:val="16"/>
                <w:szCs w:val="16"/>
              </w:rPr>
              <w:t>Can be saved as Last Used Source(3)</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7E011785" w14:textId="77777777" w:rsidR="000D62EF" w:rsidRPr="00856469" w:rsidRDefault="00856469" w:rsidP="00FF181D">
            <w:pPr>
              <w:rPr>
                <w:rFonts w:cs="Arial"/>
                <w:b/>
                <w:color w:val="FF0000"/>
                <w:sz w:val="16"/>
                <w:szCs w:val="16"/>
                <w:highlight w:val="yellow"/>
              </w:rPr>
            </w:pPr>
            <w:r w:rsidRPr="00856469">
              <w:rPr>
                <w:rFonts w:cs="Arial"/>
                <w:b/>
                <w:color w:val="FF0000"/>
                <w:sz w:val="16"/>
                <w:szCs w:val="16"/>
                <w:highlight w:val="yellow"/>
              </w:rPr>
              <w:t xml:space="preserve">&lt;JM&gt; Combination that is supported in </w:t>
            </w:r>
            <w:proofErr w:type="spellStart"/>
            <w:r w:rsidRPr="00856469">
              <w:rPr>
                <w:rFonts w:cs="Arial"/>
                <w:b/>
                <w:color w:val="FF0000"/>
                <w:sz w:val="16"/>
                <w:szCs w:val="16"/>
                <w:highlight w:val="yellow"/>
              </w:rPr>
              <w:t>ResourceUpdate.St</w:t>
            </w:r>
            <w:proofErr w:type="spellEnd"/>
          </w:p>
        </w:tc>
      </w:tr>
      <w:tr w:rsidR="000D62EF" w14:paraId="67E1EE0B"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C6725EA" w14:textId="77777777" w:rsidR="000D62EF" w:rsidRDefault="000D62EF" w:rsidP="00FF181D">
            <w:pPr>
              <w:rPr>
                <w:rFonts w:cs="Arial"/>
                <w:sz w:val="16"/>
                <w:szCs w:val="16"/>
              </w:rPr>
            </w:pPr>
            <w:r>
              <w:rPr>
                <w:rFonts w:cs="Arial"/>
                <w:sz w:val="16"/>
                <w:szCs w:val="16"/>
              </w:rPr>
              <w:t>AMFM Client</w:t>
            </w:r>
          </w:p>
          <w:p w14:paraId="5C2646F1" w14:textId="77777777" w:rsidR="000D62EF" w:rsidRDefault="000D62EF" w:rsidP="00FF181D">
            <w:pPr>
              <w:rPr>
                <w:rFonts w:cs="Arial"/>
                <w:sz w:val="16"/>
                <w:szCs w:val="16"/>
              </w:rPr>
            </w:pPr>
            <w:r>
              <w:rPr>
                <w:rFonts w:cs="Arial"/>
                <w:sz w:val="16"/>
                <w:szCs w:val="16"/>
              </w:rPr>
              <w:t>AMFM Server</w:t>
            </w:r>
          </w:p>
        </w:tc>
        <w:tc>
          <w:tcPr>
            <w:tcW w:w="1114" w:type="dxa"/>
            <w:tcBorders>
              <w:top w:val="single" w:sz="4" w:space="0" w:color="auto"/>
              <w:left w:val="single" w:sz="4" w:space="0" w:color="auto"/>
              <w:bottom w:val="single" w:sz="4" w:space="0" w:color="auto"/>
              <w:right w:val="single" w:sz="4" w:space="0" w:color="auto"/>
            </w:tcBorders>
            <w:hideMark/>
          </w:tcPr>
          <w:p w14:paraId="437C6996"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16EB77C3" w14:textId="77777777" w:rsidR="000D62EF" w:rsidRDefault="000D62EF" w:rsidP="00FF181D">
            <w:pPr>
              <w:rPr>
                <w:rFonts w:cs="Arial"/>
                <w:sz w:val="16"/>
                <w:szCs w:val="16"/>
              </w:rPr>
            </w:pPr>
            <w:r>
              <w:rPr>
                <w:rFonts w:cs="Arial"/>
                <w:sz w:val="16"/>
                <w:szCs w:val="16"/>
              </w:rPr>
              <w:t>AM/FM Radio</w:t>
            </w:r>
          </w:p>
        </w:tc>
        <w:tc>
          <w:tcPr>
            <w:tcW w:w="1451" w:type="dxa"/>
            <w:tcBorders>
              <w:top w:val="single" w:sz="4" w:space="0" w:color="auto"/>
              <w:left w:val="single" w:sz="4" w:space="0" w:color="auto"/>
              <w:bottom w:val="single" w:sz="4" w:space="0" w:color="auto"/>
              <w:right w:val="single" w:sz="4" w:space="0" w:color="auto"/>
            </w:tcBorders>
            <w:hideMark/>
          </w:tcPr>
          <w:p w14:paraId="625E2644" w14:textId="77777777" w:rsidR="000D62EF" w:rsidRDefault="000D62EF" w:rsidP="00FF181D">
            <w:pPr>
              <w:rPr>
                <w:rFonts w:cs="Arial"/>
                <w:sz w:val="16"/>
                <w:szCs w:val="16"/>
              </w:rPr>
            </w:pPr>
            <w:r>
              <w:rPr>
                <w:rFonts w:cs="Arial"/>
                <w:sz w:val="16"/>
                <w:szCs w:val="16"/>
              </w:rPr>
              <w:t>Radio</w:t>
            </w:r>
          </w:p>
        </w:tc>
        <w:tc>
          <w:tcPr>
            <w:tcW w:w="1379" w:type="dxa"/>
            <w:tcBorders>
              <w:top w:val="single" w:sz="4" w:space="0" w:color="auto"/>
              <w:left w:val="single" w:sz="4" w:space="0" w:color="auto"/>
              <w:bottom w:val="single" w:sz="4" w:space="0" w:color="auto"/>
              <w:right w:val="single" w:sz="4" w:space="0" w:color="auto"/>
            </w:tcBorders>
            <w:hideMark/>
          </w:tcPr>
          <w:p w14:paraId="50EEE1E8" w14:textId="77777777" w:rsidR="000D62EF" w:rsidRDefault="000D62EF" w:rsidP="00FF181D">
            <w:pPr>
              <w:rPr>
                <w:rFonts w:cs="Arial"/>
                <w:sz w:val="16"/>
                <w:szCs w:val="16"/>
              </w:rPr>
            </w:pPr>
            <w:r>
              <w:rPr>
                <w:rFonts w:cs="Arial"/>
                <w:sz w:val="16"/>
                <w:szCs w:val="16"/>
              </w:rPr>
              <w:t>Normal Radio Listening</w:t>
            </w:r>
          </w:p>
        </w:tc>
        <w:tc>
          <w:tcPr>
            <w:tcW w:w="848" w:type="dxa"/>
            <w:tcBorders>
              <w:top w:val="single" w:sz="4" w:space="0" w:color="auto"/>
              <w:left w:val="single" w:sz="4" w:space="0" w:color="auto"/>
              <w:bottom w:val="single" w:sz="4" w:space="0" w:color="auto"/>
              <w:right w:val="single" w:sz="4" w:space="0" w:color="auto"/>
            </w:tcBorders>
            <w:hideMark/>
          </w:tcPr>
          <w:p w14:paraId="775D6E00"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5651E558"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1ED837D0" w14:textId="77777777" w:rsidR="000D62EF" w:rsidRPr="000D62EF" w:rsidRDefault="00856469" w:rsidP="00FF181D">
            <w:pPr>
              <w:rPr>
                <w:rFonts w:cs="Arial"/>
                <w:sz w:val="16"/>
                <w:szCs w:val="16"/>
                <w:highlight w:val="yellow"/>
              </w:rPr>
            </w:pPr>
            <w:r w:rsidRPr="000F18F6">
              <w:rPr>
                <w:rFonts w:cs="Arial"/>
                <w:color w:val="FF0000"/>
                <w:sz w:val="16"/>
                <w:szCs w:val="16"/>
                <w:highlight w:val="yellow"/>
              </w:rPr>
              <w:t>Supported</w:t>
            </w:r>
          </w:p>
        </w:tc>
      </w:tr>
      <w:tr w:rsidR="000D62EF" w14:paraId="5FE06820"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617600C6" w14:textId="77777777" w:rsidR="000D62EF" w:rsidRDefault="000D62EF" w:rsidP="00FF181D">
            <w:pPr>
              <w:rPr>
                <w:rFonts w:cs="Arial"/>
                <w:sz w:val="16"/>
                <w:szCs w:val="16"/>
              </w:rPr>
            </w:pPr>
            <w:r>
              <w:rPr>
                <w:rFonts w:cs="Arial"/>
                <w:sz w:val="16"/>
                <w:szCs w:val="16"/>
              </w:rPr>
              <w:t>AMFM Client</w:t>
            </w:r>
          </w:p>
          <w:p w14:paraId="07089189" w14:textId="77777777" w:rsidR="000D62EF" w:rsidRDefault="000D62EF" w:rsidP="00FF181D">
            <w:pPr>
              <w:rPr>
                <w:rFonts w:cs="Arial"/>
                <w:sz w:val="16"/>
                <w:szCs w:val="16"/>
              </w:rPr>
            </w:pPr>
            <w:r>
              <w:rPr>
                <w:rFonts w:cs="Arial"/>
                <w:sz w:val="16"/>
                <w:szCs w:val="16"/>
              </w:rPr>
              <w:t>AMFM Server</w:t>
            </w:r>
          </w:p>
        </w:tc>
        <w:tc>
          <w:tcPr>
            <w:tcW w:w="1114" w:type="dxa"/>
            <w:tcBorders>
              <w:top w:val="single" w:sz="4" w:space="0" w:color="auto"/>
              <w:left w:val="single" w:sz="4" w:space="0" w:color="auto"/>
              <w:bottom w:val="single" w:sz="4" w:space="0" w:color="auto"/>
              <w:right w:val="single" w:sz="4" w:space="0" w:color="auto"/>
            </w:tcBorders>
            <w:hideMark/>
          </w:tcPr>
          <w:p w14:paraId="6EC3F3EE"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6E71F662" w14:textId="77777777" w:rsidR="000D62EF" w:rsidRDefault="000D62EF" w:rsidP="00FF181D">
            <w:pPr>
              <w:rPr>
                <w:rFonts w:cs="Arial"/>
                <w:sz w:val="16"/>
                <w:szCs w:val="16"/>
              </w:rPr>
            </w:pPr>
            <w:r>
              <w:rPr>
                <w:rFonts w:cs="Arial"/>
                <w:sz w:val="16"/>
                <w:szCs w:val="16"/>
              </w:rPr>
              <w:t>AM/FM Radio</w:t>
            </w:r>
          </w:p>
        </w:tc>
        <w:tc>
          <w:tcPr>
            <w:tcW w:w="1451" w:type="dxa"/>
            <w:tcBorders>
              <w:top w:val="single" w:sz="4" w:space="0" w:color="auto"/>
              <w:left w:val="single" w:sz="4" w:space="0" w:color="auto"/>
              <w:bottom w:val="single" w:sz="4" w:space="0" w:color="auto"/>
              <w:right w:val="single" w:sz="4" w:space="0" w:color="auto"/>
            </w:tcBorders>
            <w:hideMark/>
          </w:tcPr>
          <w:p w14:paraId="2505F06F" w14:textId="77777777" w:rsidR="000D62EF" w:rsidRDefault="000D62EF" w:rsidP="00FF181D">
            <w:pPr>
              <w:rPr>
                <w:rFonts w:cs="Arial"/>
                <w:sz w:val="16"/>
                <w:szCs w:val="16"/>
              </w:rPr>
            </w:pPr>
            <w:r>
              <w:rPr>
                <w:rFonts w:cs="Arial"/>
                <w:sz w:val="16"/>
                <w:szCs w:val="16"/>
              </w:rPr>
              <w:t>PTY/News</w:t>
            </w:r>
          </w:p>
        </w:tc>
        <w:tc>
          <w:tcPr>
            <w:tcW w:w="1379" w:type="dxa"/>
            <w:tcBorders>
              <w:top w:val="single" w:sz="4" w:space="0" w:color="auto"/>
              <w:left w:val="single" w:sz="4" w:space="0" w:color="auto"/>
              <w:bottom w:val="single" w:sz="4" w:space="0" w:color="auto"/>
              <w:right w:val="single" w:sz="4" w:space="0" w:color="auto"/>
            </w:tcBorders>
            <w:hideMark/>
          </w:tcPr>
          <w:p w14:paraId="6FE59C47" w14:textId="77777777" w:rsidR="000D62EF" w:rsidRDefault="000D62EF" w:rsidP="00FF181D">
            <w:pPr>
              <w:rPr>
                <w:rFonts w:cs="Arial"/>
                <w:sz w:val="16"/>
                <w:szCs w:val="16"/>
              </w:rPr>
            </w:pPr>
            <w:r>
              <w:rPr>
                <w:rFonts w:cs="Arial"/>
                <w:sz w:val="16"/>
                <w:szCs w:val="16"/>
              </w:rPr>
              <w:t>PTY or PTY NEWS interrupt</w:t>
            </w:r>
          </w:p>
        </w:tc>
        <w:tc>
          <w:tcPr>
            <w:tcW w:w="848" w:type="dxa"/>
            <w:tcBorders>
              <w:top w:val="single" w:sz="4" w:space="0" w:color="auto"/>
              <w:left w:val="single" w:sz="4" w:space="0" w:color="auto"/>
              <w:bottom w:val="single" w:sz="4" w:space="0" w:color="auto"/>
              <w:right w:val="single" w:sz="4" w:space="0" w:color="auto"/>
            </w:tcBorders>
            <w:hideMark/>
          </w:tcPr>
          <w:p w14:paraId="56A93458" w14:textId="77777777" w:rsidR="000D62EF" w:rsidRDefault="000D62EF" w:rsidP="00FF181D">
            <w:pPr>
              <w:rPr>
                <w:rFonts w:cs="Arial"/>
                <w:sz w:val="16"/>
                <w:szCs w:val="16"/>
              </w:rPr>
            </w:pPr>
            <w:r>
              <w:rPr>
                <w:rFonts w:cs="Arial"/>
                <w:sz w:val="16"/>
                <w:szCs w:val="16"/>
              </w:rPr>
              <w:t>TA</w:t>
            </w:r>
          </w:p>
        </w:tc>
        <w:tc>
          <w:tcPr>
            <w:tcW w:w="1019" w:type="dxa"/>
            <w:tcBorders>
              <w:top w:val="single" w:sz="4" w:space="0" w:color="auto"/>
              <w:left w:val="single" w:sz="4" w:space="0" w:color="auto"/>
              <w:bottom w:val="single" w:sz="4" w:space="0" w:color="auto"/>
              <w:right w:val="single" w:sz="4" w:space="0" w:color="auto"/>
            </w:tcBorders>
          </w:tcPr>
          <w:p w14:paraId="344A0B2E" w14:textId="77777777" w:rsidR="000D62EF" w:rsidRDefault="000D62EF" w:rsidP="00FF181D">
            <w:pPr>
              <w:rPr>
                <w:rFonts w:cs="Arial"/>
                <w:sz w:val="16"/>
                <w:szCs w:val="16"/>
              </w:rPr>
            </w:pPr>
            <w:r>
              <w:rPr>
                <w:rFonts w:cs="Arial"/>
                <w:sz w:val="16"/>
                <w:szCs w:val="16"/>
              </w:rPr>
              <w:t>No</w:t>
            </w:r>
          </w:p>
          <w:p w14:paraId="179BBD2E" w14:textId="77777777" w:rsidR="000D62EF" w:rsidRDefault="000D62EF" w:rsidP="00FF181D">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4CB53C8A" w14:textId="77777777" w:rsidR="000D62EF" w:rsidRPr="000D62EF" w:rsidRDefault="0074171C" w:rsidP="00FF181D">
            <w:pPr>
              <w:rPr>
                <w:rFonts w:cs="Arial"/>
                <w:sz w:val="16"/>
                <w:szCs w:val="16"/>
                <w:highlight w:val="yellow"/>
              </w:rPr>
            </w:pPr>
            <w:r w:rsidRPr="000F18F6">
              <w:rPr>
                <w:rFonts w:cs="Arial"/>
                <w:color w:val="FF0000"/>
                <w:sz w:val="16"/>
                <w:szCs w:val="16"/>
                <w:highlight w:val="yellow"/>
              </w:rPr>
              <w:t>Supported</w:t>
            </w:r>
          </w:p>
        </w:tc>
      </w:tr>
      <w:tr w:rsidR="000D62EF" w14:paraId="723CD696"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F078657" w14:textId="77777777" w:rsidR="000D62EF" w:rsidRDefault="000D62EF" w:rsidP="00FF181D">
            <w:pPr>
              <w:rPr>
                <w:rFonts w:cs="Arial"/>
                <w:sz w:val="16"/>
                <w:szCs w:val="16"/>
              </w:rPr>
            </w:pPr>
            <w:r>
              <w:rPr>
                <w:rFonts w:cs="Arial"/>
                <w:sz w:val="16"/>
                <w:szCs w:val="16"/>
              </w:rPr>
              <w:t>AMFM Client</w:t>
            </w:r>
          </w:p>
          <w:p w14:paraId="1EB994F8" w14:textId="77777777" w:rsidR="000D62EF" w:rsidRDefault="000D62EF" w:rsidP="00FF181D">
            <w:r>
              <w:rPr>
                <w:rFonts w:cs="Arial"/>
                <w:sz w:val="16"/>
                <w:szCs w:val="16"/>
              </w:rPr>
              <w:t>AMFM Server</w:t>
            </w:r>
          </w:p>
        </w:tc>
        <w:tc>
          <w:tcPr>
            <w:tcW w:w="1114" w:type="dxa"/>
            <w:tcBorders>
              <w:top w:val="single" w:sz="4" w:space="0" w:color="auto"/>
              <w:left w:val="single" w:sz="4" w:space="0" w:color="auto"/>
              <w:bottom w:val="single" w:sz="4" w:space="0" w:color="auto"/>
              <w:right w:val="single" w:sz="4" w:space="0" w:color="auto"/>
            </w:tcBorders>
            <w:hideMark/>
          </w:tcPr>
          <w:p w14:paraId="5094AE02"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72E45A3D" w14:textId="77777777" w:rsidR="000D62EF" w:rsidRDefault="000D62EF" w:rsidP="00FF181D">
            <w:pPr>
              <w:rPr>
                <w:rFonts w:cs="Arial"/>
                <w:sz w:val="16"/>
                <w:szCs w:val="16"/>
              </w:rPr>
            </w:pPr>
            <w:r>
              <w:rPr>
                <w:rFonts w:cs="Arial"/>
                <w:sz w:val="16"/>
                <w:szCs w:val="16"/>
              </w:rPr>
              <w:t>AM/FM Radio</w:t>
            </w:r>
          </w:p>
        </w:tc>
        <w:tc>
          <w:tcPr>
            <w:tcW w:w="1451" w:type="dxa"/>
            <w:tcBorders>
              <w:top w:val="single" w:sz="4" w:space="0" w:color="auto"/>
              <w:left w:val="single" w:sz="4" w:space="0" w:color="auto"/>
              <w:bottom w:val="single" w:sz="4" w:space="0" w:color="auto"/>
              <w:right w:val="single" w:sz="4" w:space="0" w:color="auto"/>
            </w:tcBorders>
            <w:hideMark/>
          </w:tcPr>
          <w:p w14:paraId="3D66DC5B" w14:textId="77777777" w:rsidR="000D62EF" w:rsidRDefault="000D62EF" w:rsidP="00FF181D">
            <w:pPr>
              <w:rPr>
                <w:rFonts w:cs="Arial"/>
                <w:sz w:val="16"/>
                <w:szCs w:val="16"/>
              </w:rPr>
            </w:pPr>
            <w:r>
              <w:rPr>
                <w:rFonts w:cs="Arial"/>
                <w:sz w:val="16"/>
                <w:szCs w:val="16"/>
              </w:rPr>
              <w:t>TA</w:t>
            </w:r>
          </w:p>
        </w:tc>
        <w:tc>
          <w:tcPr>
            <w:tcW w:w="1379" w:type="dxa"/>
            <w:tcBorders>
              <w:top w:val="single" w:sz="4" w:space="0" w:color="auto"/>
              <w:left w:val="single" w:sz="4" w:space="0" w:color="auto"/>
              <w:bottom w:val="single" w:sz="4" w:space="0" w:color="auto"/>
              <w:right w:val="single" w:sz="4" w:space="0" w:color="auto"/>
            </w:tcBorders>
            <w:hideMark/>
          </w:tcPr>
          <w:p w14:paraId="2E207530" w14:textId="77777777" w:rsidR="000D62EF" w:rsidRDefault="000D62EF" w:rsidP="00FF181D">
            <w:pPr>
              <w:rPr>
                <w:rFonts w:cs="Arial"/>
                <w:sz w:val="16"/>
                <w:szCs w:val="16"/>
              </w:rPr>
            </w:pPr>
            <w:r>
              <w:rPr>
                <w:rFonts w:cs="Arial"/>
                <w:sz w:val="16"/>
                <w:szCs w:val="16"/>
              </w:rPr>
              <w:t>Traffic Announcement interrupt.</w:t>
            </w:r>
          </w:p>
        </w:tc>
        <w:tc>
          <w:tcPr>
            <w:tcW w:w="848" w:type="dxa"/>
            <w:tcBorders>
              <w:top w:val="single" w:sz="4" w:space="0" w:color="auto"/>
              <w:left w:val="single" w:sz="4" w:space="0" w:color="auto"/>
              <w:bottom w:val="single" w:sz="4" w:space="0" w:color="auto"/>
              <w:right w:val="single" w:sz="4" w:space="0" w:color="auto"/>
            </w:tcBorders>
            <w:hideMark/>
          </w:tcPr>
          <w:p w14:paraId="2E3C7C05" w14:textId="77777777" w:rsidR="000D62EF" w:rsidRDefault="000D62EF" w:rsidP="00FF181D">
            <w:pPr>
              <w:rPr>
                <w:rFonts w:cs="Arial"/>
                <w:sz w:val="16"/>
                <w:szCs w:val="16"/>
              </w:rPr>
            </w:pPr>
            <w:r>
              <w:rPr>
                <w:rFonts w:cs="Arial"/>
                <w:sz w:val="16"/>
                <w:szCs w:val="16"/>
              </w:rPr>
              <w:t>TA</w:t>
            </w:r>
          </w:p>
        </w:tc>
        <w:tc>
          <w:tcPr>
            <w:tcW w:w="1019" w:type="dxa"/>
            <w:tcBorders>
              <w:top w:val="single" w:sz="4" w:space="0" w:color="auto"/>
              <w:left w:val="single" w:sz="4" w:space="0" w:color="auto"/>
              <w:bottom w:val="single" w:sz="4" w:space="0" w:color="auto"/>
              <w:right w:val="single" w:sz="4" w:space="0" w:color="auto"/>
            </w:tcBorders>
          </w:tcPr>
          <w:p w14:paraId="616E8D87" w14:textId="77777777" w:rsidR="000D62EF" w:rsidRDefault="000D62EF" w:rsidP="00FF181D">
            <w:pPr>
              <w:rPr>
                <w:rFonts w:cs="Arial"/>
                <w:sz w:val="16"/>
                <w:szCs w:val="16"/>
              </w:rPr>
            </w:pPr>
            <w:r>
              <w:rPr>
                <w:rFonts w:cs="Arial"/>
                <w:sz w:val="16"/>
                <w:szCs w:val="16"/>
              </w:rPr>
              <w:t>No</w:t>
            </w:r>
          </w:p>
          <w:p w14:paraId="69385958" w14:textId="77777777" w:rsidR="000D62EF" w:rsidRDefault="000D62EF" w:rsidP="00FF181D">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31C874FD" w14:textId="77777777" w:rsidR="000D62EF" w:rsidRPr="000D62EF" w:rsidRDefault="0074171C" w:rsidP="00FF181D">
            <w:pPr>
              <w:rPr>
                <w:rFonts w:cs="Arial"/>
                <w:sz w:val="16"/>
                <w:szCs w:val="16"/>
                <w:highlight w:val="yellow"/>
              </w:rPr>
            </w:pPr>
            <w:r w:rsidRPr="000F18F6">
              <w:rPr>
                <w:rFonts w:cs="Arial"/>
                <w:color w:val="FF0000"/>
                <w:sz w:val="16"/>
                <w:szCs w:val="16"/>
                <w:highlight w:val="yellow"/>
              </w:rPr>
              <w:t>Supported</w:t>
            </w:r>
          </w:p>
        </w:tc>
      </w:tr>
      <w:tr w:rsidR="000D62EF" w14:paraId="080AD058"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2301400A" w14:textId="77777777" w:rsidR="000D62EF" w:rsidRDefault="000D62EF" w:rsidP="00FF181D">
            <w:pPr>
              <w:rPr>
                <w:rFonts w:cs="Arial"/>
                <w:sz w:val="16"/>
                <w:szCs w:val="16"/>
              </w:rPr>
            </w:pPr>
            <w:r>
              <w:rPr>
                <w:rFonts w:cs="Arial"/>
                <w:sz w:val="16"/>
                <w:szCs w:val="16"/>
              </w:rPr>
              <w:t>AMFM Client</w:t>
            </w:r>
          </w:p>
          <w:p w14:paraId="020289BE" w14:textId="77777777" w:rsidR="000D62EF" w:rsidRDefault="000D62EF" w:rsidP="00FF181D">
            <w:pPr>
              <w:rPr>
                <w:rFonts w:cs="Arial"/>
                <w:sz w:val="16"/>
                <w:szCs w:val="16"/>
              </w:rPr>
            </w:pPr>
            <w:r>
              <w:rPr>
                <w:rFonts w:cs="Arial"/>
                <w:sz w:val="16"/>
                <w:szCs w:val="16"/>
              </w:rPr>
              <w:t>AMFM Server</w:t>
            </w:r>
          </w:p>
        </w:tc>
        <w:tc>
          <w:tcPr>
            <w:tcW w:w="1114" w:type="dxa"/>
            <w:tcBorders>
              <w:top w:val="single" w:sz="4" w:space="0" w:color="auto"/>
              <w:left w:val="single" w:sz="4" w:space="0" w:color="auto"/>
              <w:bottom w:val="single" w:sz="4" w:space="0" w:color="auto"/>
              <w:right w:val="single" w:sz="4" w:space="0" w:color="auto"/>
            </w:tcBorders>
            <w:hideMark/>
          </w:tcPr>
          <w:p w14:paraId="366AE3CA"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3DB184D7" w14:textId="77777777" w:rsidR="000D62EF" w:rsidRDefault="000D62EF" w:rsidP="00FF181D">
            <w:pPr>
              <w:rPr>
                <w:rFonts w:cs="Arial"/>
                <w:sz w:val="16"/>
                <w:szCs w:val="16"/>
              </w:rPr>
            </w:pPr>
            <w:r>
              <w:rPr>
                <w:rFonts w:cs="Arial"/>
                <w:sz w:val="16"/>
                <w:szCs w:val="16"/>
              </w:rPr>
              <w:t>AM/FM Radio</w:t>
            </w:r>
          </w:p>
        </w:tc>
        <w:tc>
          <w:tcPr>
            <w:tcW w:w="1451" w:type="dxa"/>
            <w:tcBorders>
              <w:top w:val="single" w:sz="4" w:space="0" w:color="auto"/>
              <w:left w:val="single" w:sz="4" w:space="0" w:color="auto"/>
              <w:bottom w:val="single" w:sz="4" w:space="0" w:color="auto"/>
              <w:right w:val="single" w:sz="4" w:space="0" w:color="auto"/>
            </w:tcBorders>
            <w:hideMark/>
          </w:tcPr>
          <w:p w14:paraId="5E420F62" w14:textId="77777777" w:rsidR="000D62EF" w:rsidRDefault="000D62EF" w:rsidP="00FF181D">
            <w:pPr>
              <w:rPr>
                <w:rFonts w:cs="Arial"/>
                <w:sz w:val="16"/>
                <w:szCs w:val="16"/>
              </w:rPr>
            </w:pPr>
            <w:r>
              <w:rPr>
                <w:rFonts w:cs="Arial"/>
                <w:sz w:val="16"/>
                <w:szCs w:val="16"/>
              </w:rPr>
              <w:t>Alarm</w:t>
            </w:r>
          </w:p>
        </w:tc>
        <w:tc>
          <w:tcPr>
            <w:tcW w:w="1379" w:type="dxa"/>
            <w:tcBorders>
              <w:top w:val="single" w:sz="4" w:space="0" w:color="auto"/>
              <w:left w:val="single" w:sz="4" w:space="0" w:color="auto"/>
              <w:bottom w:val="single" w:sz="4" w:space="0" w:color="auto"/>
              <w:right w:val="single" w:sz="4" w:space="0" w:color="auto"/>
            </w:tcBorders>
            <w:hideMark/>
          </w:tcPr>
          <w:p w14:paraId="2755164B" w14:textId="77777777" w:rsidR="000D62EF" w:rsidRDefault="000D62EF" w:rsidP="00FF181D">
            <w:pPr>
              <w:rPr>
                <w:rFonts w:cs="Arial"/>
                <w:sz w:val="16"/>
                <w:szCs w:val="16"/>
              </w:rPr>
            </w:pPr>
            <w:r>
              <w:rPr>
                <w:rFonts w:cs="Arial"/>
                <w:sz w:val="16"/>
                <w:szCs w:val="16"/>
              </w:rPr>
              <w:t>PTY31 Alarm.</w:t>
            </w:r>
          </w:p>
        </w:tc>
        <w:tc>
          <w:tcPr>
            <w:tcW w:w="848" w:type="dxa"/>
            <w:tcBorders>
              <w:top w:val="single" w:sz="4" w:space="0" w:color="auto"/>
              <w:left w:val="single" w:sz="4" w:space="0" w:color="auto"/>
              <w:bottom w:val="single" w:sz="4" w:space="0" w:color="auto"/>
              <w:right w:val="single" w:sz="4" w:space="0" w:color="auto"/>
            </w:tcBorders>
            <w:hideMark/>
          </w:tcPr>
          <w:p w14:paraId="0645001C" w14:textId="77777777" w:rsidR="000D62EF" w:rsidRDefault="000D62EF" w:rsidP="00FF181D">
            <w:pPr>
              <w:rPr>
                <w:rFonts w:cs="Arial"/>
                <w:sz w:val="16"/>
                <w:szCs w:val="16"/>
              </w:rPr>
            </w:pPr>
            <w:r>
              <w:rPr>
                <w:rFonts w:cs="Arial"/>
                <w:sz w:val="16"/>
                <w:szCs w:val="16"/>
              </w:rPr>
              <w:t>TA</w:t>
            </w:r>
          </w:p>
        </w:tc>
        <w:tc>
          <w:tcPr>
            <w:tcW w:w="1019" w:type="dxa"/>
            <w:tcBorders>
              <w:top w:val="single" w:sz="4" w:space="0" w:color="auto"/>
              <w:left w:val="single" w:sz="4" w:space="0" w:color="auto"/>
              <w:bottom w:val="single" w:sz="4" w:space="0" w:color="auto"/>
              <w:right w:val="single" w:sz="4" w:space="0" w:color="auto"/>
            </w:tcBorders>
          </w:tcPr>
          <w:p w14:paraId="2021E2E1" w14:textId="77777777" w:rsidR="000D62EF" w:rsidRDefault="000D62EF" w:rsidP="00FF181D">
            <w:pPr>
              <w:rPr>
                <w:rFonts w:cs="Arial"/>
                <w:sz w:val="16"/>
                <w:szCs w:val="16"/>
              </w:rPr>
            </w:pPr>
            <w:r>
              <w:rPr>
                <w:rFonts w:cs="Arial"/>
                <w:sz w:val="16"/>
                <w:szCs w:val="16"/>
              </w:rPr>
              <w:t>No</w:t>
            </w:r>
          </w:p>
          <w:p w14:paraId="4F0987C3" w14:textId="77777777" w:rsidR="000D62EF" w:rsidRDefault="000D62EF" w:rsidP="00FF181D">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3BAA1C41" w14:textId="77777777" w:rsidR="000D62EF" w:rsidRPr="000D62EF" w:rsidRDefault="0074171C" w:rsidP="00FF181D">
            <w:pPr>
              <w:rPr>
                <w:rFonts w:cs="Arial"/>
                <w:sz w:val="16"/>
                <w:szCs w:val="16"/>
                <w:highlight w:val="yellow"/>
              </w:rPr>
            </w:pPr>
            <w:r w:rsidRPr="000F18F6">
              <w:rPr>
                <w:rFonts w:cs="Arial"/>
                <w:color w:val="FF0000"/>
                <w:sz w:val="16"/>
                <w:szCs w:val="16"/>
                <w:highlight w:val="yellow"/>
              </w:rPr>
              <w:t>Supported</w:t>
            </w:r>
          </w:p>
        </w:tc>
      </w:tr>
      <w:tr w:rsidR="000D62EF" w14:paraId="24788CCC"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21E77492" w14:textId="77777777" w:rsidR="000D62EF" w:rsidRDefault="000D62EF" w:rsidP="00FF181D">
            <w:pPr>
              <w:rPr>
                <w:rFonts w:cs="Arial"/>
                <w:sz w:val="16"/>
                <w:szCs w:val="16"/>
              </w:rPr>
            </w:pPr>
            <w:r>
              <w:rPr>
                <w:rFonts w:cs="Arial"/>
                <w:sz w:val="16"/>
                <w:szCs w:val="16"/>
              </w:rPr>
              <w:t>SDARS Client</w:t>
            </w:r>
          </w:p>
          <w:p w14:paraId="476FCC25" w14:textId="77777777" w:rsidR="000D62EF" w:rsidRDefault="000D62EF" w:rsidP="00FF181D">
            <w:pPr>
              <w:rPr>
                <w:rFonts w:cs="Arial"/>
                <w:sz w:val="16"/>
                <w:szCs w:val="16"/>
              </w:rPr>
            </w:pPr>
            <w:r>
              <w:rPr>
                <w:rFonts w:cs="Arial"/>
                <w:sz w:val="16"/>
                <w:szCs w:val="16"/>
              </w:rPr>
              <w:t>SDARS Server</w:t>
            </w:r>
          </w:p>
        </w:tc>
        <w:tc>
          <w:tcPr>
            <w:tcW w:w="1114" w:type="dxa"/>
            <w:tcBorders>
              <w:top w:val="single" w:sz="4" w:space="0" w:color="auto"/>
              <w:left w:val="single" w:sz="4" w:space="0" w:color="auto"/>
              <w:bottom w:val="single" w:sz="4" w:space="0" w:color="auto"/>
              <w:right w:val="single" w:sz="4" w:space="0" w:color="auto"/>
            </w:tcBorders>
            <w:hideMark/>
          </w:tcPr>
          <w:p w14:paraId="26F78FBE"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02523FDF" w14:textId="77777777" w:rsidR="000D62EF" w:rsidRDefault="000D62EF" w:rsidP="00FF181D">
            <w:pPr>
              <w:rPr>
                <w:rFonts w:cs="Arial"/>
                <w:sz w:val="16"/>
                <w:szCs w:val="16"/>
              </w:rPr>
            </w:pPr>
            <w:r>
              <w:rPr>
                <w:rFonts w:cs="Arial"/>
                <w:sz w:val="16"/>
                <w:szCs w:val="16"/>
              </w:rPr>
              <w:t>SDARS</w:t>
            </w:r>
          </w:p>
        </w:tc>
        <w:tc>
          <w:tcPr>
            <w:tcW w:w="1451" w:type="dxa"/>
            <w:tcBorders>
              <w:top w:val="single" w:sz="4" w:space="0" w:color="auto"/>
              <w:left w:val="single" w:sz="4" w:space="0" w:color="auto"/>
              <w:bottom w:val="single" w:sz="4" w:space="0" w:color="auto"/>
              <w:right w:val="single" w:sz="4" w:space="0" w:color="auto"/>
            </w:tcBorders>
            <w:hideMark/>
          </w:tcPr>
          <w:p w14:paraId="28690B4E" w14:textId="77777777" w:rsidR="000D62EF" w:rsidRDefault="000D62EF" w:rsidP="00FF181D">
            <w:pPr>
              <w:rPr>
                <w:rFonts w:cs="Arial"/>
                <w:sz w:val="16"/>
                <w:szCs w:val="16"/>
              </w:rPr>
            </w:pPr>
            <w:r>
              <w:rPr>
                <w:rFonts w:cs="Arial"/>
                <w:sz w:val="16"/>
                <w:szCs w:val="16"/>
              </w:rPr>
              <w:t>Radio</w:t>
            </w:r>
          </w:p>
        </w:tc>
        <w:tc>
          <w:tcPr>
            <w:tcW w:w="1379" w:type="dxa"/>
            <w:tcBorders>
              <w:top w:val="single" w:sz="4" w:space="0" w:color="auto"/>
              <w:left w:val="single" w:sz="4" w:space="0" w:color="auto"/>
              <w:bottom w:val="single" w:sz="4" w:space="0" w:color="auto"/>
              <w:right w:val="single" w:sz="4" w:space="0" w:color="auto"/>
            </w:tcBorders>
            <w:hideMark/>
          </w:tcPr>
          <w:p w14:paraId="60E37924" w14:textId="77777777" w:rsidR="000D62EF" w:rsidRDefault="000D62EF" w:rsidP="00FF181D">
            <w:pPr>
              <w:rPr>
                <w:rFonts w:cs="Arial"/>
                <w:sz w:val="16"/>
                <w:szCs w:val="16"/>
              </w:rPr>
            </w:pPr>
            <w:r>
              <w:rPr>
                <w:rFonts w:cs="Arial"/>
                <w:sz w:val="16"/>
                <w:szCs w:val="16"/>
              </w:rPr>
              <w:t>Normal Radio Listening</w:t>
            </w:r>
          </w:p>
        </w:tc>
        <w:tc>
          <w:tcPr>
            <w:tcW w:w="848" w:type="dxa"/>
            <w:tcBorders>
              <w:top w:val="single" w:sz="4" w:space="0" w:color="auto"/>
              <w:left w:val="single" w:sz="4" w:space="0" w:color="auto"/>
              <w:bottom w:val="single" w:sz="4" w:space="0" w:color="auto"/>
              <w:right w:val="single" w:sz="4" w:space="0" w:color="auto"/>
            </w:tcBorders>
            <w:hideMark/>
          </w:tcPr>
          <w:p w14:paraId="11AB47B4"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72EA6DE6"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6870286" w14:textId="77777777" w:rsidR="000D62EF" w:rsidRPr="000D62EF" w:rsidRDefault="0074171C" w:rsidP="00FF181D">
            <w:pPr>
              <w:rPr>
                <w:rFonts w:cs="Arial"/>
                <w:sz w:val="16"/>
                <w:szCs w:val="16"/>
                <w:highlight w:val="yellow"/>
              </w:rPr>
            </w:pPr>
            <w:r w:rsidRPr="000F18F6">
              <w:rPr>
                <w:rFonts w:cs="Arial"/>
                <w:color w:val="FF0000"/>
                <w:sz w:val="16"/>
                <w:szCs w:val="16"/>
                <w:highlight w:val="yellow"/>
              </w:rPr>
              <w:t>Supported</w:t>
            </w:r>
          </w:p>
        </w:tc>
      </w:tr>
      <w:tr w:rsidR="000D62EF" w14:paraId="4A01846C"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FBE37D7" w14:textId="77777777" w:rsidR="000D62EF" w:rsidRDefault="000D62EF" w:rsidP="00FF181D">
            <w:pPr>
              <w:rPr>
                <w:rFonts w:cs="Arial"/>
                <w:sz w:val="16"/>
                <w:szCs w:val="16"/>
              </w:rPr>
            </w:pPr>
            <w:r>
              <w:rPr>
                <w:rFonts w:cs="Arial"/>
                <w:sz w:val="16"/>
                <w:szCs w:val="16"/>
              </w:rPr>
              <w:t>DAB Client</w:t>
            </w:r>
          </w:p>
          <w:p w14:paraId="7F7102C0" w14:textId="77777777" w:rsidR="000D62EF" w:rsidRDefault="000D62EF" w:rsidP="00FF181D">
            <w:pPr>
              <w:rPr>
                <w:rFonts w:cs="Arial"/>
                <w:sz w:val="16"/>
                <w:szCs w:val="16"/>
              </w:rPr>
            </w:pPr>
            <w:r>
              <w:rPr>
                <w:rFonts w:cs="Arial"/>
                <w:sz w:val="16"/>
                <w:szCs w:val="16"/>
              </w:rPr>
              <w:t>DAB Server</w:t>
            </w:r>
          </w:p>
        </w:tc>
        <w:tc>
          <w:tcPr>
            <w:tcW w:w="1114" w:type="dxa"/>
            <w:tcBorders>
              <w:top w:val="single" w:sz="4" w:space="0" w:color="auto"/>
              <w:left w:val="single" w:sz="4" w:space="0" w:color="auto"/>
              <w:bottom w:val="single" w:sz="4" w:space="0" w:color="auto"/>
              <w:right w:val="single" w:sz="4" w:space="0" w:color="auto"/>
            </w:tcBorders>
            <w:hideMark/>
          </w:tcPr>
          <w:p w14:paraId="2D83832D"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294C1FE7" w14:textId="77777777" w:rsidR="000D62EF" w:rsidRDefault="000D62EF" w:rsidP="00FF181D">
            <w:pPr>
              <w:rPr>
                <w:rFonts w:cs="Arial"/>
                <w:sz w:val="16"/>
                <w:szCs w:val="16"/>
              </w:rPr>
            </w:pPr>
            <w:r>
              <w:rPr>
                <w:rFonts w:cs="Arial"/>
                <w:sz w:val="16"/>
                <w:szCs w:val="16"/>
              </w:rPr>
              <w:t>DAB</w:t>
            </w:r>
          </w:p>
        </w:tc>
        <w:tc>
          <w:tcPr>
            <w:tcW w:w="1451" w:type="dxa"/>
            <w:tcBorders>
              <w:top w:val="single" w:sz="4" w:space="0" w:color="auto"/>
              <w:left w:val="single" w:sz="4" w:space="0" w:color="auto"/>
              <w:bottom w:val="single" w:sz="4" w:space="0" w:color="auto"/>
              <w:right w:val="single" w:sz="4" w:space="0" w:color="auto"/>
            </w:tcBorders>
            <w:hideMark/>
          </w:tcPr>
          <w:p w14:paraId="6870B07D" w14:textId="77777777" w:rsidR="000D62EF" w:rsidRDefault="000D62EF" w:rsidP="00FF181D">
            <w:pPr>
              <w:rPr>
                <w:rFonts w:cs="Arial"/>
                <w:sz w:val="16"/>
                <w:szCs w:val="16"/>
              </w:rPr>
            </w:pPr>
            <w:r>
              <w:rPr>
                <w:rFonts w:cs="Arial"/>
                <w:sz w:val="16"/>
                <w:szCs w:val="16"/>
              </w:rPr>
              <w:t>Radio</w:t>
            </w:r>
          </w:p>
        </w:tc>
        <w:tc>
          <w:tcPr>
            <w:tcW w:w="1379" w:type="dxa"/>
            <w:tcBorders>
              <w:top w:val="single" w:sz="4" w:space="0" w:color="auto"/>
              <w:left w:val="single" w:sz="4" w:space="0" w:color="auto"/>
              <w:bottom w:val="single" w:sz="4" w:space="0" w:color="auto"/>
              <w:right w:val="single" w:sz="4" w:space="0" w:color="auto"/>
            </w:tcBorders>
            <w:hideMark/>
          </w:tcPr>
          <w:p w14:paraId="462FA7DE" w14:textId="77777777" w:rsidR="000D62EF" w:rsidRDefault="000D62EF" w:rsidP="00FF181D">
            <w:pPr>
              <w:rPr>
                <w:rFonts w:cs="Arial"/>
                <w:sz w:val="16"/>
                <w:szCs w:val="16"/>
              </w:rPr>
            </w:pPr>
            <w:r>
              <w:rPr>
                <w:rFonts w:cs="Arial"/>
                <w:sz w:val="16"/>
                <w:szCs w:val="16"/>
              </w:rPr>
              <w:t>Normal Radio Listening</w:t>
            </w:r>
          </w:p>
        </w:tc>
        <w:tc>
          <w:tcPr>
            <w:tcW w:w="848" w:type="dxa"/>
            <w:tcBorders>
              <w:top w:val="single" w:sz="4" w:space="0" w:color="auto"/>
              <w:left w:val="single" w:sz="4" w:space="0" w:color="auto"/>
              <w:bottom w:val="single" w:sz="4" w:space="0" w:color="auto"/>
              <w:right w:val="single" w:sz="4" w:space="0" w:color="auto"/>
            </w:tcBorders>
            <w:hideMark/>
          </w:tcPr>
          <w:p w14:paraId="2D47BE2D"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3457859C"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1CAD9388" w14:textId="77777777" w:rsidR="000D62EF" w:rsidRPr="000D62EF" w:rsidRDefault="0074171C" w:rsidP="00FF181D">
            <w:pPr>
              <w:rPr>
                <w:rFonts w:cs="Arial"/>
                <w:sz w:val="16"/>
                <w:szCs w:val="16"/>
                <w:highlight w:val="yellow"/>
              </w:rPr>
            </w:pPr>
            <w:r w:rsidRPr="000F18F6">
              <w:rPr>
                <w:rFonts w:cs="Arial"/>
                <w:color w:val="FF0000"/>
                <w:sz w:val="16"/>
                <w:szCs w:val="16"/>
                <w:highlight w:val="yellow"/>
              </w:rPr>
              <w:t>Supported</w:t>
            </w:r>
          </w:p>
        </w:tc>
      </w:tr>
      <w:tr w:rsidR="000D62EF" w14:paraId="2710A36A" w14:textId="77777777" w:rsidTr="0074171C">
        <w:trPr>
          <w:cantSplit/>
          <w:trHeight w:val="467"/>
          <w:jc w:val="center"/>
        </w:trPr>
        <w:tc>
          <w:tcPr>
            <w:tcW w:w="1060" w:type="dxa"/>
            <w:tcBorders>
              <w:top w:val="single" w:sz="4" w:space="0" w:color="auto"/>
              <w:left w:val="single" w:sz="4" w:space="0" w:color="auto"/>
              <w:bottom w:val="single" w:sz="4" w:space="0" w:color="auto"/>
              <w:right w:val="single" w:sz="4" w:space="0" w:color="auto"/>
            </w:tcBorders>
            <w:hideMark/>
          </w:tcPr>
          <w:p w14:paraId="37421008" w14:textId="77777777" w:rsidR="000D62EF" w:rsidRDefault="000D62EF" w:rsidP="00FF181D">
            <w:pPr>
              <w:rPr>
                <w:ins w:id="3" w:author="jmyslin2" w:date="2013-05-06T15:35:00Z"/>
                <w:rFonts w:cs="Arial"/>
                <w:sz w:val="16"/>
                <w:szCs w:val="16"/>
              </w:rPr>
            </w:pPr>
            <w:ins w:id="4" w:author="jmyslin2" w:date="2013-05-06T15:35:00Z">
              <w:r>
                <w:rPr>
                  <w:rFonts w:cs="Arial"/>
                  <w:sz w:val="16"/>
                  <w:szCs w:val="16"/>
                </w:rPr>
                <w:t>DAB Client</w:t>
              </w:r>
            </w:ins>
          </w:p>
          <w:p w14:paraId="7C6DD2DA" w14:textId="77777777" w:rsidR="000D62EF" w:rsidRDefault="000D62EF" w:rsidP="00FF181D">
            <w:ins w:id="5" w:author="jmyslin2" w:date="2013-05-06T15:35:00Z">
              <w:r>
                <w:rPr>
                  <w:rFonts w:cs="Arial"/>
                  <w:sz w:val="16"/>
                  <w:szCs w:val="16"/>
                </w:rPr>
                <w:t>DAB Server</w:t>
              </w:r>
            </w:ins>
          </w:p>
        </w:tc>
        <w:tc>
          <w:tcPr>
            <w:tcW w:w="1114" w:type="dxa"/>
            <w:tcBorders>
              <w:top w:val="single" w:sz="4" w:space="0" w:color="auto"/>
              <w:left w:val="single" w:sz="4" w:space="0" w:color="auto"/>
              <w:bottom w:val="single" w:sz="4" w:space="0" w:color="auto"/>
              <w:right w:val="single" w:sz="4" w:space="0" w:color="auto"/>
            </w:tcBorders>
            <w:hideMark/>
          </w:tcPr>
          <w:p w14:paraId="1C3EEE22" w14:textId="77777777" w:rsidR="000D62EF" w:rsidRDefault="000D62EF" w:rsidP="00FF181D">
            <w:pPr>
              <w:rPr>
                <w:rFonts w:cs="Arial"/>
                <w:sz w:val="16"/>
                <w:szCs w:val="16"/>
              </w:rPr>
            </w:pPr>
            <w:ins w:id="6" w:author="jmyslin2" w:date="2013-05-06T15:35:00Z">
              <w:r>
                <w:rPr>
                  <w:rFonts w:cs="Arial"/>
                  <w:sz w:val="16"/>
                  <w:szCs w:val="16"/>
                </w:rPr>
                <w:t>Front Requester</w:t>
              </w:r>
            </w:ins>
          </w:p>
        </w:tc>
        <w:tc>
          <w:tcPr>
            <w:tcW w:w="1242" w:type="dxa"/>
            <w:tcBorders>
              <w:top w:val="single" w:sz="4" w:space="0" w:color="auto"/>
              <w:left w:val="single" w:sz="4" w:space="0" w:color="auto"/>
              <w:bottom w:val="single" w:sz="4" w:space="0" w:color="auto"/>
              <w:right w:val="single" w:sz="4" w:space="0" w:color="auto"/>
            </w:tcBorders>
            <w:hideMark/>
          </w:tcPr>
          <w:p w14:paraId="3542486C" w14:textId="77777777" w:rsidR="000D62EF" w:rsidRDefault="000D62EF" w:rsidP="00FF181D">
            <w:pPr>
              <w:rPr>
                <w:rFonts w:cs="Arial"/>
                <w:sz w:val="16"/>
                <w:szCs w:val="16"/>
              </w:rPr>
            </w:pPr>
            <w:ins w:id="7" w:author="jmyslin2" w:date="2013-05-06T15:35:00Z">
              <w:r>
                <w:rPr>
                  <w:rFonts w:cs="Arial"/>
                  <w:sz w:val="16"/>
                  <w:szCs w:val="16"/>
                </w:rPr>
                <w:t>DAB</w:t>
              </w:r>
            </w:ins>
          </w:p>
        </w:tc>
        <w:tc>
          <w:tcPr>
            <w:tcW w:w="1451" w:type="dxa"/>
            <w:tcBorders>
              <w:top w:val="single" w:sz="4" w:space="0" w:color="auto"/>
              <w:left w:val="single" w:sz="4" w:space="0" w:color="auto"/>
              <w:bottom w:val="single" w:sz="4" w:space="0" w:color="auto"/>
              <w:right w:val="single" w:sz="4" w:space="0" w:color="auto"/>
            </w:tcBorders>
            <w:hideMark/>
          </w:tcPr>
          <w:p w14:paraId="4AE1284E" w14:textId="77777777" w:rsidR="000D62EF" w:rsidRDefault="000D62EF" w:rsidP="00FF181D">
            <w:pPr>
              <w:rPr>
                <w:rFonts w:cs="Arial"/>
                <w:sz w:val="16"/>
                <w:szCs w:val="16"/>
              </w:rPr>
            </w:pPr>
            <w:ins w:id="8" w:author="jmyslin2" w:date="2013-05-06T15:35:00Z">
              <w:r>
                <w:rPr>
                  <w:rFonts w:cs="Arial"/>
                  <w:sz w:val="16"/>
                  <w:szCs w:val="16"/>
                </w:rPr>
                <w:t>PTY</w:t>
              </w:r>
            </w:ins>
            <w:r>
              <w:rPr>
                <w:rFonts w:cs="Arial"/>
                <w:sz w:val="16"/>
                <w:szCs w:val="16"/>
              </w:rPr>
              <w:t xml:space="preserve"> </w:t>
            </w:r>
            <w:ins w:id="9" w:author="jmyslin2" w:date="2013-05-06T15:35:00Z">
              <w:r>
                <w:rPr>
                  <w:rFonts w:cs="Arial"/>
                  <w:sz w:val="16"/>
                  <w:szCs w:val="16"/>
                </w:rPr>
                <w:t>News</w:t>
              </w:r>
            </w:ins>
          </w:p>
        </w:tc>
        <w:tc>
          <w:tcPr>
            <w:tcW w:w="1379" w:type="dxa"/>
            <w:tcBorders>
              <w:top w:val="single" w:sz="4" w:space="0" w:color="auto"/>
              <w:left w:val="single" w:sz="4" w:space="0" w:color="auto"/>
              <w:bottom w:val="single" w:sz="4" w:space="0" w:color="auto"/>
              <w:right w:val="single" w:sz="4" w:space="0" w:color="auto"/>
            </w:tcBorders>
            <w:hideMark/>
          </w:tcPr>
          <w:p w14:paraId="3AD426B5" w14:textId="77777777" w:rsidR="000D62EF" w:rsidRDefault="000D62EF" w:rsidP="00FF181D">
            <w:pPr>
              <w:rPr>
                <w:rFonts w:cs="Arial"/>
                <w:sz w:val="16"/>
                <w:szCs w:val="16"/>
              </w:rPr>
            </w:pPr>
            <w:ins w:id="10" w:author="jmyslin2" w:date="2013-05-06T15:35:00Z">
              <w:r>
                <w:rPr>
                  <w:rFonts w:cs="Arial"/>
                  <w:sz w:val="16"/>
                  <w:szCs w:val="16"/>
                </w:rPr>
                <w:t>PTY NEWS interrupt</w:t>
              </w:r>
            </w:ins>
          </w:p>
        </w:tc>
        <w:tc>
          <w:tcPr>
            <w:tcW w:w="848" w:type="dxa"/>
            <w:tcBorders>
              <w:top w:val="single" w:sz="4" w:space="0" w:color="auto"/>
              <w:left w:val="single" w:sz="4" w:space="0" w:color="auto"/>
              <w:bottom w:val="single" w:sz="4" w:space="0" w:color="auto"/>
              <w:right w:val="single" w:sz="4" w:space="0" w:color="auto"/>
            </w:tcBorders>
            <w:hideMark/>
          </w:tcPr>
          <w:p w14:paraId="77DDB695" w14:textId="77777777" w:rsidR="000D62EF" w:rsidRDefault="000D62EF" w:rsidP="00FF181D">
            <w:pPr>
              <w:rPr>
                <w:rFonts w:cs="Arial"/>
                <w:sz w:val="16"/>
                <w:szCs w:val="16"/>
              </w:rPr>
            </w:pPr>
            <w:ins w:id="11" w:author="jmyslin2" w:date="2013-05-06T15:35:00Z">
              <w:r>
                <w:rPr>
                  <w:rFonts w:cs="Arial"/>
                  <w:sz w:val="16"/>
                  <w:szCs w:val="16"/>
                </w:rPr>
                <w:t>TA</w:t>
              </w:r>
            </w:ins>
          </w:p>
        </w:tc>
        <w:tc>
          <w:tcPr>
            <w:tcW w:w="1019" w:type="dxa"/>
            <w:tcBorders>
              <w:top w:val="single" w:sz="4" w:space="0" w:color="auto"/>
              <w:left w:val="single" w:sz="4" w:space="0" w:color="auto"/>
              <w:bottom w:val="single" w:sz="4" w:space="0" w:color="auto"/>
              <w:right w:val="single" w:sz="4" w:space="0" w:color="auto"/>
            </w:tcBorders>
            <w:hideMark/>
          </w:tcPr>
          <w:p w14:paraId="0FB26140" w14:textId="77777777" w:rsidR="000D62EF" w:rsidRDefault="000D62EF" w:rsidP="00FF181D">
            <w:pPr>
              <w:rPr>
                <w:rFonts w:cs="Arial"/>
                <w:sz w:val="16"/>
                <w:szCs w:val="16"/>
              </w:rPr>
            </w:pPr>
            <w:ins w:id="12" w:author="jmyslin2" w:date="2013-05-06T15:35:00Z">
              <w:r>
                <w:rPr>
                  <w:rFonts w:cs="Arial"/>
                  <w:sz w:val="16"/>
                  <w:szCs w:val="16"/>
                </w:rPr>
                <w:t>No</w:t>
              </w:r>
            </w:ins>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4949961D" w14:textId="77777777" w:rsidR="000D62EF" w:rsidRPr="000D62EF" w:rsidRDefault="0074171C" w:rsidP="00FF181D">
            <w:pPr>
              <w:rPr>
                <w:rFonts w:cs="Arial"/>
                <w:sz w:val="16"/>
                <w:szCs w:val="16"/>
                <w:highlight w:val="yellow"/>
              </w:rPr>
            </w:pPr>
            <w:r w:rsidRPr="000F18F6">
              <w:rPr>
                <w:rFonts w:cs="Arial"/>
                <w:color w:val="FF0000"/>
                <w:sz w:val="16"/>
                <w:szCs w:val="16"/>
                <w:highlight w:val="yellow"/>
              </w:rPr>
              <w:t>Supported</w:t>
            </w:r>
          </w:p>
        </w:tc>
      </w:tr>
      <w:tr w:rsidR="000D62EF" w14:paraId="1D8DAFB5"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4459DAEC" w14:textId="77777777" w:rsidR="000D62EF" w:rsidRDefault="000D62EF" w:rsidP="00FF181D">
            <w:pPr>
              <w:rPr>
                <w:ins w:id="13" w:author="jmyslin2" w:date="2013-05-06T15:35:00Z"/>
                <w:rFonts w:cs="Arial"/>
                <w:sz w:val="16"/>
                <w:szCs w:val="16"/>
              </w:rPr>
            </w:pPr>
            <w:ins w:id="14" w:author="jmyslin2" w:date="2013-05-06T15:35:00Z">
              <w:r>
                <w:rPr>
                  <w:rFonts w:cs="Arial"/>
                  <w:sz w:val="16"/>
                  <w:szCs w:val="16"/>
                </w:rPr>
                <w:t>DAB Client</w:t>
              </w:r>
            </w:ins>
          </w:p>
          <w:p w14:paraId="4630592A" w14:textId="77777777" w:rsidR="000D62EF" w:rsidRDefault="000D62EF" w:rsidP="00FF181D">
            <w:ins w:id="15" w:author="jmyslin2" w:date="2013-05-06T15:35:00Z">
              <w:r>
                <w:rPr>
                  <w:rFonts w:cs="Arial"/>
                  <w:sz w:val="16"/>
                  <w:szCs w:val="16"/>
                </w:rPr>
                <w:t>DAB Server</w:t>
              </w:r>
            </w:ins>
          </w:p>
        </w:tc>
        <w:tc>
          <w:tcPr>
            <w:tcW w:w="1114" w:type="dxa"/>
            <w:tcBorders>
              <w:top w:val="single" w:sz="4" w:space="0" w:color="auto"/>
              <w:left w:val="single" w:sz="4" w:space="0" w:color="auto"/>
              <w:bottom w:val="single" w:sz="4" w:space="0" w:color="auto"/>
              <w:right w:val="single" w:sz="4" w:space="0" w:color="auto"/>
            </w:tcBorders>
            <w:hideMark/>
          </w:tcPr>
          <w:p w14:paraId="47D97A65" w14:textId="77777777" w:rsidR="000D62EF" w:rsidRDefault="000D62EF" w:rsidP="00FF181D">
            <w:pPr>
              <w:rPr>
                <w:rFonts w:cs="Arial"/>
                <w:sz w:val="16"/>
                <w:szCs w:val="16"/>
              </w:rPr>
            </w:pPr>
            <w:ins w:id="16" w:author="jmyslin2" w:date="2013-05-06T15:35:00Z">
              <w:r>
                <w:rPr>
                  <w:rFonts w:cs="Arial"/>
                  <w:sz w:val="16"/>
                  <w:szCs w:val="16"/>
                </w:rPr>
                <w:t>Front Requester</w:t>
              </w:r>
            </w:ins>
          </w:p>
        </w:tc>
        <w:tc>
          <w:tcPr>
            <w:tcW w:w="1242" w:type="dxa"/>
            <w:tcBorders>
              <w:top w:val="single" w:sz="4" w:space="0" w:color="auto"/>
              <w:left w:val="single" w:sz="4" w:space="0" w:color="auto"/>
              <w:bottom w:val="single" w:sz="4" w:space="0" w:color="auto"/>
              <w:right w:val="single" w:sz="4" w:space="0" w:color="auto"/>
            </w:tcBorders>
            <w:hideMark/>
          </w:tcPr>
          <w:p w14:paraId="7D39623C" w14:textId="77777777" w:rsidR="000D62EF" w:rsidRDefault="000D62EF" w:rsidP="00FF181D">
            <w:pPr>
              <w:rPr>
                <w:rFonts w:cs="Arial"/>
                <w:sz w:val="16"/>
                <w:szCs w:val="16"/>
              </w:rPr>
            </w:pPr>
            <w:ins w:id="17" w:author="jmyslin2" w:date="2013-05-06T15:35:00Z">
              <w:r>
                <w:rPr>
                  <w:rFonts w:cs="Arial"/>
                  <w:sz w:val="16"/>
                  <w:szCs w:val="16"/>
                </w:rPr>
                <w:t>DAB</w:t>
              </w:r>
            </w:ins>
          </w:p>
        </w:tc>
        <w:tc>
          <w:tcPr>
            <w:tcW w:w="1451" w:type="dxa"/>
            <w:tcBorders>
              <w:top w:val="single" w:sz="4" w:space="0" w:color="auto"/>
              <w:left w:val="single" w:sz="4" w:space="0" w:color="auto"/>
              <w:bottom w:val="single" w:sz="4" w:space="0" w:color="auto"/>
              <w:right w:val="single" w:sz="4" w:space="0" w:color="auto"/>
            </w:tcBorders>
            <w:hideMark/>
          </w:tcPr>
          <w:p w14:paraId="1D7A8711" w14:textId="77777777" w:rsidR="000D62EF" w:rsidRDefault="000D62EF" w:rsidP="00FF181D">
            <w:pPr>
              <w:rPr>
                <w:rFonts w:cs="Arial"/>
                <w:sz w:val="16"/>
                <w:szCs w:val="16"/>
              </w:rPr>
            </w:pPr>
            <w:ins w:id="18" w:author="jmyslin2" w:date="2013-05-06T15:35:00Z">
              <w:r>
                <w:rPr>
                  <w:rFonts w:cs="Arial"/>
                  <w:sz w:val="16"/>
                  <w:szCs w:val="16"/>
                </w:rPr>
                <w:t>TA</w:t>
              </w:r>
            </w:ins>
          </w:p>
        </w:tc>
        <w:tc>
          <w:tcPr>
            <w:tcW w:w="1379" w:type="dxa"/>
            <w:tcBorders>
              <w:top w:val="single" w:sz="4" w:space="0" w:color="auto"/>
              <w:left w:val="single" w:sz="4" w:space="0" w:color="auto"/>
              <w:bottom w:val="single" w:sz="4" w:space="0" w:color="auto"/>
              <w:right w:val="single" w:sz="4" w:space="0" w:color="auto"/>
            </w:tcBorders>
            <w:hideMark/>
          </w:tcPr>
          <w:p w14:paraId="009C66FB" w14:textId="77777777" w:rsidR="000D62EF" w:rsidRDefault="000D62EF" w:rsidP="00FF181D">
            <w:pPr>
              <w:rPr>
                <w:rFonts w:cs="Arial"/>
                <w:sz w:val="16"/>
                <w:szCs w:val="16"/>
              </w:rPr>
            </w:pPr>
            <w:ins w:id="19" w:author="jmyslin2" w:date="2013-05-06T15:35:00Z">
              <w:r>
                <w:rPr>
                  <w:rFonts w:cs="Arial"/>
                  <w:sz w:val="16"/>
                  <w:szCs w:val="16"/>
                </w:rPr>
                <w:t>Traffic Announcement interrupt.</w:t>
              </w:r>
            </w:ins>
          </w:p>
        </w:tc>
        <w:tc>
          <w:tcPr>
            <w:tcW w:w="848" w:type="dxa"/>
            <w:tcBorders>
              <w:top w:val="single" w:sz="4" w:space="0" w:color="auto"/>
              <w:left w:val="single" w:sz="4" w:space="0" w:color="auto"/>
              <w:bottom w:val="single" w:sz="4" w:space="0" w:color="auto"/>
              <w:right w:val="single" w:sz="4" w:space="0" w:color="auto"/>
            </w:tcBorders>
            <w:hideMark/>
          </w:tcPr>
          <w:p w14:paraId="0B274975" w14:textId="77777777" w:rsidR="000D62EF" w:rsidRDefault="000D62EF" w:rsidP="00FF181D">
            <w:pPr>
              <w:rPr>
                <w:rFonts w:cs="Arial"/>
                <w:sz w:val="16"/>
                <w:szCs w:val="16"/>
              </w:rPr>
            </w:pPr>
            <w:ins w:id="20" w:author="jmyslin2" w:date="2013-05-06T15:35:00Z">
              <w:r>
                <w:rPr>
                  <w:rFonts w:cs="Arial"/>
                  <w:sz w:val="16"/>
                  <w:szCs w:val="16"/>
                </w:rPr>
                <w:t>TA</w:t>
              </w:r>
            </w:ins>
          </w:p>
        </w:tc>
        <w:tc>
          <w:tcPr>
            <w:tcW w:w="1019" w:type="dxa"/>
            <w:tcBorders>
              <w:top w:val="single" w:sz="4" w:space="0" w:color="auto"/>
              <w:left w:val="single" w:sz="4" w:space="0" w:color="auto"/>
              <w:bottom w:val="single" w:sz="4" w:space="0" w:color="auto"/>
              <w:right w:val="single" w:sz="4" w:space="0" w:color="auto"/>
            </w:tcBorders>
            <w:hideMark/>
          </w:tcPr>
          <w:p w14:paraId="7D39CFAA" w14:textId="77777777" w:rsidR="000D62EF" w:rsidRDefault="000D62EF" w:rsidP="00FF181D">
            <w:pPr>
              <w:rPr>
                <w:rFonts w:cs="Arial"/>
                <w:sz w:val="16"/>
                <w:szCs w:val="16"/>
              </w:rPr>
            </w:pPr>
            <w:ins w:id="21" w:author="jmyslin2" w:date="2013-05-06T15:35:00Z">
              <w:r>
                <w:rPr>
                  <w:rFonts w:cs="Arial"/>
                  <w:sz w:val="16"/>
                  <w:szCs w:val="16"/>
                </w:rPr>
                <w:t>No</w:t>
              </w:r>
            </w:ins>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DE0A103" w14:textId="77777777" w:rsidR="000D62EF" w:rsidRPr="000D62EF" w:rsidRDefault="0074171C" w:rsidP="00FF181D">
            <w:pPr>
              <w:rPr>
                <w:rFonts w:cs="Arial"/>
                <w:sz w:val="16"/>
                <w:szCs w:val="16"/>
                <w:highlight w:val="yellow"/>
              </w:rPr>
            </w:pPr>
            <w:r w:rsidRPr="000F18F6">
              <w:rPr>
                <w:rFonts w:cs="Arial"/>
                <w:color w:val="FF0000"/>
                <w:sz w:val="16"/>
                <w:szCs w:val="16"/>
                <w:highlight w:val="yellow"/>
              </w:rPr>
              <w:t>Supported</w:t>
            </w:r>
          </w:p>
        </w:tc>
      </w:tr>
      <w:tr w:rsidR="000D62EF" w14:paraId="0197372E" w14:textId="77777777" w:rsidTr="0074171C">
        <w:trPr>
          <w:cantSplit/>
          <w:trHeight w:val="512"/>
          <w:jc w:val="center"/>
        </w:trPr>
        <w:tc>
          <w:tcPr>
            <w:tcW w:w="1060" w:type="dxa"/>
            <w:tcBorders>
              <w:top w:val="single" w:sz="4" w:space="0" w:color="auto"/>
              <w:left w:val="single" w:sz="4" w:space="0" w:color="auto"/>
              <w:bottom w:val="single" w:sz="4" w:space="0" w:color="auto"/>
              <w:right w:val="single" w:sz="4" w:space="0" w:color="auto"/>
            </w:tcBorders>
            <w:hideMark/>
          </w:tcPr>
          <w:p w14:paraId="5F9A6E65" w14:textId="77777777" w:rsidR="000D62EF" w:rsidRDefault="000D62EF" w:rsidP="00FF181D">
            <w:pPr>
              <w:rPr>
                <w:ins w:id="22" w:author="jmyslin2" w:date="2013-05-06T15:35:00Z"/>
                <w:rFonts w:cs="Arial"/>
                <w:sz w:val="16"/>
                <w:szCs w:val="16"/>
              </w:rPr>
            </w:pPr>
            <w:ins w:id="23" w:author="jmyslin2" w:date="2013-05-06T15:35:00Z">
              <w:r>
                <w:rPr>
                  <w:rFonts w:cs="Arial"/>
                  <w:sz w:val="16"/>
                  <w:szCs w:val="16"/>
                </w:rPr>
                <w:t>DAB Client</w:t>
              </w:r>
            </w:ins>
          </w:p>
          <w:p w14:paraId="428A0902" w14:textId="77777777" w:rsidR="000D62EF" w:rsidRDefault="000D62EF" w:rsidP="00FF181D">
            <w:ins w:id="24" w:author="jmyslin2" w:date="2013-05-06T15:35:00Z">
              <w:r>
                <w:rPr>
                  <w:rFonts w:cs="Arial"/>
                  <w:sz w:val="16"/>
                  <w:szCs w:val="16"/>
                </w:rPr>
                <w:t>DAB Server</w:t>
              </w:r>
            </w:ins>
          </w:p>
        </w:tc>
        <w:tc>
          <w:tcPr>
            <w:tcW w:w="1114" w:type="dxa"/>
            <w:tcBorders>
              <w:top w:val="single" w:sz="4" w:space="0" w:color="auto"/>
              <w:left w:val="single" w:sz="4" w:space="0" w:color="auto"/>
              <w:bottom w:val="single" w:sz="4" w:space="0" w:color="auto"/>
              <w:right w:val="single" w:sz="4" w:space="0" w:color="auto"/>
            </w:tcBorders>
            <w:hideMark/>
          </w:tcPr>
          <w:p w14:paraId="44887648" w14:textId="77777777" w:rsidR="000D62EF" w:rsidRDefault="000D62EF" w:rsidP="00FF181D">
            <w:pPr>
              <w:rPr>
                <w:rFonts w:cs="Arial"/>
                <w:sz w:val="16"/>
                <w:szCs w:val="16"/>
              </w:rPr>
            </w:pPr>
            <w:ins w:id="25" w:author="jmyslin2" w:date="2013-05-06T15:35:00Z">
              <w:r>
                <w:rPr>
                  <w:rFonts w:cs="Arial"/>
                  <w:sz w:val="16"/>
                  <w:szCs w:val="16"/>
                </w:rPr>
                <w:t>Front Requester</w:t>
              </w:r>
            </w:ins>
          </w:p>
        </w:tc>
        <w:tc>
          <w:tcPr>
            <w:tcW w:w="1242" w:type="dxa"/>
            <w:tcBorders>
              <w:top w:val="single" w:sz="4" w:space="0" w:color="auto"/>
              <w:left w:val="single" w:sz="4" w:space="0" w:color="auto"/>
              <w:bottom w:val="single" w:sz="4" w:space="0" w:color="auto"/>
              <w:right w:val="single" w:sz="4" w:space="0" w:color="auto"/>
            </w:tcBorders>
            <w:hideMark/>
          </w:tcPr>
          <w:p w14:paraId="422E78DB" w14:textId="77777777" w:rsidR="000D62EF" w:rsidRDefault="000D62EF" w:rsidP="00FF181D">
            <w:pPr>
              <w:rPr>
                <w:rFonts w:cs="Arial"/>
                <w:sz w:val="16"/>
                <w:szCs w:val="16"/>
              </w:rPr>
            </w:pPr>
            <w:ins w:id="26" w:author="jmyslin2" w:date="2013-05-06T15:35:00Z">
              <w:r>
                <w:rPr>
                  <w:rFonts w:cs="Arial"/>
                  <w:sz w:val="16"/>
                  <w:szCs w:val="16"/>
                </w:rPr>
                <w:t>DAB</w:t>
              </w:r>
            </w:ins>
          </w:p>
        </w:tc>
        <w:tc>
          <w:tcPr>
            <w:tcW w:w="1451" w:type="dxa"/>
            <w:tcBorders>
              <w:top w:val="single" w:sz="4" w:space="0" w:color="auto"/>
              <w:left w:val="single" w:sz="4" w:space="0" w:color="auto"/>
              <w:bottom w:val="single" w:sz="4" w:space="0" w:color="auto"/>
              <w:right w:val="single" w:sz="4" w:space="0" w:color="auto"/>
            </w:tcBorders>
            <w:hideMark/>
          </w:tcPr>
          <w:p w14:paraId="0BDF3517" w14:textId="77777777" w:rsidR="000D62EF" w:rsidRDefault="000D62EF" w:rsidP="00FF181D">
            <w:pPr>
              <w:rPr>
                <w:rFonts w:cs="Arial"/>
                <w:sz w:val="16"/>
                <w:szCs w:val="16"/>
              </w:rPr>
            </w:pPr>
            <w:ins w:id="27" w:author="jmyslin2" w:date="2013-05-06T15:35:00Z">
              <w:r>
                <w:rPr>
                  <w:rFonts w:cs="Arial"/>
                  <w:sz w:val="16"/>
                  <w:szCs w:val="16"/>
                </w:rPr>
                <w:t>Alarm</w:t>
              </w:r>
            </w:ins>
          </w:p>
        </w:tc>
        <w:tc>
          <w:tcPr>
            <w:tcW w:w="1379" w:type="dxa"/>
            <w:tcBorders>
              <w:top w:val="single" w:sz="4" w:space="0" w:color="auto"/>
              <w:left w:val="single" w:sz="4" w:space="0" w:color="auto"/>
              <w:bottom w:val="single" w:sz="4" w:space="0" w:color="auto"/>
              <w:right w:val="single" w:sz="4" w:space="0" w:color="auto"/>
            </w:tcBorders>
            <w:hideMark/>
          </w:tcPr>
          <w:p w14:paraId="0D046A6E" w14:textId="77777777" w:rsidR="000D62EF" w:rsidRDefault="000D62EF" w:rsidP="00FF181D">
            <w:pPr>
              <w:rPr>
                <w:rFonts w:cs="Arial"/>
                <w:sz w:val="16"/>
                <w:szCs w:val="16"/>
              </w:rPr>
            </w:pPr>
            <w:ins w:id="28" w:author="jmyslin2" w:date="2013-05-06T15:35:00Z">
              <w:r>
                <w:rPr>
                  <w:rFonts w:cs="Arial"/>
                  <w:sz w:val="16"/>
                  <w:szCs w:val="16"/>
                </w:rPr>
                <w:t>PTY31 Alarm.</w:t>
              </w:r>
            </w:ins>
          </w:p>
        </w:tc>
        <w:tc>
          <w:tcPr>
            <w:tcW w:w="848" w:type="dxa"/>
            <w:tcBorders>
              <w:top w:val="single" w:sz="4" w:space="0" w:color="auto"/>
              <w:left w:val="single" w:sz="4" w:space="0" w:color="auto"/>
              <w:bottom w:val="single" w:sz="4" w:space="0" w:color="auto"/>
              <w:right w:val="single" w:sz="4" w:space="0" w:color="auto"/>
            </w:tcBorders>
            <w:hideMark/>
          </w:tcPr>
          <w:p w14:paraId="7D73C4D7" w14:textId="77777777" w:rsidR="000D62EF" w:rsidRDefault="000D62EF" w:rsidP="00FF181D">
            <w:pPr>
              <w:rPr>
                <w:rFonts w:cs="Arial"/>
                <w:sz w:val="16"/>
                <w:szCs w:val="16"/>
              </w:rPr>
            </w:pPr>
            <w:ins w:id="29" w:author="jmyslin2" w:date="2013-05-06T15:35:00Z">
              <w:r>
                <w:rPr>
                  <w:rFonts w:cs="Arial"/>
                  <w:sz w:val="16"/>
                  <w:szCs w:val="16"/>
                </w:rPr>
                <w:t>TA</w:t>
              </w:r>
            </w:ins>
          </w:p>
        </w:tc>
        <w:tc>
          <w:tcPr>
            <w:tcW w:w="1019" w:type="dxa"/>
            <w:tcBorders>
              <w:top w:val="single" w:sz="4" w:space="0" w:color="auto"/>
              <w:left w:val="single" w:sz="4" w:space="0" w:color="auto"/>
              <w:bottom w:val="single" w:sz="4" w:space="0" w:color="auto"/>
              <w:right w:val="single" w:sz="4" w:space="0" w:color="auto"/>
            </w:tcBorders>
            <w:hideMark/>
          </w:tcPr>
          <w:p w14:paraId="5D5365DD" w14:textId="77777777" w:rsidR="000D62EF" w:rsidRDefault="000D62EF" w:rsidP="00FF181D">
            <w:pPr>
              <w:rPr>
                <w:rFonts w:cs="Arial"/>
                <w:sz w:val="16"/>
                <w:szCs w:val="16"/>
              </w:rPr>
            </w:pPr>
            <w:ins w:id="30" w:author="jmyslin2" w:date="2013-05-06T15:35:00Z">
              <w:r>
                <w:rPr>
                  <w:rFonts w:cs="Arial"/>
                  <w:sz w:val="16"/>
                  <w:szCs w:val="16"/>
                </w:rPr>
                <w:t>No</w:t>
              </w:r>
            </w:ins>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6377AF91" w14:textId="77777777" w:rsidR="000D62EF" w:rsidRPr="000D62EF" w:rsidRDefault="0074171C" w:rsidP="00FF181D">
            <w:pPr>
              <w:rPr>
                <w:rFonts w:cs="Arial"/>
                <w:sz w:val="16"/>
                <w:szCs w:val="16"/>
                <w:highlight w:val="yellow"/>
              </w:rPr>
            </w:pPr>
            <w:r w:rsidRPr="000F18F6">
              <w:rPr>
                <w:rFonts w:cs="Arial"/>
                <w:color w:val="FF0000"/>
                <w:sz w:val="16"/>
                <w:szCs w:val="16"/>
                <w:highlight w:val="yellow"/>
              </w:rPr>
              <w:t>Supported</w:t>
            </w:r>
          </w:p>
        </w:tc>
      </w:tr>
      <w:tr w:rsidR="000D62EF" w14:paraId="5779A671"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212C8999" w14:textId="77777777" w:rsidR="000D62EF" w:rsidRDefault="000D62EF" w:rsidP="00FF181D">
            <w:pPr>
              <w:rPr>
                <w:rFonts w:cs="Arial"/>
                <w:sz w:val="16"/>
                <w:szCs w:val="16"/>
              </w:rPr>
            </w:pPr>
            <w:proofErr w:type="spellStart"/>
            <w:r>
              <w:rPr>
                <w:rFonts w:cs="Arial"/>
                <w:sz w:val="16"/>
                <w:szCs w:val="16"/>
              </w:rPr>
              <w:t>SingleCD</w:t>
            </w:r>
            <w:proofErr w:type="spellEnd"/>
            <w:r>
              <w:rPr>
                <w:rFonts w:cs="Arial"/>
                <w:sz w:val="16"/>
                <w:szCs w:val="16"/>
              </w:rPr>
              <w:t xml:space="preserve"> Client</w:t>
            </w:r>
          </w:p>
          <w:p w14:paraId="44A77AAA" w14:textId="77777777" w:rsidR="000D62EF" w:rsidRDefault="000D62EF" w:rsidP="00FF181D">
            <w:pPr>
              <w:rPr>
                <w:rFonts w:cs="Arial"/>
                <w:sz w:val="16"/>
                <w:szCs w:val="16"/>
              </w:rPr>
            </w:pPr>
            <w:proofErr w:type="spellStart"/>
            <w:r>
              <w:rPr>
                <w:rFonts w:cs="Arial"/>
                <w:sz w:val="16"/>
                <w:szCs w:val="16"/>
              </w:rPr>
              <w:t>SingleCD</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6819A70E"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3B2ABDC5" w14:textId="77777777" w:rsidR="000D62EF" w:rsidRDefault="000D62EF" w:rsidP="00FF181D">
            <w:pPr>
              <w:rPr>
                <w:rFonts w:cs="Arial"/>
                <w:sz w:val="16"/>
                <w:szCs w:val="16"/>
              </w:rPr>
            </w:pPr>
            <w:r>
              <w:rPr>
                <w:rFonts w:cs="Arial"/>
                <w:sz w:val="16"/>
                <w:szCs w:val="16"/>
              </w:rPr>
              <w:t>Front Disc</w:t>
            </w:r>
          </w:p>
        </w:tc>
        <w:tc>
          <w:tcPr>
            <w:tcW w:w="1451" w:type="dxa"/>
            <w:tcBorders>
              <w:top w:val="single" w:sz="4" w:space="0" w:color="auto"/>
              <w:left w:val="single" w:sz="4" w:space="0" w:color="auto"/>
              <w:bottom w:val="single" w:sz="4" w:space="0" w:color="auto"/>
              <w:right w:val="single" w:sz="4" w:space="0" w:color="auto"/>
            </w:tcBorders>
            <w:hideMark/>
          </w:tcPr>
          <w:p w14:paraId="71BF07CE" w14:textId="77777777" w:rsidR="000D62EF" w:rsidRDefault="000D62EF" w:rsidP="00FF181D">
            <w:pPr>
              <w:rPr>
                <w:rFonts w:cs="Arial"/>
                <w:sz w:val="16"/>
                <w:szCs w:val="16"/>
              </w:rPr>
            </w:pPr>
            <w:r>
              <w:rPr>
                <w:rFonts w:cs="Arial"/>
                <w:sz w:val="16"/>
                <w:szCs w:val="16"/>
              </w:rPr>
              <w:t>Disc</w:t>
            </w:r>
          </w:p>
        </w:tc>
        <w:tc>
          <w:tcPr>
            <w:tcW w:w="1379" w:type="dxa"/>
            <w:tcBorders>
              <w:top w:val="single" w:sz="4" w:space="0" w:color="auto"/>
              <w:left w:val="single" w:sz="4" w:space="0" w:color="auto"/>
              <w:bottom w:val="single" w:sz="4" w:space="0" w:color="auto"/>
              <w:right w:val="single" w:sz="4" w:space="0" w:color="auto"/>
            </w:tcBorders>
            <w:hideMark/>
          </w:tcPr>
          <w:p w14:paraId="489B507D" w14:textId="77777777" w:rsidR="000D62EF" w:rsidRDefault="000D62EF" w:rsidP="00FF181D">
            <w:pPr>
              <w:rPr>
                <w:rFonts w:cs="Arial"/>
                <w:sz w:val="16"/>
                <w:szCs w:val="16"/>
              </w:rPr>
            </w:pPr>
            <w:r>
              <w:rPr>
                <w:rFonts w:cs="Arial"/>
                <w:sz w:val="16"/>
                <w:szCs w:val="16"/>
              </w:rPr>
              <w:t>Front disc player</w:t>
            </w:r>
          </w:p>
        </w:tc>
        <w:tc>
          <w:tcPr>
            <w:tcW w:w="848" w:type="dxa"/>
            <w:tcBorders>
              <w:top w:val="single" w:sz="4" w:space="0" w:color="auto"/>
              <w:left w:val="single" w:sz="4" w:space="0" w:color="auto"/>
              <w:bottom w:val="single" w:sz="4" w:space="0" w:color="auto"/>
              <w:right w:val="single" w:sz="4" w:space="0" w:color="auto"/>
            </w:tcBorders>
            <w:hideMark/>
          </w:tcPr>
          <w:p w14:paraId="096B9F8F"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00D4E3C1"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02321C70" w14:textId="77777777" w:rsidR="000D62EF" w:rsidRPr="000D62EF" w:rsidRDefault="0074171C" w:rsidP="00FF181D">
            <w:pPr>
              <w:rPr>
                <w:rFonts w:cs="Arial"/>
                <w:sz w:val="16"/>
                <w:szCs w:val="16"/>
                <w:highlight w:val="yellow"/>
              </w:rPr>
            </w:pPr>
            <w:r w:rsidRPr="000F18F6">
              <w:rPr>
                <w:rFonts w:cs="Arial"/>
                <w:color w:val="FF0000"/>
                <w:sz w:val="16"/>
                <w:szCs w:val="16"/>
                <w:highlight w:val="yellow"/>
              </w:rPr>
              <w:t>Supported</w:t>
            </w:r>
            <w:r>
              <w:rPr>
                <w:rFonts w:cs="Arial"/>
                <w:color w:val="FF0000"/>
                <w:sz w:val="16"/>
                <w:szCs w:val="16"/>
                <w:highlight w:val="yellow"/>
              </w:rPr>
              <w:t xml:space="preserve"> – Again Ron said not supported but I would recommend adding this in just in case added in the future.  Should be easy since already have the functionality for how the ResourceUpdate.ST works and this is just an encoding</w:t>
            </w:r>
            <w:r w:rsidR="00C62C13">
              <w:rPr>
                <w:rFonts w:cs="Arial"/>
                <w:color w:val="FF0000"/>
                <w:sz w:val="16"/>
                <w:szCs w:val="16"/>
                <w:highlight w:val="yellow"/>
              </w:rPr>
              <w:t xml:space="preserve"> but up to SYNC 4.1 software team</w:t>
            </w:r>
          </w:p>
        </w:tc>
      </w:tr>
      <w:tr w:rsidR="000D62EF" w14:paraId="026A4F9A"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70F31367" w14:textId="77777777" w:rsidR="000D62EF" w:rsidRDefault="000D62EF" w:rsidP="00FF181D">
            <w:pPr>
              <w:rPr>
                <w:rFonts w:cs="Arial"/>
                <w:sz w:val="16"/>
                <w:szCs w:val="16"/>
              </w:rPr>
            </w:pPr>
            <w:proofErr w:type="spellStart"/>
            <w:r>
              <w:rPr>
                <w:rFonts w:cs="Arial"/>
                <w:sz w:val="16"/>
                <w:szCs w:val="16"/>
              </w:rPr>
              <w:t>RearCD</w:t>
            </w:r>
            <w:proofErr w:type="spellEnd"/>
            <w:r>
              <w:rPr>
                <w:rFonts w:cs="Arial"/>
                <w:sz w:val="16"/>
                <w:szCs w:val="16"/>
              </w:rPr>
              <w:t xml:space="preserve"> Client</w:t>
            </w:r>
          </w:p>
          <w:p w14:paraId="383C398D" w14:textId="77777777" w:rsidR="000D62EF" w:rsidRDefault="000D62EF" w:rsidP="00FF181D">
            <w:pPr>
              <w:rPr>
                <w:rFonts w:cs="Arial"/>
                <w:sz w:val="16"/>
                <w:szCs w:val="16"/>
              </w:rPr>
            </w:pPr>
            <w:proofErr w:type="spellStart"/>
            <w:r>
              <w:rPr>
                <w:rFonts w:cs="Arial"/>
                <w:sz w:val="16"/>
                <w:szCs w:val="16"/>
              </w:rPr>
              <w:t>RearCD</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797895AF"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22135502" w14:textId="77777777" w:rsidR="000D62EF" w:rsidRDefault="000D62EF" w:rsidP="00FF181D">
            <w:pPr>
              <w:rPr>
                <w:rFonts w:cs="Arial"/>
                <w:sz w:val="16"/>
                <w:szCs w:val="16"/>
              </w:rPr>
            </w:pPr>
            <w:r>
              <w:rPr>
                <w:rFonts w:cs="Arial"/>
                <w:sz w:val="16"/>
                <w:szCs w:val="16"/>
              </w:rPr>
              <w:t>Rear Disc</w:t>
            </w:r>
          </w:p>
        </w:tc>
        <w:tc>
          <w:tcPr>
            <w:tcW w:w="1451" w:type="dxa"/>
            <w:tcBorders>
              <w:top w:val="single" w:sz="4" w:space="0" w:color="auto"/>
              <w:left w:val="single" w:sz="4" w:space="0" w:color="auto"/>
              <w:bottom w:val="single" w:sz="4" w:space="0" w:color="auto"/>
              <w:right w:val="single" w:sz="4" w:space="0" w:color="auto"/>
            </w:tcBorders>
            <w:hideMark/>
          </w:tcPr>
          <w:p w14:paraId="5AB10012" w14:textId="77777777" w:rsidR="000D62EF" w:rsidRDefault="000D62EF" w:rsidP="00FF181D">
            <w:pPr>
              <w:rPr>
                <w:rFonts w:cs="Arial"/>
                <w:sz w:val="16"/>
                <w:szCs w:val="16"/>
              </w:rPr>
            </w:pPr>
            <w:r>
              <w:rPr>
                <w:rFonts w:cs="Arial"/>
                <w:sz w:val="16"/>
                <w:szCs w:val="16"/>
              </w:rPr>
              <w:t>Disc</w:t>
            </w:r>
          </w:p>
        </w:tc>
        <w:tc>
          <w:tcPr>
            <w:tcW w:w="1379" w:type="dxa"/>
            <w:tcBorders>
              <w:top w:val="single" w:sz="4" w:space="0" w:color="auto"/>
              <w:left w:val="single" w:sz="4" w:space="0" w:color="auto"/>
              <w:bottom w:val="single" w:sz="4" w:space="0" w:color="auto"/>
              <w:right w:val="single" w:sz="4" w:space="0" w:color="auto"/>
            </w:tcBorders>
            <w:hideMark/>
          </w:tcPr>
          <w:p w14:paraId="535CA448" w14:textId="77777777" w:rsidR="000D62EF" w:rsidRDefault="000D62EF" w:rsidP="00FF181D">
            <w:pPr>
              <w:rPr>
                <w:rFonts w:cs="Arial"/>
                <w:sz w:val="16"/>
                <w:szCs w:val="16"/>
              </w:rPr>
            </w:pPr>
            <w:r>
              <w:rPr>
                <w:rFonts w:cs="Arial"/>
                <w:sz w:val="16"/>
                <w:szCs w:val="16"/>
              </w:rPr>
              <w:t>Rear disc player</w:t>
            </w:r>
          </w:p>
        </w:tc>
        <w:tc>
          <w:tcPr>
            <w:tcW w:w="848" w:type="dxa"/>
            <w:tcBorders>
              <w:top w:val="single" w:sz="4" w:space="0" w:color="auto"/>
              <w:left w:val="single" w:sz="4" w:space="0" w:color="auto"/>
              <w:bottom w:val="single" w:sz="4" w:space="0" w:color="auto"/>
              <w:right w:val="single" w:sz="4" w:space="0" w:color="auto"/>
            </w:tcBorders>
            <w:hideMark/>
          </w:tcPr>
          <w:p w14:paraId="24172DA8"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283F5528"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0B2B22E" w14:textId="77777777" w:rsidR="000D62EF" w:rsidRPr="000D62EF" w:rsidRDefault="000D62EF" w:rsidP="00FF181D">
            <w:pPr>
              <w:rPr>
                <w:rFonts w:cs="Arial"/>
                <w:sz w:val="16"/>
                <w:szCs w:val="16"/>
                <w:highlight w:val="yellow"/>
              </w:rPr>
            </w:pPr>
          </w:p>
        </w:tc>
      </w:tr>
      <w:tr w:rsidR="000D62EF" w14:paraId="3321E24D"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437C85F6" w14:textId="77777777" w:rsidR="000D62EF" w:rsidRDefault="000D62EF" w:rsidP="00FF181D">
            <w:pPr>
              <w:rPr>
                <w:rFonts w:cs="Arial"/>
                <w:sz w:val="16"/>
                <w:szCs w:val="16"/>
              </w:rPr>
            </w:pPr>
            <w:proofErr w:type="spellStart"/>
            <w:r>
              <w:rPr>
                <w:rFonts w:cs="Arial"/>
                <w:sz w:val="16"/>
                <w:szCs w:val="16"/>
              </w:rPr>
              <w:t>InDashCD</w:t>
            </w:r>
            <w:proofErr w:type="spellEnd"/>
            <w:r>
              <w:rPr>
                <w:rFonts w:cs="Arial"/>
                <w:sz w:val="16"/>
                <w:szCs w:val="16"/>
              </w:rPr>
              <w:t xml:space="preserve"> Client</w:t>
            </w:r>
          </w:p>
          <w:p w14:paraId="1B2BFEFF" w14:textId="77777777" w:rsidR="000D62EF" w:rsidRDefault="000D62EF" w:rsidP="00FF181D">
            <w:pPr>
              <w:rPr>
                <w:rFonts w:cs="Arial"/>
                <w:sz w:val="16"/>
                <w:szCs w:val="16"/>
              </w:rPr>
            </w:pPr>
            <w:proofErr w:type="spellStart"/>
            <w:r>
              <w:rPr>
                <w:rFonts w:cs="Arial"/>
                <w:sz w:val="16"/>
                <w:szCs w:val="16"/>
              </w:rPr>
              <w:t>InDashCD</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01E231D7"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5D9EB73B" w14:textId="77777777" w:rsidR="000D62EF" w:rsidRDefault="000D62EF" w:rsidP="00FF181D">
            <w:pPr>
              <w:rPr>
                <w:rFonts w:cs="Arial"/>
                <w:sz w:val="16"/>
                <w:szCs w:val="16"/>
              </w:rPr>
            </w:pPr>
            <w:r>
              <w:rPr>
                <w:rFonts w:cs="Arial"/>
                <w:sz w:val="16"/>
                <w:szCs w:val="16"/>
              </w:rPr>
              <w:t>In-Dash CD Changer</w:t>
            </w:r>
          </w:p>
        </w:tc>
        <w:tc>
          <w:tcPr>
            <w:tcW w:w="1451" w:type="dxa"/>
            <w:tcBorders>
              <w:top w:val="single" w:sz="4" w:space="0" w:color="auto"/>
              <w:left w:val="single" w:sz="4" w:space="0" w:color="auto"/>
              <w:bottom w:val="single" w:sz="4" w:space="0" w:color="auto"/>
              <w:right w:val="single" w:sz="4" w:space="0" w:color="auto"/>
            </w:tcBorders>
            <w:hideMark/>
          </w:tcPr>
          <w:p w14:paraId="2CE84022" w14:textId="77777777" w:rsidR="000D62EF" w:rsidRDefault="000D62EF" w:rsidP="00FF181D">
            <w:pPr>
              <w:rPr>
                <w:rFonts w:cs="Arial"/>
                <w:sz w:val="16"/>
                <w:szCs w:val="16"/>
              </w:rPr>
            </w:pPr>
            <w:r>
              <w:rPr>
                <w:rFonts w:cs="Arial"/>
                <w:sz w:val="16"/>
                <w:szCs w:val="16"/>
              </w:rPr>
              <w:t>Disc</w:t>
            </w:r>
          </w:p>
        </w:tc>
        <w:tc>
          <w:tcPr>
            <w:tcW w:w="1379" w:type="dxa"/>
            <w:tcBorders>
              <w:top w:val="single" w:sz="4" w:space="0" w:color="auto"/>
              <w:left w:val="single" w:sz="4" w:space="0" w:color="auto"/>
              <w:bottom w:val="single" w:sz="4" w:space="0" w:color="auto"/>
              <w:right w:val="single" w:sz="4" w:space="0" w:color="auto"/>
            </w:tcBorders>
            <w:hideMark/>
          </w:tcPr>
          <w:p w14:paraId="64F11FD5" w14:textId="77777777" w:rsidR="000D62EF" w:rsidRDefault="000D62EF" w:rsidP="00FF181D">
            <w:pPr>
              <w:rPr>
                <w:rFonts w:cs="Arial"/>
                <w:sz w:val="16"/>
                <w:szCs w:val="16"/>
              </w:rPr>
            </w:pPr>
            <w:r>
              <w:rPr>
                <w:rFonts w:cs="Arial"/>
                <w:sz w:val="16"/>
                <w:szCs w:val="16"/>
              </w:rPr>
              <w:t>In-dash CD changer</w:t>
            </w:r>
          </w:p>
        </w:tc>
        <w:tc>
          <w:tcPr>
            <w:tcW w:w="848" w:type="dxa"/>
            <w:tcBorders>
              <w:top w:val="single" w:sz="4" w:space="0" w:color="auto"/>
              <w:left w:val="single" w:sz="4" w:space="0" w:color="auto"/>
              <w:bottom w:val="single" w:sz="4" w:space="0" w:color="auto"/>
              <w:right w:val="single" w:sz="4" w:space="0" w:color="auto"/>
            </w:tcBorders>
            <w:hideMark/>
          </w:tcPr>
          <w:p w14:paraId="115F1329"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076ECB23"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4073BCE1" w14:textId="77777777" w:rsidR="000D62EF" w:rsidRPr="000D62EF" w:rsidRDefault="000D62EF" w:rsidP="00FF181D">
            <w:pPr>
              <w:rPr>
                <w:rFonts w:cs="Arial"/>
                <w:sz w:val="16"/>
                <w:szCs w:val="16"/>
                <w:highlight w:val="yellow"/>
              </w:rPr>
            </w:pPr>
          </w:p>
        </w:tc>
      </w:tr>
      <w:tr w:rsidR="000D62EF" w14:paraId="0301472C"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5F3604A" w14:textId="77777777" w:rsidR="000D62EF" w:rsidRDefault="000D62EF" w:rsidP="00FF181D">
            <w:pPr>
              <w:rPr>
                <w:rFonts w:cs="Arial"/>
                <w:sz w:val="16"/>
                <w:szCs w:val="16"/>
              </w:rPr>
            </w:pPr>
            <w:r>
              <w:rPr>
                <w:rFonts w:cs="Arial"/>
                <w:sz w:val="16"/>
                <w:szCs w:val="16"/>
              </w:rPr>
              <w:t>AUX Client</w:t>
            </w:r>
          </w:p>
          <w:p w14:paraId="54C1D930" w14:textId="77777777" w:rsidR="000D62EF" w:rsidRDefault="000D62EF" w:rsidP="00FF181D">
            <w:pPr>
              <w:rPr>
                <w:rFonts w:cs="Arial"/>
                <w:sz w:val="16"/>
                <w:szCs w:val="16"/>
              </w:rPr>
            </w:pPr>
            <w:r>
              <w:rPr>
                <w:rFonts w:cs="Arial"/>
                <w:sz w:val="16"/>
                <w:szCs w:val="16"/>
              </w:rPr>
              <w:t>AUX3 Server</w:t>
            </w:r>
          </w:p>
        </w:tc>
        <w:tc>
          <w:tcPr>
            <w:tcW w:w="1114" w:type="dxa"/>
            <w:tcBorders>
              <w:top w:val="single" w:sz="4" w:space="0" w:color="auto"/>
              <w:left w:val="single" w:sz="4" w:space="0" w:color="auto"/>
              <w:bottom w:val="single" w:sz="4" w:space="0" w:color="auto"/>
              <w:right w:val="single" w:sz="4" w:space="0" w:color="auto"/>
            </w:tcBorders>
            <w:hideMark/>
          </w:tcPr>
          <w:p w14:paraId="2BB5EC44"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7D35C0C5" w14:textId="77777777" w:rsidR="000D62EF" w:rsidRDefault="000D62EF" w:rsidP="00FF181D">
            <w:pPr>
              <w:rPr>
                <w:rFonts w:cs="Arial"/>
                <w:sz w:val="16"/>
                <w:szCs w:val="16"/>
              </w:rPr>
            </w:pPr>
            <w:r>
              <w:rPr>
                <w:rFonts w:cs="Arial"/>
                <w:sz w:val="16"/>
                <w:szCs w:val="16"/>
              </w:rPr>
              <w:t>Front Aux Input</w:t>
            </w:r>
          </w:p>
        </w:tc>
        <w:tc>
          <w:tcPr>
            <w:tcW w:w="1451" w:type="dxa"/>
            <w:tcBorders>
              <w:top w:val="single" w:sz="4" w:space="0" w:color="auto"/>
              <w:left w:val="single" w:sz="4" w:space="0" w:color="auto"/>
              <w:bottom w:val="single" w:sz="4" w:space="0" w:color="auto"/>
              <w:right w:val="single" w:sz="4" w:space="0" w:color="auto"/>
            </w:tcBorders>
            <w:hideMark/>
          </w:tcPr>
          <w:p w14:paraId="12313E21" w14:textId="77777777" w:rsidR="000D62EF" w:rsidRDefault="000D62EF" w:rsidP="00FF181D">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06293582" w14:textId="77777777" w:rsidR="000D62EF" w:rsidRDefault="000D62EF" w:rsidP="00FF181D">
            <w:pPr>
              <w:rPr>
                <w:rFonts w:cs="Arial"/>
                <w:sz w:val="16"/>
                <w:szCs w:val="16"/>
              </w:rPr>
            </w:pPr>
            <w:r>
              <w:rPr>
                <w:rFonts w:cs="Arial"/>
                <w:sz w:val="16"/>
                <w:szCs w:val="16"/>
              </w:rPr>
              <w:t>BVC Aux Input</w:t>
            </w:r>
          </w:p>
        </w:tc>
        <w:tc>
          <w:tcPr>
            <w:tcW w:w="848" w:type="dxa"/>
            <w:tcBorders>
              <w:top w:val="single" w:sz="4" w:space="0" w:color="auto"/>
              <w:left w:val="single" w:sz="4" w:space="0" w:color="auto"/>
              <w:bottom w:val="single" w:sz="4" w:space="0" w:color="auto"/>
              <w:right w:val="single" w:sz="4" w:space="0" w:color="auto"/>
            </w:tcBorders>
            <w:hideMark/>
          </w:tcPr>
          <w:p w14:paraId="75F67492"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0AE2F5A9"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3FF7082C" w14:textId="77777777" w:rsidR="000D62EF" w:rsidRPr="000D62EF" w:rsidRDefault="00C62C13" w:rsidP="00FF181D">
            <w:pPr>
              <w:rPr>
                <w:rFonts w:cs="Arial"/>
                <w:sz w:val="16"/>
                <w:szCs w:val="16"/>
                <w:highlight w:val="yellow"/>
              </w:rPr>
            </w:pPr>
            <w:r w:rsidRPr="00C62C13">
              <w:rPr>
                <w:rFonts w:cs="Arial"/>
                <w:color w:val="FF0000"/>
                <w:sz w:val="16"/>
                <w:szCs w:val="16"/>
                <w:highlight w:val="yellow"/>
              </w:rPr>
              <w:t>Not Sure</w:t>
            </w:r>
          </w:p>
        </w:tc>
      </w:tr>
      <w:tr w:rsidR="000D62EF" w14:paraId="6D97383E"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63140586" w14:textId="77777777" w:rsidR="000D62EF" w:rsidRDefault="000D62EF" w:rsidP="00FF181D">
            <w:pPr>
              <w:rPr>
                <w:rFonts w:cs="Arial"/>
                <w:sz w:val="16"/>
                <w:szCs w:val="16"/>
              </w:rPr>
            </w:pPr>
            <w:r>
              <w:rPr>
                <w:rFonts w:cs="Arial"/>
                <w:sz w:val="16"/>
                <w:szCs w:val="16"/>
              </w:rPr>
              <w:t>AUX Client</w:t>
            </w:r>
          </w:p>
          <w:p w14:paraId="1224DBC6" w14:textId="77777777" w:rsidR="000D62EF" w:rsidRDefault="000D62EF" w:rsidP="00FF181D">
            <w:pPr>
              <w:rPr>
                <w:rFonts w:cs="Arial"/>
                <w:sz w:val="16"/>
                <w:szCs w:val="16"/>
              </w:rPr>
            </w:pPr>
            <w:r>
              <w:rPr>
                <w:rFonts w:cs="Arial"/>
                <w:sz w:val="16"/>
                <w:szCs w:val="16"/>
              </w:rPr>
              <w:t>AUX2 Server</w:t>
            </w:r>
          </w:p>
        </w:tc>
        <w:tc>
          <w:tcPr>
            <w:tcW w:w="1114" w:type="dxa"/>
            <w:tcBorders>
              <w:top w:val="single" w:sz="4" w:space="0" w:color="auto"/>
              <w:left w:val="single" w:sz="4" w:space="0" w:color="auto"/>
              <w:bottom w:val="single" w:sz="4" w:space="0" w:color="auto"/>
              <w:right w:val="single" w:sz="4" w:space="0" w:color="auto"/>
            </w:tcBorders>
            <w:hideMark/>
          </w:tcPr>
          <w:p w14:paraId="2B0FE93D"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1C738661" w14:textId="77777777" w:rsidR="000D62EF" w:rsidRDefault="000D62EF" w:rsidP="00FF181D">
            <w:pPr>
              <w:rPr>
                <w:rFonts w:cs="Arial"/>
                <w:sz w:val="16"/>
                <w:szCs w:val="16"/>
              </w:rPr>
            </w:pPr>
            <w:r>
              <w:rPr>
                <w:rFonts w:cs="Arial"/>
                <w:sz w:val="16"/>
                <w:szCs w:val="16"/>
              </w:rPr>
              <w:t>Front Aux Input</w:t>
            </w:r>
          </w:p>
        </w:tc>
        <w:tc>
          <w:tcPr>
            <w:tcW w:w="1451" w:type="dxa"/>
            <w:tcBorders>
              <w:top w:val="single" w:sz="4" w:space="0" w:color="auto"/>
              <w:left w:val="single" w:sz="4" w:space="0" w:color="auto"/>
              <w:bottom w:val="single" w:sz="4" w:space="0" w:color="auto"/>
              <w:right w:val="single" w:sz="4" w:space="0" w:color="auto"/>
            </w:tcBorders>
            <w:hideMark/>
          </w:tcPr>
          <w:p w14:paraId="16F6FA14" w14:textId="77777777" w:rsidR="000D62EF" w:rsidRDefault="000D62EF" w:rsidP="00FF181D">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1BE485A5" w14:textId="77777777" w:rsidR="000D62EF" w:rsidRDefault="000D62EF" w:rsidP="00FF181D">
            <w:pPr>
              <w:rPr>
                <w:rFonts w:cs="Arial"/>
                <w:sz w:val="16"/>
                <w:szCs w:val="16"/>
              </w:rPr>
            </w:pPr>
            <w:r>
              <w:rPr>
                <w:rFonts w:cs="Arial"/>
                <w:sz w:val="16"/>
                <w:szCs w:val="16"/>
              </w:rPr>
              <w:t>APIM Aux Input</w:t>
            </w:r>
          </w:p>
        </w:tc>
        <w:tc>
          <w:tcPr>
            <w:tcW w:w="848" w:type="dxa"/>
            <w:tcBorders>
              <w:top w:val="single" w:sz="4" w:space="0" w:color="auto"/>
              <w:left w:val="single" w:sz="4" w:space="0" w:color="auto"/>
              <w:bottom w:val="single" w:sz="4" w:space="0" w:color="auto"/>
              <w:right w:val="single" w:sz="4" w:space="0" w:color="auto"/>
            </w:tcBorders>
            <w:hideMark/>
          </w:tcPr>
          <w:p w14:paraId="28E7BD25"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5D5002BD"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618605BE" w14:textId="77777777" w:rsidR="000D62EF" w:rsidRPr="000D62EF" w:rsidRDefault="00C62C13" w:rsidP="00FF181D">
            <w:pPr>
              <w:rPr>
                <w:rFonts w:cs="Arial"/>
                <w:sz w:val="16"/>
                <w:szCs w:val="16"/>
                <w:highlight w:val="yellow"/>
              </w:rPr>
            </w:pPr>
            <w:r w:rsidRPr="000F18F6">
              <w:rPr>
                <w:rFonts w:cs="Arial"/>
                <w:color w:val="FF0000"/>
                <w:sz w:val="16"/>
                <w:szCs w:val="16"/>
                <w:highlight w:val="yellow"/>
              </w:rPr>
              <w:t>Supported</w:t>
            </w:r>
          </w:p>
        </w:tc>
      </w:tr>
      <w:tr w:rsidR="000D62EF" w14:paraId="33333F06"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5D5583C7" w14:textId="77777777" w:rsidR="000D62EF" w:rsidRDefault="000D62EF" w:rsidP="00FF181D">
            <w:pPr>
              <w:rPr>
                <w:rFonts w:cs="Arial"/>
                <w:sz w:val="16"/>
                <w:szCs w:val="16"/>
              </w:rPr>
            </w:pPr>
            <w:r>
              <w:rPr>
                <w:rFonts w:cs="Arial"/>
                <w:sz w:val="16"/>
                <w:szCs w:val="16"/>
              </w:rPr>
              <w:t>AUX Client</w:t>
            </w:r>
          </w:p>
          <w:p w14:paraId="34AD60CE" w14:textId="77777777" w:rsidR="000D62EF" w:rsidRDefault="000D62EF" w:rsidP="00FF181D">
            <w:pPr>
              <w:rPr>
                <w:rFonts w:cs="Arial"/>
                <w:sz w:val="16"/>
                <w:szCs w:val="16"/>
              </w:rPr>
            </w:pPr>
            <w:r>
              <w:rPr>
                <w:rFonts w:cs="Arial"/>
                <w:sz w:val="16"/>
                <w:szCs w:val="16"/>
              </w:rPr>
              <w:t>AUX1 Server</w:t>
            </w:r>
          </w:p>
        </w:tc>
        <w:tc>
          <w:tcPr>
            <w:tcW w:w="1114" w:type="dxa"/>
            <w:tcBorders>
              <w:top w:val="single" w:sz="4" w:space="0" w:color="auto"/>
              <w:left w:val="single" w:sz="4" w:space="0" w:color="auto"/>
              <w:bottom w:val="single" w:sz="4" w:space="0" w:color="auto"/>
              <w:right w:val="single" w:sz="4" w:space="0" w:color="auto"/>
            </w:tcBorders>
            <w:hideMark/>
          </w:tcPr>
          <w:p w14:paraId="7A678DCF"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71B82945" w14:textId="77777777" w:rsidR="000D62EF" w:rsidRDefault="000D62EF" w:rsidP="00FF181D">
            <w:pPr>
              <w:rPr>
                <w:rFonts w:cs="Arial"/>
                <w:sz w:val="16"/>
                <w:szCs w:val="16"/>
              </w:rPr>
            </w:pPr>
            <w:r>
              <w:rPr>
                <w:rFonts w:cs="Arial"/>
                <w:sz w:val="16"/>
                <w:szCs w:val="16"/>
              </w:rPr>
              <w:t>Front Aux Input</w:t>
            </w:r>
          </w:p>
        </w:tc>
        <w:tc>
          <w:tcPr>
            <w:tcW w:w="1451" w:type="dxa"/>
            <w:tcBorders>
              <w:top w:val="single" w:sz="4" w:space="0" w:color="auto"/>
              <w:left w:val="single" w:sz="4" w:space="0" w:color="auto"/>
              <w:bottom w:val="single" w:sz="4" w:space="0" w:color="auto"/>
              <w:right w:val="single" w:sz="4" w:space="0" w:color="auto"/>
            </w:tcBorders>
            <w:hideMark/>
          </w:tcPr>
          <w:p w14:paraId="41142BA3" w14:textId="77777777" w:rsidR="000D62EF" w:rsidRDefault="000D62EF" w:rsidP="00FF181D">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3DDAD186" w14:textId="77777777" w:rsidR="000D62EF" w:rsidRDefault="000D62EF" w:rsidP="00FF181D">
            <w:pPr>
              <w:rPr>
                <w:rFonts w:cs="Arial"/>
                <w:sz w:val="16"/>
                <w:szCs w:val="16"/>
              </w:rPr>
            </w:pPr>
            <w:r>
              <w:rPr>
                <w:rFonts w:cs="Arial"/>
                <w:sz w:val="16"/>
                <w:szCs w:val="16"/>
              </w:rPr>
              <w:t>AHU Aux Input</w:t>
            </w:r>
          </w:p>
        </w:tc>
        <w:tc>
          <w:tcPr>
            <w:tcW w:w="848" w:type="dxa"/>
            <w:tcBorders>
              <w:top w:val="single" w:sz="4" w:space="0" w:color="auto"/>
              <w:left w:val="single" w:sz="4" w:space="0" w:color="auto"/>
              <w:bottom w:val="single" w:sz="4" w:space="0" w:color="auto"/>
              <w:right w:val="single" w:sz="4" w:space="0" w:color="auto"/>
            </w:tcBorders>
            <w:hideMark/>
          </w:tcPr>
          <w:p w14:paraId="0EA4DC32"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65A02DD3"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4D0AD251" w14:textId="77777777" w:rsidR="000D62EF" w:rsidRPr="000D62EF" w:rsidRDefault="00C62C13" w:rsidP="00FF181D">
            <w:pPr>
              <w:rPr>
                <w:rFonts w:cs="Arial"/>
                <w:sz w:val="16"/>
                <w:szCs w:val="16"/>
                <w:highlight w:val="yellow"/>
              </w:rPr>
            </w:pPr>
            <w:r w:rsidRPr="00C62C13">
              <w:rPr>
                <w:rFonts w:cs="Arial"/>
                <w:color w:val="FF0000"/>
                <w:sz w:val="16"/>
                <w:szCs w:val="16"/>
                <w:highlight w:val="yellow"/>
              </w:rPr>
              <w:t>Not sure if ever applicable in Europe or not</w:t>
            </w:r>
          </w:p>
        </w:tc>
      </w:tr>
      <w:tr w:rsidR="000D62EF" w14:paraId="70430F54"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50059B9A" w14:textId="77777777" w:rsidR="000D62EF" w:rsidRDefault="000D62EF" w:rsidP="00FF181D">
            <w:pPr>
              <w:rPr>
                <w:rFonts w:cs="Arial"/>
                <w:sz w:val="16"/>
                <w:szCs w:val="16"/>
                <w:lang w:val="fr-FR"/>
              </w:rPr>
            </w:pPr>
            <w:proofErr w:type="spellStart"/>
            <w:r>
              <w:rPr>
                <w:rFonts w:cs="Arial"/>
                <w:sz w:val="16"/>
                <w:szCs w:val="16"/>
                <w:lang w:val="fr-FR"/>
              </w:rPr>
              <w:t>Rear</w:t>
            </w:r>
            <w:proofErr w:type="spellEnd"/>
            <w:r>
              <w:rPr>
                <w:rFonts w:cs="Arial"/>
                <w:sz w:val="16"/>
                <w:szCs w:val="16"/>
                <w:lang w:val="fr-FR"/>
              </w:rPr>
              <w:t xml:space="preserve"> AUX Client</w:t>
            </w:r>
          </w:p>
          <w:p w14:paraId="022F354C" w14:textId="77777777" w:rsidR="000D62EF" w:rsidRDefault="000D62EF" w:rsidP="00FF181D">
            <w:pPr>
              <w:rPr>
                <w:rFonts w:cs="Arial"/>
                <w:sz w:val="16"/>
                <w:szCs w:val="16"/>
                <w:lang w:val="fr-FR"/>
              </w:rPr>
            </w:pPr>
            <w:proofErr w:type="spellStart"/>
            <w:r>
              <w:rPr>
                <w:rFonts w:cs="Arial"/>
                <w:sz w:val="16"/>
                <w:szCs w:val="16"/>
                <w:lang w:val="fr-FR"/>
              </w:rPr>
              <w:lastRenderedPageBreak/>
              <w:t>Rear</w:t>
            </w:r>
            <w:proofErr w:type="spellEnd"/>
            <w:r>
              <w:rPr>
                <w:rFonts w:cs="Arial"/>
                <w:sz w:val="16"/>
                <w:szCs w:val="16"/>
                <w:lang w:val="fr-FR"/>
              </w:rPr>
              <w:t xml:space="preserve"> AUX Server</w:t>
            </w:r>
          </w:p>
        </w:tc>
        <w:tc>
          <w:tcPr>
            <w:tcW w:w="1114" w:type="dxa"/>
            <w:tcBorders>
              <w:top w:val="single" w:sz="4" w:space="0" w:color="auto"/>
              <w:left w:val="single" w:sz="4" w:space="0" w:color="auto"/>
              <w:bottom w:val="single" w:sz="4" w:space="0" w:color="auto"/>
              <w:right w:val="single" w:sz="4" w:space="0" w:color="auto"/>
            </w:tcBorders>
            <w:hideMark/>
          </w:tcPr>
          <w:p w14:paraId="681C499F" w14:textId="77777777" w:rsidR="000D62EF" w:rsidRDefault="000D62EF" w:rsidP="00FF181D">
            <w:pPr>
              <w:rPr>
                <w:rFonts w:cs="Arial"/>
                <w:sz w:val="16"/>
                <w:szCs w:val="16"/>
              </w:rPr>
            </w:pPr>
            <w:r>
              <w:rPr>
                <w:rFonts w:cs="Arial"/>
                <w:sz w:val="16"/>
                <w:szCs w:val="16"/>
              </w:rPr>
              <w:lastRenderedPageBreak/>
              <w:t>Front Requester</w:t>
            </w:r>
          </w:p>
        </w:tc>
        <w:tc>
          <w:tcPr>
            <w:tcW w:w="1242" w:type="dxa"/>
            <w:tcBorders>
              <w:top w:val="single" w:sz="4" w:space="0" w:color="auto"/>
              <w:left w:val="single" w:sz="4" w:space="0" w:color="auto"/>
              <w:bottom w:val="single" w:sz="4" w:space="0" w:color="auto"/>
              <w:right w:val="single" w:sz="4" w:space="0" w:color="auto"/>
            </w:tcBorders>
            <w:hideMark/>
          </w:tcPr>
          <w:p w14:paraId="20414EA1" w14:textId="77777777" w:rsidR="000D62EF" w:rsidRDefault="000D62EF" w:rsidP="00FF181D">
            <w:pPr>
              <w:rPr>
                <w:rFonts w:cs="Arial"/>
                <w:sz w:val="16"/>
                <w:szCs w:val="16"/>
              </w:rPr>
            </w:pPr>
            <w:r>
              <w:rPr>
                <w:rFonts w:cs="Arial"/>
                <w:sz w:val="16"/>
                <w:szCs w:val="16"/>
              </w:rPr>
              <w:t>Rear Aux Input</w:t>
            </w:r>
          </w:p>
        </w:tc>
        <w:tc>
          <w:tcPr>
            <w:tcW w:w="1451" w:type="dxa"/>
            <w:tcBorders>
              <w:top w:val="single" w:sz="4" w:space="0" w:color="auto"/>
              <w:left w:val="single" w:sz="4" w:space="0" w:color="auto"/>
              <w:bottom w:val="single" w:sz="4" w:space="0" w:color="auto"/>
              <w:right w:val="single" w:sz="4" w:space="0" w:color="auto"/>
            </w:tcBorders>
            <w:hideMark/>
          </w:tcPr>
          <w:p w14:paraId="04723642" w14:textId="77777777" w:rsidR="000D62EF" w:rsidRDefault="000D62EF" w:rsidP="00FF181D">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2C982532" w14:textId="77777777" w:rsidR="000D62EF" w:rsidRPr="00DA74F1" w:rsidRDefault="000D62EF" w:rsidP="00FF181D">
            <w:pPr>
              <w:rPr>
                <w:rFonts w:cs="Arial"/>
                <w:sz w:val="16"/>
                <w:szCs w:val="16"/>
              </w:rPr>
            </w:pPr>
            <w:r w:rsidRPr="00DA74F1">
              <w:rPr>
                <w:rFonts w:cs="Arial"/>
                <w:sz w:val="16"/>
                <w:szCs w:val="16"/>
              </w:rPr>
              <w:t>Rear Aux Input</w:t>
            </w:r>
          </w:p>
        </w:tc>
        <w:tc>
          <w:tcPr>
            <w:tcW w:w="848" w:type="dxa"/>
            <w:tcBorders>
              <w:top w:val="single" w:sz="4" w:space="0" w:color="auto"/>
              <w:left w:val="single" w:sz="4" w:space="0" w:color="auto"/>
              <w:bottom w:val="single" w:sz="4" w:space="0" w:color="auto"/>
              <w:right w:val="single" w:sz="4" w:space="0" w:color="auto"/>
            </w:tcBorders>
            <w:hideMark/>
          </w:tcPr>
          <w:p w14:paraId="63D7B0E0" w14:textId="77777777" w:rsidR="000D62EF" w:rsidRPr="00DA74F1" w:rsidRDefault="000D62EF" w:rsidP="00FF181D">
            <w:pPr>
              <w:rPr>
                <w:rFonts w:cs="Arial"/>
                <w:sz w:val="16"/>
                <w:szCs w:val="16"/>
              </w:rPr>
            </w:pPr>
            <w:r w:rsidRPr="00DA74F1">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64A966AD" w14:textId="77777777" w:rsidR="000D62EF" w:rsidRPr="00DA74F1" w:rsidRDefault="000D62EF" w:rsidP="00FF181D">
            <w:pPr>
              <w:rPr>
                <w:rFonts w:cs="Arial"/>
                <w:sz w:val="16"/>
                <w:szCs w:val="16"/>
              </w:rPr>
            </w:pPr>
            <w:r w:rsidRPr="00DA74F1">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51D4EADD" w14:textId="77777777" w:rsidR="000D62EF" w:rsidRPr="000D62EF" w:rsidRDefault="000D62EF" w:rsidP="00FF181D">
            <w:pPr>
              <w:rPr>
                <w:rFonts w:cs="Arial"/>
                <w:sz w:val="16"/>
                <w:szCs w:val="16"/>
                <w:highlight w:val="yellow"/>
              </w:rPr>
            </w:pPr>
          </w:p>
        </w:tc>
      </w:tr>
      <w:tr w:rsidR="000D62EF" w14:paraId="4CA88C7F"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57AFEAB2" w14:textId="77777777" w:rsidR="000D62EF" w:rsidRDefault="000D62EF" w:rsidP="00FF181D">
            <w:pPr>
              <w:rPr>
                <w:rFonts w:cs="Arial"/>
                <w:sz w:val="16"/>
                <w:szCs w:val="16"/>
              </w:rPr>
            </w:pPr>
            <w:r>
              <w:rPr>
                <w:rFonts w:cs="Arial"/>
                <w:sz w:val="16"/>
                <w:szCs w:val="16"/>
              </w:rPr>
              <w:t>iPod Client</w:t>
            </w:r>
          </w:p>
          <w:p w14:paraId="12CB9F22" w14:textId="77777777" w:rsidR="000D62EF" w:rsidRDefault="000D62EF" w:rsidP="00FF181D">
            <w:pPr>
              <w:rPr>
                <w:rFonts w:cs="Arial"/>
                <w:sz w:val="16"/>
                <w:szCs w:val="16"/>
              </w:rPr>
            </w:pPr>
            <w:r>
              <w:rPr>
                <w:rFonts w:cs="Arial"/>
                <w:sz w:val="16"/>
                <w:szCs w:val="16"/>
              </w:rPr>
              <w:t>iPod Server</w:t>
            </w:r>
          </w:p>
        </w:tc>
        <w:tc>
          <w:tcPr>
            <w:tcW w:w="1114" w:type="dxa"/>
            <w:tcBorders>
              <w:top w:val="single" w:sz="4" w:space="0" w:color="auto"/>
              <w:left w:val="single" w:sz="4" w:space="0" w:color="auto"/>
              <w:bottom w:val="single" w:sz="4" w:space="0" w:color="auto"/>
              <w:right w:val="single" w:sz="4" w:space="0" w:color="auto"/>
            </w:tcBorders>
            <w:hideMark/>
          </w:tcPr>
          <w:p w14:paraId="28A4A77B"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4FB9E223" w14:textId="77777777" w:rsidR="000D62EF" w:rsidRDefault="000D62EF" w:rsidP="00FF181D">
            <w:pPr>
              <w:rPr>
                <w:rFonts w:cs="Arial"/>
                <w:sz w:val="16"/>
                <w:szCs w:val="16"/>
              </w:rPr>
            </w:pPr>
            <w:r>
              <w:rPr>
                <w:rFonts w:cs="Arial"/>
                <w:sz w:val="16"/>
                <w:szCs w:val="16"/>
              </w:rPr>
              <w:t>iPod</w:t>
            </w:r>
          </w:p>
        </w:tc>
        <w:tc>
          <w:tcPr>
            <w:tcW w:w="1451" w:type="dxa"/>
            <w:tcBorders>
              <w:top w:val="single" w:sz="4" w:space="0" w:color="auto"/>
              <w:left w:val="single" w:sz="4" w:space="0" w:color="auto"/>
              <w:bottom w:val="single" w:sz="4" w:space="0" w:color="auto"/>
              <w:right w:val="single" w:sz="4" w:space="0" w:color="auto"/>
            </w:tcBorders>
            <w:hideMark/>
          </w:tcPr>
          <w:p w14:paraId="29254B5B" w14:textId="77777777" w:rsidR="000D62EF" w:rsidRDefault="000D62EF" w:rsidP="00FF181D">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16C8B874" w14:textId="77777777" w:rsidR="000D62EF" w:rsidRDefault="000D62EF" w:rsidP="00FF181D">
            <w:pPr>
              <w:rPr>
                <w:rFonts w:cs="Arial"/>
                <w:sz w:val="16"/>
                <w:szCs w:val="16"/>
              </w:rPr>
            </w:pPr>
            <w:r>
              <w:rPr>
                <w:rFonts w:cs="Arial"/>
                <w:sz w:val="16"/>
                <w:szCs w:val="16"/>
              </w:rPr>
              <w:t>Other external sources</w:t>
            </w:r>
          </w:p>
        </w:tc>
        <w:tc>
          <w:tcPr>
            <w:tcW w:w="848" w:type="dxa"/>
            <w:tcBorders>
              <w:top w:val="single" w:sz="4" w:space="0" w:color="auto"/>
              <w:left w:val="single" w:sz="4" w:space="0" w:color="auto"/>
              <w:bottom w:val="single" w:sz="4" w:space="0" w:color="auto"/>
              <w:right w:val="single" w:sz="4" w:space="0" w:color="auto"/>
            </w:tcBorders>
            <w:hideMark/>
          </w:tcPr>
          <w:p w14:paraId="2D58FE2D"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4A1BDB7D"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9C02DC4" w14:textId="77777777" w:rsidR="000D62EF" w:rsidRPr="000D62EF" w:rsidRDefault="000D62EF" w:rsidP="00FF181D">
            <w:pPr>
              <w:rPr>
                <w:rFonts w:cs="Arial"/>
                <w:sz w:val="16"/>
                <w:szCs w:val="16"/>
                <w:highlight w:val="yellow"/>
              </w:rPr>
            </w:pPr>
          </w:p>
        </w:tc>
      </w:tr>
      <w:tr w:rsidR="000D62EF" w14:paraId="7194F1FF"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7922CB3C" w14:textId="77777777" w:rsidR="000D62EF" w:rsidRDefault="000D62EF" w:rsidP="00FF181D">
            <w:pPr>
              <w:rPr>
                <w:rFonts w:cs="Arial"/>
                <w:sz w:val="16"/>
                <w:szCs w:val="16"/>
              </w:rPr>
            </w:pPr>
            <w:r>
              <w:rPr>
                <w:rFonts w:cs="Arial"/>
                <w:sz w:val="16"/>
                <w:szCs w:val="16"/>
              </w:rPr>
              <w:t>USB Client</w:t>
            </w:r>
          </w:p>
          <w:p w14:paraId="46DBBA9A" w14:textId="77777777" w:rsidR="000D62EF" w:rsidRDefault="000D62EF" w:rsidP="00FF181D">
            <w:pPr>
              <w:rPr>
                <w:rFonts w:cs="Arial"/>
                <w:sz w:val="16"/>
                <w:szCs w:val="16"/>
              </w:rPr>
            </w:pPr>
            <w:r>
              <w:rPr>
                <w:rFonts w:cs="Arial"/>
                <w:sz w:val="16"/>
                <w:szCs w:val="16"/>
              </w:rPr>
              <w:t>USB Server</w:t>
            </w:r>
          </w:p>
        </w:tc>
        <w:tc>
          <w:tcPr>
            <w:tcW w:w="1114" w:type="dxa"/>
            <w:tcBorders>
              <w:top w:val="single" w:sz="4" w:space="0" w:color="auto"/>
              <w:left w:val="single" w:sz="4" w:space="0" w:color="auto"/>
              <w:bottom w:val="single" w:sz="4" w:space="0" w:color="auto"/>
              <w:right w:val="single" w:sz="4" w:space="0" w:color="auto"/>
            </w:tcBorders>
            <w:hideMark/>
          </w:tcPr>
          <w:p w14:paraId="76927EE2"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6D1A953E" w14:textId="77777777" w:rsidR="000D62EF" w:rsidRDefault="000D62EF" w:rsidP="00FF181D">
            <w:pPr>
              <w:rPr>
                <w:rFonts w:cs="Arial"/>
                <w:sz w:val="16"/>
                <w:szCs w:val="16"/>
              </w:rPr>
            </w:pPr>
            <w:r>
              <w:rPr>
                <w:rFonts w:cs="Arial"/>
                <w:sz w:val="16"/>
                <w:szCs w:val="16"/>
              </w:rPr>
              <w:t>USB</w:t>
            </w:r>
          </w:p>
        </w:tc>
        <w:tc>
          <w:tcPr>
            <w:tcW w:w="1451" w:type="dxa"/>
            <w:tcBorders>
              <w:top w:val="single" w:sz="4" w:space="0" w:color="auto"/>
              <w:left w:val="single" w:sz="4" w:space="0" w:color="auto"/>
              <w:bottom w:val="single" w:sz="4" w:space="0" w:color="auto"/>
              <w:right w:val="single" w:sz="4" w:space="0" w:color="auto"/>
            </w:tcBorders>
            <w:hideMark/>
          </w:tcPr>
          <w:p w14:paraId="2FDC5027" w14:textId="77777777" w:rsidR="000D62EF" w:rsidRDefault="000D62EF" w:rsidP="00FF181D">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31FBBFE9" w14:textId="77777777" w:rsidR="000D62EF" w:rsidRDefault="000D62EF" w:rsidP="00FF181D">
            <w:pPr>
              <w:rPr>
                <w:rFonts w:cs="Arial"/>
                <w:sz w:val="16"/>
                <w:szCs w:val="16"/>
              </w:rPr>
            </w:pPr>
            <w:r>
              <w:rPr>
                <w:rFonts w:cs="Arial"/>
                <w:sz w:val="16"/>
                <w:szCs w:val="16"/>
              </w:rPr>
              <w:t>Other external sources</w:t>
            </w:r>
          </w:p>
        </w:tc>
        <w:tc>
          <w:tcPr>
            <w:tcW w:w="848" w:type="dxa"/>
            <w:tcBorders>
              <w:top w:val="single" w:sz="4" w:space="0" w:color="auto"/>
              <w:left w:val="single" w:sz="4" w:space="0" w:color="auto"/>
              <w:bottom w:val="single" w:sz="4" w:space="0" w:color="auto"/>
              <w:right w:val="single" w:sz="4" w:space="0" w:color="auto"/>
            </w:tcBorders>
            <w:hideMark/>
          </w:tcPr>
          <w:p w14:paraId="21FE1C06"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2C85C582"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2F6CFF7" w14:textId="77777777" w:rsidR="000D62EF" w:rsidRPr="000D62EF" w:rsidRDefault="000D62EF" w:rsidP="00FF181D">
            <w:pPr>
              <w:rPr>
                <w:rFonts w:cs="Arial"/>
                <w:sz w:val="16"/>
                <w:szCs w:val="16"/>
                <w:highlight w:val="yellow"/>
              </w:rPr>
            </w:pPr>
          </w:p>
        </w:tc>
      </w:tr>
      <w:tr w:rsidR="000D62EF" w14:paraId="28254ACF"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7A14B779" w14:textId="77777777" w:rsidR="000D62EF" w:rsidRDefault="000D62EF" w:rsidP="00FF181D">
            <w:pPr>
              <w:rPr>
                <w:rFonts w:cs="Arial"/>
                <w:sz w:val="16"/>
                <w:szCs w:val="16"/>
              </w:rPr>
            </w:pPr>
            <w:proofErr w:type="spellStart"/>
            <w:r>
              <w:rPr>
                <w:rFonts w:cs="Arial"/>
                <w:sz w:val="16"/>
                <w:szCs w:val="16"/>
              </w:rPr>
              <w:t>BT_Stereo</w:t>
            </w:r>
            <w:proofErr w:type="spellEnd"/>
            <w:r>
              <w:rPr>
                <w:rFonts w:cs="Arial"/>
                <w:sz w:val="16"/>
                <w:szCs w:val="16"/>
              </w:rPr>
              <w:t xml:space="preserve"> Client</w:t>
            </w:r>
          </w:p>
          <w:p w14:paraId="07CF9645" w14:textId="77777777" w:rsidR="000D62EF" w:rsidRDefault="000D62EF" w:rsidP="00FF181D">
            <w:pPr>
              <w:rPr>
                <w:rFonts w:cs="Arial"/>
                <w:sz w:val="16"/>
                <w:szCs w:val="16"/>
              </w:rPr>
            </w:pPr>
            <w:proofErr w:type="spellStart"/>
            <w:r>
              <w:rPr>
                <w:rFonts w:cs="Arial"/>
                <w:sz w:val="16"/>
                <w:szCs w:val="16"/>
              </w:rPr>
              <w:t>BT_Stereo</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41C48B8A"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2C2A08FF" w14:textId="77777777" w:rsidR="000D62EF" w:rsidRDefault="000D62EF" w:rsidP="00FF181D">
            <w:pPr>
              <w:rPr>
                <w:rFonts w:cs="Arial"/>
                <w:sz w:val="16"/>
                <w:szCs w:val="16"/>
              </w:rPr>
            </w:pPr>
            <w:proofErr w:type="spellStart"/>
            <w:r>
              <w:rPr>
                <w:rFonts w:cs="Arial"/>
                <w:sz w:val="16"/>
                <w:szCs w:val="16"/>
              </w:rPr>
              <w:t>BT_Stereo</w:t>
            </w:r>
            <w:proofErr w:type="spellEnd"/>
          </w:p>
        </w:tc>
        <w:tc>
          <w:tcPr>
            <w:tcW w:w="1451" w:type="dxa"/>
            <w:tcBorders>
              <w:top w:val="single" w:sz="4" w:space="0" w:color="auto"/>
              <w:left w:val="single" w:sz="4" w:space="0" w:color="auto"/>
              <w:bottom w:val="single" w:sz="4" w:space="0" w:color="auto"/>
              <w:right w:val="single" w:sz="4" w:space="0" w:color="auto"/>
            </w:tcBorders>
            <w:hideMark/>
          </w:tcPr>
          <w:p w14:paraId="63A7ECA3" w14:textId="77777777" w:rsidR="000D62EF" w:rsidRDefault="000D62EF" w:rsidP="00FF181D">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3C2E066D" w14:textId="77777777" w:rsidR="000D62EF" w:rsidRDefault="000D62EF" w:rsidP="00FF181D">
            <w:pPr>
              <w:rPr>
                <w:rFonts w:cs="Arial"/>
                <w:sz w:val="16"/>
                <w:szCs w:val="16"/>
              </w:rPr>
            </w:pPr>
            <w:r>
              <w:rPr>
                <w:rFonts w:cs="Arial"/>
                <w:sz w:val="16"/>
                <w:szCs w:val="16"/>
              </w:rPr>
              <w:t>Other external sources</w:t>
            </w:r>
          </w:p>
        </w:tc>
        <w:tc>
          <w:tcPr>
            <w:tcW w:w="848" w:type="dxa"/>
            <w:tcBorders>
              <w:top w:val="single" w:sz="4" w:space="0" w:color="auto"/>
              <w:left w:val="single" w:sz="4" w:space="0" w:color="auto"/>
              <w:bottom w:val="single" w:sz="4" w:space="0" w:color="auto"/>
              <w:right w:val="single" w:sz="4" w:space="0" w:color="auto"/>
            </w:tcBorders>
            <w:hideMark/>
          </w:tcPr>
          <w:p w14:paraId="4CB95BF0"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7E08E5F1"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366A5400" w14:textId="77777777" w:rsidR="000D62EF" w:rsidRPr="000D62EF" w:rsidRDefault="000D62EF" w:rsidP="00FF181D">
            <w:pPr>
              <w:rPr>
                <w:rFonts w:cs="Arial"/>
                <w:sz w:val="16"/>
                <w:szCs w:val="16"/>
                <w:highlight w:val="yellow"/>
              </w:rPr>
            </w:pPr>
          </w:p>
        </w:tc>
      </w:tr>
      <w:tr w:rsidR="000D62EF" w14:paraId="5699ACAB"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9B3B3A0" w14:textId="77777777" w:rsidR="000D62EF" w:rsidRDefault="000D62EF" w:rsidP="00FF181D">
            <w:pPr>
              <w:rPr>
                <w:rFonts w:cs="Arial"/>
                <w:sz w:val="16"/>
                <w:szCs w:val="16"/>
              </w:rPr>
            </w:pPr>
            <w:r>
              <w:rPr>
                <w:rFonts w:cs="Arial"/>
                <w:sz w:val="16"/>
                <w:szCs w:val="16"/>
              </w:rPr>
              <w:t>APIM Client</w:t>
            </w:r>
          </w:p>
          <w:p w14:paraId="3DFEE574" w14:textId="77777777" w:rsidR="000D62EF" w:rsidRDefault="000D62EF" w:rsidP="00FF181D">
            <w:pPr>
              <w:rPr>
                <w:rFonts w:cs="Arial"/>
                <w:sz w:val="16"/>
                <w:szCs w:val="16"/>
              </w:rPr>
            </w:pPr>
            <w:r>
              <w:rPr>
                <w:rFonts w:cs="Arial"/>
                <w:sz w:val="16"/>
                <w:szCs w:val="16"/>
              </w:rPr>
              <w:t>APIM Server</w:t>
            </w:r>
          </w:p>
        </w:tc>
        <w:tc>
          <w:tcPr>
            <w:tcW w:w="1114" w:type="dxa"/>
            <w:tcBorders>
              <w:top w:val="single" w:sz="4" w:space="0" w:color="auto"/>
              <w:left w:val="single" w:sz="4" w:space="0" w:color="auto"/>
              <w:bottom w:val="single" w:sz="4" w:space="0" w:color="auto"/>
              <w:right w:val="single" w:sz="4" w:space="0" w:color="auto"/>
            </w:tcBorders>
            <w:hideMark/>
          </w:tcPr>
          <w:p w14:paraId="76B5754B"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2A61BC80" w14:textId="77777777" w:rsidR="000D62EF" w:rsidRDefault="000D62EF" w:rsidP="00FF181D">
            <w:pPr>
              <w:rPr>
                <w:rFonts w:cs="Arial"/>
                <w:sz w:val="16"/>
                <w:szCs w:val="16"/>
              </w:rPr>
            </w:pPr>
            <w:r>
              <w:rPr>
                <w:rFonts w:cs="Arial"/>
                <w:sz w:val="16"/>
                <w:szCs w:val="16"/>
              </w:rPr>
              <w:t>APIM</w:t>
            </w:r>
          </w:p>
        </w:tc>
        <w:tc>
          <w:tcPr>
            <w:tcW w:w="1451" w:type="dxa"/>
            <w:tcBorders>
              <w:top w:val="single" w:sz="4" w:space="0" w:color="auto"/>
              <w:left w:val="single" w:sz="4" w:space="0" w:color="auto"/>
              <w:bottom w:val="single" w:sz="4" w:space="0" w:color="auto"/>
              <w:right w:val="single" w:sz="4" w:space="0" w:color="auto"/>
            </w:tcBorders>
            <w:hideMark/>
          </w:tcPr>
          <w:p w14:paraId="028956E4" w14:textId="77777777" w:rsidR="000D62EF" w:rsidRDefault="000D62EF" w:rsidP="00FF181D">
            <w:pPr>
              <w:rPr>
                <w:rFonts w:cs="Arial"/>
                <w:sz w:val="16"/>
                <w:szCs w:val="16"/>
              </w:rPr>
            </w:pPr>
            <w:r>
              <w:rPr>
                <w:rFonts w:cs="Arial"/>
                <w:sz w:val="16"/>
                <w:szCs w:val="16"/>
              </w:rPr>
              <w:t>Priority Service</w:t>
            </w:r>
          </w:p>
        </w:tc>
        <w:tc>
          <w:tcPr>
            <w:tcW w:w="1379" w:type="dxa"/>
            <w:tcBorders>
              <w:top w:val="single" w:sz="4" w:space="0" w:color="auto"/>
              <w:left w:val="single" w:sz="4" w:space="0" w:color="auto"/>
              <w:bottom w:val="single" w:sz="4" w:space="0" w:color="auto"/>
              <w:right w:val="single" w:sz="4" w:space="0" w:color="auto"/>
            </w:tcBorders>
          </w:tcPr>
          <w:p w14:paraId="69D71AE1" w14:textId="77777777" w:rsidR="000D62EF" w:rsidRDefault="000D62EF" w:rsidP="00FF181D">
            <w:pPr>
              <w:rPr>
                <w:rFonts w:cs="Arial"/>
                <w:sz w:val="16"/>
                <w:szCs w:val="16"/>
              </w:rPr>
            </w:pPr>
          </w:p>
        </w:tc>
        <w:tc>
          <w:tcPr>
            <w:tcW w:w="848" w:type="dxa"/>
            <w:tcBorders>
              <w:top w:val="single" w:sz="4" w:space="0" w:color="auto"/>
              <w:left w:val="single" w:sz="4" w:space="0" w:color="auto"/>
              <w:bottom w:val="single" w:sz="4" w:space="0" w:color="auto"/>
              <w:right w:val="single" w:sz="4" w:space="0" w:color="auto"/>
            </w:tcBorders>
            <w:hideMark/>
          </w:tcPr>
          <w:p w14:paraId="7C2F1077" w14:textId="77777777" w:rsidR="000D62EF" w:rsidRDefault="000D62EF" w:rsidP="00FF181D">
            <w:pPr>
              <w:rPr>
                <w:rFonts w:cs="Arial"/>
                <w:sz w:val="16"/>
                <w:szCs w:val="16"/>
              </w:rPr>
            </w:pPr>
            <w:r>
              <w:rPr>
                <w:rFonts w:cs="Arial"/>
                <w:sz w:val="16"/>
                <w:szCs w:val="16"/>
              </w:rPr>
              <w:t>Phone</w:t>
            </w:r>
          </w:p>
        </w:tc>
        <w:tc>
          <w:tcPr>
            <w:tcW w:w="1019" w:type="dxa"/>
            <w:tcBorders>
              <w:top w:val="single" w:sz="4" w:space="0" w:color="auto"/>
              <w:left w:val="single" w:sz="4" w:space="0" w:color="auto"/>
              <w:bottom w:val="single" w:sz="4" w:space="0" w:color="auto"/>
              <w:right w:val="single" w:sz="4" w:space="0" w:color="auto"/>
            </w:tcBorders>
            <w:hideMark/>
          </w:tcPr>
          <w:p w14:paraId="34979733"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36903DA5" w14:textId="77777777" w:rsidR="000D62EF" w:rsidRPr="000D62EF" w:rsidRDefault="00C62C13" w:rsidP="00FF181D">
            <w:pPr>
              <w:rPr>
                <w:rFonts w:cs="Arial"/>
                <w:sz w:val="16"/>
                <w:szCs w:val="16"/>
                <w:highlight w:val="yellow"/>
              </w:rPr>
            </w:pPr>
            <w:r w:rsidRPr="000F18F6">
              <w:rPr>
                <w:rFonts w:cs="Arial"/>
                <w:color w:val="FF0000"/>
                <w:sz w:val="16"/>
                <w:szCs w:val="16"/>
                <w:highlight w:val="yellow"/>
              </w:rPr>
              <w:t>Supported</w:t>
            </w:r>
          </w:p>
        </w:tc>
      </w:tr>
      <w:tr w:rsidR="000D62EF" w14:paraId="6D9890B3"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60821222" w14:textId="77777777" w:rsidR="000D62EF" w:rsidRDefault="000D62EF" w:rsidP="00FF181D">
            <w:pPr>
              <w:rPr>
                <w:rFonts w:cs="Arial"/>
                <w:sz w:val="16"/>
                <w:szCs w:val="16"/>
              </w:rPr>
            </w:pPr>
            <w:r>
              <w:rPr>
                <w:rFonts w:cs="Arial"/>
                <w:sz w:val="16"/>
                <w:szCs w:val="16"/>
              </w:rPr>
              <w:t>APIM Client</w:t>
            </w:r>
          </w:p>
          <w:p w14:paraId="78FE7F69" w14:textId="77777777" w:rsidR="000D62EF" w:rsidRDefault="000D62EF" w:rsidP="00FF181D">
            <w:pPr>
              <w:rPr>
                <w:rFonts w:cs="Arial"/>
                <w:sz w:val="16"/>
                <w:szCs w:val="16"/>
              </w:rPr>
            </w:pPr>
            <w:r>
              <w:rPr>
                <w:rFonts w:cs="Arial"/>
                <w:sz w:val="16"/>
                <w:szCs w:val="16"/>
              </w:rPr>
              <w:t>APIM Server</w:t>
            </w:r>
          </w:p>
        </w:tc>
        <w:tc>
          <w:tcPr>
            <w:tcW w:w="1114" w:type="dxa"/>
            <w:tcBorders>
              <w:top w:val="single" w:sz="4" w:space="0" w:color="auto"/>
              <w:left w:val="single" w:sz="4" w:space="0" w:color="auto"/>
              <w:bottom w:val="single" w:sz="4" w:space="0" w:color="auto"/>
              <w:right w:val="single" w:sz="4" w:space="0" w:color="auto"/>
            </w:tcBorders>
            <w:hideMark/>
          </w:tcPr>
          <w:p w14:paraId="566ACFE9"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5AB705B8" w14:textId="77777777" w:rsidR="000D62EF" w:rsidRDefault="000D62EF" w:rsidP="00FF181D">
            <w:pPr>
              <w:rPr>
                <w:rFonts w:cs="Arial"/>
                <w:sz w:val="16"/>
                <w:szCs w:val="16"/>
              </w:rPr>
            </w:pPr>
            <w:r>
              <w:rPr>
                <w:rFonts w:cs="Arial"/>
                <w:sz w:val="16"/>
                <w:szCs w:val="16"/>
              </w:rPr>
              <w:t>APIM</w:t>
            </w:r>
          </w:p>
        </w:tc>
        <w:tc>
          <w:tcPr>
            <w:tcW w:w="1451" w:type="dxa"/>
            <w:tcBorders>
              <w:top w:val="single" w:sz="4" w:space="0" w:color="auto"/>
              <w:left w:val="single" w:sz="4" w:space="0" w:color="auto"/>
              <w:bottom w:val="single" w:sz="4" w:space="0" w:color="auto"/>
              <w:right w:val="single" w:sz="4" w:space="0" w:color="auto"/>
            </w:tcBorders>
            <w:hideMark/>
          </w:tcPr>
          <w:p w14:paraId="3A634926" w14:textId="77777777" w:rsidR="000D62EF" w:rsidRDefault="000D62EF" w:rsidP="00FF181D">
            <w:pPr>
              <w:rPr>
                <w:rFonts w:cs="Arial"/>
                <w:sz w:val="16"/>
                <w:szCs w:val="16"/>
              </w:rPr>
            </w:pPr>
            <w:r>
              <w:rPr>
                <w:rFonts w:cs="Arial"/>
                <w:bCs/>
                <w:sz w:val="16"/>
                <w:szCs w:val="16"/>
                <w:lang w:val="sv-SE"/>
              </w:rPr>
              <w:t>Auto Answer</w:t>
            </w:r>
          </w:p>
        </w:tc>
        <w:tc>
          <w:tcPr>
            <w:tcW w:w="1379" w:type="dxa"/>
            <w:tcBorders>
              <w:top w:val="single" w:sz="4" w:space="0" w:color="auto"/>
              <w:left w:val="single" w:sz="4" w:space="0" w:color="auto"/>
              <w:bottom w:val="single" w:sz="4" w:space="0" w:color="auto"/>
              <w:right w:val="single" w:sz="4" w:space="0" w:color="auto"/>
            </w:tcBorders>
          </w:tcPr>
          <w:p w14:paraId="0DFA0076" w14:textId="77777777" w:rsidR="000D62EF" w:rsidRDefault="000D62EF" w:rsidP="00FF181D">
            <w:pPr>
              <w:rPr>
                <w:rFonts w:cs="Arial"/>
                <w:sz w:val="16"/>
                <w:szCs w:val="16"/>
              </w:rPr>
            </w:pPr>
          </w:p>
        </w:tc>
        <w:tc>
          <w:tcPr>
            <w:tcW w:w="848" w:type="dxa"/>
            <w:tcBorders>
              <w:top w:val="single" w:sz="4" w:space="0" w:color="auto"/>
              <w:left w:val="single" w:sz="4" w:space="0" w:color="auto"/>
              <w:bottom w:val="single" w:sz="4" w:space="0" w:color="auto"/>
              <w:right w:val="single" w:sz="4" w:space="0" w:color="auto"/>
            </w:tcBorders>
            <w:hideMark/>
          </w:tcPr>
          <w:p w14:paraId="4AF0778C" w14:textId="77777777" w:rsidR="000D62EF" w:rsidRDefault="000D62EF" w:rsidP="00FF181D">
            <w:pPr>
              <w:rPr>
                <w:rFonts w:cs="Arial"/>
                <w:sz w:val="16"/>
                <w:szCs w:val="16"/>
              </w:rPr>
            </w:pPr>
            <w:r>
              <w:rPr>
                <w:rFonts w:cs="Arial"/>
                <w:sz w:val="16"/>
                <w:szCs w:val="16"/>
              </w:rPr>
              <w:t>Phone</w:t>
            </w:r>
          </w:p>
        </w:tc>
        <w:tc>
          <w:tcPr>
            <w:tcW w:w="1019" w:type="dxa"/>
            <w:tcBorders>
              <w:top w:val="single" w:sz="4" w:space="0" w:color="auto"/>
              <w:left w:val="single" w:sz="4" w:space="0" w:color="auto"/>
              <w:bottom w:val="single" w:sz="4" w:space="0" w:color="auto"/>
              <w:right w:val="single" w:sz="4" w:space="0" w:color="auto"/>
            </w:tcBorders>
            <w:hideMark/>
          </w:tcPr>
          <w:p w14:paraId="0627170C"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4ABCB07" w14:textId="77777777" w:rsidR="000D62EF" w:rsidRPr="000D62EF" w:rsidRDefault="000D62EF" w:rsidP="00FF181D">
            <w:pPr>
              <w:rPr>
                <w:rFonts w:cs="Arial"/>
                <w:sz w:val="16"/>
                <w:szCs w:val="16"/>
                <w:highlight w:val="yellow"/>
              </w:rPr>
            </w:pPr>
          </w:p>
        </w:tc>
      </w:tr>
      <w:tr w:rsidR="000D62EF" w14:paraId="58F55C1C"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10F415F8" w14:textId="77777777" w:rsidR="000D62EF" w:rsidRDefault="000D62EF" w:rsidP="00FF181D">
            <w:pPr>
              <w:rPr>
                <w:rFonts w:cs="Arial"/>
                <w:sz w:val="16"/>
                <w:szCs w:val="16"/>
              </w:rPr>
            </w:pPr>
            <w:r>
              <w:rPr>
                <w:rFonts w:cs="Arial"/>
                <w:sz w:val="16"/>
                <w:szCs w:val="16"/>
              </w:rPr>
              <w:t>APIM Client</w:t>
            </w:r>
          </w:p>
          <w:p w14:paraId="7EFB9724" w14:textId="77777777" w:rsidR="000D62EF" w:rsidRDefault="000D62EF" w:rsidP="00FF181D">
            <w:pPr>
              <w:rPr>
                <w:rFonts w:cs="Arial"/>
                <w:sz w:val="16"/>
                <w:szCs w:val="16"/>
              </w:rPr>
            </w:pPr>
            <w:r>
              <w:rPr>
                <w:rFonts w:cs="Arial"/>
                <w:sz w:val="16"/>
                <w:szCs w:val="16"/>
              </w:rPr>
              <w:t>APIM Server</w:t>
            </w:r>
          </w:p>
        </w:tc>
        <w:tc>
          <w:tcPr>
            <w:tcW w:w="1114" w:type="dxa"/>
            <w:tcBorders>
              <w:top w:val="single" w:sz="4" w:space="0" w:color="auto"/>
              <w:left w:val="single" w:sz="4" w:space="0" w:color="auto"/>
              <w:bottom w:val="single" w:sz="4" w:space="0" w:color="auto"/>
              <w:right w:val="single" w:sz="4" w:space="0" w:color="auto"/>
            </w:tcBorders>
            <w:hideMark/>
          </w:tcPr>
          <w:p w14:paraId="14E24E4C"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48E263CB" w14:textId="77777777" w:rsidR="000D62EF" w:rsidRDefault="000D62EF" w:rsidP="00FF181D">
            <w:pPr>
              <w:rPr>
                <w:rFonts w:cs="Arial"/>
                <w:sz w:val="16"/>
                <w:szCs w:val="16"/>
              </w:rPr>
            </w:pPr>
            <w:r>
              <w:rPr>
                <w:rFonts w:cs="Arial"/>
                <w:sz w:val="16"/>
                <w:szCs w:val="16"/>
              </w:rPr>
              <w:t>APIM</w:t>
            </w:r>
          </w:p>
        </w:tc>
        <w:tc>
          <w:tcPr>
            <w:tcW w:w="1451" w:type="dxa"/>
            <w:tcBorders>
              <w:top w:val="single" w:sz="4" w:space="0" w:color="auto"/>
              <w:left w:val="single" w:sz="4" w:space="0" w:color="auto"/>
              <w:bottom w:val="single" w:sz="4" w:space="0" w:color="auto"/>
              <w:right w:val="single" w:sz="4" w:space="0" w:color="auto"/>
            </w:tcBorders>
            <w:hideMark/>
          </w:tcPr>
          <w:p w14:paraId="301B46B4" w14:textId="77777777" w:rsidR="000D62EF" w:rsidRDefault="000D62EF" w:rsidP="00FF181D">
            <w:pPr>
              <w:rPr>
                <w:rFonts w:cs="Arial"/>
                <w:sz w:val="16"/>
                <w:szCs w:val="16"/>
              </w:rPr>
            </w:pPr>
            <w:r>
              <w:rPr>
                <w:rFonts w:cs="Arial"/>
                <w:bCs/>
                <w:sz w:val="16"/>
                <w:szCs w:val="16"/>
              </w:rPr>
              <w:t>Telephony Service</w:t>
            </w:r>
          </w:p>
        </w:tc>
        <w:tc>
          <w:tcPr>
            <w:tcW w:w="1379" w:type="dxa"/>
            <w:tcBorders>
              <w:top w:val="single" w:sz="4" w:space="0" w:color="auto"/>
              <w:left w:val="single" w:sz="4" w:space="0" w:color="auto"/>
              <w:bottom w:val="single" w:sz="4" w:space="0" w:color="auto"/>
              <w:right w:val="single" w:sz="4" w:space="0" w:color="auto"/>
            </w:tcBorders>
          </w:tcPr>
          <w:p w14:paraId="217426B5" w14:textId="77777777" w:rsidR="000D62EF" w:rsidRDefault="000D62EF" w:rsidP="00FF181D">
            <w:pPr>
              <w:rPr>
                <w:rFonts w:cs="Arial"/>
                <w:sz w:val="16"/>
                <w:szCs w:val="16"/>
              </w:rPr>
            </w:pPr>
          </w:p>
        </w:tc>
        <w:tc>
          <w:tcPr>
            <w:tcW w:w="848" w:type="dxa"/>
            <w:tcBorders>
              <w:top w:val="single" w:sz="4" w:space="0" w:color="auto"/>
              <w:left w:val="single" w:sz="4" w:space="0" w:color="auto"/>
              <w:bottom w:val="single" w:sz="4" w:space="0" w:color="auto"/>
              <w:right w:val="single" w:sz="4" w:space="0" w:color="auto"/>
            </w:tcBorders>
            <w:hideMark/>
          </w:tcPr>
          <w:p w14:paraId="7FFDB3E2" w14:textId="77777777" w:rsidR="000D62EF" w:rsidRDefault="000D62EF" w:rsidP="00FF181D">
            <w:pPr>
              <w:rPr>
                <w:rFonts w:cs="Arial"/>
                <w:sz w:val="16"/>
                <w:szCs w:val="16"/>
              </w:rPr>
            </w:pPr>
            <w:r>
              <w:rPr>
                <w:rFonts w:cs="Arial"/>
                <w:sz w:val="16"/>
                <w:szCs w:val="16"/>
              </w:rPr>
              <w:t>Phone</w:t>
            </w:r>
          </w:p>
        </w:tc>
        <w:tc>
          <w:tcPr>
            <w:tcW w:w="1019" w:type="dxa"/>
            <w:tcBorders>
              <w:top w:val="single" w:sz="4" w:space="0" w:color="auto"/>
              <w:left w:val="single" w:sz="4" w:space="0" w:color="auto"/>
              <w:bottom w:val="single" w:sz="4" w:space="0" w:color="auto"/>
              <w:right w:val="single" w:sz="4" w:space="0" w:color="auto"/>
            </w:tcBorders>
            <w:hideMark/>
          </w:tcPr>
          <w:p w14:paraId="42EAE5E7"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4882B20C" w14:textId="77777777" w:rsidR="000D62EF" w:rsidRPr="000D62EF" w:rsidRDefault="00C62C13" w:rsidP="00FF181D">
            <w:pPr>
              <w:rPr>
                <w:rFonts w:cs="Arial"/>
                <w:sz w:val="16"/>
                <w:szCs w:val="16"/>
                <w:highlight w:val="yellow"/>
              </w:rPr>
            </w:pPr>
            <w:r w:rsidRPr="000F18F6">
              <w:rPr>
                <w:rFonts w:cs="Arial"/>
                <w:color w:val="FF0000"/>
                <w:sz w:val="16"/>
                <w:szCs w:val="16"/>
                <w:highlight w:val="yellow"/>
              </w:rPr>
              <w:t>Supported</w:t>
            </w:r>
          </w:p>
        </w:tc>
      </w:tr>
      <w:tr w:rsidR="000D62EF" w14:paraId="465F47D1"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57DB91A3" w14:textId="77777777" w:rsidR="000D62EF" w:rsidRDefault="000D62EF" w:rsidP="00FF181D">
            <w:pPr>
              <w:rPr>
                <w:rFonts w:cs="Arial"/>
                <w:sz w:val="16"/>
                <w:szCs w:val="16"/>
              </w:rPr>
            </w:pPr>
            <w:r>
              <w:rPr>
                <w:rFonts w:cs="Arial"/>
                <w:sz w:val="16"/>
                <w:szCs w:val="16"/>
              </w:rPr>
              <w:t>APIM Client</w:t>
            </w:r>
          </w:p>
          <w:p w14:paraId="1D6EF089" w14:textId="77777777" w:rsidR="000D62EF" w:rsidRDefault="000D62EF" w:rsidP="00FF181D">
            <w:pPr>
              <w:rPr>
                <w:rFonts w:cs="Arial"/>
                <w:sz w:val="16"/>
                <w:szCs w:val="16"/>
              </w:rPr>
            </w:pPr>
            <w:r>
              <w:rPr>
                <w:rFonts w:cs="Arial"/>
                <w:sz w:val="16"/>
                <w:szCs w:val="16"/>
              </w:rPr>
              <w:t>APIM Server</w:t>
            </w:r>
          </w:p>
        </w:tc>
        <w:tc>
          <w:tcPr>
            <w:tcW w:w="1114" w:type="dxa"/>
            <w:tcBorders>
              <w:top w:val="single" w:sz="4" w:space="0" w:color="auto"/>
              <w:left w:val="single" w:sz="4" w:space="0" w:color="auto"/>
              <w:bottom w:val="single" w:sz="4" w:space="0" w:color="auto"/>
              <w:right w:val="single" w:sz="4" w:space="0" w:color="auto"/>
            </w:tcBorders>
            <w:hideMark/>
          </w:tcPr>
          <w:p w14:paraId="440E74D6"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79A51100" w14:textId="77777777" w:rsidR="000D62EF" w:rsidRDefault="000D62EF" w:rsidP="00FF181D">
            <w:pPr>
              <w:rPr>
                <w:rFonts w:cs="Arial"/>
                <w:sz w:val="16"/>
                <w:szCs w:val="16"/>
              </w:rPr>
            </w:pPr>
            <w:r>
              <w:rPr>
                <w:rFonts w:cs="Arial"/>
                <w:sz w:val="16"/>
                <w:szCs w:val="16"/>
              </w:rPr>
              <w:t>APIM</w:t>
            </w:r>
          </w:p>
        </w:tc>
        <w:tc>
          <w:tcPr>
            <w:tcW w:w="1451" w:type="dxa"/>
            <w:tcBorders>
              <w:top w:val="single" w:sz="4" w:space="0" w:color="auto"/>
              <w:left w:val="single" w:sz="4" w:space="0" w:color="auto"/>
              <w:bottom w:val="single" w:sz="4" w:space="0" w:color="auto"/>
              <w:right w:val="single" w:sz="4" w:space="0" w:color="auto"/>
            </w:tcBorders>
            <w:hideMark/>
          </w:tcPr>
          <w:p w14:paraId="4C8A3658" w14:textId="77777777" w:rsidR="000D62EF" w:rsidRDefault="000D62EF" w:rsidP="00FF181D">
            <w:pPr>
              <w:rPr>
                <w:rFonts w:cs="Arial"/>
                <w:bCs/>
                <w:sz w:val="16"/>
                <w:szCs w:val="16"/>
              </w:rPr>
            </w:pPr>
            <w:r>
              <w:rPr>
                <w:rFonts w:cs="Arial"/>
                <w:bCs/>
                <w:sz w:val="16"/>
                <w:szCs w:val="16"/>
              </w:rPr>
              <w:t>Mobile NAV and Tel Mute</w:t>
            </w:r>
          </w:p>
        </w:tc>
        <w:tc>
          <w:tcPr>
            <w:tcW w:w="1379" w:type="dxa"/>
            <w:tcBorders>
              <w:top w:val="single" w:sz="4" w:space="0" w:color="auto"/>
              <w:left w:val="single" w:sz="4" w:space="0" w:color="auto"/>
              <w:bottom w:val="single" w:sz="4" w:space="0" w:color="auto"/>
              <w:right w:val="single" w:sz="4" w:space="0" w:color="auto"/>
            </w:tcBorders>
            <w:hideMark/>
          </w:tcPr>
          <w:p w14:paraId="6D53A5DB" w14:textId="77777777" w:rsidR="000D62EF" w:rsidRDefault="000D62EF" w:rsidP="00FF181D">
            <w:pPr>
              <w:rPr>
                <w:rFonts w:cs="Arial"/>
                <w:sz w:val="16"/>
                <w:szCs w:val="16"/>
              </w:rPr>
            </w:pPr>
            <w:r>
              <w:rPr>
                <w:rFonts w:cs="Arial"/>
                <w:sz w:val="16"/>
                <w:szCs w:val="16"/>
              </w:rPr>
              <w:t>Mobile Navigation</w:t>
            </w:r>
          </w:p>
        </w:tc>
        <w:tc>
          <w:tcPr>
            <w:tcW w:w="848" w:type="dxa"/>
            <w:tcBorders>
              <w:top w:val="single" w:sz="4" w:space="0" w:color="auto"/>
              <w:left w:val="single" w:sz="4" w:space="0" w:color="auto"/>
              <w:bottom w:val="single" w:sz="4" w:space="0" w:color="auto"/>
              <w:right w:val="single" w:sz="4" w:space="0" w:color="auto"/>
            </w:tcBorders>
            <w:hideMark/>
          </w:tcPr>
          <w:p w14:paraId="3D0EC53C" w14:textId="77777777" w:rsidR="000D62EF" w:rsidRDefault="000D62EF" w:rsidP="00FF181D">
            <w:pPr>
              <w:rPr>
                <w:rFonts w:cs="Arial"/>
                <w:sz w:val="16"/>
                <w:szCs w:val="16"/>
              </w:rPr>
            </w:pPr>
            <w:r>
              <w:rPr>
                <w:rFonts w:cs="Arial"/>
                <w:sz w:val="16"/>
                <w:szCs w:val="16"/>
              </w:rPr>
              <w:t>Prompt</w:t>
            </w:r>
          </w:p>
          <w:p w14:paraId="7AB1603E" w14:textId="77777777" w:rsidR="000D62EF" w:rsidRDefault="000D62EF" w:rsidP="00FF181D">
            <w:r>
              <w:rPr>
                <w:rFonts w:cs="Arial"/>
                <w:sz w:val="16"/>
                <w:szCs w:val="16"/>
              </w:rPr>
              <w:t>(Not Mixed)</w:t>
            </w:r>
          </w:p>
        </w:tc>
        <w:tc>
          <w:tcPr>
            <w:tcW w:w="1019" w:type="dxa"/>
            <w:tcBorders>
              <w:top w:val="single" w:sz="4" w:space="0" w:color="auto"/>
              <w:left w:val="single" w:sz="4" w:space="0" w:color="auto"/>
              <w:bottom w:val="single" w:sz="4" w:space="0" w:color="auto"/>
              <w:right w:val="single" w:sz="4" w:space="0" w:color="auto"/>
            </w:tcBorders>
            <w:hideMark/>
          </w:tcPr>
          <w:p w14:paraId="01C61560"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72EB840" w14:textId="77777777" w:rsidR="000D62EF" w:rsidRPr="000D62EF" w:rsidRDefault="000D62EF" w:rsidP="00FF181D">
            <w:pPr>
              <w:rPr>
                <w:rFonts w:cs="Arial"/>
                <w:sz w:val="16"/>
                <w:szCs w:val="16"/>
                <w:highlight w:val="yellow"/>
              </w:rPr>
            </w:pPr>
          </w:p>
        </w:tc>
      </w:tr>
      <w:tr w:rsidR="000D62EF" w14:paraId="3154AA06"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5053023A" w14:textId="77777777" w:rsidR="000D62EF" w:rsidRDefault="000D62EF" w:rsidP="00FF181D">
            <w:pPr>
              <w:rPr>
                <w:rFonts w:cs="Arial"/>
                <w:sz w:val="16"/>
                <w:szCs w:val="16"/>
              </w:rPr>
            </w:pPr>
            <w:r>
              <w:rPr>
                <w:rFonts w:cs="Arial"/>
                <w:sz w:val="16"/>
                <w:szCs w:val="16"/>
              </w:rPr>
              <w:t>APIM Client</w:t>
            </w:r>
          </w:p>
          <w:p w14:paraId="1B895B17" w14:textId="77777777" w:rsidR="000D62EF" w:rsidRDefault="000D62EF" w:rsidP="00FF181D">
            <w:pPr>
              <w:rPr>
                <w:rFonts w:cs="Arial"/>
                <w:sz w:val="16"/>
                <w:szCs w:val="16"/>
              </w:rPr>
            </w:pPr>
            <w:r>
              <w:rPr>
                <w:rFonts w:cs="Arial"/>
                <w:sz w:val="16"/>
                <w:szCs w:val="16"/>
              </w:rPr>
              <w:t>APIM Server</w:t>
            </w:r>
          </w:p>
        </w:tc>
        <w:tc>
          <w:tcPr>
            <w:tcW w:w="1114" w:type="dxa"/>
            <w:tcBorders>
              <w:top w:val="single" w:sz="4" w:space="0" w:color="auto"/>
              <w:left w:val="single" w:sz="4" w:space="0" w:color="auto"/>
              <w:bottom w:val="single" w:sz="4" w:space="0" w:color="auto"/>
              <w:right w:val="single" w:sz="4" w:space="0" w:color="auto"/>
            </w:tcBorders>
            <w:hideMark/>
          </w:tcPr>
          <w:p w14:paraId="7F784A08"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44BD1C74" w14:textId="77777777" w:rsidR="000D62EF" w:rsidRDefault="000D62EF" w:rsidP="00FF181D">
            <w:pPr>
              <w:rPr>
                <w:rFonts w:cs="Arial"/>
                <w:sz w:val="16"/>
                <w:szCs w:val="16"/>
              </w:rPr>
            </w:pPr>
            <w:r>
              <w:rPr>
                <w:rFonts w:cs="Arial"/>
                <w:sz w:val="16"/>
                <w:szCs w:val="16"/>
              </w:rPr>
              <w:t>APIM</w:t>
            </w:r>
          </w:p>
        </w:tc>
        <w:tc>
          <w:tcPr>
            <w:tcW w:w="1451" w:type="dxa"/>
            <w:tcBorders>
              <w:top w:val="single" w:sz="4" w:space="0" w:color="auto"/>
              <w:left w:val="single" w:sz="4" w:space="0" w:color="auto"/>
              <w:bottom w:val="single" w:sz="4" w:space="0" w:color="auto"/>
              <w:right w:val="single" w:sz="4" w:space="0" w:color="auto"/>
            </w:tcBorders>
            <w:hideMark/>
          </w:tcPr>
          <w:p w14:paraId="25F9583F" w14:textId="77777777" w:rsidR="000D62EF" w:rsidRDefault="000D62EF" w:rsidP="00FF181D">
            <w:pPr>
              <w:rPr>
                <w:rFonts w:cs="Arial"/>
                <w:bCs/>
                <w:sz w:val="16"/>
                <w:szCs w:val="16"/>
              </w:rPr>
            </w:pPr>
            <w:r>
              <w:rPr>
                <w:rFonts w:cs="Arial"/>
                <w:bCs/>
                <w:sz w:val="16"/>
                <w:szCs w:val="16"/>
              </w:rPr>
              <w:t>Alarm</w:t>
            </w:r>
          </w:p>
        </w:tc>
        <w:tc>
          <w:tcPr>
            <w:tcW w:w="1379" w:type="dxa"/>
            <w:tcBorders>
              <w:top w:val="single" w:sz="4" w:space="0" w:color="auto"/>
              <w:left w:val="single" w:sz="4" w:space="0" w:color="auto"/>
              <w:bottom w:val="single" w:sz="4" w:space="0" w:color="auto"/>
              <w:right w:val="single" w:sz="4" w:space="0" w:color="auto"/>
            </w:tcBorders>
          </w:tcPr>
          <w:p w14:paraId="69BB3503" w14:textId="77777777" w:rsidR="000D62EF" w:rsidRDefault="000D62EF" w:rsidP="00FF181D">
            <w:pPr>
              <w:rPr>
                <w:rFonts w:cs="Arial"/>
                <w:sz w:val="16"/>
                <w:szCs w:val="16"/>
              </w:rPr>
            </w:pPr>
          </w:p>
        </w:tc>
        <w:tc>
          <w:tcPr>
            <w:tcW w:w="848" w:type="dxa"/>
            <w:tcBorders>
              <w:top w:val="single" w:sz="4" w:space="0" w:color="auto"/>
              <w:left w:val="single" w:sz="4" w:space="0" w:color="auto"/>
              <w:bottom w:val="single" w:sz="4" w:space="0" w:color="auto"/>
              <w:right w:val="single" w:sz="4" w:space="0" w:color="auto"/>
            </w:tcBorders>
            <w:hideMark/>
          </w:tcPr>
          <w:p w14:paraId="4DEDA2E9" w14:textId="77777777" w:rsidR="000D62EF" w:rsidRDefault="000D62EF" w:rsidP="00FF181D">
            <w:pPr>
              <w:rPr>
                <w:rFonts w:cs="Arial"/>
                <w:sz w:val="16"/>
                <w:szCs w:val="16"/>
              </w:rPr>
            </w:pPr>
            <w:r>
              <w:rPr>
                <w:rFonts w:cs="Arial"/>
                <w:sz w:val="16"/>
                <w:szCs w:val="16"/>
              </w:rPr>
              <w:t>TA</w:t>
            </w:r>
          </w:p>
        </w:tc>
        <w:tc>
          <w:tcPr>
            <w:tcW w:w="1019" w:type="dxa"/>
            <w:tcBorders>
              <w:top w:val="single" w:sz="4" w:space="0" w:color="auto"/>
              <w:left w:val="single" w:sz="4" w:space="0" w:color="auto"/>
              <w:bottom w:val="single" w:sz="4" w:space="0" w:color="auto"/>
              <w:right w:val="single" w:sz="4" w:space="0" w:color="auto"/>
            </w:tcBorders>
            <w:hideMark/>
          </w:tcPr>
          <w:p w14:paraId="308F90EC"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0EB78421" w14:textId="77777777" w:rsidR="000D62EF" w:rsidRPr="000D62EF" w:rsidRDefault="000D62EF" w:rsidP="00FF181D">
            <w:pPr>
              <w:rPr>
                <w:rFonts w:cs="Arial"/>
                <w:sz w:val="16"/>
                <w:szCs w:val="16"/>
                <w:highlight w:val="yellow"/>
              </w:rPr>
            </w:pPr>
          </w:p>
        </w:tc>
      </w:tr>
      <w:tr w:rsidR="000D62EF" w14:paraId="6CFE0800"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180B7F53" w14:textId="77777777" w:rsidR="000D62EF" w:rsidRDefault="000D62EF" w:rsidP="00FF181D">
            <w:pPr>
              <w:rPr>
                <w:rFonts w:cs="Arial"/>
                <w:sz w:val="16"/>
                <w:szCs w:val="16"/>
              </w:rPr>
            </w:pPr>
            <w:r>
              <w:rPr>
                <w:rFonts w:cs="Arial"/>
                <w:sz w:val="16"/>
                <w:szCs w:val="16"/>
              </w:rPr>
              <w:t>APIM Client</w:t>
            </w:r>
          </w:p>
          <w:p w14:paraId="0C205026" w14:textId="77777777" w:rsidR="000D62EF" w:rsidRDefault="000D62EF" w:rsidP="00FF181D">
            <w:pPr>
              <w:rPr>
                <w:rFonts w:cs="Arial"/>
                <w:sz w:val="16"/>
                <w:szCs w:val="16"/>
              </w:rPr>
            </w:pPr>
            <w:r>
              <w:rPr>
                <w:rFonts w:cs="Arial"/>
                <w:sz w:val="16"/>
                <w:szCs w:val="16"/>
              </w:rPr>
              <w:t>APIM Server</w:t>
            </w:r>
          </w:p>
        </w:tc>
        <w:tc>
          <w:tcPr>
            <w:tcW w:w="1114" w:type="dxa"/>
            <w:tcBorders>
              <w:top w:val="single" w:sz="4" w:space="0" w:color="auto"/>
              <w:left w:val="single" w:sz="4" w:space="0" w:color="auto"/>
              <w:bottom w:val="single" w:sz="4" w:space="0" w:color="auto"/>
              <w:right w:val="single" w:sz="4" w:space="0" w:color="auto"/>
            </w:tcBorders>
            <w:hideMark/>
          </w:tcPr>
          <w:p w14:paraId="4EAF6FBC"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3B5E6666" w14:textId="77777777" w:rsidR="000D62EF" w:rsidRDefault="000D62EF" w:rsidP="00FF181D">
            <w:pPr>
              <w:rPr>
                <w:rFonts w:cs="Arial"/>
                <w:sz w:val="16"/>
                <w:szCs w:val="16"/>
              </w:rPr>
            </w:pPr>
            <w:r>
              <w:rPr>
                <w:rFonts w:cs="Arial"/>
                <w:sz w:val="16"/>
                <w:szCs w:val="16"/>
              </w:rPr>
              <w:t>APIM</w:t>
            </w:r>
          </w:p>
        </w:tc>
        <w:tc>
          <w:tcPr>
            <w:tcW w:w="1451" w:type="dxa"/>
            <w:tcBorders>
              <w:top w:val="single" w:sz="4" w:space="0" w:color="auto"/>
              <w:left w:val="single" w:sz="4" w:space="0" w:color="auto"/>
              <w:bottom w:val="single" w:sz="4" w:space="0" w:color="auto"/>
              <w:right w:val="single" w:sz="4" w:space="0" w:color="auto"/>
            </w:tcBorders>
            <w:hideMark/>
          </w:tcPr>
          <w:p w14:paraId="2F8B2E7F" w14:textId="77777777" w:rsidR="000D62EF" w:rsidRDefault="000D62EF" w:rsidP="00FF181D">
            <w:pPr>
              <w:rPr>
                <w:rFonts w:cs="Arial"/>
                <w:bCs/>
                <w:sz w:val="16"/>
                <w:szCs w:val="16"/>
              </w:rPr>
            </w:pPr>
            <w:r>
              <w:rPr>
                <w:rFonts w:cs="Arial"/>
                <w:bCs/>
                <w:sz w:val="16"/>
                <w:szCs w:val="16"/>
              </w:rPr>
              <w:t>TA</w:t>
            </w:r>
          </w:p>
        </w:tc>
        <w:tc>
          <w:tcPr>
            <w:tcW w:w="1379" w:type="dxa"/>
            <w:tcBorders>
              <w:top w:val="single" w:sz="4" w:space="0" w:color="auto"/>
              <w:left w:val="single" w:sz="4" w:space="0" w:color="auto"/>
              <w:bottom w:val="single" w:sz="4" w:space="0" w:color="auto"/>
              <w:right w:val="single" w:sz="4" w:space="0" w:color="auto"/>
            </w:tcBorders>
          </w:tcPr>
          <w:p w14:paraId="09839701" w14:textId="77777777" w:rsidR="000D62EF" w:rsidRDefault="000D62EF" w:rsidP="00FF181D">
            <w:pPr>
              <w:rPr>
                <w:rFonts w:cs="Arial"/>
                <w:sz w:val="16"/>
                <w:szCs w:val="16"/>
              </w:rPr>
            </w:pPr>
          </w:p>
        </w:tc>
        <w:tc>
          <w:tcPr>
            <w:tcW w:w="848" w:type="dxa"/>
            <w:tcBorders>
              <w:top w:val="single" w:sz="4" w:space="0" w:color="auto"/>
              <w:left w:val="single" w:sz="4" w:space="0" w:color="auto"/>
              <w:bottom w:val="single" w:sz="4" w:space="0" w:color="auto"/>
              <w:right w:val="single" w:sz="4" w:space="0" w:color="auto"/>
            </w:tcBorders>
            <w:hideMark/>
          </w:tcPr>
          <w:p w14:paraId="1844C52D" w14:textId="77777777" w:rsidR="000D62EF" w:rsidRDefault="000D62EF" w:rsidP="00FF181D">
            <w:pPr>
              <w:rPr>
                <w:rFonts w:cs="Arial"/>
                <w:sz w:val="16"/>
                <w:szCs w:val="16"/>
              </w:rPr>
            </w:pPr>
            <w:r>
              <w:rPr>
                <w:rFonts w:cs="Arial"/>
                <w:sz w:val="16"/>
                <w:szCs w:val="16"/>
              </w:rPr>
              <w:t>TA</w:t>
            </w:r>
          </w:p>
        </w:tc>
        <w:tc>
          <w:tcPr>
            <w:tcW w:w="1019" w:type="dxa"/>
            <w:tcBorders>
              <w:top w:val="single" w:sz="4" w:space="0" w:color="auto"/>
              <w:left w:val="single" w:sz="4" w:space="0" w:color="auto"/>
              <w:bottom w:val="single" w:sz="4" w:space="0" w:color="auto"/>
              <w:right w:val="single" w:sz="4" w:space="0" w:color="auto"/>
            </w:tcBorders>
            <w:hideMark/>
          </w:tcPr>
          <w:p w14:paraId="214D1196"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4A870D9" w14:textId="77777777" w:rsidR="000D62EF" w:rsidRPr="000D62EF" w:rsidRDefault="000D62EF" w:rsidP="00FF181D">
            <w:pPr>
              <w:rPr>
                <w:rFonts w:cs="Arial"/>
                <w:sz w:val="16"/>
                <w:szCs w:val="16"/>
                <w:highlight w:val="yellow"/>
              </w:rPr>
            </w:pPr>
          </w:p>
        </w:tc>
      </w:tr>
      <w:tr w:rsidR="000D62EF" w14:paraId="22CDCA8B"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6885D9AA" w14:textId="77777777" w:rsidR="000D62EF" w:rsidRDefault="000D62EF" w:rsidP="00FF181D">
            <w:pPr>
              <w:rPr>
                <w:rFonts w:cs="Arial"/>
                <w:sz w:val="16"/>
                <w:szCs w:val="16"/>
              </w:rPr>
            </w:pPr>
            <w:r>
              <w:rPr>
                <w:rFonts w:cs="Arial"/>
                <w:sz w:val="16"/>
                <w:szCs w:val="16"/>
              </w:rPr>
              <w:t>APIM Client</w:t>
            </w:r>
          </w:p>
          <w:p w14:paraId="71FC3DB9" w14:textId="77777777" w:rsidR="000D62EF" w:rsidRDefault="000D62EF" w:rsidP="00FF181D">
            <w:pPr>
              <w:rPr>
                <w:rFonts w:cs="Arial"/>
                <w:sz w:val="16"/>
                <w:szCs w:val="16"/>
              </w:rPr>
            </w:pPr>
            <w:r>
              <w:rPr>
                <w:rFonts w:cs="Arial"/>
                <w:sz w:val="16"/>
                <w:szCs w:val="16"/>
              </w:rPr>
              <w:t>APIM Server</w:t>
            </w:r>
          </w:p>
        </w:tc>
        <w:tc>
          <w:tcPr>
            <w:tcW w:w="1114" w:type="dxa"/>
            <w:tcBorders>
              <w:top w:val="single" w:sz="4" w:space="0" w:color="auto"/>
              <w:left w:val="single" w:sz="4" w:space="0" w:color="auto"/>
              <w:bottom w:val="single" w:sz="4" w:space="0" w:color="auto"/>
              <w:right w:val="single" w:sz="4" w:space="0" w:color="auto"/>
            </w:tcBorders>
            <w:hideMark/>
          </w:tcPr>
          <w:p w14:paraId="74D8E2C8"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3F81072C" w14:textId="77777777" w:rsidR="000D62EF" w:rsidRDefault="000D62EF" w:rsidP="00FF181D">
            <w:pPr>
              <w:rPr>
                <w:rFonts w:cs="Arial"/>
                <w:sz w:val="16"/>
                <w:szCs w:val="16"/>
              </w:rPr>
            </w:pPr>
            <w:r>
              <w:rPr>
                <w:rFonts w:cs="Arial"/>
                <w:sz w:val="16"/>
                <w:szCs w:val="16"/>
              </w:rPr>
              <w:t>APIM</w:t>
            </w:r>
          </w:p>
        </w:tc>
        <w:tc>
          <w:tcPr>
            <w:tcW w:w="1451" w:type="dxa"/>
            <w:tcBorders>
              <w:top w:val="single" w:sz="4" w:space="0" w:color="auto"/>
              <w:left w:val="single" w:sz="4" w:space="0" w:color="auto"/>
              <w:bottom w:val="single" w:sz="4" w:space="0" w:color="auto"/>
              <w:right w:val="single" w:sz="4" w:space="0" w:color="auto"/>
            </w:tcBorders>
            <w:hideMark/>
          </w:tcPr>
          <w:p w14:paraId="53FCE7D8" w14:textId="77777777" w:rsidR="000D62EF" w:rsidRDefault="000D62EF" w:rsidP="00FF181D">
            <w:pPr>
              <w:rPr>
                <w:rFonts w:cs="Arial"/>
                <w:bCs/>
                <w:sz w:val="16"/>
                <w:szCs w:val="16"/>
              </w:rPr>
            </w:pPr>
            <w:r>
              <w:rPr>
                <w:rFonts w:cs="Arial"/>
                <w:bCs/>
                <w:sz w:val="16"/>
                <w:szCs w:val="16"/>
              </w:rPr>
              <w:t>PTY/NEWS</w:t>
            </w:r>
          </w:p>
        </w:tc>
        <w:tc>
          <w:tcPr>
            <w:tcW w:w="1379" w:type="dxa"/>
            <w:tcBorders>
              <w:top w:val="single" w:sz="4" w:space="0" w:color="auto"/>
              <w:left w:val="single" w:sz="4" w:space="0" w:color="auto"/>
              <w:bottom w:val="single" w:sz="4" w:space="0" w:color="auto"/>
              <w:right w:val="single" w:sz="4" w:space="0" w:color="auto"/>
            </w:tcBorders>
          </w:tcPr>
          <w:p w14:paraId="2857208A" w14:textId="77777777" w:rsidR="000D62EF" w:rsidRDefault="000D62EF" w:rsidP="00FF181D">
            <w:pPr>
              <w:rPr>
                <w:rFonts w:cs="Arial"/>
                <w:sz w:val="16"/>
                <w:szCs w:val="16"/>
              </w:rPr>
            </w:pPr>
          </w:p>
        </w:tc>
        <w:tc>
          <w:tcPr>
            <w:tcW w:w="848" w:type="dxa"/>
            <w:tcBorders>
              <w:top w:val="single" w:sz="4" w:space="0" w:color="auto"/>
              <w:left w:val="single" w:sz="4" w:space="0" w:color="auto"/>
              <w:bottom w:val="single" w:sz="4" w:space="0" w:color="auto"/>
              <w:right w:val="single" w:sz="4" w:space="0" w:color="auto"/>
            </w:tcBorders>
            <w:hideMark/>
          </w:tcPr>
          <w:p w14:paraId="31880428" w14:textId="77777777" w:rsidR="000D62EF" w:rsidRDefault="000D62EF" w:rsidP="00FF181D">
            <w:pPr>
              <w:rPr>
                <w:rFonts w:cs="Arial"/>
                <w:sz w:val="16"/>
                <w:szCs w:val="16"/>
              </w:rPr>
            </w:pPr>
            <w:r>
              <w:rPr>
                <w:rFonts w:cs="Arial"/>
                <w:sz w:val="16"/>
                <w:szCs w:val="16"/>
              </w:rPr>
              <w:t>TA</w:t>
            </w:r>
          </w:p>
        </w:tc>
        <w:tc>
          <w:tcPr>
            <w:tcW w:w="1019" w:type="dxa"/>
            <w:tcBorders>
              <w:top w:val="single" w:sz="4" w:space="0" w:color="auto"/>
              <w:left w:val="single" w:sz="4" w:space="0" w:color="auto"/>
              <w:bottom w:val="single" w:sz="4" w:space="0" w:color="auto"/>
              <w:right w:val="single" w:sz="4" w:space="0" w:color="auto"/>
            </w:tcBorders>
            <w:hideMark/>
          </w:tcPr>
          <w:p w14:paraId="4A144AF2"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078C0CA5" w14:textId="77777777" w:rsidR="000D62EF" w:rsidRPr="000D62EF" w:rsidRDefault="000D62EF" w:rsidP="00FF181D">
            <w:pPr>
              <w:rPr>
                <w:rFonts w:cs="Arial"/>
                <w:sz w:val="16"/>
                <w:szCs w:val="16"/>
                <w:highlight w:val="yellow"/>
              </w:rPr>
            </w:pPr>
          </w:p>
        </w:tc>
      </w:tr>
      <w:tr w:rsidR="000D62EF" w14:paraId="47C275FE"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4BDFFD9A" w14:textId="77777777" w:rsidR="000D62EF" w:rsidRDefault="000D62EF" w:rsidP="00FF181D">
            <w:pPr>
              <w:rPr>
                <w:rFonts w:cs="Arial"/>
                <w:sz w:val="16"/>
                <w:szCs w:val="16"/>
              </w:rPr>
            </w:pPr>
            <w:r>
              <w:rPr>
                <w:rFonts w:cs="Arial"/>
                <w:sz w:val="16"/>
                <w:szCs w:val="16"/>
              </w:rPr>
              <w:t>APIM Client</w:t>
            </w:r>
          </w:p>
          <w:p w14:paraId="6B10E53E" w14:textId="77777777" w:rsidR="000D62EF" w:rsidRDefault="000D62EF" w:rsidP="00FF181D">
            <w:pPr>
              <w:rPr>
                <w:rFonts w:cs="Arial"/>
                <w:sz w:val="16"/>
                <w:szCs w:val="16"/>
              </w:rPr>
            </w:pPr>
            <w:r>
              <w:rPr>
                <w:rFonts w:cs="Arial"/>
                <w:sz w:val="16"/>
                <w:szCs w:val="16"/>
              </w:rPr>
              <w:t>APIM Server</w:t>
            </w:r>
          </w:p>
        </w:tc>
        <w:tc>
          <w:tcPr>
            <w:tcW w:w="1114" w:type="dxa"/>
            <w:tcBorders>
              <w:top w:val="single" w:sz="4" w:space="0" w:color="auto"/>
              <w:left w:val="single" w:sz="4" w:space="0" w:color="auto"/>
              <w:bottom w:val="single" w:sz="4" w:space="0" w:color="auto"/>
              <w:right w:val="single" w:sz="4" w:space="0" w:color="auto"/>
            </w:tcBorders>
            <w:hideMark/>
          </w:tcPr>
          <w:p w14:paraId="023775BC"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24AC6AAA" w14:textId="77777777" w:rsidR="000D62EF" w:rsidRDefault="000D62EF" w:rsidP="00FF181D">
            <w:pPr>
              <w:rPr>
                <w:rFonts w:cs="Arial"/>
                <w:sz w:val="16"/>
                <w:szCs w:val="16"/>
              </w:rPr>
            </w:pPr>
            <w:r>
              <w:rPr>
                <w:rFonts w:cs="Arial"/>
                <w:sz w:val="16"/>
                <w:szCs w:val="16"/>
              </w:rPr>
              <w:t>APIM</w:t>
            </w:r>
          </w:p>
        </w:tc>
        <w:tc>
          <w:tcPr>
            <w:tcW w:w="1451" w:type="dxa"/>
            <w:tcBorders>
              <w:top w:val="single" w:sz="4" w:space="0" w:color="auto"/>
              <w:left w:val="single" w:sz="4" w:space="0" w:color="auto"/>
              <w:bottom w:val="single" w:sz="4" w:space="0" w:color="auto"/>
              <w:right w:val="single" w:sz="4" w:space="0" w:color="auto"/>
            </w:tcBorders>
            <w:hideMark/>
          </w:tcPr>
          <w:p w14:paraId="0584CC89" w14:textId="77777777" w:rsidR="000D62EF" w:rsidRDefault="000D62EF" w:rsidP="00FF181D">
            <w:pPr>
              <w:rPr>
                <w:rFonts w:cs="Arial"/>
                <w:bCs/>
                <w:sz w:val="16"/>
                <w:szCs w:val="16"/>
              </w:rPr>
            </w:pPr>
            <w:proofErr w:type="spellStart"/>
            <w:r>
              <w:rPr>
                <w:rFonts w:cs="Arial"/>
                <w:bCs/>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tcPr>
          <w:p w14:paraId="52A766E8" w14:textId="77777777" w:rsidR="000D62EF" w:rsidRDefault="000D62EF" w:rsidP="00FF181D">
            <w:pPr>
              <w:rPr>
                <w:rFonts w:cs="Arial"/>
                <w:sz w:val="16"/>
                <w:szCs w:val="16"/>
              </w:rPr>
            </w:pPr>
          </w:p>
        </w:tc>
        <w:tc>
          <w:tcPr>
            <w:tcW w:w="848" w:type="dxa"/>
            <w:tcBorders>
              <w:top w:val="single" w:sz="4" w:space="0" w:color="auto"/>
              <w:left w:val="single" w:sz="4" w:space="0" w:color="auto"/>
              <w:bottom w:val="single" w:sz="4" w:space="0" w:color="auto"/>
              <w:right w:val="single" w:sz="4" w:space="0" w:color="auto"/>
            </w:tcBorders>
            <w:hideMark/>
          </w:tcPr>
          <w:p w14:paraId="7B23A287" w14:textId="77777777" w:rsidR="000D62EF" w:rsidRDefault="000D62EF" w:rsidP="00FF181D">
            <w:pPr>
              <w:rPr>
                <w:rFonts w:cs="Arial"/>
                <w:sz w:val="16"/>
                <w:szCs w:val="16"/>
              </w:rPr>
            </w:pPr>
            <w:r>
              <w:rPr>
                <w:rFonts w:cs="Arial"/>
                <w:sz w:val="16"/>
                <w:szCs w:val="16"/>
              </w:rPr>
              <w:t>Media</w:t>
            </w:r>
          </w:p>
        </w:tc>
        <w:tc>
          <w:tcPr>
            <w:tcW w:w="1019" w:type="dxa"/>
            <w:tcBorders>
              <w:top w:val="single" w:sz="4" w:space="0" w:color="auto"/>
              <w:left w:val="single" w:sz="4" w:space="0" w:color="auto"/>
              <w:bottom w:val="single" w:sz="4" w:space="0" w:color="auto"/>
              <w:right w:val="single" w:sz="4" w:space="0" w:color="auto"/>
            </w:tcBorders>
            <w:hideMark/>
          </w:tcPr>
          <w:p w14:paraId="211F037D" w14:textId="77777777" w:rsidR="000D62EF" w:rsidRDefault="000D62EF" w:rsidP="00FF181D">
            <w:pPr>
              <w:rPr>
                <w:rFonts w:cs="Arial"/>
                <w:sz w:val="16"/>
                <w:szCs w:val="16"/>
              </w:rPr>
            </w:pPr>
            <w:r>
              <w:rPr>
                <w:rFonts w:cs="Arial"/>
                <w:sz w:val="16"/>
                <w:szCs w:val="16"/>
              </w:rPr>
              <w:t>Yes</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3DD5A25C" w14:textId="77777777" w:rsidR="000D62EF" w:rsidRPr="000D62EF" w:rsidRDefault="00C62C13" w:rsidP="00FF181D">
            <w:pPr>
              <w:rPr>
                <w:rFonts w:cs="Arial"/>
                <w:sz w:val="16"/>
                <w:szCs w:val="16"/>
                <w:highlight w:val="yellow"/>
              </w:rPr>
            </w:pPr>
            <w:r w:rsidRPr="000F18F6">
              <w:rPr>
                <w:rFonts w:cs="Arial"/>
                <w:color w:val="FF0000"/>
                <w:sz w:val="16"/>
                <w:szCs w:val="16"/>
                <w:highlight w:val="yellow"/>
              </w:rPr>
              <w:t>Supported</w:t>
            </w:r>
            <w:r>
              <w:rPr>
                <w:rFonts w:cs="Arial"/>
                <w:color w:val="FF0000"/>
                <w:sz w:val="16"/>
                <w:szCs w:val="16"/>
                <w:highlight w:val="yellow"/>
              </w:rPr>
              <w:t xml:space="preserve"> – What APIM currently using for internal media source (ie USB, </w:t>
            </w:r>
            <w:proofErr w:type="spellStart"/>
            <w:r>
              <w:rPr>
                <w:rFonts w:cs="Arial"/>
                <w:color w:val="FF0000"/>
                <w:sz w:val="16"/>
                <w:szCs w:val="16"/>
                <w:highlight w:val="yellow"/>
              </w:rPr>
              <w:t>CarPlay</w:t>
            </w:r>
            <w:proofErr w:type="spellEnd"/>
            <w:r>
              <w:rPr>
                <w:rFonts w:cs="Arial"/>
                <w:color w:val="FF0000"/>
                <w:sz w:val="16"/>
                <w:szCs w:val="16"/>
                <w:highlight w:val="yellow"/>
              </w:rPr>
              <w:t xml:space="preserve">, BT Audio </w:t>
            </w:r>
            <w:proofErr w:type="spellStart"/>
            <w:r>
              <w:rPr>
                <w:rFonts w:cs="Arial"/>
                <w:color w:val="FF0000"/>
                <w:sz w:val="16"/>
                <w:szCs w:val="16"/>
                <w:highlight w:val="yellow"/>
              </w:rPr>
              <w:t>etc</w:t>
            </w:r>
            <w:proofErr w:type="spellEnd"/>
            <w:r>
              <w:rPr>
                <w:rFonts w:cs="Arial"/>
                <w:color w:val="FF0000"/>
                <w:sz w:val="16"/>
                <w:szCs w:val="16"/>
                <w:highlight w:val="yellow"/>
              </w:rPr>
              <w:t>)</w:t>
            </w:r>
          </w:p>
        </w:tc>
      </w:tr>
      <w:tr w:rsidR="000D62EF" w14:paraId="52A28AB8"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0A35718F" w14:textId="77777777" w:rsidR="000D62EF" w:rsidRDefault="000D62EF" w:rsidP="00FF181D">
            <w:pPr>
              <w:rPr>
                <w:rFonts w:cs="Arial"/>
                <w:sz w:val="16"/>
                <w:szCs w:val="16"/>
              </w:rPr>
            </w:pPr>
            <w:r>
              <w:rPr>
                <w:rFonts w:cs="Arial"/>
                <w:sz w:val="16"/>
                <w:szCs w:val="16"/>
              </w:rPr>
              <w:t>VR Client</w:t>
            </w:r>
          </w:p>
          <w:p w14:paraId="3F523E16" w14:textId="77777777" w:rsidR="000D62EF" w:rsidRDefault="000D62EF" w:rsidP="00FF181D">
            <w:pPr>
              <w:rPr>
                <w:rFonts w:cs="Arial"/>
                <w:sz w:val="16"/>
                <w:szCs w:val="16"/>
              </w:rPr>
            </w:pPr>
            <w:r>
              <w:rPr>
                <w:rFonts w:cs="Arial"/>
                <w:sz w:val="16"/>
                <w:szCs w:val="16"/>
              </w:rPr>
              <w:t>VR Server</w:t>
            </w:r>
          </w:p>
        </w:tc>
        <w:tc>
          <w:tcPr>
            <w:tcW w:w="1114" w:type="dxa"/>
            <w:tcBorders>
              <w:top w:val="single" w:sz="4" w:space="0" w:color="auto"/>
              <w:left w:val="single" w:sz="4" w:space="0" w:color="auto"/>
              <w:bottom w:val="single" w:sz="4" w:space="0" w:color="auto"/>
              <w:right w:val="single" w:sz="4" w:space="0" w:color="auto"/>
            </w:tcBorders>
            <w:hideMark/>
          </w:tcPr>
          <w:p w14:paraId="5124A23D"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0570EC9C" w14:textId="77777777" w:rsidR="000D62EF" w:rsidRDefault="000D62EF" w:rsidP="00FF181D">
            <w:pPr>
              <w:rPr>
                <w:rFonts w:cs="Arial"/>
                <w:sz w:val="16"/>
                <w:szCs w:val="16"/>
              </w:rPr>
            </w:pPr>
            <w:r>
              <w:rPr>
                <w:rFonts w:cs="Arial"/>
                <w:sz w:val="16"/>
                <w:szCs w:val="16"/>
              </w:rPr>
              <w:t>Voice Recognizer</w:t>
            </w:r>
          </w:p>
        </w:tc>
        <w:tc>
          <w:tcPr>
            <w:tcW w:w="1451" w:type="dxa"/>
            <w:tcBorders>
              <w:top w:val="single" w:sz="4" w:space="0" w:color="auto"/>
              <w:left w:val="single" w:sz="4" w:space="0" w:color="auto"/>
              <w:bottom w:val="single" w:sz="4" w:space="0" w:color="auto"/>
              <w:right w:val="single" w:sz="4" w:space="0" w:color="auto"/>
            </w:tcBorders>
            <w:hideMark/>
          </w:tcPr>
          <w:p w14:paraId="5831C61B" w14:textId="77777777" w:rsidR="000D62EF" w:rsidRDefault="000D62EF" w:rsidP="00FF181D">
            <w:pPr>
              <w:rPr>
                <w:rFonts w:cs="Arial"/>
                <w:sz w:val="16"/>
                <w:szCs w:val="16"/>
              </w:rPr>
            </w:pPr>
            <w:r>
              <w:rPr>
                <w:rFonts w:cs="Arial"/>
                <w:sz w:val="16"/>
                <w:szCs w:val="16"/>
              </w:rPr>
              <w:t>PTT Mute &amp; Voice</w:t>
            </w:r>
          </w:p>
        </w:tc>
        <w:tc>
          <w:tcPr>
            <w:tcW w:w="1379" w:type="dxa"/>
            <w:tcBorders>
              <w:top w:val="single" w:sz="4" w:space="0" w:color="auto"/>
              <w:left w:val="single" w:sz="4" w:space="0" w:color="auto"/>
              <w:bottom w:val="single" w:sz="4" w:space="0" w:color="auto"/>
              <w:right w:val="single" w:sz="4" w:space="0" w:color="auto"/>
            </w:tcBorders>
            <w:hideMark/>
          </w:tcPr>
          <w:p w14:paraId="0889E4CF" w14:textId="77777777" w:rsidR="000D62EF" w:rsidRDefault="000D62EF" w:rsidP="00FF181D">
            <w:pPr>
              <w:rPr>
                <w:rFonts w:cs="Arial"/>
                <w:sz w:val="16"/>
                <w:szCs w:val="16"/>
              </w:rPr>
            </w:pPr>
            <w:r>
              <w:rPr>
                <w:rFonts w:cs="Arial"/>
                <w:sz w:val="16"/>
                <w:szCs w:val="16"/>
              </w:rPr>
              <w:t>PTT audio mute + voice feedback</w:t>
            </w:r>
          </w:p>
        </w:tc>
        <w:tc>
          <w:tcPr>
            <w:tcW w:w="848" w:type="dxa"/>
            <w:tcBorders>
              <w:top w:val="single" w:sz="4" w:space="0" w:color="auto"/>
              <w:left w:val="single" w:sz="4" w:space="0" w:color="auto"/>
              <w:bottom w:val="single" w:sz="4" w:space="0" w:color="auto"/>
              <w:right w:val="single" w:sz="4" w:space="0" w:color="auto"/>
            </w:tcBorders>
            <w:hideMark/>
          </w:tcPr>
          <w:p w14:paraId="2D1B9B5D" w14:textId="77777777" w:rsidR="000D62EF" w:rsidRDefault="000D62EF" w:rsidP="00FF181D">
            <w:pPr>
              <w:rPr>
                <w:rFonts w:cs="Arial"/>
                <w:sz w:val="16"/>
                <w:szCs w:val="16"/>
              </w:rPr>
            </w:pPr>
            <w:r>
              <w:rPr>
                <w:rFonts w:cs="Arial"/>
                <w:sz w:val="16"/>
                <w:szCs w:val="16"/>
              </w:rPr>
              <w:t>VR</w:t>
            </w:r>
          </w:p>
        </w:tc>
        <w:tc>
          <w:tcPr>
            <w:tcW w:w="1019" w:type="dxa"/>
            <w:tcBorders>
              <w:top w:val="single" w:sz="4" w:space="0" w:color="auto"/>
              <w:left w:val="single" w:sz="4" w:space="0" w:color="auto"/>
              <w:bottom w:val="single" w:sz="4" w:space="0" w:color="auto"/>
              <w:right w:val="single" w:sz="4" w:space="0" w:color="auto"/>
            </w:tcBorders>
            <w:hideMark/>
          </w:tcPr>
          <w:p w14:paraId="1724012D"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5B4DCC46" w14:textId="77777777" w:rsidR="000D62EF" w:rsidRPr="000D62EF" w:rsidRDefault="00C62C13" w:rsidP="00FF181D">
            <w:pPr>
              <w:rPr>
                <w:rFonts w:cs="Arial"/>
                <w:sz w:val="16"/>
                <w:szCs w:val="16"/>
                <w:highlight w:val="yellow"/>
              </w:rPr>
            </w:pPr>
            <w:r w:rsidRPr="000F18F6">
              <w:rPr>
                <w:rFonts w:cs="Arial"/>
                <w:color w:val="FF0000"/>
                <w:sz w:val="16"/>
                <w:szCs w:val="16"/>
                <w:highlight w:val="yellow"/>
              </w:rPr>
              <w:t>Supported</w:t>
            </w:r>
          </w:p>
        </w:tc>
      </w:tr>
      <w:tr w:rsidR="000D62EF" w14:paraId="266EE410"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40B0A742" w14:textId="77777777" w:rsidR="000D62EF" w:rsidRDefault="000D62EF" w:rsidP="00FF181D">
            <w:pPr>
              <w:rPr>
                <w:rFonts w:cs="Arial"/>
                <w:sz w:val="16"/>
                <w:szCs w:val="16"/>
              </w:rPr>
            </w:pPr>
            <w:proofErr w:type="spellStart"/>
            <w:r>
              <w:rPr>
                <w:rFonts w:cs="Arial"/>
                <w:sz w:val="16"/>
                <w:szCs w:val="16"/>
              </w:rPr>
              <w:t>Telematic</w:t>
            </w:r>
            <w:proofErr w:type="spellEnd"/>
            <w:r>
              <w:rPr>
                <w:rFonts w:cs="Arial"/>
                <w:sz w:val="16"/>
                <w:szCs w:val="16"/>
              </w:rPr>
              <w:t xml:space="preserve"> Client</w:t>
            </w:r>
          </w:p>
          <w:p w14:paraId="540D76D4" w14:textId="77777777" w:rsidR="000D62EF" w:rsidRDefault="000D62EF" w:rsidP="00FF181D">
            <w:pPr>
              <w:rPr>
                <w:rFonts w:cs="Arial"/>
                <w:sz w:val="16"/>
                <w:szCs w:val="16"/>
              </w:rPr>
            </w:pPr>
            <w:proofErr w:type="spellStart"/>
            <w:r>
              <w:rPr>
                <w:rFonts w:cs="Arial"/>
                <w:sz w:val="16"/>
                <w:szCs w:val="16"/>
              </w:rPr>
              <w:t>Telematic</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2394736A"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111C7F87" w14:textId="77777777" w:rsidR="000D62EF" w:rsidRDefault="000D62EF" w:rsidP="00FF181D">
            <w:pPr>
              <w:rPr>
                <w:rFonts w:cs="Arial"/>
                <w:sz w:val="16"/>
                <w:szCs w:val="16"/>
              </w:rPr>
            </w:pPr>
            <w:proofErr w:type="spellStart"/>
            <w:r>
              <w:rPr>
                <w:rFonts w:cs="Arial"/>
                <w:sz w:val="16"/>
                <w:szCs w:val="16"/>
              </w:rPr>
              <w:t>Telematic</w:t>
            </w:r>
            <w:proofErr w:type="spellEnd"/>
            <w:r>
              <w:rPr>
                <w:rFonts w:cs="Arial"/>
                <w:sz w:val="16"/>
                <w:szCs w:val="16"/>
              </w:rPr>
              <w:t xml:space="preserve"> Unit</w:t>
            </w:r>
          </w:p>
        </w:tc>
        <w:tc>
          <w:tcPr>
            <w:tcW w:w="1451" w:type="dxa"/>
            <w:tcBorders>
              <w:top w:val="single" w:sz="4" w:space="0" w:color="auto"/>
              <w:left w:val="single" w:sz="4" w:space="0" w:color="auto"/>
              <w:bottom w:val="single" w:sz="4" w:space="0" w:color="auto"/>
              <w:right w:val="single" w:sz="4" w:space="0" w:color="auto"/>
            </w:tcBorders>
            <w:hideMark/>
          </w:tcPr>
          <w:p w14:paraId="0D55259A" w14:textId="77777777" w:rsidR="000D62EF" w:rsidRDefault="000D62EF" w:rsidP="00FF181D">
            <w:pPr>
              <w:rPr>
                <w:rFonts w:cs="Arial"/>
                <w:sz w:val="16"/>
                <w:szCs w:val="16"/>
              </w:rPr>
            </w:pPr>
            <w:r>
              <w:rPr>
                <w:rFonts w:cs="Arial"/>
                <w:sz w:val="16"/>
                <w:szCs w:val="16"/>
              </w:rPr>
              <w:t>Mobile NAV and TEL Mute</w:t>
            </w:r>
          </w:p>
        </w:tc>
        <w:tc>
          <w:tcPr>
            <w:tcW w:w="1379" w:type="dxa"/>
            <w:tcBorders>
              <w:top w:val="single" w:sz="4" w:space="0" w:color="auto"/>
              <w:left w:val="single" w:sz="4" w:space="0" w:color="auto"/>
              <w:bottom w:val="single" w:sz="4" w:space="0" w:color="auto"/>
              <w:right w:val="single" w:sz="4" w:space="0" w:color="auto"/>
            </w:tcBorders>
            <w:hideMark/>
          </w:tcPr>
          <w:p w14:paraId="16904A55" w14:textId="77777777" w:rsidR="000D62EF" w:rsidRDefault="000D62EF" w:rsidP="00FF181D">
            <w:pPr>
              <w:rPr>
                <w:rFonts w:cs="Arial"/>
                <w:sz w:val="16"/>
                <w:szCs w:val="16"/>
              </w:rPr>
            </w:pPr>
            <w:r>
              <w:rPr>
                <w:rFonts w:cs="Arial"/>
                <w:sz w:val="16"/>
                <w:szCs w:val="16"/>
              </w:rPr>
              <w:t>Mute speakers for TEL telephony system</w:t>
            </w:r>
          </w:p>
        </w:tc>
        <w:tc>
          <w:tcPr>
            <w:tcW w:w="848" w:type="dxa"/>
            <w:tcBorders>
              <w:top w:val="single" w:sz="4" w:space="0" w:color="auto"/>
              <w:left w:val="single" w:sz="4" w:space="0" w:color="auto"/>
              <w:bottom w:val="single" w:sz="4" w:space="0" w:color="auto"/>
              <w:right w:val="single" w:sz="4" w:space="0" w:color="auto"/>
            </w:tcBorders>
            <w:hideMark/>
          </w:tcPr>
          <w:p w14:paraId="38805A00" w14:textId="77777777" w:rsidR="000D62EF" w:rsidRDefault="000D62EF" w:rsidP="00FF181D">
            <w:pPr>
              <w:rPr>
                <w:rFonts w:cs="Arial"/>
                <w:sz w:val="16"/>
                <w:szCs w:val="16"/>
              </w:rPr>
            </w:pPr>
            <w:r>
              <w:rPr>
                <w:rFonts w:cs="Arial"/>
                <w:sz w:val="16"/>
                <w:szCs w:val="16"/>
              </w:rPr>
              <w:t>N/A</w:t>
            </w:r>
          </w:p>
        </w:tc>
        <w:tc>
          <w:tcPr>
            <w:tcW w:w="1019" w:type="dxa"/>
            <w:tcBorders>
              <w:top w:val="single" w:sz="4" w:space="0" w:color="auto"/>
              <w:left w:val="single" w:sz="4" w:space="0" w:color="auto"/>
              <w:bottom w:val="single" w:sz="4" w:space="0" w:color="auto"/>
              <w:right w:val="single" w:sz="4" w:space="0" w:color="auto"/>
            </w:tcBorders>
            <w:hideMark/>
          </w:tcPr>
          <w:p w14:paraId="2F09718A"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1855962C" w14:textId="77777777" w:rsidR="000D62EF" w:rsidRPr="000D62EF" w:rsidRDefault="000D62EF" w:rsidP="00FF181D">
            <w:pPr>
              <w:rPr>
                <w:rFonts w:cs="Arial"/>
                <w:sz w:val="16"/>
                <w:szCs w:val="16"/>
                <w:highlight w:val="yellow"/>
              </w:rPr>
            </w:pPr>
          </w:p>
        </w:tc>
      </w:tr>
      <w:tr w:rsidR="000D62EF" w14:paraId="1D935B6B"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072FF7A2" w14:textId="77777777" w:rsidR="000D62EF" w:rsidRDefault="000D62EF" w:rsidP="00FF181D">
            <w:pPr>
              <w:rPr>
                <w:rFonts w:cs="Arial"/>
                <w:sz w:val="16"/>
                <w:szCs w:val="16"/>
              </w:rPr>
            </w:pPr>
            <w:proofErr w:type="spellStart"/>
            <w:r>
              <w:rPr>
                <w:rFonts w:cs="Arial"/>
                <w:sz w:val="16"/>
                <w:szCs w:val="16"/>
              </w:rPr>
              <w:t>Telematic</w:t>
            </w:r>
            <w:proofErr w:type="spellEnd"/>
            <w:r>
              <w:rPr>
                <w:rFonts w:cs="Arial"/>
                <w:sz w:val="16"/>
                <w:szCs w:val="16"/>
              </w:rPr>
              <w:t xml:space="preserve"> Client</w:t>
            </w:r>
          </w:p>
          <w:p w14:paraId="563BAFB5" w14:textId="77777777" w:rsidR="000D62EF" w:rsidRDefault="000D62EF" w:rsidP="00FF181D">
            <w:pPr>
              <w:rPr>
                <w:rFonts w:cs="Arial"/>
                <w:sz w:val="16"/>
                <w:szCs w:val="16"/>
              </w:rPr>
            </w:pPr>
            <w:proofErr w:type="spellStart"/>
            <w:r>
              <w:rPr>
                <w:rFonts w:cs="Arial"/>
                <w:sz w:val="16"/>
                <w:szCs w:val="16"/>
              </w:rPr>
              <w:t>Telematic</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4AD092E3"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3E9FEA07" w14:textId="77777777" w:rsidR="000D62EF" w:rsidRDefault="000D62EF" w:rsidP="00FF181D">
            <w:pPr>
              <w:rPr>
                <w:rFonts w:cs="Arial"/>
                <w:sz w:val="16"/>
                <w:szCs w:val="16"/>
              </w:rPr>
            </w:pPr>
            <w:proofErr w:type="spellStart"/>
            <w:r>
              <w:rPr>
                <w:rFonts w:cs="Arial"/>
                <w:sz w:val="16"/>
                <w:szCs w:val="16"/>
              </w:rPr>
              <w:t>Telematic</w:t>
            </w:r>
            <w:proofErr w:type="spellEnd"/>
            <w:r>
              <w:rPr>
                <w:rFonts w:cs="Arial"/>
                <w:sz w:val="16"/>
                <w:szCs w:val="16"/>
              </w:rPr>
              <w:t xml:space="preserve"> Unit</w:t>
            </w:r>
          </w:p>
        </w:tc>
        <w:tc>
          <w:tcPr>
            <w:tcW w:w="1451" w:type="dxa"/>
            <w:tcBorders>
              <w:top w:val="single" w:sz="4" w:space="0" w:color="auto"/>
              <w:left w:val="single" w:sz="4" w:space="0" w:color="auto"/>
              <w:bottom w:val="single" w:sz="4" w:space="0" w:color="auto"/>
              <w:right w:val="single" w:sz="4" w:space="0" w:color="auto"/>
            </w:tcBorders>
            <w:hideMark/>
          </w:tcPr>
          <w:p w14:paraId="17E1E709" w14:textId="77777777" w:rsidR="000D62EF" w:rsidRDefault="000D62EF" w:rsidP="00FF181D">
            <w:pPr>
              <w:rPr>
                <w:rFonts w:cs="Arial"/>
                <w:sz w:val="16"/>
                <w:szCs w:val="16"/>
              </w:rPr>
            </w:pPr>
            <w:r>
              <w:rPr>
                <w:rFonts w:cs="Arial"/>
                <w:sz w:val="16"/>
                <w:szCs w:val="16"/>
              </w:rPr>
              <w:t>Priority Service</w:t>
            </w:r>
          </w:p>
        </w:tc>
        <w:tc>
          <w:tcPr>
            <w:tcW w:w="1379" w:type="dxa"/>
            <w:tcBorders>
              <w:top w:val="single" w:sz="4" w:space="0" w:color="auto"/>
              <w:left w:val="single" w:sz="4" w:space="0" w:color="auto"/>
              <w:bottom w:val="single" w:sz="4" w:space="0" w:color="auto"/>
              <w:right w:val="single" w:sz="4" w:space="0" w:color="auto"/>
            </w:tcBorders>
            <w:hideMark/>
          </w:tcPr>
          <w:p w14:paraId="50690B9A" w14:textId="77777777" w:rsidR="000D62EF" w:rsidRDefault="000D62EF" w:rsidP="00FF181D">
            <w:pPr>
              <w:rPr>
                <w:rFonts w:cs="Arial"/>
                <w:sz w:val="16"/>
                <w:szCs w:val="16"/>
              </w:rPr>
            </w:pPr>
            <w:r>
              <w:rPr>
                <w:rFonts w:cs="Arial"/>
                <w:sz w:val="16"/>
                <w:szCs w:val="16"/>
              </w:rPr>
              <w:t>SOS calls, etc.</w:t>
            </w:r>
          </w:p>
        </w:tc>
        <w:tc>
          <w:tcPr>
            <w:tcW w:w="848" w:type="dxa"/>
            <w:tcBorders>
              <w:top w:val="single" w:sz="4" w:space="0" w:color="auto"/>
              <w:left w:val="single" w:sz="4" w:space="0" w:color="auto"/>
              <w:bottom w:val="single" w:sz="4" w:space="0" w:color="auto"/>
              <w:right w:val="single" w:sz="4" w:space="0" w:color="auto"/>
            </w:tcBorders>
            <w:hideMark/>
          </w:tcPr>
          <w:p w14:paraId="68EEE9C9" w14:textId="77777777" w:rsidR="000D62EF" w:rsidRDefault="000D62EF" w:rsidP="00FF181D">
            <w:pPr>
              <w:rPr>
                <w:rFonts w:cs="Arial"/>
                <w:sz w:val="16"/>
                <w:szCs w:val="16"/>
              </w:rPr>
            </w:pPr>
            <w:r>
              <w:rPr>
                <w:rFonts w:cs="Arial"/>
                <w:sz w:val="16"/>
                <w:szCs w:val="16"/>
              </w:rPr>
              <w:t>Phone</w:t>
            </w:r>
          </w:p>
        </w:tc>
        <w:tc>
          <w:tcPr>
            <w:tcW w:w="1019" w:type="dxa"/>
            <w:tcBorders>
              <w:top w:val="single" w:sz="4" w:space="0" w:color="auto"/>
              <w:left w:val="single" w:sz="4" w:space="0" w:color="auto"/>
              <w:bottom w:val="single" w:sz="4" w:space="0" w:color="auto"/>
              <w:right w:val="single" w:sz="4" w:space="0" w:color="auto"/>
            </w:tcBorders>
            <w:hideMark/>
          </w:tcPr>
          <w:p w14:paraId="308BB1DE"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7A33500F" w14:textId="77777777" w:rsidR="000D62EF" w:rsidRPr="000D62EF" w:rsidRDefault="000D62EF" w:rsidP="00FF181D">
            <w:pPr>
              <w:rPr>
                <w:rFonts w:cs="Arial"/>
                <w:sz w:val="16"/>
                <w:szCs w:val="16"/>
                <w:highlight w:val="yellow"/>
              </w:rPr>
            </w:pPr>
          </w:p>
        </w:tc>
      </w:tr>
      <w:tr w:rsidR="000D62EF" w14:paraId="411B0C56"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926D709" w14:textId="77777777" w:rsidR="000D62EF" w:rsidRDefault="000D62EF" w:rsidP="00FF181D">
            <w:pPr>
              <w:rPr>
                <w:rFonts w:cs="Arial"/>
                <w:sz w:val="16"/>
                <w:szCs w:val="16"/>
              </w:rPr>
            </w:pPr>
            <w:proofErr w:type="spellStart"/>
            <w:r>
              <w:rPr>
                <w:rFonts w:cs="Arial"/>
                <w:sz w:val="16"/>
                <w:szCs w:val="16"/>
              </w:rPr>
              <w:t>Telematic</w:t>
            </w:r>
            <w:proofErr w:type="spellEnd"/>
            <w:r>
              <w:rPr>
                <w:rFonts w:cs="Arial"/>
                <w:sz w:val="16"/>
                <w:szCs w:val="16"/>
              </w:rPr>
              <w:t xml:space="preserve"> Client</w:t>
            </w:r>
          </w:p>
          <w:p w14:paraId="221452D5" w14:textId="77777777" w:rsidR="000D62EF" w:rsidRDefault="000D62EF" w:rsidP="00FF181D">
            <w:pPr>
              <w:rPr>
                <w:rFonts w:cs="Arial"/>
                <w:sz w:val="16"/>
                <w:szCs w:val="16"/>
              </w:rPr>
            </w:pPr>
            <w:proofErr w:type="spellStart"/>
            <w:r>
              <w:rPr>
                <w:rFonts w:cs="Arial"/>
                <w:sz w:val="16"/>
                <w:szCs w:val="16"/>
              </w:rPr>
              <w:t>Telematic</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00BA71B3"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0BA89BF9" w14:textId="77777777" w:rsidR="000D62EF" w:rsidRDefault="000D62EF" w:rsidP="00FF181D">
            <w:pPr>
              <w:rPr>
                <w:rFonts w:cs="Arial"/>
                <w:sz w:val="16"/>
                <w:szCs w:val="16"/>
              </w:rPr>
            </w:pPr>
            <w:proofErr w:type="spellStart"/>
            <w:r>
              <w:rPr>
                <w:rFonts w:cs="Arial"/>
                <w:sz w:val="16"/>
                <w:szCs w:val="16"/>
              </w:rPr>
              <w:t>Telematic</w:t>
            </w:r>
            <w:proofErr w:type="spellEnd"/>
            <w:r>
              <w:rPr>
                <w:rFonts w:cs="Arial"/>
                <w:sz w:val="16"/>
                <w:szCs w:val="16"/>
              </w:rPr>
              <w:t xml:space="preserve"> Unit</w:t>
            </w:r>
          </w:p>
        </w:tc>
        <w:tc>
          <w:tcPr>
            <w:tcW w:w="1451" w:type="dxa"/>
            <w:tcBorders>
              <w:top w:val="single" w:sz="4" w:space="0" w:color="auto"/>
              <w:left w:val="single" w:sz="4" w:space="0" w:color="auto"/>
              <w:bottom w:val="single" w:sz="4" w:space="0" w:color="auto"/>
              <w:right w:val="single" w:sz="4" w:space="0" w:color="auto"/>
            </w:tcBorders>
            <w:hideMark/>
          </w:tcPr>
          <w:p w14:paraId="5E745EEC" w14:textId="77777777" w:rsidR="000D62EF" w:rsidRDefault="000D62EF" w:rsidP="00FF181D">
            <w:pPr>
              <w:rPr>
                <w:rFonts w:cs="Arial"/>
                <w:sz w:val="16"/>
                <w:szCs w:val="16"/>
              </w:rPr>
            </w:pPr>
            <w:r>
              <w:rPr>
                <w:rFonts w:cs="Arial"/>
                <w:sz w:val="16"/>
                <w:szCs w:val="16"/>
              </w:rPr>
              <w:t>Auto Answer</w:t>
            </w:r>
          </w:p>
        </w:tc>
        <w:tc>
          <w:tcPr>
            <w:tcW w:w="1379" w:type="dxa"/>
            <w:tcBorders>
              <w:top w:val="single" w:sz="4" w:space="0" w:color="auto"/>
              <w:left w:val="single" w:sz="4" w:space="0" w:color="auto"/>
              <w:bottom w:val="single" w:sz="4" w:space="0" w:color="auto"/>
              <w:right w:val="single" w:sz="4" w:space="0" w:color="auto"/>
            </w:tcBorders>
          </w:tcPr>
          <w:p w14:paraId="316A634E" w14:textId="77777777" w:rsidR="000D62EF" w:rsidRDefault="000D62EF" w:rsidP="00FF181D">
            <w:pPr>
              <w:rPr>
                <w:rFonts w:cs="Arial"/>
                <w:sz w:val="16"/>
                <w:szCs w:val="16"/>
              </w:rPr>
            </w:pPr>
          </w:p>
        </w:tc>
        <w:tc>
          <w:tcPr>
            <w:tcW w:w="848" w:type="dxa"/>
            <w:tcBorders>
              <w:top w:val="single" w:sz="4" w:space="0" w:color="auto"/>
              <w:left w:val="single" w:sz="4" w:space="0" w:color="auto"/>
              <w:bottom w:val="single" w:sz="4" w:space="0" w:color="auto"/>
              <w:right w:val="single" w:sz="4" w:space="0" w:color="auto"/>
            </w:tcBorders>
            <w:hideMark/>
          </w:tcPr>
          <w:p w14:paraId="59708824" w14:textId="77777777" w:rsidR="000D62EF" w:rsidRDefault="000D62EF" w:rsidP="00FF181D">
            <w:pPr>
              <w:rPr>
                <w:rFonts w:cs="Arial"/>
                <w:sz w:val="16"/>
                <w:szCs w:val="16"/>
              </w:rPr>
            </w:pPr>
            <w:r>
              <w:rPr>
                <w:rFonts w:cs="Arial"/>
                <w:sz w:val="16"/>
                <w:szCs w:val="16"/>
              </w:rPr>
              <w:t>Phone</w:t>
            </w:r>
          </w:p>
        </w:tc>
        <w:tc>
          <w:tcPr>
            <w:tcW w:w="1019" w:type="dxa"/>
            <w:tcBorders>
              <w:top w:val="single" w:sz="4" w:space="0" w:color="auto"/>
              <w:left w:val="single" w:sz="4" w:space="0" w:color="auto"/>
              <w:bottom w:val="single" w:sz="4" w:space="0" w:color="auto"/>
              <w:right w:val="single" w:sz="4" w:space="0" w:color="auto"/>
            </w:tcBorders>
            <w:hideMark/>
          </w:tcPr>
          <w:p w14:paraId="4D23C0FE"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6FAFAA09" w14:textId="77777777" w:rsidR="000D62EF" w:rsidRPr="000D62EF" w:rsidRDefault="000D62EF" w:rsidP="00FF181D">
            <w:pPr>
              <w:rPr>
                <w:rFonts w:cs="Arial"/>
                <w:sz w:val="16"/>
                <w:szCs w:val="16"/>
                <w:highlight w:val="yellow"/>
              </w:rPr>
            </w:pPr>
          </w:p>
        </w:tc>
      </w:tr>
      <w:tr w:rsidR="000D62EF" w14:paraId="677258E1"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45B51CD4" w14:textId="77777777" w:rsidR="000D62EF" w:rsidRDefault="000D62EF" w:rsidP="00FF181D">
            <w:pPr>
              <w:rPr>
                <w:rFonts w:cs="Arial"/>
                <w:sz w:val="16"/>
                <w:szCs w:val="16"/>
              </w:rPr>
            </w:pPr>
            <w:proofErr w:type="spellStart"/>
            <w:r>
              <w:rPr>
                <w:rFonts w:cs="Arial"/>
                <w:sz w:val="16"/>
                <w:szCs w:val="16"/>
              </w:rPr>
              <w:t>BTPhone</w:t>
            </w:r>
            <w:proofErr w:type="spellEnd"/>
            <w:r>
              <w:rPr>
                <w:rFonts w:cs="Arial"/>
                <w:sz w:val="16"/>
                <w:szCs w:val="16"/>
              </w:rPr>
              <w:t xml:space="preserve"> Client</w:t>
            </w:r>
          </w:p>
          <w:p w14:paraId="501FC5D5" w14:textId="77777777" w:rsidR="000D62EF" w:rsidRDefault="000D62EF" w:rsidP="00FF181D">
            <w:pPr>
              <w:rPr>
                <w:rFonts w:cs="Arial"/>
                <w:sz w:val="16"/>
                <w:szCs w:val="16"/>
              </w:rPr>
            </w:pPr>
            <w:proofErr w:type="spellStart"/>
            <w:r>
              <w:rPr>
                <w:rFonts w:cs="Arial"/>
                <w:sz w:val="16"/>
                <w:szCs w:val="16"/>
              </w:rPr>
              <w:t>BTPhone</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6DF56DE5"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7B85CB25" w14:textId="77777777" w:rsidR="000D62EF" w:rsidRDefault="000D62EF" w:rsidP="00FF181D">
            <w:pPr>
              <w:rPr>
                <w:rFonts w:cs="Arial"/>
                <w:sz w:val="16"/>
                <w:szCs w:val="16"/>
              </w:rPr>
            </w:pPr>
            <w:r>
              <w:rPr>
                <w:rFonts w:cs="Arial"/>
                <w:sz w:val="16"/>
                <w:szCs w:val="16"/>
              </w:rPr>
              <w:t>Bluetooth Phone</w:t>
            </w:r>
          </w:p>
        </w:tc>
        <w:tc>
          <w:tcPr>
            <w:tcW w:w="1451" w:type="dxa"/>
            <w:tcBorders>
              <w:top w:val="single" w:sz="4" w:space="0" w:color="auto"/>
              <w:left w:val="single" w:sz="4" w:space="0" w:color="auto"/>
              <w:bottom w:val="single" w:sz="4" w:space="0" w:color="auto"/>
              <w:right w:val="single" w:sz="4" w:space="0" w:color="auto"/>
            </w:tcBorders>
            <w:hideMark/>
          </w:tcPr>
          <w:p w14:paraId="56CF4C71" w14:textId="77777777" w:rsidR="000D62EF" w:rsidRDefault="000D62EF" w:rsidP="00FF181D">
            <w:pPr>
              <w:rPr>
                <w:rFonts w:cs="Arial"/>
                <w:sz w:val="16"/>
                <w:szCs w:val="16"/>
              </w:rPr>
            </w:pPr>
            <w:r>
              <w:rPr>
                <w:rFonts w:cs="Arial"/>
                <w:sz w:val="16"/>
                <w:szCs w:val="16"/>
              </w:rPr>
              <w:t>Telephony Service</w:t>
            </w:r>
          </w:p>
        </w:tc>
        <w:tc>
          <w:tcPr>
            <w:tcW w:w="1379" w:type="dxa"/>
            <w:tcBorders>
              <w:top w:val="single" w:sz="4" w:space="0" w:color="auto"/>
              <w:left w:val="single" w:sz="4" w:space="0" w:color="auto"/>
              <w:bottom w:val="single" w:sz="4" w:space="0" w:color="auto"/>
              <w:right w:val="single" w:sz="4" w:space="0" w:color="auto"/>
            </w:tcBorders>
            <w:hideMark/>
          </w:tcPr>
          <w:p w14:paraId="69B46A95" w14:textId="77777777" w:rsidR="000D62EF" w:rsidRDefault="000D62EF" w:rsidP="00FF181D">
            <w:pPr>
              <w:rPr>
                <w:rFonts w:cs="Arial"/>
                <w:sz w:val="16"/>
                <w:szCs w:val="16"/>
              </w:rPr>
            </w:pPr>
            <w:r>
              <w:rPr>
                <w:rFonts w:cs="Arial"/>
                <w:sz w:val="16"/>
                <w:szCs w:val="16"/>
              </w:rPr>
              <w:t>Normal Phone Calls</w:t>
            </w:r>
          </w:p>
        </w:tc>
        <w:tc>
          <w:tcPr>
            <w:tcW w:w="848" w:type="dxa"/>
            <w:tcBorders>
              <w:top w:val="single" w:sz="4" w:space="0" w:color="auto"/>
              <w:left w:val="single" w:sz="4" w:space="0" w:color="auto"/>
              <w:bottom w:val="single" w:sz="4" w:space="0" w:color="auto"/>
              <w:right w:val="single" w:sz="4" w:space="0" w:color="auto"/>
            </w:tcBorders>
            <w:hideMark/>
          </w:tcPr>
          <w:p w14:paraId="4969C6AC" w14:textId="77777777" w:rsidR="000D62EF" w:rsidRDefault="000D62EF" w:rsidP="00FF181D">
            <w:pPr>
              <w:rPr>
                <w:rFonts w:cs="Arial"/>
                <w:sz w:val="16"/>
                <w:szCs w:val="16"/>
              </w:rPr>
            </w:pPr>
            <w:r>
              <w:rPr>
                <w:rFonts w:cs="Arial"/>
                <w:sz w:val="16"/>
                <w:szCs w:val="16"/>
              </w:rPr>
              <w:t>Phone</w:t>
            </w:r>
          </w:p>
        </w:tc>
        <w:tc>
          <w:tcPr>
            <w:tcW w:w="1019" w:type="dxa"/>
            <w:tcBorders>
              <w:top w:val="single" w:sz="4" w:space="0" w:color="auto"/>
              <w:left w:val="single" w:sz="4" w:space="0" w:color="auto"/>
              <w:bottom w:val="single" w:sz="4" w:space="0" w:color="auto"/>
              <w:right w:val="single" w:sz="4" w:space="0" w:color="auto"/>
            </w:tcBorders>
            <w:hideMark/>
          </w:tcPr>
          <w:p w14:paraId="79F78794"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8192377" w14:textId="77777777" w:rsidR="000D62EF" w:rsidRPr="000D62EF" w:rsidRDefault="000D62EF" w:rsidP="00FF181D">
            <w:pPr>
              <w:rPr>
                <w:rFonts w:cs="Arial"/>
                <w:sz w:val="16"/>
                <w:szCs w:val="16"/>
                <w:highlight w:val="yellow"/>
              </w:rPr>
            </w:pPr>
          </w:p>
        </w:tc>
      </w:tr>
      <w:tr w:rsidR="000D62EF" w14:paraId="1D81B9F0"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28C8A8F9" w14:textId="77777777" w:rsidR="000D62EF" w:rsidRDefault="000D62EF" w:rsidP="00FF181D">
            <w:pPr>
              <w:rPr>
                <w:rFonts w:cs="Arial"/>
                <w:sz w:val="16"/>
                <w:szCs w:val="16"/>
              </w:rPr>
            </w:pPr>
            <w:proofErr w:type="spellStart"/>
            <w:r>
              <w:rPr>
                <w:rFonts w:cs="Arial"/>
                <w:sz w:val="16"/>
                <w:szCs w:val="16"/>
              </w:rPr>
              <w:t>BTPhone</w:t>
            </w:r>
            <w:proofErr w:type="spellEnd"/>
            <w:r>
              <w:rPr>
                <w:rFonts w:cs="Arial"/>
                <w:sz w:val="16"/>
                <w:szCs w:val="16"/>
              </w:rPr>
              <w:t xml:space="preserve"> Client</w:t>
            </w:r>
          </w:p>
          <w:p w14:paraId="35072E40" w14:textId="77777777" w:rsidR="000D62EF" w:rsidRDefault="000D62EF" w:rsidP="00FF181D">
            <w:pPr>
              <w:rPr>
                <w:rFonts w:cs="Arial"/>
                <w:sz w:val="16"/>
                <w:szCs w:val="16"/>
              </w:rPr>
            </w:pPr>
            <w:proofErr w:type="spellStart"/>
            <w:r>
              <w:rPr>
                <w:rFonts w:cs="Arial"/>
                <w:sz w:val="16"/>
                <w:szCs w:val="16"/>
              </w:rPr>
              <w:t>BTPhone</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6F862643"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0876D074" w14:textId="77777777" w:rsidR="000D62EF" w:rsidRDefault="000D62EF" w:rsidP="00FF181D">
            <w:pPr>
              <w:rPr>
                <w:rFonts w:cs="Arial"/>
                <w:sz w:val="16"/>
                <w:szCs w:val="16"/>
              </w:rPr>
            </w:pPr>
            <w:r>
              <w:rPr>
                <w:rFonts w:cs="Arial"/>
                <w:sz w:val="16"/>
                <w:szCs w:val="16"/>
              </w:rPr>
              <w:t>Bluetooth Phone</w:t>
            </w:r>
          </w:p>
        </w:tc>
        <w:tc>
          <w:tcPr>
            <w:tcW w:w="1451" w:type="dxa"/>
            <w:tcBorders>
              <w:top w:val="single" w:sz="4" w:space="0" w:color="auto"/>
              <w:left w:val="single" w:sz="4" w:space="0" w:color="auto"/>
              <w:bottom w:val="single" w:sz="4" w:space="0" w:color="auto"/>
              <w:right w:val="single" w:sz="4" w:space="0" w:color="auto"/>
            </w:tcBorders>
            <w:hideMark/>
          </w:tcPr>
          <w:p w14:paraId="5127AC36" w14:textId="77777777" w:rsidR="000D62EF" w:rsidRDefault="000D62EF" w:rsidP="00FF181D">
            <w:pPr>
              <w:rPr>
                <w:rFonts w:cs="Arial"/>
                <w:sz w:val="16"/>
                <w:szCs w:val="16"/>
              </w:rPr>
            </w:pPr>
            <w:r>
              <w:rPr>
                <w:rFonts w:cs="Arial"/>
                <w:sz w:val="16"/>
                <w:szCs w:val="16"/>
              </w:rPr>
              <w:t>Mobile NAV and TEL Mute</w:t>
            </w:r>
          </w:p>
        </w:tc>
        <w:tc>
          <w:tcPr>
            <w:tcW w:w="1379" w:type="dxa"/>
            <w:tcBorders>
              <w:top w:val="single" w:sz="4" w:space="0" w:color="auto"/>
              <w:left w:val="single" w:sz="4" w:space="0" w:color="auto"/>
              <w:bottom w:val="single" w:sz="4" w:space="0" w:color="auto"/>
              <w:right w:val="single" w:sz="4" w:space="0" w:color="auto"/>
            </w:tcBorders>
            <w:hideMark/>
          </w:tcPr>
          <w:p w14:paraId="7A0664B0" w14:textId="77777777" w:rsidR="000D62EF" w:rsidRDefault="000D62EF" w:rsidP="00FF181D">
            <w:pPr>
              <w:rPr>
                <w:rFonts w:cs="Arial"/>
                <w:sz w:val="16"/>
                <w:szCs w:val="16"/>
              </w:rPr>
            </w:pPr>
            <w:r>
              <w:rPr>
                <w:rFonts w:cs="Arial"/>
                <w:sz w:val="16"/>
                <w:szCs w:val="16"/>
              </w:rPr>
              <w:t>Mute speakers for BT telephony system</w:t>
            </w:r>
          </w:p>
        </w:tc>
        <w:tc>
          <w:tcPr>
            <w:tcW w:w="848" w:type="dxa"/>
            <w:tcBorders>
              <w:top w:val="single" w:sz="4" w:space="0" w:color="auto"/>
              <w:left w:val="single" w:sz="4" w:space="0" w:color="auto"/>
              <w:bottom w:val="single" w:sz="4" w:space="0" w:color="auto"/>
              <w:right w:val="single" w:sz="4" w:space="0" w:color="auto"/>
            </w:tcBorders>
            <w:hideMark/>
          </w:tcPr>
          <w:p w14:paraId="6251A24E" w14:textId="77777777" w:rsidR="000D62EF" w:rsidRDefault="000D62EF" w:rsidP="00FF181D">
            <w:pPr>
              <w:rPr>
                <w:rFonts w:cs="Arial"/>
                <w:sz w:val="16"/>
                <w:szCs w:val="16"/>
              </w:rPr>
            </w:pPr>
            <w:r>
              <w:rPr>
                <w:rFonts w:cs="Arial"/>
                <w:sz w:val="16"/>
                <w:szCs w:val="16"/>
              </w:rPr>
              <w:t>N/A</w:t>
            </w:r>
          </w:p>
        </w:tc>
        <w:tc>
          <w:tcPr>
            <w:tcW w:w="1019" w:type="dxa"/>
            <w:tcBorders>
              <w:top w:val="single" w:sz="4" w:space="0" w:color="auto"/>
              <w:left w:val="single" w:sz="4" w:space="0" w:color="auto"/>
              <w:bottom w:val="single" w:sz="4" w:space="0" w:color="auto"/>
              <w:right w:val="single" w:sz="4" w:space="0" w:color="auto"/>
            </w:tcBorders>
            <w:hideMark/>
          </w:tcPr>
          <w:p w14:paraId="70CC799A"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6F61FF08" w14:textId="77777777" w:rsidR="000D62EF" w:rsidRPr="000D62EF" w:rsidRDefault="000D62EF" w:rsidP="00FF181D">
            <w:pPr>
              <w:rPr>
                <w:rFonts w:cs="Arial"/>
                <w:sz w:val="16"/>
                <w:szCs w:val="16"/>
                <w:highlight w:val="yellow"/>
              </w:rPr>
            </w:pPr>
          </w:p>
        </w:tc>
      </w:tr>
      <w:tr w:rsidR="000D62EF" w14:paraId="6A31C27C"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tcPr>
          <w:p w14:paraId="14C6F28C" w14:textId="77777777" w:rsidR="000D62EF" w:rsidRDefault="000D62EF" w:rsidP="00FF181D">
            <w:pPr>
              <w:rPr>
                <w:rFonts w:cs="Arial"/>
                <w:sz w:val="16"/>
                <w:szCs w:val="16"/>
              </w:rPr>
            </w:pPr>
            <w:proofErr w:type="spellStart"/>
            <w:r>
              <w:rPr>
                <w:rFonts w:cs="Arial"/>
                <w:sz w:val="16"/>
                <w:szCs w:val="16"/>
              </w:rPr>
              <w:t>BTPhone</w:t>
            </w:r>
            <w:proofErr w:type="spellEnd"/>
            <w:r>
              <w:rPr>
                <w:rFonts w:cs="Arial"/>
                <w:sz w:val="16"/>
                <w:szCs w:val="16"/>
              </w:rPr>
              <w:t xml:space="preserve"> Client</w:t>
            </w:r>
          </w:p>
          <w:p w14:paraId="2F53ADD7" w14:textId="77777777" w:rsidR="000D62EF" w:rsidRDefault="000D62EF" w:rsidP="00FF181D">
            <w:pPr>
              <w:rPr>
                <w:rFonts w:cs="Arial"/>
                <w:sz w:val="16"/>
                <w:szCs w:val="16"/>
                <w:lang w:val="fr-FR"/>
              </w:rPr>
            </w:pPr>
            <w:proofErr w:type="spellStart"/>
            <w:r>
              <w:rPr>
                <w:rFonts w:cs="Arial"/>
                <w:sz w:val="16"/>
                <w:szCs w:val="16"/>
              </w:rPr>
              <w:t>BTPhone</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tcPr>
          <w:p w14:paraId="3840E7CC"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tcPr>
          <w:p w14:paraId="2D095D05" w14:textId="77777777" w:rsidR="000D62EF" w:rsidRDefault="000D62EF" w:rsidP="00FF181D">
            <w:pPr>
              <w:rPr>
                <w:rFonts w:cs="Arial"/>
                <w:sz w:val="16"/>
                <w:szCs w:val="16"/>
              </w:rPr>
            </w:pPr>
            <w:r>
              <w:rPr>
                <w:rFonts w:cs="Arial"/>
                <w:sz w:val="16"/>
                <w:szCs w:val="16"/>
              </w:rPr>
              <w:t>Bluetooth Phone</w:t>
            </w:r>
          </w:p>
        </w:tc>
        <w:tc>
          <w:tcPr>
            <w:tcW w:w="1451" w:type="dxa"/>
            <w:tcBorders>
              <w:top w:val="single" w:sz="4" w:space="0" w:color="auto"/>
              <w:left w:val="single" w:sz="4" w:space="0" w:color="auto"/>
              <w:bottom w:val="single" w:sz="4" w:space="0" w:color="auto"/>
              <w:right w:val="single" w:sz="4" w:space="0" w:color="auto"/>
            </w:tcBorders>
          </w:tcPr>
          <w:p w14:paraId="5B424F79" w14:textId="77777777" w:rsidR="000D62EF" w:rsidRDefault="000D62EF" w:rsidP="00FF181D">
            <w:pPr>
              <w:rPr>
                <w:rFonts w:cs="Arial"/>
                <w:sz w:val="16"/>
                <w:szCs w:val="16"/>
              </w:rPr>
            </w:pPr>
            <w:r>
              <w:rPr>
                <w:rFonts w:cs="Arial"/>
                <w:sz w:val="16"/>
                <w:szCs w:val="16"/>
              </w:rPr>
              <w:t>Priority Service</w:t>
            </w:r>
          </w:p>
        </w:tc>
        <w:tc>
          <w:tcPr>
            <w:tcW w:w="1379" w:type="dxa"/>
            <w:tcBorders>
              <w:top w:val="single" w:sz="4" w:space="0" w:color="auto"/>
              <w:left w:val="single" w:sz="4" w:space="0" w:color="auto"/>
              <w:bottom w:val="single" w:sz="4" w:space="0" w:color="auto"/>
              <w:right w:val="single" w:sz="4" w:space="0" w:color="auto"/>
            </w:tcBorders>
          </w:tcPr>
          <w:p w14:paraId="19EFB9D0" w14:textId="77777777" w:rsidR="000D62EF" w:rsidRDefault="000D62EF" w:rsidP="00FF181D">
            <w:pPr>
              <w:rPr>
                <w:rFonts w:cs="Arial"/>
                <w:sz w:val="16"/>
                <w:szCs w:val="16"/>
              </w:rPr>
            </w:pPr>
          </w:p>
        </w:tc>
        <w:tc>
          <w:tcPr>
            <w:tcW w:w="848" w:type="dxa"/>
            <w:tcBorders>
              <w:top w:val="single" w:sz="4" w:space="0" w:color="auto"/>
              <w:left w:val="single" w:sz="4" w:space="0" w:color="auto"/>
              <w:bottom w:val="single" w:sz="4" w:space="0" w:color="auto"/>
              <w:right w:val="single" w:sz="4" w:space="0" w:color="auto"/>
            </w:tcBorders>
          </w:tcPr>
          <w:p w14:paraId="1CB826C6" w14:textId="77777777" w:rsidR="000D62EF" w:rsidRDefault="000D62EF" w:rsidP="00FF181D">
            <w:pPr>
              <w:rPr>
                <w:rFonts w:cs="Arial"/>
                <w:sz w:val="16"/>
                <w:szCs w:val="16"/>
              </w:rPr>
            </w:pPr>
            <w:r>
              <w:rPr>
                <w:rFonts w:cs="Arial"/>
                <w:sz w:val="16"/>
                <w:szCs w:val="16"/>
              </w:rPr>
              <w:t>Phone</w:t>
            </w:r>
          </w:p>
        </w:tc>
        <w:tc>
          <w:tcPr>
            <w:tcW w:w="1019" w:type="dxa"/>
            <w:tcBorders>
              <w:top w:val="single" w:sz="4" w:space="0" w:color="auto"/>
              <w:left w:val="single" w:sz="4" w:space="0" w:color="auto"/>
              <w:bottom w:val="single" w:sz="4" w:space="0" w:color="auto"/>
              <w:right w:val="single" w:sz="4" w:space="0" w:color="auto"/>
            </w:tcBorders>
          </w:tcPr>
          <w:p w14:paraId="5FB434F9"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1F611365" w14:textId="77777777" w:rsidR="000D62EF" w:rsidRPr="000D62EF" w:rsidRDefault="000D62EF" w:rsidP="00FF181D">
            <w:pPr>
              <w:rPr>
                <w:rFonts w:cs="Arial"/>
                <w:sz w:val="16"/>
                <w:szCs w:val="16"/>
                <w:highlight w:val="yellow"/>
              </w:rPr>
            </w:pPr>
          </w:p>
        </w:tc>
      </w:tr>
      <w:tr w:rsidR="000D62EF" w14:paraId="7B56384F"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11FF031D" w14:textId="77777777" w:rsidR="000D62EF" w:rsidRDefault="000D62EF" w:rsidP="00FF181D">
            <w:pPr>
              <w:rPr>
                <w:rFonts w:cs="Arial"/>
                <w:sz w:val="16"/>
                <w:szCs w:val="16"/>
                <w:lang w:val="fr-FR"/>
              </w:rPr>
            </w:pPr>
            <w:r>
              <w:rPr>
                <w:rFonts w:cs="Arial"/>
                <w:sz w:val="16"/>
                <w:szCs w:val="16"/>
                <w:lang w:val="fr-FR"/>
              </w:rPr>
              <w:t>Navigation Client</w:t>
            </w:r>
          </w:p>
          <w:p w14:paraId="7F2730DE" w14:textId="77777777" w:rsidR="000D62EF" w:rsidRDefault="000D62EF" w:rsidP="00FF181D">
            <w:pPr>
              <w:rPr>
                <w:rFonts w:cs="Arial"/>
                <w:sz w:val="16"/>
                <w:szCs w:val="16"/>
                <w:lang w:val="fr-FR"/>
              </w:rPr>
            </w:pPr>
            <w:r>
              <w:rPr>
                <w:rFonts w:cs="Arial"/>
                <w:sz w:val="16"/>
                <w:szCs w:val="16"/>
                <w:lang w:val="fr-FR"/>
              </w:rPr>
              <w:t>Navigation Server</w:t>
            </w:r>
          </w:p>
          <w:p w14:paraId="1D8AC3D7" w14:textId="77777777" w:rsidR="000D62EF" w:rsidRDefault="000D62EF" w:rsidP="00FF181D">
            <w:pPr>
              <w:rPr>
                <w:rFonts w:cs="Arial"/>
                <w:sz w:val="16"/>
                <w:szCs w:val="16"/>
                <w:lang w:val="fr-FR"/>
              </w:rPr>
            </w:pPr>
            <w:r>
              <w:rPr>
                <w:rFonts w:cs="Arial"/>
                <w:sz w:val="16"/>
                <w:szCs w:val="16"/>
                <w:lang w:val="fr-FR"/>
              </w:rPr>
              <w:t>(Non-APIM)</w:t>
            </w:r>
          </w:p>
        </w:tc>
        <w:tc>
          <w:tcPr>
            <w:tcW w:w="1114" w:type="dxa"/>
            <w:tcBorders>
              <w:top w:val="single" w:sz="4" w:space="0" w:color="auto"/>
              <w:left w:val="single" w:sz="4" w:space="0" w:color="auto"/>
              <w:bottom w:val="single" w:sz="4" w:space="0" w:color="auto"/>
              <w:right w:val="single" w:sz="4" w:space="0" w:color="auto"/>
            </w:tcBorders>
            <w:hideMark/>
          </w:tcPr>
          <w:p w14:paraId="6F87C713"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46ED180B" w14:textId="77777777" w:rsidR="000D62EF" w:rsidRDefault="000D62EF" w:rsidP="00FF181D">
            <w:pPr>
              <w:rPr>
                <w:rFonts w:cs="Arial"/>
                <w:sz w:val="16"/>
                <w:szCs w:val="16"/>
              </w:rPr>
            </w:pPr>
            <w:r>
              <w:rPr>
                <w:rFonts w:cs="Arial"/>
                <w:sz w:val="16"/>
                <w:szCs w:val="16"/>
              </w:rPr>
              <w:t>Navigation</w:t>
            </w:r>
          </w:p>
        </w:tc>
        <w:tc>
          <w:tcPr>
            <w:tcW w:w="1451" w:type="dxa"/>
            <w:tcBorders>
              <w:top w:val="single" w:sz="4" w:space="0" w:color="auto"/>
              <w:left w:val="single" w:sz="4" w:space="0" w:color="auto"/>
              <w:bottom w:val="single" w:sz="4" w:space="0" w:color="auto"/>
              <w:right w:val="single" w:sz="4" w:space="0" w:color="auto"/>
            </w:tcBorders>
            <w:hideMark/>
          </w:tcPr>
          <w:p w14:paraId="10C02674" w14:textId="77777777" w:rsidR="000D62EF" w:rsidRDefault="000D62EF" w:rsidP="00FF181D">
            <w:pPr>
              <w:rPr>
                <w:rFonts w:cs="Arial"/>
                <w:sz w:val="16"/>
                <w:szCs w:val="16"/>
              </w:rPr>
            </w:pPr>
            <w:r>
              <w:rPr>
                <w:rFonts w:cs="Arial"/>
                <w:sz w:val="16"/>
                <w:szCs w:val="16"/>
              </w:rPr>
              <w:t xml:space="preserve">Nav. User Voice </w:t>
            </w:r>
            <w:proofErr w:type="spellStart"/>
            <w:r>
              <w:rPr>
                <w:rFonts w:cs="Arial"/>
                <w:sz w:val="16"/>
                <w:szCs w:val="16"/>
              </w:rPr>
              <w:t>Cmd</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368FFC6B" w14:textId="77777777" w:rsidR="000D62EF" w:rsidRDefault="000D62EF" w:rsidP="00FF181D">
            <w:pPr>
              <w:rPr>
                <w:rFonts w:cs="Arial"/>
                <w:sz w:val="16"/>
                <w:szCs w:val="16"/>
              </w:rPr>
            </w:pPr>
            <w:r>
              <w:rPr>
                <w:rFonts w:cs="Arial"/>
                <w:sz w:val="16"/>
                <w:szCs w:val="16"/>
              </w:rPr>
              <w:t>Mixing request.</w:t>
            </w:r>
          </w:p>
          <w:p w14:paraId="4CD36B43" w14:textId="77777777" w:rsidR="000D62EF" w:rsidRDefault="000D62EF" w:rsidP="00FF181D">
            <w:pPr>
              <w:rPr>
                <w:rFonts w:cs="Arial"/>
                <w:sz w:val="16"/>
                <w:szCs w:val="16"/>
              </w:rPr>
            </w:pPr>
            <w:r>
              <w:rPr>
                <w:rFonts w:cs="Arial"/>
                <w:sz w:val="16"/>
                <w:szCs w:val="16"/>
              </w:rPr>
              <w:t>Navigation voice command requested by user.</w:t>
            </w:r>
          </w:p>
        </w:tc>
        <w:tc>
          <w:tcPr>
            <w:tcW w:w="848" w:type="dxa"/>
            <w:tcBorders>
              <w:top w:val="single" w:sz="4" w:space="0" w:color="auto"/>
              <w:left w:val="single" w:sz="4" w:space="0" w:color="auto"/>
              <w:bottom w:val="single" w:sz="4" w:space="0" w:color="auto"/>
              <w:right w:val="single" w:sz="4" w:space="0" w:color="auto"/>
            </w:tcBorders>
            <w:hideMark/>
          </w:tcPr>
          <w:p w14:paraId="65C6D3BC" w14:textId="77777777" w:rsidR="000D62EF" w:rsidRDefault="000D62EF" w:rsidP="00FF181D">
            <w:pPr>
              <w:rPr>
                <w:rFonts w:cs="Arial"/>
                <w:sz w:val="16"/>
                <w:szCs w:val="16"/>
              </w:rPr>
            </w:pPr>
            <w:r>
              <w:rPr>
                <w:rFonts w:cs="Arial"/>
                <w:sz w:val="16"/>
                <w:szCs w:val="16"/>
              </w:rPr>
              <w:t>Prompt</w:t>
            </w:r>
          </w:p>
        </w:tc>
        <w:tc>
          <w:tcPr>
            <w:tcW w:w="1019" w:type="dxa"/>
            <w:tcBorders>
              <w:top w:val="single" w:sz="4" w:space="0" w:color="auto"/>
              <w:left w:val="single" w:sz="4" w:space="0" w:color="auto"/>
              <w:bottom w:val="single" w:sz="4" w:space="0" w:color="auto"/>
              <w:right w:val="single" w:sz="4" w:space="0" w:color="auto"/>
            </w:tcBorders>
            <w:hideMark/>
          </w:tcPr>
          <w:p w14:paraId="17B5D0CE"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35182BD4" w14:textId="77777777" w:rsidR="000D62EF" w:rsidRPr="000D62EF" w:rsidRDefault="000D62EF" w:rsidP="00FF181D">
            <w:pPr>
              <w:rPr>
                <w:rFonts w:cs="Arial"/>
                <w:sz w:val="16"/>
                <w:szCs w:val="16"/>
                <w:highlight w:val="yellow"/>
              </w:rPr>
            </w:pPr>
          </w:p>
        </w:tc>
      </w:tr>
      <w:tr w:rsidR="000D62EF" w14:paraId="544A03C2"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5BB15CD" w14:textId="77777777" w:rsidR="000D62EF" w:rsidRDefault="000D62EF" w:rsidP="00FF181D">
            <w:pPr>
              <w:rPr>
                <w:rFonts w:cs="Arial"/>
                <w:sz w:val="16"/>
                <w:szCs w:val="16"/>
                <w:lang w:val="fr-FR"/>
              </w:rPr>
            </w:pPr>
            <w:r>
              <w:rPr>
                <w:rFonts w:cs="Arial"/>
                <w:sz w:val="16"/>
                <w:szCs w:val="16"/>
                <w:lang w:val="fr-FR"/>
              </w:rPr>
              <w:t>Navigation Client</w:t>
            </w:r>
          </w:p>
          <w:p w14:paraId="654030E9" w14:textId="77777777" w:rsidR="000D62EF" w:rsidRDefault="000D62EF" w:rsidP="00FF181D">
            <w:pPr>
              <w:rPr>
                <w:rFonts w:cs="Arial"/>
                <w:sz w:val="16"/>
                <w:szCs w:val="16"/>
                <w:lang w:val="fr-FR"/>
              </w:rPr>
            </w:pPr>
            <w:r>
              <w:rPr>
                <w:rFonts w:cs="Arial"/>
                <w:sz w:val="16"/>
                <w:szCs w:val="16"/>
                <w:lang w:val="fr-FR"/>
              </w:rPr>
              <w:t>Navigation Server</w:t>
            </w:r>
          </w:p>
          <w:p w14:paraId="6AA159DF" w14:textId="77777777" w:rsidR="000D62EF" w:rsidRDefault="000D62EF" w:rsidP="00FF181D">
            <w:pPr>
              <w:rPr>
                <w:rFonts w:cs="Arial"/>
                <w:sz w:val="16"/>
                <w:szCs w:val="16"/>
                <w:lang w:val="fr-FR"/>
              </w:rPr>
            </w:pPr>
            <w:r>
              <w:rPr>
                <w:rFonts w:cs="Arial"/>
                <w:sz w:val="16"/>
                <w:szCs w:val="16"/>
                <w:lang w:val="fr-FR"/>
              </w:rPr>
              <w:t>(Non-APIM)</w:t>
            </w:r>
          </w:p>
        </w:tc>
        <w:tc>
          <w:tcPr>
            <w:tcW w:w="1114" w:type="dxa"/>
            <w:tcBorders>
              <w:top w:val="single" w:sz="4" w:space="0" w:color="auto"/>
              <w:left w:val="single" w:sz="4" w:space="0" w:color="auto"/>
              <w:bottom w:val="single" w:sz="4" w:space="0" w:color="auto"/>
              <w:right w:val="single" w:sz="4" w:space="0" w:color="auto"/>
            </w:tcBorders>
            <w:hideMark/>
          </w:tcPr>
          <w:p w14:paraId="4B01AA2F"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19EAB5AD" w14:textId="77777777" w:rsidR="000D62EF" w:rsidRDefault="000D62EF" w:rsidP="00FF181D">
            <w:pPr>
              <w:rPr>
                <w:rFonts w:cs="Arial"/>
                <w:sz w:val="16"/>
                <w:szCs w:val="16"/>
              </w:rPr>
            </w:pPr>
            <w:r>
              <w:rPr>
                <w:rFonts w:cs="Arial"/>
                <w:sz w:val="16"/>
                <w:szCs w:val="16"/>
              </w:rPr>
              <w:t>Navigation</w:t>
            </w:r>
          </w:p>
        </w:tc>
        <w:tc>
          <w:tcPr>
            <w:tcW w:w="1451" w:type="dxa"/>
            <w:tcBorders>
              <w:top w:val="single" w:sz="4" w:space="0" w:color="auto"/>
              <w:left w:val="single" w:sz="4" w:space="0" w:color="auto"/>
              <w:bottom w:val="single" w:sz="4" w:space="0" w:color="auto"/>
              <w:right w:val="single" w:sz="4" w:space="0" w:color="auto"/>
            </w:tcBorders>
            <w:hideMark/>
          </w:tcPr>
          <w:p w14:paraId="5C487733" w14:textId="77777777" w:rsidR="000D62EF" w:rsidRDefault="000D62EF" w:rsidP="00FF181D">
            <w:pPr>
              <w:rPr>
                <w:rFonts w:cs="Arial"/>
                <w:sz w:val="16"/>
                <w:szCs w:val="16"/>
              </w:rPr>
            </w:pPr>
            <w:r>
              <w:rPr>
                <w:rFonts w:cs="Arial"/>
                <w:sz w:val="16"/>
                <w:szCs w:val="16"/>
              </w:rPr>
              <w:t xml:space="preserve">Nav. System Voice </w:t>
            </w:r>
            <w:proofErr w:type="spellStart"/>
            <w:r>
              <w:rPr>
                <w:rFonts w:cs="Arial"/>
                <w:sz w:val="16"/>
                <w:szCs w:val="16"/>
              </w:rPr>
              <w:t>Cmd</w:t>
            </w:r>
            <w:proofErr w:type="spellEnd"/>
          </w:p>
        </w:tc>
        <w:tc>
          <w:tcPr>
            <w:tcW w:w="1379" w:type="dxa"/>
            <w:tcBorders>
              <w:top w:val="single" w:sz="4" w:space="0" w:color="auto"/>
              <w:left w:val="single" w:sz="4" w:space="0" w:color="auto"/>
              <w:bottom w:val="single" w:sz="4" w:space="0" w:color="auto"/>
              <w:right w:val="single" w:sz="4" w:space="0" w:color="auto"/>
            </w:tcBorders>
          </w:tcPr>
          <w:p w14:paraId="6311D90F" w14:textId="77777777" w:rsidR="000D62EF" w:rsidRDefault="000D62EF" w:rsidP="00FF181D">
            <w:pPr>
              <w:rPr>
                <w:rFonts w:cs="Arial"/>
                <w:sz w:val="16"/>
                <w:szCs w:val="16"/>
              </w:rPr>
            </w:pPr>
            <w:r>
              <w:rPr>
                <w:rFonts w:cs="Arial"/>
                <w:sz w:val="16"/>
                <w:szCs w:val="16"/>
              </w:rPr>
              <w:t>Mixing Request.</w:t>
            </w:r>
          </w:p>
          <w:p w14:paraId="3EC1061E" w14:textId="77777777" w:rsidR="000D62EF" w:rsidRDefault="000D62EF" w:rsidP="00FF181D">
            <w:pPr>
              <w:rPr>
                <w:rFonts w:cs="Arial"/>
                <w:sz w:val="16"/>
                <w:szCs w:val="16"/>
              </w:rPr>
            </w:pPr>
          </w:p>
          <w:p w14:paraId="0E14756F" w14:textId="77777777" w:rsidR="000D62EF" w:rsidRDefault="000D62EF" w:rsidP="00FF181D">
            <w:pPr>
              <w:rPr>
                <w:rFonts w:cs="Arial"/>
                <w:sz w:val="16"/>
                <w:szCs w:val="16"/>
              </w:rPr>
            </w:pPr>
            <w:r>
              <w:rPr>
                <w:rFonts w:cs="Arial"/>
                <w:sz w:val="16"/>
                <w:szCs w:val="16"/>
              </w:rPr>
              <w:t>Navigation voice command requested by system.</w:t>
            </w:r>
          </w:p>
        </w:tc>
        <w:tc>
          <w:tcPr>
            <w:tcW w:w="848" w:type="dxa"/>
            <w:tcBorders>
              <w:top w:val="single" w:sz="4" w:space="0" w:color="auto"/>
              <w:left w:val="single" w:sz="4" w:space="0" w:color="auto"/>
              <w:bottom w:val="single" w:sz="4" w:space="0" w:color="auto"/>
              <w:right w:val="single" w:sz="4" w:space="0" w:color="auto"/>
            </w:tcBorders>
            <w:hideMark/>
          </w:tcPr>
          <w:p w14:paraId="41E9D035" w14:textId="77777777" w:rsidR="000D62EF" w:rsidRDefault="000D62EF" w:rsidP="00FF181D">
            <w:pPr>
              <w:rPr>
                <w:rFonts w:cs="Arial"/>
                <w:sz w:val="16"/>
                <w:szCs w:val="16"/>
              </w:rPr>
            </w:pPr>
            <w:r>
              <w:rPr>
                <w:rFonts w:cs="Arial"/>
                <w:sz w:val="16"/>
                <w:szCs w:val="16"/>
              </w:rPr>
              <w:t>Prompt</w:t>
            </w:r>
          </w:p>
        </w:tc>
        <w:tc>
          <w:tcPr>
            <w:tcW w:w="1019" w:type="dxa"/>
            <w:tcBorders>
              <w:top w:val="single" w:sz="4" w:space="0" w:color="auto"/>
              <w:left w:val="single" w:sz="4" w:space="0" w:color="auto"/>
              <w:bottom w:val="single" w:sz="4" w:space="0" w:color="auto"/>
              <w:right w:val="single" w:sz="4" w:space="0" w:color="auto"/>
            </w:tcBorders>
            <w:hideMark/>
          </w:tcPr>
          <w:p w14:paraId="41E55386"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15C22675" w14:textId="77777777" w:rsidR="000D62EF" w:rsidRPr="000D62EF" w:rsidRDefault="000D62EF" w:rsidP="00FF181D">
            <w:pPr>
              <w:rPr>
                <w:rFonts w:cs="Arial"/>
                <w:sz w:val="16"/>
                <w:szCs w:val="16"/>
                <w:highlight w:val="yellow"/>
              </w:rPr>
            </w:pPr>
          </w:p>
        </w:tc>
      </w:tr>
      <w:tr w:rsidR="000D62EF" w14:paraId="62FC1871"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67F1E97" w14:textId="77777777" w:rsidR="000D62EF" w:rsidRDefault="000D62EF" w:rsidP="00FF181D">
            <w:pPr>
              <w:rPr>
                <w:rFonts w:cs="Arial"/>
                <w:sz w:val="16"/>
                <w:szCs w:val="16"/>
                <w:lang w:val="fr-FR"/>
              </w:rPr>
            </w:pPr>
            <w:r>
              <w:rPr>
                <w:rFonts w:cs="Arial"/>
                <w:sz w:val="16"/>
                <w:szCs w:val="16"/>
                <w:lang w:val="fr-FR"/>
              </w:rPr>
              <w:t>Navigation Client</w:t>
            </w:r>
          </w:p>
          <w:p w14:paraId="45C55D06" w14:textId="77777777" w:rsidR="000D62EF" w:rsidRDefault="000D62EF" w:rsidP="00FF181D">
            <w:pPr>
              <w:rPr>
                <w:rFonts w:cs="Arial"/>
                <w:sz w:val="16"/>
                <w:szCs w:val="16"/>
                <w:lang w:val="fr-FR"/>
              </w:rPr>
            </w:pPr>
            <w:r>
              <w:rPr>
                <w:rFonts w:cs="Arial"/>
                <w:sz w:val="16"/>
                <w:szCs w:val="16"/>
                <w:lang w:val="fr-FR"/>
              </w:rPr>
              <w:t>Navigation Server</w:t>
            </w:r>
          </w:p>
          <w:p w14:paraId="3F8E84AC" w14:textId="77777777" w:rsidR="000D62EF" w:rsidRDefault="000D62EF" w:rsidP="00FF181D">
            <w:pPr>
              <w:rPr>
                <w:rFonts w:cs="Arial"/>
                <w:sz w:val="16"/>
                <w:szCs w:val="16"/>
                <w:lang w:val="fr-FR"/>
              </w:rPr>
            </w:pPr>
            <w:r>
              <w:rPr>
                <w:rFonts w:cs="Arial"/>
                <w:sz w:val="16"/>
                <w:szCs w:val="16"/>
                <w:lang w:val="fr-FR"/>
              </w:rPr>
              <w:t>(Non—APIM)</w:t>
            </w:r>
          </w:p>
        </w:tc>
        <w:tc>
          <w:tcPr>
            <w:tcW w:w="1114" w:type="dxa"/>
            <w:tcBorders>
              <w:top w:val="single" w:sz="4" w:space="0" w:color="auto"/>
              <w:left w:val="single" w:sz="4" w:space="0" w:color="auto"/>
              <w:bottom w:val="single" w:sz="4" w:space="0" w:color="auto"/>
              <w:right w:val="single" w:sz="4" w:space="0" w:color="auto"/>
            </w:tcBorders>
            <w:hideMark/>
          </w:tcPr>
          <w:p w14:paraId="59849DFD"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4FADD524" w14:textId="77777777" w:rsidR="000D62EF" w:rsidRDefault="000D62EF" w:rsidP="00FF181D">
            <w:pPr>
              <w:rPr>
                <w:rFonts w:cs="Arial"/>
                <w:sz w:val="16"/>
                <w:szCs w:val="16"/>
              </w:rPr>
            </w:pPr>
            <w:r>
              <w:rPr>
                <w:rFonts w:cs="Arial"/>
                <w:sz w:val="16"/>
                <w:szCs w:val="16"/>
              </w:rPr>
              <w:t>Navigation</w:t>
            </w:r>
          </w:p>
        </w:tc>
        <w:tc>
          <w:tcPr>
            <w:tcW w:w="1451" w:type="dxa"/>
            <w:tcBorders>
              <w:top w:val="single" w:sz="4" w:space="0" w:color="auto"/>
              <w:left w:val="single" w:sz="4" w:space="0" w:color="auto"/>
              <w:bottom w:val="single" w:sz="4" w:space="0" w:color="auto"/>
              <w:right w:val="single" w:sz="4" w:space="0" w:color="auto"/>
            </w:tcBorders>
            <w:hideMark/>
          </w:tcPr>
          <w:p w14:paraId="5AD6A4F0" w14:textId="77777777" w:rsidR="000D62EF" w:rsidRDefault="000D62EF" w:rsidP="00FF181D">
            <w:pPr>
              <w:rPr>
                <w:rFonts w:cs="Arial"/>
                <w:sz w:val="16"/>
                <w:szCs w:val="16"/>
              </w:rPr>
            </w:pPr>
            <w:r>
              <w:rPr>
                <w:rFonts w:cs="Arial"/>
                <w:sz w:val="16"/>
                <w:szCs w:val="16"/>
              </w:rPr>
              <w:t>Mobile NAV and TEL Mute</w:t>
            </w:r>
          </w:p>
        </w:tc>
        <w:tc>
          <w:tcPr>
            <w:tcW w:w="1379" w:type="dxa"/>
            <w:tcBorders>
              <w:top w:val="single" w:sz="4" w:space="0" w:color="auto"/>
              <w:left w:val="single" w:sz="4" w:space="0" w:color="auto"/>
              <w:bottom w:val="single" w:sz="4" w:space="0" w:color="auto"/>
              <w:right w:val="single" w:sz="4" w:space="0" w:color="auto"/>
            </w:tcBorders>
            <w:hideMark/>
          </w:tcPr>
          <w:p w14:paraId="77826360" w14:textId="77777777" w:rsidR="000D62EF" w:rsidRDefault="000D62EF" w:rsidP="00FF181D">
            <w:pPr>
              <w:rPr>
                <w:rFonts w:cs="Arial"/>
                <w:sz w:val="16"/>
                <w:szCs w:val="16"/>
              </w:rPr>
            </w:pPr>
            <w:r>
              <w:rPr>
                <w:rFonts w:cs="Arial"/>
                <w:sz w:val="16"/>
                <w:szCs w:val="16"/>
              </w:rPr>
              <w:t>Mobile Navigation</w:t>
            </w:r>
          </w:p>
        </w:tc>
        <w:tc>
          <w:tcPr>
            <w:tcW w:w="848" w:type="dxa"/>
            <w:tcBorders>
              <w:top w:val="single" w:sz="4" w:space="0" w:color="auto"/>
              <w:left w:val="single" w:sz="4" w:space="0" w:color="auto"/>
              <w:bottom w:val="single" w:sz="4" w:space="0" w:color="auto"/>
              <w:right w:val="single" w:sz="4" w:space="0" w:color="auto"/>
            </w:tcBorders>
            <w:hideMark/>
          </w:tcPr>
          <w:p w14:paraId="602B520F" w14:textId="77777777" w:rsidR="000D62EF" w:rsidRDefault="000D62EF" w:rsidP="00FF181D">
            <w:pPr>
              <w:rPr>
                <w:rFonts w:cs="Arial"/>
                <w:sz w:val="16"/>
                <w:szCs w:val="16"/>
              </w:rPr>
            </w:pPr>
            <w:r>
              <w:rPr>
                <w:rFonts w:cs="Arial"/>
                <w:sz w:val="16"/>
                <w:szCs w:val="16"/>
              </w:rPr>
              <w:t>Prompt (Not Mixed)</w:t>
            </w:r>
          </w:p>
        </w:tc>
        <w:tc>
          <w:tcPr>
            <w:tcW w:w="1019" w:type="dxa"/>
            <w:tcBorders>
              <w:top w:val="single" w:sz="4" w:space="0" w:color="auto"/>
              <w:left w:val="single" w:sz="4" w:space="0" w:color="auto"/>
              <w:bottom w:val="single" w:sz="4" w:space="0" w:color="auto"/>
              <w:right w:val="single" w:sz="4" w:space="0" w:color="auto"/>
            </w:tcBorders>
            <w:hideMark/>
          </w:tcPr>
          <w:p w14:paraId="78F7F0C6"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5ADCC846" w14:textId="77777777" w:rsidR="000D62EF" w:rsidRPr="000D62EF" w:rsidRDefault="000D62EF" w:rsidP="00FF181D">
            <w:pPr>
              <w:rPr>
                <w:rFonts w:cs="Arial"/>
                <w:sz w:val="16"/>
                <w:szCs w:val="16"/>
                <w:highlight w:val="yellow"/>
              </w:rPr>
            </w:pPr>
          </w:p>
        </w:tc>
      </w:tr>
      <w:tr w:rsidR="000D62EF" w14:paraId="77031142"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7C42A048" w14:textId="77777777" w:rsidR="000D62EF" w:rsidRDefault="000D62EF" w:rsidP="00FF181D">
            <w:pPr>
              <w:rPr>
                <w:rFonts w:cs="Arial"/>
                <w:sz w:val="16"/>
                <w:szCs w:val="16"/>
              </w:rPr>
            </w:pPr>
            <w:r>
              <w:rPr>
                <w:rFonts w:cs="Arial"/>
                <w:sz w:val="16"/>
                <w:szCs w:val="16"/>
              </w:rPr>
              <w:t>System Master</w:t>
            </w:r>
          </w:p>
        </w:tc>
        <w:tc>
          <w:tcPr>
            <w:tcW w:w="1114" w:type="dxa"/>
            <w:tcBorders>
              <w:top w:val="single" w:sz="4" w:space="0" w:color="auto"/>
              <w:left w:val="single" w:sz="4" w:space="0" w:color="auto"/>
              <w:bottom w:val="single" w:sz="4" w:space="0" w:color="auto"/>
              <w:right w:val="single" w:sz="4" w:space="0" w:color="auto"/>
            </w:tcBorders>
            <w:hideMark/>
          </w:tcPr>
          <w:p w14:paraId="230BE651"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1A8F6428" w14:textId="77777777" w:rsidR="000D62EF" w:rsidRDefault="000D62EF" w:rsidP="00FF181D">
            <w:pPr>
              <w:rPr>
                <w:rFonts w:cs="Arial"/>
                <w:sz w:val="16"/>
                <w:szCs w:val="16"/>
              </w:rPr>
            </w:pPr>
            <w:r>
              <w:rPr>
                <w:rFonts w:cs="Arial"/>
                <w:sz w:val="16"/>
                <w:szCs w:val="16"/>
              </w:rPr>
              <w:t>Not Requested</w:t>
            </w:r>
          </w:p>
        </w:tc>
        <w:tc>
          <w:tcPr>
            <w:tcW w:w="1451" w:type="dxa"/>
            <w:tcBorders>
              <w:top w:val="single" w:sz="4" w:space="0" w:color="auto"/>
              <w:left w:val="single" w:sz="4" w:space="0" w:color="auto"/>
              <w:bottom w:val="single" w:sz="4" w:space="0" w:color="auto"/>
              <w:right w:val="single" w:sz="4" w:space="0" w:color="auto"/>
            </w:tcBorders>
            <w:hideMark/>
          </w:tcPr>
          <w:p w14:paraId="0A0204E3" w14:textId="77777777" w:rsidR="000D62EF" w:rsidRDefault="000D62EF" w:rsidP="00FF181D">
            <w:pPr>
              <w:rPr>
                <w:rFonts w:cs="Arial"/>
                <w:sz w:val="16"/>
                <w:szCs w:val="16"/>
              </w:rPr>
            </w:pPr>
            <w:r>
              <w:rPr>
                <w:rFonts w:cs="Arial"/>
                <w:sz w:val="16"/>
                <w:szCs w:val="16"/>
              </w:rPr>
              <w:t>Manual Audio Mute(1)</w:t>
            </w:r>
          </w:p>
        </w:tc>
        <w:tc>
          <w:tcPr>
            <w:tcW w:w="1379" w:type="dxa"/>
            <w:tcBorders>
              <w:top w:val="single" w:sz="4" w:space="0" w:color="auto"/>
              <w:left w:val="single" w:sz="4" w:space="0" w:color="auto"/>
              <w:bottom w:val="single" w:sz="4" w:space="0" w:color="auto"/>
              <w:right w:val="single" w:sz="4" w:space="0" w:color="auto"/>
            </w:tcBorders>
            <w:hideMark/>
          </w:tcPr>
          <w:p w14:paraId="0A822E58" w14:textId="77777777" w:rsidR="000D62EF" w:rsidRDefault="000D62EF" w:rsidP="00FF181D">
            <w:pPr>
              <w:rPr>
                <w:rFonts w:cs="Arial"/>
                <w:sz w:val="16"/>
                <w:szCs w:val="16"/>
              </w:rPr>
            </w:pPr>
            <w:r>
              <w:rPr>
                <w:rFonts w:cs="Arial"/>
                <w:sz w:val="16"/>
                <w:szCs w:val="16"/>
              </w:rPr>
              <w:t>Mute of the audio system</w:t>
            </w:r>
          </w:p>
        </w:tc>
        <w:tc>
          <w:tcPr>
            <w:tcW w:w="848" w:type="dxa"/>
            <w:tcBorders>
              <w:top w:val="single" w:sz="4" w:space="0" w:color="auto"/>
              <w:left w:val="single" w:sz="4" w:space="0" w:color="auto"/>
              <w:bottom w:val="single" w:sz="4" w:space="0" w:color="auto"/>
              <w:right w:val="single" w:sz="4" w:space="0" w:color="auto"/>
            </w:tcBorders>
            <w:hideMark/>
          </w:tcPr>
          <w:p w14:paraId="3F388A16" w14:textId="77777777" w:rsidR="000D62EF" w:rsidRDefault="000D62EF" w:rsidP="00FF181D">
            <w:pPr>
              <w:rPr>
                <w:rFonts w:cs="Arial"/>
                <w:sz w:val="16"/>
                <w:szCs w:val="16"/>
              </w:rPr>
            </w:pPr>
            <w:r>
              <w:rPr>
                <w:rFonts w:cs="Arial"/>
                <w:sz w:val="16"/>
                <w:szCs w:val="16"/>
              </w:rPr>
              <w:t>N/A</w:t>
            </w:r>
          </w:p>
        </w:tc>
        <w:tc>
          <w:tcPr>
            <w:tcW w:w="1019" w:type="dxa"/>
            <w:tcBorders>
              <w:top w:val="single" w:sz="4" w:space="0" w:color="auto"/>
              <w:left w:val="single" w:sz="4" w:space="0" w:color="auto"/>
              <w:bottom w:val="single" w:sz="4" w:space="0" w:color="auto"/>
              <w:right w:val="single" w:sz="4" w:space="0" w:color="auto"/>
            </w:tcBorders>
            <w:hideMark/>
          </w:tcPr>
          <w:p w14:paraId="77163698" w14:textId="77777777" w:rsidR="000D62EF" w:rsidRDefault="000D62EF" w:rsidP="00FF181D">
            <w:pPr>
              <w:rPr>
                <w:rFonts w:cs="Arial"/>
                <w:sz w:val="16"/>
                <w:szCs w:val="16"/>
              </w:rPr>
            </w:pPr>
            <w:r>
              <w:rPr>
                <w:rFonts w:cs="Arial"/>
                <w:sz w:val="16"/>
                <w:szCs w:val="16"/>
              </w:rPr>
              <w:t>No</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A3965CC" w14:textId="77777777" w:rsidR="000D62EF" w:rsidRPr="000D62EF" w:rsidRDefault="005515A9" w:rsidP="00FF181D">
            <w:pPr>
              <w:rPr>
                <w:rFonts w:cs="Arial"/>
                <w:sz w:val="16"/>
                <w:szCs w:val="16"/>
                <w:highlight w:val="yellow"/>
              </w:rPr>
            </w:pPr>
            <w:r w:rsidRPr="000F18F6">
              <w:rPr>
                <w:rFonts w:cs="Arial"/>
                <w:color w:val="FF0000"/>
                <w:sz w:val="16"/>
                <w:szCs w:val="16"/>
                <w:highlight w:val="yellow"/>
              </w:rPr>
              <w:t>Supported</w:t>
            </w:r>
          </w:p>
        </w:tc>
      </w:tr>
      <w:tr w:rsidR="000D62EF" w14:paraId="6FB37F02"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4BB9FC20" w14:textId="77777777" w:rsidR="000D62EF" w:rsidRDefault="000D62EF" w:rsidP="00FF181D">
            <w:pPr>
              <w:rPr>
                <w:rFonts w:cs="Arial"/>
                <w:sz w:val="16"/>
                <w:szCs w:val="16"/>
              </w:rPr>
            </w:pPr>
            <w:r>
              <w:rPr>
                <w:rFonts w:cs="Arial"/>
                <w:sz w:val="16"/>
                <w:szCs w:val="16"/>
              </w:rPr>
              <w:t>System Master</w:t>
            </w:r>
          </w:p>
        </w:tc>
        <w:tc>
          <w:tcPr>
            <w:tcW w:w="1114" w:type="dxa"/>
            <w:tcBorders>
              <w:top w:val="single" w:sz="4" w:space="0" w:color="auto"/>
              <w:left w:val="single" w:sz="4" w:space="0" w:color="auto"/>
              <w:bottom w:val="single" w:sz="4" w:space="0" w:color="auto"/>
              <w:right w:val="single" w:sz="4" w:space="0" w:color="auto"/>
            </w:tcBorders>
            <w:hideMark/>
          </w:tcPr>
          <w:p w14:paraId="390A27E0" w14:textId="77777777" w:rsidR="000D62EF" w:rsidRDefault="000D62EF" w:rsidP="00FF181D">
            <w:pPr>
              <w:rPr>
                <w:rFonts w:cs="Arial"/>
                <w:sz w:val="16"/>
                <w:szCs w:val="16"/>
              </w:rPr>
            </w:pPr>
            <w:r>
              <w:rPr>
                <w:rFonts w:cs="Arial"/>
                <w:sz w:val="16"/>
                <w:szCs w:val="16"/>
              </w:rPr>
              <w:t>Front Requester</w:t>
            </w:r>
          </w:p>
        </w:tc>
        <w:tc>
          <w:tcPr>
            <w:tcW w:w="1242" w:type="dxa"/>
            <w:tcBorders>
              <w:top w:val="single" w:sz="4" w:space="0" w:color="auto"/>
              <w:left w:val="single" w:sz="4" w:space="0" w:color="auto"/>
              <w:bottom w:val="single" w:sz="4" w:space="0" w:color="auto"/>
              <w:right w:val="single" w:sz="4" w:space="0" w:color="auto"/>
            </w:tcBorders>
            <w:hideMark/>
          </w:tcPr>
          <w:p w14:paraId="55A88474" w14:textId="77777777" w:rsidR="000D62EF" w:rsidRDefault="000D62EF" w:rsidP="00FF181D">
            <w:pPr>
              <w:rPr>
                <w:rFonts w:cs="Arial"/>
                <w:sz w:val="16"/>
                <w:szCs w:val="16"/>
              </w:rPr>
            </w:pPr>
            <w:r>
              <w:rPr>
                <w:rFonts w:cs="Arial"/>
                <w:sz w:val="16"/>
                <w:szCs w:val="16"/>
              </w:rPr>
              <w:t>Not Requested</w:t>
            </w:r>
          </w:p>
        </w:tc>
        <w:tc>
          <w:tcPr>
            <w:tcW w:w="1451" w:type="dxa"/>
            <w:tcBorders>
              <w:top w:val="single" w:sz="4" w:space="0" w:color="auto"/>
              <w:left w:val="single" w:sz="4" w:space="0" w:color="auto"/>
              <w:bottom w:val="single" w:sz="4" w:space="0" w:color="auto"/>
              <w:right w:val="single" w:sz="4" w:space="0" w:color="auto"/>
            </w:tcBorders>
            <w:hideMark/>
          </w:tcPr>
          <w:p w14:paraId="3CEE4C4E" w14:textId="77777777" w:rsidR="000D62EF" w:rsidRDefault="000D62EF" w:rsidP="00FF181D">
            <w:pPr>
              <w:rPr>
                <w:rFonts w:cs="Arial"/>
                <w:sz w:val="16"/>
                <w:szCs w:val="16"/>
              </w:rPr>
            </w:pPr>
            <w:r>
              <w:rPr>
                <w:rFonts w:cs="Arial"/>
                <w:sz w:val="16"/>
                <w:szCs w:val="16"/>
              </w:rPr>
              <w:t>Not Requested</w:t>
            </w:r>
          </w:p>
        </w:tc>
        <w:tc>
          <w:tcPr>
            <w:tcW w:w="1379" w:type="dxa"/>
            <w:tcBorders>
              <w:top w:val="single" w:sz="4" w:space="0" w:color="auto"/>
              <w:left w:val="single" w:sz="4" w:space="0" w:color="auto"/>
              <w:bottom w:val="single" w:sz="4" w:space="0" w:color="auto"/>
              <w:right w:val="single" w:sz="4" w:space="0" w:color="auto"/>
            </w:tcBorders>
            <w:hideMark/>
          </w:tcPr>
          <w:p w14:paraId="1CF210F9" w14:textId="77777777" w:rsidR="000D62EF" w:rsidRDefault="000D62EF" w:rsidP="00FF181D">
            <w:pPr>
              <w:rPr>
                <w:rFonts w:cs="Arial"/>
                <w:sz w:val="16"/>
                <w:szCs w:val="16"/>
              </w:rPr>
            </w:pPr>
            <w:r>
              <w:rPr>
                <w:rFonts w:cs="Arial"/>
                <w:sz w:val="16"/>
                <w:szCs w:val="16"/>
              </w:rPr>
              <w:t>Used for "Release All Resources" &amp; "Get ALL resource updates"(2)</w:t>
            </w:r>
          </w:p>
        </w:tc>
        <w:tc>
          <w:tcPr>
            <w:tcW w:w="848" w:type="dxa"/>
            <w:tcBorders>
              <w:top w:val="single" w:sz="4" w:space="0" w:color="auto"/>
              <w:left w:val="single" w:sz="4" w:space="0" w:color="auto"/>
              <w:bottom w:val="single" w:sz="4" w:space="0" w:color="auto"/>
              <w:right w:val="single" w:sz="4" w:space="0" w:color="auto"/>
            </w:tcBorders>
            <w:hideMark/>
          </w:tcPr>
          <w:p w14:paraId="0D81E29F" w14:textId="77777777" w:rsidR="000D62EF" w:rsidRDefault="000D62EF" w:rsidP="00FF181D">
            <w:pPr>
              <w:rPr>
                <w:rFonts w:cs="Arial"/>
                <w:sz w:val="16"/>
                <w:szCs w:val="16"/>
              </w:rPr>
            </w:pPr>
            <w:r>
              <w:rPr>
                <w:rFonts w:cs="Arial"/>
                <w:sz w:val="16"/>
                <w:szCs w:val="16"/>
              </w:rPr>
              <w:t>N/A</w:t>
            </w:r>
          </w:p>
        </w:tc>
        <w:tc>
          <w:tcPr>
            <w:tcW w:w="1019" w:type="dxa"/>
            <w:tcBorders>
              <w:top w:val="single" w:sz="4" w:space="0" w:color="auto"/>
              <w:left w:val="single" w:sz="4" w:space="0" w:color="auto"/>
              <w:bottom w:val="single" w:sz="4" w:space="0" w:color="auto"/>
              <w:right w:val="single" w:sz="4" w:space="0" w:color="auto"/>
            </w:tcBorders>
            <w:hideMark/>
          </w:tcPr>
          <w:p w14:paraId="4ADFB026" w14:textId="77777777" w:rsidR="000D62EF" w:rsidRDefault="000D62EF" w:rsidP="00FF181D">
            <w:pPr>
              <w:rPr>
                <w:rFonts w:cs="Arial"/>
                <w:sz w:val="16"/>
                <w:szCs w:val="16"/>
              </w:rPr>
            </w:pPr>
            <w:r>
              <w:rPr>
                <w:rFonts w:cs="Arial"/>
                <w:sz w:val="16"/>
                <w:szCs w:val="16"/>
              </w:rPr>
              <w:t>Yes(5)</w:t>
            </w: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0275791A" w14:textId="77777777" w:rsidR="000D62EF" w:rsidRPr="000D62EF" w:rsidRDefault="005515A9" w:rsidP="00FF181D">
            <w:pPr>
              <w:rPr>
                <w:rFonts w:cs="Arial"/>
                <w:sz w:val="16"/>
                <w:szCs w:val="16"/>
                <w:highlight w:val="yellow"/>
              </w:rPr>
            </w:pPr>
            <w:r w:rsidRPr="000F18F6">
              <w:rPr>
                <w:rFonts w:cs="Arial"/>
                <w:color w:val="FF0000"/>
                <w:sz w:val="16"/>
                <w:szCs w:val="16"/>
                <w:highlight w:val="yellow"/>
              </w:rPr>
              <w:t>Supported</w:t>
            </w:r>
            <w:r>
              <w:rPr>
                <w:rFonts w:cs="Arial"/>
                <w:color w:val="FF0000"/>
                <w:sz w:val="16"/>
                <w:szCs w:val="16"/>
                <w:highlight w:val="yellow"/>
              </w:rPr>
              <w:t xml:space="preserve"> – for an empty audio stack (</w:t>
            </w:r>
            <w:proofErr w:type="spellStart"/>
            <w:r>
              <w:rPr>
                <w:rFonts w:cs="Arial"/>
                <w:color w:val="FF0000"/>
                <w:sz w:val="16"/>
                <w:szCs w:val="16"/>
                <w:highlight w:val="yellow"/>
              </w:rPr>
              <w:t>ex driving</w:t>
            </w:r>
            <w:proofErr w:type="spellEnd"/>
            <w:r>
              <w:rPr>
                <w:rFonts w:cs="Arial"/>
                <w:color w:val="FF0000"/>
                <w:sz w:val="16"/>
                <w:szCs w:val="16"/>
                <w:highlight w:val="yellow"/>
              </w:rPr>
              <w:t xml:space="preserve"> with the audio off)</w:t>
            </w:r>
          </w:p>
        </w:tc>
      </w:tr>
      <w:tr w:rsidR="000D62EF" w14:paraId="60DE9715"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541C6225" w14:textId="77777777" w:rsidR="000D62EF" w:rsidRDefault="000D62EF" w:rsidP="00FF181D">
            <w:pPr>
              <w:rPr>
                <w:rFonts w:cs="Arial"/>
                <w:sz w:val="16"/>
                <w:szCs w:val="16"/>
              </w:rPr>
            </w:pPr>
            <w:r>
              <w:rPr>
                <w:rFonts w:cs="Arial"/>
                <w:sz w:val="16"/>
                <w:szCs w:val="16"/>
              </w:rPr>
              <w:t>AMFM Client</w:t>
            </w:r>
          </w:p>
          <w:p w14:paraId="5FEDFDEE" w14:textId="77777777" w:rsidR="000D62EF" w:rsidRDefault="000D62EF" w:rsidP="00FF181D">
            <w:pPr>
              <w:rPr>
                <w:rFonts w:cs="Arial"/>
                <w:sz w:val="16"/>
                <w:szCs w:val="16"/>
              </w:rPr>
            </w:pPr>
            <w:r>
              <w:rPr>
                <w:rFonts w:cs="Arial"/>
                <w:sz w:val="16"/>
                <w:szCs w:val="16"/>
              </w:rPr>
              <w:t>AMFM Server</w:t>
            </w:r>
          </w:p>
        </w:tc>
        <w:tc>
          <w:tcPr>
            <w:tcW w:w="1114" w:type="dxa"/>
            <w:tcBorders>
              <w:top w:val="single" w:sz="4" w:space="0" w:color="auto"/>
              <w:left w:val="single" w:sz="4" w:space="0" w:color="auto"/>
              <w:bottom w:val="single" w:sz="4" w:space="0" w:color="auto"/>
              <w:right w:val="single" w:sz="4" w:space="0" w:color="auto"/>
            </w:tcBorders>
            <w:hideMark/>
          </w:tcPr>
          <w:p w14:paraId="48338128" w14:textId="77777777" w:rsidR="000D62EF" w:rsidRPr="005515A9" w:rsidRDefault="000D62EF" w:rsidP="00FF181D">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7AEEB25F" w14:textId="77777777" w:rsidR="000D62EF" w:rsidRDefault="000D62EF" w:rsidP="00FF181D">
            <w:pPr>
              <w:rPr>
                <w:rFonts w:cs="Arial"/>
                <w:sz w:val="16"/>
                <w:szCs w:val="16"/>
              </w:rPr>
            </w:pPr>
            <w:r>
              <w:rPr>
                <w:rFonts w:cs="Arial"/>
                <w:sz w:val="16"/>
                <w:szCs w:val="16"/>
              </w:rPr>
              <w:t>AM/FM Radio</w:t>
            </w:r>
          </w:p>
        </w:tc>
        <w:tc>
          <w:tcPr>
            <w:tcW w:w="1451" w:type="dxa"/>
            <w:tcBorders>
              <w:top w:val="single" w:sz="4" w:space="0" w:color="auto"/>
              <w:left w:val="single" w:sz="4" w:space="0" w:color="auto"/>
              <w:bottom w:val="single" w:sz="4" w:space="0" w:color="auto"/>
              <w:right w:val="single" w:sz="4" w:space="0" w:color="auto"/>
            </w:tcBorders>
            <w:hideMark/>
          </w:tcPr>
          <w:p w14:paraId="323DD45C" w14:textId="77777777" w:rsidR="000D62EF" w:rsidRDefault="000D62EF" w:rsidP="00FF181D">
            <w:pPr>
              <w:rPr>
                <w:rFonts w:cs="Arial"/>
                <w:sz w:val="16"/>
                <w:szCs w:val="16"/>
              </w:rPr>
            </w:pPr>
            <w:r>
              <w:rPr>
                <w:rFonts w:cs="Arial"/>
                <w:sz w:val="16"/>
                <w:szCs w:val="16"/>
              </w:rPr>
              <w:t>Radio</w:t>
            </w:r>
          </w:p>
        </w:tc>
        <w:tc>
          <w:tcPr>
            <w:tcW w:w="1379" w:type="dxa"/>
            <w:tcBorders>
              <w:top w:val="single" w:sz="4" w:space="0" w:color="auto"/>
              <w:left w:val="single" w:sz="4" w:space="0" w:color="auto"/>
              <w:bottom w:val="single" w:sz="4" w:space="0" w:color="auto"/>
              <w:right w:val="single" w:sz="4" w:space="0" w:color="auto"/>
            </w:tcBorders>
            <w:hideMark/>
          </w:tcPr>
          <w:p w14:paraId="09088BFE" w14:textId="77777777" w:rsidR="000D62EF" w:rsidRDefault="000D62EF" w:rsidP="00FF181D">
            <w:pPr>
              <w:rPr>
                <w:rFonts w:cs="Arial"/>
                <w:sz w:val="16"/>
                <w:szCs w:val="16"/>
              </w:rPr>
            </w:pPr>
            <w:r>
              <w:rPr>
                <w:rFonts w:cs="Arial"/>
                <w:sz w:val="16"/>
                <w:szCs w:val="16"/>
              </w:rPr>
              <w:t>Normal Radio Listening</w:t>
            </w:r>
          </w:p>
        </w:tc>
        <w:tc>
          <w:tcPr>
            <w:tcW w:w="848" w:type="dxa"/>
            <w:tcBorders>
              <w:top w:val="single" w:sz="4" w:space="0" w:color="auto"/>
              <w:left w:val="single" w:sz="4" w:space="0" w:color="auto"/>
              <w:bottom w:val="single" w:sz="4" w:space="0" w:color="auto"/>
              <w:right w:val="single" w:sz="4" w:space="0" w:color="auto"/>
            </w:tcBorders>
          </w:tcPr>
          <w:p w14:paraId="27EF3617" w14:textId="77777777" w:rsidR="000D62EF" w:rsidRDefault="000D62EF" w:rsidP="00FF181D">
            <w:pPr>
              <w:rPr>
                <w:rFonts w:cs="Arial"/>
                <w:sz w:val="16"/>
                <w:szCs w:val="16"/>
              </w:rPr>
            </w:pPr>
          </w:p>
        </w:tc>
        <w:tc>
          <w:tcPr>
            <w:tcW w:w="1019" w:type="dxa"/>
            <w:tcBorders>
              <w:top w:val="single" w:sz="4" w:space="0" w:color="auto"/>
              <w:left w:val="single" w:sz="4" w:space="0" w:color="auto"/>
              <w:bottom w:val="single" w:sz="4" w:space="0" w:color="auto"/>
              <w:right w:val="single" w:sz="4" w:space="0" w:color="auto"/>
            </w:tcBorders>
          </w:tcPr>
          <w:p w14:paraId="1EFAC748" w14:textId="77777777" w:rsidR="000D62EF" w:rsidRDefault="000D62EF" w:rsidP="00FF181D">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15BBCE1B" w14:textId="77777777" w:rsidR="000D62EF" w:rsidRPr="000D62EF" w:rsidRDefault="005515A9" w:rsidP="00FF181D">
            <w:pPr>
              <w:rPr>
                <w:rFonts w:cs="Arial"/>
                <w:sz w:val="16"/>
                <w:szCs w:val="16"/>
                <w:highlight w:val="yellow"/>
              </w:rPr>
            </w:pPr>
            <w:r w:rsidRPr="005515A9">
              <w:rPr>
                <w:rFonts w:cs="Arial"/>
                <w:color w:val="FF0000"/>
                <w:sz w:val="16"/>
                <w:szCs w:val="16"/>
                <w:highlight w:val="yellow"/>
              </w:rPr>
              <w:t xml:space="preserve">N/A – so far this has never been used </w:t>
            </w:r>
            <w:r>
              <w:rPr>
                <w:rFonts w:cs="Arial"/>
                <w:color w:val="FF0000"/>
                <w:sz w:val="16"/>
                <w:szCs w:val="16"/>
                <w:highlight w:val="yellow"/>
              </w:rPr>
              <w:t xml:space="preserve"> for Rear</w:t>
            </w:r>
          </w:p>
        </w:tc>
      </w:tr>
      <w:tr w:rsidR="005515A9" w14:paraId="5ECB28EC"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5656E016" w14:textId="77777777" w:rsidR="005515A9" w:rsidRDefault="005515A9" w:rsidP="005515A9">
            <w:pPr>
              <w:rPr>
                <w:rFonts w:cs="Arial"/>
                <w:sz w:val="16"/>
                <w:szCs w:val="16"/>
              </w:rPr>
            </w:pPr>
            <w:r>
              <w:rPr>
                <w:rFonts w:cs="Arial"/>
                <w:sz w:val="16"/>
                <w:szCs w:val="16"/>
              </w:rPr>
              <w:t>SDARS Client</w:t>
            </w:r>
          </w:p>
          <w:p w14:paraId="5DDF9591" w14:textId="77777777" w:rsidR="005515A9" w:rsidRDefault="005515A9" w:rsidP="005515A9">
            <w:pPr>
              <w:rPr>
                <w:rFonts w:cs="Arial"/>
                <w:sz w:val="16"/>
                <w:szCs w:val="16"/>
              </w:rPr>
            </w:pPr>
            <w:r>
              <w:rPr>
                <w:rFonts w:cs="Arial"/>
                <w:sz w:val="16"/>
                <w:szCs w:val="16"/>
              </w:rPr>
              <w:lastRenderedPageBreak/>
              <w:t>SDARS Server</w:t>
            </w:r>
          </w:p>
        </w:tc>
        <w:tc>
          <w:tcPr>
            <w:tcW w:w="1114" w:type="dxa"/>
            <w:tcBorders>
              <w:top w:val="single" w:sz="4" w:space="0" w:color="auto"/>
              <w:left w:val="single" w:sz="4" w:space="0" w:color="auto"/>
              <w:bottom w:val="single" w:sz="4" w:space="0" w:color="auto"/>
              <w:right w:val="single" w:sz="4" w:space="0" w:color="auto"/>
            </w:tcBorders>
            <w:hideMark/>
          </w:tcPr>
          <w:p w14:paraId="6579B2E4" w14:textId="77777777" w:rsidR="005515A9" w:rsidRPr="005515A9" w:rsidRDefault="005515A9" w:rsidP="005515A9">
            <w:pPr>
              <w:rPr>
                <w:rFonts w:cs="Arial"/>
                <w:color w:val="FF0000"/>
                <w:sz w:val="16"/>
                <w:szCs w:val="16"/>
              </w:rPr>
            </w:pPr>
            <w:r w:rsidRPr="005515A9">
              <w:rPr>
                <w:rFonts w:cs="Arial"/>
                <w:color w:val="FF0000"/>
                <w:sz w:val="16"/>
                <w:szCs w:val="16"/>
              </w:rPr>
              <w:lastRenderedPageBreak/>
              <w:t>Rear Requester</w:t>
            </w:r>
          </w:p>
        </w:tc>
        <w:tc>
          <w:tcPr>
            <w:tcW w:w="1242" w:type="dxa"/>
            <w:tcBorders>
              <w:top w:val="single" w:sz="4" w:space="0" w:color="auto"/>
              <w:left w:val="single" w:sz="4" w:space="0" w:color="auto"/>
              <w:bottom w:val="single" w:sz="4" w:space="0" w:color="auto"/>
              <w:right w:val="single" w:sz="4" w:space="0" w:color="auto"/>
            </w:tcBorders>
            <w:hideMark/>
          </w:tcPr>
          <w:p w14:paraId="08D0BF28" w14:textId="77777777" w:rsidR="005515A9" w:rsidRDefault="005515A9" w:rsidP="005515A9">
            <w:pPr>
              <w:rPr>
                <w:rFonts w:cs="Arial"/>
                <w:sz w:val="16"/>
                <w:szCs w:val="16"/>
              </w:rPr>
            </w:pPr>
            <w:r>
              <w:rPr>
                <w:rFonts w:cs="Arial"/>
                <w:sz w:val="16"/>
                <w:szCs w:val="16"/>
              </w:rPr>
              <w:t>DAB/SDARS</w:t>
            </w:r>
          </w:p>
        </w:tc>
        <w:tc>
          <w:tcPr>
            <w:tcW w:w="1451" w:type="dxa"/>
            <w:tcBorders>
              <w:top w:val="single" w:sz="4" w:space="0" w:color="auto"/>
              <w:left w:val="single" w:sz="4" w:space="0" w:color="auto"/>
              <w:bottom w:val="single" w:sz="4" w:space="0" w:color="auto"/>
              <w:right w:val="single" w:sz="4" w:space="0" w:color="auto"/>
            </w:tcBorders>
            <w:hideMark/>
          </w:tcPr>
          <w:p w14:paraId="4B420B57" w14:textId="77777777" w:rsidR="005515A9" w:rsidRDefault="005515A9" w:rsidP="005515A9">
            <w:pPr>
              <w:rPr>
                <w:rFonts w:cs="Arial"/>
                <w:sz w:val="16"/>
                <w:szCs w:val="16"/>
              </w:rPr>
            </w:pPr>
            <w:r>
              <w:rPr>
                <w:rFonts w:cs="Arial"/>
                <w:sz w:val="16"/>
                <w:szCs w:val="16"/>
              </w:rPr>
              <w:t>Radio</w:t>
            </w:r>
          </w:p>
        </w:tc>
        <w:tc>
          <w:tcPr>
            <w:tcW w:w="1379" w:type="dxa"/>
            <w:tcBorders>
              <w:top w:val="single" w:sz="4" w:space="0" w:color="auto"/>
              <w:left w:val="single" w:sz="4" w:space="0" w:color="auto"/>
              <w:bottom w:val="single" w:sz="4" w:space="0" w:color="auto"/>
              <w:right w:val="single" w:sz="4" w:space="0" w:color="auto"/>
            </w:tcBorders>
            <w:hideMark/>
          </w:tcPr>
          <w:p w14:paraId="3FB9F015" w14:textId="77777777" w:rsidR="005515A9" w:rsidRDefault="005515A9" w:rsidP="005515A9">
            <w:pPr>
              <w:rPr>
                <w:rFonts w:cs="Arial"/>
                <w:sz w:val="16"/>
                <w:szCs w:val="16"/>
              </w:rPr>
            </w:pPr>
            <w:r>
              <w:rPr>
                <w:rFonts w:cs="Arial"/>
                <w:sz w:val="16"/>
                <w:szCs w:val="16"/>
              </w:rPr>
              <w:t>Normal Radio Listening</w:t>
            </w:r>
          </w:p>
        </w:tc>
        <w:tc>
          <w:tcPr>
            <w:tcW w:w="848" w:type="dxa"/>
            <w:tcBorders>
              <w:top w:val="single" w:sz="4" w:space="0" w:color="auto"/>
              <w:left w:val="single" w:sz="4" w:space="0" w:color="auto"/>
              <w:bottom w:val="single" w:sz="4" w:space="0" w:color="auto"/>
              <w:right w:val="single" w:sz="4" w:space="0" w:color="auto"/>
            </w:tcBorders>
          </w:tcPr>
          <w:p w14:paraId="5B3C298C" w14:textId="77777777" w:rsidR="005515A9" w:rsidRDefault="005515A9" w:rsidP="005515A9"/>
        </w:tc>
        <w:tc>
          <w:tcPr>
            <w:tcW w:w="1019" w:type="dxa"/>
            <w:tcBorders>
              <w:top w:val="single" w:sz="4" w:space="0" w:color="auto"/>
              <w:left w:val="single" w:sz="4" w:space="0" w:color="auto"/>
              <w:bottom w:val="single" w:sz="4" w:space="0" w:color="auto"/>
              <w:right w:val="single" w:sz="4" w:space="0" w:color="auto"/>
            </w:tcBorders>
          </w:tcPr>
          <w:p w14:paraId="2E12CA7C" w14:textId="77777777" w:rsidR="005515A9"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1EEBCBB" w14:textId="77777777" w:rsidR="005515A9" w:rsidRDefault="005515A9" w:rsidP="005515A9">
            <w:r w:rsidRPr="0028226B">
              <w:rPr>
                <w:rFonts w:cs="Arial"/>
                <w:color w:val="FF0000"/>
                <w:sz w:val="16"/>
                <w:szCs w:val="16"/>
                <w:highlight w:val="yellow"/>
              </w:rPr>
              <w:t>N/A – so far this has never been used  for Rear</w:t>
            </w:r>
          </w:p>
        </w:tc>
      </w:tr>
      <w:tr w:rsidR="005515A9" w14:paraId="449F7B20"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2EDE184" w14:textId="77777777" w:rsidR="005515A9" w:rsidRDefault="005515A9" w:rsidP="005515A9">
            <w:pPr>
              <w:rPr>
                <w:rFonts w:cs="Arial"/>
                <w:sz w:val="16"/>
                <w:szCs w:val="16"/>
              </w:rPr>
            </w:pPr>
            <w:proofErr w:type="spellStart"/>
            <w:r>
              <w:rPr>
                <w:rFonts w:cs="Arial"/>
                <w:sz w:val="16"/>
                <w:szCs w:val="16"/>
              </w:rPr>
              <w:t>SingleCD</w:t>
            </w:r>
            <w:proofErr w:type="spellEnd"/>
            <w:r>
              <w:rPr>
                <w:rFonts w:cs="Arial"/>
                <w:sz w:val="16"/>
                <w:szCs w:val="16"/>
              </w:rPr>
              <w:t xml:space="preserve"> Client</w:t>
            </w:r>
          </w:p>
          <w:p w14:paraId="6AF1617D" w14:textId="77777777" w:rsidR="005515A9" w:rsidRDefault="005515A9" w:rsidP="005515A9">
            <w:pPr>
              <w:rPr>
                <w:rFonts w:cs="Arial"/>
                <w:sz w:val="16"/>
                <w:szCs w:val="16"/>
              </w:rPr>
            </w:pPr>
            <w:proofErr w:type="spellStart"/>
            <w:r>
              <w:rPr>
                <w:rFonts w:cs="Arial"/>
                <w:sz w:val="16"/>
                <w:szCs w:val="16"/>
              </w:rPr>
              <w:t>SingleCD</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4935DEC3"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32AFBD7A" w14:textId="77777777" w:rsidR="005515A9" w:rsidRDefault="005515A9" w:rsidP="005515A9">
            <w:pPr>
              <w:rPr>
                <w:rFonts w:cs="Arial"/>
                <w:sz w:val="16"/>
                <w:szCs w:val="16"/>
              </w:rPr>
            </w:pPr>
            <w:r>
              <w:rPr>
                <w:rFonts w:cs="Arial"/>
                <w:sz w:val="16"/>
                <w:szCs w:val="16"/>
              </w:rPr>
              <w:t>Front Disc</w:t>
            </w:r>
          </w:p>
        </w:tc>
        <w:tc>
          <w:tcPr>
            <w:tcW w:w="1451" w:type="dxa"/>
            <w:tcBorders>
              <w:top w:val="single" w:sz="4" w:space="0" w:color="auto"/>
              <w:left w:val="single" w:sz="4" w:space="0" w:color="auto"/>
              <w:bottom w:val="single" w:sz="4" w:space="0" w:color="auto"/>
              <w:right w:val="single" w:sz="4" w:space="0" w:color="auto"/>
            </w:tcBorders>
            <w:hideMark/>
          </w:tcPr>
          <w:p w14:paraId="1B04B49C" w14:textId="77777777" w:rsidR="005515A9" w:rsidRDefault="005515A9" w:rsidP="005515A9">
            <w:pPr>
              <w:rPr>
                <w:rFonts w:cs="Arial"/>
                <w:sz w:val="16"/>
                <w:szCs w:val="16"/>
              </w:rPr>
            </w:pPr>
            <w:r>
              <w:rPr>
                <w:rFonts w:cs="Arial"/>
                <w:sz w:val="16"/>
                <w:szCs w:val="16"/>
              </w:rPr>
              <w:t>Disc</w:t>
            </w:r>
          </w:p>
        </w:tc>
        <w:tc>
          <w:tcPr>
            <w:tcW w:w="1379" w:type="dxa"/>
            <w:tcBorders>
              <w:top w:val="single" w:sz="4" w:space="0" w:color="auto"/>
              <w:left w:val="single" w:sz="4" w:space="0" w:color="auto"/>
              <w:bottom w:val="single" w:sz="4" w:space="0" w:color="auto"/>
              <w:right w:val="single" w:sz="4" w:space="0" w:color="auto"/>
            </w:tcBorders>
            <w:hideMark/>
          </w:tcPr>
          <w:p w14:paraId="1E917C7F" w14:textId="77777777" w:rsidR="005515A9" w:rsidRDefault="005515A9" w:rsidP="005515A9">
            <w:pPr>
              <w:rPr>
                <w:rFonts w:cs="Arial"/>
                <w:sz w:val="16"/>
                <w:szCs w:val="16"/>
              </w:rPr>
            </w:pPr>
            <w:r>
              <w:rPr>
                <w:rFonts w:cs="Arial"/>
                <w:sz w:val="16"/>
                <w:szCs w:val="16"/>
              </w:rPr>
              <w:t>Front disc player</w:t>
            </w:r>
          </w:p>
        </w:tc>
        <w:tc>
          <w:tcPr>
            <w:tcW w:w="848" w:type="dxa"/>
            <w:tcBorders>
              <w:top w:val="single" w:sz="4" w:space="0" w:color="auto"/>
              <w:left w:val="single" w:sz="4" w:space="0" w:color="auto"/>
              <w:bottom w:val="single" w:sz="4" w:space="0" w:color="auto"/>
              <w:right w:val="single" w:sz="4" w:space="0" w:color="auto"/>
            </w:tcBorders>
          </w:tcPr>
          <w:p w14:paraId="4E61D3FA" w14:textId="77777777" w:rsidR="005515A9" w:rsidRDefault="005515A9" w:rsidP="005515A9"/>
        </w:tc>
        <w:tc>
          <w:tcPr>
            <w:tcW w:w="1019" w:type="dxa"/>
            <w:tcBorders>
              <w:top w:val="single" w:sz="4" w:space="0" w:color="auto"/>
              <w:left w:val="single" w:sz="4" w:space="0" w:color="auto"/>
              <w:bottom w:val="single" w:sz="4" w:space="0" w:color="auto"/>
              <w:right w:val="single" w:sz="4" w:space="0" w:color="auto"/>
            </w:tcBorders>
          </w:tcPr>
          <w:p w14:paraId="1A0DEE5F" w14:textId="77777777" w:rsidR="005515A9"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37E701B" w14:textId="77777777" w:rsidR="005515A9" w:rsidRDefault="005515A9" w:rsidP="005515A9">
            <w:r w:rsidRPr="0028226B">
              <w:rPr>
                <w:rFonts w:cs="Arial"/>
                <w:color w:val="FF0000"/>
                <w:sz w:val="16"/>
                <w:szCs w:val="16"/>
                <w:highlight w:val="yellow"/>
              </w:rPr>
              <w:t>N/A – so far this has never been used  for Rear</w:t>
            </w:r>
          </w:p>
        </w:tc>
      </w:tr>
      <w:tr w:rsidR="005515A9" w14:paraId="42DCAA0F"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54340C2" w14:textId="77777777" w:rsidR="005515A9" w:rsidRDefault="005515A9" w:rsidP="005515A9">
            <w:pPr>
              <w:rPr>
                <w:rFonts w:cs="Arial"/>
                <w:sz w:val="16"/>
                <w:szCs w:val="16"/>
              </w:rPr>
            </w:pPr>
            <w:proofErr w:type="spellStart"/>
            <w:r>
              <w:rPr>
                <w:rFonts w:cs="Arial"/>
                <w:sz w:val="16"/>
                <w:szCs w:val="16"/>
              </w:rPr>
              <w:t>InDashCD</w:t>
            </w:r>
            <w:proofErr w:type="spellEnd"/>
            <w:r>
              <w:rPr>
                <w:rFonts w:cs="Arial"/>
                <w:sz w:val="16"/>
                <w:szCs w:val="16"/>
              </w:rPr>
              <w:t xml:space="preserve"> Client</w:t>
            </w:r>
          </w:p>
          <w:p w14:paraId="70182CEA" w14:textId="77777777" w:rsidR="005515A9" w:rsidRDefault="005515A9" w:rsidP="005515A9">
            <w:pPr>
              <w:rPr>
                <w:rFonts w:cs="Arial"/>
                <w:sz w:val="16"/>
                <w:szCs w:val="16"/>
              </w:rPr>
            </w:pPr>
            <w:proofErr w:type="spellStart"/>
            <w:r>
              <w:rPr>
                <w:rFonts w:cs="Arial"/>
                <w:sz w:val="16"/>
                <w:szCs w:val="16"/>
              </w:rPr>
              <w:t>InDashCD</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6A7FF010"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492974BF" w14:textId="77777777" w:rsidR="005515A9" w:rsidRDefault="005515A9" w:rsidP="005515A9">
            <w:pPr>
              <w:rPr>
                <w:rFonts w:cs="Arial"/>
                <w:sz w:val="16"/>
                <w:szCs w:val="16"/>
              </w:rPr>
            </w:pPr>
            <w:r>
              <w:rPr>
                <w:rFonts w:cs="Arial"/>
                <w:sz w:val="16"/>
                <w:szCs w:val="16"/>
              </w:rPr>
              <w:t>In-Dash CD Changer (not part of the rear system)</w:t>
            </w:r>
          </w:p>
        </w:tc>
        <w:tc>
          <w:tcPr>
            <w:tcW w:w="1451" w:type="dxa"/>
            <w:tcBorders>
              <w:top w:val="single" w:sz="4" w:space="0" w:color="auto"/>
              <w:left w:val="single" w:sz="4" w:space="0" w:color="auto"/>
              <w:bottom w:val="single" w:sz="4" w:space="0" w:color="auto"/>
              <w:right w:val="single" w:sz="4" w:space="0" w:color="auto"/>
            </w:tcBorders>
            <w:hideMark/>
          </w:tcPr>
          <w:p w14:paraId="5670A28B" w14:textId="77777777" w:rsidR="005515A9" w:rsidRDefault="005515A9" w:rsidP="005515A9">
            <w:pPr>
              <w:rPr>
                <w:rFonts w:cs="Arial"/>
                <w:sz w:val="16"/>
                <w:szCs w:val="16"/>
              </w:rPr>
            </w:pPr>
            <w:r>
              <w:rPr>
                <w:rFonts w:cs="Arial"/>
                <w:sz w:val="16"/>
                <w:szCs w:val="16"/>
              </w:rPr>
              <w:t>Disc</w:t>
            </w:r>
          </w:p>
        </w:tc>
        <w:tc>
          <w:tcPr>
            <w:tcW w:w="1379" w:type="dxa"/>
            <w:tcBorders>
              <w:top w:val="single" w:sz="4" w:space="0" w:color="auto"/>
              <w:left w:val="single" w:sz="4" w:space="0" w:color="auto"/>
              <w:bottom w:val="single" w:sz="4" w:space="0" w:color="auto"/>
              <w:right w:val="single" w:sz="4" w:space="0" w:color="auto"/>
            </w:tcBorders>
            <w:hideMark/>
          </w:tcPr>
          <w:p w14:paraId="3A18A290" w14:textId="77777777" w:rsidR="005515A9" w:rsidRDefault="005515A9" w:rsidP="005515A9">
            <w:pPr>
              <w:rPr>
                <w:rFonts w:cs="Arial"/>
                <w:sz w:val="16"/>
                <w:szCs w:val="16"/>
              </w:rPr>
            </w:pPr>
            <w:r>
              <w:rPr>
                <w:rFonts w:cs="Arial"/>
                <w:sz w:val="16"/>
                <w:szCs w:val="16"/>
              </w:rPr>
              <w:t>In-dash CD changer</w:t>
            </w:r>
          </w:p>
        </w:tc>
        <w:tc>
          <w:tcPr>
            <w:tcW w:w="848" w:type="dxa"/>
            <w:tcBorders>
              <w:top w:val="single" w:sz="4" w:space="0" w:color="auto"/>
              <w:left w:val="single" w:sz="4" w:space="0" w:color="auto"/>
              <w:bottom w:val="single" w:sz="4" w:space="0" w:color="auto"/>
              <w:right w:val="single" w:sz="4" w:space="0" w:color="auto"/>
            </w:tcBorders>
          </w:tcPr>
          <w:p w14:paraId="5E212FA6" w14:textId="77777777" w:rsidR="005515A9" w:rsidRPr="006C5B0F" w:rsidRDefault="005515A9" w:rsidP="005515A9">
            <w:pPr>
              <w:rPr>
                <w:rFonts w:cs="Arial"/>
                <w:sz w:val="16"/>
                <w:szCs w:val="16"/>
                <w:rPrChange w:id="31" w:author="Myslinski, Jason (J.S.)" w:date="2014-07-30T08:12:00Z">
                  <w:rPr/>
                </w:rPrChange>
              </w:rPr>
            </w:pPr>
          </w:p>
        </w:tc>
        <w:tc>
          <w:tcPr>
            <w:tcW w:w="1019" w:type="dxa"/>
            <w:tcBorders>
              <w:top w:val="single" w:sz="4" w:space="0" w:color="auto"/>
              <w:left w:val="single" w:sz="4" w:space="0" w:color="auto"/>
              <w:bottom w:val="single" w:sz="4" w:space="0" w:color="auto"/>
              <w:right w:val="single" w:sz="4" w:space="0" w:color="auto"/>
            </w:tcBorders>
          </w:tcPr>
          <w:p w14:paraId="3A2DDC21" w14:textId="77777777" w:rsidR="005515A9"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0C62BC40" w14:textId="77777777" w:rsidR="005515A9" w:rsidRDefault="005515A9" w:rsidP="005515A9">
            <w:r w:rsidRPr="0028226B">
              <w:rPr>
                <w:rFonts w:cs="Arial"/>
                <w:color w:val="FF0000"/>
                <w:sz w:val="16"/>
                <w:szCs w:val="16"/>
                <w:highlight w:val="yellow"/>
              </w:rPr>
              <w:t>N/A – so far this has never been used  for Rear</w:t>
            </w:r>
          </w:p>
        </w:tc>
      </w:tr>
      <w:tr w:rsidR="005515A9" w14:paraId="7EEC327D"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2674CDE1" w14:textId="77777777" w:rsidR="005515A9" w:rsidRDefault="005515A9" w:rsidP="005515A9">
            <w:pPr>
              <w:rPr>
                <w:rFonts w:cs="Arial"/>
                <w:sz w:val="16"/>
                <w:szCs w:val="16"/>
              </w:rPr>
            </w:pPr>
            <w:proofErr w:type="spellStart"/>
            <w:r>
              <w:rPr>
                <w:rFonts w:cs="Arial"/>
                <w:sz w:val="16"/>
                <w:szCs w:val="16"/>
              </w:rPr>
              <w:t>RearCD</w:t>
            </w:r>
            <w:proofErr w:type="spellEnd"/>
            <w:r>
              <w:rPr>
                <w:rFonts w:cs="Arial"/>
                <w:sz w:val="16"/>
                <w:szCs w:val="16"/>
              </w:rPr>
              <w:t xml:space="preserve"> Client</w:t>
            </w:r>
          </w:p>
          <w:p w14:paraId="6A0AEEB4" w14:textId="77777777" w:rsidR="005515A9" w:rsidRDefault="005515A9" w:rsidP="005515A9">
            <w:pPr>
              <w:rPr>
                <w:rFonts w:cs="Arial"/>
                <w:sz w:val="16"/>
                <w:szCs w:val="16"/>
              </w:rPr>
            </w:pPr>
            <w:proofErr w:type="spellStart"/>
            <w:r>
              <w:rPr>
                <w:rFonts w:cs="Arial"/>
                <w:sz w:val="16"/>
                <w:szCs w:val="16"/>
              </w:rPr>
              <w:t>RearCD</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4074518C"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49693FC0" w14:textId="77777777" w:rsidR="005515A9" w:rsidRDefault="005515A9" w:rsidP="005515A9">
            <w:pPr>
              <w:rPr>
                <w:rFonts w:cs="Arial"/>
                <w:sz w:val="16"/>
                <w:szCs w:val="16"/>
              </w:rPr>
            </w:pPr>
            <w:r>
              <w:rPr>
                <w:rFonts w:cs="Arial"/>
                <w:sz w:val="16"/>
                <w:szCs w:val="16"/>
              </w:rPr>
              <w:t>Rear Disc</w:t>
            </w:r>
          </w:p>
        </w:tc>
        <w:tc>
          <w:tcPr>
            <w:tcW w:w="1451" w:type="dxa"/>
            <w:tcBorders>
              <w:top w:val="single" w:sz="4" w:space="0" w:color="auto"/>
              <w:left w:val="single" w:sz="4" w:space="0" w:color="auto"/>
              <w:bottom w:val="single" w:sz="4" w:space="0" w:color="auto"/>
              <w:right w:val="single" w:sz="4" w:space="0" w:color="auto"/>
            </w:tcBorders>
            <w:hideMark/>
          </w:tcPr>
          <w:p w14:paraId="65BF850F" w14:textId="77777777" w:rsidR="005515A9" w:rsidRDefault="005515A9" w:rsidP="005515A9">
            <w:pPr>
              <w:rPr>
                <w:rFonts w:cs="Arial"/>
                <w:sz w:val="16"/>
                <w:szCs w:val="16"/>
              </w:rPr>
            </w:pPr>
            <w:r>
              <w:rPr>
                <w:rFonts w:cs="Arial"/>
                <w:sz w:val="16"/>
                <w:szCs w:val="16"/>
              </w:rPr>
              <w:t>Disc</w:t>
            </w:r>
          </w:p>
        </w:tc>
        <w:tc>
          <w:tcPr>
            <w:tcW w:w="1379" w:type="dxa"/>
            <w:tcBorders>
              <w:top w:val="single" w:sz="4" w:space="0" w:color="auto"/>
              <w:left w:val="single" w:sz="4" w:space="0" w:color="auto"/>
              <w:bottom w:val="single" w:sz="4" w:space="0" w:color="auto"/>
              <w:right w:val="single" w:sz="4" w:space="0" w:color="auto"/>
            </w:tcBorders>
            <w:hideMark/>
          </w:tcPr>
          <w:p w14:paraId="7F608842" w14:textId="77777777" w:rsidR="005515A9" w:rsidRDefault="005515A9" w:rsidP="005515A9">
            <w:pPr>
              <w:rPr>
                <w:rFonts w:cs="Arial"/>
                <w:sz w:val="16"/>
                <w:szCs w:val="16"/>
              </w:rPr>
            </w:pPr>
            <w:r>
              <w:rPr>
                <w:rFonts w:cs="Arial"/>
                <w:sz w:val="16"/>
                <w:szCs w:val="16"/>
              </w:rPr>
              <w:t>Rear disc player</w:t>
            </w:r>
          </w:p>
        </w:tc>
        <w:tc>
          <w:tcPr>
            <w:tcW w:w="848" w:type="dxa"/>
            <w:tcBorders>
              <w:top w:val="single" w:sz="4" w:space="0" w:color="auto"/>
              <w:left w:val="single" w:sz="4" w:space="0" w:color="auto"/>
              <w:bottom w:val="single" w:sz="4" w:space="0" w:color="auto"/>
              <w:right w:val="single" w:sz="4" w:space="0" w:color="auto"/>
            </w:tcBorders>
          </w:tcPr>
          <w:p w14:paraId="355836D3" w14:textId="77777777" w:rsidR="005515A9" w:rsidRPr="006C5B0F" w:rsidRDefault="005515A9" w:rsidP="005515A9">
            <w:pPr>
              <w:rPr>
                <w:rFonts w:cs="Arial"/>
                <w:sz w:val="16"/>
                <w:szCs w:val="16"/>
                <w:rPrChange w:id="32" w:author="Myslinski, Jason (J.S.)" w:date="2014-07-30T08:12:00Z">
                  <w:rPr/>
                </w:rPrChange>
              </w:rPr>
            </w:pPr>
          </w:p>
        </w:tc>
        <w:tc>
          <w:tcPr>
            <w:tcW w:w="1019" w:type="dxa"/>
            <w:tcBorders>
              <w:top w:val="single" w:sz="4" w:space="0" w:color="auto"/>
              <w:left w:val="single" w:sz="4" w:space="0" w:color="auto"/>
              <w:bottom w:val="single" w:sz="4" w:space="0" w:color="auto"/>
              <w:right w:val="single" w:sz="4" w:space="0" w:color="auto"/>
            </w:tcBorders>
          </w:tcPr>
          <w:p w14:paraId="143C1765" w14:textId="77777777" w:rsidR="005515A9"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605A2FE4" w14:textId="77777777" w:rsidR="005515A9" w:rsidRDefault="005515A9" w:rsidP="005515A9">
            <w:r w:rsidRPr="0028226B">
              <w:rPr>
                <w:rFonts w:cs="Arial"/>
                <w:color w:val="FF0000"/>
                <w:sz w:val="16"/>
                <w:szCs w:val="16"/>
                <w:highlight w:val="yellow"/>
              </w:rPr>
              <w:t>N/A – so far this has never been used  for Rear</w:t>
            </w:r>
          </w:p>
        </w:tc>
      </w:tr>
      <w:tr w:rsidR="005515A9" w14:paraId="6764C5EE"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4659DE7F" w14:textId="77777777" w:rsidR="005515A9" w:rsidRDefault="005515A9" w:rsidP="005515A9">
            <w:pPr>
              <w:rPr>
                <w:rFonts w:cs="Arial"/>
                <w:sz w:val="16"/>
                <w:szCs w:val="16"/>
              </w:rPr>
            </w:pPr>
            <w:r>
              <w:rPr>
                <w:rFonts w:cs="Arial"/>
                <w:sz w:val="16"/>
                <w:szCs w:val="16"/>
              </w:rPr>
              <w:t>AUX Client</w:t>
            </w:r>
          </w:p>
          <w:p w14:paraId="00B975FF" w14:textId="77777777" w:rsidR="005515A9" w:rsidRDefault="005515A9" w:rsidP="005515A9">
            <w:pPr>
              <w:rPr>
                <w:rFonts w:cs="Arial"/>
                <w:sz w:val="16"/>
                <w:szCs w:val="16"/>
              </w:rPr>
            </w:pPr>
            <w:r>
              <w:rPr>
                <w:rFonts w:cs="Arial"/>
                <w:sz w:val="16"/>
                <w:szCs w:val="16"/>
              </w:rPr>
              <w:t>AUX3 Server</w:t>
            </w:r>
          </w:p>
        </w:tc>
        <w:tc>
          <w:tcPr>
            <w:tcW w:w="1114" w:type="dxa"/>
            <w:tcBorders>
              <w:top w:val="single" w:sz="4" w:space="0" w:color="auto"/>
              <w:left w:val="single" w:sz="4" w:space="0" w:color="auto"/>
              <w:bottom w:val="single" w:sz="4" w:space="0" w:color="auto"/>
              <w:right w:val="single" w:sz="4" w:space="0" w:color="auto"/>
            </w:tcBorders>
            <w:hideMark/>
          </w:tcPr>
          <w:p w14:paraId="65F07287"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54669C67" w14:textId="77777777" w:rsidR="005515A9" w:rsidRDefault="005515A9" w:rsidP="005515A9">
            <w:pPr>
              <w:rPr>
                <w:rFonts w:cs="Arial"/>
                <w:sz w:val="16"/>
                <w:szCs w:val="16"/>
              </w:rPr>
            </w:pPr>
            <w:r>
              <w:rPr>
                <w:rFonts w:cs="Arial"/>
                <w:sz w:val="16"/>
                <w:szCs w:val="16"/>
              </w:rPr>
              <w:t>Front Aux Input</w:t>
            </w:r>
          </w:p>
        </w:tc>
        <w:tc>
          <w:tcPr>
            <w:tcW w:w="1451" w:type="dxa"/>
            <w:tcBorders>
              <w:top w:val="single" w:sz="4" w:space="0" w:color="auto"/>
              <w:left w:val="single" w:sz="4" w:space="0" w:color="auto"/>
              <w:bottom w:val="single" w:sz="4" w:space="0" w:color="auto"/>
              <w:right w:val="single" w:sz="4" w:space="0" w:color="auto"/>
            </w:tcBorders>
            <w:hideMark/>
          </w:tcPr>
          <w:p w14:paraId="7F8B0E48" w14:textId="77777777" w:rsidR="005515A9" w:rsidRDefault="005515A9" w:rsidP="005515A9">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14AFCB75" w14:textId="77777777" w:rsidR="005515A9" w:rsidRDefault="005515A9" w:rsidP="005515A9">
            <w:pPr>
              <w:rPr>
                <w:rFonts w:cs="Arial"/>
                <w:sz w:val="16"/>
                <w:szCs w:val="16"/>
              </w:rPr>
            </w:pPr>
            <w:r>
              <w:rPr>
                <w:rFonts w:cs="Arial"/>
                <w:sz w:val="16"/>
                <w:szCs w:val="16"/>
              </w:rPr>
              <w:t>BVC Aux Input</w:t>
            </w:r>
          </w:p>
        </w:tc>
        <w:tc>
          <w:tcPr>
            <w:tcW w:w="848" w:type="dxa"/>
            <w:tcBorders>
              <w:top w:val="single" w:sz="4" w:space="0" w:color="auto"/>
              <w:left w:val="single" w:sz="4" w:space="0" w:color="auto"/>
              <w:bottom w:val="single" w:sz="4" w:space="0" w:color="auto"/>
              <w:right w:val="single" w:sz="4" w:space="0" w:color="auto"/>
            </w:tcBorders>
          </w:tcPr>
          <w:p w14:paraId="371CFF2D" w14:textId="77777777" w:rsidR="005515A9" w:rsidRPr="006C5B0F" w:rsidRDefault="005515A9" w:rsidP="005515A9">
            <w:pPr>
              <w:rPr>
                <w:rFonts w:cs="Arial"/>
                <w:sz w:val="16"/>
                <w:szCs w:val="16"/>
              </w:rPr>
            </w:pPr>
          </w:p>
        </w:tc>
        <w:tc>
          <w:tcPr>
            <w:tcW w:w="1019" w:type="dxa"/>
            <w:tcBorders>
              <w:top w:val="single" w:sz="4" w:space="0" w:color="auto"/>
              <w:left w:val="single" w:sz="4" w:space="0" w:color="auto"/>
              <w:bottom w:val="single" w:sz="4" w:space="0" w:color="auto"/>
              <w:right w:val="single" w:sz="4" w:space="0" w:color="auto"/>
            </w:tcBorders>
          </w:tcPr>
          <w:p w14:paraId="6E76399C" w14:textId="77777777" w:rsidR="005515A9"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488D14D3" w14:textId="77777777" w:rsidR="005515A9" w:rsidRDefault="005515A9" w:rsidP="005515A9">
            <w:r w:rsidRPr="0028226B">
              <w:rPr>
                <w:rFonts w:cs="Arial"/>
                <w:color w:val="FF0000"/>
                <w:sz w:val="16"/>
                <w:szCs w:val="16"/>
                <w:highlight w:val="yellow"/>
              </w:rPr>
              <w:t>N/A – so far this has never been used  for Rear</w:t>
            </w:r>
          </w:p>
        </w:tc>
      </w:tr>
      <w:tr w:rsidR="005515A9" w14:paraId="7AFD1D90"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200A2F27" w14:textId="77777777" w:rsidR="005515A9" w:rsidRDefault="005515A9" w:rsidP="005515A9">
            <w:pPr>
              <w:rPr>
                <w:rFonts w:cs="Arial"/>
                <w:sz w:val="16"/>
                <w:szCs w:val="16"/>
              </w:rPr>
            </w:pPr>
            <w:r>
              <w:rPr>
                <w:rFonts w:cs="Arial"/>
                <w:sz w:val="16"/>
                <w:szCs w:val="16"/>
              </w:rPr>
              <w:t>AUX Client</w:t>
            </w:r>
          </w:p>
          <w:p w14:paraId="41BFB007" w14:textId="77777777" w:rsidR="005515A9" w:rsidRDefault="005515A9" w:rsidP="005515A9">
            <w:pPr>
              <w:rPr>
                <w:rFonts w:cs="Arial"/>
                <w:sz w:val="16"/>
                <w:szCs w:val="16"/>
              </w:rPr>
            </w:pPr>
            <w:r>
              <w:rPr>
                <w:rFonts w:cs="Arial"/>
                <w:sz w:val="16"/>
                <w:szCs w:val="16"/>
              </w:rPr>
              <w:t>AUX2 Server</w:t>
            </w:r>
          </w:p>
        </w:tc>
        <w:tc>
          <w:tcPr>
            <w:tcW w:w="1114" w:type="dxa"/>
            <w:tcBorders>
              <w:top w:val="single" w:sz="4" w:space="0" w:color="auto"/>
              <w:left w:val="single" w:sz="4" w:space="0" w:color="auto"/>
              <w:bottom w:val="single" w:sz="4" w:space="0" w:color="auto"/>
              <w:right w:val="single" w:sz="4" w:space="0" w:color="auto"/>
            </w:tcBorders>
            <w:hideMark/>
          </w:tcPr>
          <w:p w14:paraId="71D0D39B"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7352E40E" w14:textId="77777777" w:rsidR="005515A9" w:rsidRDefault="005515A9" w:rsidP="005515A9">
            <w:pPr>
              <w:rPr>
                <w:rFonts w:cs="Arial"/>
                <w:sz w:val="16"/>
                <w:szCs w:val="16"/>
              </w:rPr>
            </w:pPr>
            <w:r>
              <w:rPr>
                <w:rFonts w:cs="Arial"/>
                <w:sz w:val="16"/>
                <w:szCs w:val="16"/>
              </w:rPr>
              <w:t>Front Aux Input</w:t>
            </w:r>
          </w:p>
        </w:tc>
        <w:tc>
          <w:tcPr>
            <w:tcW w:w="1451" w:type="dxa"/>
            <w:tcBorders>
              <w:top w:val="single" w:sz="4" w:space="0" w:color="auto"/>
              <w:left w:val="single" w:sz="4" w:space="0" w:color="auto"/>
              <w:bottom w:val="single" w:sz="4" w:space="0" w:color="auto"/>
              <w:right w:val="single" w:sz="4" w:space="0" w:color="auto"/>
            </w:tcBorders>
            <w:hideMark/>
          </w:tcPr>
          <w:p w14:paraId="4E03EBF0" w14:textId="77777777" w:rsidR="005515A9" w:rsidRDefault="005515A9" w:rsidP="005515A9">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077F43F6" w14:textId="77777777" w:rsidR="005515A9" w:rsidRDefault="005515A9" w:rsidP="005515A9">
            <w:pPr>
              <w:rPr>
                <w:rFonts w:cs="Arial"/>
                <w:sz w:val="16"/>
                <w:szCs w:val="16"/>
              </w:rPr>
            </w:pPr>
            <w:r>
              <w:rPr>
                <w:rFonts w:cs="Arial"/>
                <w:sz w:val="16"/>
                <w:szCs w:val="16"/>
              </w:rPr>
              <w:t>APIM Aux Input</w:t>
            </w:r>
          </w:p>
        </w:tc>
        <w:tc>
          <w:tcPr>
            <w:tcW w:w="848" w:type="dxa"/>
            <w:tcBorders>
              <w:top w:val="single" w:sz="4" w:space="0" w:color="auto"/>
              <w:left w:val="single" w:sz="4" w:space="0" w:color="auto"/>
              <w:bottom w:val="single" w:sz="4" w:space="0" w:color="auto"/>
              <w:right w:val="single" w:sz="4" w:space="0" w:color="auto"/>
            </w:tcBorders>
          </w:tcPr>
          <w:p w14:paraId="385EEBD1" w14:textId="77777777" w:rsidR="005515A9" w:rsidRPr="006C5B0F" w:rsidRDefault="005515A9" w:rsidP="005515A9">
            <w:pPr>
              <w:rPr>
                <w:rFonts w:cs="Arial"/>
                <w:sz w:val="16"/>
                <w:szCs w:val="16"/>
              </w:rPr>
            </w:pPr>
          </w:p>
        </w:tc>
        <w:tc>
          <w:tcPr>
            <w:tcW w:w="1019" w:type="dxa"/>
            <w:tcBorders>
              <w:top w:val="single" w:sz="4" w:space="0" w:color="auto"/>
              <w:left w:val="single" w:sz="4" w:space="0" w:color="auto"/>
              <w:bottom w:val="single" w:sz="4" w:space="0" w:color="auto"/>
              <w:right w:val="single" w:sz="4" w:space="0" w:color="auto"/>
            </w:tcBorders>
          </w:tcPr>
          <w:p w14:paraId="2C89744A" w14:textId="77777777" w:rsidR="005515A9" w:rsidRPr="006C5B0F"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303EF9AD" w14:textId="77777777" w:rsidR="005515A9" w:rsidRDefault="005515A9" w:rsidP="005515A9">
            <w:r w:rsidRPr="0028226B">
              <w:rPr>
                <w:rFonts w:cs="Arial"/>
                <w:color w:val="FF0000"/>
                <w:sz w:val="16"/>
                <w:szCs w:val="16"/>
                <w:highlight w:val="yellow"/>
              </w:rPr>
              <w:t>N/A – so far this has never been used  for Rear</w:t>
            </w:r>
          </w:p>
        </w:tc>
      </w:tr>
      <w:tr w:rsidR="005515A9" w14:paraId="3C93E556"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5B641499" w14:textId="77777777" w:rsidR="005515A9" w:rsidRDefault="005515A9" w:rsidP="005515A9">
            <w:pPr>
              <w:rPr>
                <w:rFonts w:cs="Arial"/>
                <w:sz w:val="16"/>
                <w:szCs w:val="16"/>
              </w:rPr>
            </w:pPr>
            <w:r>
              <w:rPr>
                <w:rFonts w:cs="Arial"/>
                <w:sz w:val="16"/>
                <w:szCs w:val="16"/>
              </w:rPr>
              <w:t>AUX Client</w:t>
            </w:r>
          </w:p>
          <w:p w14:paraId="29771204" w14:textId="77777777" w:rsidR="005515A9" w:rsidRDefault="005515A9" w:rsidP="005515A9">
            <w:pPr>
              <w:rPr>
                <w:rFonts w:cs="Arial"/>
                <w:sz w:val="16"/>
                <w:szCs w:val="16"/>
              </w:rPr>
            </w:pPr>
            <w:r>
              <w:rPr>
                <w:rFonts w:cs="Arial"/>
                <w:sz w:val="16"/>
                <w:szCs w:val="16"/>
              </w:rPr>
              <w:t>AUX1 Server</w:t>
            </w:r>
          </w:p>
        </w:tc>
        <w:tc>
          <w:tcPr>
            <w:tcW w:w="1114" w:type="dxa"/>
            <w:tcBorders>
              <w:top w:val="single" w:sz="4" w:space="0" w:color="auto"/>
              <w:left w:val="single" w:sz="4" w:space="0" w:color="auto"/>
              <w:bottom w:val="single" w:sz="4" w:space="0" w:color="auto"/>
              <w:right w:val="single" w:sz="4" w:space="0" w:color="auto"/>
            </w:tcBorders>
            <w:hideMark/>
          </w:tcPr>
          <w:p w14:paraId="57FAF486"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5183A70C" w14:textId="77777777" w:rsidR="005515A9" w:rsidRDefault="005515A9" w:rsidP="005515A9">
            <w:pPr>
              <w:rPr>
                <w:rFonts w:cs="Arial"/>
                <w:sz w:val="16"/>
                <w:szCs w:val="16"/>
              </w:rPr>
            </w:pPr>
            <w:r>
              <w:rPr>
                <w:rFonts w:cs="Arial"/>
                <w:sz w:val="16"/>
                <w:szCs w:val="16"/>
              </w:rPr>
              <w:t>Front Aux Input</w:t>
            </w:r>
          </w:p>
        </w:tc>
        <w:tc>
          <w:tcPr>
            <w:tcW w:w="1451" w:type="dxa"/>
            <w:tcBorders>
              <w:top w:val="single" w:sz="4" w:space="0" w:color="auto"/>
              <w:left w:val="single" w:sz="4" w:space="0" w:color="auto"/>
              <w:bottom w:val="single" w:sz="4" w:space="0" w:color="auto"/>
              <w:right w:val="single" w:sz="4" w:space="0" w:color="auto"/>
            </w:tcBorders>
            <w:hideMark/>
          </w:tcPr>
          <w:p w14:paraId="42AC668E" w14:textId="77777777" w:rsidR="005515A9" w:rsidRDefault="005515A9" w:rsidP="005515A9">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6AE71E57" w14:textId="77777777" w:rsidR="005515A9" w:rsidRDefault="005515A9" w:rsidP="005515A9">
            <w:pPr>
              <w:rPr>
                <w:rFonts w:cs="Arial"/>
                <w:sz w:val="16"/>
                <w:szCs w:val="16"/>
              </w:rPr>
            </w:pPr>
            <w:r>
              <w:rPr>
                <w:rFonts w:cs="Arial"/>
                <w:sz w:val="16"/>
                <w:szCs w:val="16"/>
              </w:rPr>
              <w:t>AHU Aux Input</w:t>
            </w:r>
          </w:p>
        </w:tc>
        <w:tc>
          <w:tcPr>
            <w:tcW w:w="848" w:type="dxa"/>
            <w:tcBorders>
              <w:top w:val="single" w:sz="4" w:space="0" w:color="auto"/>
              <w:left w:val="single" w:sz="4" w:space="0" w:color="auto"/>
              <w:bottom w:val="single" w:sz="4" w:space="0" w:color="auto"/>
              <w:right w:val="single" w:sz="4" w:space="0" w:color="auto"/>
            </w:tcBorders>
          </w:tcPr>
          <w:p w14:paraId="3F83D7C2" w14:textId="77777777" w:rsidR="005515A9" w:rsidRPr="006C5B0F" w:rsidRDefault="005515A9" w:rsidP="005515A9">
            <w:pPr>
              <w:rPr>
                <w:rFonts w:cs="Arial"/>
                <w:sz w:val="16"/>
                <w:szCs w:val="16"/>
              </w:rPr>
            </w:pPr>
          </w:p>
        </w:tc>
        <w:tc>
          <w:tcPr>
            <w:tcW w:w="1019" w:type="dxa"/>
            <w:tcBorders>
              <w:top w:val="single" w:sz="4" w:space="0" w:color="auto"/>
              <w:left w:val="single" w:sz="4" w:space="0" w:color="auto"/>
              <w:bottom w:val="single" w:sz="4" w:space="0" w:color="auto"/>
              <w:right w:val="single" w:sz="4" w:space="0" w:color="auto"/>
            </w:tcBorders>
          </w:tcPr>
          <w:p w14:paraId="3FF8F389" w14:textId="77777777" w:rsidR="005515A9" w:rsidRPr="006C5B0F"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4CA3A23D" w14:textId="77777777" w:rsidR="005515A9" w:rsidRDefault="005515A9" w:rsidP="005515A9">
            <w:r w:rsidRPr="0028226B">
              <w:rPr>
                <w:rFonts w:cs="Arial"/>
                <w:color w:val="FF0000"/>
                <w:sz w:val="16"/>
                <w:szCs w:val="16"/>
                <w:highlight w:val="yellow"/>
              </w:rPr>
              <w:t>N/A – so far this has never been used  for Rear</w:t>
            </w:r>
          </w:p>
        </w:tc>
      </w:tr>
      <w:tr w:rsidR="005515A9" w14:paraId="10753E3B"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10D1F2A8" w14:textId="77777777" w:rsidR="005515A9" w:rsidRDefault="005515A9" w:rsidP="005515A9">
            <w:pPr>
              <w:rPr>
                <w:rFonts w:cs="Arial"/>
                <w:sz w:val="16"/>
                <w:szCs w:val="16"/>
                <w:lang w:val="fr-FR"/>
              </w:rPr>
            </w:pPr>
            <w:proofErr w:type="spellStart"/>
            <w:r>
              <w:rPr>
                <w:rFonts w:cs="Arial"/>
                <w:sz w:val="16"/>
                <w:szCs w:val="16"/>
                <w:lang w:val="fr-FR"/>
              </w:rPr>
              <w:t>Rear</w:t>
            </w:r>
            <w:proofErr w:type="spellEnd"/>
            <w:r>
              <w:rPr>
                <w:rFonts w:cs="Arial"/>
                <w:sz w:val="16"/>
                <w:szCs w:val="16"/>
                <w:lang w:val="fr-FR"/>
              </w:rPr>
              <w:t xml:space="preserve"> AUX Client</w:t>
            </w:r>
          </w:p>
          <w:p w14:paraId="6156C569" w14:textId="77777777" w:rsidR="005515A9" w:rsidRDefault="005515A9" w:rsidP="005515A9">
            <w:pPr>
              <w:rPr>
                <w:rFonts w:cs="Arial"/>
                <w:sz w:val="16"/>
                <w:szCs w:val="16"/>
                <w:lang w:val="fr-FR"/>
              </w:rPr>
            </w:pPr>
            <w:proofErr w:type="spellStart"/>
            <w:r>
              <w:rPr>
                <w:rFonts w:cs="Arial"/>
                <w:sz w:val="16"/>
                <w:szCs w:val="16"/>
                <w:lang w:val="fr-FR"/>
              </w:rPr>
              <w:t>Rear</w:t>
            </w:r>
            <w:proofErr w:type="spellEnd"/>
            <w:r>
              <w:rPr>
                <w:rFonts w:cs="Arial"/>
                <w:sz w:val="16"/>
                <w:szCs w:val="16"/>
                <w:lang w:val="fr-FR"/>
              </w:rPr>
              <w:t xml:space="preserve"> AUX Server</w:t>
            </w:r>
          </w:p>
        </w:tc>
        <w:tc>
          <w:tcPr>
            <w:tcW w:w="1114" w:type="dxa"/>
            <w:tcBorders>
              <w:top w:val="single" w:sz="4" w:space="0" w:color="auto"/>
              <w:left w:val="single" w:sz="4" w:space="0" w:color="auto"/>
              <w:bottom w:val="single" w:sz="4" w:space="0" w:color="auto"/>
              <w:right w:val="single" w:sz="4" w:space="0" w:color="auto"/>
            </w:tcBorders>
            <w:hideMark/>
          </w:tcPr>
          <w:p w14:paraId="58E037B1"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2CC56661" w14:textId="77777777" w:rsidR="005515A9" w:rsidRDefault="005515A9" w:rsidP="005515A9">
            <w:pPr>
              <w:rPr>
                <w:rFonts w:cs="Arial"/>
                <w:sz w:val="16"/>
                <w:szCs w:val="16"/>
              </w:rPr>
            </w:pPr>
            <w:r>
              <w:rPr>
                <w:rFonts w:cs="Arial"/>
                <w:sz w:val="16"/>
                <w:szCs w:val="16"/>
              </w:rPr>
              <w:t>Rear Aux Input</w:t>
            </w:r>
          </w:p>
        </w:tc>
        <w:tc>
          <w:tcPr>
            <w:tcW w:w="1451" w:type="dxa"/>
            <w:tcBorders>
              <w:top w:val="single" w:sz="4" w:space="0" w:color="auto"/>
              <w:left w:val="single" w:sz="4" w:space="0" w:color="auto"/>
              <w:bottom w:val="single" w:sz="4" w:space="0" w:color="auto"/>
              <w:right w:val="single" w:sz="4" w:space="0" w:color="auto"/>
            </w:tcBorders>
            <w:hideMark/>
          </w:tcPr>
          <w:p w14:paraId="2BF5725A" w14:textId="77777777" w:rsidR="005515A9" w:rsidRDefault="005515A9" w:rsidP="005515A9">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0230BBBE" w14:textId="77777777" w:rsidR="005515A9" w:rsidRDefault="005515A9" w:rsidP="005515A9">
            <w:pPr>
              <w:rPr>
                <w:rFonts w:cs="Arial"/>
                <w:sz w:val="16"/>
                <w:szCs w:val="16"/>
              </w:rPr>
            </w:pPr>
            <w:r>
              <w:rPr>
                <w:rFonts w:cs="Arial"/>
                <w:sz w:val="16"/>
                <w:szCs w:val="16"/>
              </w:rPr>
              <w:t>Rear Aux Input</w:t>
            </w:r>
          </w:p>
        </w:tc>
        <w:tc>
          <w:tcPr>
            <w:tcW w:w="848" w:type="dxa"/>
            <w:tcBorders>
              <w:top w:val="single" w:sz="4" w:space="0" w:color="auto"/>
              <w:left w:val="single" w:sz="4" w:space="0" w:color="auto"/>
              <w:bottom w:val="single" w:sz="4" w:space="0" w:color="auto"/>
              <w:right w:val="single" w:sz="4" w:space="0" w:color="auto"/>
            </w:tcBorders>
          </w:tcPr>
          <w:p w14:paraId="229F21B8" w14:textId="77777777" w:rsidR="005515A9" w:rsidRPr="006C5B0F" w:rsidRDefault="005515A9" w:rsidP="005515A9">
            <w:pPr>
              <w:rPr>
                <w:rFonts w:cs="Arial"/>
                <w:sz w:val="16"/>
                <w:szCs w:val="16"/>
              </w:rPr>
            </w:pPr>
          </w:p>
        </w:tc>
        <w:tc>
          <w:tcPr>
            <w:tcW w:w="1019" w:type="dxa"/>
            <w:tcBorders>
              <w:top w:val="single" w:sz="4" w:space="0" w:color="auto"/>
              <w:left w:val="single" w:sz="4" w:space="0" w:color="auto"/>
              <w:bottom w:val="single" w:sz="4" w:space="0" w:color="auto"/>
              <w:right w:val="single" w:sz="4" w:space="0" w:color="auto"/>
            </w:tcBorders>
          </w:tcPr>
          <w:p w14:paraId="4DDD6471" w14:textId="77777777" w:rsidR="005515A9" w:rsidRPr="006C5B0F"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4163104D" w14:textId="77777777" w:rsidR="005515A9" w:rsidRDefault="005515A9" w:rsidP="005515A9">
            <w:r w:rsidRPr="0028226B">
              <w:rPr>
                <w:rFonts w:cs="Arial"/>
                <w:color w:val="FF0000"/>
                <w:sz w:val="16"/>
                <w:szCs w:val="16"/>
                <w:highlight w:val="yellow"/>
              </w:rPr>
              <w:t>N/A – so far this has never been used  for Rear</w:t>
            </w:r>
          </w:p>
        </w:tc>
      </w:tr>
      <w:tr w:rsidR="005515A9" w14:paraId="5FE4A481"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7CE11241" w14:textId="77777777" w:rsidR="005515A9" w:rsidRDefault="005515A9" w:rsidP="005515A9">
            <w:pPr>
              <w:rPr>
                <w:rFonts w:cs="Arial"/>
                <w:sz w:val="16"/>
                <w:szCs w:val="16"/>
              </w:rPr>
            </w:pPr>
            <w:r>
              <w:rPr>
                <w:rFonts w:cs="Arial"/>
                <w:sz w:val="16"/>
                <w:szCs w:val="16"/>
              </w:rPr>
              <w:t>iPod Client</w:t>
            </w:r>
          </w:p>
          <w:p w14:paraId="618649FD" w14:textId="77777777" w:rsidR="005515A9" w:rsidRDefault="005515A9" w:rsidP="005515A9">
            <w:pPr>
              <w:rPr>
                <w:rFonts w:cs="Arial"/>
                <w:sz w:val="16"/>
                <w:szCs w:val="16"/>
              </w:rPr>
            </w:pPr>
            <w:proofErr w:type="spellStart"/>
            <w:r>
              <w:rPr>
                <w:rFonts w:cs="Arial"/>
                <w:sz w:val="16"/>
                <w:szCs w:val="16"/>
              </w:rPr>
              <w:t>iPode</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77D14AD8"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33313BCD" w14:textId="77777777" w:rsidR="005515A9" w:rsidRDefault="005515A9" w:rsidP="005515A9">
            <w:pPr>
              <w:rPr>
                <w:rFonts w:cs="Arial"/>
                <w:sz w:val="16"/>
                <w:szCs w:val="16"/>
              </w:rPr>
            </w:pPr>
            <w:r>
              <w:rPr>
                <w:rFonts w:cs="Arial"/>
                <w:sz w:val="16"/>
                <w:szCs w:val="16"/>
              </w:rPr>
              <w:t>Front iPod</w:t>
            </w:r>
          </w:p>
        </w:tc>
        <w:tc>
          <w:tcPr>
            <w:tcW w:w="1451" w:type="dxa"/>
            <w:tcBorders>
              <w:top w:val="single" w:sz="4" w:space="0" w:color="auto"/>
              <w:left w:val="single" w:sz="4" w:space="0" w:color="auto"/>
              <w:bottom w:val="single" w:sz="4" w:space="0" w:color="auto"/>
              <w:right w:val="single" w:sz="4" w:space="0" w:color="auto"/>
            </w:tcBorders>
            <w:hideMark/>
          </w:tcPr>
          <w:p w14:paraId="02D000B7" w14:textId="77777777" w:rsidR="005515A9" w:rsidRDefault="005515A9" w:rsidP="005515A9">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00B82CC6" w14:textId="77777777" w:rsidR="005515A9" w:rsidRDefault="005515A9" w:rsidP="005515A9">
            <w:pPr>
              <w:rPr>
                <w:rFonts w:cs="Arial"/>
                <w:sz w:val="16"/>
                <w:szCs w:val="16"/>
              </w:rPr>
            </w:pPr>
            <w:r>
              <w:rPr>
                <w:rFonts w:cs="Arial"/>
                <w:sz w:val="16"/>
                <w:szCs w:val="16"/>
              </w:rPr>
              <w:t>Other external sources</w:t>
            </w:r>
          </w:p>
        </w:tc>
        <w:tc>
          <w:tcPr>
            <w:tcW w:w="848" w:type="dxa"/>
            <w:tcBorders>
              <w:top w:val="single" w:sz="4" w:space="0" w:color="auto"/>
              <w:left w:val="single" w:sz="4" w:space="0" w:color="auto"/>
              <w:bottom w:val="single" w:sz="4" w:space="0" w:color="auto"/>
              <w:right w:val="single" w:sz="4" w:space="0" w:color="auto"/>
            </w:tcBorders>
          </w:tcPr>
          <w:p w14:paraId="349A5590" w14:textId="77777777" w:rsidR="005515A9" w:rsidRPr="006C5B0F" w:rsidRDefault="005515A9" w:rsidP="005515A9">
            <w:pPr>
              <w:rPr>
                <w:rFonts w:cs="Arial"/>
                <w:sz w:val="16"/>
                <w:szCs w:val="16"/>
              </w:rPr>
            </w:pPr>
          </w:p>
        </w:tc>
        <w:tc>
          <w:tcPr>
            <w:tcW w:w="1019" w:type="dxa"/>
            <w:tcBorders>
              <w:top w:val="single" w:sz="4" w:space="0" w:color="auto"/>
              <w:left w:val="single" w:sz="4" w:space="0" w:color="auto"/>
              <w:bottom w:val="single" w:sz="4" w:space="0" w:color="auto"/>
              <w:right w:val="single" w:sz="4" w:space="0" w:color="auto"/>
            </w:tcBorders>
          </w:tcPr>
          <w:p w14:paraId="1FD1578A" w14:textId="77777777" w:rsidR="005515A9" w:rsidRPr="006C5B0F"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3D1814D9" w14:textId="77777777" w:rsidR="005515A9" w:rsidRDefault="005515A9" w:rsidP="005515A9">
            <w:r w:rsidRPr="0028226B">
              <w:rPr>
                <w:rFonts w:cs="Arial"/>
                <w:color w:val="FF0000"/>
                <w:sz w:val="16"/>
                <w:szCs w:val="16"/>
                <w:highlight w:val="yellow"/>
              </w:rPr>
              <w:t>N/A – so far this has never been used  for Rear</w:t>
            </w:r>
          </w:p>
        </w:tc>
      </w:tr>
      <w:tr w:rsidR="005515A9" w14:paraId="306F65CC"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6187DEF3" w14:textId="77777777" w:rsidR="005515A9" w:rsidRDefault="005515A9" w:rsidP="005515A9">
            <w:pPr>
              <w:rPr>
                <w:rFonts w:cs="Arial"/>
                <w:sz w:val="16"/>
                <w:szCs w:val="16"/>
              </w:rPr>
            </w:pPr>
            <w:r>
              <w:rPr>
                <w:rFonts w:cs="Arial"/>
                <w:sz w:val="16"/>
                <w:szCs w:val="16"/>
              </w:rPr>
              <w:t>USB Client</w:t>
            </w:r>
          </w:p>
          <w:p w14:paraId="3480F44F" w14:textId="77777777" w:rsidR="005515A9" w:rsidRDefault="005515A9" w:rsidP="005515A9">
            <w:pPr>
              <w:rPr>
                <w:rFonts w:cs="Arial"/>
                <w:sz w:val="16"/>
                <w:szCs w:val="16"/>
              </w:rPr>
            </w:pPr>
            <w:r>
              <w:rPr>
                <w:rFonts w:cs="Arial"/>
                <w:sz w:val="16"/>
                <w:szCs w:val="16"/>
              </w:rPr>
              <w:t>USB Server</w:t>
            </w:r>
          </w:p>
        </w:tc>
        <w:tc>
          <w:tcPr>
            <w:tcW w:w="1114" w:type="dxa"/>
            <w:tcBorders>
              <w:top w:val="single" w:sz="4" w:space="0" w:color="auto"/>
              <w:left w:val="single" w:sz="4" w:space="0" w:color="auto"/>
              <w:bottom w:val="single" w:sz="4" w:space="0" w:color="auto"/>
              <w:right w:val="single" w:sz="4" w:space="0" w:color="auto"/>
            </w:tcBorders>
            <w:hideMark/>
          </w:tcPr>
          <w:p w14:paraId="522940FB"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13AEC590" w14:textId="77777777" w:rsidR="005515A9" w:rsidRDefault="005515A9" w:rsidP="005515A9">
            <w:pPr>
              <w:rPr>
                <w:rFonts w:cs="Arial"/>
                <w:sz w:val="16"/>
                <w:szCs w:val="16"/>
              </w:rPr>
            </w:pPr>
            <w:r>
              <w:rPr>
                <w:rFonts w:cs="Arial"/>
                <w:sz w:val="16"/>
                <w:szCs w:val="16"/>
              </w:rPr>
              <w:t>Front USB</w:t>
            </w:r>
          </w:p>
        </w:tc>
        <w:tc>
          <w:tcPr>
            <w:tcW w:w="1451" w:type="dxa"/>
            <w:tcBorders>
              <w:top w:val="single" w:sz="4" w:space="0" w:color="auto"/>
              <w:left w:val="single" w:sz="4" w:space="0" w:color="auto"/>
              <w:bottom w:val="single" w:sz="4" w:space="0" w:color="auto"/>
              <w:right w:val="single" w:sz="4" w:space="0" w:color="auto"/>
            </w:tcBorders>
            <w:hideMark/>
          </w:tcPr>
          <w:p w14:paraId="32DDD9C3" w14:textId="77777777" w:rsidR="005515A9" w:rsidRDefault="005515A9" w:rsidP="005515A9">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03F7ED61" w14:textId="77777777" w:rsidR="005515A9" w:rsidRDefault="005515A9" w:rsidP="005515A9">
            <w:pPr>
              <w:rPr>
                <w:rFonts w:cs="Arial"/>
                <w:sz w:val="16"/>
                <w:szCs w:val="16"/>
              </w:rPr>
            </w:pPr>
            <w:r>
              <w:rPr>
                <w:rFonts w:cs="Arial"/>
                <w:sz w:val="16"/>
                <w:szCs w:val="16"/>
              </w:rPr>
              <w:t>Other external sources</w:t>
            </w:r>
          </w:p>
        </w:tc>
        <w:tc>
          <w:tcPr>
            <w:tcW w:w="848" w:type="dxa"/>
            <w:tcBorders>
              <w:top w:val="single" w:sz="4" w:space="0" w:color="auto"/>
              <w:left w:val="single" w:sz="4" w:space="0" w:color="auto"/>
              <w:bottom w:val="single" w:sz="4" w:space="0" w:color="auto"/>
              <w:right w:val="single" w:sz="4" w:space="0" w:color="auto"/>
            </w:tcBorders>
          </w:tcPr>
          <w:p w14:paraId="595A460E" w14:textId="77777777" w:rsidR="005515A9" w:rsidRPr="006C5B0F" w:rsidRDefault="005515A9" w:rsidP="005515A9">
            <w:pPr>
              <w:rPr>
                <w:rFonts w:cs="Arial"/>
                <w:sz w:val="16"/>
                <w:szCs w:val="16"/>
              </w:rPr>
            </w:pPr>
          </w:p>
        </w:tc>
        <w:tc>
          <w:tcPr>
            <w:tcW w:w="1019" w:type="dxa"/>
            <w:tcBorders>
              <w:top w:val="single" w:sz="4" w:space="0" w:color="auto"/>
              <w:left w:val="single" w:sz="4" w:space="0" w:color="auto"/>
              <w:bottom w:val="single" w:sz="4" w:space="0" w:color="auto"/>
              <w:right w:val="single" w:sz="4" w:space="0" w:color="auto"/>
            </w:tcBorders>
          </w:tcPr>
          <w:p w14:paraId="773E5A2E" w14:textId="77777777" w:rsidR="005515A9" w:rsidRPr="006C5B0F"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E168169" w14:textId="77777777" w:rsidR="005515A9" w:rsidRDefault="005515A9" w:rsidP="005515A9">
            <w:r w:rsidRPr="0028226B">
              <w:rPr>
                <w:rFonts w:cs="Arial"/>
                <w:color w:val="FF0000"/>
                <w:sz w:val="16"/>
                <w:szCs w:val="16"/>
                <w:highlight w:val="yellow"/>
              </w:rPr>
              <w:t>N/A – so far this has never been used  for Rear</w:t>
            </w:r>
          </w:p>
        </w:tc>
      </w:tr>
      <w:tr w:rsidR="005515A9" w14:paraId="081605BA" w14:textId="77777777" w:rsidTr="0074171C">
        <w:trPr>
          <w:cantSplit/>
          <w:jc w:val="center"/>
        </w:trPr>
        <w:tc>
          <w:tcPr>
            <w:tcW w:w="1060" w:type="dxa"/>
            <w:tcBorders>
              <w:top w:val="single" w:sz="4" w:space="0" w:color="auto"/>
              <w:left w:val="single" w:sz="4" w:space="0" w:color="auto"/>
              <w:bottom w:val="single" w:sz="4" w:space="0" w:color="auto"/>
              <w:right w:val="single" w:sz="4" w:space="0" w:color="auto"/>
            </w:tcBorders>
            <w:hideMark/>
          </w:tcPr>
          <w:p w14:paraId="3CA115FB" w14:textId="77777777" w:rsidR="005515A9" w:rsidRDefault="005515A9" w:rsidP="005515A9">
            <w:pPr>
              <w:rPr>
                <w:rFonts w:cs="Arial"/>
                <w:sz w:val="16"/>
                <w:szCs w:val="16"/>
              </w:rPr>
            </w:pPr>
            <w:proofErr w:type="spellStart"/>
            <w:r>
              <w:rPr>
                <w:rFonts w:cs="Arial"/>
                <w:sz w:val="16"/>
                <w:szCs w:val="16"/>
              </w:rPr>
              <w:t>BT_Stereo</w:t>
            </w:r>
            <w:proofErr w:type="spellEnd"/>
            <w:r>
              <w:rPr>
                <w:rFonts w:cs="Arial"/>
                <w:sz w:val="16"/>
                <w:szCs w:val="16"/>
              </w:rPr>
              <w:t xml:space="preserve"> Client</w:t>
            </w:r>
          </w:p>
          <w:p w14:paraId="0AD513FB" w14:textId="77777777" w:rsidR="005515A9" w:rsidRDefault="005515A9" w:rsidP="005515A9">
            <w:pPr>
              <w:rPr>
                <w:rFonts w:cs="Arial"/>
                <w:sz w:val="16"/>
                <w:szCs w:val="16"/>
              </w:rPr>
            </w:pPr>
            <w:proofErr w:type="spellStart"/>
            <w:r>
              <w:rPr>
                <w:rFonts w:cs="Arial"/>
                <w:sz w:val="16"/>
                <w:szCs w:val="16"/>
              </w:rPr>
              <w:t>BT_Stereo</w:t>
            </w:r>
            <w:proofErr w:type="spellEnd"/>
            <w:r>
              <w:rPr>
                <w:rFonts w:cs="Arial"/>
                <w:sz w:val="16"/>
                <w:szCs w:val="16"/>
              </w:rPr>
              <w:t xml:space="preserve"> Server</w:t>
            </w:r>
          </w:p>
        </w:tc>
        <w:tc>
          <w:tcPr>
            <w:tcW w:w="1114" w:type="dxa"/>
            <w:tcBorders>
              <w:top w:val="single" w:sz="4" w:space="0" w:color="auto"/>
              <w:left w:val="single" w:sz="4" w:space="0" w:color="auto"/>
              <w:bottom w:val="single" w:sz="4" w:space="0" w:color="auto"/>
              <w:right w:val="single" w:sz="4" w:space="0" w:color="auto"/>
            </w:tcBorders>
            <w:hideMark/>
          </w:tcPr>
          <w:p w14:paraId="2B6C36D6" w14:textId="77777777" w:rsidR="005515A9" w:rsidRPr="005515A9" w:rsidRDefault="005515A9" w:rsidP="005515A9">
            <w:pPr>
              <w:rPr>
                <w:rFonts w:cs="Arial"/>
                <w:color w:val="FF0000"/>
                <w:sz w:val="16"/>
                <w:szCs w:val="16"/>
              </w:rPr>
            </w:pPr>
            <w:r w:rsidRPr="005515A9">
              <w:rPr>
                <w:rFonts w:cs="Arial"/>
                <w:color w:val="FF0000"/>
                <w:sz w:val="16"/>
                <w:szCs w:val="16"/>
              </w:rPr>
              <w:t>Rear Requester</w:t>
            </w:r>
          </w:p>
        </w:tc>
        <w:tc>
          <w:tcPr>
            <w:tcW w:w="1242" w:type="dxa"/>
            <w:tcBorders>
              <w:top w:val="single" w:sz="4" w:space="0" w:color="auto"/>
              <w:left w:val="single" w:sz="4" w:space="0" w:color="auto"/>
              <w:bottom w:val="single" w:sz="4" w:space="0" w:color="auto"/>
              <w:right w:val="single" w:sz="4" w:space="0" w:color="auto"/>
            </w:tcBorders>
            <w:hideMark/>
          </w:tcPr>
          <w:p w14:paraId="7180817C" w14:textId="77777777" w:rsidR="005515A9" w:rsidRDefault="005515A9" w:rsidP="005515A9">
            <w:pPr>
              <w:rPr>
                <w:rFonts w:cs="Arial"/>
                <w:sz w:val="16"/>
                <w:szCs w:val="16"/>
              </w:rPr>
            </w:pPr>
            <w:r>
              <w:rPr>
                <w:rFonts w:cs="Arial"/>
                <w:sz w:val="16"/>
                <w:szCs w:val="16"/>
              </w:rPr>
              <w:t xml:space="preserve">Front </w:t>
            </w:r>
            <w:proofErr w:type="spellStart"/>
            <w:r>
              <w:rPr>
                <w:rFonts w:cs="Arial"/>
                <w:sz w:val="16"/>
                <w:szCs w:val="16"/>
              </w:rPr>
              <w:t>BT_Stereo</w:t>
            </w:r>
            <w:proofErr w:type="spellEnd"/>
          </w:p>
        </w:tc>
        <w:tc>
          <w:tcPr>
            <w:tcW w:w="1451" w:type="dxa"/>
            <w:tcBorders>
              <w:top w:val="single" w:sz="4" w:space="0" w:color="auto"/>
              <w:left w:val="single" w:sz="4" w:space="0" w:color="auto"/>
              <w:bottom w:val="single" w:sz="4" w:space="0" w:color="auto"/>
              <w:right w:val="single" w:sz="4" w:space="0" w:color="auto"/>
            </w:tcBorders>
            <w:hideMark/>
          </w:tcPr>
          <w:p w14:paraId="69F478C4" w14:textId="77777777" w:rsidR="005515A9" w:rsidRDefault="005515A9" w:rsidP="005515A9">
            <w:pPr>
              <w:rPr>
                <w:rFonts w:cs="Arial"/>
                <w:sz w:val="16"/>
                <w:szCs w:val="16"/>
              </w:rPr>
            </w:pPr>
            <w:proofErr w:type="spellStart"/>
            <w:r>
              <w:rPr>
                <w:rFonts w:cs="Arial"/>
                <w:sz w:val="16"/>
                <w:szCs w:val="16"/>
              </w:rPr>
              <w:t>AUX_ExtSource</w:t>
            </w:r>
            <w:proofErr w:type="spellEnd"/>
          </w:p>
        </w:tc>
        <w:tc>
          <w:tcPr>
            <w:tcW w:w="1379" w:type="dxa"/>
            <w:tcBorders>
              <w:top w:val="single" w:sz="4" w:space="0" w:color="auto"/>
              <w:left w:val="single" w:sz="4" w:space="0" w:color="auto"/>
              <w:bottom w:val="single" w:sz="4" w:space="0" w:color="auto"/>
              <w:right w:val="single" w:sz="4" w:space="0" w:color="auto"/>
            </w:tcBorders>
            <w:hideMark/>
          </w:tcPr>
          <w:p w14:paraId="62C9E7D2" w14:textId="77777777" w:rsidR="005515A9" w:rsidRDefault="005515A9" w:rsidP="005515A9">
            <w:pPr>
              <w:rPr>
                <w:rFonts w:cs="Arial"/>
                <w:sz w:val="16"/>
                <w:szCs w:val="16"/>
              </w:rPr>
            </w:pPr>
            <w:r>
              <w:rPr>
                <w:rFonts w:cs="Arial"/>
                <w:sz w:val="16"/>
                <w:szCs w:val="16"/>
              </w:rPr>
              <w:t>Other external sources</w:t>
            </w:r>
          </w:p>
        </w:tc>
        <w:tc>
          <w:tcPr>
            <w:tcW w:w="848" w:type="dxa"/>
            <w:tcBorders>
              <w:top w:val="single" w:sz="4" w:space="0" w:color="auto"/>
              <w:left w:val="single" w:sz="4" w:space="0" w:color="auto"/>
              <w:bottom w:val="single" w:sz="4" w:space="0" w:color="auto"/>
              <w:right w:val="single" w:sz="4" w:space="0" w:color="auto"/>
            </w:tcBorders>
          </w:tcPr>
          <w:p w14:paraId="76CF3D5A" w14:textId="77777777" w:rsidR="005515A9" w:rsidRPr="006C5B0F" w:rsidRDefault="005515A9" w:rsidP="005515A9">
            <w:pPr>
              <w:rPr>
                <w:rFonts w:cs="Arial"/>
                <w:sz w:val="16"/>
                <w:szCs w:val="16"/>
              </w:rPr>
            </w:pPr>
          </w:p>
        </w:tc>
        <w:tc>
          <w:tcPr>
            <w:tcW w:w="1019" w:type="dxa"/>
            <w:tcBorders>
              <w:top w:val="single" w:sz="4" w:space="0" w:color="auto"/>
              <w:left w:val="single" w:sz="4" w:space="0" w:color="auto"/>
              <w:bottom w:val="single" w:sz="4" w:space="0" w:color="auto"/>
              <w:right w:val="single" w:sz="4" w:space="0" w:color="auto"/>
            </w:tcBorders>
          </w:tcPr>
          <w:p w14:paraId="07718C47" w14:textId="77777777" w:rsidR="005515A9" w:rsidRPr="006C5B0F" w:rsidRDefault="005515A9" w:rsidP="005515A9">
            <w:pPr>
              <w:rPr>
                <w:rFonts w:cs="Arial"/>
                <w:sz w:val="16"/>
                <w:szCs w:val="16"/>
              </w:rPr>
            </w:pPr>
          </w:p>
        </w:tc>
        <w:tc>
          <w:tcPr>
            <w:tcW w:w="2322" w:type="dxa"/>
            <w:tcBorders>
              <w:top w:val="single" w:sz="4" w:space="0" w:color="auto"/>
              <w:left w:val="single" w:sz="4" w:space="0" w:color="auto"/>
              <w:bottom w:val="single" w:sz="4" w:space="0" w:color="auto"/>
              <w:right w:val="single" w:sz="4" w:space="0" w:color="auto"/>
            </w:tcBorders>
            <w:shd w:val="clear" w:color="auto" w:fill="FFFF00"/>
          </w:tcPr>
          <w:p w14:paraId="2A1F2688" w14:textId="77777777" w:rsidR="005515A9" w:rsidRDefault="005515A9" w:rsidP="005515A9">
            <w:r w:rsidRPr="0028226B">
              <w:rPr>
                <w:rFonts w:cs="Arial"/>
                <w:color w:val="FF0000"/>
                <w:sz w:val="16"/>
                <w:szCs w:val="16"/>
                <w:highlight w:val="yellow"/>
              </w:rPr>
              <w:t>N/A – so far this has never been used  for Rear</w:t>
            </w:r>
          </w:p>
        </w:tc>
      </w:tr>
    </w:tbl>
    <w:p w14:paraId="4FE66DA3" w14:textId="77777777" w:rsidR="000D62EF" w:rsidRDefault="000D62EF" w:rsidP="000D62EF">
      <w:pPr>
        <w:ind w:left="720"/>
        <w:rPr>
          <w:rFonts w:cs="Arial"/>
          <w:b/>
          <w:sz w:val="16"/>
          <w:szCs w:val="16"/>
        </w:rPr>
      </w:pPr>
    </w:p>
    <w:p w14:paraId="5608E17A" w14:textId="77777777" w:rsidR="000D62EF" w:rsidRDefault="000D62EF" w:rsidP="000D62EF">
      <w:pPr>
        <w:keepNext/>
        <w:kinsoku w:val="0"/>
        <w:rPr>
          <w:rFonts w:cs="Arial"/>
          <w:b/>
          <w:sz w:val="16"/>
          <w:szCs w:val="16"/>
        </w:rPr>
      </w:pPr>
      <w:r>
        <w:rPr>
          <w:rFonts w:cs="Arial"/>
          <w:b/>
          <w:sz w:val="16"/>
          <w:szCs w:val="16"/>
        </w:rPr>
        <w:t>Note:</w:t>
      </w:r>
    </w:p>
    <w:p w14:paraId="2DBEE84D" w14:textId="77777777" w:rsidR="000D62EF" w:rsidRDefault="000D62EF" w:rsidP="000D62EF">
      <w:pPr>
        <w:rPr>
          <w:rFonts w:cs="Arial"/>
          <w:sz w:val="16"/>
          <w:szCs w:val="16"/>
        </w:rPr>
      </w:pPr>
      <w:r>
        <w:rPr>
          <w:rFonts w:cs="Arial"/>
          <w:sz w:val="16"/>
          <w:szCs w:val="16"/>
        </w:rPr>
        <w:t xml:space="preserve">1)  "Manual Audio Mute" is used by the front system to mute the audio system.  The current source shall be </w:t>
      </w:r>
      <w:del w:id="33" w:author="Myslinski, Jason (J.S.)" w:date="2015-03-25T13:59:00Z">
        <w:r w:rsidDel="00B00BDA">
          <w:rPr>
            <w:rFonts w:cs="Arial"/>
            <w:sz w:val="16"/>
            <w:szCs w:val="16"/>
          </w:rPr>
          <w:delText>paused (if applicable) and</w:delText>
        </w:r>
      </w:del>
      <w:r>
        <w:rPr>
          <w:rFonts w:cs="Arial"/>
          <w:sz w:val="16"/>
          <w:szCs w:val="16"/>
        </w:rPr>
        <w:t xml:space="preserve"> stacked.</w:t>
      </w:r>
    </w:p>
    <w:p w14:paraId="0FE2A9CB" w14:textId="77777777" w:rsidR="000D62EF" w:rsidRPr="003C1BC8" w:rsidRDefault="000D62EF" w:rsidP="000D62EF">
      <w:pPr>
        <w:rPr>
          <w:rFonts w:cs="Arial"/>
          <w:sz w:val="16"/>
          <w:szCs w:val="16"/>
        </w:rPr>
      </w:pPr>
      <w:r>
        <w:rPr>
          <w:rFonts w:cs="Arial"/>
          <w:sz w:val="16"/>
          <w:szCs w:val="16"/>
        </w:rPr>
        <w:t xml:space="preserve">2) When the requester wants to release all resources or get resource update for all requests in the stack, there is no specified </w:t>
      </w:r>
      <w:r w:rsidRPr="003C1BC8">
        <w:rPr>
          <w:rFonts w:cs="Arial"/>
          <w:sz w:val="16"/>
          <w:szCs w:val="16"/>
        </w:rPr>
        <w:t xml:space="preserve">audio source or priority, so Not Requested will be used in this case.   </w:t>
      </w:r>
    </w:p>
    <w:p w14:paraId="05987FBB" w14:textId="77777777" w:rsidR="000D62EF" w:rsidRDefault="000D62EF" w:rsidP="000D62EF">
      <w:pPr>
        <w:rPr>
          <w:rFonts w:cs="Arial"/>
          <w:sz w:val="16"/>
          <w:szCs w:val="16"/>
        </w:rPr>
      </w:pPr>
      <w:r w:rsidRPr="003C1BC8">
        <w:rPr>
          <w:rFonts w:cs="Arial"/>
          <w:sz w:val="16"/>
          <w:szCs w:val="16"/>
        </w:rPr>
        <w:t>3)  Indicates whether the System Master is allowed</w:t>
      </w:r>
      <w:r>
        <w:rPr>
          <w:rFonts w:cs="Arial"/>
          <w:sz w:val="16"/>
          <w:szCs w:val="16"/>
        </w:rPr>
        <w:t xml:space="preserve"> to save the combination as the "Last Used Source" during power mode transitions.  These source are </w:t>
      </w:r>
      <w:proofErr w:type="spellStart"/>
      <w:r>
        <w:rPr>
          <w:rFonts w:cs="Arial"/>
          <w:sz w:val="16"/>
          <w:szCs w:val="16"/>
        </w:rPr>
        <w:t>saveable</w:t>
      </w:r>
      <w:proofErr w:type="spellEnd"/>
      <w:r>
        <w:rPr>
          <w:rFonts w:cs="Arial"/>
          <w:sz w:val="16"/>
          <w:szCs w:val="16"/>
        </w:rPr>
        <w:t xml:space="preserve"> when either stacked or granted.</w:t>
      </w:r>
    </w:p>
    <w:p w14:paraId="4668D823" w14:textId="77777777" w:rsidR="000D62EF" w:rsidRDefault="000D62EF" w:rsidP="000D62EF">
      <w:pPr>
        <w:rPr>
          <w:rFonts w:cs="Arial"/>
          <w:sz w:val="16"/>
          <w:szCs w:val="16"/>
        </w:rPr>
      </w:pPr>
      <w:r>
        <w:rPr>
          <w:rFonts w:cs="Arial"/>
          <w:sz w:val="16"/>
          <w:szCs w:val="16"/>
        </w:rPr>
        <w:t xml:space="preserve">4)  Volume Settings </w:t>
      </w:r>
      <w:proofErr w:type="gramStart"/>
      <w:r>
        <w:rPr>
          <w:rFonts w:cs="Arial"/>
          <w:sz w:val="16"/>
          <w:szCs w:val="16"/>
        </w:rPr>
        <w:t>column</w:t>
      </w:r>
      <w:proofErr w:type="gramEnd"/>
      <w:r>
        <w:rPr>
          <w:rFonts w:cs="Arial"/>
          <w:sz w:val="16"/>
          <w:szCs w:val="16"/>
        </w:rPr>
        <w:t xml:space="preserve"> Indicates what the volume settings will be once granted in the </w:t>
      </w:r>
      <w:proofErr w:type="spellStart"/>
      <w:r>
        <w:rPr>
          <w:rFonts w:cs="Arial"/>
          <w:sz w:val="16"/>
          <w:szCs w:val="16"/>
        </w:rPr>
        <w:t>ResourceUpdate.St</w:t>
      </w:r>
      <w:proofErr w:type="spellEnd"/>
    </w:p>
    <w:p w14:paraId="3F38A130" w14:textId="77777777" w:rsidR="000D62EF" w:rsidRPr="003C1BC8" w:rsidRDefault="000D62EF" w:rsidP="000D62EF">
      <w:pPr>
        <w:rPr>
          <w:rFonts w:cs="Arial"/>
          <w:sz w:val="16"/>
          <w:szCs w:val="16"/>
        </w:rPr>
      </w:pPr>
      <w:r>
        <w:rPr>
          <w:rFonts w:cs="Arial"/>
          <w:sz w:val="16"/>
          <w:szCs w:val="16"/>
        </w:rPr>
        <w:t xml:space="preserve">5)  </w:t>
      </w:r>
      <w:r w:rsidRPr="003C1BC8">
        <w:rPr>
          <w:rFonts w:cs="Arial"/>
          <w:sz w:val="16"/>
          <w:szCs w:val="16"/>
        </w:rPr>
        <w:t xml:space="preserve">The ResourceUpdate.st of (Front </w:t>
      </w:r>
      <w:proofErr w:type="spellStart"/>
      <w:r w:rsidRPr="003C1BC8">
        <w:rPr>
          <w:rFonts w:cs="Arial"/>
          <w:sz w:val="16"/>
          <w:szCs w:val="16"/>
        </w:rPr>
        <w:t>Req</w:t>
      </w:r>
      <w:proofErr w:type="spellEnd"/>
      <w:r w:rsidRPr="003C1BC8">
        <w:rPr>
          <w:rFonts w:cs="Arial"/>
          <w:sz w:val="16"/>
          <w:szCs w:val="16"/>
        </w:rPr>
        <w:t xml:space="preserve">, Not </w:t>
      </w:r>
      <w:proofErr w:type="spellStart"/>
      <w:r w:rsidRPr="003C1BC8">
        <w:rPr>
          <w:rFonts w:cs="Arial"/>
          <w:sz w:val="16"/>
          <w:szCs w:val="16"/>
        </w:rPr>
        <w:t>Req</w:t>
      </w:r>
      <w:proofErr w:type="spellEnd"/>
      <w:r w:rsidRPr="003C1BC8">
        <w:rPr>
          <w:rFonts w:cs="Arial"/>
          <w:sz w:val="16"/>
          <w:szCs w:val="16"/>
        </w:rPr>
        <w:t xml:space="preserve">, Not </w:t>
      </w:r>
      <w:proofErr w:type="spellStart"/>
      <w:r w:rsidRPr="003C1BC8">
        <w:rPr>
          <w:rFonts w:cs="Arial"/>
          <w:sz w:val="16"/>
          <w:szCs w:val="16"/>
        </w:rPr>
        <w:t>Req</w:t>
      </w:r>
      <w:proofErr w:type="spellEnd"/>
      <w:r w:rsidRPr="003C1BC8">
        <w:rPr>
          <w:rFonts w:cs="Arial"/>
          <w:sz w:val="16"/>
          <w:szCs w:val="16"/>
        </w:rPr>
        <w:t xml:space="preserve">, Deallocated) </w:t>
      </w:r>
      <w:r>
        <w:rPr>
          <w:rFonts w:cs="Arial"/>
          <w:sz w:val="16"/>
          <w:szCs w:val="16"/>
        </w:rPr>
        <w:t>is</w:t>
      </w:r>
      <w:r w:rsidRPr="003C1BC8">
        <w:rPr>
          <w:rFonts w:cs="Arial"/>
          <w:sz w:val="16"/>
          <w:szCs w:val="16"/>
        </w:rPr>
        <w:t xml:space="preserve"> saved as no audio source (</w:t>
      </w:r>
      <w:proofErr w:type="spellStart"/>
      <w:r w:rsidRPr="003C1BC8">
        <w:rPr>
          <w:rFonts w:cs="Arial"/>
          <w:sz w:val="16"/>
          <w:szCs w:val="16"/>
        </w:rPr>
        <w:t>ex Power</w:t>
      </w:r>
      <w:proofErr w:type="spellEnd"/>
      <w:r w:rsidRPr="003C1BC8">
        <w:rPr>
          <w:rFonts w:cs="Arial"/>
          <w:sz w:val="16"/>
          <w:szCs w:val="16"/>
        </w:rPr>
        <w:t xml:space="preserve"> button turned audio OFF while in Run with </w:t>
      </w:r>
      <w:proofErr w:type="spellStart"/>
      <w:r w:rsidRPr="003C1BC8">
        <w:rPr>
          <w:rFonts w:cs="Arial"/>
          <w:sz w:val="16"/>
          <w:szCs w:val="16"/>
        </w:rPr>
        <w:t>HMIAudioMode</w:t>
      </w:r>
      <w:proofErr w:type="spellEnd"/>
      <w:r w:rsidRPr="003C1BC8">
        <w:rPr>
          <w:rFonts w:cs="Arial"/>
          <w:sz w:val="16"/>
          <w:szCs w:val="16"/>
        </w:rPr>
        <w:t xml:space="preserve"> = ON) but for the system master (ex MFD/</w:t>
      </w:r>
      <w:proofErr w:type="gramStart"/>
      <w:r w:rsidRPr="003C1BC8">
        <w:rPr>
          <w:rFonts w:cs="Arial"/>
          <w:sz w:val="16"/>
          <w:szCs w:val="16"/>
        </w:rPr>
        <w:t>APIM..</w:t>
      </w:r>
      <w:proofErr w:type="gramEnd"/>
      <w:r w:rsidRPr="003C1BC8">
        <w:rPr>
          <w:rFonts w:cs="Arial"/>
          <w:sz w:val="16"/>
          <w:szCs w:val="16"/>
        </w:rPr>
        <w:t xml:space="preserve">) when starting up and shutting down if there was an active source before the shutdown sequence is started </w:t>
      </w:r>
      <w:r>
        <w:rPr>
          <w:rFonts w:cs="Arial"/>
          <w:sz w:val="16"/>
          <w:szCs w:val="16"/>
        </w:rPr>
        <w:t xml:space="preserve">than the system master </w:t>
      </w:r>
      <w:r w:rsidRPr="003C1BC8">
        <w:rPr>
          <w:rFonts w:cs="Arial"/>
          <w:sz w:val="16"/>
          <w:szCs w:val="16"/>
        </w:rPr>
        <w:t>shall remember that source.  See Station Management for details of start-up and shutdown.</w:t>
      </w:r>
    </w:p>
    <w:p w14:paraId="7A8C8C8B" w14:textId="77777777" w:rsidR="000D62EF" w:rsidRDefault="000D62EF" w:rsidP="000D62EF"/>
    <w:p w14:paraId="7CF8B617" w14:textId="77777777" w:rsidR="000D62EF" w:rsidRDefault="000D62EF" w:rsidP="000D62EF"/>
    <w:p w14:paraId="6C6E8B76" w14:textId="77777777" w:rsidR="006E748F" w:rsidRPr="006E748F" w:rsidRDefault="005515A9" w:rsidP="000D62EF">
      <w:pPr>
        <w:rPr>
          <w:color w:val="FF0000"/>
          <w:highlight w:val="yellow"/>
        </w:rPr>
      </w:pPr>
      <w:r>
        <w:rPr>
          <w:color w:val="FF0000"/>
          <w:highlight w:val="yellow"/>
        </w:rPr>
        <w:t xml:space="preserve">&lt;JM&gt; </w:t>
      </w:r>
      <w:r w:rsidR="006E748F" w:rsidRPr="006E748F">
        <w:rPr>
          <w:color w:val="FF0000"/>
          <w:highlight w:val="yellow"/>
        </w:rPr>
        <w:t xml:space="preserve">Note from the meeting below the table below would be supported unless noted otherwise somewhere.  Someone at the meeting below said VR could not interrupt a phone call per the APIM Phone specs.  That is fine and below it doesn’t really contradict it when a separate AHU since SYNC would never send the VR request during a phone call.  Now that internal to SYNC still follow the phone specs.  That is the only one I am aware of but if anything else doesn’t match below then let me know.   </w:t>
      </w:r>
    </w:p>
    <w:p w14:paraId="67E9187D" w14:textId="77777777" w:rsidR="006E748F" w:rsidRPr="006E748F" w:rsidRDefault="006E748F" w:rsidP="000D62EF">
      <w:pPr>
        <w:rPr>
          <w:color w:val="FF0000"/>
          <w:highlight w:val="yellow"/>
        </w:rPr>
      </w:pPr>
    </w:p>
    <w:p w14:paraId="745D5F87" w14:textId="77777777" w:rsidR="006E748F" w:rsidRDefault="006E748F" w:rsidP="000D62EF">
      <w:pPr>
        <w:rPr>
          <w:color w:val="FF0000"/>
        </w:rPr>
      </w:pPr>
      <w:r w:rsidRPr="006E748F">
        <w:rPr>
          <w:color w:val="FF0000"/>
          <w:highlight w:val="yellow"/>
        </w:rPr>
        <w:t xml:space="preserve">Also note for the items in yellow below (ie </w:t>
      </w:r>
      <w:proofErr w:type="spellStart"/>
      <w:r w:rsidRPr="006E748F">
        <w:rPr>
          <w:color w:val="FF0000"/>
          <w:highlight w:val="yellow"/>
        </w:rPr>
        <w:t>Nav</w:t>
      </w:r>
      <w:proofErr w:type="spellEnd"/>
      <w:r w:rsidRPr="006E748F">
        <w:rPr>
          <w:color w:val="FF0000"/>
          <w:highlight w:val="yellow"/>
        </w:rPr>
        <w:t xml:space="preserve"> User &amp; </w:t>
      </w:r>
      <w:proofErr w:type="spellStart"/>
      <w:r w:rsidRPr="006E748F">
        <w:rPr>
          <w:color w:val="FF0000"/>
          <w:highlight w:val="yellow"/>
        </w:rPr>
        <w:t>Nav</w:t>
      </w:r>
      <w:proofErr w:type="spellEnd"/>
      <w:r w:rsidRPr="006E748F">
        <w:rPr>
          <w:color w:val="FF0000"/>
          <w:highlight w:val="yellow"/>
        </w:rPr>
        <w:t xml:space="preserve"> System) I have never seen them used before and carryover Europe functionality.  For SYNC I am not aware of any modules that use these commands.</w:t>
      </w:r>
    </w:p>
    <w:p w14:paraId="3D26C25E" w14:textId="77777777" w:rsidR="005515A9" w:rsidRDefault="005515A9" w:rsidP="000D62EF">
      <w:pPr>
        <w:rPr>
          <w:color w:val="FF0000"/>
        </w:rPr>
      </w:pPr>
    </w:p>
    <w:p w14:paraId="12FB6199" w14:textId="77777777" w:rsidR="005515A9" w:rsidRPr="005515A9" w:rsidRDefault="005515A9" w:rsidP="005515A9">
      <w:pPr>
        <w:rPr>
          <w:color w:val="FF0000"/>
        </w:rPr>
      </w:pPr>
      <w:r w:rsidRPr="005515A9">
        <w:rPr>
          <w:color w:val="FF0000"/>
          <w:highlight w:val="yellow"/>
        </w:rPr>
        <w:t xml:space="preserve">&lt;JM&gt; Note:  A thing to keep in mind that in the Alert section we have Mixable Prompts which use the </w:t>
      </w:r>
      <w:proofErr w:type="spellStart"/>
      <w:r w:rsidRPr="005515A9">
        <w:rPr>
          <w:color w:val="FF0000"/>
          <w:highlight w:val="yellow"/>
        </w:rPr>
        <w:t>SYNC_Alert</w:t>
      </w:r>
      <w:proofErr w:type="spellEnd"/>
      <w:r w:rsidRPr="005515A9">
        <w:rPr>
          <w:color w:val="FF0000"/>
          <w:highlight w:val="yellow"/>
        </w:rPr>
        <w:t xml:space="preserve"> message instead of the audio management messages for prompts.</w:t>
      </w:r>
    </w:p>
    <w:p w14:paraId="50DBEF11" w14:textId="77777777" w:rsidR="005515A9" w:rsidRPr="006E748F" w:rsidRDefault="005515A9" w:rsidP="000D62EF">
      <w:pPr>
        <w:rPr>
          <w:color w:val="FF0000"/>
        </w:rPr>
      </w:pPr>
    </w:p>
    <w:p w14:paraId="206F39C4" w14:textId="77777777" w:rsidR="006E748F" w:rsidRPr="0055066F" w:rsidRDefault="006E748F" w:rsidP="006E748F">
      <w:pPr>
        <w:pStyle w:val="Heading5"/>
        <w:numPr>
          <w:ilvl w:val="0"/>
          <w:numId w:val="0"/>
        </w:numPr>
        <w:ind w:left="1008" w:hanging="1008"/>
        <w:rPr>
          <w:b w:val="0"/>
          <w:u w:val="single"/>
        </w:rPr>
      </w:pPr>
      <w:r w:rsidRPr="0055066F">
        <w:rPr>
          <w:b w:val="0"/>
          <w:u w:val="single"/>
        </w:rPr>
        <w:t xml:space="preserve">AUMGNT-SR-REQ-014552/C-Audio </w:t>
      </w:r>
      <w:proofErr w:type="spellStart"/>
      <w:r w:rsidRPr="0055066F">
        <w:rPr>
          <w:b w:val="0"/>
          <w:u w:val="single"/>
        </w:rPr>
        <w:t>Request_Properties</w:t>
      </w:r>
      <w:proofErr w:type="spellEnd"/>
      <w:r w:rsidRPr="0055066F">
        <w:rPr>
          <w:b w:val="0"/>
          <w:u w:val="single"/>
        </w:rPr>
        <w:t xml:space="preserve"> of </w:t>
      </w:r>
      <w:proofErr w:type="spellStart"/>
      <w:r w:rsidRPr="0055066F">
        <w:rPr>
          <w:b w:val="0"/>
          <w:u w:val="single"/>
        </w:rPr>
        <w:t>Priorities_Overview</w:t>
      </w:r>
      <w:proofErr w:type="spellEnd"/>
      <w:r w:rsidRPr="0055066F">
        <w:rPr>
          <w:b w:val="0"/>
          <w:u w:val="single"/>
        </w:rPr>
        <w:t xml:space="preserve"> (</w:t>
      </w:r>
      <w:proofErr w:type="spellStart"/>
      <w:r w:rsidRPr="0055066F">
        <w:rPr>
          <w:b w:val="0"/>
          <w:u w:val="single"/>
        </w:rPr>
        <w:t>TcSE</w:t>
      </w:r>
      <w:proofErr w:type="spellEnd"/>
      <w:r w:rsidRPr="0055066F">
        <w:rPr>
          <w:b w:val="0"/>
          <w:u w:val="single"/>
        </w:rPr>
        <w:t xml:space="preserve"> ROIN-40963-2)</w:t>
      </w:r>
    </w:p>
    <w:p w14:paraId="6607DED4" w14:textId="77777777" w:rsidR="006E748F" w:rsidRDefault="006E748F" w:rsidP="006E748F">
      <w:pPr>
        <w:rPr>
          <w:rFonts w:cs="Arial"/>
        </w:rPr>
      </w:pPr>
      <w:r>
        <w:rPr>
          <w:rFonts w:cs="Arial"/>
        </w:rPr>
        <w:t xml:space="preserve">The following table shows the properties for different Priorities which must be supported by the Resource Clients, Audio Resource Server and Audio </w:t>
      </w:r>
      <w:proofErr w:type="spellStart"/>
      <w:r>
        <w:rPr>
          <w:rFonts w:cs="Arial"/>
        </w:rPr>
        <w:t>Prioritizer</w:t>
      </w:r>
      <w:proofErr w:type="spellEnd"/>
      <w:r>
        <w:rPr>
          <w:rFonts w:cs="Arial"/>
        </w:rPr>
        <w:t>.  The requester system and requested source are not shown, since the priority properties of a request are the same regardless of requester systems and source.</w:t>
      </w:r>
    </w:p>
    <w:p w14:paraId="56FC67EC" w14:textId="77777777" w:rsidR="006E748F" w:rsidRDefault="006E748F" w:rsidP="006E748F">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777"/>
        <w:gridCol w:w="1363"/>
        <w:gridCol w:w="1737"/>
        <w:gridCol w:w="964"/>
        <w:gridCol w:w="972"/>
      </w:tblGrid>
      <w:tr w:rsidR="006E748F" w14:paraId="46934511"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shd w:val="clear" w:color="auto" w:fill="B3B3B3"/>
            <w:hideMark/>
          </w:tcPr>
          <w:p w14:paraId="2C2B9AB5" w14:textId="77777777" w:rsidR="006E748F" w:rsidRDefault="006E748F" w:rsidP="00FF181D">
            <w:pPr>
              <w:rPr>
                <w:rFonts w:cs="Arial"/>
                <w:b/>
                <w:sz w:val="16"/>
                <w:szCs w:val="16"/>
              </w:rPr>
            </w:pPr>
            <w:r>
              <w:rPr>
                <w:rFonts w:cs="Arial"/>
                <w:b/>
                <w:sz w:val="16"/>
                <w:szCs w:val="16"/>
              </w:rPr>
              <w:t>Priority Type</w:t>
            </w:r>
          </w:p>
        </w:tc>
        <w:tc>
          <w:tcPr>
            <w:tcW w:w="0" w:type="auto"/>
            <w:tcBorders>
              <w:top w:val="single" w:sz="4" w:space="0" w:color="auto"/>
              <w:left w:val="single" w:sz="4" w:space="0" w:color="auto"/>
              <w:bottom w:val="single" w:sz="4" w:space="0" w:color="auto"/>
              <w:right w:val="single" w:sz="4" w:space="0" w:color="auto"/>
            </w:tcBorders>
            <w:shd w:val="clear" w:color="auto" w:fill="B3B3B3"/>
            <w:hideMark/>
          </w:tcPr>
          <w:p w14:paraId="1FDAE0A8" w14:textId="77777777" w:rsidR="006E748F" w:rsidRDefault="006E748F" w:rsidP="00FF181D">
            <w:pPr>
              <w:rPr>
                <w:rFonts w:cs="Arial"/>
                <w:b/>
                <w:sz w:val="16"/>
                <w:szCs w:val="16"/>
              </w:rPr>
            </w:pPr>
            <w:r>
              <w:rPr>
                <w:rFonts w:cs="Arial"/>
                <w:b/>
                <w:sz w:val="16"/>
                <w:szCs w:val="16"/>
              </w:rPr>
              <w:t>Priority</w:t>
            </w:r>
          </w:p>
          <w:p w14:paraId="2AE94AC6" w14:textId="77777777" w:rsidR="006E748F" w:rsidRDefault="006E748F" w:rsidP="00FF181D">
            <w:pPr>
              <w:rPr>
                <w:rFonts w:cs="Arial"/>
                <w:b/>
                <w:sz w:val="16"/>
                <w:szCs w:val="16"/>
              </w:rPr>
            </w:pPr>
            <w:r>
              <w:rPr>
                <w:rFonts w:cs="Arial"/>
                <w:b/>
                <w:sz w:val="16"/>
                <w:szCs w:val="16"/>
              </w:rPr>
              <w:t>Level</w:t>
            </w:r>
          </w:p>
        </w:tc>
        <w:tc>
          <w:tcPr>
            <w:tcW w:w="0" w:type="auto"/>
            <w:tcBorders>
              <w:top w:val="single" w:sz="4" w:space="0" w:color="auto"/>
              <w:left w:val="single" w:sz="4" w:space="0" w:color="auto"/>
              <w:bottom w:val="single" w:sz="4" w:space="0" w:color="auto"/>
              <w:right w:val="single" w:sz="4" w:space="0" w:color="auto"/>
            </w:tcBorders>
            <w:shd w:val="clear" w:color="auto" w:fill="B3B3B3"/>
            <w:hideMark/>
          </w:tcPr>
          <w:p w14:paraId="52E65B2E" w14:textId="77777777" w:rsidR="006E748F" w:rsidRDefault="006E748F" w:rsidP="00FF181D">
            <w:pPr>
              <w:rPr>
                <w:rFonts w:cs="Arial"/>
                <w:b/>
                <w:sz w:val="16"/>
                <w:szCs w:val="16"/>
              </w:rPr>
            </w:pPr>
            <w:r>
              <w:rPr>
                <w:rFonts w:cs="Arial"/>
                <w:b/>
                <w:sz w:val="16"/>
                <w:szCs w:val="16"/>
              </w:rPr>
              <w:t>May Interrupt</w:t>
            </w:r>
          </w:p>
          <w:p w14:paraId="6A44D7F6" w14:textId="77777777" w:rsidR="006E748F" w:rsidRDefault="006E748F" w:rsidP="00FF181D">
            <w:pPr>
              <w:rPr>
                <w:rFonts w:cs="Arial"/>
                <w:b/>
                <w:sz w:val="16"/>
                <w:szCs w:val="16"/>
              </w:rPr>
            </w:pPr>
            <w:r>
              <w:rPr>
                <w:rFonts w:cs="Arial"/>
                <w:b/>
                <w:sz w:val="16"/>
                <w:szCs w:val="16"/>
              </w:rPr>
              <w:t>up to Level No.</w:t>
            </w:r>
          </w:p>
        </w:tc>
        <w:tc>
          <w:tcPr>
            <w:tcW w:w="0" w:type="auto"/>
            <w:tcBorders>
              <w:top w:val="single" w:sz="4" w:space="0" w:color="auto"/>
              <w:left w:val="single" w:sz="4" w:space="0" w:color="auto"/>
              <w:bottom w:val="single" w:sz="4" w:space="0" w:color="auto"/>
              <w:right w:val="single" w:sz="4" w:space="0" w:color="auto"/>
            </w:tcBorders>
            <w:shd w:val="clear" w:color="auto" w:fill="B3B3B3"/>
          </w:tcPr>
          <w:p w14:paraId="6E1DF9EA" w14:textId="77777777" w:rsidR="006E748F" w:rsidRDefault="006E748F" w:rsidP="00FF181D">
            <w:pPr>
              <w:rPr>
                <w:rFonts w:cs="Arial"/>
                <w:b/>
                <w:sz w:val="16"/>
                <w:szCs w:val="16"/>
              </w:rPr>
            </w:pPr>
            <w:r>
              <w:rPr>
                <w:rFonts w:cs="Arial"/>
                <w:b/>
                <w:sz w:val="16"/>
                <w:szCs w:val="16"/>
              </w:rPr>
              <w:t>May enter stack</w:t>
            </w:r>
          </w:p>
          <w:p w14:paraId="0F098863" w14:textId="77777777" w:rsidR="006E748F" w:rsidRDefault="006E748F" w:rsidP="00FF181D">
            <w:pPr>
              <w:rPr>
                <w:rFonts w:cs="Arial"/>
                <w:b/>
                <w:sz w:val="16"/>
                <w:szCs w:val="16"/>
              </w:rPr>
            </w:pPr>
            <w:r>
              <w:rPr>
                <w:rFonts w:cs="Arial"/>
                <w:b/>
                <w:sz w:val="16"/>
                <w:szCs w:val="16"/>
              </w:rPr>
              <w:t>below granted entry</w:t>
            </w:r>
          </w:p>
          <w:p w14:paraId="7BC1F389" w14:textId="77777777" w:rsidR="006E748F" w:rsidRDefault="006E748F" w:rsidP="00FF181D">
            <w:pPr>
              <w:rPr>
                <w:rFonts w:cs="Arial"/>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3B3B3"/>
            <w:hideMark/>
          </w:tcPr>
          <w:p w14:paraId="5AA8CA1A" w14:textId="77777777" w:rsidR="006E748F" w:rsidRDefault="006E748F" w:rsidP="00FF181D">
            <w:pPr>
              <w:rPr>
                <w:rFonts w:cs="Arial"/>
                <w:b/>
                <w:sz w:val="16"/>
                <w:szCs w:val="16"/>
              </w:rPr>
            </w:pPr>
            <w:r>
              <w:rPr>
                <w:rFonts w:cs="Arial"/>
                <w:b/>
                <w:sz w:val="16"/>
                <w:szCs w:val="16"/>
              </w:rPr>
              <w:t>Stackable</w:t>
            </w:r>
          </w:p>
        </w:tc>
        <w:tc>
          <w:tcPr>
            <w:tcW w:w="0" w:type="auto"/>
            <w:tcBorders>
              <w:top w:val="single" w:sz="4" w:space="0" w:color="auto"/>
              <w:left w:val="single" w:sz="4" w:space="0" w:color="auto"/>
              <w:bottom w:val="single" w:sz="4" w:space="0" w:color="auto"/>
              <w:right w:val="single" w:sz="4" w:space="0" w:color="auto"/>
            </w:tcBorders>
            <w:shd w:val="clear" w:color="auto" w:fill="B3B3B3"/>
            <w:hideMark/>
          </w:tcPr>
          <w:p w14:paraId="185E20B0" w14:textId="77777777" w:rsidR="006E748F" w:rsidRDefault="006E748F" w:rsidP="00FF181D">
            <w:pPr>
              <w:jc w:val="center"/>
              <w:rPr>
                <w:rFonts w:cs="Arial"/>
                <w:b/>
                <w:sz w:val="16"/>
                <w:szCs w:val="16"/>
              </w:rPr>
            </w:pPr>
            <w:r>
              <w:rPr>
                <w:rFonts w:cs="Arial"/>
                <w:b/>
                <w:sz w:val="16"/>
                <w:szCs w:val="16"/>
              </w:rPr>
              <w:t>Collapses</w:t>
            </w:r>
          </w:p>
          <w:p w14:paraId="6E18C039" w14:textId="77777777" w:rsidR="006E748F" w:rsidRDefault="006E748F" w:rsidP="00FF181D">
            <w:pPr>
              <w:jc w:val="center"/>
              <w:rPr>
                <w:rFonts w:cs="Arial"/>
                <w:b/>
                <w:sz w:val="16"/>
                <w:szCs w:val="16"/>
              </w:rPr>
            </w:pPr>
            <w:r>
              <w:rPr>
                <w:rFonts w:cs="Arial"/>
                <w:b/>
                <w:sz w:val="16"/>
                <w:szCs w:val="16"/>
              </w:rPr>
              <w:t>Stack</w:t>
            </w:r>
          </w:p>
        </w:tc>
      </w:tr>
      <w:tr w:rsidR="006E748F" w14:paraId="79F149AB"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1ACD687B" w14:textId="77777777" w:rsidR="006E748F" w:rsidRDefault="006E748F" w:rsidP="00FF181D">
            <w:pPr>
              <w:rPr>
                <w:rFonts w:cs="Arial"/>
                <w:sz w:val="16"/>
                <w:szCs w:val="16"/>
              </w:rPr>
            </w:pPr>
            <w:r>
              <w:rPr>
                <w:rFonts w:cs="Arial"/>
                <w:sz w:val="16"/>
                <w:szCs w:val="16"/>
              </w:rPr>
              <w:lastRenderedPageBreak/>
              <w:t>Priority Service</w:t>
            </w:r>
          </w:p>
        </w:tc>
        <w:tc>
          <w:tcPr>
            <w:tcW w:w="0" w:type="auto"/>
            <w:tcBorders>
              <w:top w:val="single" w:sz="4" w:space="0" w:color="auto"/>
              <w:left w:val="single" w:sz="4" w:space="0" w:color="auto"/>
              <w:bottom w:val="single" w:sz="4" w:space="0" w:color="auto"/>
              <w:right w:val="single" w:sz="4" w:space="0" w:color="auto"/>
            </w:tcBorders>
            <w:hideMark/>
          </w:tcPr>
          <w:p w14:paraId="552DFF37" w14:textId="77777777" w:rsidR="006E748F" w:rsidRDefault="006E748F" w:rsidP="00FF181D">
            <w:pPr>
              <w:jc w:val="center"/>
              <w:rPr>
                <w:rFonts w:cs="Arial"/>
                <w:sz w:val="16"/>
                <w:szCs w:val="16"/>
              </w:rPr>
            </w:pPr>
            <w:r>
              <w:rPr>
                <w:rFonts w:cs="Arial"/>
                <w:sz w:val="16"/>
                <w:szCs w:val="16"/>
              </w:rPr>
              <w:t>9</w:t>
            </w:r>
          </w:p>
        </w:tc>
        <w:tc>
          <w:tcPr>
            <w:tcW w:w="0" w:type="auto"/>
            <w:tcBorders>
              <w:top w:val="single" w:sz="4" w:space="0" w:color="auto"/>
              <w:left w:val="single" w:sz="4" w:space="0" w:color="auto"/>
              <w:bottom w:val="single" w:sz="4" w:space="0" w:color="auto"/>
              <w:right w:val="single" w:sz="4" w:space="0" w:color="auto"/>
            </w:tcBorders>
            <w:hideMark/>
          </w:tcPr>
          <w:p w14:paraId="60A4B439" w14:textId="77777777" w:rsidR="006E748F" w:rsidRDefault="006E748F" w:rsidP="00FF181D">
            <w:pPr>
              <w:jc w:val="center"/>
              <w:rPr>
                <w:rFonts w:cs="Arial"/>
                <w:sz w:val="16"/>
                <w:szCs w:val="16"/>
              </w:rPr>
            </w:pPr>
            <w:r>
              <w:rPr>
                <w:rFonts w:cs="Arial"/>
                <w:sz w:val="16"/>
                <w:szCs w:val="16"/>
              </w:rPr>
              <w:t>8</w:t>
            </w:r>
          </w:p>
        </w:tc>
        <w:tc>
          <w:tcPr>
            <w:tcW w:w="0" w:type="auto"/>
            <w:tcBorders>
              <w:top w:val="single" w:sz="4" w:space="0" w:color="auto"/>
              <w:left w:val="single" w:sz="4" w:space="0" w:color="auto"/>
              <w:bottom w:val="single" w:sz="4" w:space="0" w:color="auto"/>
              <w:right w:val="single" w:sz="4" w:space="0" w:color="auto"/>
            </w:tcBorders>
            <w:hideMark/>
          </w:tcPr>
          <w:p w14:paraId="29A2E758"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6991DF60"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1C335FDC" w14:textId="77777777" w:rsidR="006E748F" w:rsidRDefault="006E748F" w:rsidP="00FF181D">
            <w:pPr>
              <w:jc w:val="center"/>
              <w:rPr>
                <w:rFonts w:cs="Arial"/>
                <w:sz w:val="16"/>
                <w:szCs w:val="16"/>
              </w:rPr>
            </w:pPr>
            <w:r>
              <w:rPr>
                <w:rFonts w:cs="Arial"/>
                <w:sz w:val="16"/>
                <w:szCs w:val="16"/>
              </w:rPr>
              <w:t>No</w:t>
            </w:r>
            <w:r w:rsidRPr="005D3AEA">
              <w:rPr>
                <w:rFonts w:cs="Arial"/>
                <w:sz w:val="16"/>
                <w:szCs w:val="16"/>
                <w:vertAlign w:val="superscript"/>
              </w:rPr>
              <w:t>6</w:t>
            </w:r>
          </w:p>
        </w:tc>
      </w:tr>
      <w:tr w:rsidR="006E748F" w14:paraId="1C20DB99"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38A421A7" w14:textId="77777777" w:rsidR="006E748F" w:rsidRDefault="006E748F" w:rsidP="00FF181D">
            <w:pPr>
              <w:rPr>
                <w:rFonts w:cs="Arial"/>
                <w:sz w:val="16"/>
                <w:szCs w:val="16"/>
              </w:rPr>
            </w:pPr>
            <w:r>
              <w:rPr>
                <w:rFonts w:cs="Arial"/>
                <w:bCs/>
                <w:sz w:val="16"/>
                <w:szCs w:val="16"/>
                <w:lang w:val="sv-SE"/>
              </w:rPr>
              <w:t>Auto Answer</w:t>
            </w:r>
            <w:r>
              <w:rPr>
                <w:rFonts w:cs="Arial"/>
                <w:bCs/>
                <w:sz w:val="16"/>
                <w:szCs w:val="16"/>
                <w:vertAlign w:val="superscript"/>
                <w:lang w:val="sv-SE"/>
              </w:rPr>
              <w:t>1</w:t>
            </w:r>
          </w:p>
        </w:tc>
        <w:tc>
          <w:tcPr>
            <w:tcW w:w="0" w:type="auto"/>
            <w:tcBorders>
              <w:top w:val="single" w:sz="4" w:space="0" w:color="auto"/>
              <w:left w:val="single" w:sz="4" w:space="0" w:color="auto"/>
              <w:bottom w:val="single" w:sz="4" w:space="0" w:color="auto"/>
              <w:right w:val="single" w:sz="4" w:space="0" w:color="auto"/>
            </w:tcBorders>
            <w:hideMark/>
          </w:tcPr>
          <w:p w14:paraId="0BABD951" w14:textId="77777777" w:rsidR="006E748F" w:rsidRDefault="006E748F" w:rsidP="00FF181D">
            <w:pPr>
              <w:jc w:val="center"/>
              <w:rPr>
                <w:rFonts w:cs="Arial"/>
                <w:sz w:val="16"/>
                <w:szCs w:val="16"/>
              </w:rPr>
            </w:pPr>
            <w:r>
              <w:rPr>
                <w:rFonts w:cs="Arial"/>
                <w:sz w:val="16"/>
                <w:szCs w:val="16"/>
              </w:rPr>
              <w:t>9</w:t>
            </w:r>
          </w:p>
        </w:tc>
        <w:tc>
          <w:tcPr>
            <w:tcW w:w="0" w:type="auto"/>
            <w:tcBorders>
              <w:top w:val="single" w:sz="4" w:space="0" w:color="auto"/>
              <w:left w:val="single" w:sz="4" w:space="0" w:color="auto"/>
              <w:bottom w:val="single" w:sz="4" w:space="0" w:color="auto"/>
              <w:right w:val="single" w:sz="4" w:space="0" w:color="auto"/>
            </w:tcBorders>
            <w:hideMark/>
          </w:tcPr>
          <w:p w14:paraId="5ABC9D24" w14:textId="77777777" w:rsidR="006E748F" w:rsidRDefault="006E748F" w:rsidP="00FF181D">
            <w:pPr>
              <w:jc w:val="center"/>
              <w:rPr>
                <w:rFonts w:cs="Arial"/>
                <w:sz w:val="16"/>
                <w:szCs w:val="16"/>
              </w:rPr>
            </w:pPr>
            <w:r>
              <w:rPr>
                <w:rFonts w:cs="Arial"/>
                <w:sz w:val="16"/>
                <w:szCs w:val="16"/>
              </w:rPr>
              <w:t>8</w:t>
            </w:r>
          </w:p>
        </w:tc>
        <w:tc>
          <w:tcPr>
            <w:tcW w:w="0" w:type="auto"/>
            <w:tcBorders>
              <w:top w:val="single" w:sz="4" w:space="0" w:color="auto"/>
              <w:left w:val="single" w:sz="4" w:space="0" w:color="auto"/>
              <w:bottom w:val="single" w:sz="4" w:space="0" w:color="auto"/>
              <w:right w:val="single" w:sz="4" w:space="0" w:color="auto"/>
            </w:tcBorders>
            <w:hideMark/>
          </w:tcPr>
          <w:p w14:paraId="10E54812" w14:textId="77777777" w:rsidR="006E748F" w:rsidRDefault="006E748F" w:rsidP="00FF181D">
            <w:pPr>
              <w:jc w:val="center"/>
              <w:rPr>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470A93C9"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7BD4572A" w14:textId="77777777" w:rsidR="006E748F" w:rsidRDefault="006E748F" w:rsidP="00FF181D">
            <w:pPr>
              <w:jc w:val="center"/>
              <w:rPr>
                <w:rFonts w:cs="Arial"/>
                <w:sz w:val="16"/>
                <w:szCs w:val="16"/>
              </w:rPr>
            </w:pPr>
            <w:r>
              <w:rPr>
                <w:rFonts w:cs="Arial"/>
                <w:sz w:val="16"/>
                <w:szCs w:val="16"/>
              </w:rPr>
              <w:t>No</w:t>
            </w:r>
          </w:p>
        </w:tc>
      </w:tr>
      <w:tr w:rsidR="006E748F" w14:paraId="66565DBF"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33954171" w14:textId="77777777" w:rsidR="006E748F" w:rsidRDefault="006E748F" w:rsidP="00FF181D">
            <w:pPr>
              <w:rPr>
                <w:rFonts w:cs="Arial"/>
                <w:sz w:val="16"/>
                <w:szCs w:val="16"/>
              </w:rPr>
            </w:pPr>
            <w:r>
              <w:rPr>
                <w:rFonts w:cs="Arial"/>
                <w:bCs/>
                <w:sz w:val="16"/>
                <w:szCs w:val="16"/>
              </w:rPr>
              <w:t>Telephony Service</w:t>
            </w:r>
          </w:p>
        </w:tc>
        <w:tc>
          <w:tcPr>
            <w:tcW w:w="0" w:type="auto"/>
            <w:tcBorders>
              <w:top w:val="single" w:sz="4" w:space="0" w:color="auto"/>
              <w:left w:val="single" w:sz="4" w:space="0" w:color="auto"/>
              <w:bottom w:val="single" w:sz="4" w:space="0" w:color="auto"/>
              <w:right w:val="single" w:sz="4" w:space="0" w:color="auto"/>
            </w:tcBorders>
            <w:hideMark/>
          </w:tcPr>
          <w:p w14:paraId="7FFC631D" w14:textId="77777777" w:rsidR="006E748F" w:rsidRDefault="006E748F" w:rsidP="00FF181D">
            <w:pPr>
              <w:jc w:val="center"/>
              <w:rPr>
                <w:rFonts w:cs="Arial"/>
                <w:sz w:val="16"/>
                <w:szCs w:val="16"/>
              </w:rPr>
            </w:pPr>
            <w:r>
              <w:rPr>
                <w:rFonts w:cs="Arial"/>
                <w:sz w:val="16"/>
                <w:szCs w:val="16"/>
              </w:rPr>
              <w:t>8</w:t>
            </w:r>
          </w:p>
        </w:tc>
        <w:tc>
          <w:tcPr>
            <w:tcW w:w="0" w:type="auto"/>
            <w:tcBorders>
              <w:top w:val="single" w:sz="4" w:space="0" w:color="auto"/>
              <w:left w:val="single" w:sz="4" w:space="0" w:color="auto"/>
              <w:bottom w:val="single" w:sz="4" w:space="0" w:color="auto"/>
              <w:right w:val="single" w:sz="4" w:space="0" w:color="auto"/>
            </w:tcBorders>
            <w:hideMark/>
          </w:tcPr>
          <w:p w14:paraId="1073524A" w14:textId="77777777" w:rsidR="006E748F" w:rsidRDefault="006E748F" w:rsidP="00FF181D">
            <w:pPr>
              <w:jc w:val="center"/>
              <w:rPr>
                <w:rFonts w:cs="Arial"/>
                <w:sz w:val="16"/>
                <w:szCs w:val="16"/>
              </w:rPr>
            </w:pPr>
            <w:r>
              <w:rPr>
                <w:rFonts w:cs="Arial"/>
                <w:sz w:val="16"/>
                <w:szCs w:val="16"/>
              </w:rPr>
              <w:t>7</w:t>
            </w:r>
          </w:p>
        </w:tc>
        <w:tc>
          <w:tcPr>
            <w:tcW w:w="0" w:type="auto"/>
            <w:tcBorders>
              <w:top w:val="single" w:sz="4" w:space="0" w:color="auto"/>
              <w:left w:val="single" w:sz="4" w:space="0" w:color="auto"/>
              <w:bottom w:val="single" w:sz="4" w:space="0" w:color="auto"/>
              <w:right w:val="single" w:sz="4" w:space="0" w:color="auto"/>
            </w:tcBorders>
            <w:hideMark/>
          </w:tcPr>
          <w:p w14:paraId="33289303" w14:textId="77777777" w:rsidR="006E748F" w:rsidRDefault="006E748F" w:rsidP="00FF181D">
            <w:pPr>
              <w:jc w:val="center"/>
              <w:rPr>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369CA16C" w14:textId="77777777" w:rsidR="006E748F" w:rsidRDefault="006E748F" w:rsidP="00FF181D">
            <w:pPr>
              <w:jc w:val="center"/>
              <w:rPr>
                <w:rFonts w:cs="Arial"/>
                <w:sz w:val="16"/>
                <w:szCs w:val="16"/>
              </w:rPr>
            </w:pPr>
            <w:r>
              <w:rPr>
                <w:rFonts w:cs="Arial"/>
                <w:sz w:val="16"/>
                <w:szCs w:val="16"/>
              </w:rPr>
              <w:t>Yes</w:t>
            </w:r>
          </w:p>
        </w:tc>
        <w:tc>
          <w:tcPr>
            <w:tcW w:w="0" w:type="auto"/>
            <w:tcBorders>
              <w:top w:val="single" w:sz="4" w:space="0" w:color="auto"/>
              <w:left w:val="single" w:sz="4" w:space="0" w:color="auto"/>
              <w:bottom w:val="single" w:sz="4" w:space="0" w:color="auto"/>
              <w:right w:val="single" w:sz="4" w:space="0" w:color="auto"/>
            </w:tcBorders>
            <w:hideMark/>
          </w:tcPr>
          <w:p w14:paraId="31E98314" w14:textId="77777777" w:rsidR="006E748F" w:rsidRDefault="006E748F" w:rsidP="00FF181D">
            <w:pPr>
              <w:jc w:val="center"/>
              <w:rPr>
                <w:rFonts w:cs="Arial"/>
                <w:sz w:val="16"/>
                <w:szCs w:val="16"/>
              </w:rPr>
            </w:pPr>
            <w:r>
              <w:rPr>
                <w:rFonts w:cs="Arial"/>
                <w:sz w:val="16"/>
                <w:szCs w:val="16"/>
              </w:rPr>
              <w:t>No</w:t>
            </w:r>
          </w:p>
        </w:tc>
      </w:tr>
      <w:tr w:rsidR="006E748F" w14:paraId="761F3675"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1A574D2B" w14:textId="77777777" w:rsidR="006E748F" w:rsidRDefault="006E748F" w:rsidP="00FF181D">
            <w:pPr>
              <w:rPr>
                <w:rFonts w:cs="Arial"/>
                <w:bCs/>
                <w:sz w:val="16"/>
                <w:szCs w:val="16"/>
              </w:rPr>
            </w:pPr>
            <w:r>
              <w:rPr>
                <w:rFonts w:cs="Arial"/>
                <w:bCs/>
                <w:sz w:val="16"/>
                <w:szCs w:val="16"/>
              </w:rPr>
              <w:t>Mobile NAV and Tel Mute</w:t>
            </w:r>
          </w:p>
        </w:tc>
        <w:tc>
          <w:tcPr>
            <w:tcW w:w="0" w:type="auto"/>
            <w:tcBorders>
              <w:top w:val="single" w:sz="4" w:space="0" w:color="auto"/>
              <w:left w:val="single" w:sz="4" w:space="0" w:color="auto"/>
              <w:bottom w:val="single" w:sz="4" w:space="0" w:color="auto"/>
              <w:right w:val="single" w:sz="4" w:space="0" w:color="auto"/>
            </w:tcBorders>
            <w:hideMark/>
          </w:tcPr>
          <w:p w14:paraId="223829DD" w14:textId="77777777" w:rsidR="006E748F" w:rsidRDefault="006E748F" w:rsidP="00FF181D">
            <w:pPr>
              <w:jc w:val="center"/>
              <w:rPr>
                <w:rFonts w:cs="Arial"/>
                <w:sz w:val="16"/>
                <w:szCs w:val="16"/>
              </w:rPr>
            </w:pPr>
            <w:r>
              <w:rPr>
                <w:rFonts w:cs="Arial"/>
                <w:sz w:val="16"/>
                <w:szCs w:val="16"/>
              </w:rPr>
              <w:t>7</w:t>
            </w:r>
          </w:p>
        </w:tc>
        <w:tc>
          <w:tcPr>
            <w:tcW w:w="0" w:type="auto"/>
            <w:tcBorders>
              <w:top w:val="single" w:sz="4" w:space="0" w:color="auto"/>
              <w:left w:val="single" w:sz="4" w:space="0" w:color="auto"/>
              <w:bottom w:val="single" w:sz="4" w:space="0" w:color="auto"/>
              <w:right w:val="single" w:sz="4" w:space="0" w:color="auto"/>
            </w:tcBorders>
            <w:hideMark/>
          </w:tcPr>
          <w:p w14:paraId="5FAAC273" w14:textId="77777777" w:rsidR="006E748F" w:rsidRDefault="006E748F" w:rsidP="00FF181D">
            <w:pPr>
              <w:jc w:val="center"/>
              <w:rPr>
                <w:rFonts w:cs="Arial"/>
                <w:sz w:val="16"/>
                <w:szCs w:val="16"/>
              </w:rPr>
            </w:pPr>
            <w:r>
              <w:rPr>
                <w:rFonts w:cs="Arial"/>
                <w:sz w:val="16"/>
                <w:szCs w:val="16"/>
              </w:rPr>
              <w:t>6</w:t>
            </w:r>
          </w:p>
        </w:tc>
        <w:tc>
          <w:tcPr>
            <w:tcW w:w="0" w:type="auto"/>
            <w:tcBorders>
              <w:top w:val="single" w:sz="4" w:space="0" w:color="auto"/>
              <w:left w:val="single" w:sz="4" w:space="0" w:color="auto"/>
              <w:bottom w:val="single" w:sz="4" w:space="0" w:color="auto"/>
              <w:right w:val="single" w:sz="4" w:space="0" w:color="auto"/>
            </w:tcBorders>
            <w:hideMark/>
          </w:tcPr>
          <w:p w14:paraId="34F29456" w14:textId="77777777" w:rsidR="006E748F" w:rsidRDefault="006E748F" w:rsidP="00FF181D">
            <w:pPr>
              <w:jc w:val="center"/>
              <w:rPr>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593189EC" w14:textId="77777777" w:rsidR="006E748F" w:rsidRDefault="006E748F" w:rsidP="00FF181D">
            <w:pPr>
              <w:jc w:val="center"/>
              <w:rPr>
                <w:rFonts w:cs="Arial"/>
                <w:sz w:val="16"/>
                <w:szCs w:val="16"/>
              </w:rPr>
            </w:pPr>
            <w:r>
              <w:rPr>
                <w:rFonts w:cs="Arial"/>
                <w:sz w:val="16"/>
                <w:szCs w:val="16"/>
              </w:rPr>
              <w:t>Yes</w:t>
            </w:r>
          </w:p>
        </w:tc>
        <w:tc>
          <w:tcPr>
            <w:tcW w:w="0" w:type="auto"/>
            <w:tcBorders>
              <w:top w:val="single" w:sz="4" w:space="0" w:color="auto"/>
              <w:left w:val="single" w:sz="4" w:space="0" w:color="auto"/>
              <w:bottom w:val="single" w:sz="4" w:space="0" w:color="auto"/>
              <w:right w:val="single" w:sz="4" w:space="0" w:color="auto"/>
            </w:tcBorders>
            <w:hideMark/>
          </w:tcPr>
          <w:p w14:paraId="5C85050A" w14:textId="77777777" w:rsidR="006E748F" w:rsidRDefault="006E748F" w:rsidP="00FF181D">
            <w:pPr>
              <w:jc w:val="center"/>
              <w:rPr>
                <w:rFonts w:cs="Arial"/>
                <w:sz w:val="16"/>
                <w:szCs w:val="16"/>
              </w:rPr>
            </w:pPr>
            <w:r>
              <w:rPr>
                <w:rFonts w:cs="Arial"/>
                <w:sz w:val="16"/>
                <w:szCs w:val="16"/>
              </w:rPr>
              <w:t>No</w:t>
            </w:r>
          </w:p>
        </w:tc>
      </w:tr>
      <w:tr w:rsidR="006E748F" w14:paraId="40B299EB"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267920F0" w14:textId="77777777" w:rsidR="006E748F" w:rsidRDefault="006E748F" w:rsidP="00FF181D">
            <w:pPr>
              <w:rPr>
                <w:rFonts w:cs="Arial"/>
                <w:bCs/>
                <w:sz w:val="16"/>
                <w:szCs w:val="16"/>
              </w:rPr>
            </w:pPr>
            <w:r>
              <w:rPr>
                <w:rFonts w:cs="Arial"/>
                <w:bCs/>
                <w:sz w:val="16"/>
                <w:szCs w:val="16"/>
              </w:rPr>
              <w:t>PTT Mute &amp; Voice</w:t>
            </w:r>
          </w:p>
        </w:tc>
        <w:tc>
          <w:tcPr>
            <w:tcW w:w="0" w:type="auto"/>
            <w:tcBorders>
              <w:top w:val="single" w:sz="4" w:space="0" w:color="auto"/>
              <w:left w:val="single" w:sz="4" w:space="0" w:color="auto"/>
              <w:bottom w:val="single" w:sz="4" w:space="0" w:color="auto"/>
              <w:right w:val="single" w:sz="4" w:space="0" w:color="auto"/>
            </w:tcBorders>
            <w:hideMark/>
          </w:tcPr>
          <w:p w14:paraId="0FF16989" w14:textId="77777777" w:rsidR="006E748F" w:rsidRDefault="006E748F" w:rsidP="00FF181D">
            <w:pPr>
              <w:jc w:val="center"/>
              <w:rPr>
                <w:rFonts w:cs="Arial"/>
                <w:sz w:val="16"/>
                <w:szCs w:val="16"/>
              </w:rPr>
            </w:pPr>
            <w:r>
              <w:rPr>
                <w:rFonts w:cs="Arial"/>
                <w:sz w:val="16"/>
                <w:szCs w:val="16"/>
              </w:rPr>
              <w:t>6</w:t>
            </w:r>
          </w:p>
        </w:tc>
        <w:tc>
          <w:tcPr>
            <w:tcW w:w="0" w:type="auto"/>
            <w:tcBorders>
              <w:top w:val="single" w:sz="4" w:space="0" w:color="auto"/>
              <w:left w:val="single" w:sz="4" w:space="0" w:color="auto"/>
              <w:bottom w:val="single" w:sz="4" w:space="0" w:color="auto"/>
              <w:right w:val="single" w:sz="4" w:space="0" w:color="auto"/>
            </w:tcBorders>
            <w:hideMark/>
          </w:tcPr>
          <w:p w14:paraId="3B6A7826" w14:textId="77777777" w:rsidR="006E748F" w:rsidRDefault="006E748F" w:rsidP="00FF181D">
            <w:pPr>
              <w:jc w:val="center"/>
              <w:rPr>
                <w:rFonts w:cs="Arial"/>
                <w:sz w:val="16"/>
                <w:szCs w:val="16"/>
              </w:rPr>
            </w:pPr>
            <w:r>
              <w:rPr>
                <w:rFonts w:cs="Arial"/>
                <w:sz w:val="16"/>
                <w:szCs w:val="16"/>
              </w:rPr>
              <w:t>8</w:t>
            </w:r>
          </w:p>
        </w:tc>
        <w:tc>
          <w:tcPr>
            <w:tcW w:w="0" w:type="auto"/>
            <w:tcBorders>
              <w:top w:val="single" w:sz="4" w:space="0" w:color="auto"/>
              <w:left w:val="single" w:sz="4" w:space="0" w:color="auto"/>
              <w:bottom w:val="single" w:sz="4" w:space="0" w:color="auto"/>
              <w:right w:val="single" w:sz="4" w:space="0" w:color="auto"/>
            </w:tcBorders>
            <w:hideMark/>
          </w:tcPr>
          <w:p w14:paraId="7E90194D" w14:textId="77777777" w:rsidR="006E748F" w:rsidRDefault="006E748F" w:rsidP="00FF181D">
            <w:pPr>
              <w:jc w:val="center"/>
              <w:rPr>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79279475"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7E774582" w14:textId="77777777" w:rsidR="006E748F" w:rsidRDefault="006E748F" w:rsidP="00FF181D">
            <w:pPr>
              <w:jc w:val="center"/>
              <w:rPr>
                <w:rFonts w:cs="Arial"/>
                <w:sz w:val="16"/>
                <w:szCs w:val="16"/>
              </w:rPr>
            </w:pPr>
            <w:r>
              <w:rPr>
                <w:rFonts w:cs="Arial"/>
                <w:sz w:val="16"/>
                <w:szCs w:val="16"/>
              </w:rPr>
              <w:t>No</w:t>
            </w:r>
          </w:p>
        </w:tc>
      </w:tr>
      <w:tr w:rsidR="006E748F" w14:paraId="5905FABE"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1EC7926E" w14:textId="77777777" w:rsidR="006E748F" w:rsidRDefault="006E748F" w:rsidP="00FF181D">
            <w:pPr>
              <w:rPr>
                <w:rFonts w:cs="Arial"/>
                <w:bCs/>
                <w:sz w:val="16"/>
                <w:szCs w:val="16"/>
              </w:rPr>
            </w:pPr>
            <w:r>
              <w:rPr>
                <w:rFonts w:cs="Arial"/>
                <w:bCs/>
                <w:sz w:val="16"/>
                <w:szCs w:val="16"/>
              </w:rPr>
              <w:t>Alarm</w:t>
            </w:r>
          </w:p>
        </w:tc>
        <w:tc>
          <w:tcPr>
            <w:tcW w:w="0" w:type="auto"/>
            <w:tcBorders>
              <w:top w:val="single" w:sz="4" w:space="0" w:color="auto"/>
              <w:left w:val="single" w:sz="4" w:space="0" w:color="auto"/>
              <w:bottom w:val="single" w:sz="4" w:space="0" w:color="auto"/>
              <w:right w:val="single" w:sz="4" w:space="0" w:color="auto"/>
            </w:tcBorders>
            <w:hideMark/>
          </w:tcPr>
          <w:p w14:paraId="6949596E" w14:textId="77777777" w:rsidR="006E748F" w:rsidRDefault="006E748F" w:rsidP="00FF181D">
            <w:pPr>
              <w:jc w:val="center"/>
              <w:rPr>
                <w:rFonts w:cs="Arial"/>
                <w:sz w:val="16"/>
                <w:szCs w:val="16"/>
              </w:rPr>
            </w:pPr>
            <w:r>
              <w:rPr>
                <w:rFonts w:cs="Arial"/>
                <w:sz w:val="16"/>
                <w:szCs w:val="16"/>
              </w:rPr>
              <w:t>5</w:t>
            </w:r>
          </w:p>
        </w:tc>
        <w:tc>
          <w:tcPr>
            <w:tcW w:w="0" w:type="auto"/>
            <w:tcBorders>
              <w:top w:val="single" w:sz="4" w:space="0" w:color="auto"/>
              <w:left w:val="single" w:sz="4" w:space="0" w:color="auto"/>
              <w:bottom w:val="single" w:sz="4" w:space="0" w:color="auto"/>
              <w:right w:val="single" w:sz="4" w:space="0" w:color="auto"/>
            </w:tcBorders>
            <w:hideMark/>
          </w:tcPr>
          <w:p w14:paraId="3DF8B823" w14:textId="77777777" w:rsidR="006E748F" w:rsidRDefault="006E748F" w:rsidP="00FF181D">
            <w:pPr>
              <w:jc w:val="center"/>
              <w:rPr>
                <w:rFonts w:cs="Arial"/>
                <w:sz w:val="16"/>
                <w:szCs w:val="16"/>
              </w:rPr>
            </w:pPr>
            <w:r>
              <w:rPr>
                <w:rFonts w:cs="Arial"/>
                <w:sz w:val="16"/>
                <w:szCs w:val="16"/>
              </w:rPr>
              <w:t>4</w:t>
            </w:r>
          </w:p>
        </w:tc>
        <w:tc>
          <w:tcPr>
            <w:tcW w:w="0" w:type="auto"/>
            <w:tcBorders>
              <w:top w:val="single" w:sz="4" w:space="0" w:color="auto"/>
              <w:left w:val="single" w:sz="4" w:space="0" w:color="auto"/>
              <w:bottom w:val="single" w:sz="4" w:space="0" w:color="auto"/>
              <w:right w:val="single" w:sz="4" w:space="0" w:color="auto"/>
            </w:tcBorders>
            <w:hideMark/>
          </w:tcPr>
          <w:p w14:paraId="09BCF521" w14:textId="77777777" w:rsidR="006E748F" w:rsidRDefault="006E748F" w:rsidP="00FF181D">
            <w:pPr>
              <w:jc w:val="center"/>
              <w:rPr>
                <w:rFonts w:cs="Arial"/>
                <w:sz w:val="16"/>
                <w:szCs w:val="16"/>
              </w:rPr>
            </w:pPr>
            <w:r>
              <w:rPr>
                <w:rFonts w:cs="Arial"/>
                <w:sz w:val="16"/>
                <w:szCs w:val="16"/>
              </w:rPr>
              <w:t>Yes</w:t>
            </w:r>
          </w:p>
        </w:tc>
        <w:tc>
          <w:tcPr>
            <w:tcW w:w="0" w:type="auto"/>
            <w:tcBorders>
              <w:top w:val="single" w:sz="4" w:space="0" w:color="auto"/>
              <w:left w:val="single" w:sz="4" w:space="0" w:color="auto"/>
              <w:bottom w:val="single" w:sz="4" w:space="0" w:color="auto"/>
              <w:right w:val="single" w:sz="4" w:space="0" w:color="auto"/>
            </w:tcBorders>
            <w:hideMark/>
          </w:tcPr>
          <w:p w14:paraId="3114A15F"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7F7F7DB1" w14:textId="77777777" w:rsidR="006E748F" w:rsidRDefault="006E748F" w:rsidP="00FF181D">
            <w:pPr>
              <w:jc w:val="center"/>
              <w:rPr>
                <w:rFonts w:cs="Arial"/>
                <w:sz w:val="16"/>
                <w:szCs w:val="16"/>
              </w:rPr>
            </w:pPr>
            <w:r>
              <w:rPr>
                <w:rFonts w:cs="Arial"/>
                <w:sz w:val="16"/>
                <w:szCs w:val="16"/>
              </w:rPr>
              <w:t>No</w:t>
            </w:r>
          </w:p>
        </w:tc>
      </w:tr>
      <w:tr w:rsidR="006E748F" w14:paraId="5F6604CF"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55712636" w14:textId="77777777" w:rsidR="006E748F" w:rsidRDefault="006E748F" w:rsidP="00FF181D">
            <w:pPr>
              <w:rPr>
                <w:rFonts w:cs="Arial"/>
                <w:bCs/>
                <w:sz w:val="16"/>
                <w:szCs w:val="16"/>
              </w:rPr>
            </w:pPr>
            <w:r>
              <w:rPr>
                <w:rFonts w:cs="Arial"/>
                <w:bCs/>
                <w:sz w:val="16"/>
                <w:szCs w:val="16"/>
              </w:rPr>
              <w:t>TA</w:t>
            </w:r>
          </w:p>
        </w:tc>
        <w:tc>
          <w:tcPr>
            <w:tcW w:w="0" w:type="auto"/>
            <w:tcBorders>
              <w:top w:val="single" w:sz="4" w:space="0" w:color="auto"/>
              <w:left w:val="single" w:sz="4" w:space="0" w:color="auto"/>
              <w:bottom w:val="single" w:sz="4" w:space="0" w:color="auto"/>
              <w:right w:val="single" w:sz="4" w:space="0" w:color="auto"/>
            </w:tcBorders>
            <w:hideMark/>
          </w:tcPr>
          <w:p w14:paraId="70D3C1A0" w14:textId="77777777" w:rsidR="006E748F" w:rsidRDefault="006E748F" w:rsidP="00FF181D">
            <w:pPr>
              <w:jc w:val="center"/>
              <w:rPr>
                <w:rFonts w:cs="Arial"/>
                <w:sz w:val="16"/>
                <w:szCs w:val="16"/>
              </w:rPr>
            </w:pPr>
            <w:r>
              <w:rPr>
                <w:rFonts w:cs="Arial"/>
                <w:sz w:val="16"/>
                <w:szCs w:val="16"/>
              </w:rPr>
              <w:t>4</w:t>
            </w:r>
          </w:p>
        </w:tc>
        <w:tc>
          <w:tcPr>
            <w:tcW w:w="0" w:type="auto"/>
            <w:tcBorders>
              <w:top w:val="single" w:sz="4" w:space="0" w:color="auto"/>
              <w:left w:val="single" w:sz="4" w:space="0" w:color="auto"/>
              <w:bottom w:val="single" w:sz="4" w:space="0" w:color="auto"/>
              <w:right w:val="single" w:sz="4" w:space="0" w:color="auto"/>
            </w:tcBorders>
            <w:hideMark/>
          </w:tcPr>
          <w:p w14:paraId="06B8196E" w14:textId="77777777" w:rsidR="006E748F" w:rsidRDefault="006E748F" w:rsidP="00FF181D">
            <w:pPr>
              <w:jc w:val="center"/>
              <w:rPr>
                <w:rFonts w:cs="Arial"/>
                <w:sz w:val="16"/>
                <w:szCs w:val="16"/>
              </w:rPr>
            </w:pPr>
            <w:r>
              <w:rPr>
                <w:rFonts w:cs="Arial"/>
                <w:sz w:val="16"/>
                <w:szCs w:val="16"/>
              </w:rPr>
              <w:t>3</w:t>
            </w:r>
          </w:p>
        </w:tc>
        <w:tc>
          <w:tcPr>
            <w:tcW w:w="0" w:type="auto"/>
            <w:tcBorders>
              <w:top w:val="single" w:sz="4" w:space="0" w:color="auto"/>
              <w:left w:val="single" w:sz="4" w:space="0" w:color="auto"/>
              <w:bottom w:val="single" w:sz="4" w:space="0" w:color="auto"/>
              <w:right w:val="single" w:sz="4" w:space="0" w:color="auto"/>
            </w:tcBorders>
            <w:hideMark/>
          </w:tcPr>
          <w:p w14:paraId="5FB43FA4" w14:textId="77777777" w:rsidR="006E748F" w:rsidRDefault="006E748F" w:rsidP="00FF181D">
            <w:pPr>
              <w:jc w:val="center"/>
              <w:rPr>
                <w:rFonts w:cs="Arial"/>
                <w:sz w:val="16"/>
                <w:szCs w:val="16"/>
              </w:rPr>
            </w:pPr>
            <w:r>
              <w:rPr>
                <w:rFonts w:cs="Arial"/>
                <w:sz w:val="16"/>
                <w:szCs w:val="16"/>
              </w:rPr>
              <w:t>Yes</w:t>
            </w:r>
          </w:p>
        </w:tc>
        <w:tc>
          <w:tcPr>
            <w:tcW w:w="0" w:type="auto"/>
            <w:tcBorders>
              <w:top w:val="single" w:sz="4" w:space="0" w:color="auto"/>
              <w:left w:val="single" w:sz="4" w:space="0" w:color="auto"/>
              <w:bottom w:val="single" w:sz="4" w:space="0" w:color="auto"/>
              <w:right w:val="single" w:sz="4" w:space="0" w:color="auto"/>
            </w:tcBorders>
            <w:hideMark/>
          </w:tcPr>
          <w:p w14:paraId="20FA56A3"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3EDA7FCF" w14:textId="77777777" w:rsidR="006E748F" w:rsidRDefault="006E748F" w:rsidP="00FF181D">
            <w:pPr>
              <w:jc w:val="center"/>
              <w:rPr>
                <w:rFonts w:cs="Arial"/>
                <w:sz w:val="16"/>
                <w:szCs w:val="16"/>
              </w:rPr>
            </w:pPr>
            <w:r>
              <w:rPr>
                <w:rFonts w:cs="Arial"/>
                <w:sz w:val="16"/>
                <w:szCs w:val="16"/>
              </w:rPr>
              <w:t>No</w:t>
            </w:r>
          </w:p>
        </w:tc>
      </w:tr>
      <w:tr w:rsidR="006E748F" w14:paraId="20336C88"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67D36684" w14:textId="77777777" w:rsidR="006E748F" w:rsidRDefault="006E748F" w:rsidP="00FF181D">
            <w:pPr>
              <w:rPr>
                <w:rFonts w:cs="Arial"/>
                <w:bCs/>
                <w:sz w:val="16"/>
                <w:szCs w:val="16"/>
              </w:rPr>
            </w:pPr>
            <w:r>
              <w:rPr>
                <w:rFonts w:cs="Arial"/>
                <w:bCs/>
                <w:sz w:val="16"/>
                <w:szCs w:val="16"/>
              </w:rPr>
              <w:t>PTY/NEWS</w:t>
            </w:r>
          </w:p>
        </w:tc>
        <w:tc>
          <w:tcPr>
            <w:tcW w:w="0" w:type="auto"/>
            <w:tcBorders>
              <w:top w:val="single" w:sz="4" w:space="0" w:color="auto"/>
              <w:left w:val="single" w:sz="4" w:space="0" w:color="auto"/>
              <w:bottom w:val="single" w:sz="4" w:space="0" w:color="auto"/>
              <w:right w:val="single" w:sz="4" w:space="0" w:color="auto"/>
            </w:tcBorders>
            <w:hideMark/>
          </w:tcPr>
          <w:p w14:paraId="3410D6AE" w14:textId="77777777" w:rsidR="006E748F" w:rsidRDefault="006E748F" w:rsidP="00FF181D">
            <w:pPr>
              <w:jc w:val="center"/>
              <w:rPr>
                <w:rFonts w:cs="Arial"/>
                <w:sz w:val="16"/>
                <w:szCs w:val="16"/>
              </w:rPr>
            </w:pPr>
            <w:r>
              <w:rPr>
                <w:rFonts w:cs="Arial"/>
                <w:sz w:val="16"/>
                <w:szCs w:val="16"/>
              </w:rPr>
              <w:t>3</w:t>
            </w:r>
          </w:p>
        </w:tc>
        <w:tc>
          <w:tcPr>
            <w:tcW w:w="0" w:type="auto"/>
            <w:tcBorders>
              <w:top w:val="single" w:sz="4" w:space="0" w:color="auto"/>
              <w:left w:val="single" w:sz="4" w:space="0" w:color="auto"/>
              <w:bottom w:val="single" w:sz="4" w:space="0" w:color="auto"/>
              <w:right w:val="single" w:sz="4" w:space="0" w:color="auto"/>
            </w:tcBorders>
            <w:hideMark/>
          </w:tcPr>
          <w:p w14:paraId="0508AD4D" w14:textId="77777777" w:rsidR="006E748F" w:rsidRDefault="006E748F" w:rsidP="00FF181D">
            <w:pPr>
              <w:jc w:val="center"/>
              <w:rPr>
                <w:rFonts w:cs="Arial"/>
                <w:sz w:val="16"/>
                <w:szCs w:val="16"/>
              </w:rPr>
            </w:pPr>
            <w:r>
              <w:rPr>
                <w:rFonts w:cs="Arial"/>
                <w:sz w:val="16"/>
                <w:szCs w:val="16"/>
              </w:rPr>
              <w:t>2</w:t>
            </w:r>
          </w:p>
        </w:tc>
        <w:tc>
          <w:tcPr>
            <w:tcW w:w="0" w:type="auto"/>
            <w:tcBorders>
              <w:top w:val="single" w:sz="4" w:space="0" w:color="auto"/>
              <w:left w:val="single" w:sz="4" w:space="0" w:color="auto"/>
              <w:bottom w:val="single" w:sz="4" w:space="0" w:color="auto"/>
              <w:right w:val="single" w:sz="4" w:space="0" w:color="auto"/>
            </w:tcBorders>
            <w:hideMark/>
          </w:tcPr>
          <w:p w14:paraId="38ED1F84" w14:textId="77777777" w:rsidR="006E748F" w:rsidRDefault="006E748F" w:rsidP="00FF181D">
            <w:pPr>
              <w:jc w:val="center"/>
              <w:rPr>
                <w:rFonts w:cs="Arial"/>
                <w:sz w:val="16"/>
                <w:szCs w:val="16"/>
              </w:rPr>
            </w:pPr>
            <w:r>
              <w:rPr>
                <w:rFonts w:cs="Arial"/>
                <w:sz w:val="16"/>
                <w:szCs w:val="16"/>
              </w:rPr>
              <w:t>Yes</w:t>
            </w:r>
          </w:p>
        </w:tc>
        <w:tc>
          <w:tcPr>
            <w:tcW w:w="0" w:type="auto"/>
            <w:tcBorders>
              <w:top w:val="single" w:sz="4" w:space="0" w:color="auto"/>
              <w:left w:val="single" w:sz="4" w:space="0" w:color="auto"/>
              <w:bottom w:val="single" w:sz="4" w:space="0" w:color="auto"/>
              <w:right w:val="single" w:sz="4" w:space="0" w:color="auto"/>
            </w:tcBorders>
            <w:hideMark/>
          </w:tcPr>
          <w:p w14:paraId="7BDEDBCC"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2FA320F0" w14:textId="77777777" w:rsidR="006E748F" w:rsidRDefault="006E748F" w:rsidP="00FF181D">
            <w:pPr>
              <w:jc w:val="center"/>
              <w:rPr>
                <w:rFonts w:cs="Arial"/>
                <w:sz w:val="16"/>
                <w:szCs w:val="16"/>
              </w:rPr>
            </w:pPr>
            <w:r>
              <w:rPr>
                <w:rFonts w:cs="Arial"/>
                <w:sz w:val="16"/>
                <w:szCs w:val="16"/>
              </w:rPr>
              <w:t>No</w:t>
            </w:r>
          </w:p>
        </w:tc>
      </w:tr>
      <w:tr w:rsidR="006E748F" w14:paraId="6F7DEBF6"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6FD772F9" w14:textId="77777777" w:rsidR="006E748F" w:rsidRDefault="006E748F" w:rsidP="00FF181D">
            <w:pPr>
              <w:rPr>
                <w:rFonts w:cs="Arial"/>
                <w:bCs/>
                <w:sz w:val="16"/>
                <w:szCs w:val="16"/>
              </w:rPr>
            </w:pPr>
            <w:r>
              <w:rPr>
                <w:rFonts w:cs="Arial"/>
                <w:bCs/>
                <w:sz w:val="16"/>
                <w:szCs w:val="16"/>
              </w:rPr>
              <w:t>Manual Audio Mute</w:t>
            </w:r>
          </w:p>
        </w:tc>
        <w:tc>
          <w:tcPr>
            <w:tcW w:w="0" w:type="auto"/>
            <w:tcBorders>
              <w:top w:val="single" w:sz="4" w:space="0" w:color="auto"/>
              <w:left w:val="single" w:sz="4" w:space="0" w:color="auto"/>
              <w:bottom w:val="single" w:sz="4" w:space="0" w:color="auto"/>
              <w:right w:val="single" w:sz="4" w:space="0" w:color="auto"/>
            </w:tcBorders>
            <w:hideMark/>
          </w:tcPr>
          <w:p w14:paraId="3762A4EE" w14:textId="77777777" w:rsidR="006E748F" w:rsidRDefault="006E748F" w:rsidP="00FF181D">
            <w:pPr>
              <w:jc w:val="center"/>
              <w:rPr>
                <w:rFonts w:cs="Arial"/>
                <w:sz w:val="16"/>
                <w:szCs w:val="16"/>
              </w:rPr>
            </w:pPr>
            <w:r>
              <w:rPr>
                <w:rFonts w:cs="Arial"/>
                <w:sz w:val="16"/>
                <w:szCs w:val="16"/>
              </w:rPr>
              <w:t>2</w:t>
            </w:r>
          </w:p>
        </w:tc>
        <w:tc>
          <w:tcPr>
            <w:tcW w:w="0" w:type="auto"/>
            <w:tcBorders>
              <w:top w:val="single" w:sz="4" w:space="0" w:color="auto"/>
              <w:left w:val="single" w:sz="4" w:space="0" w:color="auto"/>
              <w:bottom w:val="single" w:sz="4" w:space="0" w:color="auto"/>
              <w:right w:val="single" w:sz="4" w:space="0" w:color="auto"/>
            </w:tcBorders>
            <w:hideMark/>
          </w:tcPr>
          <w:p w14:paraId="5E5E1CA5" w14:textId="77777777" w:rsidR="006E748F" w:rsidRDefault="006E748F" w:rsidP="00FF181D">
            <w:pPr>
              <w:jc w:val="center"/>
              <w:rPr>
                <w:rFonts w:cs="Arial"/>
                <w:sz w:val="16"/>
                <w:szCs w:val="16"/>
              </w:rPr>
            </w:pPr>
            <w:r>
              <w:rPr>
                <w:rFonts w:cs="Arial"/>
                <w:sz w:val="16"/>
                <w:szCs w:val="16"/>
              </w:rPr>
              <w:t>4</w:t>
            </w:r>
          </w:p>
        </w:tc>
        <w:tc>
          <w:tcPr>
            <w:tcW w:w="0" w:type="auto"/>
            <w:tcBorders>
              <w:top w:val="single" w:sz="4" w:space="0" w:color="auto"/>
              <w:left w:val="single" w:sz="4" w:space="0" w:color="auto"/>
              <w:bottom w:val="single" w:sz="4" w:space="0" w:color="auto"/>
              <w:right w:val="single" w:sz="4" w:space="0" w:color="auto"/>
            </w:tcBorders>
            <w:hideMark/>
          </w:tcPr>
          <w:p w14:paraId="5B7DCC24"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040D77FE" w14:textId="77777777" w:rsidR="006E748F" w:rsidRDefault="006E748F" w:rsidP="00FF181D">
            <w:pPr>
              <w:jc w:val="center"/>
            </w:pPr>
            <w:r>
              <w:rPr>
                <w:rFonts w:cs="Arial"/>
                <w:sz w:val="16"/>
                <w:szCs w:val="16"/>
              </w:rPr>
              <w:t>Yes</w:t>
            </w:r>
          </w:p>
        </w:tc>
        <w:tc>
          <w:tcPr>
            <w:tcW w:w="0" w:type="auto"/>
            <w:tcBorders>
              <w:top w:val="single" w:sz="4" w:space="0" w:color="auto"/>
              <w:left w:val="single" w:sz="4" w:space="0" w:color="auto"/>
              <w:bottom w:val="single" w:sz="4" w:space="0" w:color="auto"/>
              <w:right w:val="single" w:sz="4" w:space="0" w:color="auto"/>
            </w:tcBorders>
            <w:hideMark/>
          </w:tcPr>
          <w:p w14:paraId="13C108DE" w14:textId="77777777" w:rsidR="006E748F" w:rsidRDefault="006E748F" w:rsidP="00FF181D">
            <w:pPr>
              <w:jc w:val="center"/>
              <w:rPr>
                <w:rFonts w:cs="Arial"/>
                <w:sz w:val="16"/>
                <w:szCs w:val="16"/>
              </w:rPr>
            </w:pPr>
            <w:r>
              <w:rPr>
                <w:rFonts w:cs="Arial"/>
                <w:sz w:val="16"/>
                <w:szCs w:val="16"/>
              </w:rPr>
              <w:t>No</w:t>
            </w:r>
          </w:p>
        </w:tc>
      </w:tr>
      <w:tr w:rsidR="006E748F" w14:paraId="5B1A29E1"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4CD228DD" w14:textId="77777777" w:rsidR="006E748F" w:rsidRDefault="006E748F" w:rsidP="00FF181D">
            <w:pPr>
              <w:rPr>
                <w:rFonts w:cs="Arial"/>
                <w:bCs/>
                <w:sz w:val="16"/>
                <w:szCs w:val="16"/>
              </w:rPr>
            </w:pPr>
            <w:r>
              <w:rPr>
                <w:rFonts w:cs="Arial"/>
                <w:bCs/>
                <w:sz w:val="16"/>
                <w:szCs w:val="16"/>
              </w:rPr>
              <w:t>Radio</w:t>
            </w:r>
          </w:p>
        </w:tc>
        <w:tc>
          <w:tcPr>
            <w:tcW w:w="0" w:type="auto"/>
            <w:tcBorders>
              <w:top w:val="single" w:sz="4" w:space="0" w:color="auto"/>
              <w:left w:val="single" w:sz="4" w:space="0" w:color="auto"/>
              <w:bottom w:val="single" w:sz="4" w:space="0" w:color="auto"/>
              <w:right w:val="single" w:sz="4" w:space="0" w:color="auto"/>
            </w:tcBorders>
            <w:hideMark/>
          </w:tcPr>
          <w:p w14:paraId="357680B9" w14:textId="77777777" w:rsidR="006E748F" w:rsidRDefault="006E748F" w:rsidP="00FF181D">
            <w:pPr>
              <w:jc w:val="center"/>
              <w:rPr>
                <w:rFonts w:cs="Arial"/>
                <w:sz w:val="16"/>
                <w:szCs w:val="16"/>
              </w:rPr>
            </w:pPr>
            <w:r>
              <w:rPr>
                <w:rFonts w:cs="Arial"/>
                <w:sz w:val="16"/>
                <w:szCs w:val="16"/>
              </w:rPr>
              <w:t>1</w:t>
            </w:r>
          </w:p>
        </w:tc>
        <w:tc>
          <w:tcPr>
            <w:tcW w:w="0" w:type="auto"/>
            <w:tcBorders>
              <w:top w:val="single" w:sz="4" w:space="0" w:color="auto"/>
              <w:left w:val="single" w:sz="4" w:space="0" w:color="auto"/>
              <w:bottom w:val="single" w:sz="4" w:space="0" w:color="auto"/>
              <w:right w:val="single" w:sz="4" w:space="0" w:color="auto"/>
            </w:tcBorders>
            <w:hideMark/>
          </w:tcPr>
          <w:p w14:paraId="1E351C44" w14:textId="77777777" w:rsidR="006E748F" w:rsidRDefault="006E748F" w:rsidP="00FF181D">
            <w:pPr>
              <w:jc w:val="center"/>
              <w:rPr>
                <w:rFonts w:cs="Arial"/>
                <w:sz w:val="16"/>
                <w:szCs w:val="16"/>
              </w:rPr>
            </w:pPr>
            <w:r>
              <w:rPr>
                <w:rFonts w:cs="Arial"/>
                <w:sz w:val="16"/>
                <w:szCs w:val="16"/>
              </w:rPr>
              <w:t>7</w:t>
            </w:r>
          </w:p>
        </w:tc>
        <w:tc>
          <w:tcPr>
            <w:tcW w:w="0" w:type="auto"/>
            <w:tcBorders>
              <w:top w:val="single" w:sz="4" w:space="0" w:color="auto"/>
              <w:left w:val="single" w:sz="4" w:space="0" w:color="auto"/>
              <w:bottom w:val="single" w:sz="4" w:space="0" w:color="auto"/>
              <w:right w:val="single" w:sz="4" w:space="0" w:color="auto"/>
            </w:tcBorders>
            <w:hideMark/>
          </w:tcPr>
          <w:p w14:paraId="768A151F"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2A593DD9" w14:textId="77777777" w:rsidR="006E748F" w:rsidRDefault="006E748F" w:rsidP="00FF181D">
            <w:pPr>
              <w:jc w:val="center"/>
            </w:pPr>
            <w:r>
              <w:rPr>
                <w:rFonts w:cs="Arial"/>
                <w:sz w:val="16"/>
                <w:szCs w:val="16"/>
              </w:rPr>
              <w:t>Yes</w:t>
            </w:r>
          </w:p>
        </w:tc>
        <w:tc>
          <w:tcPr>
            <w:tcW w:w="0" w:type="auto"/>
            <w:tcBorders>
              <w:top w:val="single" w:sz="4" w:space="0" w:color="auto"/>
              <w:left w:val="single" w:sz="4" w:space="0" w:color="auto"/>
              <w:bottom w:val="single" w:sz="4" w:space="0" w:color="auto"/>
              <w:right w:val="single" w:sz="4" w:space="0" w:color="auto"/>
            </w:tcBorders>
            <w:hideMark/>
          </w:tcPr>
          <w:p w14:paraId="3CA683C6" w14:textId="77777777" w:rsidR="006E748F" w:rsidRDefault="006E748F" w:rsidP="00FF181D">
            <w:pPr>
              <w:jc w:val="center"/>
              <w:rPr>
                <w:rFonts w:cs="Arial"/>
                <w:sz w:val="16"/>
                <w:szCs w:val="16"/>
              </w:rPr>
            </w:pPr>
            <w:r>
              <w:rPr>
                <w:rFonts w:cs="Arial"/>
                <w:sz w:val="16"/>
                <w:szCs w:val="16"/>
              </w:rPr>
              <w:t>Yes</w:t>
            </w:r>
          </w:p>
        </w:tc>
      </w:tr>
      <w:tr w:rsidR="006E748F" w14:paraId="212F6A0F"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15C58C9C" w14:textId="77777777" w:rsidR="006E748F" w:rsidRDefault="006E748F" w:rsidP="00FF181D">
            <w:pPr>
              <w:rPr>
                <w:rFonts w:cs="Arial"/>
                <w:bCs/>
                <w:sz w:val="16"/>
                <w:szCs w:val="16"/>
              </w:rPr>
            </w:pPr>
            <w:r>
              <w:rPr>
                <w:rFonts w:cs="Arial"/>
                <w:bCs/>
                <w:sz w:val="16"/>
                <w:szCs w:val="16"/>
              </w:rPr>
              <w:t>Disc</w:t>
            </w:r>
          </w:p>
        </w:tc>
        <w:tc>
          <w:tcPr>
            <w:tcW w:w="0" w:type="auto"/>
            <w:tcBorders>
              <w:top w:val="single" w:sz="4" w:space="0" w:color="auto"/>
              <w:left w:val="single" w:sz="4" w:space="0" w:color="auto"/>
              <w:bottom w:val="single" w:sz="4" w:space="0" w:color="auto"/>
              <w:right w:val="single" w:sz="4" w:space="0" w:color="auto"/>
            </w:tcBorders>
            <w:hideMark/>
          </w:tcPr>
          <w:p w14:paraId="56AFF76A" w14:textId="77777777" w:rsidR="006E748F" w:rsidRDefault="006E748F" w:rsidP="00FF181D">
            <w:pPr>
              <w:jc w:val="center"/>
              <w:rPr>
                <w:rFonts w:cs="Arial"/>
                <w:sz w:val="16"/>
                <w:szCs w:val="16"/>
              </w:rPr>
            </w:pPr>
            <w:r>
              <w:rPr>
                <w:rFonts w:cs="Arial"/>
                <w:sz w:val="16"/>
                <w:szCs w:val="16"/>
              </w:rPr>
              <w:t>1</w:t>
            </w:r>
          </w:p>
        </w:tc>
        <w:tc>
          <w:tcPr>
            <w:tcW w:w="0" w:type="auto"/>
            <w:tcBorders>
              <w:top w:val="single" w:sz="4" w:space="0" w:color="auto"/>
              <w:left w:val="single" w:sz="4" w:space="0" w:color="auto"/>
              <w:bottom w:val="single" w:sz="4" w:space="0" w:color="auto"/>
              <w:right w:val="single" w:sz="4" w:space="0" w:color="auto"/>
            </w:tcBorders>
            <w:hideMark/>
          </w:tcPr>
          <w:p w14:paraId="37B386EF" w14:textId="77777777" w:rsidR="006E748F" w:rsidRDefault="006E748F" w:rsidP="00FF181D">
            <w:pPr>
              <w:jc w:val="center"/>
              <w:rPr>
                <w:rFonts w:cs="Arial"/>
                <w:sz w:val="16"/>
                <w:szCs w:val="16"/>
              </w:rPr>
            </w:pPr>
            <w:r>
              <w:rPr>
                <w:rFonts w:cs="Arial"/>
                <w:sz w:val="16"/>
                <w:szCs w:val="16"/>
              </w:rPr>
              <w:t>7</w:t>
            </w:r>
          </w:p>
        </w:tc>
        <w:tc>
          <w:tcPr>
            <w:tcW w:w="0" w:type="auto"/>
            <w:tcBorders>
              <w:top w:val="single" w:sz="4" w:space="0" w:color="auto"/>
              <w:left w:val="single" w:sz="4" w:space="0" w:color="auto"/>
              <w:bottom w:val="single" w:sz="4" w:space="0" w:color="auto"/>
              <w:right w:val="single" w:sz="4" w:space="0" w:color="auto"/>
            </w:tcBorders>
            <w:hideMark/>
          </w:tcPr>
          <w:p w14:paraId="7D4C481A"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72770002" w14:textId="77777777" w:rsidR="006E748F" w:rsidRDefault="006E748F" w:rsidP="00FF181D">
            <w:pPr>
              <w:jc w:val="center"/>
            </w:pPr>
            <w:r>
              <w:rPr>
                <w:rFonts w:cs="Arial"/>
                <w:sz w:val="16"/>
                <w:szCs w:val="16"/>
              </w:rPr>
              <w:t>Yes</w:t>
            </w:r>
          </w:p>
        </w:tc>
        <w:tc>
          <w:tcPr>
            <w:tcW w:w="0" w:type="auto"/>
            <w:tcBorders>
              <w:top w:val="single" w:sz="4" w:space="0" w:color="auto"/>
              <w:left w:val="single" w:sz="4" w:space="0" w:color="auto"/>
              <w:bottom w:val="single" w:sz="4" w:space="0" w:color="auto"/>
              <w:right w:val="single" w:sz="4" w:space="0" w:color="auto"/>
            </w:tcBorders>
            <w:hideMark/>
          </w:tcPr>
          <w:p w14:paraId="5A484296" w14:textId="77777777" w:rsidR="006E748F" w:rsidRDefault="006E748F" w:rsidP="00FF181D">
            <w:pPr>
              <w:jc w:val="center"/>
              <w:rPr>
                <w:rFonts w:cs="Arial"/>
                <w:sz w:val="16"/>
                <w:szCs w:val="16"/>
              </w:rPr>
            </w:pPr>
            <w:r>
              <w:rPr>
                <w:rFonts w:cs="Arial"/>
                <w:sz w:val="16"/>
                <w:szCs w:val="16"/>
              </w:rPr>
              <w:t>Yes</w:t>
            </w:r>
          </w:p>
        </w:tc>
      </w:tr>
      <w:tr w:rsidR="006E748F" w14:paraId="7025C2ED"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330474B4" w14:textId="77777777" w:rsidR="006E748F" w:rsidRDefault="006E748F" w:rsidP="00FF181D">
            <w:pPr>
              <w:rPr>
                <w:rFonts w:cs="Arial"/>
                <w:bCs/>
                <w:sz w:val="16"/>
                <w:szCs w:val="16"/>
              </w:rPr>
            </w:pPr>
            <w:proofErr w:type="spellStart"/>
            <w:r>
              <w:rPr>
                <w:rFonts w:cs="Arial"/>
                <w:bCs/>
                <w:sz w:val="16"/>
                <w:szCs w:val="16"/>
              </w:rPr>
              <w:t>Aux_ExtSource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FDDA28" w14:textId="77777777" w:rsidR="006E748F" w:rsidRDefault="006E748F" w:rsidP="00FF181D">
            <w:pPr>
              <w:jc w:val="center"/>
              <w:rPr>
                <w:rFonts w:cs="Arial"/>
                <w:sz w:val="16"/>
                <w:szCs w:val="16"/>
              </w:rPr>
            </w:pPr>
            <w:r>
              <w:rPr>
                <w:rFonts w:cs="Arial"/>
                <w:sz w:val="16"/>
                <w:szCs w:val="16"/>
              </w:rPr>
              <w:t>1</w:t>
            </w:r>
          </w:p>
        </w:tc>
        <w:tc>
          <w:tcPr>
            <w:tcW w:w="0" w:type="auto"/>
            <w:tcBorders>
              <w:top w:val="single" w:sz="4" w:space="0" w:color="auto"/>
              <w:left w:val="single" w:sz="4" w:space="0" w:color="auto"/>
              <w:bottom w:val="single" w:sz="4" w:space="0" w:color="auto"/>
              <w:right w:val="single" w:sz="4" w:space="0" w:color="auto"/>
            </w:tcBorders>
            <w:hideMark/>
          </w:tcPr>
          <w:p w14:paraId="41A71649" w14:textId="77777777" w:rsidR="006E748F" w:rsidRDefault="006E748F" w:rsidP="00FF181D">
            <w:pPr>
              <w:jc w:val="center"/>
              <w:rPr>
                <w:rFonts w:cs="Arial"/>
                <w:sz w:val="16"/>
                <w:szCs w:val="16"/>
              </w:rPr>
            </w:pPr>
            <w:r>
              <w:rPr>
                <w:rFonts w:cs="Arial"/>
                <w:sz w:val="16"/>
                <w:szCs w:val="16"/>
              </w:rPr>
              <w:t>7</w:t>
            </w:r>
          </w:p>
        </w:tc>
        <w:tc>
          <w:tcPr>
            <w:tcW w:w="0" w:type="auto"/>
            <w:tcBorders>
              <w:top w:val="single" w:sz="4" w:space="0" w:color="auto"/>
              <w:left w:val="single" w:sz="4" w:space="0" w:color="auto"/>
              <w:bottom w:val="single" w:sz="4" w:space="0" w:color="auto"/>
              <w:right w:val="single" w:sz="4" w:space="0" w:color="auto"/>
            </w:tcBorders>
            <w:hideMark/>
          </w:tcPr>
          <w:p w14:paraId="420EBB9F" w14:textId="77777777" w:rsidR="006E748F" w:rsidRDefault="006E748F" w:rsidP="00FF181D">
            <w:pPr>
              <w:jc w:val="center"/>
              <w:rPr>
                <w:rFonts w:cs="Arial"/>
                <w:sz w:val="16"/>
                <w:szCs w:val="16"/>
              </w:rPr>
            </w:pPr>
            <w:r>
              <w:rPr>
                <w:rFonts w:cs="Arial"/>
                <w:sz w:val="16"/>
                <w:szCs w:val="16"/>
              </w:rPr>
              <w:t>No</w:t>
            </w:r>
          </w:p>
        </w:tc>
        <w:tc>
          <w:tcPr>
            <w:tcW w:w="0" w:type="auto"/>
            <w:tcBorders>
              <w:top w:val="single" w:sz="4" w:space="0" w:color="auto"/>
              <w:left w:val="single" w:sz="4" w:space="0" w:color="auto"/>
              <w:bottom w:val="single" w:sz="4" w:space="0" w:color="auto"/>
              <w:right w:val="single" w:sz="4" w:space="0" w:color="auto"/>
            </w:tcBorders>
            <w:hideMark/>
          </w:tcPr>
          <w:p w14:paraId="4A409914" w14:textId="77777777" w:rsidR="006E748F" w:rsidRDefault="006E748F" w:rsidP="00FF181D">
            <w:pPr>
              <w:jc w:val="center"/>
            </w:pPr>
            <w:r>
              <w:rPr>
                <w:rFonts w:cs="Arial"/>
                <w:sz w:val="16"/>
                <w:szCs w:val="16"/>
              </w:rPr>
              <w:t>Yes</w:t>
            </w:r>
          </w:p>
        </w:tc>
        <w:tc>
          <w:tcPr>
            <w:tcW w:w="0" w:type="auto"/>
            <w:tcBorders>
              <w:top w:val="single" w:sz="4" w:space="0" w:color="auto"/>
              <w:left w:val="single" w:sz="4" w:space="0" w:color="auto"/>
              <w:bottom w:val="single" w:sz="4" w:space="0" w:color="auto"/>
              <w:right w:val="single" w:sz="4" w:space="0" w:color="auto"/>
            </w:tcBorders>
            <w:hideMark/>
          </w:tcPr>
          <w:p w14:paraId="2B3D77B2" w14:textId="77777777" w:rsidR="006E748F" w:rsidRDefault="006E748F" w:rsidP="00FF181D">
            <w:pPr>
              <w:jc w:val="center"/>
              <w:rPr>
                <w:rFonts w:cs="Arial"/>
                <w:sz w:val="16"/>
                <w:szCs w:val="16"/>
              </w:rPr>
            </w:pPr>
            <w:r>
              <w:rPr>
                <w:rFonts w:cs="Arial"/>
                <w:sz w:val="16"/>
                <w:szCs w:val="16"/>
              </w:rPr>
              <w:t>Yes</w:t>
            </w:r>
          </w:p>
        </w:tc>
      </w:tr>
      <w:tr w:rsidR="006E748F" w14:paraId="7E70CBCD"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73B3E113" w14:textId="77777777" w:rsidR="006E748F" w:rsidRPr="006E748F" w:rsidRDefault="006E748F" w:rsidP="00FF181D">
            <w:pPr>
              <w:rPr>
                <w:rFonts w:cs="Arial"/>
                <w:bCs/>
                <w:color w:val="FF0000"/>
                <w:sz w:val="16"/>
                <w:szCs w:val="16"/>
                <w:highlight w:val="yellow"/>
              </w:rPr>
            </w:pPr>
            <w:r w:rsidRPr="006E748F">
              <w:rPr>
                <w:rFonts w:cs="Arial"/>
                <w:bCs/>
                <w:color w:val="FF0000"/>
                <w:sz w:val="16"/>
                <w:szCs w:val="16"/>
                <w:highlight w:val="yellow"/>
              </w:rPr>
              <w:t>Nav. User Voice Cmd</w:t>
            </w:r>
            <w:r w:rsidRPr="006E748F">
              <w:rPr>
                <w:rFonts w:cs="Arial"/>
                <w:bCs/>
                <w:color w:val="FF0000"/>
                <w:sz w:val="16"/>
                <w:szCs w:val="16"/>
                <w:highlight w:val="yellow"/>
                <w:vertAlign w:val="superscript"/>
              </w:rPr>
              <w:t>2</w:t>
            </w:r>
          </w:p>
        </w:tc>
        <w:tc>
          <w:tcPr>
            <w:tcW w:w="0" w:type="auto"/>
            <w:tcBorders>
              <w:top w:val="single" w:sz="4" w:space="0" w:color="auto"/>
              <w:left w:val="single" w:sz="4" w:space="0" w:color="auto"/>
              <w:bottom w:val="single" w:sz="4" w:space="0" w:color="auto"/>
              <w:right w:val="single" w:sz="4" w:space="0" w:color="auto"/>
            </w:tcBorders>
            <w:hideMark/>
          </w:tcPr>
          <w:p w14:paraId="56CE9428"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N/A</w:t>
            </w:r>
          </w:p>
        </w:tc>
        <w:tc>
          <w:tcPr>
            <w:tcW w:w="0" w:type="auto"/>
            <w:tcBorders>
              <w:top w:val="single" w:sz="4" w:space="0" w:color="auto"/>
              <w:left w:val="single" w:sz="4" w:space="0" w:color="auto"/>
              <w:bottom w:val="single" w:sz="4" w:space="0" w:color="auto"/>
              <w:right w:val="single" w:sz="4" w:space="0" w:color="auto"/>
            </w:tcBorders>
            <w:hideMark/>
          </w:tcPr>
          <w:p w14:paraId="4E169EEB"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9 (mix)</w:t>
            </w:r>
            <w:r w:rsidRPr="006E748F">
              <w:rPr>
                <w:rFonts w:cs="Arial"/>
                <w:color w:val="FF0000"/>
                <w:sz w:val="16"/>
                <w:szCs w:val="16"/>
                <w:highlight w:val="yellow"/>
                <w:vertAlign w:val="superscript"/>
              </w:rPr>
              <w:t>3</w:t>
            </w:r>
          </w:p>
        </w:tc>
        <w:tc>
          <w:tcPr>
            <w:tcW w:w="0" w:type="auto"/>
            <w:tcBorders>
              <w:top w:val="single" w:sz="4" w:space="0" w:color="auto"/>
              <w:left w:val="single" w:sz="4" w:space="0" w:color="auto"/>
              <w:bottom w:val="single" w:sz="4" w:space="0" w:color="auto"/>
              <w:right w:val="single" w:sz="4" w:space="0" w:color="auto"/>
            </w:tcBorders>
            <w:hideMark/>
          </w:tcPr>
          <w:p w14:paraId="54DB75C9"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N/A</w:t>
            </w:r>
          </w:p>
        </w:tc>
        <w:tc>
          <w:tcPr>
            <w:tcW w:w="0" w:type="auto"/>
            <w:tcBorders>
              <w:top w:val="single" w:sz="4" w:space="0" w:color="auto"/>
              <w:left w:val="single" w:sz="4" w:space="0" w:color="auto"/>
              <w:bottom w:val="single" w:sz="4" w:space="0" w:color="auto"/>
              <w:right w:val="single" w:sz="4" w:space="0" w:color="auto"/>
            </w:tcBorders>
            <w:hideMark/>
          </w:tcPr>
          <w:p w14:paraId="024286C0"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N/A</w:t>
            </w:r>
          </w:p>
        </w:tc>
        <w:tc>
          <w:tcPr>
            <w:tcW w:w="0" w:type="auto"/>
            <w:tcBorders>
              <w:top w:val="single" w:sz="4" w:space="0" w:color="auto"/>
              <w:left w:val="single" w:sz="4" w:space="0" w:color="auto"/>
              <w:bottom w:val="single" w:sz="4" w:space="0" w:color="auto"/>
              <w:right w:val="single" w:sz="4" w:space="0" w:color="auto"/>
            </w:tcBorders>
            <w:hideMark/>
          </w:tcPr>
          <w:p w14:paraId="4D382859"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N/A</w:t>
            </w:r>
          </w:p>
        </w:tc>
      </w:tr>
      <w:tr w:rsidR="006E748F" w14:paraId="5EF12999"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484776C7" w14:textId="77777777" w:rsidR="006E748F" w:rsidRPr="006E748F" w:rsidRDefault="006E748F" w:rsidP="00FF181D">
            <w:pPr>
              <w:rPr>
                <w:rFonts w:cs="Arial"/>
                <w:bCs/>
                <w:color w:val="FF0000"/>
                <w:sz w:val="16"/>
                <w:szCs w:val="16"/>
                <w:highlight w:val="yellow"/>
              </w:rPr>
            </w:pPr>
            <w:r w:rsidRPr="006E748F">
              <w:rPr>
                <w:rFonts w:cs="Arial"/>
                <w:bCs/>
                <w:color w:val="FF0000"/>
                <w:sz w:val="16"/>
                <w:szCs w:val="16"/>
                <w:highlight w:val="yellow"/>
              </w:rPr>
              <w:t>Nav. System Voice Cmd</w:t>
            </w:r>
            <w:r w:rsidRPr="006E748F">
              <w:rPr>
                <w:rFonts w:cs="Arial"/>
                <w:bCs/>
                <w:color w:val="FF0000"/>
                <w:sz w:val="16"/>
                <w:szCs w:val="16"/>
                <w:highlight w:val="yellow"/>
                <w:vertAlign w:val="superscript"/>
              </w:rPr>
              <w:t>2</w:t>
            </w:r>
          </w:p>
        </w:tc>
        <w:tc>
          <w:tcPr>
            <w:tcW w:w="0" w:type="auto"/>
            <w:tcBorders>
              <w:top w:val="single" w:sz="4" w:space="0" w:color="auto"/>
              <w:left w:val="single" w:sz="4" w:space="0" w:color="auto"/>
              <w:bottom w:val="single" w:sz="4" w:space="0" w:color="auto"/>
              <w:right w:val="single" w:sz="4" w:space="0" w:color="auto"/>
            </w:tcBorders>
            <w:hideMark/>
          </w:tcPr>
          <w:p w14:paraId="78A47B25"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N/A</w:t>
            </w:r>
          </w:p>
        </w:tc>
        <w:tc>
          <w:tcPr>
            <w:tcW w:w="0" w:type="auto"/>
            <w:tcBorders>
              <w:top w:val="single" w:sz="4" w:space="0" w:color="auto"/>
              <w:left w:val="single" w:sz="4" w:space="0" w:color="auto"/>
              <w:bottom w:val="single" w:sz="4" w:space="0" w:color="auto"/>
              <w:right w:val="single" w:sz="4" w:space="0" w:color="auto"/>
            </w:tcBorders>
            <w:hideMark/>
          </w:tcPr>
          <w:p w14:paraId="591525E3"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7 (mix)</w:t>
            </w:r>
            <w:r w:rsidRPr="006E748F">
              <w:rPr>
                <w:rFonts w:cs="Arial"/>
                <w:color w:val="FF0000"/>
                <w:sz w:val="16"/>
                <w:szCs w:val="16"/>
                <w:highlight w:val="yellow"/>
                <w:vertAlign w:val="superscript"/>
              </w:rPr>
              <w:t>4</w:t>
            </w:r>
          </w:p>
        </w:tc>
        <w:tc>
          <w:tcPr>
            <w:tcW w:w="0" w:type="auto"/>
            <w:tcBorders>
              <w:top w:val="single" w:sz="4" w:space="0" w:color="auto"/>
              <w:left w:val="single" w:sz="4" w:space="0" w:color="auto"/>
              <w:bottom w:val="single" w:sz="4" w:space="0" w:color="auto"/>
              <w:right w:val="single" w:sz="4" w:space="0" w:color="auto"/>
            </w:tcBorders>
            <w:hideMark/>
          </w:tcPr>
          <w:p w14:paraId="1B5B6197"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N/A</w:t>
            </w:r>
          </w:p>
        </w:tc>
        <w:tc>
          <w:tcPr>
            <w:tcW w:w="0" w:type="auto"/>
            <w:tcBorders>
              <w:top w:val="single" w:sz="4" w:space="0" w:color="auto"/>
              <w:left w:val="single" w:sz="4" w:space="0" w:color="auto"/>
              <w:bottom w:val="single" w:sz="4" w:space="0" w:color="auto"/>
              <w:right w:val="single" w:sz="4" w:space="0" w:color="auto"/>
            </w:tcBorders>
            <w:hideMark/>
          </w:tcPr>
          <w:p w14:paraId="1BBB9574"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N/A</w:t>
            </w:r>
          </w:p>
        </w:tc>
        <w:tc>
          <w:tcPr>
            <w:tcW w:w="0" w:type="auto"/>
            <w:tcBorders>
              <w:top w:val="single" w:sz="4" w:space="0" w:color="auto"/>
              <w:left w:val="single" w:sz="4" w:space="0" w:color="auto"/>
              <w:bottom w:val="single" w:sz="4" w:space="0" w:color="auto"/>
              <w:right w:val="single" w:sz="4" w:space="0" w:color="auto"/>
            </w:tcBorders>
            <w:hideMark/>
          </w:tcPr>
          <w:p w14:paraId="06615471" w14:textId="77777777" w:rsidR="006E748F" w:rsidRPr="006E748F" w:rsidRDefault="006E748F" w:rsidP="00FF181D">
            <w:pPr>
              <w:jc w:val="center"/>
              <w:rPr>
                <w:rFonts w:cs="Arial"/>
                <w:color w:val="FF0000"/>
                <w:sz w:val="16"/>
                <w:szCs w:val="16"/>
                <w:highlight w:val="yellow"/>
              </w:rPr>
            </w:pPr>
            <w:r w:rsidRPr="006E748F">
              <w:rPr>
                <w:rFonts w:cs="Arial"/>
                <w:color w:val="FF0000"/>
                <w:sz w:val="16"/>
                <w:szCs w:val="16"/>
                <w:highlight w:val="yellow"/>
              </w:rPr>
              <w:t>N/A</w:t>
            </w:r>
          </w:p>
        </w:tc>
      </w:tr>
      <w:tr w:rsidR="006E748F" w14:paraId="79EB0187" w14:textId="77777777" w:rsidTr="00FF181D">
        <w:trPr>
          <w:jc w:val="center"/>
        </w:trPr>
        <w:tc>
          <w:tcPr>
            <w:tcW w:w="0" w:type="auto"/>
            <w:tcBorders>
              <w:top w:val="single" w:sz="4" w:space="0" w:color="auto"/>
              <w:left w:val="single" w:sz="4" w:space="0" w:color="auto"/>
              <w:bottom w:val="single" w:sz="4" w:space="0" w:color="auto"/>
              <w:right w:val="single" w:sz="4" w:space="0" w:color="auto"/>
            </w:tcBorders>
            <w:hideMark/>
          </w:tcPr>
          <w:p w14:paraId="64D5B569" w14:textId="77777777" w:rsidR="006E748F" w:rsidRDefault="006E748F" w:rsidP="00FF181D">
            <w:pPr>
              <w:rPr>
                <w:rFonts w:cs="Arial"/>
                <w:bCs/>
                <w:sz w:val="16"/>
                <w:szCs w:val="16"/>
              </w:rPr>
            </w:pPr>
            <w:r>
              <w:rPr>
                <w:rFonts w:cs="Arial"/>
                <w:bCs/>
                <w:sz w:val="16"/>
                <w:szCs w:val="16"/>
              </w:rPr>
              <w:t>Not Requested</w:t>
            </w:r>
            <w:r>
              <w:rPr>
                <w:rFonts w:cs="Arial"/>
                <w:bCs/>
                <w:sz w:val="16"/>
                <w:szCs w:val="16"/>
                <w:vertAlign w:val="superscript"/>
              </w:rPr>
              <w:t>5</w:t>
            </w:r>
          </w:p>
        </w:tc>
        <w:tc>
          <w:tcPr>
            <w:tcW w:w="0" w:type="auto"/>
            <w:tcBorders>
              <w:top w:val="single" w:sz="4" w:space="0" w:color="auto"/>
              <w:left w:val="single" w:sz="4" w:space="0" w:color="auto"/>
              <w:bottom w:val="single" w:sz="4" w:space="0" w:color="auto"/>
              <w:right w:val="single" w:sz="4" w:space="0" w:color="auto"/>
            </w:tcBorders>
            <w:hideMark/>
          </w:tcPr>
          <w:p w14:paraId="759D6D62" w14:textId="77777777" w:rsidR="006E748F" w:rsidRDefault="006E748F" w:rsidP="00FF181D">
            <w:pPr>
              <w:jc w:val="center"/>
              <w:rPr>
                <w:rFonts w:cs="Arial"/>
                <w:sz w:val="16"/>
                <w:szCs w:val="16"/>
              </w:rPr>
            </w:pPr>
            <w:r>
              <w:rPr>
                <w:rFonts w:cs="Arial"/>
                <w:sz w:val="16"/>
                <w:szCs w:val="16"/>
              </w:rPr>
              <w:t>N/A</w:t>
            </w:r>
          </w:p>
        </w:tc>
        <w:tc>
          <w:tcPr>
            <w:tcW w:w="0" w:type="auto"/>
            <w:tcBorders>
              <w:top w:val="single" w:sz="4" w:space="0" w:color="auto"/>
              <w:left w:val="single" w:sz="4" w:space="0" w:color="auto"/>
              <w:bottom w:val="single" w:sz="4" w:space="0" w:color="auto"/>
              <w:right w:val="single" w:sz="4" w:space="0" w:color="auto"/>
            </w:tcBorders>
            <w:hideMark/>
          </w:tcPr>
          <w:p w14:paraId="337A4C8D" w14:textId="77777777" w:rsidR="006E748F" w:rsidRDefault="006E748F" w:rsidP="00FF181D">
            <w:pPr>
              <w:jc w:val="center"/>
              <w:rPr>
                <w:rFonts w:cs="Arial"/>
                <w:sz w:val="16"/>
                <w:szCs w:val="16"/>
              </w:rPr>
            </w:pPr>
            <w:r>
              <w:rPr>
                <w:rFonts w:cs="Arial"/>
                <w:sz w:val="16"/>
                <w:szCs w:val="16"/>
              </w:rPr>
              <w:t>N/A</w:t>
            </w:r>
          </w:p>
        </w:tc>
        <w:tc>
          <w:tcPr>
            <w:tcW w:w="0" w:type="auto"/>
            <w:tcBorders>
              <w:top w:val="single" w:sz="4" w:space="0" w:color="auto"/>
              <w:left w:val="single" w:sz="4" w:space="0" w:color="auto"/>
              <w:bottom w:val="single" w:sz="4" w:space="0" w:color="auto"/>
              <w:right w:val="single" w:sz="4" w:space="0" w:color="auto"/>
            </w:tcBorders>
            <w:hideMark/>
          </w:tcPr>
          <w:p w14:paraId="75D7921D" w14:textId="77777777" w:rsidR="006E748F" w:rsidRDefault="006E748F" w:rsidP="00FF181D">
            <w:pPr>
              <w:jc w:val="center"/>
              <w:rPr>
                <w:rFonts w:cs="Arial"/>
                <w:sz w:val="16"/>
                <w:szCs w:val="16"/>
              </w:rPr>
            </w:pPr>
            <w:r>
              <w:rPr>
                <w:rFonts w:cs="Arial"/>
                <w:sz w:val="16"/>
                <w:szCs w:val="16"/>
              </w:rPr>
              <w:t>N/A</w:t>
            </w:r>
          </w:p>
        </w:tc>
        <w:tc>
          <w:tcPr>
            <w:tcW w:w="0" w:type="auto"/>
            <w:tcBorders>
              <w:top w:val="single" w:sz="4" w:space="0" w:color="auto"/>
              <w:left w:val="single" w:sz="4" w:space="0" w:color="auto"/>
              <w:bottom w:val="single" w:sz="4" w:space="0" w:color="auto"/>
              <w:right w:val="single" w:sz="4" w:space="0" w:color="auto"/>
            </w:tcBorders>
            <w:hideMark/>
          </w:tcPr>
          <w:p w14:paraId="6A0D5B05" w14:textId="77777777" w:rsidR="006E748F" w:rsidRDefault="006E748F" w:rsidP="00FF181D">
            <w:pPr>
              <w:jc w:val="center"/>
              <w:rPr>
                <w:rFonts w:cs="Arial"/>
                <w:sz w:val="16"/>
                <w:szCs w:val="16"/>
              </w:rPr>
            </w:pPr>
            <w:r>
              <w:rPr>
                <w:rFonts w:cs="Arial"/>
                <w:sz w:val="16"/>
                <w:szCs w:val="16"/>
              </w:rPr>
              <w:t>N/A</w:t>
            </w:r>
          </w:p>
        </w:tc>
        <w:tc>
          <w:tcPr>
            <w:tcW w:w="0" w:type="auto"/>
            <w:tcBorders>
              <w:top w:val="single" w:sz="4" w:space="0" w:color="auto"/>
              <w:left w:val="single" w:sz="4" w:space="0" w:color="auto"/>
              <w:bottom w:val="single" w:sz="4" w:space="0" w:color="auto"/>
              <w:right w:val="single" w:sz="4" w:space="0" w:color="auto"/>
            </w:tcBorders>
            <w:hideMark/>
          </w:tcPr>
          <w:p w14:paraId="1D69ABA8" w14:textId="77777777" w:rsidR="006E748F" w:rsidRDefault="006E748F" w:rsidP="00FF181D">
            <w:pPr>
              <w:jc w:val="center"/>
              <w:rPr>
                <w:rFonts w:cs="Arial"/>
                <w:sz w:val="16"/>
                <w:szCs w:val="16"/>
              </w:rPr>
            </w:pPr>
            <w:r>
              <w:rPr>
                <w:rFonts w:cs="Arial"/>
                <w:sz w:val="16"/>
                <w:szCs w:val="16"/>
              </w:rPr>
              <w:t>N/A</w:t>
            </w:r>
          </w:p>
        </w:tc>
      </w:tr>
    </w:tbl>
    <w:p w14:paraId="47A68C68" w14:textId="77777777" w:rsidR="006E748F" w:rsidRDefault="006E748F" w:rsidP="006E748F">
      <w:pPr>
        <w:rPr>
          <w:rFonts w:cs="Arial"/>
        </w:rPr>
      </w:pPr>
    </w:p>
    <w:p w14:paraId="5B654F11" w14:textId="77777777" w:rsidR="006E748F" w:rsidRDefault="006E748F" w:rsidP="006E748F">
      <w:pPr>
        <w:rPr>
          <w:rFonts w:cs="Arial"/>
        </w:rPr>
      </w:pPr>
      <w:r>
        <w:rPr>
          <w:rFonts w:cs="Arial"/>
        </w:rPr>
        <w:t>Notes:</w:t>
      </w:r>
    </w:p>
    <w:p w14:paraId="58971E7C" w14:textId="77777777" w:rsidR="006E748F" w:rsidRDefault="006E748F" w:rsidP="006E748F">
      <w:r>
        <w:rPr>
          <w:rFonts w:cs="Arial"/>
        </w:rPr>
        <w:t>1) Same priority as emergency service -&gt; same behavior</w:t>
      </w:r>
    </w:p>
    <w:p w14:paraId="387956AF" w14:textId="77777777" w:rsidR="006E748F" w:rsidRDefault="006E748F" w:rsidP="006E748F"/>
    <w:p w14:paraId="21FF5709" w14:textId="77777777" w:rsidR="006E748F" w:rsidRDefault="006E748F" w:rsidP="006E748F">
      <w:pPr>
        <w:rPr>
          <w:rFonts w:cs="Arial"/>
        </w:rPr>
      </w:pPr>
      <w:r>
        <w:rPr>
          <w:rFonts w:cs="Arial"/>
        </w:rPr>
        <w:t>2) Will be mixed with the current audio source (if accepted/granted):</w:t>
      </w:r>
    </w:p>
    <w:p w14:paraId="5BBAB77B" w14:textId="77777777" w:rsidR="006E748F" w:rsidRDefault="006E748F" w:rsidP="006E748F">
      <w:pPr>
        <w:ind w:left="720"/>
        <w:rPr>
          <w:rFonts w:cs="Arial"/>
        </w:rPr>
      </w:pPr>
      <w:r>
        <w:rPr>
          <w:rFonts w:cs="Arial"/>
        </w:rPr>
        <w:t xml:space="preserve">-  </w:t>
      </w:r>
      <w:proofErr w:type="spellStart"/>
      <w:r>
        <w:rPr>
          <w:rFonts w:cs="Arial"/>
        </w:rPr>
        <w:t>Nav</w:t>
      </w:r>
      <w:proofErr w:type="spellEnd"/>
      <w:r>
        <w:rPr>
          <w:rFonts w:cs="Arial"/>
        </w:rPr>
        <w:t xml:space="preserve"> _x_ Voice </w:t>
      </w:r>
      <w:proofErr w:type="spellStart"/>
      <w:r>
        <w:rPr>
          <w:rFonts w:cs="Arial"/>
        </w:rPr>
        <w:t>Cmd</w:t>
      </w:r>
      <w:proofErr w:type="spellEnd"/>
      <w:r>
        <w:rPr>
          <w:rFonts w:cs="Arial"/>
        </w:rPr>
        <w:t xml:space="preserve"> does not have a specific priority level, since it is treated separately due to mixing.  </w:t>
      </w:r>
    </w:p>
    <w:p w14:paraId="251DC0E7" w14:textId="77777777" w:rsidR="006E748F" w:rsidRDefault="006E748F" w:rsidP="006E748F">
      <w:pPr>
        <w:ind w:left="720"/>
        <w:rPr>
          <w:rFonts w:cs="Arial"/>
        </w:rPr>
      </w:pPr>
      <w:r>
        <w:rPr>
          <w:rFonts w:cs="Arial"/>
        </w:rPr>
        <w:t xml:space="preserve">-  Incoming Resource Client requests are not evaluated against </w:t>
      </w:r>
      <w:proofErr w:type="spellStart"/>
      <w:r>
        <w:rPr>
          <w:rFonts w:cs="Arial"/>
        </w:rPr>
        <w:t>Nav</w:t>
      </w:r>
      <w:proofErr w:type="spellEnd"/>
      <w:r>
        <w:rPr>
          <w:rFonts w:cs="Arial"/>
        </w:rPr>
        <w:t xml:space="preserve"> _x_ Voice </w:t>
      </w:r>
      <w:proofErr w:type="spellStart"/>
      <w:r>
        <w:rPr>
          <w:rFonts w:cs="Arial"/>
        </w:rPr>
        <w:t>Cmd</w:t>
      </w:r>
      <w:proofErr w:type="spellEnd"/>
      <w:r>
        <w:rPr>
          <w:rFonts w:cs="Arial"/>
        </w:rPr>
        <w:t xml:space="preserve"> requests.  </w:t>
      </w:r>
    </w:p>
    <w:p w14:paraId="017E21E2" w14:textId="77777777" w:rsidR="006E748F" w:rsidRDefault="006E748F" w:rsidP="006E748F">
      <w:pPr>
        <w:ind w:left="720"/>
        <w:rPr>
          <w:rFonts w:cs="Arial"/>
        </w:rPr>
      </w:pPr>
      <w:r>
        <w:rPr>
          <w:rFonts w:cs="Arial"/>
        </w:rPr>
        <w:t xml:space="preserve">-  </w:t>
      </w:r>
      <w:proofErr w:type="spellStart"/>
      <w:r>
        <w:rPr>
          <w:rFonts w:cs="Arial"/>
        </w:rPr>
        <w:t>Nav</w:t>
      </w:r>
      <w:proofErr w:type="spellEnd"/>
      <w:r>
        <w:rPr>
          <w:rFonts w:cs="Arial"/>
        </w:rPr>
        <w:t xml:space="preserve"> _x_ Voice </w:t>
      </w:r>
      <w:proofErr w:type="spellStart"/>
      <w:r>
        <w:rPr>
          <w:rFonts w:cs="Arial"/>
        </w:rPr>
        <w:t>Cmd</w:t>
      </w:r>
      <w:proofErr w:type="spellEnd"/>
      <w:r>
        <w:rPr>
          <w:rFonts w:cs="Arial"/>
        </w:rPr>
        <w:t xml:space="preserve"> priority types do not have properties like “stackable” or “collapses stack” since they do not enter the normal audio stack.  </w:t>
      </w:r>
    </w:p>
    <w:p w14:paraId="5EE684E9" w14:textId="77777777" w:rsidR="006E748F" w:rsidRDefault="006E748F" w:rsidP="006E748F">
      <w:pPr>
        <w:ind w:left="720"/>
        <w:rPr>
          <w:rFonts w:cs="Arial"/>
        </w:rPr>
      </w:pPr>
      <w:r>
        <w:rPr>
          <w:rFonts w:cs="Arial"/>
        </w:rPr>
        <w:t xml:space="preserve">-  Incoming </w:t>
      </w:r>
      <w:proofErr w:type="spellStart"/>
      <w:r>
        <w:rPr>
          <w:rFonts w:cs="Arial"/>
        </w:rPr>
        <w:t>Nav</w:t>
      </w:r>
      <w:proofErr w:type="spellEnd"/>
      <w:r>
        <w:rPr>
          <w:rFonts w:cs="Arial"/>
        </w:rPr>
        <w:t xml:space="preserve"> _x_ Voice </w:t>
      </w:r>
      <w:proofErr w:type="spellStart"/>
      <w:r>
        <w:rPr>
          <w:rFonts w:cs="Arial"/>
        </w:rPr>
        <w:t>Cmd</w:t>
      </w:r>
      <w:proofErr w:type="spellEnd"/>
      <w:r>
        <w:rPr>
          <w:rFonts w:cs="Arial"/>
        </w:rPr>
        <w:t xml:space="preserve"> requests do not influence the “normal” stack, except for “Nav. User Voice </w:t>
      </w:r>
      <w:proofErr w:type="spellStart"/>
      <w:r>
        <w:rPr>
          <w:rFonts w:cs="Arial"/>
        </w:rPr>
        <w:t>Cmd</w:t>
      </w:r>
      <w:proofErr w:type="spellEnd"/>
      <w:r>
        <w:rPr>
          <w:rFonts w:cs="Arial"/>
        </w:rPr>
        <w:t>” during a PTT &amp; Voice session.</w:t>
      </w:r>
    </w:p>
    <w:p w14:paraId="4C85C61F" w14:textId="77777777" w:rsidR="006E748F" w:rsidRDefault="006E748F" w:rsidP="006E748F">
      <w:pPr>
        <w:ind w:left="720"/>
        <w:rPr>
          <w:rFonts w:cs="Arial"/>
        </w:rPr>
      </w:pPr>
      <w:r>
        <w:rPr>
          <w:rFonts w:cs="Arial"/>
        </w:rPr>
        <w:t xml:space="preserve">-  If there is an incoming “Nav. User Voice </w:t>
      </w:r>
      <w:proofErr w:type="spellStart"/>
      <w:r>
        <w:rPr>
          <w:rFonts w:cs="Arial"/>
        </w:rPr>
        <w:t>Cmd</w:t>
      </w:r>
      <w:proofErr w:type="spellEnd"/>
      <w:r>
        <w:rPr>
          <w:rFonts w:cs="Arial"/>
        </w:rPr>
        <w:t xml:space="preserve">” during an active “Nav. System Voice </w:t>
      </w:r>
      <w:proofErr w:type="spellStart"/>
      <w:r>
        <w:rPr>
          <w:rFonts w:cs="Arial"/>
        </w:rPr>
        <w:t>Cmd</w:t>
      </w:r>
      <w:proofErr w:type="spellEnd"/>
      <w:r>
        <w:rPr>
          <w:rFonts w:cs="Arial"/>
        </w:rPr>
        <w:t xml:space="preserve">”, the Audio Resource Server shall replace the “Nav. System Voice </w:t>
      </w:r>
      <w:proofErr w:type="spellStart"/>
      <w:proofErr w:type="gramStart"/>
      <w:r>
        <w:rPr>
          <w:rFonts w:cs="Arial"/>
        </w:rPr>
        <w:t>Cmd”with</w:t>
      </w:r>
      <w:proofErr w:type="spellEnd"/>
      <w:proofErr w:type="gramEnd"/>
      <w:r>
        <w:rPr>
          <w:rFonts w:cs="Arial"/>
        </w:rPr>
        <w:t xml:space="preserve"> the “Nav. User Voice </w:t>
      </w:r>
      <w:proofErr w:type="spellStart"/>
      <w:r>
        <w:rPr>
          <w:rFonts w:cs="Arial"/>
        </w:rPr>
        <w:t>Cmd</w:t>
      </w:r>
      <w:proofErr w:type="spellEnd"/>
      <w:r>
        <w:rPr>
          <w:rFonts w:cs="Arial"/>
        </w:rPr>
        <w:t>” in the “mixing” stack.  No other action will be taken.</w:t>
      </w:r>
    </w:p>
    <w:p w14:paraId="430E72A5" w14:textId="77777777" w:rsidR="006E748F" w:rsidRDefault="006E748F" w:rsidP="006E748F">
      <w:pPr>
        <w:rPr>
          <w:rFonts w:cs="Arial"/>
        </w:rPr>
      </w:pPr>
    </w:p>
    <w:p w14:paraId="1C51068D" w14:textId="77777777" w:rsidR="006E748F" w:rsidRDefault="006E748F" w:rsidP="006E748F">
      <w:pPr>
        <w:rPr>
          <w:rFonts w:cs="Arial"/>
        </w:rPr>
      </w:pPr>
      <w:r>
        <w:rPr>
          <w:rFonts w:cs="Arial"/>
        </w:rPr>
        <w:t xml:space="preserve">3) If the current/granted request is “PTT Mute &amp; Voice” then a request for “Nav. User Voice </w:t>
      </w:r>
      <w:proofErr w:type="spellStart"/>
      <w:r>
        <w:rPr>
          <w:rFonts w:cs="Arial"/>
        </w:rPr>
        <w:t>Cmd</w:t>
      </w:r>
      <w:proofErr w:type="spellEnd"/>
      <w:r>
        <w:rPr>
          <w:rFonts w:cs="Arial"/>
        </w:rPr>
        <w:t>” will deallocate the “PTT Mute &amp; Voice” request (the one below will remain stacked) and only navigation guidance will be audible in the loudspeakers.</w:t>
      </w:r>
    </w:p>
    <w:p w14:paraId="6B750432" w14:textId="77777777" w:rsidR="006E748F" w:rsidRDefault="006E748F" w:rsidP="006E748F">
      <w:pPr>
        <w:rPr>
          <w:rFonts w:cs="Arial"/>
        </w:rPr>
      </w:pPr>
    </w:p>
    <w:p w14:paraId="032EDC1E" w14:textId="77777777" w:rsidR="006E748F" w:rsidRDefault="006E748F" w:rsidP="006E748F">
      <w:pPr>
        <w:rPr>
          <w:rFonts w:cs="Arial"/>
        </w:rPr>
      </w:pPr>
      <w:r>
        <w:rPr>
          <w:rFonts w:cs="Arial"/>
        </w:rPr>
        <w:t>4) System initiated navigation voice guidance will not interrupt PTT MUTE &amp; Voice recognition feedback. Otherwise it is accepted up to the level defined in the column “May interrupt up to level No.”</w:t>
      </w:r>
    </w:p>
    <w:p w14:paraId="37BF1861" w14:textId="77777777" w:rsidR="006E748F" w:rsidRDefault="006E748F" w:rsidP="006E748F">
      <w:pPr>
        <w:rPr>
          <w:rFonts w:cs="Arial"/>
        </w:rPr>
      </w:pPr>
    </w:p>
    <w:p w14:paraId="391724E5" w14:textId="77777777" w:rsidR="006E748F" w:rsidRDefault="006E748F" w:rsidP="006E748F">
      <w:pPr>
        <w:rPr>
          <w:rFonts w:cs="Arial"/>
        </w:rPr>
      </w:pPr>
      <w:r>
        <w:rPr>
          <w:rFonts w:cs="Arial"/>
        </w:rPr>
        <w:t>5) This “Priority Type” is different from others, since it is used for Release ALL (highest priority) and Get ALL Resource Updates (no need for priority, no action taken on stack).</w:t>
      </w:r>
    </w:p>
    <w:p w14:paraId="47EF4600" w14:textId="77777777" w:rsidR="006E748F" w:rsidRDefault="006E748F" w:rsidP="006E748F">
      <w:pPr>
        <w:rPr>
          <w:rFonts w:cs="Arial"/>
        </w:rPr>
      </w:pPr>
    </w:p>
    <w:p w14:paraId="415D3B8D" w14:textId="77777777" w:rsidR="006E748F" w:rsidRDefault="006E748F" w:rsidP="006E748F">
      <w:pPr>
        <w:rPr>
          <w:rFonts w:cs="Arial"/>
        </w:rPr>
      </w:pPr>
      <w:ins w:id="34" w:author="Myslinski, Jason (J.S.)" w:date="2016-08-09T09:12:00Z">
        <w:r>
          <w:rPr>
            <w:rFonts w:cs="Arial"/>
          </w:rPr>
          <w:t xml:space="preserve">6) If it is called out in the applicable </w:t>
        </w:r>
      </w:ins>
      <w:ins w:id="35" w:author="Myslinski, Jason (J.S.)" w:date="2016-08-09T09:15:00Z">
        <w:r>
          <w:rPr>
            <w:rFonts w:cs="Arial"/>
          </w:rPr>
          <w:t xml:space="preserve">feature </w:t>
        </w:r>
      </w:ins>
      <w:ins w:id="36" w:author="Myslinski, Jason (J.S.)" w:date="2016-08-09T09:12:00Z">
        <w:r>
          <w:rPr>
            <w:rFonts w:cs="Arial"/>
          </w:rPr>
          <w:t xml:space="preserve">specification </w:t>
        </w:r>
      </w:ins>
      <w:ins w:id="37" w:author="Myslinski, Jason (J.S.)" w:date="2016-08-09T09:13:00Z">
        <w:r>
          <w:rPr>
            <w:rFonts w:cs="Arial"/>
          </w:rPr>
          <w:t>(</w:t>
        </w:r>
        <w:proofErr w:type="spellStart"/>
        <w:r>
          <w:rPr>
            <w:rFonts w:cs="Arial"/>
          </w:rPr>
          <w:t>ex emergency</w:t>
        </w:r>
        <w:proofErr w:type="spellEnd"/>
        <w:r>
          <w:rPr>
            <w:rFonts w:cs="Arial"/>
          </w:rPr>
          <w:t xml:space="preserve"> call SPSS) </w:t>
        </w:r>
      </w:ins>
      <w:ins w:id="38" w:author="Myslinski, Jason (J.S.)" w:date="2016-08-09T09:12:00Z">
        <w:r>
          <w:rPr>
            <w:rFonts w:cs="Arial"/>
          </w:rPr>
          <w:t xml:space="preserve">on what to </w:t>
        </w:r>
      </w:ins>
      <w:ins w:id="39" w:author="Myslinski, Jason (J.S.)" w:date="2016-08-09T09:14:00Z">
        <w:r>
          <w:rPr>
            <w:rFonts w:cs="Arial"/>
          </w:rPr>
          <w:t xml:space="preserve">do when ending a priority </w:t>
        </w:r>
      </w:ins>
      <w:ins w:id="40" w:author="Myslinski, Jason (J.S.)" w:date="2016-08-09T09:18:00Z">
        <w:r>
          <w:rPr>
            <w:rFonts w:cs="Arial"/>
          </w:rPr>
          <w:t xml:space="preserve">service </w:t>
        </w:r>
      </w:ins>
      <w:ins w:id="41" w:author="Myslinski, Jason (J.S.)" w:date="2016-08-09T09:14:00Z">
        <w:r>
          <w:rPr>
            <w:rFonts w:cs="Arial"/>
          </w:rPr>
          <w:t>cal</w:t>
        </w:r>
      </w:ins>
      <w:ins w:id="42" w:author="Myslinski, Jason (J.S.)" w:date="2016-08-09T09:17:00Z">
        <w:r>
          <w:rPr>
            <w:rFonts w:cs="Arial"/>
          </w:rPr>
          <w:t xml:space="preserve">l </w:t>
        </w:r>
      </w:ins>
      <w:ins w:id="43" w:author="Myslinski, Jason (J.S.)" w:date="2016-08-09T09:20:00Z">
        <w:r>
          <w:rPr>
            <w:rFonts w:cs="Arial"/>
          </w:rPr>
          <w:t xml:space="preserve">with Priority Type = Priority Service </w:t>
        </w:r>
      </w:ins>
      <w:ins w:id="44" w:author="Myslinski, Jason (J.S.)" w:date="2016-08-09T09:27:00Z">
        <w:r>
          <w:rPr>
            <w:rFonts w:cs="Arial"/>
          </w:rPr>
          <w:t xml:space="preserve">for collapse stack </w:t>
        </w:r>
      </w:ins>
      <w:ins w:id="45" w:author="Myslinski, Jason (J.S.)" w:date="2016-08-09T09:17:00Z">
        <w:r>
          <w:rPr>
            <w:rFonts w:cs="Arial"/>
          </w:rPr>
          <w:t xml:space="preserve">and if it </w:t>
        </w:r>
      </w:ins>
      <w:ins w:id="46" w:author="Myslinski, Jason (J.S.)" w:date="2016-08-09T09:18:00Z">
        <w:r>
          <w:rPr>
            <w:rFonts w:cs="Arial"/>
          </w:rPr>
          <w:t>contradicts</w:t>
        </w:r>
      </w:ins>
      <w:ins w:id="47" w:author="Myslinski, Jason (J.S.)" w:date="2016-08-09T09:17:00Z">
        <w:r>
          <w:rPr>
            <w:rFonts w:cs="Arial"/>
          </w:rPr>
          <w:t xml:space="preserve"> what is in this requirement </w:t>
        </w:r>
      </w:ins>
      <w:ins w:id="48" w:author="Myslinski, Jason (J.S.)" w:date="2016-08-09T09:16:00Z">
        <w:r>
          <w:rPr>
            <w:rFonts w:cs="Arial"/>
          </w:rPr>
          <w:t xml:space="preserve">then </w:t>
        </w:r>
      </w:ins>
      <w:ins w:id="49" w:author="Myslinski, Jason (J.S.)" w:date="2016-08-09T09:14:00Z">
        <w:r>
          <w:rPr>
            <w:rFonts w:cs="Arial"/>
          </w:rPr>
          <w:t>the feature specifications calling this out take precedent.</w:t>
        </w:r>
      </w:ins>
    </w:p>
    <w:p w14:paraId="30C269FD" w14:textId="77777777" w:rsidR="00AE13C4" w:rsidRDefault="00AE13C4" w:rsidP="0075398B"/>
    <w:p w14:paraId="2D68D99D" w14:textId="77777777" w:rsidR="005515A9" w:rsidRDefault="005515A9" w:rsidP="0075398B"/>
    <w:sectPr w:rsidR="00551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15:restartNumberingAfterBreak="0">
    <w:nsid w:val="57FE6021"/>
    <w:multiLevelType w:val="hybridMultilevel"/>
    <w:tmpl w:val="D946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yslinski, Jason (J.S.)">
    <w15:presenceInfo w15:providerId="None" w15:userId="Myslinski, Jason (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D59"/>
    <w:rsid w:val="000C7D49"/>
    <w:rsid w:val="000D62EF"/>
    <w:rsid w:val="000F18F6"/>
    <w:rsid w:val="00186D10"/>
    <w:rsid w:val="00201EC8"/>
    <w:rsid w:val="00244059"/>
    <w:rsid w:val="00293283"/>
    <w:rsid w:val="00295694"/>
    <w:rsid w:val="003B2D59"/>
    <w:rsid w:val="003B7543"/>
    <w:rsid w:val="005515A9"/>
    <w:rsid w:val="005C1917"/>
    <w:rsid w:val="006E5CD0"/>
    <w:rsid w:val="006E748F"/>
    <w:rsid w:val="007054B8"/>
    <w:rsid w:val="007300A5"/>
    <w:rsid w:val="0074171C"/>
    <w:rsid w:val="00745A7C"/>
    <w:rsid w:val="0075398B"/>
    <w:rsid w:val="007D76F1"/>
    <w:rsid w:val="007F574E"/>
    <w:rsid w:val="00856469"/>
    <w:rsid w:val="00897857"/>
    <w:rsid w:val="00A133AF"/>
    <w:rsid w:val="00AC13F3"/>
    <w:rsid w:val="00AE13C4"/>
    <w:rsid w:val="00BB6B74"/>
    <w:rsid w:val="00C62C13"/>
    <w:rsid w:val="00FF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3B9E"/>
  <w15:chartTrackingRefBased/>
  <w15:docId w15:val="{7C27ED61-4F0D-4297-A1DD-06A81DE9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98B"/>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75398B"/>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75398B"/>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75398B"/>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75398B"/>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75398B"/>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75398B"/>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75398B"/>
    <w:pPr>
      <w:keepNext/>
      <w:numPr>
        <w:ilvl w:val="6"/>
        <w:numId w:val="1"/>
      </w:numPr>
      <w:spacing w:before="240" w:after="60"/>
      <w:outlineLvl w:val="6"/>
    </w:pPr>
  </w:style>
  <w:style w:type="paragraph" w:styleId="Heading8">
    <w:name w:val="heading 8"/>
    <w:basedOn w:val="Normal"/>
    <w:next w:val="Normal"/>
    <w:link w:val="Heading8Char"/>
    <w:qFormat/>
    <w:rsid w:val="0075398B"/>
    <w:pPr>
      <w:keepNext/>
      <w:numPr>
        <w:ilvl w:val="7"/>
        <w:numId w:val="1"/>
      </w:numPr>
      <w:spacing w:before="240" w:after="60"/>
      <w:outlineLvl w:val="7"/>
    </w:pPr>
    <w:rPr>
      <w:i/>
      <w:iCs/>
    </w:rPr>
  </w:style>
  <w:style w:type="paragraph" w:styleId="Heading9">
    <w:name w:val="heading 9"/>
    <w:basedOn w:val="Normal"/>
    <w:next w:val="Normal"/>
    <w:link w:val="Heading9Char"/>
    <w:qFormat/>
    <w:rsid w:val="0075398B"/>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398B"/>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75398B"/>
    <w:rPr>
      <w:rFonts w:ascii="Arial" w:eastAsia="SimSun" w:hAnsi="Arial" w:cs="Arial"/>
      <w:b/>
      <w:bCs/>
      <w:iCs/>
      <w:sz w:val="24"/>
      <w:szCs w:val="28"/>
    </w:rPr>
  </w:style>
  <w:style w:type="character" w:customStyle="1" w:styleId="Heading3Char">
    <w:name w:val="Heading 3 Char"/>
    <w:basedOn w:val="DefaultParagraphFont"/>
    <w:link w:val="Heading3"/>
    <w:rsid w:val="0075398B"/>
    <w:rPr>
      <w:rFonts w:ascii="Arial" w:eastAsia="SimSun" w:hAnsi="Arial" w:cs="Arial"/>
      <w:b/>
      <w:bCs/>
      <w:sz w:val="20"/>
      <w:szCs w:val="26"/>
    </w:rPr>
  </w:style>
  <w:style w:type="character" w:customStyle="1" w:styleId="Heading4Char">
    <w:name w:val="Heading 4 Char"/>
    <w:basedOn w:val="DefaultParagraphFont"/>
    <w:link w:val="Heading4"/>
    <w:rsid w:val="0075398B"/>
    <w:rPr>
      <w:rFonts w:ascii="Arial" w:eastAsia="SimSun" w:hAnsi="Arial" w:cs="Times New Roman"/>
      <w:b/>
      <w:bCs/>
      <w:i/>
      <w:sz w:val="20"/>
      <w:szCs w:val="28"/>
    </w:rPr>
  </w:style>
  <w:style w:type="character" w:customStyle="1" w:styleId="Heading5Char">
    <w:name w:val="Heading 5 Char"/>
    <w:basedOn w:val="DefaultParagraphFont"/>
    <w:link w:val="Heading5"/>
    <w:rsid w:val="0075398B"/>
    <w:rPr>
      <w:rFonts w:ascii="Arial" w:eastAsia="SimSun" w:hAnsi="Arial" w:cs="Times New Roman"/>
      <w:b/>
      <w:bCs/>
      <w:iCs/>
      <w:sz w:val="20"/>
      <w:szCs w:val="26"/>
    </w:rPr>
  </w:style>
  <w:style w:type="character" w:customStyle="1" w:styleId="Heading6Char">
    <w:name w:val="Heading 6 Char"/>
    <w:basedOn w:val="DefaultParagraphFont"/>
    <w:link w:val="Heading6"/>
    <w:rsid w:val="0075398B"/>
    <w:rPr>
      <w:rFonts w:ascii="Arial" w:eastAsia="SimSun" w:hAnsi="Arial" w:cs="Times New Roman"/>
      <w:b/>
      <w:bCs/>
      <w:sz w:val="20"/>
    </w:rPr>
  </w:style>
  <w:style w:type="character" w:customStyle="1" w:styleId="Heading7Char">
    <w:name w:val="Heading 7 Char"/>
    <w:basedOn w:val="DefaultParagraphFont"/>
    <w:link w:val="Heading7"/>
    <w:rsid w:val="0075398B"/>
    <w:rPr>
      <w:rFonts w:ascii="Arial" w:eastAsia="SimSun" w:hAnsi="Arial" w:cs="Times New Roman"/>
      <w:sz w:val="20"/>
      <w:szCs w:val="24"/>
    </w:rPr>
  </w:style>
  <w:style w:type="character" w:customStyle="1" w:styleId="Heading8Char">
    <w:name w:val="Heading 8 Char"/>
    <w:basedOn w:val="DefaultParagraphFont"/>
    <w:link w:val="Heading8"/>
    <w:rsid w:val="0075398B"/>
    <w:rPr>
      <w:rFonts w:ascii="Arial" w:eastAsia="SimSun" w:hAnsi="Arial" w:cs="Times New Roman"/>
      <w:i/>
      <w:iCs/>
      <w:sz w:val="20"/>
      <w:szCs w:val="24"/>
    </w:rPr>
  </w:style>
  <w:style w:type="character" w:customStyle="1" w:styleId="Heading9Char">
    <w:name w:val="Heading 9 Char"/>
    <w:basedOn w:val="DefaultParagraphFont"/>
    <w:link w:val="Heading9"/>
    <w:rsid w:val="0075398B"/>
    <w:rPr>
      <w:rFonts w:ascii="Arial" w:eastAsia="SimSun" w:hAnsi="Arial" w:cs="Arial"/>
      <w:sz w:val="20"/>
    </w:rPr>
  </w:style>
  <w:style w:type="character" w:customStyle="1" w:styleId="spelle">
    <w:name w:val="spelle"/>
    <w:basedOn w:val="DefaultParagraphFont"/>
    <w:rsid w:val="00753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D52689-C8AF-459A-9294-28FF0802F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16910464-780c-4f6d-8de9-d311a934c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80CF36-6750-4E68-8C20-F79BD5ABA668}">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sharepoint/v4"/>
    <ds:schemaRef ds:uri="16910464-780c-4f6d-8de9-d311a934c83f"/>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03C7834-349D-409F-B5B3-476B52907D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Myslinski, Jason (J.S.)</dc:creator>
  <cp:keywords/>
  <dc:description/>
  <cp:lastModifiedBy>Myslinski, Jason (J.S.)</cp:lastModifiedBy>
  <cp:revision>2</cp:revision>
  <dcterms:created xsi:type="dcterms:W3CDTF">2018-08-21T17:30:00Z</dcterms:created>
  <dcterms:modified xsi:type="dcterms:W3CDTF">2018-08-21T17:30:00Z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