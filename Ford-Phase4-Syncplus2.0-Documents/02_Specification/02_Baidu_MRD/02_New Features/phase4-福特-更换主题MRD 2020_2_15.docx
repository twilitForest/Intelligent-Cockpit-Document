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jc w:val="right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</w:rPr>
        <w:softHyphen/>
      </w:r>
      <w:r>
        <w:rPr>
          <w:rFonts w:hint="eastAsia" w:ascii="微软雅黑" w:hAnsi="微软雅黑" w:eastAsia="微软雅黑"/>
        </w:rPr>
        <w:softHyphen/>
      </w:r>
      <w:r>
        <w:rPr>
          <w:rFonts w:hint="eastAsia" w:ascii="微软雅黑" w:hAnsi="微软雅黑" w:eastAsia="微软雅黑"/>
        </w:rPr>
        <w:softHyphen/>
      </w:r>
      <w:r>
        <w:rPr>
          <w:rFonts w:hint="eastAsia" w:ascii="微软雅黑" w:hAnsi="微软雅黑" w:eastAsia="微软雅黑"/>
        </w:rPr>
        <w:softHyphen/>
      </w:r>
      <w:r>
        <w:rPr>
          <w:rFonts w:hint="eastAsia" w:ascii="微软雅黑" w:hAnsi="微软雅黑" w:eastAsia="微软雅黑"/>
        </w:rPr>
        <w:softHyphen/>
      </w:r>
      <w:r>
        <w:rPr>
          <w:rFonts w:hint="eastAsia" w:ascii="微软雅黑" w:hAnsi="微软雅黑" w:eastAsia="微软雅黑"/>
        </w:rPr>
        <w:softHyphen/>
      </w:r>
      <w:r>
        <w:rPr>
          <w:rFonts w:hint="eastAsia" w:ascii="微软雅黑" w:hAnsi="微软雅黑" w:eastAsia="微软雅黑"/>
        </w:rPr>
        <w:softHyphen/>
      </w:r>
      <w:r>
        <w:rPr>
          <w:rFonts w:hint="eastAsia" w:ascii="微软雅黑" w:hAnsi="微软雅黑" w:eastAsia="微软雅黑"/>
        </w:rPr>
        <w:softHyphen/>
      </w: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SUBJECT  \* MERGEFORMAT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 w:val="36"/>
          <w:szCs w:val="36"/>
        </w:rPr>
        <w:t xml:space="preserve">&lt; </w:t>
      </w:r>
      <w:r>
        <w:rPr>
          <w:rFonts w:ascii="微软雅黑" w:hAnsi="微软雅黑" w:eastAsia="微软雅黑"/>
          <w:sz w:val="36"/>
          <w:szCs w:val="36"/>
        </w:rPr>
        <w:t>福特phase</w:t>
      </w:r>
      <w:r>
        <w:rPr>
          <w:rFonts w:hint="eastAsia" w:ascii="微软雅黑" w:hAnsi="微软雅黑" w:eastAsia="微软雅黑"/>
          <w:sz w:val="36"/>
          <w:szCs w:val="36"/>
        </w:rPr>
        <w:t>4主题更换-</w:t>
      </w:r>
      <w:r>
        <w:rPr>
          <w:rFonts w:ascii="微软雅黑" w:hAnsi="微软雅黑" w:eastAsia="微软雅黑"/>
          <w:sz w:val="36"/>
          <w:szCs w:val="36"/>
        </w:rPr>
        <w:t>需求文档</w:t>
      </w:r>
      <w:r>
        <w:rPr>
          <w:rFonts w:hint="eastAsia" w:ascii="微软雅黑" w:hAnsi="微软雅黑" w:eastAsia="微软雅黑"/>
          <w:sz w:val="36"/>
          <w:szCs w:val="36"/>
        </w:rPr>
        <w:t>&gt;</w:t>
      </w:r>
      <w:r>
        <w:rPr>
          <w:rFonts w:hint="eastAsia" w:ascii="微软雅黑" w:hAnsi="微软雅黑" w:eastAsia="微软雅黑"/>
        </w:rPr>
        <w:fldChar w:fldCharType="end"/>
      </w:r>
    </w:p>
    <w:p>
      <w:pPr>
        <w:spacing w:line="360" w:lineRule="auto"/>
        <w:jc w:val="righ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MRD文档</w:t>
      </w:r>
    </w:p>
    <w:p>
      <w:pPr>
        <w:spacing w:line="360" w:lineRule="auto"/>
        <w:jc w:val="right"/>
        <w:rPr>
          <w:rFonts w:ascii="微软雅黑" w:hAnsi="微软雅黑" w:eastAsia="微软雅黑"/>
          <w:sz w:val="28"/>
          <w:szCs w:val="28"/>
        </w:rPr>
      </w:pPr>
    </w:p>
    <w:p>
      <w:pPr>
        <w:spacing w:line="360" w:lineRule="auto"/>
        <w:jc w:val="right"/>
        <w:rPr>
          <w:rFonts w:ascii="微软雅黑" w:hAnsi="微软雅黑" w:eastAsia="微软雅黑"/>
          <w:sz w:val="28"/>
          <w:szCs w:val="28"/>
        </w:rPr>
        <w:sectPr>
          <w:headerReference r:id="rId6" w:type="first"/>
          <w:headerReference r:id="rId5" w:type="default"/>
          <w:footerReference r:id="rId7" w:type="default"/>
          <w:pgSz w:w="11906" w:h="16838"/>
          <w:pgMar w:top="7057" w:right="1466" w:bottom="1440" w:left="1440" w:header="851" w:footer="992" w:gutter="0"/>
          <w:cols w:space="425" w:num="1"/>
          <w:titlePg/>
          <w:docGrid w:type="lines" w:linePitch="312" w:charSpace="0"/>
        </w:sectPr>
      </w:pPr>
      <w:r>
        <w:rPr>
          <w:rFonts w:hint="eastAsia" w:ascii="微软雅黑" w:hAnsi="微软雅黑" w:eastAsia="微软雅黑"/>
          <w:sz w:val="28"/>
          <w:szCs w:val="28"/>
        </w:rPr>
        <w:t>版本 &lt;</w:t>
      </w:r>
      <w:r>
        <w:rPr>
          <w:rFonts w:ascii="微软雅黑" w:hAnsi="微软雅黑" w:eastAsia="微软雅黑"/>
          <w:sz w:val="28"/>
          <w:szCs w:val="28"/>
        </w:rPr>
        <w:t>1.</w:t>
      </w:r>
      <w:del w:id="0" w:author="小韵韵韵韵_" w:date="2020-02-15T14:19:42Z">
        <w:r>
          <w:rPr>
            <w:rFonts w:hint="default" w:ascii="微软雅黑" w:hAnsi="微软雅黑" w:eastAsia="微软雅黑"/>
            <w:sz w:val="28"/>
            <w:szCs w:val="28"/>
            <w:lang w:val="en-US"/>
          </w:rPr>
          <w:delText>0</w:delText>
        </w:r>
      </w:del>
      <w:ins w:id="1" w:author="小韵韵韵韵_" w:date="2020-02-15T14:19:42Z">
        <w:r>
          <w:rPr>
            <w:rFonts w:hint="eastAsia" w:ascii="微软雅黑" w:hAnsi="微软雅黑" w:eastAsia="微软雅黑"/>
            <w:sz w:val="28"/>
            <w:szCs w:val="28"/>
            <w:lang w:val="en-US" w:eastAsia="zh-CN"/>
          </w:rPr>
          <w:t>1</w:t>
        </w:r>
      </w:ins>
      <w:r>
        <w:rPr>
          <w:rFonts w:hint="eastAsia" w:ascii="微软雅黑" w:hAnsi="微软雅黑" w:eastAsia="微软雅黑"/>
          <w:sz w:val="28"/>
          <w:szCs w:val="28"/>
        </w:rPr>
        <w:t>&gt;</w:t>
      </w:r>
    </w:p>
    <w:p>
      <w:pPr>
        <w:pStyle w:val="20"/>
        <w:spacing w:line="360" w:lineRule="auto"/>
        <w:rPr>
          <w:rFonts w:ascii="微软雅黑" w:hAnsi="微软雅黑" w:eastAsia="微软雅黑"/>
          <w:b w:val="0"/>
          <w:sz w:val="28"/>
          <w:szCs w:val="28"/>
        </w:rPr>
      </w:pPr>
      <w:bookmarkStart w:id="0" w:name="_Toc524296369"/>
      <w:bookmarkStart w:id="1" w:name="_Toc8911253"/>
      <w:bookmarkStart w:id="2" w:name="_Toc524296284"/>
      <w:bookmarkStart w:id="3" w:name="_Toc385520327"/>
      <w:bookmarkStart w:id="4" w:name="_Toc385520344"/>
      <w:r>
        <w:rPr>
          <w:rFonts w:hint="eastAsia" w:ascii="微软雅黑" w:hAnsi="微软雅黑" w:eastAsia="微软雅黑"/>
          <w:b w:val="0"/>
          <w:sz w:val="28"/>
          <w:szCs w:val="28"/>
        </w:rPr>
        <w:t>目录</w:t>
      </w:r>
      <w:bookmarkEnd w:id="0"/>
      <w:bookmarkEnd w:id="1"/>
      <w:bookmarkEnd w:id="2"/>
      <w:bookmarkEnd w:id="3"/>
      <w:bookmarkEnd w:id="4"/>
    </w:p>
    <w:p/>
    <w:sdt>
      <w:sdtPr>
        <w:rPr>
          <w:rFonts w:ascii="Calibri" w:hAnsi="Calibri" w:eastAsia="宋体" w:cs="Times New Roman"/>
          <w:b/>
          <w:bCs/>
          <w:kern w:val="2"/>
          <w:sz w:val="21"/>
          <w:lang w:val="zh-CN"/>
        </w:rPr>
        <w:id w:val="579955546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 w:val="0"/>
          <w:bCs w:val="0"/>
          <w:kern w:val="0"/>
          <w:sz w:val="24"/>
          <w:lang w:val="zh-CN"/>
        </w:rPr>
      </w:sdtEndPr>
      <w:sdtContent>
        <w:p>
          <w:pPr>
            <w:pStyle w:val="17"/>
            <w:rPr>
              <w:kern w:val="2"/>
              <w:sz w:val="21"/>
            </w:rPr>
          </w:pPr>
          <w:r>
            <w:rPr>
              <w:rFonts w:asciiTheme="majorHAnsi" w:hAnsiTheme="majorHAnsi" w:eastAsiaTheme="majorEastAsia" w:cstheme="majorBidi"/>
              <w:color w:val="376092" w:themeColor="accent1" w:themeShade="BF"/>
              <w:sz w:val="28"/>
              <w:szCs w:val="28"/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rFonts w:asciiTheme="majorHAnsi" w:hAnsiTheme="majorHAnsi" w:eastAsiaTheme="majorEastAsia" w:cstheme="majorBidi"/>
              <w:color w:val="376092" w:themeColor="accent1" w:themeShade="BF"/>
              <w:sz w:val="28"/>
              <w:szCs w:val="28"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"_Toc8911253"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_Toc8911253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"_Toc8911254"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1. 需求介绍</w:t>
          </w:r>
          <w:r>
            <w:tab/>
          </w:r>
          <w:r>
            <w:fldChar w:fldCharType="begin"/>
          </w:r>
          <w:r>
            <w:instrText xml:space="preserve"> PAGEREF _Toc8911254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"_Toc8911255"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2. 需求内容</w:t>
          </w:r>
          <w:r>
            <w:tab/>
          </w:r>
          <w:r>
            <w:fldChar w:fldCharType="begin"/>
          </w:r>
          <w:r>
            <w:instrText xml:space="preserve"> PAGEREF _Toc8911255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"_Toc8911256"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2.1. 入口示意图</w:t>
          </w:r>
          <w:r>
            <w:tab/>
          </w:r>
          <w:r>
            <w:fldChar w:fldCharType="begin"/>
          </w:r>
          <w:r>
            <w:instrText xml:space="preserve"> PAGEREF _Toc8911256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"_Toc8911257"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2.2. 功能描述</w:t>
          </w:r>
          <w:r>
            <w:tab/>
          </w:r>
          <w:r>
            <w:fldChar w:fldCharType="begin"/>
          </w:r>
          <w:r>
            <w:instrText xml:space="preserve"> PAGEREF _Toc8911257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"_Toc8911258"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2.3. 更换主题范围</w:t>
          </w:r>
          <w:r>
            <w:tab/>
          </w:r>
          <w:r>
            <w:fldChar w:fldCharType="begin"/>
          </w:r>
          <w:r>
            <w:instrText xml:space="preserve"> PAGEREF _Toc8911258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"_Toc8911259"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2.3.1. 更换主题效果</w:t>
          </w:r>
          <w:r>
            <w:tab/>
          </w:r>
          <w:r>
            <w:fldChar w:fldCharType="begin"/>
          </w:r>
          <w:r>
            <w:instrText xml:space="preserve"> PAGEREF _Toc8911259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"_Toc8911260"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2.3.2. 功能范围</w:t>
          </w:r>
          <w:r>
            <w:tab/>
          </w:r>
          <w:r>
            <w:fldChar w:fldCharType="begin"/>
          </w:r>
          <w:r>
            <w:instrText xml:space="preserve"> PAGEREF _Toc8911260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"_Toc8911261"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2.4. 更换主题—语音需求</w:t>
          </w:r>
          <w:r>
            <w:tab/>
          </w:r>
          <w:r>
            <w:fldChar w:fldCharType="begin"/>
          </w:r>
          <w:r>
            <w:instrText xml:space="preserve"> PAGEREF _Toc8911261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版本更改记录</w:t>
      </w:r>
    </w:p>
    <w:tbl>
      <w:tblPr>
        <w:tblStyle w:val="22"/>
        <w:tblW w:w="10232" w:type="dxa"/>
        <w:tblInd w:w="-17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297"/>
        <w:gridCol w:w="4078"/>
        <w:gridCol w:w="1559"/>
        <w:gridCol w:w="155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39" w:type="dxa"/>
          </w:tcPr>
          <w:p>
            <w:pPr>
              <w:pStyle w:val="42"/>
              <w:keepNext w:val="0"/>
              <w:widowControl/>
              <w:suppressLineNumbers w:val="0"/>
              <w:spacing w:before="0" w:beforeAutospacing="0" w:afterAutospacing="0" w:line="360" w:lineRule="auto"/>
              <w:ind w:left="0" w:right="0"/>
              <w:jc w:val="center"/>
              <w:rPr>
                <w:rFonts w:hint="eastAsia"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97" w:type="dxa"/>
          </w:tcPr>
          <w:p>
            <w:pPr>
              <w:pStyle w:val="42"/>
              <w:keepNext w:val="0"/>
              <w:widowControl/>
              <w:suppressLineNumbers w:val="0"/>
              <w:spacing w:before="0" w:beforeAutospacing="0" w:afterAutospacing="0" w:line="360" w:lineRule="auto"/>
              <w:ind w:left="0" w:right="0"/>
              <w:jc w:val="center"/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078" w:type="dxa"/>
          </w:tcPr>
          <w:p>
            <w:pPr>
              <w:pStyle w:val="42"/>
              <w:keepNext w:val="0"/>
              <w:widowControl/>
              <w:suppressLineNumbers w:val="0"/>
              <w:spacing w:before="0" w:beforeAutospacing="0" w:afterAutospacing="0" w:line="360" w:lineRule="auto"/>
              <w:ind w:left="0" w:right="0"/>
              <w:jc w:val="center"/>
              <w:rPr>
                <w:rFonts w:hint="eastAsia"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1559" w:type="dxa"/>
          </w:tcPr>
          <w:p>
            <w:pPr>
              <w:pStyle w:val="42"/>
              <w:keepNext w:val="0"/>
              <w:widowControl/>
              <w:suppressLineNumbers w:val="0"/>
              <w:spacing w:before="0" w:beforeAutospacing="0" w:afterAutospacing="0" w:line="360" w:lineRule="auto"/>
              <w:ind w:left="0" w:right="0"/>
              <w:jc w:val="center"/>
              <w:rPr>
                <w:rFonts w:hint="eastAsia" w:ascii="微软雅黑" w:hAnsi="微软雅黑" w:eastAsia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审核</w:t>
            </w:r>
          </w:p>
        </w:tc>
        <w:tc>
          <w:tcPr>
            <w:tcW w:w="1559" w:type="dxa"/>
          </w:tcPr>
          <w:p>
            <w:pPr>
              <w:pStyle w:val="42"/>
              <w:keepNext w:val="0"/>
              <w:widowControl/>
              <w:suppressLineNumbers w:val="0"/>
              <w:spacing w:before="0" w:beforeAutospacing="0" w:afterAutospacing="0" w:line="360" w:lineRule="auto"/>
              <w:ind w:left="0" w:right="0"/>
              <w:jc w:val="center"/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39" w:type="dxa"/>
          </w:tcPr>
          <w:p>
            <w:pPr>
              <w:pStyle w:val="42"/>
              <w:keepNext w:val="0"/>
              <w:widowControl/>
              <w:suppressLineNumbers w:val="0"/>
              <w:spacing w:before="0" w:beforeAutospacing="0" w:afterAutospacing="0" w:line="360" w:lineRule="auto"/>
              <w:ind w:left="0" w:right="0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&lt;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2020/1/21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&gt;</w:t>
            </w:r>
          </w:p>
        </w:tc>
        <w:tc>
          <w:tcPr>
            <w:tcW w:w="1297" w:type="dxa"/>
          </w:tcPr>
          <w:p>
            <w:pPr>
              <w:pStyle w:val="42"/>
              <w:keepNext w:val="0"/>
              <w:widowControl/>
              <w:suppressLineNumbers w:val="0"/>
              <w:spacing w:before="0" w:beforeAutospacing="0" w:afterAutospacing="0" w:line="360" w:lineRule="auto"/>
              <w:ind w:left="0" w:right="0"/>
              <w:rPr>
                <w:rFonts w:hint="eastAsia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&lt;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1.0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&gt;</w:t>
            </w:r>
          </w:p>
        </w:tc>
        <w:tc>
          <w:tcPr>
            <w:tcW w:w="4078" w:type="dxa"/>
          </w:tcPr>
          <w:p>
            <w:pPr>
              <w:pStyle w:val="42"/>
              <w:keepNext w:val="0"/>
              <w:widowControl/>
              <w:suppressLineNumbers w:val="0"/>
              <w:spacing w:before="0" w:beforeAutospacing="0" w:afterAutospacing="0" w:line="360" w:lineRule="auto"/>
              <w:ind w:left="0" w:right="0"/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初稿</w:t>
            </w:r>
          </w:p>
        </w:tc>
        <w:tc>
          <w:tcPr>
            <w:tcW w:w="1559" w:type="dxa"/>
          </w:tcPr>
          <w:p>
            <w:pPr>
              <w:pStyle w:val="42"/>
              <w:keepNext w:val="0"/>
              <w:widowControl/>
              <w:suppressLineNumbers w:val="0"/>
              <w:spacing w:before="0" w:beforeAutospacing="0" w:afterAutospacing="0" w:line="360" w:lineRule="auto"/>
              <w:ind w:left="0" w:right="0"/>
              <w:jc w:val="center"/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孙颖</w:t>
            </w:r>
          </w:p>
        </w:tc>
        <w:tc>
          <w:tcPr>
            <w:tcW w:w="1559" w:type="dxa"/>
          </w:tcPr>
          <w:p>
            <w:pPr>
              <w:pStyle w:val="42"/>
              <w:keepNext w:val="0"/>
              <w:widowControl/>
              <w:suppressLineNumbers w:val="0"/>
              <w:spacing w:before="0" w:beforeAutospacing="0" w:afterAutospacing="0" w:line="360" w:lineRule="auto"/>
              <w:ind w:left="0" w:right="0"/>
              <w:jc w:val="center"/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姜明明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ins w:id="2" w:author="小韵韵韵韵_" w:date="2020-02-15T14:16:37Z"/>
        </w:trPr>
        <w:tc>
          <w:tcPr>
            <w:tcW w:w="1739" w:type="dxa"/>
          </w:tcPr>
          <w:p>
            <w:pPr>
              <w:pStyle w:val="42"/>
              <w:keepNext w:val="0"/>
              <w:widowControl/>
              <w:suppressLineNumbers w:val="0"/>
              <w:spacing w:before="0" w:beforeAutospacing="0" w:afterAutospacing="0" w:line="360" w:lineRule="auto"/>
              <w:ind w:left="0" w:right="0"/>
              <w:rPr>
                <w:ins w:id="3" w:author="小韵韵韵韵_" w:date="2020-02-15T14:16:37Z"/>
                <w:rFonts w:hint="eastAsia" w:ascii="微软雅黑" w:hAnsi="微软雅黑" w:eastAsia="微软雅黑"/>
                <w:sz w:val="21"/>
                <w:szCs w:val="21"/>
              </w:rPr>
            </w:pPr>
            <w:ins w:id="4" w:author="小韵韵韵韵_" w:date="2020-02-15T14:16:37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&lt;</w:t>
              </w:r>
            </w:ins>
            <w:ins w:id="5" w:author="小韵韵韵韵_" w:date="2020-02-15T14:16:37Z">
              <w:r>
                <w:rPr>
                  <w:rFonts w:hint="eastAsia" w:ascii="微软雅黑" w:hAnsi="微软雅黑" w:eastAsia="微软雅黑"/>
                  <w:sz w:val="21"/>
                  <w:szCs w:val="21"/>
                  <w:lang w:eastAsia="zh-CN"/>
                </w:rPr>
                <w:t>2020/</w:t>
              </w:r>
            </w:ins>
            <w:ins w:id="6" w:author="小韵韵韵韵_" w:date="2020-02-15T14:16:49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2</w:t>
              </w:r>
            </w:ins>
            <w:ins w:id="7" w:author="小韵韵韵韵_" w:date="2020-02-15T14:16:37Z">
              <w:r>
                <w:rPr>
                  <w:rFonts w:hint="eastAsia" w:ascii="微软雅黑" w:hAnsi="微软雅黑" w:eastAsia="微软雅黑"/>
                  <w:sz w:val="21"/>
                  <w:szCs w:val="21"/>
                  <w:lang w:eastAsia="zh-CN"/>
                </w:rPr>
                <w:t>/</w:t>
              </w:r>
            </w:ins>
            <w:ins w:id="8" w:author="小韵韵韵韵_" w:date="2020-02-15T14:16:51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1</w:t>
              </w:r>
            </w:ins>
            <w:ins w:id="9" w:author="小韵韵韵韵_" w:date="2020-02-15T14:16:52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5</w:t>
              </w:r>
            </w:ins>
            <w:ins w:id="10" w:author="小韵韵韵韵_" w:date="2020-02-15T14:16:37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&gt;</w:t>
              </w:r>
            </w:ins>
          </w:p>
        </w:tc>
        <w:tc>
          <w:tcPr>
            <w:tcW w:w="1297" w:type="dxa"/>
          </w:tcPr>
          <w:p>
            <w:pPr>
              <w:pStyle w:val="42"/>
              <w:keepNext w:val="0"/>
              <w:widowControl/>
              <w:suppressLineNumbers w:val="0"/>
              <w:spacing w:before="0" w:beforeAutospacing="0" w:afterAutospacing="0" w:line="360" w:lineRule="auto"/>
              <w:ind w:left="0" w:right="0"/>
              <w:rPr>
                <w:ins w:id="11" w:author="小韵韵韵韵_" w:date="2020-02-15T14:16:37Z"/>
                <w:rFonts w:hint="eastAsia" w:ascii="微软雅黑" w:hAnsi="微软雅黑" w:eastAsia="微软雅黑"/>
                <w:sz w:val="21"/>
                <w:szCs w:val="21"/>
              </w:rPr>
            </w:pPr>
            <w:ins w:id="12" w:author="小韵韵韵韵_" w:date="2020-02-15T14:16:37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&lt;</w:t>
              </w:r>
            </w:ins>
            <w:ins w:id="13" w:author="小韵韵韵韵_" w:date="2020-02-15T14:16:37Z">
              <w:r>
                <w:rPr>
                  <w:rFonts w:hint="eastAsia" w:ascii="微软雅黑" w:hAnsi="微软雅黑" w:eastAsia="微软雅黑"/>
                  <w:sz w:val="21"/>
                  <w:szCs w:val="21"/>
                  <w:lang w:eastAsia="zh-CN"/>
                </w:rPr>
                <w:t>1.</w:t>
              </w:r>
            </w:ins>
            <w:ins w:id="14" w:author="小韵韵韵韵_" w:date="2020-02-15T14:16:55Z">
              <w:r>
                <w:rPr>
                  <w:rFonts w:hint="eastAsia" w:ascii="微软雅黑" w:hAnsi="微软雅黑" w:eastAsia="微软雅黑"/>
                  <w:sz w:val="21"/>
                  <w:szCs w:val="21"/>
                  <w:lang w:val="en-US" w:eastAsia="zh-CN"/>
                </w:rPr>
                <w:t>1</w:t>
              </w:r>
            </w:ins>
            <w:ins w:id="15" w:author="小韵韵韵韵_" w:date="2020-02-15T14:16:37Z">
              <w:r>
                <w:rPr>
                  <w:rFonts w:hint="eastAsia" w:ascii="微软雅黑" w:hAnsi="微软雅黑" w:eastAsia="微软雅黑"/>
                  <w:sz w:val="21"/>
                  <w:szCs w:val="21"/>
                </w:rPr>
                <w:t>&gt;</w:t>
              </w:r>
            </w:ins>
          </w:p>
        </w:tc>
        <w:tc>
          <w:tcPr>
            <w:tcW w:w="4078" w:type="dxa"/>
          </w:tcPr>
          <w:p>
            <w:pPr>
              <w:pStyle w:val="19"/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 w:firstLine="0"/>
              <w:rPr>
                <w:ins w:id="17" w:author="小韵韵韵韵_" w:date="2020-02-15T14:16:37Z"/>
                <w:rFonts w:hint="eastAsia" w:ascii="微软雅黑" w:hAnsi="微软雅黑" w:eastAsia="微软雅黑"/>
                <w:sz w:val="21"/>
                <w:szCs w:val="21"/>
                <w:lang w:eastAsia="zh-CN"/>
              </w:rPr>
              <w:pPrChange w:id="16" w:author="小韵韵韵韵_" w:date="2020-02-15T21:12:49Z">
                <w:pPr>
                  <w:pStyle w:val="42"/>
                  <w:spacing w:line="360" w:lineRule="auto"/>
                </w:pPr>
              </w:pPrChange>
            </w:pPr>
            <w:ins w:id="18" w:author="小韵韵韵韵_" w:date="2020-02-15T21:12:45Z">
              <w:r>
                <w:rPr>
                  <w:rFonts w:hint="eastAsia" w:ascii="微软雅黑" w:hAnsi="微软雅黑" w:eastAsia="微软雅黑"/>
                  <w:sz w:val="21"/>
                  <w:szCs w:val="21"/>
                  <w:lang w:eastAsia="zh-CN"/>
                </w:rPr>
                <w:t>调整</w:t>
              </w:r>
            </w:ins>
            <w:ins w:id="19" w:author="小韵韵韵韵_" w:date="2020-02-15T14:17:24Z">
              <w:r>
                <w:rPr>
                  <w:rFonts w:hint="eastAsia" w:ascii="微软雅黑" w:hAnsi="微软雅黑" w:eastAsia="微软雅黑"/>
                  <w:sz w:val="21"/>
                  <w:szCs w:val="21"/>
                  <w:lang w:eastAsia="zh-CN"/>
                </w:rPr>
                <w:t>各车型</w:t>
              </w:r>
            </w:ins>
            <w:ins w:id="20" w:author="小韵韵韵韵_" w:date="2020-02-15T14:17:26Z">
              <w:r>
                <w:rPr>
                  <w:rFonts w:hint="eastAsia" w:ascii="微软雅黑" w:hAnsi="微软雅黑" w:eastAsia="微软雅黑"/>
                  <w:sz w:val="21"/>
                  <w:szCs w:val="21"/>
                  <w:lang w:eastAsia="zh-CN"/>
                </w:rPr>
                <w:t>切换</w:t>
              </w:r>
            </w:ins>
            <w:ins w:id="21" w:author="小韵韵韵韵_" w:date="2020-02-15T14:17:27Z">
              <w:r>
                <w:rPr>
                  <w:rFonts w:hint="eastAsia" w:ascii="微软雅黑" w:hAnsi="微软雅黑" w:eastAsia="微软雅黑"/>
                  <w:sz w:val="21"/>
                  <w:szCs w:val="21"/>
                  <w:lang w:eastAsia="zh-CN"/>
                </w:rPr>
                <w:t>方式</w:t>
              </w:r>
            </w:ins>
            <w:ins w:id="22" w:author="小韵韵韵韵_" w:date="2020-02-15T14:17:30Z">
              <w:r>
                <w:rPr>
                  <w:rFonts w:hint="eastAsia" w:ascii="微软雅黑" w:hAnsi="微软雅黑" w:eastAsia="微软雅黑"/>
                  <w:sz w:val="21"/>
                  <w:szCs w:val="21"/>
                  <w:lang w:eastAsia="zh-CN"/>
                </w:rPr>
                <w:t>、</w:t>
              </w:r>
            </w:ins>
            <w:ins w:id="23" w:author="小韵韵韵韵_" w:date="2020-02-15T14:17:51Z">
              <w:r>
                <w:rPr>
                  <w:rFonts w:hint="eastAsia" w:ascii="微软雅黑" w:hAnsi="微软雅黑" w:eastAsia="微软雅黑" w:cs="宋体"/>
                  <w:kern w:val="0"/>
                  <w:sz w:val="21"/>
                  <w:szCs w:val="21"/>
                  <w:lang w:val="en-US" w:eastAsia="zh-CN" w:bidi="ar"/>
                  <w:rPrChange w:id="24" w:author="小韵韵韵韵_" w:date="2020-02-15T14:19:33Z">
                    <w:rPr>
                      <w:rFonts w:hint="eastAsia" w:ascii="等线" w:hAnsi="等线" w:eastAsia="等线" w:cs="等线"/>
                      <w:kern w:val="0"/>
                      <w:sz w:val="21"/>
                      <w:szCs w:val="21"/>
                      <w:lang w:val="en-US" w:eastAsia="zh-CN" w:bidi="ar"/>
                    </w:rPr>
                  </w:rPrChange>
                </w:rPr>
                <w:t>多主题的适配范围</w:t>
              </w:r>
            </w:ins>
            <w:bookmarkStart w:id="16" w:name="_GoBack"/>
            <w:bookmarkEnd w:id="16"/>
          </w:p>
        </w:tc>
        <w:tc>
          <w:tcPr>
            <w:tcW w:w="1559" w:type="dxa"/>
          </w:tcPr>
          <w:p>
            <w:pPr>
              <w:pStyle w:val="42"/>
              <w:keepNext w:val="0"/>
              <w:widowControl/>
              <w:suppressLineNumbers w:val="0"/>
              <w:spacing w:before="0" w:beforeAutospacing="0" w:afterAutospacing="0" w:line="360" w:lineRule="auto"/>
              <w:ind w:left="0" w:right="0"/>
              <w:jc w:val="center"/>
              <w:rPr>
                <w:ins w:id="25" w:author="小韵韵韵韵_" w:date="2020-02-15T14:16:37Z"/>
                <w:rFonts w:hint="eastAsia" w:ascii="微软雅黑" w:hAnsi="微软雅黑" w:eastAsia="微软雅黑"/>
                <w:sz w:val="21"/>
                <w:szCs w:val="21"/>
                <w:lang w:eastAsia="zh-CN"/>
              </w:rPr>
            </w:pPr>
            <w:ins w:id="26" w:author="小韵韵韵韵_" w:date="2020-02-15T14:16:37Z">
              <w:r>
                <w:rPr>
                  <w:rFonts w:hint="eastAsia" w:ascii="微软雅黑" w:hAnsi="微软雅黑" w:eastAsia="微软雅黑"/>
                  <w:sz w:val="21"/>
                  <w:szCs w:val="21"/>
                  <w:lang w:eastAsia="zh-CN"/>
                </w:rPr>
                <w:t>孙颖</w:t>
              </w:r>
            </w:ins>
          </w:p>
        </w:tc>
        <w:tc>
          <w:tcPr>
            <w:tcW w:w="1559" w:type="dxa"/>
          </w:tcPr>
          <w:p>
            <w:pPr>
              <w:pStyle w:val="42"/>
              <w:keepNext w:val="0"/>
              <w:widowControl/>
              <w:suppressLineNumbers w:val="0"/>
              <w:spacing w:before="0" w:beforeAutospacing="0" w:afterAutospacing="0" w:line="360" w:lineRule="auto"/>
              <w:ind w:left="0" w:right="0"/>
              <w:jc w:val="center"/>
              <w:rPr>
                <w:ins w:id="27" w:author="小韵韵韵韵_" w:date="2020-02-15T14:16:37Z"/>
                <w:rFonts w:hint="eastAsia" w:ascii="微软雅黑" w:hAnsi="微软雅黑" w:eastAsia="微软雅黑"/>
                <w:sz w:val="21"/>
                <w:szCs w:val="21"/>
                <w:lang w:eastAsia="zh-CN"/>
              </w:rPr>
            </w:pPr>
            <w:ins w:id="28" w:author="小韵韵韵韵_" w:date="2020-02-15T14:17:03Z">
              <w:r>
                <w:rPr>
                  <w:rFonts w:hint="eastAsia" w:ascii="微软雅黑" w:hAnsi="微软雅黑" w:eastAsia="微软雅黑"/>
                  <w:sz w:val="21"/>
                  <w:szCs w:val="21"/>
                  <w:lang w:eastAsia="zh-CN"/>
                </w:rPr>
                <w:t>朱诗韵</w:t>
              </w:r>
            </w:ins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del w:id="29" w:author="小韵韵韵韵_" w:date="2020-02-15T14:19:52Z"/>
          <w:rFonts w:ascii="微软雅黑" w:hAnsi="微软雅黑" w:eastAsia="微软雅黑"/>
        </w:rPr>
      </w:pPr>
    </w:p>
    <w:p>
      <w:pPr>
        <w:rPr>
          <w:del w:id="30" w:author="小韵韵韵韵_" w:date="2020-02-15T14:19:52Z"/>
          <w:rFonts w:ascii="微软雅黑" w:hAnsi="微软雅黑" w:eastAsia="微软雅黑"/>
        </w:rPr>
      </w:pPr>
    </w:p>
    <w:p>
      <w:pPr>
        <w:rPr>
          <w:del w:id="31" w:author="小韵韵韵韵_" w:date="2020-02-15T14:19:52Z"/>
          <w:rFonts w:ascii="微软雅黑" w:hAnsi="微软雅黑" w:eastAsia="微软雅黑"/>
        </w:rPr>
      </w:pPr>
    </w:p>
    <w:p>
      <w:pPr>
        <w:rPr>
          <w:del w:id="32" w:author="小韵韵韵韵_" w:date="2020-02-15T14:19:52Z"/>
          <w:rFonts w:ascii="微软雅黑" w:hAnsi="微软雅黑" w:eastAsia="微软雅黑"/>
        </w:rPr>
      </w:pPr>
    </w:p>
    <w:p>
      <w:pPr>
        <w:rPr>
          <w:del w:id="33" w:author="小韵韵韵韵_" w:date="2020-02-15T14:19:52Z"/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spacing w:line="360" w:lineRule="auto"/>
        <w:rPr>
          <w:rFonts w:ascii="微软雅黑" w:hAnsi="微软雅黑" w:eastAsia="微软雅黑"/>
          <w:sz w:val="28"/>
          <w:szCs w:val="28"/>
        </w:rPr>
      </w:pPr>
      <w:bookmarkStart w:id="5" w:name="_Toc8911254"/>
      <w:bookmarkStart w:id="6" w:name="_Toc524296285"/>
      <w:r>
        <w:rPr>
          <w:rFonts w:hint="eastAsia" w:ascii="微软雅黑" w:hAnsi="微软雅黑" w:eastAsia="微软雅黑"/>
          <w:sz w:val="28"/>
          <w:szCs w:val="28"/>
        </w:rPr>
        <w:t>需求介绍</w:t>
      </w:r>
      <w:bookmarkEnd w:id="5"/>
      <w:bookmarkEnd w:id="6"/>
    </w:p>
    <w:p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Cs/>
          <w:szCs w:val="21"/>
        </w:rPr>
        <w:t>需求时间：</w:t>
      </w:r>
      <w:r>
        <w:rPr>
          <w:rFonts w:hint="eastAsia" w:ascii="微软雅黑" w:hAnsi="微软雅黑" w:eastAsia="微软雅黑"/>
          <w:szCs w:val="21"/>
        </w:rPr>
        <w:t xml:space="preserve"> </w:t>
      </w:r>
    </w:p>
    <w:p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发布时间： 2020年4月。</w:t>
      </w:r>
    </w:p>
    <w:p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是否需要下线：否</w:t>
      </w:r>
      <w:r>
        <w:rPr>
          <w:rFonts w:ascii="微软雅黑" w:hAnsi="微软雅黑" w:eastAsia="微软雅黑"/>
          <w:szCs w:val="21"/>
        </w:rPr>
        <w:t>。</w:t>
      </w:r>
    </w:p>
    <w:p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Cs/>
          <w:szCs w:val="21"/>
        </w:rPr>
        <w:t>需求方：</w:t>
      </w:r>
      <w:r>
        <w:rPr>
          <w:rFonts w:hint="eastAsia" w:ascii="微软雅黑" w:hAnsi="微软雅黑" w:eastAsia="微软雅黑"/>
          <w:szCs w:val="21"/>
        </w:rPr>
        <w:t>产品</w:t>
      </w:r>
    </w:p>
    <w:p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Cs/>
          <w:szCs w:val="21"/>
        </w:rPr>
        <w:t>相关产品：小度车载</w:t>
      </w:r>
      <w:r>
        <w:rPr>
          <w:rFonts w:ascii="微软雅黑" w:hAnsi="微软雅黑" w:eastAsia="微软雅黑"/>
          <w:bCs/>
          <w:szCs w:val="21"/>
        </w:rPr>
        <w:t>OS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微软雅黑" w:hAnsi="微软雅黑" w:eastAsia="微软雅黑"/>
          <w:bCs/>
          <w:szCs w:val="21"/>
        </w:rPr>
      </w:pPr>
      <w:r>
        <w:rPr>
          <w:rFonts w:hint="eastAsia" w:ascii="微软雅黑" w:hAnsi="微软雅黑" w:eastAsia="微软雅黑"/>
          <w:bCs/>
          <w:szCs w:val="21"/>
        </w:rPr>
        <w:t>背景</w:t>
      </w:r>
      <w:r>
        <w:rPr>
          <w:rFonts w:ascii="微软雅黑" w:hAnsi="微软雅黑" w:eastAsia="微软雅黑"/>
          <w:bCs/>
          <w:szCs w:val="21"/>
        </w:rPr>
        <w:t>／</w:t>
      </w:r>
      <w:r>
        <w:rPr>
          <w:rFonts w:hint="eastAsia" w:ascii="微软雅黑" w:hAnsi="微软雅黑" w:eastAsia="微软雅黑"/>
          <w:bCs/>
          <w:szCs w:val="21"/>
        </w:rPr>
        <w:t>目的：</w:t>
      </w:r>
    </w:p>
    <w:p>
      <w:pPr>
        <w:spacing w:before="100" w:beforeAutospacing="1" w:after="100" w:afterAutospacing="1" w:line="276" w:lineRule="auto"/>
        <w:ind w:left="36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为了解决背景单一的问题，增加可支持3套主题更换(原有风格主题基础上新增两套新主题），用以优化用户体验。</w:t>
      </w:r>
    </w:p>
    <w:p>
      <w:pPr>
        <w:pStyle w:val="2"/>
        <w:spacing w:line="360" w:lineRule="auto"/>
        <w:rPr>
          <w:rFonts w:ascii="微软雅黑" w:hAnsi="微软雅黑" w:eastAsia="微软雅黑"/>
          <w:sz w:val="28"/>
          <w:szCs w:val="28"/>
        </w:rPr>
      </w:pPr>
      <w:bookmarkStart w:id="7" w:name="NewPage-需求内容"/>
      <w:bookmarkEnd w:id="7"/>
      <w:bookmarkStart w:id="8" w:name="_Toc524296286"/>
      <w:bookmarkStart w:id="9" w:name="_Toc8911255"/>
      <w:r>
        <w:rPr>
          <w:rFonts w:hint="eastAsia" w:ascii="微软雅黑" w:hAnsi="微软雅黑" w:eastAsia="微软雅黑"/>
          <w:sz w:val="28"/>
          <w:szCs w:val="28"/>
        </w:rPr>
        <w:t>需求内容</w:t>
      </w:r>
      <w:bookmarkEnd w:id="8"/>
      <w:bookmarkEnd w:id="9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commentRangeStart w:id="0"/>
      <w:bookmarkStart w:id="10" w:name="_Toc8911256"/>
      <w:r>
        <w:rPr>
          <w:rFonts w:hint="eastAsia" w:ascii="微软雅黑" w:hAnsi="微软雅黑" w:eastAsia="微软雅黑"/>
          <w:sz w:val="28"/>
          <w:szCs w:val="28"/>
        </w:rPr>
        <w:t>入口示意图</w:t>
      </w:r>
      <w:commentRangeEnd w:id="0"/>
      <w:r>
        <w:rPr>
          <w:rStyle w:val="28"/>
          <w:rFonts w:ascii="宋体" w:hAnsi="宋体" w:eastAsia="宋体"/>
          <w:b w:val="0"/>
          <w:bCs w:val="0"/>
        </w:rPr>
        <w:commentReference w:id="0"/>
      </w:r>
      <w:bookmarkEnd w:id="10"/>
    </w:p>
    <w:p>
      <w:pPr>
        <w:ind w:firstLine="600" w:firstLineChars="25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2417445</wp:posOffset>
                </wp:positionV>
                <wp:extent cx="313055" cy="281940"/>
                <wp:effectExtent l="0" t="0" r="17145" b="10160"/>
                <wp:wrapNone/>
                <wp:docPr id="14" name="同心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20" cy="281940"/>
                        </a:xfrm>
                        <a:prstGeom prst="donut">
                          <a:avLst>
                            <a:gd name="adj" fmla="val 2002"/>
                          </a:avLst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26.35pt;margin-top:190.35pt;height:22.2pt;width:24.65pt;z-index:251660288;v-text-anchor:middle;mso-width-relative:page;mso-height-relative:page;" fillcolor="#4F81BD [3204]" filled="t" stroked="t" coordsize="21600,21600" o:gfxdata="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/BJZ2dgAAAAKAQAADwAAAAAAAAABACAAAAAiAAAAZHJz&#10;L2Rvd25yZXYueG1sUEsBAhQAFAAAAAgAh07iQJne4jp2AgAA3wQAAA4AAAAAAAAAAQAgAAAAJwEA&#10;AGRycy9lMm9Eb2MueG1sUEsFBgAAAAAGAAYAWQEAAA8GAAAAAA==&#10;" adj="388">
                <v:fill on="t" focussize="0,0"/>
                <v:stroke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2240280</wp:posOffset>
                </wp:positionV>
                <wp:extent cx="1676400" cy="428625"/>
                <wp:effectExtent l="0" t="63500" r="0" b="15875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428625"/>
                        </a:xfrm>
                        <a:prstGeom prst="bentConnector3">
                          <a:avLst>
                            <a:gd name="adj1" fmla="val 894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5pt;margin-top:176.4pt;height:33.75pt;width:132pt;z-index:251659264;mso-width-relative:page;mso-height-relative:page;" filled="f" stroked="t" coordsize="21600,21600" o:gfxdata="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2nNvdsAAAAK&#10;AQAADwAAAAAAAAABACAAAAAiAAAAZHJzL2Rvd25yZXYueG1sUEsBAhQAFAAAAAgAh07iQK5LW6MZ&#10;AgAA6QMAAA4AAAAAAAAAAQAgAAAAKgEAAGRycy9lMm9Eb2MueG1sUEsFBgAAAAAGAAYAWQEAALUF&#10;AAAAAA==&#10;" adj="19319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189865</wp:posOffset>
                </wp:positionV>
                <wp:extent cx="286385" cy="203200"/>
                <wp:effectExtent l="0" t="0" r="18415" b="12700"/>
                <wp:wrapNone/>
                <wp:docPr id="17" name="同心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203200"/>
                        </a:xfrm>
                        <a:prstGeom prst="donut">
                          <a:avLst>
                            <a:gd name="adj" fmla="val 2002"/>
                          </a:avLst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243.55pt;margin-top:14.95pt;height:16pt;width:22.55pt;z-index:251664384;v-text-anchor:middle;mso-width-relative:page;mso-height-relative:page;" fillcolor="#4F81BD [3204]" filled="t" stroked="t" coordsize="21600,21600" o:gfxdata="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anG3U2wAAAAkBAAAPAAAAAAAAAAEAIAAAACIAAABk&#10;cnMvZG93bnJldi54bWxQSwECFAAUAAAACACHTuJAj+vEonUCAADfBAAADgAAAAAAAAABACAAAAAq&#10;AQAAZHJzL2Uyb0RvYy54bWxQSwUGAAAAAAYABgBZAQAAEQYAAAAA&#10;" adj="306">
                <v:fill on="t" focussize="0,0"/>
                <v:stroke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285115</wp:posOffset>
                </wp:positionV>
                <wp:extent cx="774700" cy="283845"/>
                <wp:effectExtent l="0" t="0" r="38100" b="71755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283845"/>
                        </a:xfrm>
                        <a:prstGeom prst="bentConnector3">
                          <a:avLst>
                            <a:gd name="adj1" fmla="val 827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69pt;margin-top:22.45pt;height:22.35pt;width:61pt;z-index:251662336;mso-width-relative:page;mso-height-relative:page;" filled="f" stroked="t" coordsize="21600,21600" o:gfxdata="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nwqojYAAAACQEAAA8AAAAA&#10;AAAAAQAgAAAAIgAAAGRycy9kb3ducmV2LnhtbFBLAQIUABQAAAAIAIdO4kDVRvN7FAIAAN4DAAAO&#10;AAAAAAAAAAEAIAAAACcBAABkcnMvZTJvRG9jLnhtbFBLBQYAAAAABgAGAFkBAACtBQAAAAA=&#10;" adj="17868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1307465</wp:posOffset>
                </wp:positionV>
                <wp:extent cx="647700" cy="292100"/>
                <wp:effectExtent l="0" t="0" r="12700" b="12700"/>
                <wp:wrapNone/>
                <wp:docPr id="6" name="同心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92100"/>
                        </a:xfrm>
                        <a:prstGeom prst="donut">
                          <a:avLst>
                            <a:gd name="adj" fmla="val 2002"/>
                          </a:avLst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327pt;margin-top:102.95pt;height:23pt;width:51pt;z-index:251668480;v-text-anchor:middle;mso-width-relative:page;mso-height-relative:page;" fillcolor="#4F81BD [3204]" filled="t" stroked="t" coordsize="21600,21600" o:gfxdata="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r37a7aAAAACwEAAA8AAAAAAAAAAQAgAAAAIgAAAGRy&#10;cy9kb3ducmV2LnhtbFBLAQIUABQAAAAIAIdO4kChqdvgdQIAAN0EAAAOAAAAAAAAAAEAIAAAACkB&#10;AABkcnMvZTJvRG9jLnhtbFBLBQYAAAAABgAGAFkBAAAQBgAAAAA=&#10;" adj="194">
                <v:fill on="t" focussize="0,0"/>
                <v:stroke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49400" cy="27114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0408" cy="271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30350" cy="26924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0537" cy="272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00" cy="27108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7" cy="27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9"/>
        <w:numPr>
          <w:ilvl w:val="0"/>
          <w:numId w:val="5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14:textFill>
            <w14:solidFill>
              <w14:schemeClr w14:val="tx1"/>
            </w14:solidFill>
          </w14:textFill>
        </w:rPr>
        <w:t>入口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：首页Launcher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--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车辆控制-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系统设置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--</w:t>
      </w:r>
      <w:del w:id="34" w:author="小韵韵韵韵_" w:date="2020-02-15T20:32:45Z">
        <w:r>
          <w:rPr>
            <w:rFonts w:hint="eastAsia" w:ascii="微软雅黑" w:hAnsi="微软雅黑" w:eastAsia="微软雅黑"/>
            <w:color w:val="000000" w:themeColor="text1"/>
            <w14:textFill>
              <w14:solidFill>
                <w14:schemeClr w14:val="tx1"/>
              </w14:solidFill>
            </w14:textFill>
          </w:rPr>
          <w:delText>显示</w:delText>
        </w:r>
      </w:del>
      <w:del w:id="35" w:author="小韵韵韵韵_" w:date="2020-02-15T20:32:45Z">
        <w:r>
          <w:rPr>
            <w:rFonts w:ascii="微软雅黑" w:hAnsi="微软雅黑" w:eastAsia="微软雅黑"/>
            <w:color w:val="000000" w:themeColor="text1"/>
            <w14:textFill>
              <w14:solidFill>
                <w14:schemeClr w14:val="tx1"/>
              </w14:solidFill>
            </w14:textFill>
          </w:rPr>
          <w:delText>—</w:delText>
        </w:r>
      </w:del>
      <w:r>
        <w:rPr>
          <w:rFonts w:hint="eastAsia" w:ascii="微软雅黑" w:hAnsi="微软雅黑" w:eastAsia="微软雅黑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更换主题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ins w:id="36" w:author="小韵韵韵韵_" w:date="2020-02-15T14:20:30Z"/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在系统设置内，将【更换主题】设置为与显示平级，排列在显示下方，后续升级还会丰富换肤的范围，作为以后的亮点先把入口做浅。</w:t>
      </w:r>
    </w:p>
    <w:p>
      <w:pPr>
        <w:ind w:firstLine="480" w:firstLineChars="200"/>
        <w:rPr>
          <w:ins w:id="38" w:author="小韵韵韵韵_" w:date="2020-02-15T14:20:43Z"/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pPrChange w:id="37" w:author="小韵韵韵韵_" w:date="2020-02-15T18:47:34Z">
          <w:pPr/>
        </w:pPrChange>
      </w:pPr>
      <w:ins w:id="39" w:author="小韵韵韵韵_" w:date="2020-02-15T14:20:33Z">
        <w:r>
          <w:rPr>
            <w:rFonts w:hint="eastAsia" w:ascii="微软雅黑" w:hAnsi="微软雅黑" w:eastAsia="微软雅黑"/>
            <w:color w:val="000000" w:themeColor="text1"/>
            <w:lang w:eastAsia="zh-CN"/>
            <w14:textFill>
              <w14:solidFill>
                <w14:schemeClr w14:val="tx1"/>
              </w14:solidFill>
            </w14:textFill>
          </w:rPr>
          <w:t>注：</w:t>
        </w:r>
      </w:ins>
      <w:ins w:id="40" w:author="小韵韵韵韵_" w:date="2020-02-15T14:20:37Z">
        <w:r>
          <w:rPr>
            <w:rFonts w:hint="eastAsia" w:ascii="微软雅黑" w:hAnsi="微软雅黑" w:eastAsia="微软雅黑"/>
            <w:color w:val="000000" w:themeColor="text1"/>
            <w:lang w:eastAsia="zh-CN"/>
            <w14:textFill>
              <w14:solidFill>
                <w14:schemeClr w14:val="tx1"/>
              </w14:solidFill>
            </w14:textFill>
          </w:rPr>
          <w:t>各车型切换方式</w:t>
        </w:r>
      </w:ins>
    </w:p>
    <w:p>
      <w:pPr>
        <w:ind w:firstLine="480" w:firstLineChars="200"/>
        <w:rPr>
          <w:ins w:id="42" w:author="小韵韵韵韵_" w:date="2020-02-15T14:20:54Z"/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pPrChange w:id="41" w:author="小韵韵韵韵_" w:date="2020-02-15T18:47:36Z">
          <w:pPr/>
        </w:pPrChange>
      </w:pPr>
      <w:ins w:id="43" w:author="小韵韵韵韵_" w:date="2020-02-15T14:20:54Z">
        <w:r>
          <w:rPr>
            <w:rFonts w:hint="eastAsia" w:ascii="微软雅黑" w:hAnsi="微软雅黑" w:eastAsia="微软雅黑"/>
            <w:color w:val="000000" w:themeColor="text1"/>
            <w:lang w:eastAsia="zh-CN"/>
            <w14:textFill>
              <w14:solidFill>
                <w14:schemeClr w14:val="tx1"/>
              </w14:solidFill>
            </w14:textFill>
          </w:rPr>
          <w:t>1)</w:t>
        </w:r>
      </w:ins>
      <w:ins w:id="44" w:author="小韵韵韵韵_" w:date="2020-02-15T14:20:54Z">
        <w:r>
          <w:rPr>
            <w:rFonts w:hint="eastAsia" w:ascii="微软雅黑" w:hAnsi="微软雅黑" w:eastAsia="微软雅黑"/>
            <w:color w:val="000000" w:themeColor="text1"/>
            <w:lang w:eastAsia="zh-CN"/>
            <w14:textFill>
              <w14:solidFill>
                <w14:schemeClr w14:val="tx1"/>
              </w14:solidFill>
            </w14:textFill>
          </w:rPr>
          <w:tab/>
        </w:r>
      </w:ins>
      <w:ins w:id="45" w:author="小韵韵韵韵_" w:date="2020-02-15T14:20:54Z">
        <w:r>
          <w:rPr>
            <w:rFonts w:hint="eastAsia" w:ascii="微软雅黑" w:hAnsi="微软雅黑" w:eastAsia="微软雅黑"/>
            <w:color w:val="000000" w:themeColor="text1"/>
            <w:lang w:eastAsia="zh-CN"/>
            <w14:textFill>
              <w14:solidFill>
                <w14:schemeClr w14:val="tx1"/>
              </w14:solidFill>
            </w14:textFill>
          </w:rPr>
          <w:t>U554/P702/U725由用户在系统设置里的更换主题选项进行设置</w:t>
        </w:r>
      </w:ins>
      <w:ins w:id="46" w:author="小韵韵韵韵_" w:date="2020-02-15T14:23:04Z">
        <w:r>
          <w:rPr>
            <w:rFonts w:hint="eastAsia" w:ascii="微软雅黑" w:hAnsi="微软雅黑" w:eastAsia="微软雅黑"/>
            <w:color w:val="000000" w:themeColor="text1"/>
            <w:lang w:eastAsia="zh-CN"/>
            <w14:textFill>
              <w14:solidFill>
                <w14:schemeClr w14:val="tx1"/>
              </w14:solidFill>
            </w14:textFill>
          </w:rPr>
          <w:t>；</w:t>
        </w:r>
      </w:ins>
    </w:p>
    <w:p>
      <w:pPr>
        <w:ind w:firstLine="480" w:firstLineChars="200"/>
        <w:rPr>
          <w:ins w:id="48" w:author="小韵韵韵韵_" w:date="2020-02-15T14:20:54Z"/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pPrChange w:id="47" w:author="小韵韵韵韵_" w:date="2020-02-15T18:47:40Z">
          <w:pPr/>
        </w:pPrChange>
      </w:pPr>
      <w:ins w:id="49" w:author="小韵韵韵韵_" w:date="2020-02-15T14:20:54Z">
        <w:r>
          <w:rPr>
            <w:rFonts w:hint="eastAsia" w:ascii="微软雅黑" w:hAnsi="微软雅黑" w:eastAsia="微软雅黑"/>
            <w:color w:val="000000" w:themeColor="text1"/>
            <w:lang w:eastAsia="zh-CN"/>
            <w14:textFill>
              <w14:solidFill>
                <w14:schemeClr w14:val="tx1"/>
              </w14:solidFill>
            </w14:textFill>
          </w:rPr>
          <w:t>2)</w:t>
        </w:r>
      </w:ins>
      <w:ins w:id="50" w:author="小韵韵韵韵_" w:date="2020-02-15T14:20:54Z">
        <w:r>
          <w:rPr>
            <w:rFonts w:hint="eastAsia" w:ascii="微软雅黑" w:hAnsi="微软雅黑" w:eastAsia="微软雅黑"/>
            <w:color w:val="000000" w:themeColor="text1"/>
            <w:lang w:eastAsia="zh-CN"/>
            <w14:textFill>
              <w14:solidFill>
                <w14:schemeClr w14:val="tx1"/>
              </w14:solidFill>
            </w14:textFill>
          </w:rPr>
          <w:tab/>
        </w:r>
      </w:ins>
      <w:ins w:id="51" w:author="小韵韵韵韵_" w:date="2020-02-15T14:20:54Z">
        <w:r>
          <w:rPr>
            <w:rFonts w:hint="eastAsia" w:ascii="微软雅黑" w:hAnsi="微软雅黑" w:eastAsia="微软雅黑"/>
            <w:color w:val="000000" w:themeColor="text1"/>
            <w:lang w:eastAsia="zh-CN"/>
            <w14:textFill>
              <w14:solidFill>
                <w14:schemeClr w14:val="tx1"/>
              </w14:solidFill>
            </w14:textFill>
          </w:rPr>
          <w:t>CX727/CD542不提供更换主题的设置项，主题会跟随驾驶模式，即在用户切换驾驶模式后自动切换至对应主题</w:t>
        </w:r>
      </w:ins>
      <w:ins w:id="52" w:author="小韵韵韵韵_" w:date="2020-02-15T14:23:08Z">
        <w:r>
          <w:rPr>
            <w:rFonts w:hint="eastAsia" w:ascii="微软雅黑" w:hAnsi="微软雅黑" w:eastAsia="微软雅黑"/>
            <w:color w:val="000000" w:themeColor="text1"/>
            <w:lang w:eastAsia="zh-CN"/>
            <w14:textFill>
              <w14:solidFill>
                <w14:schemeClr w14:val="tx1"/>
              </w14:solidFill>
            </w14:textFill>
          </w:rPr>
          <w:t>；</w:t>
        </w:r>
      </w:ins>
    </w:p>
    <w:p>
      <w:pPr>
        <w:ind w:firstLine="480" w:firstLineChars="200"/>
        <w:rPr>
          <w:ins w:id="54" w:author="小韵韵韵韵_" w:date="2020-02-15T14:20:54Z"/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pPrChange w:id="53" w:author="小韵韵韵韵_" w:date="2020-02-15T18:47:44Z">
          <w:pPr/>
        </w:pPrChange>
      </w:pPr>
      <w:ins w:id="55" w:author="小韵韵韵韵_" w:date="2020-02-15T14:20:54Z">
        <w:r>
          <w:rPr>
            <w:rFonts w:hint="eastAsia" w:ascii="微软雅黑" w:hAnsi="微软雅黑" w:eastAsia="微软雅黑"/>
            <w:color w:val="000000" w:themeColor="text1"/>
            <w:lang w:eastAsia="zh-CN"/>
            <w14:textFill>
              <w14:solidFill>
                <w14:schemeClr w14:val="tx1"/>
              </w14:solidFill>
            </w14:textFill>
          </w:rPr>
          <w:t>3)</w:t>
        </w:r>
      </w:ins>
      <w:ins w:id="56" w:author="小韵韵韵韵_" w:date="2020-02-15T14:20:54Z">
        <w:r>
          <w:rPr>
            <w:rFonts w:hint="eastAsia" w:ascii="微软雅黑" w:hAnsi="微软雅黑" w:eastAsia="微软雅黑"/>
            <w:color w:val="000000" w:themeColor="text1"/>
            <w:lang w:eastAsia="zh-CN"/>
            <w14:textFill>
              <w14:solidFill>
                <w14:schemeClr w14:val="tx1"/>
              </w14:solidFill>
            </w14:textFill>
          </w:rPr>
          <w:tab/>
        </w:r>
      </w:ins>
      <w:ins w:id="57" w:author="小韵韵韵韵_" w:date="2020-02-15T14:20:54Z">
        <w:r>
          <w:rPr>
            <w:rFonts w:hint="eastAsia" w:ascii="微软雅黑" w:hAnsi="微软雅黑" w:eastAsia="微软雅黑"/>
            <w:color w:val="000000" w:themeColor="text1"/>
            <w:lang w:eastAsia="zh-CN"/>
            <w14:textFill>
              <w14:solidFill>
                <w14:schemeClr w14:val="tx1"/>
              </w14:solidFill>
            </w14:textFill>
          </w:rPr>
          <w:t xml:space="preserve">CD764/U625ICA 待确认 </w:t>
        </w:r>
      </w:ins>
      <w:ins w:id="58" w:author="小韵韵韵韵_" w:date="2020-02-15T14:23:09Z">
        <w:r>
          <w:rPr>
            <w:rFonts w:hint="eastAsia" w:ascii="微软雅黑" w:hAnsi="微软雅黑" w:eastAsia="微软雅黑"/>
            <w:color w:val="000000" w:themeColor="text1"/>
            <w:lang w:eastAsia="zh-CN"/>
            <w14:textFill>
              <w14:solidFill>
                <w14:schemeClr w14:val="tx1"/>
              </w14:solidFill>
            </w14:textFill>
          </w:rPr>
          <w:t>。</w:t>
        </w:r>
      </w:ins>
    </w:p>
    <w:p>
      <w:pPr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1" w:name="_Toc8911257"/>
      <w:r>
        <w:rPr>
          <w:rFonts w:hint="eastAsia" w:ascii="微软雅黑" w:hAnsi="微软雅黑" w:eastAsia="微软雅黑"/>
          <w:sz w:val="28"/>
          <w:szCs w:val="28"/>
        </w:rPr>
        <w:t>功能描述</w:t>
      </w:r>
      <w:bookmarkEnd w:id="11"/>
    </w:p>
    <w:p>
      <w:pPr>
        <w:ind w:left="420" w:firstLine="42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drawing>
          <wp:inline distT="0" distB="0" distL="0" distR="0">
            <wp:extent cx="6226810" cy="35013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3250" cy="35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 xml:space="preserve">                        （</w:t>
      </w:r>
      <w:r>
        <w:rPr>
          <w:rFonts w:hint="eastAsia" w:ascii="微软雅黑" w:hAnsi="微软雅黑" w:eastAsia="微软雅黑"/>
        </w:rPr>
        <w:t>更换主题流程示意图，具体以视觉稿为准）</w:t>
      </w:r>
    </w:p>
    <w:p>
      <w:pPr>
        <w:ind w:left="420" w:firstLine="420"/>
        <w:rPr>
          <w:rFonts w:ascii="微软雅黑" w:hAnsi="微软雅黑" w:eastAsia="微软雅黑"/>
        </w:rPr>
      </w:pPr>
    </w:p>
    <w:p>
      <w:pPr>
        <w:ind w:left="420"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共3套主题： </w:t>
      </w:r>
      <w:r>
        <w:rPr>
          <w:rFonts w:hint="eastAsia" w:ascii="微软雅黑" w:hAnsi="微软雅黑" w:eastAsia="微软雅黑"/>
        </w:rPr>
        <w:t>纯之净主题（浅色），默认主题（深色），流光主题（深色）；</w:t>
      </w:r>
    </w:p>
    <w:p>
      <w:pPr>
        <w:ind w:left="420" w:firstLine="420"/>
        <w:rPr>
          <w:rFonts w:ascii="微软雅黑" w:hAnsi="微软雅黑" w:eastAsia="微软雅黑"/>
          <w:b/>
        </w:rPr>
      </w:pPr>
    </w:p>
    <w:p>
      <w:pPr>
        <w:ind w:left="420"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更换背景流程：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（1）进入【系统设置】---【更换主题】页面， 页面内容展示3套背景默认图（如展示不下可以左右滑动，具体以视觉稿为准），供用户选择，3套主题只能单选；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（2）选中背景后，点击【更换主题】按钮，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系统进入 更换主题过程， 页面展示更换主题中loading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提示， 加载成功后，页面背景和组件 换为新主题页面。</w:t>
      </w:r>
    </w:p>
    <w:p>
      <w:pPr>
        <w:ind w:left="420" w:firstLine="420"/>
        <w:rPr>
          <w:rFonts w:ascii="微软雅黑" w:hAnsi="微软雅黑" w:eastAsia="微软雅黑"/>
        </w:rPr>
      </w:pPr>
    </w:p>
    <w:p>
      <w:pPr>
        <w:ind w:left="420" w:firstLine="420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2" w:name="_Toc8911258"/>
      <w:r>
        <w:rPr>
          <w:rFonts w:hint="eastAsia" w:ascii="微软雅黑" w:hAnsi="微软雅黑" w:eastAsia="微软雅黑"/>
          <w:sz w:val="28"/>
          <w:szCs w:val="28"/>
        </w:rPr>
        <w:t>更换主题范围</w:t>
      </w:r>
      <w:bookmarkEnd w:id="12"/>
    </w:p>
    <w:p>
      <w:pPr>
        <w:pStyle w:val="4"/>
        <w:ind w:left="0"/>
        <w:rPr>
          <w:rFonts w:ascii="微软雅黑" w:hAnsi="微软雅黑" w:eastAsia="微软雅黑"/>
        </w:rPr>
      </w:pPr>
      <w:bookmarkStart w:id="13" w:name="_Toc8911259"/>
      <w:r>
        <w:rPr>
          <w:rFonts w:hint="eastAsia" w:ascii="微软雅黑" w:hAnsi="微软雅黑" w:eastAsia="微软雅黑"/>
        </w:rPr>
        <w:t>更换主题效果</w:t>
      </w:r>
      <w:bookmarkEnd w:id="13"/>
    </w:p>
    <w:p>
      <w:pPr>
        <w:spacing w:before="100" w:beforeAutospacing="1" w:after="100" w:afterAutospacing="1" w:line="276" w:lineRule="auto"/>
        <w:ind w:left="36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为丰富车机端的不同风格HMI展示， 在系统设置中增加 【更换主题】的功能，用户可在车机端更换</w:t>
      </w:r>
      <w:r>
        <w:rPr>
          <w:rFonts w:ascii="微软雅黑" w:hAnsi="微软雅黑" w:eastAsia="微软雅黑"/>
          <w:szCs w:val="21"/>
        </w:rPr>
        <w:t>3</w:t>
      </w:r>
      <w:r>
        <w:rPr>
          <w:rFonts w:hint="eastAsia" w:ascii="微软雅黑" w:hAnsi="微软雅黑" w:eastAsia="微软雅黑"/>
          <w:szCs w:val="21"/>
        </w:rPr>
        <w:t>套不同样式的主题，</w:t>
      </w:r>
      <w:del w:id="59" w:author="Chen, Emma (J.)" w:date="2020-02-13T15:55:00Z">
        <w:r>
          <w:rPr>
            <w:rFonts w:hint="eastAsia" w:ascii="微软雅黑" w:hAnsi="微软雅黑" w:eastAsia="微软雅黑"/>
            <w:szCs w:val="21"/>
          </w:rPr>
          <w:delText xml:space="preserve"> phase</w:delText>
        </w:r>
      </w:del>
      <w:del w:id="60" w:author="Chen, Emma (J.)" w:date="2020-02-13T15:55:00Z">
        <w:r>
          <w:rPr>
            <w:rFonts w:ascii="微软雅黑" w:hAnsi="微软雅黑" w:eastAsia="微软雅黑"/>
            <w:szCs w:val="21"/>
          </w:rPr>
          <w:delText xml:space="preserve">1 </w:delText>
        </w:r>
      </w:del>
      <w:r>
        <w:rPr>
          <w:rFonts w:hint="eastAsia" w:ascii="微软雅黑" w:hAnsi="微软雅黑" w:eastAsia="微软雅黑"/>
          <w:szCs w:val="21"/>
        </w:rPr>
        <w:t>主题更换范围仅限于</w:t>
      </w:r>
      <w:del w:id="61" w:author="Chen, Emma (J.)" w:date="2020-02-13T15:55:00Z">
        <w:r>
          <w:rPr>
            <w:rFonts w:hint="eastAsia" w:ascii="微软雅黑" w:hAnsi="微软雅黑" w:eastAsia="微软雅黑"/>
            <w:szCs w:val="21"/>
          </w:rPr>
          <w:delText xml:space="preserve"> </w:delText>
        </w:r>
      </w:del>
      <w:r>
        <w:rPr>
          <w:rFonts w:hint="eastAsia" w:ascii="微软雅黑" w:hAnsi="微软雅黑" w:eastAsia="微软雅黑"/>
          <w:szCs w:val="21"/>
        </w:rPr>
        <w:t>大背景色，高亮图标和高亮文字</w:t>
      </w:r>
      <w:del w:id="62" w:author="Chen, Emma (J.)" w:date="2020-02-13T15:55:00Z">
        <w:r>
          <w:rPr>
            <w:rFonts w:hint="eastAsia" w:ascii="微软雅黑" w:hAnsi="微软雅黑" w:eastAsia="微软雅黑"/>
            <w:szCs w:val="21"/>
          </w:rPr>
          <w:delText>文字</w:delText>
        </w:r>
      </w:del>
      <w:r>
        <w:rPr>
          <w:rFonts w:hint="eastAsia" w:ascii="微软雅黑" w:hAnsi="微软雅黑" w:eastAsia="微软雅黑"/>
          <w:szCs w:val="21"/>
        </w:rPr>
        <w:t>部分的替换。</w:t>
      </w:r>
    </w:p>
    <w:p>
      <w:pPr>
        <w:spacing w:before="100" w:beforeAutospacing="1" w:after="100" w:afterAutospacing="1" w:line="276" w:lineRule="auto"/>
        <w:ind w:left="36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1不支持主题配置，仅支持大背景图和颜色更换。</w:t>
      </w:r>
    </w:p>
    <w:p>
      <w:pPr>
        <w:spacing w:before="100" w:beforeAutospacing="1" w:after="100" w:afterAutospacing="1" w:line="276" w:lineRule="auto"/>
        <w:ind w:left="36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2不支持icon形状定制和调整；只换系统背景及语音的背景，更多服务里面的应用不更换。</w:t>
      </w:r>
    </w:p>
    <w:p>
      <w:pPr>
        <w:spacing w:before="100" w:beforeAutospacing="1" w:after="100" w:afterAutospacing="1" w:line="276" w:lineRule="auto"/>
        <w:ind w:left="36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3每套主题输出不包含同时支持日夜模式，单套皮肤要么适合日间模式，要么适合夜间模式，不包含两种模式。</w:t>
      </w:r>
    </w:p>
    <w:p>
      <w:pPr>
        <w:pStyle w:val="4"/>
        <w:ind w:left="0"/>
        <w:rPr>
          <w:rFonts w:ascii="微软雅黑" w:hAnsi="微软雅黑" w:eastAsia="微软雅黑"/>
        </w:rPr>
      </w:pPr>
      <w:bookmarkStart w:id="14" w:name="_Toc8911260"/>
      <w:r>
        <w:rPr>
          <w:rFonts w:hint="eastAsia" w:ascii="微软雅黑" w:hAnsi="微软雅黑" w:eastAsia="微软雅黑"/>
        </w:rPr>
        <w:t>功能范围</w:t>
      </w:r>
      <w:bookmarkEnd w:id="14"/>
    </w:p>
    <w:p>
      <w:pPr>
        <w:spacing w:before="100" w:beforeAutospacing="1" w:after="100" w:afterAutospacing="1" w:line="276" w:lineRule="auto"/>
        <w:ind w:left="36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更换范围主要是【模块页面】和【组件控件】的组合。</w:t>
      </w:r>
    </w:p>
    <w:p>
      <w:pPr>
        <w:spacing w:before="100" w:beforeAutospacing="1" w:after="100" w:afterAutospacing="1" w:line="276" w:lineRule="auto"/>
        <w:ind w:left="36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模块页面：</w:t>
      </w:r>
      <w:r>
        <w:rPr>
          <w:rFonts w:hint="eastAsia" w:ascii="微软雅黑" w:hAnsi="微软雅黑" w:eastAsia="微软雅黑"/>
          <w:szCs w:val="21"/>
        </w:rPr>
        <w:t>常驻栏，浮层，launcher，更多服务，随心听，蓝牙电话，个人中心，车辆控制，系统设置，空调设置模块的页面，详细更换内容见以下表格1。</w:t>
      </w:r>
    </w:p>
    <w:p>
      <w:pPr>
        <w:spacing w:before="100" w:beforeAutospacing="1" w:after="100" w:afterAutospacing="1" w:line="276" w:lineRule="auto"/>
        <w:ind w:left="36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组件控件：</w:t>
      </w:r>
      <w:r>
        <w:rPr>
          <w:rFonts w:hint="eastAsia" w:ascii="微软雅黑" w:hAnsi="微软雅黑" w:eastAsia="微软雅黑"/>
          <w:szCs w:val="21"/>
        </w:rPr>
        <w:t>按钮，列表，Tab标题栏，滑动条，其他组件，选择器，通知，硬件操作toast，输入框，loading弹框，系统弹窗，超链接&amp;操作文字，详细更换内容见以下表格2。</w:t>
      </w:r>
    </w:p>
    <w:p>
      <w:pPr>
        <w:ind w:left="420" w:firstLine="420"/>
        <w:rPr>
          <w:ins w:id="63" w:author="小韵韵韵韵_" w:date="2020-02-15T20:58:55Z"/>
          <w:rFonts w:hint="eastAsia" w:ascii="微软雅黑" w:hAnsi="微软雅黑" w:eastAsia="微软雅黑"/>
          <w:b/>
          <w:color w:val="7030A0"/>
        </w:rPr>
      </w:pPr>
      <w:r>
        <w:rPr>
          <w:rFonts w:hint="eastAsia" w:ascii="微软雅黑" w:hAnsi="微软雅黑" w:eastAsia="微软雅黑"/>
          <w:b/>
          <w:color w:val="7030A0"/>
        </w:rPr>
        <w:t xml:space="preserve">注意：共3套主题： </w:t>
      </w:r>
    </w:p>
    <w:p>
      <w:pPr>
        <w:ind w:left="420" w:firstLine="420"/>
        <w:rPr>
          <w:ins w:id="64" w:author="小韵韵韵韵_" w:date="2020-02-15T20:59:02Z"/>
          <w:rFonts w:hint="eastAsia" w:ascii="微软雅黑" w:hAnsi="微软雅黑" w:eastAsia="微软雅黑"/>
          <w:color w:val="7030A0"/>
        </w:rPr>
      </w:pPr>
      <w:ins w:id="65" w:author="小韵韵韵韵_" w:date="2020-02-15T20:58:57Z">
        <w:r>
          <w:rPr>
            <w:rFonts w:hint="eastAsia" w:ascii="微软雅黑" w:hAnsi="微软雅黑" w:eastAsia="微软雅黑"/>
            <w:b/>
            <w:color w:val="7030A0"/>
            <w:lang w:eastAsia="zh-CN"/>
          </w:rPr>
          <w:t>福特</w:t>
        </w:r>
      </w:ins>
      <w:ins w:id="66" w:author="小韵韵韵韵_" w:date="2020-02-15T20:58:58Z">
        <w:r>
          <w:rPr>
            <w:rFonts w:hint="eastAsia" w:ascii="微软雅黑" w:hAnsi="微软雅黑" w:eastAsia="微软雅黑"/>
            <w:b/>
            <w:color w:val="7030A0"/>
            <w:lang w:eastAsia="zh-CN"/>
          </w:rPr>
          <w:t>：</w:t>
        </w:r>
      </w:ins>
      <w:r>
        <w:rPr>
          <w:rFonts w:hint="eastAsia" w:ascii="微软雅黑" w:hAnsi="微软雅黑" w:eastAsia="微软雅黑"/>
          <w:color w:val="7030A0"/>
        </w:rPr>
        <w:t>纯之净主题（浅色），默认主题（深色），流光主题（深色）；</w:t>
      </w:r>
    </w:p>
    <w:p>
      <w:pPr>
        <w:ind w:left="420" w:firstLine="420"/>
        <w:rPr>
          <w:rFonts w:hint="eastAsia" w:ascii="微软雅黑" w:hAnsi="微软雅黑" w:eastAsia="微软雅黑"/>
          <w:b/>
          <w:color w:val="7030A0"/>
          <w:lang w:eastAsia="zh-CN"/>
          <w:rPrChange w:id="67" w:author="小韵韵韵韵_" w:date="2020-02-15T20:59:09Z">
            <w:rPr>
              <w:rFonts w:hint="eastAsia" w:ascii="微软雅黑" w:hAnsi="微软雅黑" w:eastAsia="微软雅黑"/>
              <w:color w:val="7030A0"/>
              <w:lang w:eastAsia="zh-CN"/>
            </w:rPr>
          </w:rPrChange>
        </w:rPr>
      </w:pPr>
      <w:ins w:id="68" w:author="小韵韵韵韵_" w:date="2020-02-15T20:59:04Z">
        <w:r>
          <w:rPr>
            <w:rFonts w:hint="eastAsia" w:ascii="微软雅黑" w:hAnsi="微软雅黑" w:eastAsia="微软雅黑"/>
            <w:b/>
            <w:color w:val="7030A0"/>
            <w:lang w:eastAsia="zh-CN"/>
            <w:rPrChange w:id="69" w:author="小韵韵韵韵_" w:date="2020-02-15T20:59:09Z">
              <w:rPr>
                <w:rFonts w:hint="eastAsia" w:ascii="微软雅黑" w:hAnsi="微软雅黑" w:eastAsia="微软雅黑"/>
                <w:color w:val="7030A0"/>
                <w:lang w:eastAsia="zh-CN"/>
              </w:rPr>
            </w:rPrChange>
          </w:rPr>
          <w:t>林肯：</w:t>
        </w:r>
      </w:ins>
      <w:ins w:id="71" w:author="小韵韵韵韵_" w:date="2020-02-15T21:02:02Z">
        <w:r>
          <w:rPr>
            <w:rFonts w:hint="eastAsia" w:ascii="微软雅黑" w:hAnsi="微软雅黑" w:eastAsia="微软雅黑"/>
            <w:b/>
            <w:color w:val="7030A0"/>
            <w:lang w:eastAsia="zh-CN"/>
          </w:rPr>
          <w:t>静雅天成</w:t>
        </w:r>
      </w:ins>
      <w:ins w:id="72" w:author="小韵韵韵韵_" w:date="2020-02-15T20:59:26Z">
        <w:r>
          <w:rPr>
            <w:rFonts w:hint="eastAsia" w:ascii="微软雅黑" w:hAnsi="微软雅黑" w:eastAsia="微软雅黑"/>
            <w:color w:val="7030A0"/>
          </w:rPr>
          <w:t>（</w:t>
        </w:r>
      </w:ins>
      <w:ins w:id="73" w:author="小韵韵韵韵_" w:date="2020-02-15T21:01:34Z">
        <w:r>
          <w:rPr>
            <w:rFonts w:hint="eastAsia" w:ascii="微软雅黑" w:hAnsi="微软雅黑" w:eastAsia="微软雅黑"/>
            <w:color w:val="7030A0"/>
            <w:lang w:eastAsia="zh-CN"/>
          </w:rPr>
          <w:t>绿色</w:t>
        </w:r>
      </w:ins>
      <w:ins w:id="74" w:author="小韵韵韵韵_" w:date="2020-02-15T20:59:26Z">
        <w:r>
          <w:rPr>
            <w:rFonts w:hint="eastAsia" w:ascii="微软雅黑" w:hAnsi="微软雅黑" w:eastAsia="微软雅黑"/>
            <w:color w:val="7030A0"/>
          </w:rPr>
          <w:t>），默认主题（</w:t>
        </w:r>
      </w:ins>
      <w:ins w:id="75" w:author="小韵韵韵韵_" w:date="2020-02-15T20:59:54Z">
        <w:r>
          <w:rPr>
            <w:rFonts w:hint="eastAsia" w:ascii="微软雅黑" w:hAnsi="微软雅黑" w:eastAsia="微软雅黑"/>
            <w:color w:val="7030A0"/>
            <w:lang w:eastAsia="zh-CN"/>
          </w:rPr>
          <w:t>蓝色</w:t>
        </w:r>
      </w:ins>
      <w:ins w:id="76" w:author="小韵韵韵韵_" w:date="2020-02-15T20:59:26Z">
        <w:r>
          <w:rPr>
            <w:rFonts w:hint="eastAsia" w:ascii="微软雅黑" w:hAnsi="微软雅黑" w:eastAsia="微软雅黑"/>
            <w:color w:val="7030A0"/>
          </w:rPr>
          <w:t>），</w:t>
        </w:r>
      </w:ins>
      <w:ins w:id="77" w:author="小韵韵韵韵_" w:date="2020-02-15T21:01:19Z">
        <w:r>
          <w:rPr>
            <w:rFonts w:hint="eastAsia" w:ascii="微软雅黑" w:hAnsi="微软雅黑" w:eastAsia="微软雅黑"/>
            <w:color w:val="7030A0"/>
            <w:lang w:eastAsia="zh-CN"/>
          </w:rPr>
          <w:t>鎏金</w:t>
        </w:r>
      </w:ins>
      <w:ins w:id="78" w:author="小韵韵韵韵_" w:date="2020-02-15T21:01:23Z">
        <w:r>
          <w:rPr>
            <w:rFonts w:hint="eastAsia" w:ascii="微软雅黑" w:hAnsi="微软雅黑" w:eastAsia="微软雅黑"/>
            <w:color w:val="7030A0"/>
            <w:lang w:eastAsia="zh-CN"/>
          </w:rPr>
          <w:t>岁月</w:t>
        </w:r>
      </w:ins>
      <w:ins w:id="79" w:author="小韵韵韵韵_" w:date="2020-02-15T21:01:24Z">
        <w:r>
          <w:rPr>
            <w:rFonts w:hint="eastAsia" w:ascii="微软雅黑" w:hAnsi="微软雅黑" w:eastAsia="微软雅黑"/>
            <w:color w:val="7030A0"/>
            <w:lang w:eastAsia="zh-CN"/>
          </w:rPr>
          <w:t>（</w:t>
        </w:r>
      </w:ins>
      <w:ins w:id="80" w:author="小韵韵韵韵_" w:date="2020-02-15T21:01:27Z">
        <w:r>
          <w:rPr>
            <w:rFonts w:hint="eastAsia" w:ascii="微软雅黑" w:hAnsi="微软雅黑" w:eastAsia="微软雅黑"/>
            <w:color w:val="7030A0"/>
            <w:lang w:eastAsia="zh-CN"/>
          </w:rPr>
          <w:t>名称</w:t>
        </w:r>
      </w:ins>
      <w:ins w:id="81" w:author="小韵韵韵韵_" w:date="2020-02-15T21:01:28Z">
        <w:r>
          <w:rPr>
            <w:rFonts w:hint="eastAsia" w:ascii="微软雅黑" w:hAnsi="微软雅黑" w:eastAsia="微软雅黑"/>
            <w:color w:val="7030A0"/>
            <w:lang w:val="en-US" w:eastAsia="zh-CN"/>
          </w:rPr>
          <w:t>TB</w:t>
        </w:r>
      </w:ins>
      <w:ins w:id="82" w:author="小韵韵韵韵_" w:date="2020-02-15T21:01:29Z">
        <w:r>
          <w:rPr>
            <w:rFonts w:hint="eastAsia" w:ascii="微软雅黑" w:hAnsi="微软雅黑" w:eastAsia="微软雅黑"/>
            <w:color w:val="7030A0"/>
            <w:lang w:val="en-US" w:eastAsia="zh-CN"/>
          </w:rPr>
          <w:t>D</w:t>
        </w:r>
      </w:ins>
      <w:ins w:id="83" w:author="小韵韵韵韵_" w:date="2020-02-15T21:01:24Z">
        <w:r>
          <w:rPr>
            <w:rFonts w:hint="eastAsia" w:ascii="微软雅黑" w:hAnsi="微软雅黑" w:eastAsia="微软雅黑"/>
            <w:color w:val="7030A0"/>
            <w:lang w:eastAsia="zh-CN"/>
          </w:rPr>
          <w:t>）</w:t>
        </w:r>
      </w:ins>
      <w:ins w:id="84" w:author="小韵韵韵韵_" w:date="2020-02-15T20:59:26Z">
        <w:r>
          <w:rPr>
            <w:rFonts w:hint="eastAsia" w:ascii="微软雅黑" w:hAnsi="微软雅黑" w:eastAsia="微软雅黑"/>
            <w:color w:val="7030A0"/>
          </w:rPr>
          <w:t>（</w:t>
        </w:r>
      </w:ins>
      <w:ins w:id="85" w:author="小韵韵韵韵_" w:date="2020-02-15T21:01:11Z">
        <w:r>
          <w:rPr>
            <w:rFonts w:hint="eastAsia" w:ascii="微软雅黑" w:hAnsi="微软雅黑" w:eastAsia="微软雅黑"/>
            <w:color w:val="7030A0"/>
            <w:lang w:eastAsia="zh-CN"/>
          </w:rPr>
          <w:t>金色</w:t>
        </w:r>
      </w:ins>
      <w:ins w:id="86" w:author="小韵韵韵韵_" w:date="2020-02-15T20:59:26Z">
        <w:r>
          <w:rPr>
            <w:rFonts w:hint="eastAsia" w:ascii="微软雅黑" w:hAnsi="微软雅黑" w:eastAsia="微软雅黑"/>
            <w:color w:val="7030A0"/>
          </w:rPr>
          <w:t>）</w:t>
        </w:r>
      </w:ins>
      <w:ins w:id="87" w:author="小韵韵韵韵_" w:date="2020-02-15T20:59:28Z">
        <w:r>
          <w:rPr>
            <w:rFonts w:hint="eastAsia" w:ascii="微软雅黑" w:hAnsi="微软雅黑" w:eastAsia="微软雅黑"/>
            <w:color w:val="7030A0"/>
            <w:lang w:eastAsia="zh-CN"/>
          </w:rPr>
          <w:t>。</w:t>
        </w:r>
      </w:ins>
    </w:p>
    <w:p>
      <w:pPr>
        <w:ind w:left="420" w:firstLine="420"/>
        <w:rPr>
          <w:ins w:id="88" w:author="小韵韵韵韵_" w:date="2020-02-15T14:30:46Z"/>
          <w:rFonts w:ascii="微软雅黑" w:hAnsi="微软雅黑" w:eastAsia="微软雅黑"/>
          <w:color w:val="7030A0"/>
        </w:rPr>
      </w:pPr>
      <w:r>
        <w:rPr>
          <w:rFonts w:hint="eastAsia" w:ascii="微软雅黑" w:hAnsi="微软雅黑" w:eastAsia="微软雅黑"/>
          <w:color w:val="7030A0"/>
        </w:rPr>
        <w:t>浅色主题比深色主题工作量多， 需要多更换 全局的文字和icon</w:t>
      </w:r>
      <w:r>
        <w:rPr>
          <w:rFonts w:ascii="微软雅黑" w:hAnsi="微软雅黑" w:eastAsia="微软雅黑"/>
          <w:color w:val="7030A0"/>
        </w:rPr>
        <w:t xml:space="preserve"> （</w:t>
      </w:r>
      <w:r>
        <w:rPr>
          <w:rFonts w:hint="eastAsia" w:ascii="微软雅黑" w:hAnsi="微软雅黑" w:eastAsia="微软雅黑"/>
          <w:color w:val="7030A0"/>
        </w:rPr>
        <w:t>例如，原来的白色文字/icon需要都改为深色文字/icon</w:t>
      </w:r>
      <w:r>
        <w:rPr>
          <w:rFonts w:ascii="微软雅黑" w:hAnsi="微软雅黑" w:eastAsia="微软雅黑"/>
          <w:color w:val="7030A0"/>
        </w:rPr>
        <w:t>）</w:t>
      </w:r>
    </w:p>
    <w:p>
      <w:pPr>
        <w:ind w:left="420" w:firstLine="420"/>
        <w:rPr>
          <w:ins w:id="89" w:author="小韵韵韵韵_" w:date="2020-02-15T14:30:50Z"/>
          <w:rFonts w:hint="eastAsia" w:ascii="微软雅黑" w:hAnsi="微软雅黑" w:eastAsia="微软雅黑"/>
          <w:color w:val="7030A0"/>
          <w:lang w:eastAsia="zh-CN"/>
        </w:rPr>
      </w:pPr>
      <w:ins w:id="90" w:author="小韵韵韵韵_" w:date="2020-02-15T14:30:50Z">
        <w:r>
          <w:rPr>
            <w:rFonts w:hint="eastAsia" w:ascii="微软雅黑" w:hAnsi="微软雅黑" w:eastAsia="微软雅黑"/>
            <w:color w:val="7030A0"/>
          </w:rPr>
          <w:t>多主题的适配范围原则上，只有如下三类应用不会跟随多主题切换</w:t>
        </w:r>
      </w:ins>
      <w:ins w:id="91" w:author="小韵韵韵韵_" w:date="2020-02-15T14:31:36Z">
        <w:r>
          <w:rPr>
            <w:rFonts w:hint="eastAsia" w:ascii="微软雅黑" w:hAnsi="微软雅黑" w:eastAsia="微软雅黑"/>
            <w:color w:val="7030A0"/>
            <w:lang w:eastAsia="zh-CN"/>
          </w:rPr>
          <w:t>：</w:t>
        </w:r>
      </w:ins>
    </w:p>
    <w:p>
      <w:pPr>
        <w:ind w:left="420" w:firstLine="420"/>
        <w:rPr>
          <w:ins w:id="92" w:author="小韵韵韵韵_" w:date="2020-02-15T14:30:50Z"/>
          <w:rFonts w:hint="eastAsia" w:ascii="微软雅黑" w:hAnsi="微软雅黑" w:eastAsia="微软雅黑"/>
          <w:color w:val="7030A0"/>
          <w:lang w:eastAsia="zh-CN"/>
        </w:rPr>
      </w:pPr>
      <w:ins w:id="93" w:author="小韵韵韵韵_" w:date="2020-02-15T14:30:50Z">
        <w:r>
          <w:rPr>
            <w:rFonts w:hint="eastAsia" w:ascii="微软雅黑" w:hAnsi="微软雅黑" w:eastAsia="微软雅黑"/>
            <w:color w:val="7030A0"/>
          </w:rPr>
          <w:t>1)</w:t>
        </w:r>
      </w:ins>
      <w:ins w:id="94" w:author="小韵韵韵韵_" w:date="2020-02-15T14:30:50Z">
        <w:r>
          <w:rPr>
            <w:rFonts w:hint="eastAsia" w:ascii="微软雅黑" w:hAnsi="微软雅黑" w:eastAsia="微软雅黑"/>
            <w:color w:val="7030A0"/>
          </w:rPr>
          <w:tab/>
        </w:r>
      </w:ins>
      <w:ins w:id="95" w:author="小韵韵韵韵_" w:date="2020-02-15T14:30:50Z">
        <w:r>
          <w:rPr>
            <w:rFonts w:hint="eastAsia" w:ascii="微软雅黑" w:hAnsi="微软雅黑" w:eastAsia="微软雅黑"/>
            <w:color w:val="7030A0"/>
          </w:rPr>
          <w:t>入口在更多服务内，且默认的入口唯一，无冗余入口</w:t>
        </w:r>
      </w:ins>
      <w:ins w:id="96" w:author="小韵韵韵韵_" w:date="2020-02-15T14:31:45Z">
        <w:r>
          <w:rPr>
            <w:rFonts w:hint="eastAsia" w:ascii="微软雅黑" w:hAnsi="微软雅黑" w:eastAsia="微软雅黑"/>
            <w:color w:val="7030A0"/>
            <w:lang w:eastAsia="zh-CN"/>
          </w:rPr>
          <w:t>。</w:t>
        </w:r>
      </w:ins>
    </w:p>
    <w:p>
      <w:pPr>
        <w:ind w:left="420" w:firstLine="420"/>
        <w:rPr>
          <w:ins w:id="97" w:author="小韵韵韵韵_" w:date="2020-02-15T14:30:50Z"/>
          <w:rFonts w:hint="eastAsia" w:ascii="微软雅黑" w:hAnsi="微软雅黑" w:eastAsia="微软雅黑"/>
          <w:color w:val="7030A0"/>
        </w:rPr>
      </w:pPr>
      <w:ins w:id="98" w:author="小韵韵韵韵_" w:date="2020-02-15T14:30:50Z">
        <w:r>
          <w:rPr>
            <w:rFonts w:hint="eastAsia" w:ascii="微软雅黑" w:hAnsi="微软雅黑" w:eastAsia="微软雅黑"/>
            <w:color w:val="7030A0"/>
          </w:rPr>
          <w:t>这部分主要是爱奇艺、外卖等第三方应用。</w:t>
        </w:r>
      </w:ins>
    </w:p>
    <w:p>
      <w:pPr>
        <w:ind w:left="420" w:firstLine="420"/>
        <w:rPr>
          <w:ins w:id="99" w:author="小韵韵韵韵_" w:date="2020-02-15T14:30:50Z"/>
          <w:rFonts w:hint="eastAsia" w:ascii="微软雅黑" w:hAnsi="微软雅黑" w:eastAsia="微软雅黑"/>
          <w:color w:val="7030A0"/>
        </w:rPr>
      </w:pPr>
      <w:ins w:id="100" w:author="小韵韵韵韵_" w:date="2020-02-15T14:30:50Z">
        <w:r>
          <w:rPr>
            <w:rFonts w:hint="eastAsia" w:ascii="微软雅黑" w:hAnsi="微软雅黑" w:eastAsia="微软雅黑"/>
            <w:color w:val="7030A0"/>
          </w:rPr>
          <w:t>2)</w:t>
        </w:r>
      </w:ins>
      <w:ins w:id="101" w:author="小韵韵韵韵_" w:date="2020-02-15T14:30:50Z">
        <w:r>
          <w:rPr>
            <w:rFonts w:hint="eastAsia" w:ascii="微软雅黑" w:hAnsi="微软雅黑" w:eastAsia="微软雅黑"/>
            <w:color w:val="7030A0"/>
          </w:rPr>
          <w:tab/>
        </w:r>
      </w:ins>
      <w:ins w:id="102" w:author="小韵韵韵韵_" w:date="2020-02-15T14:30:50Z">
        <w:r>
          <w:rPr>
            <w:rFonts w:hint="eastAsia" w:ascii="微软雅黑" w:hAnsi="微软雅黑" w:eastAsia="微软雅黑"/>
            <w:color w:val="7030A0"/>
          </w:rPr>
          <w:t>倒车影像、泊车辅助应用内的界面。</w:t>
        </w:r>
      </w:ins>
    </w:p>
    <w:p>
      <w:pPr>
        <w:ind w:left="420" w:firstLine="420"/>
        <w:rPr>
          <w:ins w:id="103" w:author="小韵韵韵韵_" w:date="2020-02-15T14:30:50Z"/>
          <w:rFonts w:hint="eastAsia" w:ascii="微软雅黑" w:hAnsi="微软雅黑" w:eastAsia="微软雅黑"/>
          <w:color w:val="7030A0"/>
        </w:rPr>
      </w:pPr>
      <w:ins w:id="104" w:author="小韵韵韵韵_" w:date="2020-02-15T14:30:50Z">
        <w:r>
          <w:rPr>
            <w:rFonts w:hint="eastAsia" w:ascii="微软雅黑" w:hAnsi="微软雅黑" w:eastAsia="微软雅黑"/>
            <w:color w:val="7030A0"/>
          </w:rPr>
          <w:t>这两个功能涉及界面过多，暂不考虑跟随主题。</w:t>
        </w:r>
      </w:ins>
    </w:p>
    <w:p>
      <w:pPr>
        <w:ind w:left="420" w:firstLine="420"/>
        <w:rPr>
          <w:ins w:id="105" w:author="小韵韵韵韵_" w:date="2020-02-15T14:30:50Z"/>
          <w:rFonts w:hint="eastAsia" w:ascii="微软雅黑" w:hAnsi="微软雅黑" w:eastAsia="微软雅黑"/>
          <w:color w:val="7030A0"/>
        </w:rPr>
      </w:pPr>
      <w:ins w:id="106" w:author="小韵韵韵韵_" w:date="2020-02-15T14:30:50Z">
        <w:r>
          <w:rPr>
            <w:rFonts w:hint="eastAsia" w:ascii="微软雅黑" w:hAnsi="微软雅黑" w:eastAsia="微软雅黑"/>
            <w:color w:val="7030A0"/>
          </w:rPr>
          <w:t>3)</w:t>
        </w:r>
      </w:ins>
      <w:ins w:id="107" w:author="小韵韵韵韵_" w:date="2020-02-15T14:30:50Z">
        <w:r>
          <w:rPr>
            <w:rFonts w:hint="eastAsia" w:ascii="微软雅黑" w:hAnsi="微软雅黑" w:eastAsia="微软雅黑"/>
            <w:color w:val="7030A0"/>
          </w:rPr>
          <w:tab/>
        </w:r>
      </w:ins>
      <w:ins w:id="108" w:author="小韵韵韵韵_" w:date="2020-02-15T14:30:50Z">
        <w:r>
          <w:rPr>
            <w:rFonts w:hint="eastAsia" w:ascii="微软雅黑" w:hAnsi="微软雅黑" w:eastAsia="微软雅黑"/>
            <w:color w:val="7030A0"/>
          </w:rPr>
          <w:t>调用百度地图的快捷入口。</w:t>
        </w:r>
      </w:ins>
    </w:p>
    <w:p>
      <w:pPr>
        <w:ind w:left="420" w:firstLine="420"/>
        <w:rPr>
          <w:ins w:id="109" w:author="小韵韵韵韵_" w:date="2020-02-15T14:30:50Z"/>
          <w:rFonts w:hint="eastAsia" w:ascii="微软雅黑" w:hAnsi="微软雅黑" w:eastAsia="微软雅黑"/>
          <w:color w:val="7030A0"/>
        </w:rPr>
      </w:pPr>
      <w:ins w:id="110" w:author="小韵韵韵韵_" w:date="2020-02-15T14:30:50Z">
        <w:r>
          <w:rPr>
            <w:rFonts w:hint="eastAsia" w:ascii="微软雅黑" w:hAnsi="微软雅黑" w:eastAsia="微软雅黑"/>
            <w:color w:val="7030A0"/>
          </w:rPr>
          <w:t>i.e. 更多服务内的“发现周边” 板块，跟随地图应用即可。</w:t>
        </w:r>
      </w:ins>
    </w:p>
    <w:p>
      <w:pPr>
        <w:ind w:left="420" w:firstLine="420"/>
        <w:rPr>
          <w:ins w:id="111" w:author="小韵韵韵韵_" w:date="2020-02-15T14:30:50Z"/>
          <w:rFonts w:hint="eastAsia" w:ascii="微软雅黑" w:hAnsi="微软雅黑" w:eastAsia="微软雅黑"/>
          <w:color w:val="7030A0"/>
        </w:rPr>
      </w:pPr>
      <w:ins w:id="112" w:author="小韵韵韵韵_" w:date="2020-02-15T14:30:50Z">
        <w:r>
          <w:rPr>
            <w:rFonts w:hint="eastAsia" w:ascii="微软雅黑" w:hAnsi="微软雅黑" w:eastAsia="微软雅黑"/>
            <w:color w:val="7030A0"/>
          </w:rPr>
          <w:t>其他应用都需要跟随多主题。车控实体键和IVI交互的部分, 尤其是U554上的林肯park assist shortcut key的部分</w:t>
        </w:r>
      </w:ins>
      <w:ins w:id="113" w:author="小韵韵韵韵_" w:date="2020-02-15T14:32:34Z">
        <w:r>
          <w:rPr>
            <w:rFonts w:hint="eastAsia" w:ascii="微软雅黑" w:hAnsi="微软雅黑" w:eastAsia="微软雅黑"/>
            <w:color w:val="7030A0"/>
            <w:lang w:eastAsia="zh-CN"/>
          </w:rPr>
          <w:t>，</w:t>
        </w:r>
      </w:ins>
      <w:ins w:id="114" w:author="小韵韵韵韵_" w:date="2020-02-15T14:32:35Z">
        <w:r>
          <w:rPr>
            <w:rFonts w:hint="eastAsia" w:ascii="微软雅黑" w:hAnsi="微软雅黑" w:eastAsia="微软雅黑"/>
            <w:color w:val="7030A0"/>
            <w:lang w:val="en-US" w:eastAsia="zh-CN"/>
          </w:rPr>
          <w:t xml:space="preserve"> </w:t>
        </w:r>
      </w:ins>
      <w:ins w:id="115" w:author="小韵韵韵韵_" w:date="2020-02-15T14:30:50Z">
        <w:r>
          <w:rPr>
            <w:rFonts w:hint="eastAsia" w:ascii="微软雅黑" w:hAnsi="微软雅黑" w:eastAsia="微软雅黑"/>
            <w:color w:val="7030A0"/>
          </w:rPr>
          <w:t>这部分</w:t>
        </w:r>
      </w:ins>
      <w:ins w:id="116" w:author="小韵韵韵韵_" w:date="2020-02-15T14:32:17Z">
        <w:r>
          <w:rPr>
            <w:rFonts w:hint="eastAsia" w:ascii="微软雅黑" w:hAnsi="微软雅黑" w:eastAsia="微软雅黑"/>
            <w:color w:val="7030A0"/>
            <w:lang w:eastAsia="zh-CN"/>
          </w:rPr>
          <w:t>与</w:t>
        </w:r>
      </w:ins>
      <w:ins w:id="117" w:author="小韵韵韵韵_" w:date="2020-02-15T14:30:50Z">
        <w:r>
          <w:rPr>
            <w:rFonts w:hint="eastAsia" w:ascii="微软雅黑" w:hAnsi="微软雅黑" w:eastAsia="微软雅黑"/>
            <w:color w:val="7030A0"/>
          </w:rPr>
          <w:t>泊车辅助功能子界面混淆，所有的shortcut key 和Pop up</w:t>
        </w:r>
      </w:ins>
      <w:ins w:id="118" w:author="小韵韵韵韵_" w:date="2020-02-15T14:32:53Z">
        <w:r>
          <w:rPr>
            <w:rFonts w:hint="eastAsia" w:ascii="微软雅黑" w:hAnsi="微软雅黑" w:eastAsia="微软雅黑"/>
            <w:color w:val="7030A0"/>
            <w:lang w:eastAsia="zh-CN"/>
          </w:rPr>
          <w:t>需</w:t>
        </w:r>
      </w:ins>
      <w:ins w:id="119" w:author="小韵韵韵韵_" w:date="2020-02-15T14:30:50Z">
        <w:r>
          <w:rPr>
            <w:rFonts w:hint="eastAsia" w:ascii="微软雅黑" w:hAnsi="微软雅黑" w:eastAsia="微软雅黑"/>
            <w:color w:val="7030A0"/>
          </w:rPr>
          <w:t>跟随主题。</w:t>
        </w:r>
      </w:ins>
    </w:p>
    <w:p>
      <w:pPr>
        <w:ind w:left="420" w:firstLine="420"/>
        <w:rPr>
          <w:del w:id="120" w:author="小韵韵韵韵_" w:date="2020-02-15T14:32:43Z"/>
          <w:rFonts w:ascii="微软雅黑" w:hAnsi="微软雅黑" w:eastAsia="微软雅黑"/>
          <w:color w:val="7030A0"/>
        </w:rPr>
      </w:pPr>
    </w:p>
    <w:p>
      <w:pPr>
        <w:spacing w:before="100" w:beforeAutospacing="1" w:after="100" w:afterAutospacing="1" w:line="276" w:lineRule="auto"/>
        <w:ind w:left="0" w:firstLine="0"/>
        <w:rPr>
          <w:rFonts w:ascii="微软雅黑" w:hAnsi="微软雅黑" w:eastAsia="微软雅黑"/>
          <w:szCs w:val="21"/>
        </w:rPr>
        <w:pPrChange w:id="121" w:author="小韵韵韵韵_" w:date="2020-02-15T14:32:42Z">
          <w:pPr>
            <w:spacing w:before="100" w:beforeAutospacing="1" w:after="100" w:afterAutospacing="1" w:line="276" w:lineRule="auto"/>
            <w:ind w:left="360" w:firstLine="420"/>
          </w:pPr>
        </w:pPrChange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1.页面更换内容统计：</w:t>
      </w:r>
    </w:p>
    <w:tbl>
      <w:tblPr>
        <w:tblStyle w:val="22"/>
        <w:tblW w:w="9165" w:type="dxa"/>
        <w:tblInd w:w="7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122" w:author="小韵韵韵韵_" w:date="2020-02-15T21:05:02Z">
          <w:tblPr>
            <w:tblStyle w:val="22"/>
            <w:tblW w:w="10427" w:type="dxa"/>
            <w:tblInd w:w="0" w:type="dxa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1740"/>
        <w:gridCol w:w="1815"/>
        <w:gridCol w:w="2220"/>
        <w:gridCol w:w="3390"/>
        <w:tblGridChange w:id="123">
          <w:tblGrid>
            <w:gridCol w:w="1300"/>
            <w:gridCol w:w="2097"/>
            <w:gridCol w:w="2268"/>
            <w:gridCol w:w="4762"/>
          </w:tblGrid>
        </w:tblGridChange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24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124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  <w:tcPrChange w:id="125" w:author="小韵韵韵韵_" w:date="2020-02-15T21:05:02Z">
              <w:tcPr>
                <w:tcW w:w="130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000000" w:fill="92D050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b/>
                <w:bCs/>
                <w:color w:val="000000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</w:rPr>
              <w:t>模块</w:t>
            </w:r>
          </w:p>
        </w:tc>
        <w:tc>
          <w:tcPr>
            <w:tcW w:w="1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  <w:tcPrChange w:id="126" w:author="小韵韵韵韵_" w:date="2020-02-15T21:05:02Z">
              <w:tcPr>
                <w:tcW w:w="2097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000000" w:fill="92D050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b/>
                <w:bCs/>
                <w:color w:val="000000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</w:rPr>
              <w:t>页面</w:t>
            </w:r>
          </w:p>
        </w:tc>
        <w:tc>
          <w:tcPr>
            <w:tcW w:w="2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  <w:tcPrChange w:id="127" w:author="小韵韵韵韵_" w:date="2020-02-15T21:05:02Z">
              <w:tcPr>
                <w:tcW w:w="2268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000000" w:fill="92D050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 w:firstLine="600" w:firstLineChars="250"/>
              <w:rPr>
                <w:rFonts w:hint="eastAsia" w:ascii="等线" w:hAnsi="等线" w:eastAsia="等线"/>
                <w:b/>
                <w:bCs/>
                <w:color w:val="000000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</w:rPr>
              <w:t>详情</w:t>
            </w:r>
          </w:p>
        </w:tc>
        <w:tc>
          <w:tcPr>
            <w:tcW w:w="33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  <w:tcPrChange w:id="128" w:author="小韵韵韵韵_" w:date="2020-02-15T21:05:02Z">
              <w:tcPr>
                <w:tcW w:w="4762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000000" w:fill="92D050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b/>
                <w:bCs/>
                <w:color w:val="000000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</w:rPr>
              <w:t>换肤内容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29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129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30" w:author="小韵韵韵韵_" w:date="2020-02-15T21:05:02Z">
              <w:tcPr>
                <w:tcW w:w="1300" w:type="dxa"/>
                <w:vMerge w:val="restart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常驻栏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31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状态栏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32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　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33" w:author="小韵韵韵韵_" w:date="2020-02-15T21:05:02Z">
              <w:tcPr>
                <w:tcW w:w="476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34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134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135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36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底部栏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137" w:author="小韵韵韵韵_" w:date="2020-02-15T21:05:02Z">
              <w:tcPr>
                <w:tcW w:w="226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33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38" w:author="小韵韵韵韵_" w:date="2020-02-15T21:05:02Z">
              <w:tcPr>
                <w:tcW w:w="4762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背景图+组件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39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139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40" w:author="小韵韵韵韵_" w:date="2020-02-15T21:05:02Z">
              <w:tcPr>
                <w:tcW w:w="1300" w:type="dxa"/>
                <w:vMerge w:val="restart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浮层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41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语音浮层</w:t>
            </w:r>
          </w:p>
        </w:tc>
        <w:tc>
          <w:tcPr>
            <w:tcW w:w="2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42" w:author="小韵韵韵韵_" w:date="2020-02-15T21:05:02Z">
              <w:tcPr>
                <w:tcW w:w="2268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整体内容调整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43" w:author="小韵韵韵韵_" w:date="2020-02-15T21:05:02Z">
              <w:tcPr>
                <w:tcW w:w="476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背景图+组件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44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144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145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tcPrChange w:id="146" w:author="小韵韵韵韵_" w:date="2020-02-15T21:05:02Z">
              <w:tcPr>
                <w:tcW w:w="2097" w:type="dxa"/>
                <w:tcBorders>
                  <w:top w:val="nil"/>
                  <w:left w:val="nil"/>
                  <w:bottom w:val="nil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消息中心浮层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47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　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48" w:author="小韵韵韵韵_" w:date="2020-02-15T21:05:02Z">
              <w:tcPr>
                <w:tcW w:w="476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背景图+组件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49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149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50" w:author="小韵韵韵韵_" w:date="2020-02-15T21:05:02Z">
              <w:tcPr>
                <w:tcW w:w="1300" w:type="dxa"/>
                <w:vMerge w:val="restart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launcher</w:t>
            </w:r>
          </w:p>
        </w:tc>
        <w:tc>
          <w:tcPr>
            <w:tcW w:w="1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51" w:author="小韵韵韵韵_" w:date="2020-02-15T21:05:02Z">
              <w:tcPr>
                <w:tcW w:w="2097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首页背景图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52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　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53" w:author="小韵韵韵韵_" w:date="2020-02-15T21:05:02Z">
              <w:tcPr>
                <w:tcW w:w="476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整体背景图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54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154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155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56" w:author="小韵韵韵韵_" w:date="2020-02-15T21:05:02Z">
              <w:tcPr>
                <w:tcW w:w="2097" w:type="dxa"/>
                <w:vMerge w:val="restart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首页大卡片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57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车辆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58" w:author="小韵韵韵韵_" w:date="2020-02-15T21:05:02Z">
              <w:tcPr>
                <w:tcW w:w="476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背景图+车模图片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59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159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160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161" w:author="小韵韵韵韵_" w:date="2020-02-15T21:05:02Z">
              <w:tcPr>
                <w:tcW w:w="2097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62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地图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63" w:author="小韵韵韵韵_" w:date="2020-02-15T21:05:02Z">
              <w:tcPr>
                <w:tcW w:w="476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不变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64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164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165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166" w:author="小韵韵韵韵_" w:date="2020-02-15T21:05:02Z">
              <w:tcPr>
                <w:tcW w:w="2097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67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天气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68" w:author="小韵韵韵韵_" w:date="2020-02-15T21:05:02Z">
              <w:tcPr>
                <w:tcW w:w="476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不变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69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169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170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171" w:author="小韵韵韵韵_" w:date="2020-02-15T21:05:02Z">
              <w:tcPr>
                <w:tcW w:w="2097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72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语音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73" w:author="小韵韵韵韵_" w:date="2020-02-15T21:05:02Z">
              <w:tcPr>
                <w:tcW w:w="476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74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174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175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76" w:author="小韵韵韵韵_" w:date="2020-02-15T21:05:02Z">
              <w:tcPr>
                <w:tcW w:w="2097" w:type="dxa"/>
                <w:vMerge w:val="restart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首页小卡片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77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地图</w:t>
            </w:r>
          </w:p>
        </w:tc>
        <w:tc>
          <w:tcPr>
            <w:tcW w:w="339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78" w:author="小韵韵韵韵_" w:date="2020-02-15T21:05:02Z">
              <w:tcPr>
                <w:tcW w:w="4762" w:type="dxa"/>
                <w:vMerge w:val="restart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79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179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180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181" w:author="小韵韵韵韵_" w:date="2020-02-15T21:05:02Z">
              <w:tcPr>
                <w:tcW w:w="2097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82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b/>
                <w:bCs/>
                <w:color w:val="000000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</w:rPr>
              <w:t>随心听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183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84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184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185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186" w:author="小韵韵韵韵_" w:date="2020-02-15T21:05:02Z">
              <w:tcPr>
                <w:tcW w:w="2097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87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b/>
                <w:bCs/>
                <w:color w:val="000000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</w:rPr>
              <w:t>电话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188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89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189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190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191" w:author="小韵韵韵韵_" w:date="2020-02-15T21:05:02Z">
              <w:tcPr>
                <w:tcW w:w="2097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92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更多服务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193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94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194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195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196" w:author="小韵韵韵韵_" w:date="2020-02-15T21:05:02Z">
              <w:tcPr>
                <w:tcW w:w="2097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197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23个应用小卡片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198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199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199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00" w:author="小韵韵韵韵_" w:date="2020-02-15T21:05:02Z">
              <w:tcPr>
                <w:tcW w:w="1300" w:type="dxa"/>
                <w:vMerge w:val="restart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随心听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01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音乐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02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03" w:author="小韵韵韵韵_" w:date="2020-02-15T21:05:02Z">
              <w:tcPr>
                <w:tcW w:w="4762" w:type="dxa"/>
                <w:vMerge w:val="restart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背景图+组件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04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04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205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06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新闻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07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208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09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09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210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11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有声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12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213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14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14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215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16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收音机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17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218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19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19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20" w:author="小韵韵韵韵_" w:date="2020-02-15T21:05:02Z">
              <w:tcPr>
                <w:tcW w:w="1300" w:type="dxa"/>
                <w:vMerge w:val="restart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蓝牙电话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21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通讯录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22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339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23" w:author="小韵韵韵韵_" w:date="2020-02-15T21:05:02Z">
              <w:tcPr>
                <w:tcW w:w="4762" w:type="dxa"/>
                <w:vMerge w:val="restart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背景图+组件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24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24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225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26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通话记录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27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228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29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29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230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31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拨号盘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32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233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34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34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35" w:author="小韵韵韵韵_" w:date="2020-02-15T21:05:02Z">
              <w:tcPr>
                <w:tcW w:w="1300" w:type="dxa"/>
                <w:vMerge w:val="restart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更多服务</w:t>
            </w:r>
          </w:p>
        </w:tc>
        <w:tc>
          <w:tcPr>
            <w:tcW w:w="18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36" w:author="小韵韵韵韵_" w:date="2020-02-15T21:05:02Z">
              <w:tcPr>
                <w:tcW w:w="2097" w:type="dxa"/>
                <w:vMerge w:val="restart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更多服务页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37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38" w:author="小韵韵韵韵_" w:date="2020-02-15T21:05:02Z">
              <w:tcPr>
                <w:tcW w:w="476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39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39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240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241" w:author="小韵韵韵韵_" w:date="2020-02-15T21:05:02Z">
              <w:tcPr>
                <w:tcW w:w="2097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42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23个应用模块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43" w:author="小韵韵韵韵_" w:date="2020-02-15T21:05:02Z">
              <w:tcPr>
                <w:tcW w:w="476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卡片背景色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44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44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245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246" w:author="小韵韵韵韵_" w:date="2020-02-15T21:05:02Z">
              <w:tcPr>
                <w:tcW w:w="2097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47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应用内部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48" w:author="小韵韵韵韵_" w:date="2020-02-15T21:05:02Z">
              <w:tcPr>
                <w:tcW w:w="476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lang w:eastAsia="zh-CN"/>
              </w:rPr>
            </w:pPr>
            <w:del w:id="249" w:author="小韵韵韵韵_" w:date="2020-02-15T14:27:35Z">
              <w:r>
                <w:rPr>
                  <w:rFonts w:hint="eastAsia" w:ascii="等线" w:hAnsi="等线" w:eastAsia="等线"/>
                  <w:color w:val="000000"/>
                </w:rPr>
                <w:delText>不变</w:delText>
              </w:r>
            </w:del>
            <w:ins w:id="250" w:author="小韵韵韵韵_" w:date="2020-02-15T14:27:35Z">
              <w:r>
                <w:rPr>
                  <w:rFonts w:hint="eastAsia" w:ascii="等线" w:hAnsi="等线" w:eastAsia="等线"/>
                  <w:color w:val="000000"/>
                  <w:lang w:eastAsia="zh-CN"/>
                </w:rPr>
                <w:t>请</w:t>
              </w:r>
            </w:ins>
            <w:ins w:id="251" w:author="小韵韵韵韵_" w:date="2020-02-15T14:27:37Z">
              <w:r>
                <w:rPr>
                  <w:rFonts w:hint="eastAsia" w:ascii="等线" w:hAnsi="等线" w:eastAsia="等线"/>
                  <w:color w:val="000000"/>
                  <w:lang w:eastAsia="zh-CN"/>
                </w:rPr>
                <w:t>参见</w:t>
              </w:r>
            </w:ins>
            <w:ins w:id="252" w:author="小韵韵韵韵_" w:date="2020-02-15T14:27:40Z">
              <w:r>
                <w:rPr>
                  <w:rFonts w:hint="eastAsia" w:ascii="等线" w:hAnsi="等线" w:eastAsia="等线"/>
                  <w:color w:val="000000"/>
                  <w:lang w:eastAsia="zh-CN"/>
                </w:rPr>
                <w:t>下表</w:t>
              </w:r>
            </w:ins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5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5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254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55" w:author="小韵韵韵韵_" w:date="2020-02-15T21:05:02Z">
              <w:tcPr>
                <w:tcW w:w="2097" w:type="dxa"/>
                <w:vMerge w:val="restart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编辑卡片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5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23个应用icon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57" w:author="小韵韵韵韵_" w:date="2020-02-15T21:05:02Z">
              <w:tcPr>
                <w:tcW w:w="476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图片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5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5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259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260" w:author="小韵韵韵韵_" w:date="2020-02-15T21:05:02Z">
              <w:tcPr>
                <w:tcW w:w="2097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6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列表页</w:t>
            </w:r>
          </w:p>
        </w:tc>
        <w:tc>
          <w:tcPr>
            <w:tcW w:w="3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62" w:author="小韵韵韵韵_" w:date="2020-02-15T21:05:02Z">
              <w:tcPr>
                <w:tcW w:w="4762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6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6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64" w:author="小韵韵韵韵_" w:date="2020-02-15T21:05:02Z">
              <w:tcPr>
                <w:tcW w:w="1300" w:type="dxa"/>
                <w:vMerge w:val="restart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个人中心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6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主页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6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　</w:t>
            </w:r>
          </w:p>
        </w:tc>
        <w:tc>
          <w:tcPr>
            <w:tcW w:w="3390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noWrap/>
            <w:vAlign w:val="center"/>
            <w:tcPrChange w:id="267" w:author="小韵韵韵韵_" w:date="2020-02-15T21:05:02Z">
              <w:tcPr>
                <w:tcW w:w="4762" w:type="dxa"/>
                <w:vMerge w:val="restart"/>
                <w:tcBorders>
                  <w:top w:val="nil"/>
                  <w:left w:val="nil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背景图+组件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6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6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269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70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资料设置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7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　</w:t>
            </w:r>
          </w:p>
        </w:tc>
        <w:tc>
          <w:tcPr>
            <w:tcW w:w="3390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  <w:tcPrChange w:id="272" w:author="小韵韵韵韵_" w:date="2020-02-15T21:05:02Z">
              <w:tcPr>
                <w:tcW w:w="4762" w:type="dxa"/>
                <w:vMerge w:val="continue"/>
                <w:tcBorders>
                  <w:left w:val="nil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7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7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274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7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账号信息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7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　</w:t>
            </w:r>
          </w:p>
        </w:tc>
        <w:tc>
          <w:tcPr>
            <w:tcW w:w="3390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  <w:tcPrChange w:id="277" w:author="小韵韵韵韵_" w:date="2020-02-15T21:05:02Z">
              <w:tcPr>
                <w:tcW w:w="4762" w:type="dxa"/>
                <w:vMerge w:val="continue"/>
                <w:tcBorders>
                  <w:left w:val="nil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7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7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279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80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车辆管理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8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　</w:t>
            </w:r>
          </w:p>
        </w:tc>
        <w:tc>
          <w:tcPr>
            <w:tcW w:w="3390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  <w:tcPrChange w:id="282" w:author="小韵韵韵韵_" w:date="2020-02-15T21:05:02Z">
              <w:tcPr>
                <w:tcW w:w="4762" w:type="dxa"/>
                <w:vMerge w:val="continue"/>
                <w:tcBorders>
                  <w:left w:val="nil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8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8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284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8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服务授权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8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　</w:t>
            </w:r>
          </w:p>
        </w:tc>
        <w:tc>
          <w:tcPr>
            <w:tcW w:w="3390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  <w:tcPrChange w:id="287" w:author="小韵韵韵韵_" w:date="2020-02-15T21:05:02Z">
              <w:tcPr>
                <w:tcW w:w="4762" w:type="dxa"/>
                <w:vMerge w:val="continue"/>
                <w:tcBorders>
                  <w:left w:val="nil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8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8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289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90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我的订单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9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  <w:tcPrChange w:id="292" w:author="小韵韵韵韵_" w:date="2020-02-15T21:05:02Z">
              <w:tcPr>
                <w:tcW w:w="4762" w:type="dxa"/>
                <w:vMerge w:val="continue"/>
                <w:tcBorders>
                  <w:left w:val="nil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9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9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294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9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我的流量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29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  <w:tcPrChange w:id="297" w:author="小韵韵韵韵_" w:date="2020-02-15T21:05:02Z">
              <w:tcPr>
                <w:tcW w:w="4762" w:type="dxa"/>
                <w:vMerge w:val="continue"/>
                <w:tcBorders>
                  <w:left w:val="nil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29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29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299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00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消息中心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0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02" w:author="小韵韵韵韵_" w:date="2020-02-15T21:05:02Z">
              <w:tcPr>
                <w:tcW w:w="4762" w:type="dxa"/>
                <w:vMerge w:val="continue"/>
                <w:tcBorders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0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0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04" w:author="小韵韵韵韵_" w:date="2020-02-15T21:05:02Z">
              <w:tcPr>
                <w:tcW w:w="1300" w:type="dxa"/>
                <w:vMerge w:val="restart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车辆控制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0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主页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0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　</w:t>
            </w:r>
          </w:p>
        </w:tc>
        <w:tc>
          <w:tcPr>
            <w:tcW w:w="339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07" w:author="小韵韵韵韵_" w:date="2020-02-15T21:05:02Z">
              <w:tcPr>
                <w:tcW w:w="4762" w:type="dxa"/>
                <w:vMerge w:val="restart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背景图+组件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0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0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309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10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氛围灯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1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12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1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1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314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1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多功能座椅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1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17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1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1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319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20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动力流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2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22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2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2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324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2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充电设置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2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27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2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2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329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30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预设空调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3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32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3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3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334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3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辅助驾驶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3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37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3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3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339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40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车辆设置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4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42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4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4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344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4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倒车影像延迟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4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47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4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4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349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50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TCS牵引力控制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5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52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5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5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354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5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智能手机钥匙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5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57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5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5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359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60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道路救援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6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62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6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6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364" w:author="小韵韵韵韵_" w:date="2020-02-15T21:05:02Z">
              <w:tcPr>
                <w:tcW w:w="1300" w:type="dxa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车况健康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6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车辆健康详情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6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339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67" w:author="小韵韵韵韵_" w:date="2020-02-15T21:05:02Z">
              <w:tcPr>
                <w:tcW w:w="4762" w:type="dxa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背景图+组件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6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6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69" w:author="小韵韵韵韵_" w:date="2020-02-15T21:05:02Z">
              <w:tcPr>
                <w:tcW w:w="1300" w:type="dxa"/>
                <w:vMerge w:val="restart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系统设置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70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主页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7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　</w:t>
            </w:r>
          </w:p>
        </w:tc>
        <w:tc>
          <w:tcPr>
            <w:tcW w:w="339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72" w:author="小韵韵韵韵_" w:date="2020-02-15T21:05:02Z">
              <w:tcPr>
                <w:tcW w:w="4762" w:type="dxa"/>
                <w:vMerge w:val="restart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背景图+组件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7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7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74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7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显示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7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77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7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7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79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80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音效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8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82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8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8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84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8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蓝牙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8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87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8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8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89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90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WIFI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9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92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9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9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94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9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车载热点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39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97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39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39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399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00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电话设置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0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402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40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40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404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0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语音设置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0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407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40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40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409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10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常规设置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1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412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41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41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414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1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系统更新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1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417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41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41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419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20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隐私设置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2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422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42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42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424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2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主动推荐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2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tcPrChange w:id="427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42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42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29" w:author="小韵韵韵韵_" w:date="2020-02-15T21:05:02Z">
              <w:tcPr>
                <w:tcW w:w="1300" w:type="dxa"/>
                <w:vMerge w:val="restart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空调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30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主空调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31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32" w:author="小韵韵韵韵_" w:date="2020-02-15T21:05:02Z">
              <w:tcPr>
                <w:tcW w:w="4762" w:type="dxa"/>
                <w:vMerge w:val="restart"/>
                <w:tcBorders>
                  <w:top w:val="nil"/>
                  <w:left w:val="single" w:color="auto" w:sz="4" w:space="0"/>
                  <w:bottom w:val="single" w:color="000000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背景图+组件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43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43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434" w:author="小韵韵韵韵_" w:date="2020-02-15T21:05:02Z">
              <w:tcPr>
                <w:tcW w:w="1300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35" w:author="小韵韵韵韵_" w:date="2020-02-15T21:05:02Z">
              <w:tcPr>
                <w:tcW w:w="2097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座椅加热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36" w:author="小韵韵韵韵_" w:date="2020-02-15T21:05:02Z">
              <w:tcPr>
                <w:tcW w:w="2268" w:type="dxa"/>
                <w:tcBorders>
                  <w:top w:val="nil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437" w:author="小韵韵韵韵_" w:date="2020-02-15T21:05:02Z">
              <w:tcPr>
                <w:tcW w:w="4762" w:type="dxa"/>
                <w:vMerge w:val="continue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438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438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439" w:author="小韵韵韵韵_" w:date="2020-02-15T21:05:02Z">
              <w:tcPr>
                <w:tcW w:w="130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车机助手</w:t>
            </w:r>
          </w:p>
        </w:tc>
        <w:tc>
          <w:tcPr>
            <w:tcW w:w="1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40" w:author="小韵韵韵韵_" w:date="2020-02-15T21:05:02Z">
              <w:tcPr>
                <w:tcW w:w="2097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</w:t>
            </w:r>
          </w:p>
        </w:tc>
        <w:tc>
          <w:tcPr>
            <w:tcW w:w="2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41" w:author="小韵韵韵韵_" w:date="2020-02-15T21:05:02Z">
              <w:tcPr>
                <w:tcW w:w="2268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442" w:author="小韵韵韵韵_" w:date="2020-02-15T21:05:02Z">
              <w:tcPr>
                <w:tcW w:w="4762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背景图+组件+动效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  <w:tblPrExChange w:id="443" w:author="小韵韵韵韵_" w:date="2020-02-15T21:05:02Z"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320" w:hRule="atLeast"/>
          <w:trPrChange w:id="443" w:author="小韵韵韵韵_" w:date="2020-02-15T21:05:02Z">
            <w:trPr>
              <w:trHeight w:val="320" w:hRule="atLeast"/>
            </w:trPr>
          </w:trPrChange>
        </w:trPr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444" w:author="小韵韵韵韵_" w:date="2020-02-15T21:05:02Z">
              <w:tcPr>
                <w:tcW w:w="130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AAR</w:t>
            </w:r>
          </w:p>
        </w:tc>
        <w:tc>
          <w:tcPr>
            <w:tcW w:w="18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45" w:author="小韵韵韵韵_" w:date="2020-02-15T21:05:02Z">
              <w:tcPr>
                <w:tcW w:w="2097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  <w:highlight w:val="yellow"/>
              </w:rPr>
            </w:pPr>
            <w:r>
              <w:rPr>
                <w:rFonts w:hint="eastAsia" w:ascii="等线" w:hAnsi="等线" w:eastAsia="等线"/>
                <w:color w:val="000000"/>
                <w:highlight w:val="yellow"/>
              </w:rPr>
              <w:t>空气净化器</w:t>
            </w:r>
          </w:p>
        </w:tc>
        <w:tc>
          <w:tcPr>
            <w:tcW w:w="2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tcPrChange w:id="446" w:author="小韵韵韵韵_" w:date="2020-02-15T21:05:02Z">
              <w:tcPr>
                <w:tcW w:w="2268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noWrap/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详情页等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447" w:author="小韵韵韵韵_" w:date="2020-02-15T21:05:02Z">
              <w:tcPr>
                <w:tcW w:w="4762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背景图+组件</w:t>
            </w:r>
          </w:p>
        </w:tc>
      </w:tr>
    </w:tbl>
    <w:p>
      <w:pPr>
        <w:ind w:firstLine="840" w:firstLineChars="350"/>
        <w:rPr>
          <w:ins w:id="448" w:author="小韵韵韵韵_" w:date="2020-02-15T14:27:49Z"/>
          <w:rFonts w:ascii="微软雅黑" w:hAnsi="微软雅黑" w:eastAsia="微软雅黑"/>
        </w:rPr>
      </w:pPr>
    </w:p>
    <w:p>
      <w:pPr>
        <w:ind w:firstLine="960" w:firstLineChars="400"/>
        <w:rPr>
          <w:ins w:id="450" w:author="小韵韵韵韵_" w:date="2020-02-15T18:45:50Z"/>
          <w:rFonts w:hint="eastAsia" w:ascii="微软雅黑" w:hAnsi="微软雅黑" w:eastAsia="微软雅黑"/>
        </w:rPr>
        <w:pPrChange w:id="449" w:author="小韵韵韵韵_" w:date="2020-02-15T21:11:44Z">
          <w:pPr>
            <w:ind w:firstLine="840" w:firstLineChars="350"/>
          </w:pPr>
        </w:pPrChange>
      </w:pPr>
      <w:ins w:id="451" w:author="小韵韵韵韵_" w:date="2020-02-15T14:38:24Z">
        <w:r>
          <w:rPr>
            <w:rFonts w:hint="eastAsia" w:ascii="微软雅黑" w:hAnsi="微软雅黑" w:eastAsia="微软雅黑"/>
            <w:rPrChange w:id="452" w:author="小韵韵韵韵_" w:date="2020-02-15T14:38:24Z">
              <w:rPr>
                <w:rFonts w:hint="eastAsia"/>
              </w:rPr>
            </w:rPrChange>
          </w:rPr>
          <w:t>在从默认主题切换到其他主题的时候，部分第三方应用会仍然跟随默认主题。</w:t>
        </w:r>
      </w:ins>
    </w:p>
    <w:p>
      <w:pPr>
        <w:ind w:firstLine="960" w:firstLineChars="400"/>
        <w:rPr>
          <w:ins w:id="454" w:author="小韵韵韵韵_" w:date="2020-02-15T14:38:32Z"/>
          <w:rFonts w:hint="default" w:ascii="微软雅黑" w:hAnsi="微软雅黑" w:eastAsia="微软雅黑"/>
          <w:lang w:val="en-US" w:eastAsia="zh-CN"/>
        </w:rPr>
        <w:pPrChange w:id="453" w:author="小韵韵韵韵_" w:date="2020-02-15T21:11:49Z">
          <w:pPr>
            <w:ind w:firstLine="840" w:firstLineChars="350"/>
          </w:pPr>
        </w:pPrChange>
      </w:pPr>
      <w:ins w:id="455" w:author="小韵韵韵韵_" w:date="2020-02-15T18:45:52Z">
        <w:r>
          <w:rPr>
            <w:rFonts w:hint="eastAsia" w:ascii="微软雅黑" w:hAnsi="微软雅黑" w:eastAsia="微软雅黑"/>
            <w:lang w:eastAsia="zh-CN"/>
          </w:rPr>
          <w:t>具体</w:t>
        </w:r>
      </w:ins>
      <w:ins w:id="456" w:author="小韵韵韵韵_" w:date="2020-02-15T18:46:11Z">
        <w:r>
          <w:rPr>
            <w:rFonts w:hint="eastAsia" w:ascii="微软雅黑" w:hAnsi="微软雅黑" w:eastAsia="微软雅黑"/>
            <w:lang w:eastAsia="zh-CN"/>
          </w:rPr>
          <w:t>更多服务</w:t>
        </w:r>
      </w:ins>
      <w:ins w:id="457" w:author="小韵韵韵韵_" w:date="2020-02-15T18:46:11Z">
        <w:r>
          <w:rPr>
            <w:rFonts w:hint="eastAsia" w:ascii="微软雅黑" w:hAnsi="微软雅黑" w:eastAsia="微软雅黑"/>
            <w:lang w:val="en-US" w:eastAsia="zh-CN"/>
          </w:rPr>
          <w:t>-</w:t>
        </w:r>
      </w:ins>
      <w:ins w:id="458" w:author="小韵韵韵韵_" w:date="2020-02-15T18:46:14Z">
        <w:r>
          <w:rPr>
            <w:rFonts w:hint="eastAsia" w:ascii="微软雅黑" w:hAnsi="微软雅黑" w:eastAsia="微软雅黑"/>
            <w:lang w:val="en-US" w:eastAsia="zh-CN"/>
          </w:rPr>
          <w:t>应用</w:t>
        </w:r>
      </w:ins>
      <w:ins w:id="459" w:author="小韵韵韵韵_" w:date="2020-02-15T18:46:15Z">
        <w:r>
          <w:rPr>
            <w:rFonts w:hint="eastAsia" w:ascii="微软雅黑" w:hAnsi="微软雅黑" w:eastAsia="微软雅黑"/>
            <w:lang w:val="en-US" w:eastAsia="zh-CN"/>
          </w:rPr>
          <w:t>内部</w:t>
        </w:r>
      </w:ins>
      <w:ins w:id="460" w:author="小韵韵韵韵_" w:date="2020-02-15T18:46:19Z">
        <w:r>
          <w:rPr>
            <w:rFonts w:hint="eastAsia" w:ascii="微软雅黑" w:hAnsi="微软雅黑" w:eastAsia="微软雅黑"/>
            <w:lang w:val="en-US" w:eastAsia="zh-CN"/>
          </w:rPr>
          <w:t>需</w:t>
        </w:r>
      </w:ins>
      <w:ins w:id="461" w:author="小韵韵韵韵_" w:date="2020-02-15T18:46:21Z">
        <w:r>
          <w:rPr>
            <w:rFonts w:hint="eastAsia" w:ascii="微软雅黑" w:hAnsi="微软雅黑" w:eastAsia="微软雅黑"/>
            <w:lang w:val="en-US" w:eastAsia="zh-CN"/>
          </w:rPr>
          <w:t>换肤</w:t>
        </w:r>
      </w:ins>
      <w:ins w:id="462" w:author="小韵韵韵韵_" w:date="2020-02-15T18:46:26Z">
        <w:r>
          <w:rPr>
            <w:rFonts w:hint="eastAsia" w:ascii="微软雅黑" w:hAnsi="微软雅黑" w:eastAsia="微软雅黑"/>
            <w:lang w:val="en-US" w:eastAsia="zh-CN"/>
          </w:rPr>
          <w:t>模块如下</w:t>
        </w:r>
      </w:ins>
      <w:ins w:id="463" w:author="小韵韵韵韵_" w:date="2020-02-15T18:46:27Z">
        <w:r>
          <w:rPr>
            <w:rFonts w:hint="eastAsia" w:ascii="微软雅黑" w:hAnsi="微软雅黑" w:eastAsia="微软雅黑"/>
            <w:lang w:val="en-US" w:eastAsia="zh-CN"/>
          </w:rPr>
          <w:t>，</w:t>
        </w:r>
      </w:ins>
      <w:ins w:id="464" w:author="小韵韵韵韵_" w:date="2020-02-15T18:46:30Z">
        <w:r>
          <w:rPr>
            <w:rFonts w:hint="eastAsia" w:ascii="微软雅黑" w:hAnsi="微软雅黑" w:eastAsia="微软雅黑"/>
            <w:lang w:val="en-US" w:eastAsia="zh-CN"/>
          </w:rPr>
          <w:t>其中</w:t>
        </w:r>
      </w:ins>
      <w:ins w:id="465" w:author="小韵韵韵韵_" w:date="2020-02-15T18:46:31Z">
        <w:r>
          <w:rPr>
            <w:rFonts w:hint="eastAsia" w:ascii="微软雅黑" w:hAnsi="微软雅黑" w:eastAsia="微软雅黑"/>
            <w:lang w:val="en-US" w:eastAsia="zh-CN"/>
          </w:rPr>
          <w:t>标注</w:t>
        </w:r>
      </w:ins>
      <w:ins w:id="466" w:author="小韵韵韵韵_" w:date="2020-02-15T18:46:32Z">
        <w:r>
          <w:rPr>
            <w:rFonts w:hint="eastAsia" w:ascii="微软雅黑" w:hAnsi="微软雅黑" w:eastAsia="微软雅黑"/>
            <w:lang w:val="en-US" w:eastAsia="zh-CN"/>
          </w:rPr>
          <w:t>N</w:t>
        </w:r>
      </w:ins>
      <w:ins w:id="467" w:author="小韵韵韵韵_" w:date="2020-02-15T18:46:33Z">
        <w:r>
          <w:rPr>
            <w:rFonts w:hint="eastAsia" w:ascii="微软雅黑" w:hAnsi="微软雅黑" w:eastAsia="微软雅黑"/>
            <w:lang w:val="en-US" w:eastAsia="zh-CN"/>
          </w:rPr>
          <w:t>O</w:t>
        </w:r>
      </w:ins>
      <w:ins w:id="468" w:author="小韵韵韵韵_" w:date="2020-02-15T18:46:54Z">
        <w:r>
          <w:rPr>
            <w:rFonts w:hint="eastAsia" w:ascii="微软雅黑" w:hAnsi="微软雅黑" w:eastAsia="微软雅黑"/>
            <w:lang w:val="en-US" w:eastAsia="zh-CN"/>
          </w:rPr>
          <w:t>的</w:t>
        </w:r>
      </w:ins>
      <w:ins w:id="469" w:author="小韵韵韵韵_" w:date="2020-02-15T18:46:55Z">
        <w:r>
          <w:rPr>
            <w:rFonts w:hint="eastAsia" w:ascii="微软雅黑" w:hAnsi="微软雅黑" w:eastAsia="微软雅黑"/>
            <w:lang w:val="en-US" w:eastAsia="zh-CN"/>
          </w:rPr>
          <w:t>则</w:t>
        </w:r>
      </w:ins>
      <w:ins w:id="470" w:author="小韵韵韵韵_" w:date="2020-02-15T18:46:56Z">
        <w:r>
          <w:rPr>
            <w:rFonts w:hint="eastAsia" w:ascii="微软雅黑" w:hAnsi="微软雅黑" w:eastAsia="微软雅黑"/>
            <w:lang w:val="en-US" w:eastAsia="zh-CN"/>
          </w:rPr>
          <w:t>不需要</w:t>
        </w:r>
      </w:ins>
      <w:ins w:id="471" w:author="小韵韵韵韵_" w:date="2020-02-15T18:47:02Z">
        <w:r>
          <w:rPr>
            <w:rFonts w:hint="eastAsia" w:ascii="微软雅黑" w:hAnsi="微软雅黑" w:eastAsia="微软雅黑"/>
            <w:lang w:val="en-US" w:eastAsia="zh-CN"/>
          </w:rPr>
          <w:t>换肤</w:t>
        </w:r>
      </w:ins>
      <w:ins w:id="472" w:author="小韵韵韵韵_" w:date="2020-02-15T18:47:05Z">
        <w:r>
          <w:rPr>
            <w:rFonts w:hint="eastAsia" w:ascii="微软雅黑" w:hAnsi="微软雅黑" w:eastAsia="微软雅黑"/>
            <w:lang w:val="en-US" w:eastAsia="zh-CN"/>
          </w:rPr>
          <w:t>：</w:t>
        </w:r>
      </w:ins>
    </w:p>
    <w:tbl>
      <w:tblPr>
        <w:tblStyle w:val="22"/>
        <w:tblW w:w="8580" w:type="dxa"/>
        <w:tblInd w:w="585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  <w:tblPrChange w:id="473" w:author="小韵韵韵韵_" w:date="2020-02-15T18:44:52Z">
          <w:tblPr>
            <w:tblStyle w:val="22"/>
            <w:tblW w:w="9165" w:type="dxa"/>
            <w:tblInd w:w="0" w:type="dxa"/>
            <w:shd w:val="clear" w:color="auto" w:fill="auto"/>
            <w:tblLayout w:type="autofit"/>
            <w:tblCellMar>
              <w:top w:w="0" w:type="dxa"/>
              <w:left w:w="0" w:type="dxa"/>
              <w:bottom w:w="0" w:type="dxa"/>
              <w:right w:w="0" w:type="dxa"/>
            </w:tblCellMar>
          </w:tblPr>
        </w:tblPrChange>
      </w:tblPr>
      <w:tblGrid>
        <w:gridCol w:w="2445"/>
        <w:gridCol w:w="3765"/>
        <w:gridCol w:w="2370"/>
        <w:tblGridChange w:id="474">
          <w:tblGrid>
            <w:gridCol w:w="2295"/>
            <w:gridCol w:w="3030"/>
            <w:gridCol w:w="1080"/>
            <w:gridCol w:w="2760"/>
          </w:tblGrid>
        </w:tblGridChange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  <w:tblPrExChange w:id="476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wAfter w:w="0" w:type="auto"/>
          <w:trHeight w:val="300" w:hRule="atLeast"/>
          <w:ins w:id="475" w:author="小韵韵韵韵_" w:date="2020-02-15T18:42:54Z"/>
          <w:trPrChange w:id="476" w:author="小韵韵韵韵_" w:date="2020-02-15T18:44:52Z">
            <w:trPr>
              <w:gridAfter w:val="1"/>
              <w:wAfter w:w="2760" w:type="dxa"/>
              <w:trHeight w:val="300" w:hRule="atLeast"/>
            </w:trPr>
          </w:trPrChange>
        </w:trPr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C0BF"/>
            <w:tcMar>
              <w:top w:w="15" w:type="dxa"/>
              <w:left w:w="15" w:type="dxa"/>
              <w:right w:w="15" w:type="dxa"/>
            </w:tcMar>
            <w:vAlign w:val="top"/>
            <w:tcPrChange w:id="477" w:author="小韵韵韵韵_" w:date="2020-02-15T18:44:52Z">
              <w:tcPr>
                <w:tcW w:w="2295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BEC0BF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478" w:author="小韵韵韵韵_" w:date="2020-02-15T18:42:54Z"/>
                <w:rFonts w:ascii="Arial" w:hAnsi="Arial" w:eastAsia="宋体" w:cs="Arial"/>
                <w:b/>
                <w:i w:val="0"/>
                <w:color w:val="000000"/>
                <w:sz w:val="20"/>
                <w:szCs w:val="20"/>
                <w:u w:val="none"/>
              </w:rPr>
            </w:pPr>
            <w:ins w:id="479" w:author="小韵韵韵韵_" w:date="2020-02-15T18:42:54Z">
              <w:r>
                <w:rPr>
                  <w:rFonts w:hint="default" w:ascii="Arial" w:hAnsi="Arial" w:eastAsia="宋体" w:cs="Arial"/>
                  <w:b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Category</w:t>
              </w:r>
            </w:ins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C0BF"/>
            <w:tcMar>
              <w:top w:w="15" w:type="dxa"/>
              <w:left w:w="15" w:type="dxa"/>
              <w:right w:w="15" w:type="dxa"/>
            </w:tcMar>
            <w:vAlign w:val="top"/>
            <w:tcPrChange w:id="480" w:author="小韵韵韵韵_" w:date="2020-02-15T18:44:52Z">
              <w:tcPr>
                <w:tcW w:w="303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BEC0BF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481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ins w:id="482" w:author="小韵韵韵韵_" w:date="2020-02-15T18:42:54Z">
              <w:r>
                <w:rPr>
                  <w:rFonts w:hint="default" w:ascii="Arial" w:hAnsi="Arial" w:eastAsia="宋体" w:cs="Arial"/>
                  <w:b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Features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C0BF"/>
            <w:tcMar>
              <w:top w:w="15" w:type="dxa"/>
              <w:left w:w="15" w:type="dxa"/>
              <w:right w:w="15" w:type="dxa"/>
            </w:tcMar>
            <w:vAlign w:val="top"/>
            <w:tcPrChange w:id="483" w:author="小韵韵韵韵_" w:date="2020-02-15T18:44:52Z">
              <w:tcPr>
                <w:tcW w:w="108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BEC0BF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484" w:author="小韵韵韵韵_" w:date="2020-02-15T18:42:54Z"/>
                <w:rFonts w:hint="eastAsia" w:ascii="Arial" w:hAnsi="Arial" w:eastAsia="宋体" w:cs="Arial"/>
                <w:b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ins w:id="485" w:author="小韵韵韵韵_" w:date="2020-02-15T18:44:18Z">
              <w:r>
                <w:rPr>
                  <w:rFonts w:hint="eastAsia" w:ascii="Arial" w:hAnsi="Arial" w:cs="Arial"/>
                  <w:b/>
                  <w:i w:val="0"/>
                  <w:color w:val="000000"/>
                  <w:sz w:val="20"/>
                  <w:szCs w:val="20"/>
                  <w:u w:val="none"/>
                  <w:lang w:eastAsia="zh-CN"/>
                </w:rPr>
                <w:t>换肤</w:t>
              </w:r>
            </w:ins>
            <w:ins w:id="486" w:author="小韵韵韵韵_" w:date="2020-02-15T18:44:19Z">
              <w:r>
                <w:rPr>
                  <w:rFonts w:hint="eastAsia" w:ascii="Arial" w:hAnsi="Arial" w:cs="Arial"/>
                  <w:b/>
                  <w:i w:val="0"/>
                  <w:color w:val="000000"/>
                  <w:sz w:val="20"/>
                  <w:szCs w:val="20"/>
                  <w:u w:val="none"/>
                  <w:lang w:eastAsia="zh-CN"/>
                </w:rPr>
                <w:t>模块</w:t>
              </w:r>
            </w:ins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  <w:tblPrExChange w:id="48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487" w:author="小韵韵韵韵_" w:date="2020-02-15T18:42:54Z"/>
          <w:trPrChange w:id="48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489" w:author="小韵韵韵韵_" w:date="2020-02-15T18:44:52Z">
              <w:tcPr>
                <w:tcW w:w="2295" w:type="dxa"/>
                <w:vMerge w:val="restart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ins w:id="491" w:author="小韵韵韵韵_" w:date="2020-02-15T18:42:54Z"/>
                <w:rFonts w:hint="default" w:ascii="Arial" w:hAnsi="Arial" w:eastAsia="宋体" w:cs="Arial"/>
                <w:b/>
                <w:i w:val="0"/>
                <w:color w:val="000000"/>
                <w:sz w:val="20"/>
                <w:szCs w:val="20"/>
                <w:u w:val="none"/>
              </w:rPr>
              <w:pPrChange w:id="490" w:author="小韵韵韵韵_" w:date="2020-02-15T18:43:14Z">
                <w:pPr>
                  <w:keepNext w:val="0"/>
                  <w:keepLines w:val="0"/>
                  <w:widowControl/>
                  <w:suppressLineNumbers w:val="0"/>
                  <w:jc w:val="left"/>
                  <w:textAlignment w:val="top"/>
                </w:pPr>
              </w:pPrChange>
            </w:pPr>
            <w:ins w:id="492" w:author="小韵韵韵韵_" w:date="2020-02-15T18:42:54Z">
              <w:r>
                <w:rPr>
                  <w:rFonts w:hint="default" w:ascii="Arial" w:hAnsi="Arial" w:eastAsia="宋体" w:cs="Arial"/>
                  <w:b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Launcher</w:t>
              </w:r>
            </w:ins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493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494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495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Launcher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496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497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499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498" w:author="小韵韵韵韵_" w:date="2020-02-15T18:42:54Z"/>
          <w:trPrChange w:id="499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500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01" w:author="小韵韵韵韵_" w:date="2020-02-15T18:42:54Z"/>
                <w:rFonts w:hint="default" w:ascii="Arial" w:hAnsi="Arial" w:eastAsia="宋体" w:cs="Arial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02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503" w:author="小韵韵韵韵_" w:date="2020-02-15T18:42:54Z"/>
                <w:rFonts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504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语音形象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05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06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50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507" w:author="小韵韵韵韵_" w:date="2020-02-15T18:42:54Z"/>
          <w:trPrChange w:id="50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509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10" w:author="小韵韵韵韵_" w:date="2020-02-15T18:42:54Z"/>
                <w:rFonts w:hint="default" w:ascii="Arial" w:hAnsi="Arial" w:eastAsia="宋体" w:cs="Arial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11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512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513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System UI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14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15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517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516" w:author="小韵韵韵韵_" w:date="2020-02-15T18:42:54Z"/>
          <w:trPrChange w:id="517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518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19" w:author="小韵韵韵韵_" w:date="2020-02-15T18:42:54Z"/>
                <w:rFonts w:hint="default" w:ascii="Arial" w:hAnsi="Arial" w:eastAsia="宋体" w:cs="Arial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20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521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522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首页小卡片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23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24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526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525" w:author="小韵韵韵韵_" w:date="2020-02-15T18:42:54Z"/>
          <w:trPrChange w:id="526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527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28" w:author="小韵韵韵韵_" w:date="2020-02-15T18:42:54Z"/>
                <w:rFonts w:hint="default" w:ascii="Arial" w:hAnsi="Arial" w:eastAsia="宋体" w:cs="Arial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29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530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EE220C"/>
                <w:sz w:val="20"/>
                <w:szCs w:val="20"/>
                <w:u w:val="none"/>
              </w:rPr>
            </w:pPr>
            <w:ins w:id="531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EE220C"/>
                  <w:kern w:val="0"/>
                  <w:sz w:val="20"/>
                  <w:szCs w:val="20"/>
                  <w:u w:val="none"/>
                  <w:lang w:val="en-US" w:eastAsia="zh-CN" w:bidi="ar"/>
                </w:rPr>
                <w:t>充电卡片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32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33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535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534" w:author="小韵韵韵韵_" w:date="2020-02-15T18:42:54Z"/>
          <w:trPrChange w:id="535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536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37" w:author="小韵韵韵韵_" w:date="2020-02-15T18:42:54Z"/>
                <w:rFonts w:hint="default" w:ascii="Arial" w:hAnsi="Arial" w:eastAsia="宋体" w:cs="Arial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38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539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540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热门卡片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41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42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544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543" w:author="小韵韵韵韵_" w:date="2020-02-15T18:42:54Z"/>
          <w:trPrChange w:id="544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545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46" w:author="小韵韵韵韵_" w:date="2020-02-15T18:42:54Z"/>
                <w:rFonts w:hint="default" w:ascii="Arial" w:hAnsi="Arial" w:eastAsia="宋体" w:cs="Arial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47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548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549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天气卡片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50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51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553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552" w:author="小韵韵韵韵_" w:date="2020-02-15T18:42:54Z"/>
          <w:trPrChange w:id="553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554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55" w:author="小韵韵韵韵_" w:date="2020-02-15T18:42:54Z"/>
                <w:rFonts w:hint="default" w:ascii="Arial" w:hAnsi="Arial" w:eastAsia="宋体" w:cs="Arial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56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557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558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语音卡片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59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60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562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561" w:author="小韵韵韵韵_" w:date="2020-02-15T18:42:54Z"/>
          <w:trPrChange w:id="562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563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64" w:author="小韵韵韵韵_" w:date="2020-02-15T18:42:54Z"/>
                <w:rFonts w:hint="default" w:ascii="Arial" w:hAnsi="Arial" w:eastAsia="宋体" w:cs="Arial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65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566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567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地图卡片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68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69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571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570" w:author="小韵韵韵韵_" w:date="2020-02-15T18:42:54Z"/>
          <w:trPrChange w:id="571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572" w:author="小韵韵韵韵_" w:date="2020-02-15T18:44:52Z">
              <w:tcPr>
                <w:tcW w:w="2295" w:type="dxa"/>
                <w:vMerge w:val="restart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573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ins w:id="574" w:author="小韵韵韵韵_" w:date="2020-02-15T18:42:54Z">
              <w:r>
                <w:rPr>
                  <w:rFonts w:hint="eastAsia" w:ascii="宋体" w:hAnsi="宋体" w:eastAsia="宋体" w:cs="宋体"/>
                  <w:b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随心听</w:t>
              </w:r>
            </w:ins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75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576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577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随心听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78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79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581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580" w:author="小韵韵韵韵_" w:date="2020-02-15T18:42:54Z"/>
          <w:trPrChange w:id="581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582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83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84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585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586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蓝牙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87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88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590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589" w:author="小韵韵韵韵_" w:date="2020-02-15T18:42:54Z"/>
          <w:trPrChange w:id="590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591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92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93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594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595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USB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596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597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599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598" w:author="小韵韵韵韵_" w:date="2020-02-15T18:42:54Z"/>
          <w:trPrChange w:id="599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600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601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02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603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604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收音机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05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606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60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607" w:author="小韵韵韵韵_" w:date="2020-02-15T18:42:54Z"/>
          <w:trPrChange w:id="60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609" w:author="小韵韵韵韵_" w:date="2020-02-15T18:44:52Z">
              <w:tcPr>
                <w:tcW w:w="2295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610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ins w:id="611" w:author="小韵韵韵韵_" w:date="2020-02-15T18:42:54Z">
              <w:r>
                <w:rPr>
                  <w:rFonts w:hint="eastAsia" w:ascii="宋体" w:hAnsi="宋体" w:eastAsia="宋体" w:cs="宋体"/>
                  <w:b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蓝牙电话</w:t>
              </w:r>
            </w:ins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12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613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614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蓝牙电话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15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616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61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617" w:author="小韵韵韵韵_" w:date="2020-02-15T18:42:54Z"/>
          <w:trPrChange w:id="61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619" w:author="小韵韵韵韵_" w:date="2020-02-15T18:44:52Z">
              <w:tcPr>
                <w:tcW w:w="2295" w:type="dxa"/>
                <w:vMerge w:val="restart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620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ins w:id="621" w:author="小韵韵韵韵_" w:date="2020-02-15T18:42:54Z">
              <w:r>
                <w:rPr>
                  <w:rFonts w:hint="eastAsia" w:ascii="宋体" w:hAnsi="宋体" w:eastAsia="宋体" w:cs="宋体"/>
                  <w:b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消息中心</w:t>
              </w:r>
            </w:ins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22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623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624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消息中心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25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626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62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627" w:author="小韵韵韵韵_" w:date="2020-02-15T18:42:54Z"/>
          <w:trPrChange w:id="62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629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630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31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632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633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无线充电提示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34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635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637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540" w:hRule="atLeast"/>
          <w:ins w:id="636" w:author="小韵韵韵韵_" w:date="2020-02-15T18:42:54Z"/>
          <w:trPrChange w:id="637" w:author="小韵韵韵韵_" w:date="2020-02-15T18:44:52Z">
            <w:trPr>
              <w:trHeight w:val="540" w:hRule="atLeast"/>
            </w:trPr>
          </w:trPrChange>
        </w:trPr>
        <w:tc>
          <w:tcPr>
            <w:tcW w:w="24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638" w:author="小韵韵韵韵_" w:date="2020-02-15T18:44:52Z">
              <w:tcPr>
                <w:tcW w:w="2295" w:type="dxa"/>
                <w:vMerge w:val="restart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639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ins w:id="640" w:author="小韵韵韵韵_" w:date="2020-02-15T18:42:54Z">
              <w:r>
                <w:rPr>
                  <w:rFonts w:hint="eastAsia" w:ascii="宋体" w:hAnsi="宋体" w:eastAsia="宋体" w:cs="宋体"/>
                  <w:b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语音</w:t>
              </w:r>
            </w:ins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41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642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643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语音垂类（飞机票、火车票、航班信息、百度百科、蓝牙电话）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44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645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647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646" w:author="小韵韵韵韵_" w:date="2020-02-15T18:42:54Z"/>
          <w:trPrChange w:id="647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648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649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50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651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652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违章查询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53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654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656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655" w:author="小韵韵韵韵_" w:date="2020-02-15T18:42:54Z"/>
          <w:trPrChange w:id="656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657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658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59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660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661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成语接龙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62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663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665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664" w:author="小韵韵韵韵_" w:date="2020-02-15T18:42:54Z"/>
          <w:trPrChange w:id="665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666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667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68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669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670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道路路上报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71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672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674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673" w:author="小韵韵韵韵_" w:date="2020-02-15T18:42:54Z"/>
          <w:trPrChange w:id="674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675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676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77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678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679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动态拾拾音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80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681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683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682" w:author="小韵韵韵韵_" w:date="2020-02-15T18:42:54Z"/>
          <w:trPrChange w:id="683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684" w:author="小韵韵韵韵_" w:date="2020-02-15T18:44:52Z">
              <w:tcPr>
                <w:tcW w:w="2295" w:type="dxa"/>
                <w:vMerge w:val="restart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685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ins w:id="686" w:author="小韵韵韵韵_" w:date="2020-02-15T18:42:54Z">
              <w:r>
                <w:rPr>
                  <w:rFonts w:hint="eastAsia" w:ascii="宋体" w:hAnsi="宋体" w:eastAsia="宋体" w:cs="宋体"/>
                  <w:b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个人中心</w:t>
              </w:r>
            </w:ins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87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688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689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个人中心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90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691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693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692" w:author="小韵韵韵韵_" w:date="2020-02-15T18:42:54Z"/>
          <w:trPrChange w:id="693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694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695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96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697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698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支付及订单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699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700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702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701" w:author="小韵韵韵韵_" w:date="2020-02-15T18:42:54Z"/>
          <w:trPrChange w:id="702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703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704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705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706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707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我的流量量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708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709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711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710" w:author="小韵韵韵韵_" w:date="2020-02-15T18:42:54Z"/>
          <w:trPrChange w:id="711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712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713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714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715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716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个性化设置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717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718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720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719" w:author="小韵韵韵韵_" w:date="2020-02-15T18:42:54Z"/>
          <w:trPrChange w:id="720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721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722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723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724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725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账号模块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726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727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729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728" w:author="小韵韵韵韵_" w:date="2020-02-15T18:42:54Z"/>
          <w:trPrChange w:id="729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730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731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732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733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734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消息盒子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735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736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73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737" w:author="小韵韵韵韵_" w:date="2020-02-15T18:42:54Z"/>
          <w:trPrChange w:id="73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739" w:author="小韵韵韵韵_" w:date="2020-02-15T18:44:52Z">
              <w:tcPr>
                <w:tcW w:w="2295" w:type="dxa"/>
                <w:vMerge w:val="restart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740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ins w:id="741" w:author="小韵韵韵韵_" w:date="2020-02-15T18:42:54Z">
              <w:r>
                <w:rPr>
                  <w:rFonts w:hint="eastAsia" w:ascii="宋体" w:hAnsi="宋体" w:eastAsia="宋体" w:cs="宋体"/>
                  <w:b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更多服务</w:t>
              </w:r>
            </w:ins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742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743" w:author="小韵韵韵韵_" w:date="2020-02-15T18:42:54Z"/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ins w:id="744" w:author="小韵韵韵韵_" w:date="2020-02-15T18:42:54Z">
              <w:r>
                <w:rPr>
                  <w:rFonts w:hint="eastAsia" w:ascii="宋体" w:hAnsi="宋体" w:eastAsia="宋体" w:cs="宋体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更多服务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745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746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74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747" w:author="小韵韵韵韵_" w:date="2020-02-15T18:42:54Z"/>
          <w:trPrChange w:id="74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749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750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751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752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753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爱奇艺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  <w:tcPrChange w:id="754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EEEEEE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755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756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75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270" w:hRule="atLeast"/>
          <w:ins w:id="757" w:author="小韵韵韵韵_" w:date="2020-02-15T18:42:54Z"/>
          <w:trPrChange w:id="758" w:author="小韵韵韵韵_" w:date="2020-02-15T18:44:52Z">
            <w:trPr>
              <w:trHeight w:val="27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759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760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761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762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763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电影购票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  <w:tcPrChange w:id="764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EEEEEE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765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766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76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767" w:author="小韵韵韵韵_" w:date="2020-02-15T18:42:54Z"/>
          <w:trPrChange w:id="76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769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770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771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772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773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智慧停车场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  <w:tcPrChange w:id="774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EEEEEE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775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776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77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777" w:author="小韵韵韵韵_" w:date="2020-02-15T18:42:54Z"/>
          <w:trPrChange w:id="77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779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780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781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782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783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外卖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  <w:tcPrChange w:id="784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EEEEEE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785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786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78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787" w:author="小韵韵韵韵_" w:date="2020-02-15T18:42:54Z"/>
          <w:trPrChange w:id="78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789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790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791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792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793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酒店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  <w:tcPrChange w:id="794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EEEEEE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795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796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79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797" w:author="小韵韵韵韵_" w:date="2020-02-15T18:42:54Z"/>
          <w:trPrChange w:id="79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799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800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801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802" w:author="小韵韵韵韵_" w:date="2020-02-15T18:42:54Z"/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ins w:id="803" w:author="小韵韵韵韵_" w:date="2020-02-15T18:42:54Z">
              <w:r>
                <w:rPr>
                  <w:rFonts w:hint="eastAsia" w:ascii="宋体" w:hAnsi="宋体" w:eastAsia="宋体" w:cs="宋体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道路救援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804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805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807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806" w:author="小韵韵韵韵_" w:date="2020-02-15T18:42:54Z"/>
          <w:trPrChange w:id="807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808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809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810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811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812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预约保养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  <w:tcPrChange w:id="813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EEEEEE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814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815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817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816" w:author="小韵韵韵韵_" w:date="2020-02-15T18:42:54Z"/>
          <w:trPrChange w:id="817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818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819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820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821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822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意见反馈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  <w:tcPrChange w:id="823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EEEEEE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824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825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827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826" w:author="小韵韵韵韵_" w:date="2020-02-15T18:42:54Z"/>
          <w:trPrChange w:id="827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828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829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830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831" w:author="小韵韵韵韵_" w:date="2020-02-15T18:42:54Z"/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ins w:id="832" w:author="小韵韵韵韵_" w:date="2020-02-15T18:42:54Z">
              <w:r>
                <w:rPr>
                  <w:rFonts w:hint="eastAsia" w:ascii="宋体" w:hAnsi="宋体" w:eastAsia="宋体" w:cs="宋体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车机助手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833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834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836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835" w:author="小韵韵韵韵_" w:date="2020-02-15T18:42:54Z"/>
          <w:trPrChange w:id="836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837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838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839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840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841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玩转车机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  <w:tcPrChange w:id="842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EEEEEE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843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844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846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845" w:author="小韵韵韵韵_" w:date="2020-02-15T18:42:54Z"/>
          <w:trPrChange w:id="846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847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848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849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850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851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智能家居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  <w:tcPrChange w:id="852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EEEEEE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853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854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856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855" w:author="小韵韵韵韵_" w:date="2020-02-15T18:42:54Z"/>
          <w:trPrChange w:id="856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857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858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859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860" w:author="小韵韵韵韵_" w:date="2020-02-15T18:42:54Z"/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ins w:id="861" w:author="小韵韵韵韵_" w:date="2020-02-15T18:42:54Z">
              <w:r>
                <w:rPr>
                  <w:rFonts w:hint="eastAsia" w:ascii="宋体" w:hAnsi="宋体" w:eastAsia="宋体" w:cs="宋体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车主手册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  <w:tcPrChange w:id="862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EEEEEE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863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864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866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865" w:author="小韵韵韵韵_" w:date="2020-02-15T18:42:54Z"/>
          <w:trPrChange w:id="866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867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868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869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870" w:author="小韵韵韵韵_" w:date="2020-02-15T18:42:54Z"/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ins w:id="871" w:author="小韵韵韵韵_" w:date="2020-02-15T18:42:54Z">
              <w:r>
                <w:rPr>
                  <w:rStyle w:val="60"/>
                  <w:lang w:val="en-US" w:eastAsia="zh-CN" w:bidi="ar"/>
                </w:rPr>
                <w:t>福特</w:t>
              </w:r>
            </w:ins>
            <w:ins w:id="872" w:author="小韵韵韵韵_" w:date="2020-02-15T18:42:54Z">
              <w:r>
                <w:rPr>
                  <w:rStyle w:val="61"/>
                  <w:lang w:val="en-US" w:eastAsia="zh-CN" w:bidi="ar"/>
                </w:rPr>
                <w:t>/</w:t>
              </w:r>
            </w:ins>
            <w:ins w:id="873" w:author="小韵韵韵韵_" w:date="2020-02-15T18:42:54Z">
              <w:r>
                <w:rPr>
                  <w:rStyle w:val="60"/>
                  <w:lang w:val="en-US" w:eastAsia="zh-CN" w:bidi="ar"/>
                </w:rPr>
                <w:t>林肯金融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  <w:tcPrChange w:id="874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EEEEEE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875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876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87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877" w:author="小韵韵韵韵_" w:date="2020-02-15T18:42:54Z"/>
          <w:trPrChange w:id="87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879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880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881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882" w:author="小韵韵韵韵_" w:date="2020-02-15T18:42:54Z"/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ins w:id="883" w:author="小韵韵韵韵_" w:date="2020-02-15T18:42:54Z">
              <w:r>
                <w:rPr>
                  <w:rFonts w:hint="eastAsia" w:ascii="宋体" w:hAnsi="宋体" w:eastAsia="宋体" w:cs="宋体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在线商城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  <w:tcPrChange w:id="884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EEEEEE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885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886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88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887" w:author="小韵韵韵韵_" w:date="2020-02-15T18:42:54Z"/>
          <w:trPrChange w:id="88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889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890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891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892" w:author="小韵韵韵韵_" w:date="2020-02-15T18:42:54Z"/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ins w:id="893" w:author="小韵韵韵韵_" w:date="2020-02-15T18:42:54Z">
              <w:r>
                <w:rPr>
                  <w:rFonts w:hint="eastAsia" w:ascii="宋体" w:hAnsi="宋体" w:eastAsia="宋体" w:cs="宋体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抖音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  <w:tcPrChange w:id="894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EEEEEE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895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896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89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897" w:author="小韵韵韵韵_" w:date="2020-02-15T18:42:54Z"/>
          <w:trPrChange w:id="89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899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00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01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902" w:author="小韵韵韵韵_" w:date="2020-02-15T18:42:54Z"/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ins w:id="903" w:author="小韵韵韵韵_" w:date="2020-02-15T18:42:54Z">
              <w:r>
                <w:rPr>
                  <w:rFonts w:hint="eastAsia" w:ascii="宋体" w:hAnsi="宋体" w:eastAsia="宋体" w:cs="宋体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喜马拉雅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  <w:tcPrChange w:id="904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EEEEEE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905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906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90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907" w:author="小韵韵韵韵_" w:date="2020-02-15T18:42:54Z"/>
          <w:trPrChange w:id="90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noWrap/>
            <w:tcMar>
              <w:top w:w="15" w:type="dxa"/>
              <w:left w:w="15" w:type="dxa"/>
              <w:right w:w="15" w:type="dxa"/>
            </w:tcMar>
            <w:vAlign w:val="top"/>
            <w:tcPrChange w:id="909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noWrap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10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11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912" w:author="小韵韵韵韵_" w:date="2020-02-15T18:42:54Z"/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ins w:id="913" w:author="小韵韵韵韵_" w:date="2020-02-15T18:42:54Z">
              <w:r>
                <w:rPr>
                  <w:rFonts w:hint="eastAsia" w:ascii="宋体" w:hAnsi="宋体" w:eastAsia="宋体" w:cs="宋体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流量查询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  <w:tcPrChange w:id="914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EEEEEE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915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916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91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917" w:author="小韵韵韵韵_" w:date="2020-02-15T18:42:54Z"/>
          <w:trPrChange w:id="91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919" w:author="小韵韵韵韵_" w:date="2020-02-15T18:44:52Z">
              <w:tcPr>
                <w:tcW w:w="2295" w:type="dxa"/>
                <w:vMerge w:val="restart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920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ins w:id="921" w:author="小韵韵韵韵_" w:date="2020-02-15T18:42:54Z">
              <w:r>
                <w:rPr>
                  <w:rFonts w:hint="eastAsia" w:ascii="宋体" w:hAnsi="宋体" w:eastAsia="宋体" w:cs="宋体"/>
                  <w:b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系统设置</w:t>
              </w:r>
            </w:ins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22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923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924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系统设置主页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25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26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92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927" w:author="小韵韵韵韵_" w:date="2020-02-15T18:42:54Z"/>
          <w:trPrChange w:id="92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929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30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31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932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933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显示设置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34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35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937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936" w:author="小韵韵韵韵_" w:date="2020-02-15T18:42:54Z"/>
          <w:trPrChange w:id="937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938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39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40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941" w:author="小韵韵韵韵_" w:date="2020-02-15T18:42:54Z"/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ins w:id="942" w:author="小韵韵韵韵_" w:date="2020-02-15T18:42:54Z">
              <w:r>
                <w:rPr>
                  <w:rFonts w:hint="eastAsia" w:ascii="宋体" w:hAnsi="宋体" w:eastAsia="宋体" w:cs="宋体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更换主题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43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44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946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945" w:author="小韵韵韵韵_" w:date="2020-02-15T18:42:54Z"/>
          <w:trPrChange w:id="946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947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48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49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950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951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音效设置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52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53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955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954" w:author="小韵韵韵韵_" w:date="2020-02-15T18:42:54Z"/>
          <w:trPrChange w:id="955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956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57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58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959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960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蓝牙设置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61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62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964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963" w:author="小韵韵韵韵_" w:date="2020-02-15T18:42:54Z"/>
          <w:trPrChange w:id="964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965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66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67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968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969" w:author="小韵韵韵韵_" w:date="2020-02-15T18:42:54Z">
              <w:r>
                <w:rPr>
                  <w:rStyle w:val="62"/>
                  <w:rFonts w:eastAsia="宋体"/>
                  <w:lang w:val="en-US" w:eastAsia="zh-CN" w:bidi="ar"/>
                </w:rPr>
                <w:t>WIFI</w:t>
              </w:r>
            </w:ins>
            <w:ins w:id="970" w:author="小韵韵韵韵_" w:date="2020-02-15T18:42:54Z">
              <w:r>
                <w:rPr>
                  <w:rStyle w:val="61"/>
                  <w:lang w:val="en-US" w:eastAsia="zh-CN" w:bidi="ar"/>
                </w:rPr>
                <w:t>设置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71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72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974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973" w:author="小韵韵韵韵_" w:date="2020-02-15T18:42:54Z"/>
          <w:trPrChange w:id="974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975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76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77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978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979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车载热点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80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81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983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982" w:author="小韵韵韵韵_" w:date="2020-02-15T18:42:54Z"/>
          <w:trPrChange w:id="983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984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85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86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987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988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语音设置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89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90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992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991" w:author="小韵韵韵韵_" w:date="2020-02-15T18:42:54Z"/>
          <w:trPrChange w:id="992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993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94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95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996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997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电话设置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998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999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1001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1000" w:author="小韵韵韵韵_" w:date="2020-02-15T18:42:54Z"/>
          <w:trPrChange w:id="1001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1002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003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004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005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1006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常规设置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007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008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1010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1009" w:author="小韵韵韵韵_" w:date="2020-02-15T18:42:54Z"/>
          <w:trPrChange w:id="1010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1011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012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013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014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1015" w:author="小韵韵韵韵_" w:date="2020-02-15T18:42:54Z">
              <w:r>
                <w:rPr>
                  <w:rStyle w:val="62"/>
                  <w:rFonts w:eastAsia="宋体"/>
                  <w:lang w:val="en-US" w:eastAsia="zh-CN" w:bidi="ar"/>
                </w:rPr>
                <w:t>OTA</w:t>
              </w:r>
            </w:ins>
            <w:ins w:id="1016" w:author="小韵韵韵韵_" w:date="2020-02-15T18:42:54Z">
              <w:r>
                <w:rPr>
                  <w:rStyle w:val="61"/>
                  <w:lang w:val="en-US" w:eastAsia="zh-CN" w:bidi="ar"/>
                </w:rPr>
                <w:t>系统更更新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017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018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1020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1019" w:author="小韵韵韵韵_" w:date="2020-02-15T18:42:54Z"/>
          <w:trPrChange w:id="1020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1021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022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023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024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1025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calm screen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026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027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1029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20" w:hRule="atLeast"/>
          <w:ins w:id="1028" w:author="小韵韵韵韵_" w:date="2020-02-15T18:42:54Z"/>
          <w:trPrChange w:id="1029" w:author="小韵韵韵韵_" w:date="2020-02-15T18:44:52Z">
            <w:trPr>
              <w:trHeight w:val="32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1030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031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032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033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1034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系统复位、重置智能手机钥匙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035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036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1038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1037" w:author="小韵韵韵韵_" w:date="2020-02-15T18:42:54Z"/>
          <w:trPrChange w:id="1038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1039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040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041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042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1043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ADAS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044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045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ins w:id="1046" w:author="小韵韵韵韵_" w:date="2020-02-15T18:42:54Z"/>
        </w:trPr>
        <w:tc>
          <w:tcPr>
            <w:tcW w:w="244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047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ins w:id="1048" w:author="小韵韵韵韵_" w:date="2020-02-15T18:42:54Z">
              <w:r>
                <w:rPr>
                  <w:rFonts w:hint="eastAsia" w:ascii="宋体" w:hAnsi="宋体" w:eastAsia="宋体" w:cs="宋体"/>
                  <w:b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车辆控制</w:t>
              </w:r>
            </w:ins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049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1050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车辆控制框架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ins w:id="1051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ins w:id="1052" w:author="小韵韵韵韵_" w:date="2020-02-15T18:42:54Z"/>
        </w:trPr>
        <w:tc>
          <w:tcPr>
            <w:tcW w:w="24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ins w:id="1053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054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1055" w:author="小韵韵韵韵_" w:date="2020-02-15T18:42:54Z">
              <w:r>
                <w:rPr>
                  <w:rStyle w:val="62"/>
                  <w:rFonts w:eastAsia="宋体"/>
                  <w:lang w:val="en-US" w:eastAsia="zh-CN" w:bidi="ar"/>
                </w:rPr>
                <w:t>info books</w:t>
              </w:r>
            </w:ins>
            <w:ins w:id="1056" w:author="小韵韵韵韵_" w:date="2020-02-15T18:42:54Z">
              <w:r>
                <w:rPr>
                  <w:rStyle w:val="61"/>
                  <w:lang w:val="en-US" w:eastAsia="zh-CN" w:bidi="ar"/>
                </w:rPr>
                <w:t>配图</w:t>
              </w:r>
            </w:ins>
            <w:ins w:id="1057" w:author="小韵韵韵韵_" w:date="2020-02-15T18:42:54Z">
              <w:r>
                <w:rPr>
                  <w:rStyle w:val="62"/>
                  <w:rFonts w:eastAsia="宋体"/>
                  <w:lang w:val="en-US" w:eastAsia="zh-CN" w:bidi="ar"/>
                </w:rPr>
                <w:t>+</w:t>
              </w:r>
            </w:ins>
            <w:ins w:id="1058" w:author="小韵韵韵韵_" w:date="2020-02-15T18:42:54Z">
              <w:r>
                <w:rPr>
                  <w:rStyle w:val="61"/>
                  <w:lang w:val="en-US" w:eastAsia="zh-CN" w:bidi="ar"/>
                </w:rPr>
                <w:t>动画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ins w:id="1059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ins w:id="1060" w:author="小韵韵韵韵_" w:date="2020-02-15T18:42:54Z"/>
        </w:trPr>
        <w:tc>
          <w:tcPr>
            <w:tcW w:w="24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ins w:id="1061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062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EE220C"/>
                <w:sz w:val="20"/>
                <w:szCs w:val="20"/>
                <w:u w:val="none"/>
              </w:rPr>
            </w:pPr>
            <w:ins w:id="1063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EE220C"/>
                  <w:kern w:val="0"/>
                  <w:sz w:val="20"/>
                  <w:szCs w:val="20"/>
                  <w:u w:val="none"/>
                  <w:lang w:val="en-US" w:eastAsia="zh-CN" w:bidi="ar"/>
                </w:rPr>
                <w:t>充电计划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ins w:id="1064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ins w:id="1065" w:author="小韵韵韵韵_" w:date="2020-02-15T18:42:54Z"/>
        </w:trPr>
        <w:tc>
          <w:tcPr>
            <w:tcW w:w="24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ins w:id="1066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067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1068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氛围灯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ins w:id="1069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ins w:id="1070" w:author="小韵韵韵韵_" w:date="2020-02-15T18:42:54Z"/>
        </w:trPr>
        <w:tc>
          <w:tcPr>
            <w:tcW w:w="24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ins w:id="1071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072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EE220C"/>
                <w:sz w:val="20"/>
                <w:szCs w:val="20"/>
                <w:u w:val="none"/>
              </w:rPr>
            </w:pPr>
            <w:ins w:id="1073" w:author="小韵韵韵韵_" w:date="2020-02-15T18:42:54Z">
              <w:r>
                <w:rPr>
                  <w:rStyle w:val="63"/>
                  <w:lang w:val="en-US" w:eastAsia="zh-CN" w:bidi="ar"/>
                </w:rPr>
                <w:t>动力流（</w:t>
              </w:r>
            </w:ins>
            <w:ins w:id="1074" w:author="小韵韵韵韵_" w:date="2020-02-15T18:42:54Z">
              <w:r>
                <w:rPr>
                  <w:rStyle w:val="64"/>
                  <w:rFonts w:eastAsia="WenQuanYi Micro Hei"/>
                  <w:lang w:val="en-US" w:eastAsia="zh-CN" w:bidi="ar"/>
                </w:rPr>
                <w:t>483</w:t>
              </w:r>
            </w:ins>
            <w:ins w:id="1075" w:author="小韵韵韵韵_" w:date="2020-02-15T18:42:54Z">
              <w:r>
                <w:rPr>
                  <w:rStyle w:val="63"/>
                  <w:lang w:val="en-US" w:eastAsia="zh-CN" w:bidi="ar"/>
                </w:rPr>
                <w:t>）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ins w:id="1076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ins w:id="1077" w:author="小韵韵韵韵_" w:date="2020-02-15T18:42:54Z"/>
        </w:trPr>
        <w:tc>
          <w:tcPr>
            <w:tcW w:w="24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ins w:id="1078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079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1080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多功能座椅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ins w:id="1081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ins w:id="1082" w:author="小韵韵韵韵_" w:date="2020-02-15T18:42:54Z"/>
        </w:trPr>
        <w:tc>
          <w:tcPr>
            <w:tcW w:w="24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ins w:id="1083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084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1085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泊车辅助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1086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1087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ins w:id="1088" w:author="小韵韵韵韵_" w:date="2020-02-15T18:42:54Z"/>
        </w:trPr>
        <w:tc>
          <w:tcPr>
            <w:tcW w:w="24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ins w:id="1089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090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1091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倒车影像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1092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1093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ins w:id="1094" w:author="小韵韵韵韵_" w:date="2020-02-15T18:42:54Z"/>
        </w:trPr>
        <w:tc>
          <w:tcPr>
            <w:tcW w:w="24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ins w:id="1095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096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EE220C"/>
                <w:sz w:val="20"/>
                <w:szCs w:val="20"/>
                <w:u w:val="none"/>
              </w:rPr>
            </w:pPr>
            <w:ins w:id="1097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EE220C"/>
                  <w:kern w:val="0"/>
                  <w:sz w:val="20"/>
                  <w:szCs w:val="20"/>
                  <w:u w:val="none"/>
                  <w:lang w:val="en-US" w:eastAsia="zh-CN" w:bidi="ar"/>
                </w:rPr>
                <w:t>预设空调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ins w:id="1098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ins w:id="1099" w:author="小韵韵韵韵_" w:date="2020-02-15T18:42:54Z"/>
        </w:trPr>
        <w:tc>
          <w:tcPr>
            <w:tcW w:w="24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ins w:id="1100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101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1102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MyKey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ins w:id="1103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1105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1104" w:author="小韵韵韵韵_" w:date="2020-02-15T18:42:54Z"/>
          <w:trPrChange w:id="1105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1106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107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108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109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1110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车门解锁密码设置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111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112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1114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1113" w:author="小韵韵韵韵_" w:date="2020-02-15T18:42:54Z"/>
          <w:trPrChange w:id="1114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1115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116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117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118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1119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智能备用钥匙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120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121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1123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1122" w:author="小韵韵韵韵_" w:date="2020-02-15T18:42:54Z"/>
          <w:trPrChange w:id="1123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1124" w:author="小韵韵韵韵_" w:date="2020-02-15T18:44:52Z">
              <w:tcPr>
                <w:tcW w:w="2295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125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ins w:id="1126" w:author="小韵韵韵韵_" w:date="2020-02-15T18:42:54Z">
              <w:r>
                <w:rPr>
                  <w:rFonts w:hint="eastAsia" w:ascii="宋体" w:hAnsi="宋体" w:eastAsia="宋体" w:cs="宋体"/>
                  <w:b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车辆状态</w:t>
              </w:r>
            </w:ins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127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128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1129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车辆状态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130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131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1133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1132" w:author="小韵韵韵韵_" w:date="2020-02-15T18:42:54Z"/>
          <w:trPrChange w:id="1133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1134" w:author="小韵韵韵韵_" w:date="2020-02-15T18:44:52Z">
              <w:tcPr>
                <w:tcW w:w="2295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135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ins w:id="1136" w:author="小韵韵韵韵_" w:date="2020-02-15T18:42:54Z">
              <w:r>
                <w:rPr>
                  <w:rFonts w:hint="eastAsia" w:ascii="宋体" w:hAnsi="宋体" w:eastAsia="宋体" w:cs="宋体"/>
                  <w:b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电源管理</w:t>
              </w:r>
            </w:ins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137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138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1139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电源管理理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15" w:type="dxa"/>
              <w:left w:w="15" w:type="dxa"/>
              <w:right w:w="15" w:type="dxa"/>
            </w:tcMar>
            <w:vAlign w:val="top"/>
            <w:tcPrChange w:id="1140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EEEEEE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ins w:id="1141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1142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NO</w:t>
              </w:r>
            </w:ins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1144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1143" w:author="小韵韵韵韵_" w:date="2020-02-15T18:42:54Z"/>
          <w:trPrChange w:id="1144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1145" w:author="小韵韵韵韵_" w:date="2020-02-15T18:44:52Z">
              <w:tcPr>
                <w:tcW w:w="2295" w:type="dxa"/>
                <w:vMerge w:val="restart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146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ins w:id="1147" w:author="小韵韵韵韵_" w:date="2020-02-15T18:42:54Z">
              <w:r>
                <w:rPr>
                  <w:rFonts w:hint="eastAsia" w:ascii="宋体" w:hAnsi="宋体" w:eastAsia="宋体" w:cs="宋体"/>
                  <w:b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空调</w:t>
              </w:r>
            </w:ins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148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149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1150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空调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151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152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1154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1153" w:author="小韵韵韵韵_" w:date="2020-02-15T18:42:54Z"/>
          <w:trPrChange w:id="1154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1155" w:author="小韵韵韵韵_" w:date="2020-02-15T18:44:52Z">
              <w:tcPr>
                <w:tcW w:w="2295" w:type="dxa"/>
                <w:vMerge w:val="continue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156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157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158" w:author="小韵韵韵韵_" w:date="2020-02-15T18:42:54Z"/>
                <w:rFonts w:hint="default" w:ascii="Arial" w:hAnsi="Arial" w:eastAsia="宋体" w:cs="Arial"/>
                <w:i w:val="0"/>
                <w:color w:val="000000"/>
                <w:sz w:val="20"/>
                <w:szCs w:val="20"/>
                <w:u w:val="none"/>
              </w:rPr>
            </w:pPr>
            <w:ins w:id="1159" w:author="小韵韵韵韵_" w:date="2020-02-15T18:42:54Z">
              <w:r>
                <w:rPr>
                  <w:rFonts w:hint="default" w:ascii="Arial" w:hAnsi="Arial" w:eastAsia="宋体" w:cs="Arial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AAR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160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161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  <w:tblPrExChange w:id="1163" w:author="小韵韵韵韵_" w:date="2020-02-15T18:44:52Z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00" w:hRule="atLeast"/>
          <w:ins w:id="1162" w:author="小韵韵韵韵_" w:date="2020-02-15T18:42:54Z"/>
          <w:trPrChange w:id="1163" w:author="小韵韵韵韵_" w:date="2020-02-15T18:44:52Z">
            <w:trPr>
              <w:trHeight w:val="300" w:hRule="atLeast"/>
            </w:trPr>
          </w:trPrChange>
        </w:trPr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DCDC"/>
            <w:tcMar>
              <w:top w:w="15" w:type="dxa"/>
              <w:left w:w="15" w:type="dxa"/>
              <w:right w:w="15" w:type="dxa"/>
            </w:tcMar>
            <w:vAlign w:val="top"/>
            <w:tcPrChange w:id="1164" w:author="小韵韵韵韵_" w:date="2020-02-15T18:44:52Z">
              <w:tcPr>
                <w:tcW w:w="2295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DCDCDC"/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165" w:author="小韵韵韵韵_" w:date="2020-02-15T18:42:54Z"/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ins w:id="1166" w:author="小韵韵韵韵_" w:date="2020-02-15T18:42:54Z">
              <w:r>
                <w:rPr>
                  <w:rFonts w:hint="eastAsia" w:ascii="宋体" w:hAnsi="宋体" w:eastAsia="宋体" w:cs="宋体"/>
                  <w:b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物理按键</w:t>
              </w:r>
            </w:ins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167" w:author="小韵韵韵韵_" w:date="2020-02-15T18:44:52Z">
              <w:tcPr>
                <w:tcW w:w="4110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ins w:id="1168" w:author="小韵韵韵韵_" w:date="2020-02-15T18:42:54Z"/>
                <w:rFonts w:hint="default" w:ascii="WenQuanYi Micro Hei" w:hAnsi="WenQuanYi Micro Hei" w:eastAsia="WenQuanYi Micro Hei" w:cs="WenQuanYi Micro Hei"/>
                <w:i w:val="0"/>
                <w:color w:val="000000"/>
                <w:sz w:val="20"/>
                <w:szCs w:val="20"/>
                <w:u w:val="none"/>
              </w:rPr>
            </w:pPr>
            <w:ins w:id="1169" w:author="小韵韵韵韵_" w:date="2020-02-15T18:42:54Z">
              <w:r>
                <w:rPr>
                  <w:rFonts w:hint="default" w:ascii="WenQuanYi Micro Hei" w:hAnsi="WenQuanYi Micro Hei" w:eastAsia="WenQuanYi Micro Hei" w:cs="WenQuanYi Micro Hei"/>
                  <w:i w:val="0"/>
                  <w:color w:val="000000"/>
                  <w:kern w:val="0"/>
                  <w:sz w:val="20"/>
                  <w:szCs w:val="20"/>
                  <w:u w:val="none"/>
                  <w:lang w:val="en-US" w:eastAsia="zh-CN" w:bidi="ar"/>
                </w:rPr>
                <w:t>物理理按键</w:t>
              </w:r>
            </w:ins>
          </w:p>
        </w:tc>
        <w:tc>
          <w:tcPr>
            <w:tcW w:w="2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  <w:tcPrChange w:id="1170" w:author="小韵韵韵韵_" w:date="2020-02-15T18:44:52Z">
              <w:tcPr>
                <w:tcW w:w="2760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15" w:type="dxa"/>
                  <w:left w:w="15" w:type="dxa"/>
                  <w:right w:w="15" w:type="dxa"/>
                </w:tcMar>
                <w:vAlign w:val="top"/>
              </w:tcPr>
            </w:tcPrChange>
          </w:tcPr>
          <w:p>
            <w:pPr>
              <w:jc w:val="left"/>
              <w:rPr>
                <w:ins w:id="1171" w:author="小韵韵韵韵_" w:date="2020-02-15T18:42:54Z"/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0" w:firstLineChars="0"/>
        <w:rPr>
          <w:ins w:id="1173" w:author="小韵韵韵韵_" w:date="2020-02-15T18:45:17Z"/>
          <w:rFonts w:hint="eastAsia" w:ascii="微软雅黑" w:hAnsi="微软雅黑" w:eastAsia="微软雅黑"/>
          <w:lang w:eastAsia="zh-CN"/>
        </w:rPr>
        <w:pPrChange w:id="1172" w:author="小韵韵韵韵_" w:date="2020-02-15T14:27:51Z">
          <w:pPr>
            <w:ind w:firstLine="840" w:firstLineChars="350"/>
          </w:pPr>
        </w:pPrChange>
      </w:pPr>
    </w:p>
    <w:p>
      <w:pPr>
        <w:ind w:firstLine="0" w:firstLineChars="0"/>
        <w:rPr>
          <w:rFonts w:hint="eastAsia" w:ascii="微软雅黑" w:hAnsi="微软雅黑" w:eastAsia="微软雅黑"/>
          <w:lang w:eastAsia="zh-CN"/>
        </w:rPr>
        <w:pPrChange w:id="1174" w:author="小韵韵韵韵_" w:date="2020-02-15T14:27:51Z">
          <w:pPr>
            <w:ind w:firstLine="840" w:firstLineChars="350"/>
          </w:pPr>
        </w:pPrChange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2.组件更换内容及示意图：</w:t>
      </w:r>
    </w:p>
    <w:p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22"/>
        <w:tblW w:w="1034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1610"/>
        <w:gridCol w:w="1507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b/>
                <w:bCs/>
                <w:color w:val="000000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</w:rPr>
              <w:t>组件</w:t>
            </w:r>
          </w:p>
        </w:tc>
        <w:tc>
          <w:tcPr>
            <w:tcW w:w="16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b/>
                <w:bCs/>
                <w:color w:val="000000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</w:rPr>
              <w:t>详情</w:t>
            </w:r>
          </w:p>
        </w:tc>
        <w:tc>
          <w:tcPr>
            <w:tcW w:w="15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b/>
                <w:bCs/>
                <w:color w:val="000000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</w:rPr>
              <w:t>换肤内容</w:t>
            </w:r>
          </w:p>
        </w:tc>
        <w:tc>
          <w:tcPr>
            <w:tcW w:w="6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b/>
                <w:bCs/>
                <w:color w:val="000000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</w:rPr>
              <w:t>示意图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按钮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线性按钮</w:t>
            </w:r>
          </w:p>
        </w:tc>
        <w:tc>
          <w:tcPr>
            <w:tcW w:w="150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高亮图标</w:t>
            </w:r>
          </w:p>
        </w:tc>
        <w:tc>
          <w:tcPr>
            <w:tcW w:w="6237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354330</wp:posOffset>
                  </wp:positionV>
                  <wp:extent cx="3479800" cy="1569720"/>
                  <wp:effectExtent l="0" t="0" r="0" b="5080"/>
                  <wp:wrapNone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面性按钮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强调按钮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文本按钮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图标按钮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特殊按钮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列表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单行</w:t>
            </w:r>
          </w:p>
        </w:tc>
        <w:tc>
          <w:tcPr>
            <w:tcW w:w="150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背景图+高亮图标</w:t>
            </w:r>
          </w:p>
        </w:tc>
        <w:tc>
          <w:tcPr>
            <w:tcW w:w="6237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63500</wp:posOffset>
                  </wp:positionV>
                  <wp:extent cx="2819400" cy="1066800"/>
                  <wp:effectExtent l="0" t="0" r="0" b="0"/>
                  <wp:wrapNone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0" cy="1048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双行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三行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单行+图标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双行+图标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三行+图标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Tab标题栏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单个标题栏</w:t>
            </w:r>
          </w:p>
        </w:tc>
        <w:tc>
          <w:tcPr>
            <w:tcW w:w="150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背景图+高亮图标+高亮文字</w:t>
            </w:r>
          </w:p>
        </w:tc>
        <w:tc>
          <w:tcPr>
            <w:tcW w:w="6237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101600</wp:posOffset>
                  </wp:positionV>
                  <wp:extent cx="2794000" cy="431800"/>
                  <wp:effectExtent l="0" t="0" r="0" b="0"/>
                  <wp:wrapNone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两个tab标题栏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三个tab标题栏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带可操作标题栏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8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滑动条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普通样式</w:t>
            </w:r>
          </w:p>
        </w:tc>
        <w:tc>
          <w:tcPr>
            <w:tcW w:w="150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高亮图标</w:t>
            </w:r>
          </w:p>
        </w:tc>
        <w:tc>
          <w:tcPr>
            <w:tcW w:w="6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63500</wp:posOffset>
                  </wp:positionV>
                  <wp:extent cx="2565400" cy="266700"/>
                  <wp:effectExtent l="0" t="0" r="0" b="0"/>
                  <wp:wrapNone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带档位样式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25400</wp:posOffset>
                  </wp:positionV>
                  <wp:extent cx="2603500" cy="317500"/>
                  <wp:effectExtent l="0" t="0" r="0" b="0"/>
                  <wp:wrapNone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复合样式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88900</wp:posOffset>
                  </wp:positionV>
                  <wp:extent cx="2590800" cy="520700"/>
                  <wp:effectExtent l="0" t="0" r="0" b="0"/>
                  <wp:wrapNone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98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其他组件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选择开关</w:t>
            </w:r>
          </w:p>
        </w:tc>
        <w:tc>
          <w:tcPr>
            <w:tcW w:w="150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高亮图标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76200</wp:posOffset>
                  </wp:positionV>
                  <wp:extent cx="2641600" cy="584200"/>
                  <wp:effectExtent l="0" t="0" r="0" b="0"/>
                  <wp:wrapNone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选择框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38100</wp:posOffset>
                  </wp:positionV>
                  <wp:extent cx="2743200" cy="622300"/>
                  <wp:effectExtent l="0" t="0" r="0" b="0"/>
                  <wp:wrapNone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选择器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　</w:t>
            </w: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背景图+高亮选择区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25400</wp:posOffset>
                  </wp:positionV>
                  <wp:extent cx="1193800" cy="1016000"/>
                  <wp:effectExtent l="0" t="0" r="0" b="0"/>
                  <wp:wrapNone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00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98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通知</w:t>
            </w:r>
          </w:p>
        </w:tc>
        <w:tc>
          <w:tcPr>
            <w:tcW w:w="16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顶部tips</w:t>
            </w:r>
          </w:p>
        </w:tc>
        <w:tc>
          <w:tcPr>
            <w:tcW w:w="150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背景图+高亮图标</w:t>
            </w:r>
          </w:p>
        </w:tc>
        <w:tc>
          <w:tcPr>
            <w:tcW w:w="6237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191770</wp:posOffset>
                  </wp:positionV>
                  <wp:extent cx="2971800" cy="419100"/>
                  <wp:effectExtent l="0" t="0" r="0" b="0"/>
                  <wp:wrapNone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toast</w:t>
            </w: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</w:t>
            </w:r>
          </w:p>
        </w:tc>
        <w:tc>
          <w:tcPr>
            <w:tcW w:w="6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1202690" cy="329565"/>
                  <wp:effectExtent l="0" t="0" r="3810" b="63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711" cy="332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硬件操作toast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座椅调节</w:t>
            </w:r>
          </w:p>
        </w:tc>
        <w:tc>
          <w:tcPr>
            <w:tcW w:w="150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背景图+高亮图标</w:t>
            </w:r>
          </w:p>
        </w:tc>
        <w:tc>
          <w:tcPr>
            <w:tcW w:w="6237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25400</wp:posOffset>
                  </wp:positionV>
                  <wp:extent cx="876300" cy="1168400"/>
                  <wp:effectExtent l="0" t="0" r="0" b="0"/>
                  <wp:wrapNone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座椅按摩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空调设置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2062480</wp:posOffset>
                  </wp:positionH>
                  <wp:positionV relativeFrom="paragraph">
                    <wp:posOffset>324485</wp:posOffset>
                  </wp:positionV>
                  <wp:extent cx="889000" cy="889000"/>
                  <wp:effectExtent l="0" t="0" r="0" b="0"/>
                  <wp:wrapNone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等线" w:hAnsi="等线" w:eastAsia="等线"/>
                <w:color w:val="000000"/>
              </w:rPr>
              <w:t>空调风量调节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音量调节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98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多媒体切换</w:t>
            </w:r>
          </w:p>
        </w:tc>
        <w:tc>
          <w:tcPr>
            <w:tcW w:w="150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  <w:tc>
          <w:tcPr>
            <w:tcW w:w="6237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输入框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　</w:t>
            </w: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</w:t>
            </w:r>
          </w:p>
        </w:tc>
        <w:tc>
          <w:tcPr>
            <w:tcW w:w="6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2054860" cy="431800"/>
                  <wp:effectExtent l="0" t="0" r="254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537" cy="43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loading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icon+文字+背景图</w:t>
            </w: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背景图+高亮图标+高亮文字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38100</wp:posOffset>
                  </wp:positionV>
                  <wp:extent cx="1333500" cy="355600"/>
                  <wp:effectExtent l="0" t="0" r="0" b="0"/>
                  <wp:wrapNone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0" w:hRule="atLeast"/>
        </w:trPr>
        <w:tc>
          <w:tcPr>
            <w:tcW w:w="9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弹窗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文字+背景图</w:t>
            </w:r>
          </w:p>
        </w:tc>
        <w:tc>
          <w:tcPr>
            <w:tcW w:w="15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背景图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25400</wp:posOffset>
                  </wp:positionV>
                  <wp:extent cx="1727200" cy="1003300"/>
                  <wp:effectExtent l="0" t="0" r="0" b="0"/>
                  <wp:wrapNone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996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0" w:hRule="atLeast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超链接&amp;操作文字</w:t>
            </w:r>
          </w:p>
        </w:tc>
        <w:tc>
          <w:tcPr>
            <w:tcW w:w="16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文字</w:t>
            </w:r>
          </w:p>
        </w:tc>
        <w:tc>
          <w:tcPr>
            <w:tcW w:w="15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 w:ascii="等线" w:hAnsi="等线" w:eastAsia="等线"/>
                <w:color w:val="000000"/>
              </w:rPr>
              <w:t>高亮文字</w:t>
            </w:r>
          </w:p>
        </w:tc>
        <w:tc>
          <w:tcPr>
            <w:tcW w:w="6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等线" w:hAnsi="等线" w:eastAsia="等线"/>
                <w:color w:val="000000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3543300" cy="246380"/>
                  <wp:effectExtent l="0" t="0" r="0" b="0"/>
                  <wp:docPr id="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649" cy="259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rPr>
          <w:del w:id="1175" w:author="小韵韵韵韵_" w:date="2020-02-15T21:05:33Z"/>
          <w:rFonts w:ascii="微软雅黑" w:hAnsi="微软雅黑" w:eastAsia="微软雅黑"/>
          <w:b/>
        </w:rPr>
      </w:pPr>
    </w:p>
    <w:p>
      <w:pPr>
        <w:rPr>
          <w:del w:id="1176" w:author="小韵韵韵韵_" w:date="2020-02-15T21:05:33Z"/>
          <w:rFonts w:ascii="微软雅黑" w:hAnsi="微软雅黑" w:eastAsia="微软雅黑"/>
          <w:b/>
        </w:rPr>
      </w:pPr>
    </w:p>
    <w:p>
      <w:pPr>
        <w:rPr>
          <w:del w:id="1177" w:author="小韵韵韵韵_" w:date="2020-02-15T21:05:32Z"/>
          <w:rFonts w:ascii="微软雅黑" w:hAnsi="微软雅黑" w:eastAsia="微软雅黑"/>
          <w:b/>
        </w:rPr>
      </w:pPr>
    </w:p>
    <w:p>
      <w:pPr>
        <w:rPr>
          <w:del w:id="1178" w:author="小韵韵韵韵_" w:date="2020-02-15T21:05:32Z"/>
          <w:rFonts w:ascii="微软雅黑" w:hAnsi="微软雅黑" w:eastAsia="微软雅黑"/>
          <w:b/>
        </w:rPr>
      </w:pPr>
    </w:p>
    <w:p>
      <w:pPr>
        <w:rPr>
          <w:del w:id="1179" w:author="小韵韵韵韵_" w:date="2020-02-15T21:05:31Z"/>
          <w:rFonts w:ascii="微软雅黑" w:hAnsi="微软雅黑" w:eastAsia="微软雅黑"/>
          <w:b/>
        </w:rPr>
      </w:pPr>
    </w:p>
    <w:p>
      <w:pPr>
        <w:rPr>
          <w:del w:id="1180" w:author="小韵韵韵韵_" w:date="2020-02-15T21:05:37Z"/>
          <w:rFonts w:ascii="微软雅黑" w:hAnsi="微软雅黑" w:eastAsia="微软雅黑"/>
          <w:b/>
        </w:rPr>
      </w:pPr>
    </w:p>
    <w:p>
      <w:pPr>
        <w:rPr>
          <w:del w:id="1181" w:author="小韵韵韵韵_" w:date="2020-02-15T21:05:37Z"/>
          <w:rFonts w:ascii="微软雅黑" w:hAnsi="微软雅黑" w:eastAsia="微软雅黑"/>
          <w:b/>
        </w:rPr>
      </w:pPr>
    </w:p>
    <w:p>
      <w:pPr>
        <w:rPr>
          <w:del w:id="1182" w:author="小韵韵韵韵_" w:date="2020-02-15T21:05:37Z"/>
          <w:rFonts w:ascii="微软雅黑" w:hAnsi="微软雅黑" w:eastAsia="微软雅黑"/>
          <w:b/>
        </w:rPr>
      </w:pPr>
    </w:p>
    <w:p>
      <w:pPr>
        <w:rPr>
          <w:del w:id="1183" w:author="小韵韵韵韵_" w:date="2020-02-15T21:05:37Z"/>
          <w:rFonts w:ascii="微软雅黑" w:hAnsi="微软雅黑" w:eastAsia="微软雅黑"/>
          <w:b/>
        </w:rPr>
      </w:pPr>
    </w:p>
    <w:p>
      <w:pPr>
        <w:rPr>
          <w:del w:id="1184" w:author="小韵韵韵韵_" w:date="2020-02-15T21:05:36Z"/>
          <w:rFonts w:ascii="微软雅黑" w:hAnsi="微软雅黑" w:eastAsia="微软雅黑"/>
          <w:b/>
        </w:rPr>
      </w:pPr>
    </w:p>
    <w:p>
      <w:pPr>
        <w:rPr>
          <w:del w:id="1185" w:author="小韵韵韵韵_" w:date="2020-02-15T21:05:36Z"/>
          <w:rFonts w:ascii="微软雅黑" w:hAnsi="微软雅黑" w:eastAsia="微软雅黑"/>
          <w:b/>
        </w:rPr>
      </w:pPr>
    </w:p>
    <w:p>
      <w:pPr>
        <w:rPr>
          <w:del w:id="1186" w:author="小韵韵韵韵_" w:date="2020-02-15T21:05:36Z"/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5" w:name="_Toc8911261"/>
      <w:r>
        <w:rPr>
          <w:rFonts w:hint="eastAsia" w:ascii="微软雅黑" w:hAnsi="微软雅黑" w:eastAsia="微软雅黑"/>
          <w:sz w:val="28"/>
          <w:szCs w:val="28"/>
        </w:rPr>
        <w:t>更换主题</w:t>
      </w:r>
      <w:r>
        <w:rPr>
          <w:rFonts w:ascii="微软雅黑" w:hAnsi="微软雅黑" w:eastAsia="微软雅黑"/>
          <w:sz w:val="28"/>
          <w:szCs w:val="28"/>
        </w:rPr>
        <w:t>—</w:t>
      </w:r>
      <w:r>
        <w:rPr>
          <w:rFonts w:hint="eastAsia" w:ascii="微软雅黑" w:hAnsi="微软雅黑" w:eastAsia="微软雅黑"/>
          <w:sz w:val="28"/>
          <w:szCs w:val="28"/>
        </w:rPr>
        <w:t>语音需求</w:t>
      </w:r>
      <w:bookmarkEnd w:id="15"/>
    </w:p>
    <w:tbl>
      <w:tblPr>
        <w:tblStyle w:val="22"/>
        <w:tblW w:w="1048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984"/>
        <w:gridCol w:w="2552"/>
        <w:gridCol w:w="34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  <w:szCs w:val="22"/>
              </w:rPr>
              <w:t>query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  <w:szCs w:val="22"/>
              </w:rPr>
              <w:t>前端预期反应效果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  <w:szCs w:val="22"/>
              </w:rPr>
              <w:t>TTS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54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打开/进入/前往/去+换主题/更换主题/主题设置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进入更换主题主页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无/翻页声效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跟车机手动操作同步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5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下一个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选择下一个主题</w:t>
            </w:r>
          </w:p>
        </w:tc>
        <w:tc>
          <w:tcPr>
            <w:tcW w:w="2552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无/翻页声效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在更换主题页面切换到下一个主题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54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上一个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选择上一个主题</w:t>
            </w:r>
          </w:p>
        </w:tc>
        <w:tc>
          <w:tcPr>
            <w:tcW w:w="2552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无/翻页声效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在更换主题页面切换到上一个主题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2547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换主题/换个主题/换一个主题/换套主题/换一套主题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随机更换主题</w:t>
            </w:r>
          </w:p>
        </w:tc>
        <w:tc>
          <w:tcPr>
            <w:tcW w:w="2552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已为您更换至XX主题（3套：默认主题/流光主题/纯之净主题）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在任意页面随机更换新主题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0" w:hRule="atLeast"/>
        </w:trPr>
        <w:tc>
          <w:tcPr>
            <w:tcW w:w="2547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我要/我想/给我/帮我+换主题/换个主题/换一个主题/换套主题/换一套主题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随机更换主题</w:t>
            </w:r>
          </w:p>
        </w:tc>
        <w:tc>
          <w:tcPr>
            <w:tcW w:w="2552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已为您更换至XX主题（</w:t>
            </w:r>
            <w:ins w:id="1187" w:author="小韵韵韵韵_" w:date="2020-02-15T20:32:10Z">
              <w:r>
                <w:rPr>
                  <w:rFonts w:hint="eastAsia" w:ascii="微软雅黑" w:hAnsi="微软雅黑" w:eastAsia="微软雅黑"/>
                  <w:color w:val="000000"/>
                  <w:sz w:val="20"/>
                  <w:szCs w:val="20"/>
                  <w:lang w:val="en-US" w:eastAsia="zh-CN"/>
                </w:rPr>
                <w:t>3</w:t>
              </w:r>
            </w:ins>
            <w:del w:id="1188" w:author="小韵韵韵韵_" w:date="2020-02-15T20:32:13Z">
              <w:r>
                <w:rPr>
                  <w:rFonts w:hint="eastAsia" w:ascii="微软雅黑" w:hAnsi="微软雅黑" w:eastAsia="微软雅黑"/>
                  <w:color w:val="000000"/>
                  <w:sz w:val="20"/>
                  <w:szCs w:val="20"/>
                </w:rPr>
                <w:delText>4</w:delText>
              </w:r>
            </w:del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套：默认主题/流光主题/纯之净主题）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在任意页面随机更换新主题</w:t>
            </w:r>
          </w:p>
        </w:tc>
      </w:tr>
      <w:tr>
        <w:trPr>
          <w:trHeight w:val="1620" w:hRule="atLeast"/>
        </w:trPr>
        <w:tc>
          <w:tcPr>
            <w:tcW w:w="2547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更换主题/更换个主题/更换一个主题/更换套主题/更换一套主题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随机更换主题</w:t>
            </w:r>
          </w:p>
        </w:tc>
        <w:tc>
          <w:tcPr>
            <w:tcW w:w="2552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已为您更换至XX主题（</w:t>
            </w:r>
            <w:del w:id="1189" w:author="小韵韵韵韵_" w:date="2020-02-15T20:32:17Z">
              <w:r>
                <w:rPr>
                  <w:rFonts w:hint="default" w:ascii="微软雅黑" w:hAnsi="微软雅黑" w:eastAsia="微软雅黑"/>
                  <w:color w:val="000000"/>
                  <w:sz w:val="20"/>
                  <w:szCs w:val="20"/>
                  <w:lang w:val="en-US"/>
                </w:rPr>
                <w:delText>5</w:delText>
              </w:r>
            </w:del>
            <w:ins w:id="1190" w:author="小韵韵韵韵_" w:date="2020-02-15T20:32:17Z">
              <w:r>
                <w:rPr>
                  <w:rFonts w:hint="eastAsia" w:ascii="微软雅黑" w:hAnsi="微软雅黑" w:eastAsia="微软雅黑"/>
                  <w:color w:val="000000"/>
                  <w:sz w:val="20"/>
                  <w:szCs w:val="20"/>
                  <w:lang w:val="en-US" w:eastAsia="zh-CN"/>
                </w:rPr>
                <w:t>3</w:t>
              </w:r>
            </w:ins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套：默认主题/流光主题/纯之净主题）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在任意页面随机更换新主题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0" w:hRule="atLeast"/>
        </w:trPr>
        <w:tc>
          <w:tcPr>
            <w:tcW w:w="254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我要/我想/给我/帮我+更换主题/更换个主题/更换一个主题/更换套主题/更换一套主题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随机更换主题</w:t>
            </w:r>
          </w:p>
        </w:tc>
        <w:tc>
          <w:tcPr>
            <w:tcW w:w="255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已为您更换至XX主题（</w:t>
            </w:r>
            <w:ins w:id="1191" w:author="小韵韵韵韵_" w:date="2020-02-15T20:32:20Z">
              <w:r>
                <w:rPr>
                  <w:rFonts w:hint="eastAsia" w:ascii="微软雅黑" w:hAnsi="微软雅黑" w:eastAsia="微软雅黑"/>
                  <w:color w:val="000000"/>
                  <w:sz w:val="20"/>
                  <w:szCs w:val="20"/>
                  <w:lang w:val="en-US" w:eastAsia="zh-CN"/>
                </w:rPr>
                <w:t>3</w:t>
              </w:r>
            </w:ins>
            <w:del w:id="1192" w:author="小韵韵韵韵_" w:date="2020-02-15T20:32:23Z">
              <w:r>
                <w:rPr>
                  <w:rFonts w:hint="eastAsia" w:ascii="微软雅黑" w:hAnsi="微软雅黑" w:eastAsia="微软雅黑"/>
                  <w:color w:val="000000"/>
                  <w:sz w:val="20"/>
                  <w:szCs w:val="20"/>
                </w:rPr>
                <w:delText>6</w:delText>
              </w:r>
            </w:del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套：默认主题/流光主题/纯之净主题）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在任意页面随机更换新主题</w:t>
            </w:r>
          </w:p>
        </w:tc>
      </w:tr>
      <w:tr>
        <w:trPr>
          <w:trHeight w:val="2260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屏幕太亮了/屏幕太刺眼/屏幕好刺眼（前2个语义解析是调低亮度，如确认使用该策略，则所有调低亮度的指令如调低亮度，都会触发引导）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调节屏幕亮度降低n%并引导使用精简屏幕或更换主题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已调低亮度，你也可以试试打开精简屏幕或更换主题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特殊眩目场景</w:t>
            </w:r>
          </w:p>
        </w:tc>
      </w:tr>
    </w:tbl>
    <w:p/>
    <w:p/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sectPr>
      <w:headerReference r:id="rId8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en, Emma (J.)" w:date="2020-02-13T15:58:00Z" w:initials="CE(">
    <w:p w14:paraId="2BB003CB">
      <w:pPr>
        <w:pStyle w:val="12"/>
      </w:pPr>
    </w:p>
    <w:p w14:paraId="35C46FD9">
      <w:pPr>
        <w:pStyle w:val="12"/>
      </w:pPr>
      <w:r>
        <w:t>INFO: BU programs follow phase 2 except CX727. CX</w:t>
      </w:r>
      <w:r>
        <w:rPr>
          <w:rFonts w:hint="eastAsia"/>
        </w:rPr>
        <w:t>727：“更换背景” 和 “模式切换”融合在一起；</w:t>
      </w:r>
    </w:p>
    <w:p w14:paraId="3BBD1B01">
      <w:pPr>
        <w:pStyle w:val="12"/>
      </w:pPr>
      <w:r>
        <w:rPr>
          <w:rFonts w:hint="eastAsia"/>
        </w:rPr>
        <w:t>Open：</w:t>
      </w:r>
    </w:p>
    <w:p w14:paraId="797547DC">
      <w:pPr>
        <w:pStyle w:val="12"/>
        <w:numPr>
          <w:ilvl w:val="0"/>
          <w:numId w:val="2"/>
        </w:numPr>
      </w:pPr>
      <w:r>
        <w:rPr>
          <w:rFonts w:hint="eastAsia"/>
        </w:rPr>
        <w:t>C</w:t>
      </w:r>
      <w:r>
        <w:t>D542/764</w:t>
      </w:r>
      <w:r>
        <w:rPr>
          <w:rFonts w:hint="eastAsia"/>
        </w:rPr>
        <w:t>“更换背景”</w:t>
      </w:r>
      <w:r>
        <w:t xml:space="preserve"> </w:t>
      </w:r>
      <w:r>
        <w:rPr>
          <w:rFonts w:hint="eastAsia"/>
        </w:rPr>
        <w:t>vs</w:t>
      </w:r>
      <w:r>
        <w:t>. “SDM-</w:t>
      </w:r>
      <w:r>
        <w:rPr>
          <w:rFonts w:hint="eastAsia"/>
        </w:rPr>
        <w:t>模式切换“</w:t>
      </w:r>
      <w:r>
        <w:t xml:space="preserve"> </w:t>
      </w:r>
      <w:r>
        <w:rPr>
          <w:rFonts w:hint="eastAsia"/>
        </w:rPr>
        <w:t>功能是否需要融合？</w:t>
      </w:r>
    </w:p>
    <w:p w14:paraId="02EB3FFB">
      <w:pPr>
        <w:pStyle w:val="12"/>
        <w:numPr>
          <w:ilvl w:val="0"/>
          <w:numId w:val="2"/>
        </w:numPr>
        <w:rPr>
          <w:rFonts w:hint="eastAsia"/>
        </w:rPr>
      </w:pPr>
      <w:r>
        <w:rPr>
          <w:rFonts w:hint="eastAsia" w:ascii="微软雅黑" w:hAnsi="微软雅黑" w:eastAsia="微软雅黑"/>
          <w:szCs w:val="21"/>
        </w:rPr>
        <w:t>哪些页面和组件需要更换是否和P</w:t>
      </w:r>
      <w:r>
        <w:rPr>
          <w:rFonts w:ascii="微软雅黑" w:hAnsi="微软雅黑" w:eastAsia="微软雅黑"/>
          <w:szCs w:val="21"/>
        </w:rPr>
        <w:t>hase2</w:t>
      </w:r>
      <w:r>
        <w:rPr>
          <w:rFonts w:hint="eastAsia" w:ascii="微软雅黑" w:hAnsi="微软雅黑" w:eastAsia="微软雅黑"/>
          <w:szCs w:val="21"/>
        </w:rPr>
        <w:t>保持一致，需要H</w:t>
      </w:r>
      <w:r>
        <w:rPr>
          <w:rFonts w:ascii="微软雅黑" w:hAnsi="微软雅黑" w:eastAsia="微软雅黑"/>
          <w:szCs w:val="21"/>
        </w:rPr>
        <w:t>MI</w:t>
      </w:r>
      <w:r>
        <w:rPr>
          <w:rFonts w:hint="eastAsia" w:ascii="微软雅黑" w:hAnsi="微软雅黑" w:eastAsia="微软雅黑"/>
          <w:szCs w:val="21"/>
        </w:rPr>
        <w:t>帮忙确认。</w:t>
      </w:r>
    </w:p>
    <w:p w14:paraId="70A73D45">
      <w:pPr>
        <w:pStyle w:val="12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0A73D4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642242"/>
      <w:docPartObj>
        <w:docPartGallery w:val="autotext"/>
      </w:docPartObj>
    </w:sdtPr>
    <w:sdtEndPr>
      <w:rPr>
        <w:sz w:val="20"/>
        <w:szCs w:val="20"/>
      </w:rPr>
    </w:sdtEndPr>
    <w:sdtContent>
      <w:p>
        <w:pPr>
          <w:pStyle w:val="15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  \* MERGEFORMAT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  <w:lang w:val="zh-CN"/>
          </w:rPr>
          <w:t>8</w:t>
        </w:r>
        <w:r>
          <w:rPr>
            <w:sz w:val="20"/>
            <w:szCs w:val="20"/>
          </w:rPr>
          <w:fldChar w:fldCharType="end"/>
        </w:r>
      </w:p>
    </w:sdtContent>
  </w:sdt>
  <w:tbl>
    <w:tblPr>
      <w:tblStyle w:val="2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60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keepNext w:val="0"/>
            <w:keepLines w:val="0"/>
            <w:widowControl/>
            <w:suppressLineNumbers w:val="0"/>
            <w:spacing w:before="0" w:beforeAutospacing="0" w:afterAutospacing="0"/>
            <w:ind w:left="0" w:right="360"/>
            <w:rPr>
              <w:rFonts w:hint="eastAsia"/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保密</w:t>
          </w:r>
        </w:p>
      </w:tc>
      <w:tc>
        <w:tcPr>
          <w:tcW w:w="3609" w:type="dxa"/>
          <w:tcBorders>
            <w:top w:val="nil"/>
            <w:left w:val="nil"/>
            <w:bottom w:val="nil"/>
            <w:right w:val="nil"/>
          </w:tcBorders>
        </w:tcPr>
        <w:p>
          <w:pPr>
            <w:keepNext w:val="0"/>
            <w:keepLines w:val="0"/>
            <w:widowControl/>
            <w:suppressLineNumbers w:val="0"/>
            <w:spacing w:before="0" w:beforeAutospacing="0" w:afterAutospacing="0"/>
            <w:ind w:left="0" w:right="0"/>
            <w:rPr>
              <w:rFonts w:hint="eastAsia"/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百度</w:t>
          </w: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keepNext w:val="0"/>
            <w:keepLines w:val="0"/>
            <w:widowControl/>
            <w:suppressLineNumbers w:val="0"/>
            <w:spacing w:before="0" w:beforeAutospacing="0" w:afterAutospacing="0" w:line="240" w:lineRule="atLeast"/>
            <w:ind w:left="0" w:right="0"/>
            <w:rPr>
              <w:rFonts w:hint="eastAsia"/>
              <w:lang w:eastAsia="en-US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SUBJECT  \* MERGEFORMAT </w:instrText>
          </w:r>
          <w:r>
            <w:rPr>
              <w:rFonts w:hint="eastAsia"/>
            </w:rP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keepNext w:val="0"/>
            <w:keepLines w:val="0"/>
            <w:widowControl/>
            <w:suppressLineNumbers w:val="0"/>
            <w:tabs>
              <w:tab w:val="left" w:pos="1135"/>
            </w:tabs>
            <w:spacing w:before="40" w:beforeAutospacing="0" w:afterAutospacing="0" w:line="240" w:lineRule="atLeast"/>
            <w:ind w:left="0" w:right="68"/>
            <w:rPr>
              <w:rFonts w:hint="eastAsia"/>
              <w:lang w:eastAsia="en-US"/>
            </w:rPr>
          </w:pPr>
          <w:r>
            <w:rPr>
              <w:rFonts w:hint="eastAsia"/>
            </w:rPr>
            <w:t xml:space="preserve">  版本: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keepNext w:val="0"/>
            <w:keepLines w:val="0"/>
            <w:widowControl/>
            <w:suppressLineNumbers w:val="0"/>
            <w:spacing w:before="0" w:beforeAutospacing="0" w:afterAutospacing="0" w:line="240" w:lineRule="atLeast"/>
            <w:ind w:left="0" w:right="0"/>
            <w:rPr>
              <w:rFonts w:hint="eastAsia"/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keepNext w:val="0"/>
            <w:keepLines w:val="0"/>
            <w:widowControl/>
            <w:suppressLineNumbers w:val="0"/>
            <w:spacing w:before="0" w:beforeAutospacing="0" w:afterAutospacing="0" w:line="240" w:lineRule="atLeast"/>
            <w:ind w:left="0" w:right="0"/>
            <w:rPr>
              <w:rFonts w:hint="eastAsia"/>
              <w:lang w:eastAsia="en-US"/>
            </w:rPr>
          </w:pPr>
          <w:r>
            <w:rPr>
              <w:rFonts w:hint="eastAsia"/>
            </w:rPr>
            <w:t xml:space="preserve">  日期:  &lt;2010/00/00&gt;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keepNext w:val="0"/>
            <w:keepLines w:val="0"/>
            <w:widowControl/>
            <w:suppressLineNumbers w:val="0"/>
            <w:spacing w:before="0" w:beforeAutospacing="0" w:afterAutospacing="0" w:line="240" w:lineRule="atLeast"/>
            <w:ind w:left="0" w:right="0"/>
            <w:rPr>
              <w:rFonts w:hint="eastAsia"/>
              <w:lang w:eastAsia="en-US"/>
            </w:rPr>
          </w:pPr>
          <w:r>
            <w:rPr>
              <w:rFonts w:hint="eastAsia"/>
            </w:rPr>
            <w:t>&lt;保密文档&gt;</w:t>
          </w:r>
        </w:p>
      </w:tc>
    </w:tr>
  </w:tbl>
  <w:p>
    <w:pPr>
      <w:pStyle w:val="16"/>
      <w:pBdr>
        <w:bottom w:val="single" w:color="auto" w:sz="6" w:space="0"/>
      </w:pBdr>
      <w:tabs>
        <w:tab w:val="left" w:pos="7530"/>
      </w:tabs>
      <w:ind w:right="72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pBdr>
        <w:top w:val="single" w:color="auto" w:sz="6" w:space="1"/>
      </w:pBd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hint="eastAsia" w:ascii="Arial" w:hAnsi="Arial"/>
        <w:b/>
        <w:sz w:val="36"/>
      </w:rPr>
      <w:t>百度.</w:t>
    </w:r>
    <w:r>
      <w:rPr>
        <w:rFonts w:ascii="Arial" w:hAnsi="Arial"/>
        <w:b/>
        <w:sz w:val="36"/>
      </w:rPr>
      <w:t>IOV</w:t>
    </w:r>
  </w:p>
  <w:p>
    <w:pPr>
      <w:pStyle w:val="16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keepNext w:val="0"/>
            <w:keepLines w:val="0"/>
            <w:widowControl/>
            <w:suppressLineNumbers w:val="0"/>
            <w:spacing w:before="0" w:beforeAutospacing="0" w:afterAutospacing="0" w:line="240" w:lineRule="atLeast"/>
            <w:ind w:left="0" w:right="0"/>
            <w:rPr>
              <w:rFonts w:hint="eastAsia"/>
              <w:lang w:eastAsia="en-US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SUBJECT  \* MERGEFORMAT </w:instrText>
          </w:r>
          <w:r>
            <w:rPr>
              <w:rFonts w:hint="eastAsia"/>
            </w:rP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keepNext w:val="0"/>
            <w:keepLines w:val="0"/>
            <w:widowControl/>
            <w:suppressLineNumbers w:val="0"/>
            <w:tabs>
              <w:tab w:val="left" w:pos="1135"/>
            </w:tabs>
            <w:spacing w:before="40" w:beforeAutospacing="0" w:afterAutospacing="0" w:line="240" w:lineRule="atLeast"/>
            <w:ind w:left="0" w:right="68"/>
            <w:rPr>
              <w:rFonts w:hint="eastAsia"/>
              <w:lang w:eastAsia="en-US"/>
            </w:rPr>
          </w:pPr>
          <w:r>
            <w:rPr>
              <w:rFonts w:hint="eastAsia"/>
            </w:rPr>
            <w:t xml:space="preserve">  版本:           &lt;1 .2&gt;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keepNext w:val="0"/>
            <w:keepLines w:val="0"/>
            <w:widowControl/>
            <w:suppressLineNumbers w:val="0"/>
            <w:spacing w:before="0" w:beforeAutospacing="0" w:afterAutospacing="0" w:line="240" w:lineRule="atLeast"/>
            <w:ind w:left="0" w:right="0"/>
            <w:rPr>
              <w:rFonts w:hint="eastAsia"/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keepNext w:val="0"/>
            <w:keepLines w:val="0"/>
            <w:widowControl/>
            <w:suppressLineNumbers w:val="0"/>
            <w:spacing w:before="0" w:beforeAutospacing="0" w:afterAutospacing="0" w:line="240" w:lineRule="atLeast"/>
            <w:ind w:left="0" w:right="0"/>
            <w:rPr>
              <w:rFonts w:hint="eastAsia"/>
            </w:rPr>
          </w:pPr>
          <w:r>
            <w:rPr>
              <w:rFonts w:hint="eastAsia"/>
            </w:rPr>
            <w:t xml:space="preserve">  日期:  &lt; 2018 /12/29 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keepNext w:val="0"/>
            <w:keepLines w:val="0"/>
            <w:widowControl/>
            <w:suppressLineNumbers w:val="0"/>
            <w:spacing w:before="0" w:beforeAutospacing="0" w:afterAutospacing="0" w:line="240" w:lineRule="atLeast"/>
            <w:ind w:left="0" w:right="0"/>
            <w:rPr>
              <w:rFonts w:hint="eastAsia"/>
              <w:lang w:eastAsia="en-US"/>
            </w:rPr>
          </w:pPr>
          <w:r>
            <w:rPr>
              <w:rFonts w:hint="eastAsia"/>
            </w:rPr>
            <w:t>&lt;保密文档&gt;</w:t>
          </w:r>
        </w:p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8FE"/>
    <w:multiLevelType w:val="multilevel"/>
    <w:tmpl w:val="02F818FE"/>
    <w:lvl w:ilvl="0" w:tentative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sz w:val="20"/>
      </w:rPr>
    </w:lvl>
    <w:lvl w:ilvl="1" w:tentative="0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 w:tentative="0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A3A7C66"/>
    <w:multiLevelType w:val="multilevel"/>
    <w:tmpl w:val="0A3A7C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D1D25"/>
    <w:multiLevelType w:val="multilevel"/>
    <w:tmpl w:val="0FFD1D25"/>
    <w:lvl w:ilvl="0" w:tentative="0">
      <w:start w:val="1"/>
      <w:numFmt w:val="bullet"/>
      <w:lvlText w:val=""/>
      <w:lvlJc w:val="left"/>
      <w:pPr>
        <w:tabs>
          <w:tab w:val="left" w:pos="1500"/>
        </w:tabs>
        <w:ind w:left="15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920"/>
        </w:tabs>
        <w:ind w:left="19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40"/>
        </w:tabs>
        <w:ind w:left="23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60"/>
        </w:tabs>
        <w:ind w:left="27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180"/>
        </w:tabs>
        <w:ind w:left="31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00"/>
        </w:tabs>
        <w:ind w:left="36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20"/>
        </w:tabs>
        <w:ind w:left="40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40"/>
        </w:tabs>
        <w:ind w:left="44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60"/>
        </w:tabs>
        <w:ind w:left="4860" w:hanging="420"/>
      </w:pPr>
      <w:rPr>
        <w:rFonts w:hint="default" w:ascii="Wingdings" w:hAnsi="Wingdings"/>
      </w:rPr>
    </w:lvl>
  </w:abstractNum>
  <w:abstractNum w:abstractNumId="3">
    <w:nsid w:val="3C7803EF"/>
    <w:multiLevelType w:val="multilevel"/>
    <w:tmpl w:val="3C7803EF"/>
    <w:lvl w:ilvl="0" w:tentative="0">
      <w:start w:val="1"/>
      <w:numFmt w:val="decimal"/>
      <w:pStyle w:val="2"/>
      <w:suff w:val="nothing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1.%2. "/>
      <w:lvlJc w:val="left"/>
      <w:pPr>
        <w:ind w:left="0" w:firstLine="0"/>
      </w:pPr>
      <w:rPr>
        <w:rFonts w:hint="eastAsia"/>
        <w:sz w:val="21"/>
        <w:szCs w:val="21"/>
      </w:rPr>
    </w:lvl>
    <w:lvl w:ilvl="2" w:tentative="0">
      <w:start w:val="1"/>
      <w:numFmt w:val="decimal"/>
      <w:pStyle w:val="4"/>
      <w:suff w:val="nothing"/>
      <w:lvlText w:val="%1.%2.%3. "/>
      <w:lvlJc w:val="left"/>
      <w:pPr>
        <w:ind w:left="2835" w:firstLine="0"/>
      </w:pPr>
      <w:rPr>
        <w:rFonts w:hint="eastAsia"/>
        <w:b/>
        <w:sz w:val="21"/>
        <w:szCs w:val="21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601C6F0C"/>
    <w:multiLevelType w:val="multilevel"/>
    <w:tmpl w:val="601C6F0C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小韵韵韵韵_">
    <w15:presenceInfo w15:providerId="WPS Office" w15:userId="3160012848"/>
  </w15:person>
  <w15:person w15:author="Chen, Emma (J.)">
    <w15:presenceInfo w15:providerId="AD" w15:userId="S::JCHEN276@ford.com::dcc7cd9e-ed52-4643-bfb8-427139b86c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0"/>
  <w:bordersDoNotSurroundFooter w:val="0"/>
  <w:trackRevisions w:val="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13B"/>
    <w:rsid w:val="00002103"/>
    <w:rsid w:val="00005628"/>
    <w:rsid w:val="000056EE"/>
    <w:rsid w:val="000067D3"/>
    <w:rsid w:val="00006D92"/>
    <w:rsid w:val="00010244"/>
    <w:rsid w:val="000105B0"/>
    <w:rsid w:val="0001061C"/>
    <w:rsid w:val="00010995"/>
    <w:rsid w:val="000130A6"/>
    <w:rsid w:val="000130C2"/>
    <w:rsid w:val="000148DD"/>
    <w:rsid w:val="00014A59"/>
    <w:rsid w:val="00014C42"/>
    <w:rsid w:val="00015D64"/>
    <w:rsid w:val="0001650C"/>
    <w:rsid w:val="00021A00"/>
    <w:rsid w:val="000232C6"/>
    <w:rsid w:val="0002465D"/>
    <w:rsid w:val="000251DE"/>
    <w:rsid w:val="00025997"/>
    <w:rsid w:val="00032A17"/>
    <w:rsid w:val="00034245"/>
    <w:rsid w:val="00034D45"/>
    <w:rsid w:val="000357E1"/>
    <w:rsid w:val="00035B67"/>
    <w:rsid w:val="00035C41"/>
    <w:rsid w:val="00036225"/>
    <w:rsid w:val="000364D8"/>
    <w:rsid w:val="000400DE"/>
    <w:rsid w:val="00040B28"/>
    <w:rsid w:val="00040E5A"/>
    <w:rsid w:val="0004104C"/>
    <w:rsid w:val="0004280B"/>
    <w:rsid w:val="000434FB"/>
    <w:rsid w:val="00044566"/>
    <w:rsid w:val="000447F0"/>
    <w:rsid w:val="000506C5"/>
    <w:rsid w:val="0005080D"/>
    <w:rsid w:val="00050A68"/>
    <w:rsid w:val="00050D22"/>
    <w:rsid w:val="00052504"/>
    <w:rsid w:val="00052A26"/>
    <w:rsid w:val="00052FCE"/>
    <w:rsid w:val="00055437"/>
    <w:rsid w:val="00055909"/>
    <w:rsid w:val="00055A6F"/>
    <w:rsid w:val="00056B07"/>
    <w:rsid w:val="0006062F"/>
    <w:rsid w:val="000606A1"/>
    <w:rsid w:val="00060713"/>
    <w:rsid w:val="00060CD3"/>
    <w:rsid w:val="00060EED"/>
    <w:rsid w:val="0006100D"/>
    <w:rsid w:val="00061165"/>
    <w:rsid w:val="0006359A"/>
    <w:rsid w:val="000643A3"/>
    <w:rsid w:val="00064EC2"/>
    <w:rsid w:val="000667A7"/>
    <w:rsid w:val="00066A52"/>
    <w:rsid w:val="00066E82"/>
    <w:rsid w:val="00067F26"/>
    <w:rsid w:val="00067FF1"/>
    <w:rsid w:val="000739CC"/>
    <w:rsid w:val="00073A5B"/>
    <w:rsid w:val="00074285"/>
    <w:rsid w:val="00074E84"/>
    <w:rsid w:val="00076577"/>
    <w:rsid w:val="00077AEF"/>
    <w:rsid w:val="00077B8D"/>
    <w:rsid w:val="00077F74"/>
    <w:rsid w:val="00077F7A"/>
    <w:rsid w:val="000813EA"/>
    <w:rsid w:val="000831B6"/>
    <w:rsid w:val="00083F73"/>
    <w:rsid w:val="000848CE"/>
    <w:rsid w:val="00084D40"/>
    <w:rsid w:val="000864C6"/>
    <w:rsid w:val="00086B32"/>
    <w:rsid w:val="000871BD"/>
    <w:rsid w:val="000909A3"/>
    <w:rsid w:val="00092D23"/>
    <w:rsid w:val="000938E2"/>
    <w:rsid w:val="0009459C"/>
    <w:rsid w:val="00095262"/>
    <w:rsid w:val="000952DA"/>
    <w:rsid w:val="0009771E"/>
    <w:rsid w:val="000A3BB4"/>
    <w:rsid w:val="000A4B00"/>
    <w:rsid w:val="000A4FAB"/>
    <w:rsid w:val="000A7C2B"/>
    <w:rsid w:val="000B03A3"/>
    <w:rsid w:val="000B0BA8"/>
    <w:rsid w:val="000B0CC3"/>
    <w:rsid w:val="000B1341"/>
    <w:rsid w:val="000B14F9"/>
    <w:rsid w:val="000B211B"/>
    <w:rsid w:val="000B3A4E"/>
    <w:rsid w:val="000B50A5"/>
    <w:rsid w:val="000B733D"/>
    <w:rsid w:val="000B75A3"/>
    <w:rsid w:val="000B78F1"/>
    <w:rsid w:val="000C0B4C"/>
    <w:rsid w:val="000C1014"/>
    <w:rsid w:val="000C1BF5"/>
    <w:rsid w:val="000C20B5"/>
    <w:rsid w:val="000C373E"/>
    <w:rsid w:val="000C3ABF"/>
    <w:rsid w:val="000C3E80"/>
    <w:rsid w:val="000C4ED8"/>
    <w:rsid w:val="000C5926"/>
    <w:rsid w:val="000C5F8E"/>
    <w:rsid w:val="000C6F4A"/>
    <w:rsid w:val="000C7C53"/>
    <w:rsid w:val="000D01A2"/>
    <w:rsid w:val="000D2AC4"/>
    <w:rsid w:val="000D30A6"/>
    <w:rsid w:val="000D35E5"/>
    <w:rsid w:val="000D5E74"/>
    <w:rsid w:val="000D7C52"/>
    <w:rsid w:val="000E1112"/>
    <w:rsid w:val="000E14DF"/>
    <w:rsid w:val="000E2539"/>
    <w:rsid w:val="000E2C9B"/>
    <w:rsid w:val="000E5F58"/>
    <w:rsid w:val="000E64A5"/>
    <w:rsid w:val="000E7CE9"/>
    <w:rsid w:val="000E7D3E"/>
    <w:rsid w:val="000F1689"/>
    <w:rsid w:val="000F207D"/>
    <w:rsid w:val="000F20D7"/>
    <w:rsid w:val="000F4173"/>
    <w:rsid w:val="000F461C"/>
    <w:rsid w:val="000F57B3"/>
    <w:rsid w:val="000F73D5"/>
    <w:rsid w:val="00101150"/>
    <w:rsid w:val="00106467"/>
    <w:rsid w:val="00106D6A"/>
    <w:rsid w:val="00107A75"/>
    <w:rsid w:val="001106C7"/>
    <w:rsid w:val="001109CE"/>
    <w:rsid w:val="00111A33"/>
    <w:rsid w:val="00112269"/>
    <w:rsid w:val="00112870"/>
    <w:rsid w:val="00115EAF"/>
    <w:rsid w:val="00116D66"/>
    <w:rsid w:val="0012007D"/>
    <w:rsid w:val="00120807"/>
    <w:rsid w:val="001212C7"/>
    <w:rsid w:val="00122B92"/>
    <w:rsid w:val="00124435"/>
    <w:rsid w:val="00124D11"/>
    <w:rsid w:val="00125B2E"/>
    <w:rsid w:val="00126CCD"/>
    <w:rsid w:val="00127B32"/>
    <w:rsid w:val="00131E39"/>
    <w:rsid w:val="0013278B"/>
    <w:rsid w:val="00133E94"/>
    <w:rsid w:val="00134CD3"/>
    <w:rsid w:val="0013771E"/>
    <w:rsid w:val="00137C14"/>
    <w:rsid w:val="00137C36"/>
    <w:rsid w:val="00140915"/>
    <w:rsid w:val="001419BE"/>
    <w:rsid w:val="001427BA"/>
    <w:rsid w:val="0014313E"/>
    <w:rsid w:val="0014415A"/>
    <w:rsid w:val="0014447F"/>
    <w:rsid w:val="0014509F"/>
    <w:rsid w:val="00145208"/>
    <w:rsid w:val="00145428"/>
    <w:rsid w:val="00145651"/>
    <w:rsid w:val="00145D95"/>
    <w:rsid w:val="00150C7A"/>
    <w:rsid w:val="001512ED"/>
    <w:rsid w:val="00152378"/>
    <w:rsid w:val="00155B70"/>
    <w:rsid w:val="00156244"/>
    <w:rsid w:val="00160C9B"/>
    <w:rsid w:val="00161446"/>
    <w:rsid w:val="00161ED8"/>
    <w:rsid w:val="00161FB8"/>
    <w:rsid w:val="00162708"/>
    <w:rsid w:val="00162E7B"/>
    <w:rsid w:val="0016303C"/>
    <w:rsid w:val="00164BF0"/>
    <w:rsid w:val="00165A74"/>
    <w:rsid w:val="0016625B"/>
    <w:rsid w:val="0016665C"/>
    <w:rsid w:val="00166B03"/>
    <w:rsid w:val="001704C7"/>
    <w:rsid w:val="00172655"/>
    <w:rsid w:val="001726D7"/>
    <w:rsid w:val="00173EE3"/>
    <w:rsid w:val="0017483F"/>
    <w:rsid w:val="00174A62"/>
    <w:rsid w:val="0018001F"/>
    <w:rsid w:val="00180C95"/>
    <w:rsid w:val="00181EB8"/>
    <w:rsid w:val="001831D2"/>
    <w:rsid w:val="0018467D"/>
    <w:rsid w:val="001854B8"/>
    <w:rsid w:val="00185D85"/>
    <w:rsid w:val="001869C8"/>
    <w:rsid w:val="00187106"/>
    <w:rsid w:val="00187959"/>
    <w:rsid w:val="00191199"/>
    <w:rsid w:val="00193094"/>
    <w:rsid w:val="00193F0B"/>
    <w:rsid w:val="00194659"/>
    <w:rsid w:val="001957F6"/>
    <w:rsid w:val="001A02FB"/>
    <w:rsid w:val="001A4245"/>
    <w:rsid w:val="001A69C2"/>
    <w:rsid w:val="001A6C99"/>
    <w:rsid w:val="001A7EAA"/>
    <w:rsid w:val="001B0993"/>
    <w:rsid w:val="001B09A0"/>
    <w:rsid w:val="001B259D"/>
    <w:rsid w:val="001B2E93"/>
    <w:rsid w:val="001B37B0"/>
    <w:rsid w:val="001B3D0A"/>
    <w:rsid w:val="001B47DB"/>
    <w:rsid w:val="001B4DCD"/>
    <w:rsid w:val="001B5517"/>
    <w:rsid w:val="001B5679"/>
    <w:rsid w:val="001B5FE1"/>
    <w:rsid w:val="001B6703"/>
    <w:rsid w:val="001C021C"/>
    <w:rsid w:val="001C0EE5"/>
    <w:rsid w:val="001C17F6"/>
    <w:rsid w:val="001C1DD5"/>
    <w:rsid w:val="001C21E9"/>
    <w:rsid w:val="001C4081"/>
    <w:rsid w:val="001C624D"/>
    <w:rsid w:val="001C78D1"/>
    <w:rsid w:val="001D0699"/>
    <w:rsid w:val="001D2E40"/>
    <w:rsid w:val="001D6284"/>
    <w:rsid w:val="001E093E"/>
    <w:rsid w:val="001E15F8"/>
    <w:rsid w:val="001E2146"/>
    <w:rsid w:val="001E21AA"/>
    <w:rsid w:val="001E26DF"/>
    <w:rsid w:val="001E2919"/>
    <w:rsid w:val="001E477F"/>
    <w:rsid w:val="001E587B"/>
    <w:rsid w:val="001E7989"/>
    <w:rsid w:val="001F078B"/>
    <w:rsid w:val="001F07B2"/>
    <w:rsid w:val="001F0ACE"/>
    <w:rsid w:val="001F4478"/>
    <w:rsid w:val="001F4800"/>
    <w:rsid w:val="001F4F42"/>
    <w:rsid w:val="001F53A8"/>
    <w:rsid w:val="001F5C97"/>
    <w:rsid w:val="001F7D4F"/>
    <w:rsid w:val="002001A2"/>
    <w:rsid w:val="00200F77"/>
    <w:rsid w:val="0020326F"/>
    <w:rsid w:val="00203A72"/>
    <w:rsid w:val="002043AD"/>
    <w:rsid w:val="002048CA"/>
    <w:rsid w:val="00204921"/>
    <w:rsid w:val="00205BB8"/>
    <w:rsid w:val="00206777"/>
    <w:rsid w:val="002076BD"/>
    <w:rsid w:val="00207F7E"/>
    <w:rsid w:val="002108EF"/>
    <w:rsid w:val="0021153D"/>
    <w:rsid w:val="0021191E"/>
    <w:rsid w:val="00211E2C"/>
    <w:rsid w:val="00213493"/>
    <w:rsid w:val="00213DCD"/>
    <w:rsid w:val="00213E43"/>
    <w:rsid w:val="002146ED"/>
    <w:rsid w:val="002149F6"/>
    <w:rsid w:val="002150C9"/>
    <w:rsid w:val="00215DF7"/>
    <w:rsid w:val="00216BAE"/>
    <w:rsid w:val="00220A6A"/>
    <w:rsid w:val="00221294"/>
    <w:rsid w:val="0022129B"/>
    <w:rsid w:val="002251FB"/>
    <w:rsid w:val="00225A2A"/>
    <w:rsid w:val="00226732"/>
    <w:rsid w:val="00227619"/>
    <w:rsid w:val="002276B7"/>
    <w:rsid w:val="00227C7C"/>
    <w:rsid w:val="002308D1"/>
    <w:rsid w:val="00231362"/>
    <w:rsid w:val="002323D1"/>
    <w:rsid w:val="002342DF"/>
    <w:rsid w:val="00235057"/>
    <w:rsid w:val="002365B7"/>
    <w:rsid w:val="002367EA"/>
    <w:rsid w:val="002414EA"/>
    <w:rsid w:val="00242189"/>
    <w:rsid w:val="0024306E"/>
    <w:rsid w:val="002431F4"/>
    <w:rsid w:val="00244232"/>
    <w:rsid w:val="002450CE"/>
    <w:rsid w:val="00246B2E"/>
    <w:rsid w:val="00246C63"/>
    <w:rsid w:val="00250DAE"/>
    <w:rsid w:val="00253542"/>
    <w:rsid w:val="00253755"/>
    <w:rsid w:val="00254B5A"/>
    <w:rsid w:val="002577B0"/>
    <w:rsid w:val="00261841"/>
    <w:rsid w:val="002637F0"/>
    <w:rsid w:val="002639F6"/>
    <w:rsid w:val="00265247"/>
    <w:rsid w:val="00265C45"/>
    <w:rsid w:val="002669B8"/>
    <w:rsid w:val="00266BD6"/>
    <w:rsid w:val="00266C21"/>
    <w:rsid w:val="00267E67"/>
    <w:rsid w:val="00267EDF"/>
    <w:rsid w:val="00270031"/>
    <w:rsid w:val="00273A58"/>
    <w:rsid w:val="00273BBB"/>
    <w:rsid w:val="00274088"/>
    <w:rsid w:val="00274293"/>
    <w:rsid w:val="0027536E"/>
    <w:rsid w:val="002755E0"/>
    <w:rsid w:val="0028050A"/>
    <w:rsid w:val="00280967"/>
    <w:rsid w:val="00281DFB"/>
    <w:rsid w:val="00282DD8"/>
    <w:rsid w:val="002873B1"/>
    <w:rsid w:val="002907ED"/>
    <w:rsid w:val="002913F5"/>
    <w:rsid w:val="0029142F"/>
    <w:rsid w:val="00291BB9"/>
    <w:rsid w:val="00292D62"/>
    <w:rsid w:val="00293501"/>
    <w:rsid w:val="0029423E"/>
    <w:rsid w:val="002959BC"/>
    <w:rsid w:val="00295DAF"/>
    <w:rsid w:val="002A091C"/>
    <w:rsid w:val="002A1B3D"/>
    <w:rsid w:val="002A30EF"/>
    <w:rsid w:val="002A31F2"/>
    <w:rsid w:val="002A3436"/>
    <w:rsid w:val="002A3448"/>
    <w:rsid w:val="002A40E0"/>
    <w:rsid w:val="002A496B"/>
    <w:rsid w:val="002A4EE6"/>
    <w:rsid w:val="002A54EB"/>
    <w:rsid w:val="002A61BD"/>
    <w:rsid w:val="002A70D2"/>
    <w:rsid w:val="002A7454"/>
    <w:rsid w:val="002B1D8F"/>
    <w:rsid w:val="002B3F67"/>
    <w:rsid w:val="002B48E8"/>
    <w:rsid w:val="002B4A38"/>
    <w:rsid w:val="002B4BEF"/>
    <w:rsid w:val="002B4DD3"/>
    <w:rsid w:val="002B511F"/>
    <w:rsid w:val="002B5E0C"/>
    <w:rsid w:val="002B65BB"/>
    <w:rsid w:val="002B6FD7"/>
    <w:rsid w:val="002B74B4"/>
    <w:rsid w:val="002C0C55"/>
    <w:rsid w:val="002C14D3"/>
    <w:rsid w:val="002C1AEB"/>
    <w:rsid w:val="002C29D9"/>
    <w:rsid w:val="002C2E0E"/>
    <w:rsid w:val="002C2ECC"/>
    <w:rsid w:val="002C4C88"/>
    <w:rsid w:val="002C4D40"/>
    <w:rsid w:val="002C4F85"/>
    <w:rsid w:val="002C7A75"/>
    <w:rsid w:val="002D0604"/>
    <w:rsid w:val="002D17AF"/>
    <w:rsid w:val="002D17D9"/>
    <w:rsid w:val="002D1AD8"/>
    <w:rsid w:val="002D2D3B"/>
    <w:rsid w:val="002D3C50"/>
    <w:rsid w:val="002D3E60"/>
    <w:rsid w:val="002D5DB5"/>
    <w:rsid w:val="002D78BF"/>
    <w:rsid w:val="002E0537"/>
    <w:rsid w:val="002E25E8"/>
    <w:rsid w:val="002E2934"/>
    <w:rsid w:val="002E309A"/>
    <w:rsid w:val="002E4885"/>
    <w:rsid w:val="002E61D2"/>
    <w:rsid w:val="002E7887"/>
    <w:rsid w:val="002F0C3B"/>
    <w:rsid w:val="002F0F96"/>
    <w:rsid w:val="002F121A"/>
    <w:rsid w:val="002F29B6"/>
    <w:rsid w:val="002F2F70"/>
    <w:rsid w:val="002F3D41"/>
    <w:rsid w:val="002F47C4"/>
    <w:rsid w:val="002F5987"/>
    <w:rsid w:val="002F6CC2"/>
    <w:rsid w:val="00300600"/>
    <w:rsid w:val="0030062E"/>
    <w:rsid w:val="003008E8"/>
    <w:rsid w:val="00302551"/>
    <w:rsid w:val="00303FDB"/>
    <w:rsid w:val="00304259"/>
    <w:rsid w:val="0030495B"/>
    <w:rsid w:val="00304B91"/>
    <w:rsid w:val="003052C3"/>
    <w:rsid w:val="00306B86"/>
    <w:rsid w:val="00311A47"/>
    <w:rsid w:val="00311ADC"/>
    <w:rsid w:val="00315DBC"/>
    <w:rsid w:val="00316C3A"/>
    <w:rsid w:val="00316E79"/>
    <w:rsid w:val="00317C8D"/>
    <w:rsid w:val="00317E95"/>
    <w:rsid w:val="00317F67"/>
    <w:rsid w:val="003220CA"/>
    <w:rsid w:val="0032210A"/>
    <w:rsid w:val="00322617"/>
    <w:rsid w:val="00322DE1"/>
    <w:rsid w:val="00323453"/>
    <w:rsid w:val="00323C80"/>
    <w:rsid w:val="00324890"/>
    <w:rsid w:val="00325962"/>
    <w:rsid w:val="00326AA6"/>
    <w:rsid w:val="0032782C"/>
    <w:rsid w:val="0033046D"/>
    <w:rsid w:val="00332C2A"/>
    <w:rsid w:val="00333503"/>
    <w:rsid w:val="003339A9"/>
    <w:rsid w:val="00333E5F"/>
    <w:rsid w:val="0033545D"/>
    <w:rsid w:val="003354F2"/>
    <w:rsid w:val="00336218"/>
    <w:rsid w:val="00340D31"/>
    <w:rsid w:val="00342279"/>
    <w:rsid w:val="00342D8C"/>
    <w:rsid w:val="003443C9"/>
    <w:rsid w:val="00344C93"/>
    <w:rsid w:val="0034570C"/>
    <w:rsid w:val="00345757"/>
    <w:rsid w:val="00345CEE"/>
    <w:rsid w:val="00347329"/>
    <w:rsid w:val="00347ECE"/>
    <w:rsid w:val="003520CC"/>
    <w:rsid w:val="003532D5"/>
    <w:rsid w:val="00353B8B"/>
    <w:rsid w:val="003544A1"/>
    <w:rsid w:val="003547C5"/>
    <w:rsid w:val="00354A6E"/>
    <w:rsid w:val="00355041"/>
    <w:rsid w:val="00356A99"/>
    <w:rsid w:val="00357547"/>
    <w:rsid w:val="003603F4"/>
    <w:rsid w:val="00361248"/>
    <w:rsid w:val="00363457"/>
    <w:rsid w:val="0036357F"/>
    <w:rsid w:val="00364667"/>
    <w:rsid w:val="00364A26"/>
    <w:rsid w:val="003668EA"/>
    <w:rsid w:val="00367A59"/>
    <w:rsid w:val="00374339"/>
    <w:rsid w:val="003744FE"/>
    <w:rsid w:val="003747DF"/>
    <w:rsid w:val="0037577F"/>
    <w:rsid w:val="0037638C"/>
    <w:rsid w:val="00380067"/>
    <w:rsid w:val="00380220"/>
    <w:rsid w:val="003806D9"/>
    <w:rsid w:val="00382AA9"/>
    <w:rsid w:val="003847B0"/>
    <w:rsid w:val="00384C7D"/>
    <w:rsid w:val="00384E96"/>
    <w:rsid w:val="003850AD"/>
    <w:rsid w:val="00385210"/>
    <w:rsid w:val="003867EB"/>
    <w:rsid w:val="00390502"/>
    <w:rsid w:val="00392855"/>
    <w:rsid w:val="003946AC"/>
    <w:rsid w:val="00397A92"/>
    <w:rsid w:val="003A07CC"/>
    <w:rsid w:val="003A1790"/>
    <w:rsid w:val="003A27FF"/>
    <w:rsid w:val="003A2857"/>
    <w:rsid w:val="003A444C"/>
    <w:rsid w:val="003A44DD"/>
    <w:rsid w:val="003A474F"/>
    <w:rsid w:val="003A4D4E"/>
    <w:rsid w:val="003A5241"/>
    <w:rsid w:val="003A7E17"/>
    <w:rsid w:val="003B1781"/>
    <w:rsid w:val="003B1DB8"/>
    <w:rsid w:val="003B2D03"/>
    <w:rsid w:val="003B3740"/>
    <w:rsid w:val="003B70F9"/>
    <w:rsid w:val="003B79FE"/>
    <w:rsid w:val="003C1848"/>
    <w:rsid w:val="003C22B9"/>
    <w:rsid w:val="003C2F7C"/>
    <w:rsid w:val="003C3B69"/>
    <w:rsid w:val="003C51EE"/>
    <w:rsid w:val="003C5C77"/>
    <w:rsid w:val="003C7639"/>
    <w:rsid w:val="003D10CD"/>
    <w:rsid w:val="003D12AD"/>
    <w:rsid w:val="003D18F5"/>
    <w:rsid w:val="003D424A"/>
    <w:rsid w:val="003D4538"/>
    <w:rsid w:val="003D5CC0"/>
    <w:rsid w:val="003D5F5D"/>
    <w:rsid w:val="003D6DA3"/>
    <w:rsid w:val="003D71E3"/>
    <w:rsid w:val="003D71FA"/>
    <w:rsid w:val="003D7840"/>
    <w:rsid w:val="003D7D16"/>
    <w:rsid w:val="003E0AB1"/>
    <w:rsid w:val="003E144C"/>
    <w:rsid w:val="003E26C7"/>
    <w:rsid w:val="003E29AE"/>
    <w:rsid w:val="003E30AF"/>
    <w:rsid w:val="003E33EB"/>
    <w:rsid w:val="003E442E"/>
    <w:rsid w:val="003E7BE9"/>
    <w:rsid w:val="003F3157"/>
    <w:rsid w:val="003F562E"/>
    <w:rsid w:val="0040036F"/>
    <w:rsid w:val="00400985"/>
    <w:rsid w:val="004016FB"/>
    <w:rsid w:val="00401DE0"/>
    <w:rsid w:val="00401E99"/>
    <w:rsid w:val="0040236C"/>
    <w:rsid w:val="00403EBC"/>
    <w:rsid w:val="00406F53"/>
    <w:rsid w:val="00407AE9"/>
    <w:rsid w:val="00411C2C"/>
    <w:rsid w:val="00412196"/>
    <w:rsid w:val="00413409"/>
    <w:rsid w:val="00413CE5"/>
    <w:rsid w:val="0041501B"/>
    <w:rsid w:val="004156C8"/>
    <w:rsid w:val="00416013"/>
    <w:rsid w:val="0042154E"/>
    <w:rsid w:val="00421A5F"/>
    <w:rsid w:val="00422518"/>
    <w:rsid w:val="00423C3B"/>
    <w:rsid w:val="00423C44"/>
    <w:rsid w:val="0042574A"/>
    <w:rsid w:val="00425E91"/>
    <w:rsid w:val="00426247"/>
    <w:rsid w:val="004269BE"/>
    <w:rsid w:val="0043269D"/>
    <w:rsid w:val="004367A5"/>
    <w:rsid w:val="004373FD"/>
    <w:rsid w:val="00440AFC"/>
    <w:rsid w:val="004421D6"/>
    <w:rsid w:val="00442366"/>
    <w:rsid w:val="00442BD2"/>
    <w:rsid w:val="00443579"/>
    <w:rsid w:val="00443D59"/>
    <w:rsid w:val="00444624"/>
    <w:rsid w:val="0044645F"/>
    <w:rsid w:val="00446E67"/>
    <w:rsid w:val="00447940"/>
    <w:rsid w:val="00451003"/>
    <w:rsid w:val="00451D25"/>
    <w:rsid w:val="00454502"/>
    <w:rsid w:val="004548E7"/>
    <w:rsid w:val="00460879"/>
    <w:rsid w:val="00461850"/>
    <w:rsid w:val="00464107"/>
    <w:rsid w:val="00465320"/>
    <w:rsid w:val="004655A5"/>
    <w:rsid w:val="00465777"/>
    <w:rsid w:val="00466CDA"/>
    <w:rsid w:val="00467F86"/>
    <w:rsid w:val="0047158B"/>
    <w:rsid w:val="0047210C"/>
    <w:rsid w:val="004743BE"/>
    <w:rsid w:val="0047539C"/>
    <w:rsid w:val="00476A28"/>
    <w:rsid w:val="004800D6"/>
    <w:rsid w:val="0048071B"/>
    <w:rsid w:val="00480D27"/>
    <w:rsid w:val="00481437"/>
    <w:rsid w:val="004828C2"/>
    <w:rsid w:val="004829E2"/>
    <w:rsid w:val="00482CAA"/>
    <w:rsid w:val="00483251"/>
    <w:rsid w:val="00483C54"/>
    <w:rsid w:val="0048496B"/>
    <w:rsid w:val="00486654"/>
    <w:rsid w:val="00486F29"/>
    <w:rsid w:val="0049090A"/>
    <w:rsid w:val="00491336"/>
    <w:rsid w:val="0049135C"/>
    <w:rsid w:val="00492968"/>
    <w:rsid w:val="00492E63"/>
    <w:rsid w:val="004950CA"/>
    <w:rsid w:val="00495634"/>
    <w:rsid w:val="0049745C"/>
    <w:rsid w:val="004A04F2"/>
    <w:rsid w:val="004A2551"/>
    <w:rsid w:val="004A2E58"/>
    <w:rsid w:val="004A6EFE"/>
    <w:rsid w:val="004B0591"/>
    <w:rsid w:val="004B0A1B"/>
    <w:rsid w:val="004B20E4"/>
    <w:rsid w:val="004B4AA4"/>
    <w:rsid w:val="004B5A96"/>
    <w:rsid w:val="004B769D"/>
    <w:rsid w:val="004C01BD"/>
    <w:rsid w:val="004C0882"/>
    <w:rsid w:val="004C0CF3"/>
    <w:rsid w:val="004C311F"/>
    <w:rsid w:val="004C3881"/>
    <w:rsid w:val="004C3E33"/>
    <w:rsid w:val="004C4DCF"/>
    <w:rsid w:val="004C50FA"/>
    <w:rsid w:val="004C580C"/>
    <w:rsid w:val="004C5C42"/>
    <w:rsid w:val="004C6519"/>
    <w:rsid w:val="004C6B0B"/>
    <w:rsid w:val="004D196D"/>
    <w:rsid w:val="004D201C"/>
    <w:rsid w:val="004D2A92"/>
    <w:rsid w:val="004D35AA"/>
    <w:rsid w:val="004D3CFC"/>
    <w:rsid w:val="004D4005"/>
    <w:rsid w:val="004D41CE"/>
    <w:rsid w:val="004D421F"/>
    <w:rsid w:val="004D497C"/>
    <w:rsid w:val="004D5638"/>
    <w:rsid w:val="004E0289"/>
    <w:rsid w:val="004E1DB0"/>
    <w:rsid w:val="004E3C5E"/>
    <w:rsid w:val="004E40E5"/>
    <w:rsid w:val="004E43BD"/>
    <w:rsid w:val="004E54BD"/>
    <w:rsid w:val="004E56F2"/>
    <w:rsid w:val="004E78E2"/>
    <w:rsid w:val="004F0E8E"/>
    <w:rsid w:val="004F0FDD"/>
    <w:rsid w:val="004F1DE2"/>
    <w:rsid w:val="004F2E7C"/>
    <w:rsid w:val="004F46FD"/>
    <w:rsid w:val="004F4A92"/>
    <w:rsid w:val="004F4D37"/>
    <w:rsid w:val="004F6021"/>
    <w:rsid w:val="004F6CA1"/>
    <w:rsid w:val="004F7720"/>
    <w:rsid w:val="004F7723"/>
    <w:rsid w:val="004F7F13"/>
    <w:rsid w:val="005013D5"/>
    <w:rsid w:val="00501599"/>
    <w:rsid w:val="0050345B"/>
    <w:rsid w:val="00503585"/>
    <w:rsid w:val="00504D5E"/>
    <w:rsid w:val="0050536D"/>
    <w:rsid w:val="00510BB5"/>
    <w:rsid w:val="00510DE8"/>
    <w:rsid w:val="005125A6"/>
    <w:rsid w:val="00514468"/>
    <w:rsid w:val="005165C2"/>
    <w:rsid w:val="0051765B"/>
    <w:rsid w:val="00521699"/>
    <w:rsid w:val="005217D2"/>
    <w:rsid w:val="00522B57"/>
    <w:rsid w:val="00523C03"/>
    <w:rsid w:val="00527A57"/>
    <w:rsid w:val="00527A99"/>
    <w:rsid w:val="00530E8E"/>
    <w:rsid w:val="00532779"/>
    <w:rsid w:val="00532874"/>
    <w:rsid w:val="005341F5"/>
    <w:rsid w:val="005346C6"/>
    <w:rsid w:val="005352FA"/>
    <w:rsid w:val="00535608"/>
    <w:rsid w:val="00536E48"/>
    <w:rsid w:val="00537314"/>
    <w:rsid w:val="00537EEF"/>
    <w:rsid w:val="00541DBD"/>
    <w:rsid w:val="00542507"/>
    <w:rsid w:val="005428A1"/>
    <w:rsid w:val="0054301E"/>
    <w:rsid w:val="00544986"/>
    <w:rsid w:val="00547326"/>
    <w:rsid w:val="005474AB"/>
    <w:rsid w:val="00551410"/>
    <w:rsid w:val="00551D13"/>
    <w:rsid w:val="00551E05"/>
    <w:rsid w:val="00552048"/>
    <w:rsid w:val="005524E6"/>
    <w:rsid w:val="005529BF"/>
    <w:rsid w:val="005556C4"/>
    <w:rsid w:val="005576D1"/>
    <w:rsid w:val="005601C2"/>
    <w:rsid w:val="0056057A"/>
    <w:rsid w:val="00560596"/>
    <w:rsid w:val="00560E84"/>
    <w:rsid w:val="00560FFE"/>
    <w:rsid w:val="005610D8"/>
    <w:rsid w:val="00562568"/>
    <w:rsid w:val="00562FD6"/>
    <w:rsid w:val="005648E3"/>
    <w:rsid w:val="005659A8"/>
    <w:rsid w:val="00565DFE"/>
    <w:rsid w:val="00566130"/>
    <w:rsid w:val="0056628A"/>
    <w:rsid w:val="005662D7"/>
    <w:rsid w:val="00566E84"/>
    <w:rsid w:val="0057033A"/>
    <w:rsid w:val="00570E97"/>
    <w:rsid w:val="00571505"/>
    <w:rsid w:val="00571541"/>
    <w:rsid w:val="00574BC4"/>
    <w:rsid w:val="00576CBE"/>
    <w:rsid w:val="0058085E"/>
    <w:rsid w:val="00580F8C"/>
    <w:rsid w:val="00582475"/>
    <w:rsid w:val="00582B92"/>
    <w:rsid w:val="005839E8"/>
    <w:rsid w:val="00583BC2"/>
    <w:rsid w:val="00584754"/>
    <w:rsid w:val="00585D67"/>
    <w:rsid w:val="00590849"/>
    <w:rsid w:val="00590EC2"/>
    <w:rsid w:val="005916A3"/>
    <w:rsid w:val="0059197B"/>
    <w:rsid w:val="00591F12"/>
    <w:rsid w:val="00592E30"/>
    <w:rsid w:val="005930F0"/>
    <w:rsid w:val="00593507"/>
    <w:rsid w:val="00593CFF"/>
    <w:rsid w:val="00594775"/>
    <w:rsid w:val="00594CE9"/>
    <w:rsid w:val="00596423"/>
    <w:rsid w:val="00596B07"/>
    <w:rsid w:val="00596F14"/>
    <w:rsid w:val="00597E26"/>
    <w:rsid w:val="00597F47"/>
    <w:rsid w:val="005A020B"/>
    <w:rsid w:val="005A0807"/>
    <w:rsid w:val="005A393A"/>
    <w:rsid w:val="005A6063"/>
    <w:rsid w:val="005A7535"/>
    <w:rsid w:val="005B49F3"/>
    <w:rsid w:val="005B4A3A"/>
    <w:rsid w:val="005B5BB8"/>
    <w:rsid w:val="005B5E1E"/>
    <w:rsid w:val="005B67B8"/>
    <w:rsid w:val="005B6F12"/>
    <w:rsid w:val="005B73CB"/>
    <w:rsid w:val="005C1FAD"/>
    <w:rsid w:val="005C79EF"/>
    <w:rsid w:val="005D082C"/>
    <w:rsid w:val="005D1E64"/>
    <w:rsid w:val="005D1FCB"/>
    <w:rsid w:val="005D377E"/>
    <w:rsid w:val="005D557A"/>
    <w:rsid w:val="005D6C04"/>
    <w:rsid w:val="005D6EE3"/>
    <w:rsid w:val="005E0378"/>
    <w:rsid w:val="005E3469"/>
    <w:rsid w:val="005E4FB2"/>
    <w:rsid w:val="005E5772"/>
    <w:rsid w:val="005E588A"/>
    <w:rsid w:val="005E7248"/>
    <w:rsid w:val="005F0387"/>
    <w:rsid w:val="005F0DF3"/>
    <w:rsid w:val="005F137F"/>
    <w:rsid w:val="005F1874"/>
    <w:rsid w:val="005F1D90"/>
    <w:rsid w:val="005F2063"/>
    <w:rsid w:val="005F375B"/>
    <w:rsid w:val="005F3A7E"/>
    <w:rsid w:val="005F45A9"/>
    <w:rsid w:val="005F4660"/>
    <w:rsid w:val="005F78E4"/>
    <w:rsid w:val="00600037"/>
    <w:rsid w:val="0060024D"/>
    <w:rsid w:val="0060136E"/>
    <w:rsid w:val="00601BB1"/>
    <w:rsid w:val="006040BF"/>
    <w:rsid w:val="00604201"/>
    <w:rsid w:val="0060442A"/>
    <w:rsid w:val="00604A9E"/>
    <w:rsid w:val="00604F7F"/>
    <w:rsid w:val="00605B4F"/>
    <w:rsid w:val="00606DAE"/>
    <w:rsid w:val="00607444"/>
    <w:rsid w:val="00607CCD"/>
    <w:rsid w:val="0061015E"/>
    <w:rsid w:val="00610AC6"/>
    <w:rsid w:val="00611041"/>
    <w:rsid w:val="00613777"/>
    <w:rsid w:val="00613BBC"/>
    <w:rsid w:val="00613EFF"/>
    <w:rsid w:val="006143AB"/>
    <w:rsid w:val="006168B7"/>
    <w:rsid w:val="00616A5F"/>
    <w:rsid w:val="00616F45"/>
    <w:rsid w:val="006177C3"/>
    <w:rsid w:val="0062239B"/>
    <w:rsid w:val="00623850"/>
    <w:rsid w:val="006249F5"/>
    <w:rsid w:val="00624E0B"/>
    <w:rsid w:val="00624EF7"/>
    <w:rsid w:val="0062663F"/>
    <w:rsid w:val="0063040C"/>
    <w:rsid w:val="0063108E"/>
    <w:rsid w:val="00631C29"/>
    <w:rsid w:val="00631C43"/>
    <w:rsid w:val="00632287"/>
    <w:rsid w:val="006327E7"/>
    <w:rsid w:val="00632B47"/>
    <w:rsid w:val="0063321C"/>
    <w:rsid w:val="0063327B"/>
    <w:rsid w:val="00633325"/>
    <w:rsid w:val="006344DA"/>
    <w:rsid w:val="00634A6E"/>
    <w:rsid w:val="00635753"/>
    <w:rsid w:val="0063662B"/>
    <w:rsid w:val="0063699A"/>
    <w:rsid w:val="0064137E"/>
    <w:rsid w:val="00643DC6"/>
    <w:rsid w:val="00646429"/>
    <w:rsid w:val="00647DA5"/>
    <w:rsid w:val="006500C0"/>
    <w:rsid w:val="0065071A"/>
    <w:rsid w:val="006521C6"/>
    <w:rsid w:val="00654241"/>
    <w:rsid w:val="0065501D"/>
    <w:rsid w:val="006560EB"/>
    <w:rsid w:val="006563E1"/>
    <w:rsid w:val="006569F1"/>
    <w:rsid w:val="00660D62"/>
    <w:rsid w:val="00660E6A"/>
    <w:rsid w:val="00663CF6"/>
    <w:rsid w:val="00663E2C"/>
    <w:rsid w:val="00664060"/>
    <w:rsid w:val="006658E6"/>
    <w:rsid w:val="006674F8"/>
    <w:rsid w:val="006676FD"/>
    <w:rsid w:val="0067065E"/>
    <w:rsid w:val="00672766"/>
    <w:rsid w:val="00674865"/>
    <w:rsid w:val="00674C67"/>
    <w:rsid w:val="00675143"/>
    <w:rsid w:val="0067541C"/>
    <w:rsid w:val="00675517"/>
    <w:rsid w:val="006756EC"/>
    <w:rsid w:val="00675F52"/>
    <w:rsid w:val="00676924"/>
    <w:rsid w:val="0068127D"/>
    <w:rsid w:val="00681A39"/>
    <w:rsid w:val="00682B64"/>
    <w:rsid w:val="006832A2"/>
    <w:rsid w:val="00683890"/>
    <w:rsid w:val="00683B57"/>
    <w:rsid w:val="00684A87"/>
    <w:rsid w:val="00690BA8"/>
    <w:rsid w:val="00692705"/>
    <w:rsid w:val="006931E5"/>
    <w:rsid w:val="006946F7"/>
    <w:rsid w:val="006960A7"/>
    <w:rsid w:val="0069684F"/>
    <w:rsid w:val="00696BF9"/>
    <w:rsid w:val="00697601"/>
    <w:rsid w:val="006A48AA"/>
    <w:rsid w:val="006A523B"/>
    <w:rsid w:val="006A548A"/>
    <w:rsid w:val="006A54A3"/>
    <w:rsid w:val="006A6D55"/>
    <w:rsid w:val="006A7477"/>
    <w:rsid w:val="006A797A"/>
    <w:rsid w:val="006B0521"/>
    <w:rsid w:val="006B18F6"/>
    <w:rsid w:val="006B5322"/>
    <w:rsid w:val="006B6542"/>
    <w:rsid w:val="006C0D36"/>
    <w:rsid w:val="006C17DC"/>
    <w:rsid w:val="006C40D3"/>
    <w:rsid w:val="006C4DB6"/>
    <w:rsid w:val="006C5864"/>
    <w:rsid w:val="006C5D35"/>
    <w:rsid w:val="006C62C9"/>
    <w:rsid w:val="006C6D78"/>
    <w:rsid w:val="006C6ED5"/>
    <w:rsid w:val="006D03F4"/>
    <w:rsid w:val="006D0DCE"/>
    <w:rsid w:val="006D171B"/>
    <w:rsid w:val="006D1DC5"/>
    <w:rsid w:val="006D213D"/>
    <w:rsid w:val="006D272C"/>
    <w:rsid w:val="006D3FAE"/>
    <w:rsid w:val="006D3FEC"/>
    <w:rsid w:val="006D711B"/>
    <w:rsid w:val="006D7A14"/>
    <w:rsid w:val="006E11EA"/>
    <w:rsid w:val="006E1A7D"/>
    <w:rsid w:val="006E244C"/>
    <w:rsid w:val="006E33A3"/>
    <w:rsid w:val="006E37A5"/>
    <w:rsid w:val="006E571D"/>
    <w:rsid w:val="006E5AC8"/>
    <w:rsid w:val="006E5CA7"/>
    <w:rsid w:val="006E63CD"/>
    <w:rsid w:val="006E6B1F"/>
    <w:rsid w:val="006E7450"/>
    <w:rsid w:val="006F0694"/>
    <w:rsid w:val="006F1963"/>
    <w:rsid w:val="006F2CB8"/>
    <w:rsid w:val="006F322A"/>
    <w:rsid w:val="006F3687"/>
    <w:rsid w:val="006F4905"/>
    <w:rsid w:val="006F5A61"/>
    <w:rsid w:val="006F65CD"/>
    <w:rsid w:val="006F726A"/>
    <w:rsid w:val="007006D3"/>
    <w:rsid w:val="00701E2A"/>
    <w:rsid w:val="00701F09"/>
    <w:rsid w:val="0070245E"/>
    <w:rsid w:val="007025D4"/>
    <w:rsid w:val="00702C59"/>
    <w:rsid w:val="00703E18"/>
    <w:rsid w:val="00704CE3"/>
    <w:rsid w:val="0070522A"/>
    <w:rsid w:val="0070573E"/>
    <w:rsid w:val="007110ED"/>
    <w:rsid w:val="00711A5A"/>
    <w:rsid w:val="00712772"/>
    <w:rsid w:val="00716363"/>
    <w:rsid w:val="00722513"/>
    <w:rsid w:val="00723E8B"/>
    <w:rsid w:val="0072457D"/>
    <w:rsid w:val="00724617"/>
    <w:rsid w:val="00726AB5"/>
    <w:rsid w:val="00730D0C"/>
    <w:rsid w:val="007313A9"/>
    <w:rsid w:val="00731E52"/>
    <w:rsid w:val="00733349"/>
    <w:rsid w:val="00733AAC"/>
    <w:rsid w:val="00733FBD"/>
    <w:rsid w:val="007344AB"/>
    <w:rsid w:val="00735A81"/>
    <w:rsid w:val="00735A9B"/>
    <w:rsid w:val="00735E93"/>
    <w:rsid w:val="0073684B"/>
    <w:rsid w:val="0074038D"/>
    <w:rsid w:val="007403C5"/>
    <w:rsid w:val="00740479"/>
    <w:rsid w:val="0074087B"/>
    <w:rsid w:val="00740D4E"/>
    <w:rsid w:val="00742317"/>
    <w:rsid w:val="007426AC"/>
    <w:rsid w:val="00743D2B"/>
    <w:rsid w:val="00745BD6"/>
    <w:rsid w:val="00746CEA"/>
    <w:rsid w:val="007475B9"/>
    <w:rsid w:val="00747A25"/>
    <w:rsid w:val="00751035"/>
    <w:rsid w:val="00753239"/>
    <w:rsid w:val="00753BB6"/>
    <w:rsid w:val="00753E11"/>
    <w:rsid w:val="00753EBA"/>
    <w:rsid w:val="007548E0"/>
    <w:rsid w:val="00754BFD"/>
    <w:rsid w:val="00755043"/>
    <w:rsid w:val="00755319"/>
    <w:rsid w:val="00755859"/>
    <w:rsid w:val="0075594E"/>
    <w:rsid w:val="00756A61"/>
    <w:rsid w:val="00756C09"/>
    <w:rsid w:val="0075716A"/>
    <w:rsid w:val="00757C0B"/>
    <w:rsid w:val="00760DBA"/>
    <w:rsid w:val="00760FBF"/>
    <w:rsid w:val="00761928"/>
    <w:rsid w:val="0076374E"/>
    <w:rsid w:val="00763BF5"/>
    <w:rsid w:val="00764FCB"/>
    <w:rsid w:val="00766F2C"/>
    <w:rsid w:val="007679BC"/>
    <w:rsid w:val="00767B79"/>
    <w:rsid w:val="00770061"/>
    <w:rsid w:val="0077032D"/>
    <w:rsid w:val="00770CBE"/>
    <w:rsid w:val="00771103"/>
    <w:rsid w:val="00771497"/>
    <w:rsid w:val="00774288"/>
    <w:rsid w:val="0077459B"/>
    <w:rsid w:val="00774838"/>
    <w:rsid w:val="0077488A"/>
    <w:rsid w:val="007758B6"/>
    <w:rsid w:val="007772A4"/>
    <w:rsid w:val="00777DCF"/>
    <w:rsid w:val="00782C5D"/>
    <w:rsid w:val="00783CD6"/>
    <w:rsid w:val="0078531E"/>
    <w:rsid w:val="00785DCF"/>
    <w:rsid w:val="00786101"/>
    <w:rsid w:val="007869D8"/>
    <w:rsid w:val="00786AB8"/>
    <w:rsid w:val="00786D58"/>
    <w:rsid w:val="00786E34"/>
    <w:rsid w:val="007872E3"/>
    <w:rsid w:val="00787368"/>
    <w:rsid w:val="00790BC8"/>
    <w:rsid w:val="0079105D"/>
    <w:rsid w:val="0079149D"/>
    <w:rsid w:val="007921CB"/>
    <w:rsid w:val="00793924"/>
    <w:rsid w:val="007940E5"/>
    <w:rsid w:val="0079419D"/>
    <w:rsid w:val="00794D7C"/>
    <w:rsid w:val="00797AC8"/>
    <w:rsid w:val="00797E69"/>
    <w:rsid w:val="007A07B0"/>
    <w:rsid w:val="007A1430"/>
    <w:rsid w:val="007A1C2B"/>
    <w:rsid w:val="007A21F4"/>
    <w:rsid w:val="007A24DB"/>
    <w:rsid w:val="007A3A5B"/>
    <w:rsid w:val="007A3E7E"/>
    <w:rsid w:val="007A44B9"/>
    <w:rsid w:val="007A4B93"/>
    <w:rsid w:val="007A4CEF"/>
    <w:rsid w:val="007A513B"/>
    <w:rsid w:val="007A5D55"/>
    <w:rsid w:val="007A6E01"/>
    <w:rsid w:val="007A7A9A"/>
    <w:rsid w:val="007A7BDF"/>
    <w:rsid w:val="007B00F1"/>
    <w:rsid w:val="007B01F3"/>
    <w:rsid w:val="007B06F0"/>
    <w:rsid w:val="007B1146"/>
    <w:rsid w:val="007B120A"/>
    <w:rsid w:val="007B1CDF"/>
    <w:rsid w:val="007B26B3"/>
    <w:rsid w:val="007B2911"/>
    <w:rsid w:val="007B3065"/>
    <w:rsid w:val="007B3D00"/>
    <w:rsid w:val="007B4EA5"/>
    <w:rsid w:val="007B5A24"/>
    <w:rsid w:val="007B5FD7"/>
    <w:rsid w:val="007B71E1"/>
    <w:rsid w:val="007B77B3"/>
    <w:rsid w:val="007C034C"/>
    <w:rsid w:val="007C0855"/>
    <w:rsid w:val="007C16FE"/>
    <w:rsid w:val="007C2D67"/>
    <w:rsid w:val="007C31AB"/>
    <w:rsid w:val="007C3481"/>
    <w:rsid w:val="007C3A76"/>
    <w:rsid w:val="007C4F70"/>
    <w:rsid w:val="007C5140"/>
    <w:rsid w:val="007C6C6A"/>
    <w:rsid w:val="007C71A6"/>
    <w:rsid w:val="007D0195"/>
    <w:rsid w:val="007D2679"/>
    <w:rsid w:val="007D2BAB"/>
    <w:rsid w:val="007D47A8"/>
    <w:rsid w:val="007D6741"/>
    <w:rsid w:val="007E4550"/>
    <w:rsid w:val="007E45E3"/>
    <w:rsid w:val="007F20D4"/>
    <w:rsid w:val="007F2E3A"/>
    <w:rsid w:val="007F36E9"/>
    <w:rsid w:val="007F40B1"/>
    <w:rsid w:val="007F54F6"/>
    <w:rsid w:val="007F6AC6"/>
    <w:rsid w:val="007F74F6"/>
    <w:rsid w:val="008003F2"/>
    <w:rsid w:val="008014F1"/>
    <w:rsid w:val="00802EA0"/>
    <w:rsid w:val="008045D8"/>
    <w:rsid w:val="008051BE"/>
    <w:rsid w:val="00805675"/>
    <w:rsid w:val="00805700"/>
    <w:rsid w:val="00807B14"/>
    <w:rsid w:val="00807B2B"/>
    <w:rsid w:val="008104F9"/>
    <w:rsid w:val="0081164A"/>
    <w:rsid w:val="00811E0A"/>
    <w:rsid w:val="00812272"/>
    <w:rsid w:val="00813A81"/>
    <w:rsid w:val="008153B3"/>
    <w:rsid w:val="00815FC6"/>
    <w:rsid w:val="00816E9D"/>
    <w:rsid w:val="008218D8"/>
    <w:rsid w:val="00821C94"/>
    <w:rsid w:val="00824637"/>
    <w:rsid w:val="008258FD"/>
    <w:rsid w:val="00825B6A"/>
    <w:rsid w:val="00827013"/>
    <w:rsid w:val="00827297"/>
    <w:rsid w:val="00830DBB"/>
    <w:rsid w:val="00831F20"/>
    <w:rsid w:val="008327B0"/>
    <w:rsid w:val="008338DC"/>
    <w:rsid w:val="00833A12"/>
    <w:rsid w:val="00833D7A"/>
    <w:rsid w:val="00835D60"/>
    <w:rsid w:val="00835F54"/>
    <w:rsid w:val="008370F4"/>
    <w:rsid w:val="0083747E"/>
    <w:rsid w:val="0083767D"/>
    <w:rsid w:val="0083768C"/>
    <w:rsid w:val="00837A25"/>
    <w:rsid w:val="00840CB2"/>
    <w:rsid w:val="00841ADC"/>
    <w:rsid w:val="00841B3E"/>
    <w:rsid w:val="00841E05"/>
    <w:rsid w:val="008430F9"/>
    <w:rsid w:val="0084477C"/>
    <w:rsid w:val="008449B2"/>
    <w:rsid w:val="00844FC3"/>
    <w:rsid w:val="008456AC"/>
    <w:rsid w:val="00850969"/>
    <w:rsid w:val="008534DC"/>
    <w:rsid w:val="008542A2"/>
    <w:rsid w:val="0085448A"/>
    <w:rsid w:val="00855633"/>
    <w:rsid w:val="0085669A"/>
    <w:rsid w:val="00860164"/>
    <w:rsid w:val="00864A3F"/>
    <w:rsid w:val="0086521B"/>
    <w:rsid w:val="00865C9D"/>
    <w:rsid w:val="0086652A"/>
    <w:rsid w:val="00866F79"/>
    <w:rsid w:val="0086740B"/>
    <w:rsid w:val="00871819"/>
    <w:rsid w:val="00871CC8"/>
    <w:rsid w:val="00873132"/>
    <w:rsid w:val="00874922"/>
    <w:rsid w:val="008763D1"/>
    <w:rsid w:val="00877582"/>
    <w:rsid w:val="00877A43"/>
    <w:rsid w:val="00881620"/>
    <w:rsid w:val="00885376"/>
    <w:rsid w:val="00885A81"/>
    <w:rsid w:val="008866B3"/>
    <w:rsid w:val="0089114B"/>
    <w:rsid w:val="00892156"/>
    <w:rsid w:val="008921AB"/>
    <w:rsid w:val="00892339"/>
    <w:rsid w:val="008927F7"/>
    <w:rsid w:val="00892E4C"/>
    <w:rsid w:val="00893F29"/>
    <w:rsid w:val="00896DA6"/>
    <w:rsid w:val="00897D35"/>
    <w:rsid w:val="008A05EE"/>
    <w:rsid w:val="008A06E8"/>
    <w:rsid w:val="008A106E"/>
    <w:rsid w:val="008A24C8"/>
    <w:rsid w:val="008A51E0"/>
    <w:rsid w:val="008A6100"/>
    <w:rsid w:val="008A6120"/>
    <w:rsid w:val="008A7585"/>
    <w:rsid w:val="008A7C61"/>
    <w:rsid w:val="008B0029"/>
    <w:rsid w:val="008B0055"/>
    <w:rsid w:val="008B04EC"/>
    <w:rsid w:val="008B05B3"/>
    <w:rsid w:val="008B0846"/>
    <w:rsid w:val="008B1511"/>
    <w:rsid w:val="008B1E41"/>
    <w:rsid w:val="008B3DB5"/>
    <w:rsid w:val="008B48F5"/>
    <w:rsid w:val="008B5981"/>
    <w:rsid w:val="008B68A3"/>
    <w:rsid w:val="008B73B1"/>
    <w:rsid w:val="008B742B"/>
    <w:rsid w:val="008C0917"/>
    <w:rsid w:val="008C1212"/>
    <w:rsid w:val="008C1512"/>
    <w:rsid w:val="008C1ECA"/>
    <w:rsid w:val="008C2A1C"/>
    <w:rsid w:val="008C7032"/>
    <w:rsid w:val="008C791F"/>
    <w:rsid w:val="008D0968"/>
    <w:rsid w:val="008D0D74"/>
    <w:rsid w:val="008D3E40"/>
    <w:rsid w:val="008D54FE"/>
    <w:rsid w:val="008D587E"/>
    <w:rsid w:val="008D61D1"/>
    <w:rsid w:val="008D66DA"/>
    <w:rsid w:val="008D7DF3"/>
    <w:rsid w:val="008E038C"/>
    <w:rsid w:val="008E145A"/>
    <w:rsid w:val="008E1772"/>
    <w:rsid w:val="008E3214"/>
    <w:rsid w:val="008E39C0"/>
    <w:rsid w:val="008E3F07"/>
    <w:rsid w:val="008E4120"/>
    <w:rsid w:val="008E4D95"/>
    <w:rsid w:val="008E519F"/>
    <w:rsid w:val="008E56C1"/>
    <w:rsid w:val="008E5DDF"/>
    <w:rsid w:val="008E626E"/>
    <w:rsid w:val="008E6467"/>
    <w:rsid w:val="008E6496"/>
    <w:rsid w:val="008E6894"/>
    <w:rsid w:val="008E689C"/>
    <w:rsid w:val="008E6903"/>
    <w:rsid w:val="008F1CCE"/>
    <w:rsid w:val="008F21B1"/>
    <w:rsid w:val="008F3A01"/>
    <w:rsid w:val="008F3E6E"/>
    <w:rsid w:val="008F4532"/>
    <w:rsid w:val="008F4B6C"/>
    <w:rsid w:val="008F6861"/>
    <w:rsid w:val="008F6F61"/>
    <w:rsid w:val="008F7497"/>
    <w:rsid w:val="008F7A28"/>
    <w:rsid w:val="009015AA"/>
    <w:rsid w:val="009026EE"/>
    <w:rsid w:val="00902AE1"/>
    <w:rsid w:val="00902F4A"/>
    <w:rsid w:val="0090377E"/>
    <w:rsid w:val="00903FCD"/>
    <w:rsid w:val="00904C47"/>
    <w:rsid w:val="00904EFB"/>
    <w:rsid w:val="0090573F"/>
    <w:rsid w:val="00905AE2"/>
    <w:rsid w:val="00906243"/>
    <w:rsid w:val="00906A39"/>
    <w:rsid w:val="009104E4"/>
    <w:rsid w:val="009132F7"/>
    <w:rsid w:val="0091433D"/>
    <w:rsid w:val="0091531A"/>
    <w:rsid w:val="00916C71"/>
    <w:rsid w:val="00920D0A"/>
    <w:rsid w:val="00921747"/>
    <w:rsid w:val="00921CC3"/>
    <w:rsid w:val="0092203A"/>
    <w:rsid w:val="00922679"/>
    <w:rsid w:val="009228ED"/>
    <w:rsid w:val="00923BCE"/>
    <w:rsid w:val="0092444D"/>
    <w:rsid w:val="00924A0C"/>
    <w:rsid w:val="00924C53"/>
    <w:rsid w:val="00925296"/>
    <w:rsid w:val="00925847"/>
    <w:rsid w:val="00926BAB"/>
    <w:rsid w:val="00926F0C"/>
    <w:rsid w:val="00927C16"/>
    <w:rsid w:val="00930C1A"/>
    <w:rsid w:val="00932D67"/>
    <w:rsid w:val="00933395"/>
    <w:rsid w:val="00933BBE"/>
    <w:rsid w:val="00936E61"/>
    <w:rsid w:val="0093742A"/>
    <w:rsid w:val="00937550"/>
    <w:rsid w:val="00940683"/>
    <w:rsid w:val="00940A48"/>
    <w:rsid w:val="009418F7"/>
    <w:rsid w:val="009419E4"/>
    <w:rsid w:val="00941D43"/>
    <w:rsid w:val="0094225D"/>
    <w:rsid w:val="009426D1"/>
    <w:rsid w:val="009434E2"/>
    <w:rsid w:val="00943CCC"/>
    <w:rsid w:val="0094771A"/>
    <w:rsid w:val="00947B05"/>
    <w:rsid w:val="00950C94"/>
    <w:rsid w:val="009536F7"/>
    <w:rsid w:val="00954239"/>
    <w:rsid w:val="00954950"/>
    <w:rsid w:val="009559F6"/>
    <w:rsid w:val="00956377"/>
    <w:rsid w:val="009568CA"/>
    <w:rsid w:val="009571FF"/>
    <w:rsid w:val="00957A6B"/>
    <w:rsid w:val="00957EC6"/>
    <w:rsid w:val="00960661"/>
    <w:rsid w:val="00961AB6"/>
    <w:rsid w:val="009626AF"/>
    <w:rsid w:val="00963302"/>
    <w:rsid w:val="0096773E"/>
    <w:rsid w:val="009679D5"/>
    <w:rsid w:val="00970661"/>
    <w:rsid w:val="00971754"/>
    <w:rsid w:val="00971E46"/>
    <w:rsid w:val="00974D58"/>
    <w:rsid w:val="009752DD"/>
    <w:rsid w:val="009775CE"/>
    <w:rsid w:val="00977A5F"/>
    <w:rsid w:val="00977E39"/>
    <w:rsid w:val="00980798"/>
    <w:rsid w:val="00980AD4"/>
    <w:rsid w:val="00981A6E"/>
    <w:rsid w:val="00983719"/>
    <w:rsid w:val="00985588"/>
    <w:rsid w:val="00986416"/>
    <w:rsid w:val="0098748A"/>
    <w:rsid w:val="00987B19"/>
    <w:rsid w:val="00987F27"/>
    <w:rsid w:val="00991265"/>
    <w:rsid w:val="009914A7"/>
    <w:rsid w:val="009914EE"/>
    <w:rsid w:val="00992414"/>
    <w:rsid w:val="00992A0A"/>
    <w:rsid w:val="00993161"/>
    <w:rsid w:val="0099319D"/>
    <w:rsid w:val="00993A1C"/>
    <w:rsid w:val="0099417E"/>
    <w:rsid w:val="009955F9"/>
    <w:rsid w:val="00995684"/>
    <w:rsid w:val="00995FEB"/>
    <w:rsid w:val="00997555"/>
    <w:rsid w:val="009A27CC"/>
    <w:rsid w:val="009A2A28"/>
    <w:rsid w:val="009A3A43"/>
    <w:rsid w:val="009A6C63"/>
    <w:rsid w:val="009A74E8"/>
    <w:rsid w:val="009B299F"/>
    <w:rsid w:val="009B3077"/>
    <w:rsid w:val="009B3BD3"/>
    <w:rsid w:val="009C61DB"/>
    <w:rsid w:val="009C6691"/>
    <w:rsid w:val="009C76D7"/>
    <w:rsid w:val="009C79FE"/>
    <w:rsid w:val="009D02BE"/>
    <w:rsid w:val="009D1200"/>
    <w:rsid w:val="009D25FE"/>
    <w:rsid w:val="009D2A19"/>
    <w:rsid w:val="009D2B4E"/>
    <w:rsid w:val="009D3234"/>
    <w:rsid w:val="009D3BB5"/>
    <w:rsid w:val="009D4111"/>
    <w:rsid w:val="009D4456"/>
    <w:rsid w:val="009D4F34"/>
    <w:rsid w:val="009E1D0F"/>
    <w:rsid w:val="009E1E1D"/>
    <w:rsid w:val="009E1F23"/>
    <w:rsid w:val="009E62C9"/>
    <w:rsid w:val="009F1A5A"/>
    <w:rsid w:val="009F3123"/>
    <w:rsid w:val="009F328D"/>
    <w:rsid w:val="009F3C10"/>
    <w:rsid w:val="009F5AB6"/>
    <w:rsid w:val="009F5D61"/>
    <w:rsid w:val="009F6534"/>
    <w:rsid w:val="009F6D4D"/>
    <w:rsid w:val="009F76C8"/>
    <w:rsid w:val="009F7972"/>
    <w:rsid w:val="009F7BBC"/>
    <w:rsid w:val="00A0187F"/>
    <w:rsid w:val="00A025D4"/>
    <w:rsid w:val="00A045DA"/>
    <w:rsid w:val="00A06E58"/>
    <w:rsid w:val="00A108D1"/>
    <w:rsid w:val="00A11D1C"/>
    <w:rsid w:val="00A11DA8"/>
    <w:rsid w:val="00A14891"/>
    <w:rsid w:val="00A14A7D"/>
    <w:rsid w:val="00A1518F"/>
    <w:rsid w:val="00A174C3"/>
    <w:rsid w:val="00A2027D"/>
    <w:rsid w:val="00A2348D"/>
    <w:rsid w:val="00A24E51"/>
    <w:rsid w:val="00A24F6A"/>
    <w:rsid w:val="00A255D2"/>
    <w:rsid w:val="00A257EC"/>
    <w:rsid w:val="00A260AE"/>
    <w:rsid w:val="00A261F7"/>
    <w:rsid w:val="00A26E42"/>
    <w:rsid w:val="00A26E8C"/>
    <w:rsid w:val="00A27048"/>
    <w:rsid w:val="00A27924"/>
    <w:rsid w:val="00A302F0"/>
    <w:rsid w:val="00A309E3"/>
    <w:rsid w:val="00A31D6F"/>
    <w:rsid w:val="00A32AB8"/>
    <w:rsid w:val="00A331E9"/>
    <w:rsid w:val="00A33573"/>
    <w:rsid w:val="00A368F1"/>
    <w:rsid w:val="00A3757D"/>
    <w:rsid w:val="00A37BA0"/>
    <w:rsid w:val="00A40CCB"/>
    <w:rsid w:val="00A42AD9"/>
    <w:rsid w:val="00A42FDD"/>
    <w:rsid w:val="00A43E03"/>
    <w:rsid w:val="00A453F4"/>
    <w:rsid w:val="00A46449"/>
    <w:rsid w:val="00A46A92"/>
    <w:rsid w:val="00A46B14"/>
    <w:rsid w:val="00A47B30"/>
    <w:rsid w:val="00A47E8B"/>
    <w:rsid w:val="00A520C6"/>
    <w:rsid w:val="00A531FB"/>
    <w:rsid w:val="00A533CA"/>
    <w:rsid w:val="00A53D18"/>
    <w:rsid w:val="00A546DE"/>
    <w:rsid w:val="00A54CEF"/>
    <w:rsid w:val="00A55589"/>
    <w:rsid w:val="00A55AB7"/>
    <w:rsid w:val="00A64E77"/>
    <w:rsid w:val="00A655A8"/>
    <w:rsid w:val="00A657E2"/>
    <w:rsid w:val="00A65A17"/>
    <w:rsid w:val="00A6641B"/>
    <w:rsid w:val="00A66D82"/>
    <w:rsid w:val="00A67026"/>
    <w:rsid w:val="00A67B69"/>
    <w:rsid w:val="00A70044"/>
    <w:rsid w:val="00A7021E"/>
    <w:rsid w:val="00A71D88"/>
    <w:rsid w:val="00A729AE"/>
    <w:rsid w:val="00A72ABF"/>
    <w:rsid w:val="00A73EF3"/>
    <w:rsid w:val="00A74861"/>
    <w:rsid w:val="00A75168"/>
    <w:rsid w:val="00A75FCE"/>
    <w:rsid w:val="00A80699"/>
    <w:rsid w:val="00A82937"/>
    <w:rsid w:val="00A83590"/>
    <w:rsid w:val="00A83D46"/>
    <w:rsid w:val="00A85ED2"/>
    <w:rsid w:val="00A90D3C"/>
    <w:rsid w:val="00A917E1"/>
    <w:rsid w:val="00A91977"/>
    <w:rsid w:val="00A92AAE"/>
    <w:rsid w:val="00A934BD"/>
    <w:rsid w:val="00A959FC"/>
    <w:rsid w:val="00A96584"/>
    <w:rsid w:val="00A971BD"/>
    <w:rsid w:val="00AA08F7"/>
    <w:rsid w:val="00AA1721"/>
    <w:rsid w:val="00AA1C43"/>
    <w:rsid w:val="00AA2582"/>
    <w:rsid w:val="00AA3DA5"/>
    <w:rsid w:val="00AA4356"/>
    <w:rsid w:val="00AA4446"/>
    <w:rsid w:val="00AA4B9F"/>
    <w:rsid w:val="00AA60EE"/>
    <w:rsid w:val="00AA6394"/>
    <w:rsid w:val="00AB2193"/>
    <w:rsid w:val="00AB4B1A"/>
    <w:rsid w:val="00AB73CE"/>
    <w:rsid w:val="00AC11DE"/>
    <w:rsid w:val="00AC1827"/>
    <w:rsid w:val="00AC4788"/>
    <w:rsid w:val="00AC6BEE"/>
    <w:rsid w:val="00AC7FC7"/>
    <w:rsid w:val="00AD0553"/>
    <w:rsid w:val="00AD0899"/>
    <w:rsid w:val="00AD0D3F"/>
    <w:rsid w:val="00AD10EA"/>
    <w:rsid w:val="00AD2BE8"/>
    <w:rsid w:val="00AD3FBE"/>
    <w:rsid w:val="00AD4D88"/>
    <w:rsid w:val="00AD5FDA"/>
    <w:rsid w:val="00AD64A5"/>
    <w:rsid w:val="00AD6925"/>
    <w:rsid w:val="00AD72BE"/>
    <w:rsid w:val="00AE1C9B"/>
    <w:rsid w:val="00AE3795"/>
    <w:rsid w:val="00AE4FBF"/>
    <w:rsid w:val="00AE73E1"/>
    <w:rsid w:val="00AF0F5E"/>
    <w:rsid w:val="00AF1DA3"/>
    <w:rsid w:val="00AF3348"/>
    <w:rsid w:val="00AF5152"/>
    <w:rsid w:val="00AF7241"/>
    <w:rsid w:val="00AF73DC"/>
    <w:rsid w:val="00AF7AB6"/>
    <w:rsid w:val="00AF7EF3"/>
    <w:rsid w:val="00B00CF6"/>
    <w:rsid w:val="00B02244"/>
    <w:rsid w:val="00B03F48"/>
    <w:rsid w:val="00B04153"/>
    <w:rsid w:val="00B069FC"/>
    <w:rsid w:val="00B07483"/>
    <w:rsid w:val="00B0796D"/>
    <w:rsid w:val="00B10614"/>
    <w:rsid w:val="00B1093B"/>
    <w:rsid w:val="00B11AAD"/>
    <w:rsid w:val="00B11BDB"/>
    <w:rsid w:val="00B140CC"/>
    <w:rsid w:val="00B15C0F"/>
    <w:rsid w:val="00B17166"/>
    <w:rsid w:val="00B174B1"/>
    <w:rsid w:val="00B178E9"/>
    <w:rsid w:val="00B2122A"/>
    <w:rsid w:val="00B21295"/>
    <w:rsid w:val="00B213C0"/>
    <w:rsid w:val="00B215C2"/>
    <w:rsid w:val="00B23135"/>
    <w:rsid w:val="00B231E3"/>
    <w:rsid w:val="00B2337A"/>
    <w:rsid w:val="00B233A9"/>
    <w:rsid w:val="00B23D7C"/>
    <w:rsid w:val="00B23E25"/>
    <w:rsid w:val="00B23EE1"/>
    <w:rsid w:val="00B24963"/>
    <w:rsid w:val="00B24FEE"/>
    <w:rsid w:val="00B251A2"/>
    <w:rsid w:val="00B2625D"/>
    <w:rsid w:val="00B272B9"/>
    <w:rsid w:val="00B30499"/>
    <w:rsid w:val="00B3071E"/>
    <w:rsid w:val="00B33DFE"/>
    <w:rsid w:val="00B3467C"/>
    <w:rsid w:val="00B357DA"/>
    <w:rsid w:val="00B35FC0"/>
    <w:rsid w:val="00B435CC"/>
    <w:rsid w:val="00B43A98"/>
    <w:rsid w:val="00B44CDF"/>
    <w:rsid w:val="00B46DA4"/>
    <w:rsid w:val="00B47FED"/>
    <w:rsid w:val="00B5126A"/>
    <w:rsid w:val="00B516A4"/>
    <w:rsid w:val="00B52220"/>
    <w:rsid w:val="00B52874"/>
    <w:rsid w:val="00B52D12"/>
    <w:rsid w:val="00B5479D"/>
    <w:rsid w:val="00B549ED"/>
    <w:rsid w:val="00B55264"/>
    <w:rsid w:val="00B56365"/>
    <w:rsid w:val="00B56575"/>
    <w:rsid w:val="00B572FB"/>
    <w:rsid w:val="00B57BED"/>
    <w:rsid w:val="00B62CA8"/>
    <w:rsid w:val="00B64618"/>
    <w:rsid w:val="00B65331"/>
    <w:rsid w:val="00B66857"/>
    <w:rsid w:val="00B66A1A"/>
    <w:rsid w:val="00B66B1E"/>
    <w:rsid w:val="00B6773D"/>
    <w:rsid w:val="00B7026C"/>
    <w:rsid w:val="00B70DA8"/>
    <w:rsid w:val="00B70E0A"/>
    <w:rsid w:val="00B71F13"/>
    <w:rsid w:val="00B7398D"/>
    <w:rsid w:val="00B74895"/>
    <w:rsid w:val="00B751A3"/>
    <w:rsid w:val="00B762B9"/>
    <w:rsid w:val="00B76849"/>
    <w:rsid w:val="00B76C6B"/>
    <w:rsid w:val="00B77617"/>
    <w:rsid w:val="00B77699"/>
    <w:rsid w:val="00B77B84"/>
    <w:rsid w:val="00B77F91"/>
    <w:rsid w:val="00B818B9"/>
    <w:rsid w:val="00B82BFC"/>
    <w:rsid w:val="00B83583"/>
    <w:rsid w:val="00B85B2F"/>
    <w:rsid w:val="00B87D2C"/>
    <w:rsid w:val="00B92BEA"/>
    <w:rsid w:val="00B92EFB"/>
    <w:rsid w:val="00B93E22"/>
    <w:rsid w:val="00B95321"/>
    <w:rsid w:val="00B97A00"/>
    <w:rsid w:val="00B97C81"/>
    <w:rsid w:val="00BA0074"/>
    <w:rsid w:val="00BA06F2"/>
    <w:rsid w:val="00BA0F06"/>
    <w:rsid w:val="00BA1F77"/>
    <w:rsid w:val="00BA1FC5"/>
    <w:rsid w:val="00BA1FDF"/>
    <w:rsid w:val="00BA3AC5"/>
    <w:rsid w:val="00BA4292"/>
    <w:rsid w:val="00BA6214"/>
    <w:rsid w:val="00BA6B48"/>
    <w:rsid w:val="00BA70C8"/>
    <w:rsid w:val="00BB02F8"/>
    <w:rsid w:val="00BB13E5"/>
    <w:rsid w:val="00BB185B"/>
    <w:rsid w:val="00BB273F"/>
    <w:rsid w:val="00BB277B"/>
    <w:rsid w:val="00BB2BA2"/>
    <w:rsid w:val="00BB367C"/>
    <w:rsid w:val="00BB4360"/>
    <w:rsid w:val="00BB437F"/>
    <w:rsid w:val="00BB4ACA"/>
    <w:rsid w:val="00BB55F7"/>
    <w:rsid w:val="00BB5BA7"/>
    <w:rsid w:val="00BB5C5D"/>
    <w:rsid w:val="00BB5C8B"/>
    <w:rsid w:val="00BB63E3"/>
    <w:rsid w:val="00BB7CF3"/>
    <w:rsid w:val="00BB7EC7"/>
    <w:rsid w:val="00BC0DA0"/>
    <w:rsid w:val="00BC2293"/>
    <w:rsid w:val="00BC3B27"/>
    <w:rsid w:val="00BC3DDE"/>
    <w:rsid w:val="00BC50D0"/>
    <w:rsid w:val="00BC54ED"/>
    <w:rsid w:val="00BC5CD1"/>
    <w:rsid w:val="00BC5EFB"/>
    <w:rsid w:val="00BD2643"/>
    <w:rsid w:val="00BD2BDE"/>
    <w:rsid w:val="00BD46E4"/>
    <w:rsid w:val="00BD54EC"/>
    <w:rsid w:val="00BD757B"/>
    <w:rsid w:val="00BE0E68"/>
    <w:rsid w:val="00BE1B50"/>
    <w:rsid w:val="00BE20AC"/>
    <w:rsid w:val="00BE29EC"/>
    <w:rsid w:val="00BE3964"/>
    <w:rsid w:val="00BE4234"/>
    <w:rsid w:val="00BE49F5"/>
    <w:rsid w:val="00BE4D27"/>
    <w:rsid w:val="00BE5DD5"/>
    <w:rsid w:val="00BE63E2"/>
    <w:rsid w:val="00BE6F61"/>
    <w:rsid w:val="00BE760D"/>
    <w:rsid w:val="00BF0B08"/>
    <w:rsid w:val="00BF1840"/>
    <w:rsid w:val="00BF1DF3"/>
    <w:rsid w:val="00BF211D"/>
    <w:rsid w:val="00BF3590"/>
    <w:rsid w:val="00BF58A8"/>
    <w:rsid w:val="00BF5C7A"/>
    <w:rsid w:val="00BF649B"/>
    <w:rsid w:val="00BF64ED"/>
    <w:rsid w:val="00BF6974"/>
    <w:rsid w:val="00BF6F09"/>
    <w:rsid w:val="00BF70EF"/>
    <w:rsid w:val="00BF71C0"/>
    <w:rsid w:val="00BF7201"/>
    <w:rsid w:val="00C018F1"/>
    <w:rsid w:val="00C02F69"/>
    <w:rsid w:val="00C03B44"/>
    <w:rsid w:val="00C0424F"/>
    <w:rsid w:val="00C0470B"/>
    <w:rsid w:val="00C04934"/>
    <w:rsid w:val="00C04B80"/>
    <w:rsid w:val="00C05C11"/>
    <w:rsid w:val="00C062C4"/>
    <w:rsid w:val="00C07203"/>
    <w:rsid w:val="00C07645"/>
    <w:rsid w:val="00C07948"/>
    <w:rsid w:val="00C12991"/>
    <w:rsid w:val="00C135CC"/>
    <w:rsid w:val="00C13B7F"/>
    <w:rsid w:val="00C15369"/>
    <w:rsid w:val="00C20DCB"/>
    <w:rsid w:val="00C2184A"/>
    <w:rsid w:val="00C2323D"/>
    <w:rsid w:val="00C241E9"/>
    <w:rsid w:val="00C256DC"/>
    <w:rsid w:val="00C3303B"/>
    <w:rsid w:val="00C33418"/>
    <w:rsid w:val="00C33687"/>
    <w:rsid w:val="00C35009"/>
    <w:rsid w:val="00C36EF3"/>
    <w:rsid w:val="00C423CF"/>
    <w:rsid w:val="00C43283"/>
    <w:rsid w:val="00C43724"/>
    <w:rsid w:val="00C43DE2"/>
    <w:rsid w:val="00C43E11"/>
    <w:rsid w:val="00C52CB9"/>
    <w:rsid w:val="00C53113"/>
    <w:rsid w:val="00C54E41"/>
    <w:rsid w:val="00C57C03"/>
    <w:rsid w:val="00C60533"/>
    <w:rsid w:val="00C60A32"/>
    <w:rsid w:val="00C60C01"/>
    <w:rsid w:val="00C60C84"/>
    <w:rsid w:val="00C64711"/>
    <w:rsid w:val="00C64F41"/>
    <w:rsid w:val="00C650CF"/>
    <w:rsid w:val="00C650D6"/>
    <w:rsid w:val="00C65FE5"/>
    <w:rsid w:val="00C66030"/>
    <w:rsid w:val="00C6710E"/>
    <w:rsid w:val="00C676DF"/>
    <w:rsid w:val="00C70794"/>
    <w:rsid w:val="00C70DCE"/>
    <w:rsid w:val="00C721E2"/>
    <w:rsid w:val="00C766A2"/>
    <w:rsid w:val="00C76CE6"/>
    <w:rsid w:val="00C77EF3"/>
    <w:rsid w:val="00C8016A"/>
    <w:rsid w:val="00C8067E"/>
    <w:rsid w:val="00C81A4E"/>
    <w:rsid w:val="00C83C23"/>
    <w:rsid w:val="00C84295"/>
    <w:rsid w:val="00C85571"/>
    <w:rsid w:val="00C86947"/>
    <w:rsid w:val="00C90604"/>
    <w:rsid w:val="00C90D77"/>
    <w:rsid w:val="00C921A0"/>
    <w:rsid w:val="00C9346A"/>
    <w:rsid w:val="00C94189"/>
    <w:rsid w:val="00C946F3"/>
    <w:rsid w:val="00C94891"/>
    <w:rsid w:val="00C957A4"/>
    <w:rsid w:val="00C95902"/>
    <w:rsid w:val="00C97CC7"/>
    <w:rsid w:val="00CA01C5"/>
    <w:rsid w:val="00CA02D1"/>
    <w:rsid w:val="00CA06CE"/>
    <w:rsid w:val="00CA0D55"/>
    <w:rsid w:val="00CA0F4D"/>
    <w:rsid w:val="00CA1304"/>
    <w:rsid w:val="00CA1723"/>
    <w:rsid w:val="00CA20C5"/>
    <w:rsid w:val="00CA2678"/>
    <w:rsid w:val="00CA2946"/>
    <w:rsid w:val="00CA3568"/>
    <w:rsid w:val="00CA3A8E"/>
    <w:rsid w:val="00CA4BC4"/>
    <w:rsid w:val="00CA5FB8"/>
    <w:rsid w:val="00CA69C7"/>
    <w:rsid w:val="00CA7539"/>
    <w:rsid w:val="00CB0039"/>
    <w:rsid w:val="00CB083F"/>
    <w:rsid w:val="00CB0D42"/>
    <w:rsid w:val="00CB26F9"/>
    <w:rsid w:val="00CB3049"/>
    <w:rsid w:val="00CB38D5"/>
    <w:rsid w:val="00CB4883"/>
    <w:rsid w:val="00CB5FA1"/>
    <w:rsid w:val="00CB6633"/>
    <w:rsid w:val="00CB6832"/>
    <w:rsid w:val="00CB732C"/>
    <w:rsid w:val="00CC28B0"/>
    <w:rsid w:val="00CC2A75"/>
    <w:rsid w:val="00CC2AA4"/>
    <w:rsid w:val="00CC2C0B"/>
    <w:rsid w:val="00CC4829"/>
    <w:rsid w:val="00CD0E5D"/>
    <w:rsid w:val="00CD30D7"/>
    <w:rsid w:val="00CD4051"/>
    <w:rsid w:val="00CD4730"/>
    <w:rsid w:val="00CE2E88"/>
    <w:rsid w:val="00CE31AC"/>
    <w:rsid w:val="00CE35CB"/>
    <w:rsid w:val="00CE3E9E"/>
    <w:rsid w:val="00CE6E43"/>
    <w:rsid w:val="00CF154F"/>
    <w:rsid w:val="00CF297A"/>
    <w:rsid w:val="00CF4919"/>
    <w:rsid w:val="00CF5237"/>
    <w:rsid w:val="00CF5E01"/>
    <w:rsid w:val="00CF713F"/>
    <w:rsid w:val="00D01304"/>
    <w:rsid w:val="00D026BB"/>
    <w:rsid w:val="00D02D1C"/>
    <w:rsid w:val="00D03B11"/>
    <w:rsid w:val="00D058A7"/>
    <w:rsid w:val="00D0595B"/>
    <w:rsid w:val="00D05CB8"/>
    <w:rsid w:val="00D062A2"/>
    <w:rsid w:val="00D06A10"/>
    <w:rsid w:val="00D077B9"/>
    <w:rsid w:val="00D07D14"/>
    <w:rsid w:val="00D10CA7"/>
    <w:rsid w:val="00D119DE"/>
    <w:rsid w:val="00D12AA9"/>
    <w:rsid w:val="00D12B3C"/>
    <w:rsid w:val="00D15719"/>
    <w:rsid w:val="00D20174"/>
    <w:rsid w:val="00D221F8"/>
    <w:rsid w:val="00D22D8E"/>
    <w:rsid w:val="00D23C67"/>
    <w:rsid w:val="00D23D84"/>
    <w:rsid w:val="00D253B4"/>
    <w:rsid w:val="00D2719A"/>
    <w:rsid w:val="00D279A3"/>
    <w:rsid w:val="00D30449"/>
    <w:rsid w:val="00D30610"/>
    <w:rsid w:val="00D30A31"/>
    <w:rsid w:val="00D333AF"/>
    <w:rsid w:val="00D3341B"/>
    <w:rsid w:val="00D340EF"/>
    <w:rsid w:val="00D343BA"/>
    <w:rsid w:val="00D36442"/>
    <w:rsid w:val="00D370AB"/>
    <w:rsid w:val="00D40F43"/>
    <w:rsid w:val="00D415DA"/>
    <w:rsid w:val="00D42CC0"/>
    <w:rsid w:val="00D42DC8"/>
    <w:rsid w:val="00D433C1"/>
    <w:rsid w:val="00D45A5E"/>
    <w:rsid w:val="00D50907"/>
    <w:rsid w:val="00D519C1"/>
    <w:rsid w:val="00D52ECD"/>
    <w:rsid w:val="00D53376"/>
    <w:rsid w:val="00D56778"/>
    <w:rsid w:val="00D570F4"/>
    <w:rsid w:val="00D5747C"/>
    <w:rsid w:val="00D61785"/>
    <w:rsid w:val="00D61B72"/>
    <w:rsid w:val="00D620A3"/>
    <w:rsid w:val="00D620F5"/>
    <w:rsid w:val="00D6434F"/>
    <w:rsid w:val="00D649BE"/>
    <w:rsid w:val="00D655B0"/>
    <w:rsid w:val="00D65788"/>
    <w:rsid w:val="00D667F9"/>
    <w:rsid w:val="00D66C4C"/>
    <w:rsid w:val="00D67AAD"/>
    <w:rsid w:val="00D67EBB"/>
    <w:rsid w:val="00D700E3"/>
    <w:rsid w:val="00D71C88"/>
    <w:rsid w:val="00D75465"/>
    <w:rsid w:val="00D75EEB"/>
    <w:rsid w:val="00D767F7"/>
    <w:rsid w:val="00D76931"/>
    <w:rsid w:val="00D7735E"/>
    <w:rsid w:val="00D8219F"/>
    <w:rsid w:val="00D840B0"/>
    <w:rsid w:val="00D843D0"/>
    <w:rsid w:val="00D8652C"/>
    <w:rsid w:val="00D86670"/>
    <w:rsid w:val="00D86A6A"/>
    <w:rsid w:val="00D86D81"/>
    <w:rsid w:val="00D87A22"/>
    <w:rsid w:val="00D903AF"/>
    <w:rsid w:val="00D91427"/>
    <w:rsid w:val="00D9171B"/>
    <w:rsid w:val="00D91AAF"/>
    <w:rsid w:val="00D9419B"/>
    <w:rsid w:val="00D9479F"/>
    <w:rsid w:val="00D95294"/>
    <w:rsid w:val="00D965D8"/>
    <w:rsid w:val="00D9671A"/>
    <w:rsid w:val="00D9767E"/>
    <w:rsid w:val="00D97743"/>
    <w:rsid w:val="00DA005C"/>
    <w:rsid w:val="00DA19B4"/>
    <w:rsid w:val="00DA3919"/>
    <w:rsid w:val="00DA523E"/>
    <w:rsid w:val="00DA5876"/>
    <w:rsid w:val="00DA6046"/>
    <w:rsid w:val="00DA6159"/>
    <w:rsid w:val="00DA6616"/>
    <w:rsid w:val="00DA71E1"/>
    <w:rsid w:val="00DA74F1"/>
    <w:rsid w:val="00DB3389"/>
    <w:rsid w:val="00DB3ED9"/>
    <w:rsid w:val="00DB4929"/>
    <w:rsid w:val="00DB561E"/>
    <w:rsid w:val="00DB60C8"/>
    <w:rsid w:val="00DB6B9D"/>
    <w:rsid w:val="00DB7923"/>
    <w:rsid w:val="00DC0539"/>
    <w:rsid w:val="00DC065A"/>
    <w:rsid w:val="00DC1F64"/>
    <w:rsid w:val="00DC2A47"/>
    <w:rsid w:val="00DC3741"/>
    <w:rsid w:val="00DC4C4C"/>
    <w:rsid w:val="00DC4CF2"/>
    <w:rsid w:val="00DC5B20"/>
    <w:rsid w:val="00DC6A1A"/>
    <w:rsid w:val="00DC6F5A"/>
    <w:rsid w:val="00DC7B44"/>
    <w:rsid w:val="00DD014E"/>
    <w:rsid w:val="00DD2337"/>
    <w:rsid w:val="00DD27DF"/>
    <w:rsid w:val="00DD487B"/>
    <w:rsid w:val="00DD5A0C"/>
    <w:rsid w:val="00DD5A23"/>
    <w:rsid w:val="00DD5A73"/>
    <w:rsid w:val="00DD604E"/>
    <w:rsid w:val="00DD6357"/>
    <w:rsid w:val="00DD654D"/>
    <w:rsid w:val="00DD6E55"/>
    <w:rsid w:val="00DD7715"/>
    <w:rsid w:val="00DD7ACF"/>
    <w:rsid w:val="00DE04B8"/>
    <w:rsid w:val="00DE202C"/>
    <w:rsid w:val="00DE24AF"/>
    <w:rsid w:val="00DE2E1C"/>
    <w:rsid w:val="00DE60AA"/>
    <w:rsid w:val="00DE6BD0"/>
    <w:rsid w:val="00DF27BB"/>
    <w:rsid w:val="00DF36E2"/>
    <w:rsid w:val="00DF4229"/>
    <w:rsid w:val="00DF4758"/>
    <w:rsid w:val="00DF61AF"/>
    <w:rsid w:val="00DF63F7"/>
    <w:rsid w:val="00DF7159"/>
    <w:rsid w:val="00DF72A7"/>
    <w:rsid w:val="00DF738F"/>
    <w:rsid w:val="00E00806"/>
    <w:rsid w:val="00E00CC4"/>
    <w:rsid w:val="00E00D5D"/>
    <w:rsid w:val="00E00DD1"/>
    <w:rsid w:val="00E01FB9"/>
    <w:rsid w:val="00E02CD1"/>
    <w:rsid w:val="00E07579"/>
    <w:rsid w:val="00E11132"/>
    <w:rsid w:val="00E11B4B"/>
    <w:rsid w:val="00E1280C"/>
    <w:rsid w:val="00E12D53"/>
    <w:rsid w:val="00E1380F"/>
    <w:rsid w:val="00E14066"/>
    <w:rsid w:val="00E146A4"/>
    <w:rsid w:val="00E15165"/>
    <w:rsid w:val="00E155AD"/>
    <w:rsid w:val="00E15C1C"/>
    <w:rsid w:val="00E15F7D"/>
    <w:rsid w:val="00E1609D"/>
    <w:rsid w:val="00E1632A"/>
    <w:rsid w:val="00E20708"/>
    <w:rsid w:val="00E210D1"/>
    <w:rsid w:val="00E2132F"/>
    <w:rsid w:val="00E225FE"/>
    <w:rsid w:val="00E239D5"/>
    <w:rsid w:val="00E24B53"/>
    <w:rsid w:val="00E24B85"/>
    <w:rsid w:val="00E25167"/>
    <w:rsid w:val="00E265A4"/>
    <w:rsid w:val="00E27160"/>
    <w:rsid w:val="00E31200"/>
    <w:rsid w:val="00E31F4B"/>
    <w:rsid w:val="00E33653"/>
    <w:rsid w:val="00E33666"/>
    <w:rsid w:val="00E33747"/>
    <w:rsid w:val="00E346E4"/>
    <w:rsid w:val="00E3588E"/>
    <w:rsid w:val="00E35B35"/>
    <w:rsid w:val="00E36E4D"/>
    <w:rsid w:val="00E37DD8"/>
    <w:rsid w:val="00E406A8"/>
    <w:rsid w:val="00E42D23"/>
    <w:rsid w:val="00E43312"/>
    <w:rsid w:val="00E43406"/>
    <w:rsid w:val="00E442A8"/>
    <w:rsid w:val="00E44586"/>
    <w:rsid w:val="00E449D8"/>
    <w:rsid w:val="00E5156A"/>
    <w:rsid w:val="00E5161A"/>
    <w:rsid w:val="00E520AC"/>
    <w:rsid w:val="00E55818"/>
    <w:rsid w:val="00E55ADF"/>
    <w:rsid w:val="00E610C2"/>
    <w:rsid w:val="00E6143A"/>
    <w:rsid w:val="00E64030"/>
    <w:rsid w:val="00E644F9"/>
    <w:rsid w:val="00E64DFC"/>
    <w:rsid w:val="00E654B3"/>
    <w:rsid w:val="00E665A3"/>
    <w:rsid w:val="00E66F46"/>
    <w:rsid w:val="00E70C48"/>
    <w:rsid w:val="00E71114"/>
    <w:rsid w:val="00E71400"/>
    <w:rsid w:val="00E715BE"/>
    <w:rsid w:val="00E71B04"/>
    <w:rsid w:val="00E72366"/>
    <w:rsid w:val="00E73D51"/>
    <w:rsid w:val="00E75C8A"/>
    <w:rsid w:val="00E76FD1"/>
    <w:rsid w:val="00E775DF"/>
    <w:rsid w:val="00E77837"/>
    <w:rsid w:val="00E8086A"/>
    <w:rsid w:val="00E81681"/>
    <w:rsid w:val="00E81B70"/>
    <w:rsid w:val="00E81C70"/>
    <w:rsid w:val="00E82B50"/>
    <w:rsid w:val="00E83918"/>
    <w:rsid w:val="00E8568E"/>
    <w:rsid w:val="00E872B2"/>
    <w:rsid w:val="00E90076"/>
    <w:rsid w:val="00E90085"/>
    <w:rsid w:val="00E9013E"/>
    <w:rsid w:val="00E9028A"/>
    <w:rsid w:val="00E916A7"/>
    <w:rsid w:val="00E928F0"/>
    <w:rsid w:val="00E93514"/>
    <w:rsid w:val="00E937E5"/>
    <w:rsid w:val="00E97F76"/>
    <w:rsid w:val="00EA0C08"/>
    <w:rsid w:val="00EA1420"/>
    <w:rsid w:val="00EA275D"/>
    <w:rsid w:val="00EA2B31"/>
    <w:rsid w:val="00EA5AF2"/>
    <w:rsid w:val="00EA63C1"/>
    <w:rsid w:val="00EA64AE"/>
    <w:rsid w:val="00EA6A8E"/>
    <w:rsid w:val="00EA6BE0"/>
    <w:rsid w:val="00EB0989"/>
    <w:rsid w:val="00EB257B"/>
    <w:rsid w:val="00EB2712"/>
    <w:rsid w:val="00EB409A"/>
    <w:rsid w:val="00EB4323"/>
    <w:rsid w:val="00EB4B54"/>
    <w:rsid w:val="00EB5534"/>
    <w:rsid w:val="00EB6410"/>
    <w:rsid w:val="00EC01E1"/>
    <w:rsid w:val="00EC01F1"/>
    <w:rsid w:val="00EC0267"/>
    <w:rsid w:val="00EC2854"/>
    <w:rsid w:val="00EC3311"/>
    <w:rsid w:val="00EC34DC"/>
    <w:rsid w:val="00EC3605"/>
    <w:rsid w:val="00EC3C7C"/>
    <w:rsid w:val="00EC4F24"/>
    <w:rsid w:val="00EC526F"/>
    <w:rsid w:val="00EC56F2"/>
    <w:rsid w:val="00EC6347"/>
    <w:rsid w:val="00EC71E7"/>
    <w:rsid w:val="00EC7C67"/>
    <w:rsid w:val="00ED1CF2"/>
    <w:rsid w:val="00ED1DEC"/>
    <w:rsid w:val="00ED3A2F"/>
    <w:rsid w:val="00ED5C89"/>
    <w:rsid w:val="00ED6391"/>
    <w:rsid w:val="00ED6A3E"/>
    <w:rsid w:val="00EE01ED"/>
    <w:rsid w:val="00EE10BC"/>
    <w:rsid w:val="00EE1775"/>
    <w:rsid w:val="00EE331F"/>
    <w:rsid w:val="00EE44D4"/>
    <w:rsid w:val="00EE6903"/>
    <w:rsid w:val="00EE72A0"/>
    <w:rsid w:val="00EE79B3"/>
    <w:rsid w:val="00EF063C"/>
    <w:rsid w:val="00EF11D0"/>
    <w:rsid w:val="00EF1EB3"/>
    <w:rsid w:val="00EF20D3"/>
    <w:rsid w:val="00EF296E"/>
    <w:rsid w:val="00EF460C"/>
    <w:rsid w:val="00EF5C38"/>
    <w:rsid w:val="00EF7A54"/>
    <w:rsid w:val="00F007D9"/>
    <w:rsid w:val="00F016E2"/>
    <w:rsid w:val="00F01792"/>
    <w:rsid w:val="00F01960"/>
    <w:rsid w:val="00F03D77"/>
    <w:rsid w:val="00F044C0"/>
    <w:rsid w:val="00F04954"/>
    <w:rsid w:val="00F04D8B"/>
    <w:rsid w:val="00F05825"/>
    <w:rsid w:val="00F05BE4"/>
    <w:rsid w:val="00F06246"/>
    <w:rsid w:val="00F07E33"/>
    <w:rsid w:val="00F102B0"/>
    <w:rsid w:val="00F10D75"/>
    <w:rsid w:val="00F127AF"/>
    <w:rsid w:val="00F16788"/>
    <w:rsid w:val="00F16DBA"/>
    <w:rsid w:val="00F1768A"/>
    <w:rsid w:val="00F17951"/>
    <w:rsid w:val="00F20513"/>
    <w:rsid w:val="00F20F79"/>
    <w:rsid w:val="00F22B7A"/>
    <w:rsid w:val="00F2313D"/>
    <w:rsid w:val="00F23940"/>
    <w:rsid w:val="00F23A92"/>
    <w:rsid w:val="00F24934"/>
    <w:rsid w:val="00F25326"/>
    <w:rsid w:val="00F25E3F"/>
    <w:rsid w:val="00F263CB"/>
    <w:rsid w:val="00F26B66"/>
    <w:rsid w:val="00F301BB"/>
    <w:rsid w:val="00F3498C"/>
    <w:rsid w:val="00F3499D"/>
    <w:rsid w:val="00F34BF4"/>
    <w:rsid w:val="00F35354"/>
    <w:rsid w:val="00F3717D"/>
    <w:rsid w:val="00F40460"/>
    <w:rsid w:val="00F40661"/>
    <w:rsid w:val="00F412E9"/>
    <w:rsid w:val="00F414D9"/>
    <w:rsid w:val="00F41BFE"/>
    <w:rsid w:val="00F43BFC"/>
    <w:rsid w:val="00F44703"/>
    <w:rsid w:val="00F45ACC"/>
    <w:rsid w:val="00F4668D"/>
    <w:rsid w:val="00F46B47"/>
    <w:rsid w:val="00F474EF"/>
    <w:rsid w:val="00F53B2F"/>
    <w:rsid w:val="00F55C1E"/>
    <w:rsid w:val="00F561EA"/>
    <w:rsid w:val="00F56C6D"/>
    <w:rsid w:val="00F571F1"/>
    <w:rsid w:val="00F57A03"/>
    <w:rsid w:val="00F604F5"/>
    <w:rsid w:val="00F61899"/>
    <w:rsid w:val="00F61BF8"/>
    <w:rsid w:val="00F6589A"/>
    <w:rsid w:val="00F65C43"/>
    <w:rsid w:val="00F66FE7"/>
    <w:rsid w:val="00F67386"/>
    <w:rsid w:val="00F70271"/>
    <w:rsid w:val="00F70929"/>
    <w:rsid w:val="00F715DE"/>
    <w:rsid w:val="00F72EF6"/>
    <w:rsid w:val="00F74BA7"/>
    <w:rsid w:val="00F74C77"/>
    <w:rsid w:val="00F770CA"/>
    <w:rsid w:val="00F77521"/>
    <w:rsid w:val="00F77ED6"/>
    <w:rsid w:val="00F80220"/>
    <w:rsid w:val="00F80D7B"/>
    <w:rsid w:val="00F81353"/>
    <w:rsid w:val="00F816CC"/>
    <w:rsid w:val="00F821FB"/>
    <w:rsid w:val="00F82FA1"/>
    <w:rsid w:val="00F83401"/>
    <w:rsid w:val="00F83478"/>
    <w:rsid w:val="00F83548"/>
    <w:rsid w:val="00F83B64"/>
    <w:rsid w:val="00F84097"/>
    <w:rsid w:val="00F85F15"/>
    <w:rsid w:val="00F90002"/>
    <w:rsid w:val="00F90107"/>
    <w:rsid w:val="00F90540"/>
    <w:rsid w:val="00F90D92"/>
    <w:rsid w:val="00F9140B"/>
    <w:rsid w:val="00F93667"/>
    <w:rsid w:val="00F9418A"/>
    <w:rsid w:val="00F943DA"/>
    <w:rsid w:val="00F9579F"/>
    <w:rsid w:val="00F957BD"/>
    <w:rsid w:val="00F9660B"/>
    <w:rsid w:val="00F9673C"/>
    <w:rsid w:val="00F974D7"/>
    <w:rsid w:val="00FA10B7"/>
    <w:rsid w:val="00FA24ED"/>
    <w:rsid w:val="00FA2F23"/>
    <w:rsid w:val="00FA30F9"/>
    <w:rsid w:val="00FA32A7"/>
    <w:rsid w:val="00FA448D"/>
    <w:rsid w:val="00FA4B87"/>
    <w:rsid w:val="00FA532C"/>
    <w:rsid w:val="00FA6FC1"/>
    <w:rsid w:val="00FA77CF"/>
    <w:rsid w:val="00FB0556"/>
    <w:rsid w:val="00FB0FA7"/>
    <w:rsid w:val="00FB18CB"/>
    <w:rsid w:val="00FB3E78"/>
    <w:rsid w:val="00FB42E5"/>
    <w:rsid w:val="00FB4828"/>
    <w:rsid w:val="00FB4E98"/>
    <w:rsid w:val="00FB716F"/>
    <w:rsid w:val="00FC0F23"/>
    <w:rsid w:val="00FC1651"/>
    <w:rsid w:val="00FC2A52"/>
    <w:rsid w:val="00FC3894"/>
    <w:rsid w:val="00FC3A0B"/>
    <w:rsid w:val="00FC3A3C"/>
    <w:rsid w:val="00FC4EB2"/>
    <w:rsid w:val="00FC6590"/>
    <w:rsid w:val="00FC659C"/>
    <w:rsid w:val="00FD1D52"/>
    <w:rsid w:val="00FD249C"/>
    <w:rsid w:val="00FD2A7F"/>
    <w:rsid w:val="00FD2E1D"/>
    <w:rsid w:val="00FD37B9"/>
    <w:rsid w:val="00FD4673"/>
    <w:rsid w:val="00FD5B2E"/>
    <w:rsid w:val="00FE0FE6"/>
    <w:rsid w:val="00FE27DB"/>
    <w:rsid w:val="00FE320E"/>
    <w:rsid w:val="00FE4372"/>
    <w:rsid w:val="00FE482A"/>
    <w:rsid w:val="00FE51D7"/>
    <w:rsid w:val="00FE6D68"/>
    <w:rsid w:val="00FE7F94"/>
    <w:rsid w:val="00FF1003"/>
    <w:rsid w:val="00FF128B"/>
    <w:rsid w:val="00FF3417"/>
    <w:rsid w:val="00FF3804"/>
    <w:rsid w:val="00FF4A2D"/>
    <w:rsid w:val="00FF4C3F"/>
    <w:rsid w:val="00FF5BF3"/>
    <w:rsid w:val="00FF617F"/>
    <w:rsid w:val="00FF62F3"/>
    <w:rsid w:val="00FF6D56"/>
    <w:rsid w:val="00FF70A4"/>
    <w:rsid w:val="00FF7F05"/>
    <w:rsid w:val="0F742072"/>
    <w:rsid w:val="20CB0937"/>
    <w:rsid w:val="2E9437AF"/>
    <w:rsid w:val="3485153D"/>
    <w:rsid w:val="47B32EDE"/>
    <w:rsid w:val="4DA2407E"/>
    <w:rsid w:val="4E115C1C"/>
    <w:rsid w:val="4E9F2AAC"/>
    <w:rsid w:val="56FC7810"/>
    <w:rsid w:val="6A9D3A16"/>
    <w:rsid w:val="6B621EC2"/>
    <w:rsid w:val="7B44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Theme="majorEastAsia" w:hAnsiTheme="majorEastAsia" w:eastAsiaTheme="majorEastAsia"/>
      <w:b/>
      <w:bCs/>
    </w:rPr>
  </w:style>
  <w:style w:type="paragraph" w:styleId="4">
    <w:name w:val="heading 3"/>
    <w:basedOn w:val="1"/>
    <w:next w:val="1"/>
    <w:link w:val="31"/>
    <w:qFormat/>
    <w:uiPriority w:val="9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4"/>
    <w:basedOn w:val="1"/>
    <w:next w:val="1"/>
    <w:link w:val="32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3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link w:val="35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6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37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44"/>
    <w:semiHidden/>
    <w:unhideWhenUsed/>
    <w:qFormat/>
    <w:uiPriority w:val="99"/>
    <w:rPr>
      <w:sz w:val="18"/>
      <w:szCs w:val="18"/>
    </w:rPr>
  </w:style>
  <w:style w:type="paragraph" w:styleId="12">
    <w:name w:val="annotation text"/>
    <w:basedOn w:val="1"/>
    <w:link w:val="5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</w:rPr>
  </w:style>
  <w:style w:type="paragraph" w:styleId="14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4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tabs>
        <w:tab w:val="right" w:leader="dot" w:pos="10456"/>
      </w:tabs>
      <w:spacing w:after="100" w:line="276" w:lineRule="auto"/>
    </w:pPr>
    <w:rPr>
      <w:rFonts w:asciiTheme="minorHAnsi" w:hAnsiTheme="minorHAnsi" w:eastAsiaTheme="minorEastAsia" w:cstheme="minorBidi"/>
      <w:sz w:val="22"/>
    </w:rPr>
  </w:style>
  <w:style w:type="paragraph" w:styleId="18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</w:r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20">
    <w:name w:val="Title"/>
    <w:basedOn w:val="1"/>
    <w:next w:val="1"/>
    <w:link w:val="3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1">
    <w:name w:val="annotation subject"/>
    <w:basedOn w:val="12"/>
    <w:next w:val="12"/>
    <w:link w:val="58"/>
    <w:semiHidden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24">
    <w:name w:val="Light List Accent 5"/>
    <w:basedOn w:val="2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5">
    <w:name w:val="Medium Grid 1 Accent 5"/>
    <w:basedOn w:val="2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27">
    <w:name w:val="Hyperlink"/>
    <w:basedOn w:val="26"/>
    <w:qFormat/>
    <w:uiPriority w:val="99"/>
    <w:rPr>
      <w:color w:val="0000FF"/>
      <w:u w:val="single"/>
    </w:rPr>
  </w:style>
  <w:style w:type="character" w:styleId="28">
    <w:name w:val="annotation reference"/>
    <w:basedOn w:val="26"/>
    <w:semiHidden/>
    <w:unhideWhenUsed/>
    <w:qFormat/>
    <w:uiPriority w:val="99"/>
    <w:rPr>
      <w:sz w:val="16"/>
      <w:szCs w:val="16"/>
    </w:rPr>
  </w:style>
  <w:style w:type="character" w:customStyle="1" w:styleId="29">
    <w:name w:val="Heading 1 Char"/>
    <w:basedOn w:val="2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Heading 2 Char"/>
    <w:basedOn w:val="26"/>
    <w:link w:val="3"/>
    <w:qFormat/>
    <w:uiPriority w:val="0"/>
    <w:rPr>
      <w:rFonts w:asciiTheme="majorEastAsia" w:hAnsiTheme="majorEastAsia" w:eastAsiaTheme="majorEastAsia"/>
      <w:b/>
      <w:bCs/>
      <w:kern w:val="2"/>
      <w:sz w:val="24"/>
      <w:szCs w:val="24"/>
    </w:rPr>
  </w:style>
  <w:style w:type="character" w:customStyle="1" w:styleId="31">
    <w:name w:val="Heading 3 Char"/>
    <w:basedOn w:val="26"/>
    <w:link w:val="4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32">
    <w:name w:val="Heading 4 Char"/>
    <w:basedOn w:val="26"/>
    <w:link w:val="5"/>
    <w:qFormat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33">
    <w:name w:val="Heading 5 Char"/>
    <w:basedOn w:val="26"/>
    <w:link w:val="6"/>
    <w:qFormat/>
    <w:uiPriority w:val="0"/>
    <w:rPr>
      <w:b/>
      <w:bCs/>
      <w:kern w:val="2"/>
      <w:sz w:val="28"/>
      <w:szCs w:val="28"/>
    </w:rPr>
  </w:style>
  <w:style w:type="character" w:customStyle="1" w:styleId="34">
    <w:name w:val="Heading 6 Char"/>
    <w:basedOn w:val="26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35">
    <w:name w:val="Heading 7 Char"/>
    <w:basedOn w:val="26"/>
    <w:link w:val="8"/>
    <w:qFormat/>
    <w:uiPriority w:val="0"/>
    <w:rPr>
      <w:b/>
      <w:bCs/>
      <w:kern w:val="2"/>
      <w:sz w:val="24"/>
      <w:szCs w:val="24"/>
    </w:rPr>
  </w:style>
  <w:style w:type="character" w:customStyle="1" w:styleId="36">
    <w:name w:val="Heading 8 Char"/>
    <w:basedOn w:val="26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7">
    <w:name w:val="Heading 9 Char"/>
    <w:basedOn w:val="26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8">
    <w:name w:val="Title Char"/>
    <w:basedOn w:val="26"/>
    <w:link w:val="20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Header Char"/>
    <w:basedOn w:val="26"/>
    <w:link w:val="16"/>
    <w:qFormat/>
    <w:uiPriority w:val="99"/>
    <w:rPr>
      <w:kern w:val="2"/>
      <w:sz w:val="18"/>
      <w:szCs w:val="18"/>
    </w:rPr>
  </w:style>
  <w:style w:type="character" w:customStyle="1" w:styleId="41">
    <w:name w:val="Footer Char"/>
    <w:basedOn w:val="26"/>
    <w:link w:val="15"/>
    <w:qFormat/>
    <w:uiPriority w:val="99"/>
    <w:rPr>
      <w:kern w:val="2"/>
      <w:sz w:val="18"/>
      <w:szCs w:val="18"/>
    </w:rPr>
  </w:style>
  <w:style w:type="paragraph" w:customStyle="1" w:styleId="42">
    <w:name w:val="Tabletext"/>
    <w:basedOn w:val="1"/>
    <w:qFormat/>
    <w:uiPriority w:val="0"/>
    <w:pPr>
      <w:keepLines/>
      <w:spacing w:after="120" w:line="240" w:lineRule="atLeast"/>
    </w:pPr>
    <w:rPr>
      <w:rFonts w:ascii="Times New Roman" w:hAnsi="Times New Roman"/>
      <w:sz w:val="20"/>
      <w:szCs w:val="20"/>
      <w:lang w:eastAsia="en-US"/>
    </w:rPr>
  </w:style>
  <w:style w:type="character" w:customStyle="1" w:styleId="43">
    <w:name w:val="Balloon Text Char"/>
    <w:basedOn w:val="26"/>
    <w:link w:val="14"/>
    <w:semiHidden/>
    <w:qFormat/>
    <w:uiPriority w:val="99"/>
    <w:rPr>
      <w:kern w:val="2"/>
      <w:sz w:val="18"/>
      <w:szCs w:val="18"/>
    </w:rPr>
  </w:style>
  <w:style w:type="character" w:customStyle="1" w:styleId="44">
    <w:name w:val="Document Map Char"/>
    <w:basedOn w:val="26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45">
    <w:name w:val="TOC Heading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table" w:customStyle="1" w:styleId="46">
    <w:name w:val="Plain Table 31"/>
    <w:basedOn w:val="2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7">
    <w:name w:val="Grid Table 1 Light1"/>
    <w:basedOn w:val="2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8">
    <w:name w:val="Grid Table 4 - Accent 11"/>
    <w:basedOn w:val="22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49">
    <w:name w:val="Plain Table 11"/>
    <w:basedOn w:val="2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0">
    <w:name w:val="Grid Table 1 Light - Accent 11"/>
    <w:basedOn w:val="22"/>
    <w:qFormat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List Table 7 Colorful - Accent 51"/>
    <w:basedOn w:val="22"/>
    <w:qFormat/>
    <w:uiPriority w:val="52"/>
    <w:rPr>
      <w:color w:val="31859C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2">
    <w:name w:val="List Table 7 Colorful - Accent 41"/>
    <w:basedOn w:val="22"/>
    <w:qFormat/>
    <w:uiPriority w:val="52"/>
    <w:rPr>
      <w:color w:val="604A7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3">
    <w:name w:val="List Table 7 Colorful - Accent 31"/>
    <w:basedOn w:val="22"/>
    <w:qFormat/>
    <w:uiPriority w:val="52"/>
    <w:rPr>
      <w:color w:val="77933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4">
    <w:name w:val="List Table 7 Colorful - Accent 11"/>
    <w:basedOn w:val="22"/>
    <w:uiPriority w:val="52"/>
    <w:rPr>
      <w:color w:val="376092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5">
    <w:name w:val="List Table 7 Colorful1"/>
    <w:basedOn w:val="2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56">
    <w:name w:val="List Table 1 Light1"/>
    <w:basedOn w:val="2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57">
    <w:name w:val="Comment Text Char"/>
    <w:basedOn w:val="26"/>
    <w:link w:val="12"/>
    <w:semiHidden/>
    <w:uiPriority w:val="99"/>
    <w:rPr>
      <w:rFonts w:ascii="宋体" w:hAnsi="宋体" w:cs="宋体"/>
    </w:rPr>
  </w:style>
  <w:style w:type="character" w:customStyle="1" w:styleId="58">
    <w:name w:val="Comment Subject Char"/>
    <w:basedOn w:val="57"/>
    <w:link w:val="21"/>
    <w:semiHidden/>
    <w:uiPriority w:val="99"/>
    <w:rPr>
      <w:rFonts w:ascii="宋体" w:hAnsi="宋体" w:cs="宋体"/>
      <w:b/>
      <w:bCs/>
    </w:rPr>
  </w:style>
  <w:style w:type="paragraph" w:customStyle="1" w:styleId="59">
    <w:name w:val="msolistparagraph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0">
    <w:name w:val="font81"/>
    <w:basedOn w:val="26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61">
    <w:name w:val="font21"/>
    <w:basedOn w:val="26"/>
    <w:uiPriority w:val="0"/>
    <w:rPr>
      <w:rFonts w:hint="default" w:ascii="WenQuanYi Micro Hei" w:hAnsi="WenQuanYi Micro Hei" w:eastAsia="WenQuanYi Micro Hei" w:cs="WenQuanYi Micro Hei"/>
      <w:color w:val="000000"/>
      <w:sz w:val="20"/>
      <w:szCs w:val="20"/>
      <w:u w:val="none"/>
    </w:rPr>
  </w:style>
  <w:style w:type="character" w:customStyle="1" w:styleId="62">
    <w:name w:val="font61"/>
    <w:basedOn w:val="26"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63">
    <w:name w:val="font71"/>
    <w:basedOn w:val="26"/>
    <w:uiPriority w:val="0"/>
    <w:rPr>
      <w:rFonts w:hint="default" w:ascii="WenQuanYi Micro Hei" w:hAnsi="WenQuanYi Micro Hei" w:eastAsia="WenQuanYi Micro Hei" w:cs="WenQuanYi Micro Hei"/>
      <w:color w:val="EE220C"/>
      <w:sz w:val="20"/>
      <w:szCs w:val="20"/>
      <w:u w:val="none"/>
    </w:rPr>
  </w:style>
  <w:style w:type="character" w:customStyle="1" w:styleId="64">
    <w:name w:val="font41"/>
    <w:basedOn w:val="26"/>
    <w:uiPriority w:val="0"/>
    <w:rPr>
      <w:rFonts w:hint="default" w:ascii="Arial" w:hAnsi="Arial" w:cs="Arial"/>
      <w:color w:val="EE220C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5" Type="http://schemas.microsoft.com/office/2011/relationships/people" Target="people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1.png"/><Relationship Id="rId3" Type="http://schemas.openxmlformats.org/officeDocument/2006/relationships/comments" Target="comment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7410F5-E3B6-4D28-82C7-C3D6BF6E7E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上海盛大网络发展有限公司</Company>
  <Pages>19</Pages>
  <Words>586</Words>
  <Characters>3341</Characters>
  <Lines>27</Lines>
  <Paragraphs>7</Paragraphs>
  <TotalTime>14</TotalTime>
  <ScaleCrop>false</ScaleCrop>
  <LinksUpToDate>false</LinksUpToDate>
  <CharactersWithSpaces>3920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2020-02-13T08:06:00Z</dcterms:created>
  <dc:creator>liting</dc:creator>
  <cp:lastModifiedBy>小韵韵韵韵_</cp:lastModifiedBy>
  <cp:lastPrinted>2018-12-29T12:08:00Z</cp:lastPrinted>
  <dcterms:modified xsi:type="dcterms:W3CDTF">2020-02-15T13:13:20Z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