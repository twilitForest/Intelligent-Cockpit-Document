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136F5" w14:textId="5EF33B17" w:rsidR="006629D0" w:rsidRDefault="00EF32BD">
      <w:pPr>
        <w:rPr>
          <w:sz w:val="36"/>
          <w:szCs w:val="36"/>
        </w:rPr>
      </w:pP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  <w:sz w:val="36"/>
          <w:szCs w:val="36"/>
        </w:rPr>
        <w:t xml:space="preserve"> </w:t>
      </w:r>
      <w:r w:rsidR="00A9066A">
        <w:fldChar w:fldCharType="begin"/>
      </w:r>
      <w:r w:rsidR="00A9066A">
        <w:instrText xml:space="preserve"> SUBJECT  \* MERGEFORMAT </w:instrText>
      </w:r>
      <w:r w:rsidR="00A9066A">
        <w:fldChar w:fldCharType="separate"/>
      </w:r>
      <w:r>
        <w:rPr>
          <w:rFonts w:hint="eastAsia"/>
          <w:sz w:val="36"/>
          <w:szCs w:val="36"/>
        </w:rPr>
        <w:t>&lt;27寸</w:t>
      </w:r>
      <w:r w:rsidR="00090E64">
        <w:rPr>
          <w:sz w:val="36"/>
          <w:szCs w:val="36"/>
        </w:rPr>
        <w:t>_</w:t>
      </w:r>
      <w:r w:rsidR="00090E64">
        <w:rPr>
          <w:rFonts w:hint="eastAsia"/>
          <w:sz w:val="36"/>
          <w:szCs w:val="36"/>
        </w:rPr>
        <w:t>地图H</w:t>
      </w:r>
      <w:r w:rsidR="00090E64">
        <w:rPr>
          <w:sz w:val="36"/>
          <w:szCs w:val="36"/>
        </w:rPr>
        <w:t>MI</w:t>
      </w:r>
      <w:r w:rsidR="00090E64">
        <w:rPr>
          <w:rFonts w:hint="eastAsia"/>
          <w:sz w:val="36"/>
          <w:szCs w:val="36"/>
        </w:rPr>
        <w:t>变更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需求文档</w:t>
      </w:r>
      <w:r>
        <w:rPr>
          <w:rFonts w:hint="eastAsia"/>
          <w:sz w:val="36"/>
          <w:szCs w:val="36"/>
        </w:rPr>
        <w:t>&gt;</w:t>
      </w:r>
      <w:r w:rsidR="00A9066A">
        <w:rPr>
          <w:sz w:val="36"/>
          <w:szCs w:val="36"/>
        </w:rPr>
        <w:fldChar w:fldCharType="end"/>
      </w:r>
    </w:p>
    <w:p w14:paraId="64363057" w14:textId="77777777" w:rsidR="006629D0" w:rsidRDefault="00EF32BD">
      <w:r>
        <w:rPr>
          <w:rFonts w:hint="eastAsia"/>
        </w:rPr>
        <w:t>MRD文档</w:t>
      </w:r>
    </w:p>
    <w:p w14:paraId="0DE9638F" w14:textId="77777777" w:rsidR="006629D0" w:rsidRDefault="006629D0">
      <w:bookmarkStart w:id="0" w:name="_GoBack"/>
      <w:bookmarkEnd w:id="0"/>
    </w:p>
    <w:p w14:paraId="030A5BCB" w14:textId="2F015FE5" w:rsidR="006629D0" w:rsidRDefault="00EF32BD">
      <w:pPr>
        <w:rPr>
          <w:kern w:val="0"/>
        </w:rPr>
        <w:sectPr w:rsidR="006629D0">
          <w:headerReference w:type="default" r:id="rId9"/>
          <w:footerReference w:type="default" r:id="rId10"/>
          <w:headerReference w:type="first" r:id="rId11"/>
          <w:pgSz w:w="11906" w:h="16838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>
        <w:rPr>
          <w:rFonts w:hint="eastAsia"/>
        </w:rPr>
        <w:t>版本 &lt;</w:t>
      </w:r>
      <w:r w:rsidR="00090E64">
        <w:t>1.</w:t>
      </w:r>
      <w:r w:rsidR="00A44CC0">
        <w:t>2</w:t>
      </w:r>
      <w:r>
        <w:rPr>
          <w:rFonts w:hint="eastAsia"/>
        </w:rPr>
        <w:t>&gt;</w:t>
      </w:r>
    </w:p>
    <w:p w14:paraId="3F7021C9" w14:textId="77777777" w:rsidR="006629D0" w:rsidRDefault="006629D0" w:rsidP="001F14C3">
      <w:pPr>
        <w:ind w:leftChars="0" w:left="0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645939177"/>
      </w:sdtPr>
      <w:sdtEndPr>
        <w:rPr>
          <w:rFonts w:ascii="微软雅黑 Light" w:eastAsia="微软雅黑 Light" w:hAnsi="微软雅黑 Light"/>
        </w:rPr>
      </w:sdtEndPr>
      <w:sdtContent>
        <w:p w14:paraId="4BCCE7D9" w14:textId="77777777" w:rsidR="006629D0" w:rsidRDefault="00EF32BD">
          <w:pPr>
            <w:pStyle w:val="TOC1"/>
          </w:pPr>
          <w:r>
            <w:rPr>
              <w:lang w:val="zh-CN"/>
            </w:rPr>
            <w:t>目录</w:t>
          </w:r>
        </w:p>
        <w:p w14:paraId="48F82DDA" w14:textId="05715030" w:rsidR="00CA3A64" w:rsidRDefault="00EF32BD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0023065" w:history="1">
            <w:r w:rsidR="00CA3A64" w:rsidRPr="003A0B5B">
              <w:rPr>
                <w:rStyle w:val="af4"/>
                <w:noProof/>
              </w:rPr>
              <w:t>1</w:t>
            </w:r>
            <w:r w:rsidR="00CA3A64" w:rsidRPr="003A0B5B">
              <w:rPr>
                <w:rStyle w:val="af4"/>
                <w:noProof/>
              </w:rPr>
              <w:t>．需求介绍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_Toc30023065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4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7403E081" w14:textId="28C98AA5" w:rsidR="00CA3A64" w:rsidRDefault="00EE3BFC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0023066" w:history="1">
            <w:r w:rsidR="00CA3A64" w:rsidRPr="003A0B5B">
              <w:rPr>
                <w:rStyle w:val="af4"/>
                <w:noProof/>
              </w:rPr>
              <w:t>2</w:t>
            </w:r>
            <w:r w:rsidR="00CA3A64" w:rsidRPr="003A0B5B">
              <w:rPr>
                <w:rStyle w:val="af4"/>
                <w:noProof/>
              </w:rPr>
              <w:t>．需求内容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_Toc30023066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5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53C8ACAC" w14:textId="47C62585" w:rsidR="00CA3A64" w:rsidRDefault="00EE3BFC">
          <w:pPr>
            <w:pStyle w:val="2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67" w:history="1">
            <w:r w:rsidR="00CA3A64" w:rsidRPr="003A0B5B">
              <w:rPr>
                <w:rStyle w:val="af4"/>
                <w:noProof/>
              </w:rPr>
              <w:t>2.1</w:t>
            </w:r>
            <w:r w:rsidR="00CA3A64" w:rsidRPr="003A0B5B">
              <w:rPr>
                <w:rStyle w:val="af4"/>
                <w:noProof/>
              </w:rPr>
              <w:t>．</w:t>
            </w:r>
            <w:r w:rsidR="00CA3A64" w:rsidRPr="003A0B5B">
              <w:rPr>
                <w:rStyle w:val="af4"/>
                <w:noProof/>
              </w:rPr>
              <w:t>HMI</w:t>
            </w:r>
            <w:r w:rsidR="00CA3A64" w:rsidRPr="003A0B5B">
              <w:rPr>
                <w:rStyle w:val="af4"/>
                <w:noProof/>
              </w:rPr>
              <w:t>变更架构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_Toc30023067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5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54952D68" w14:textId="4F8A45B1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68" w:history="1">
            <w:r w:rsidR="00CA3A64" w:rsidRPr="003A0B5B">
              <w:rPr>
                <w:rStyle w:val="af4"/>
                <w:noProof/>
              </w:rPr>
              <w:t>2.1.1</w:t>
            </w:r>
            <w:r w:rsidR="00CA3A64" w:rsidRPr="003A0B5B">
              <w:rPr>
                <w:rStyle w:val="af4"/>
                <w:noProof/>
              </w:rPr>
              <w:t>首页变更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_Toc30023068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5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79FBD056" w14:textId="67CF4E39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69" w:history="1">
            <w:r w:rsidR="00CA3A64" w:rsidRPr="003A0B5B">
              <w:rPr>
                <w:rStyle w:val="af4"/>
                <w:noProof/>
              </w:rPr>
              <w:t>2.1.2</w:t>
            </w:r>
            <w:r w:rsidR="00CA3A64" w:rsidRPr="003A0B5B">
              <w:rPr>
                <w:rStyle w:val="af4"/>
                <w:noProof/>
              </w:rPr>
              <w:t>路线方案界面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_Toc30023069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7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4C74601D" w14:textId="14D1F7CA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0" w:history="1">
            <w:r w:rsidR="00CA3A64" w:rsidRPr="003A0B5B">
              <w:rPr>
                <w:rStyle w:val="af4"/>
                <w:noProof/>
              </w:rPr>
              <w:t>2.1.3</w:t>
            </w:r>
            <w:r w:rsidR="00CA3A64" w:rsidRPr="003A0B5B">
              <w:rPr>
                <w:rStyle w:val="af4"/>
                <w:noProof/>
              </w:rPr>
              <w:t>导航页变更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_Toc30023070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8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27980F87" w14:textId="1C6469CE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1" w:history="1">
            <w:r w:rsidR="00CA3A64" w:rsidRPr="003A0B5B">
              <w:rPr>
                <w:rStyle w:val="af4"/>
                <w:noProof/>
              </w:rPr>
              <w:t>2.1.4</w:t>
            </w:r>
            <w:r w:rsidR="00CA3A64" w:rsidRPr="003A0B5B">
              <w:rPr>
                <w:rStyle w:val="af4"/>
                <w:noProof/>
              </w:rPr>
              <w:t>导航中设置页变更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_Toc30023071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11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0F988377" w14:textId="7F0503D8" w:rsidR="00CA3A64" w:rsidRDefault="00EE3BFC">
          <w:pPr>
            <w:pStyle w:val="2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2" w:history="1">
            <w:r w:rsidR="00CA3A64" w:rsidRPr="003A0B5B">
              <w:rPr>
                <w:rStyle w:val="af4"/>
                <w:noProof/>
              </w:rPr>
              <w:t>2.2</w:t>
            </w:r>
            <w:r w:rsidR="00CA3A64" w:rsidRPr="003A0B5B">
              <w:rPr>
                <w:rStyle w:val="af4"/>
                <w:noProof/>
              </w:rPr>
              <w:t>独自驾驶模式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_Toc30023072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13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68F82267" w14:textId="5584EC2E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3" w:history="1">
            <w:r w:rsidR="00CA3A64" w:rsidRPr="003A0B5B">
              <w:rPr>
                <w:rStyle w:val="af4"/>
                <w:noProof/>
              </w:rPr>
              <w:t>2.2.1</w:t>
            </w:r>
            <w:r w:rsidR="00CA3A64" w:rsidRPr="003A0B5B">
              <w:rPr>
                <w:rStyle w:val="af4"/>
                <w:noProof/>
              </w:rPr>
              <w:t>首页交互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_Toc30023073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13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124CAFC6" w14:textId="68579A29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4" w:history="1">
            <w:r w:rsidR="00CA3A64" w:rsidRPr="003A0B5B">
              <w:rPr>
                <w:rStyle w:val="af4"/>
                <w:noProof/>
              </w:rPr>
              <w:t>2.2.2</w:t>
            </w:r>
            <w:r w:rsidR="00CA3A64" w:rsidRPr="003A0B5B">
              <w:rPr>
                <w:rStyle w:val="af4"/>
                <w:noProof/>
              </w:rPr>
              <w:t>路线方案界面交互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_Toc30023074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14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22FFF70E" w14:textId="32960FBD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5" w:history="1">
            <w:r w:rsidR="00CA3A64" w:rsidRPr="003A0B5B">
              <w:rPr>
                <w:rStyle w:val="af4"/>
                <w:noProof/>
              </w:rPr>
              <w:t>2.2.3</w:t>
            </w:r>
            <w:r w:rsidR="00CA3A64" w:rsidRPr="003A0B5B">
              <w:rPr>
                <w:rStyle w:val="af4"/>
                <w:noProof/>
              </w:rPr>
              <w:t>导航页面交互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_Toc30023075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14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50B5896F" w14:textId="4E034A94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6" w:history="1">
            <w:r w:rsidR="00CA3A64" w:rsidRPr="003A0B5B">
              <w:rPr>
                <w:rStyle w:val="af4"/>
                <w:noProof/>
              </w:rPr>
              <w:t>2.2.4</w:t>
            </w:r>
            <w:r w:rsidR="00CA3A64" w:rsidRPr="003A0B5B">
              <w:rPr>
                <w:rStyle w:val="af4"/>
                <w:noProof/>
              </w:rPr>
              <w:t>导航中设置页变更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_Toc30023076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16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5F664DC0" w14:textId="63768951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7" w:history="1">
            <w:r w:rsidR="00CA3A64" w:rsidRPr="003A0B5B">
              <w:rPr>
                <w:rStyle w:val="af4"/>
                <w:noProof/>
              </w:rPr>
              <w:t>2.2.5AR</w:t>
            </w:r>
            <w:r w:rsidR="00CA3A64" w:rsidRPr="003A0B5B">
              <w:rPr>
                <w:rStyle w:val="af4"/>
                <w:noProof/>
              </w:rPr>
              <w:t>导航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_Toc30023077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16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72C1A433" w14:textId="5DA017D7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8" w:history="1">
            <w:r w:rsidR="00CA3A64" w:rsidRPr="003A0B5B">
              <w:rPr>
                <w:rStyle w:val="af4"/>
                <w:noProof/>
              </w:rPr>
              <w:t>2.2.6</w:t>
            </w:r>
            <w:r w:rsidR="00CA3A64" w:rsidRPr="003A0B5B">
              <w:rPr>
                <w:rStyle w:val="af4"/>
                <w:noProof/>
              </w:rPr>
              <w:t>巡航模式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_Toc30023078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17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09C5367C" w14:textId="008ADB58" w:rsidR="00CA3A64" w:rsidRDefault="00EE3BFC">
          <w:pPr>
            <w:pStyle w:val="2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79" w:history="1">
            <w:r w:rsidR="00CA3A64" w:rsidRPr="003A0B5B">
              <w:rPr>
                <w:rStyle w:val="af4"/>
                <w:noProof/>
              </w:rPr>
              <w:t>2.3</w:t>
            </w:r>
            <w:r w:rsidR="00CA3A64" w:rsidRPr="003A0B5B">
              <w:rPr>
                <w:rStyle w:val="af4"/>
                <w:noProof/>
              </w:rPr>
              <w:t>独立驾驶模式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_Toc30023079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17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6DC7F38F" w14:textId="73037685" w:rsidR="00CA3A64" w:rsidRDefault="00EE3BFC">
          <w:pPr>
            <w:pStyle w:val="2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0" w:history="1">
            <w:r w:rsidR="00CA3A64" w:rsidRPr="003A0B5B">
              <w:rPr>
                <w:rStyle w:val="af4"/>
                <w:noProof/>
              </w:rPr>
              <w:t>2.4</w:t>
            </w:r>
            <w:r w:rsidR="00CA3A64" w:rsidRPr="003A0B5B">
              <w:rPr>
                <w:rStyle w:val="af4"/>
                <w:noProof/>
              </w:rPr>
              <w:t>合作驾驶模式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_Toc30023080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17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2AD79DDA" w14:textId="027DD570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1" w:history="1">
            <w:r w:rsidR="00CA3A64" w:rsidRPr="003A0B5B">
              <w:rPr>
                <w:rStyle w:val="af4"/>
                <w:noProof/>
              </w:rPr>
              <w:t>2.4.1</w:t>
            </w:r>
            <w:r w:rsidR="00CA3A64" w:rsidRPr="003A0B5B">
              <w:rPr>
                <w:rStyle w:val="af4"/>
                <w:noProof/>
              </w:rPr>
              <w:t>首页交互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_Toc30023081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18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2CCF7310" w14:textId="36626FA7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2" w:history="1">
            <w:r w:rsidR="00CA3A64" w:rsidRPr="003A0B5B">
              <w:rPr>
                <w:rStyle w:val="af4"/>
                <w:noProof/>
              </w:rPr>
              <w:t>2.4.2</w:t>
            </w:r>
            <w:r w:rsidR="00CA3A64" w:rsidRPr="003A0B5B">
              <w:rPr>
                <w:rStyle w:val="af4"/>
                <w:noProof/>
              </w:rPr>
              <w:t>路线方案界面交互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_Toc30023082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20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2D7DEF80" w14:textId="1D08DE6E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3" w:history="1">
            <w:r w:rsidR="00CA3A64" w:rsidRPr="003A0B5B">
              <w:rPr>
                <w:rStyle w:val="af4"/>
                <w:noProof/>
              </w:rPr>
              <w:t>2.4.3</w:t>
            </w:r>
            <w:r w:rsidR="00CA3A64" w:rsidRPr="003A0B5B">
              <w:rPr>
                <w:rStyle w:val="af4"/>
                <w:noProof/>
              </w:rPr>
              <w:t>导航页变更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_Toc30023083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21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5359CE4D" w14:textId="5A36C178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4" w:history="1">
            <w:r w:rsidR="00CA3A64" w:rsidRPr="003A0B5B">
              <w:rPr>
                <w:rStyle w:val="af4"/>
                <w:noProof/>
              </w:rPr>
              <w:t>2.4.4</w:t>
            </w:r>
            <w:r w:rsidR="00CA3A64" w:rsidRPr="003A0B5B">
              <w:rPr>
                <w:rStyle w:val="af4"/>
                <w:noProof/>
              </w:rPr>
              <w:t>导航中设置页变更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_Toc30023084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23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374C40C8" w14:textId="7838020A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5" w:history="1">
            <w:r w:rsidR="00CA3A64" w:rsidRPr="003A0B5B">
              <w:rPr>
                <w:rStyle w:val="af4"/>
                <w:noProof/>
              </w:rPr>
              <w:t>2.4.5AR</w:t>
            </w:r>
            <w:r w:rsidR="00CA3A64" w:rsidRPr="003A0B5B">
              <w:rPr>
                <w:rStyle w:val="af4"/>
                <w:noProof/>
              </w:rPr>
              <w:t>导航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_Toc30023085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24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035E0636" w14:textId="5D5A2D95" w:rsidR="00CA3A64" w:rsidRDefault="00EE3BFC">
          <w:pPr>
            <w:pStyle w:val="3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6" w:history="1">
            <w:r w:rsidR="00CA3A64" w:rsidRPr="003A0B5B">
              <w:rPr>
                <w:rStyle w:val="af4"/>
                <w:noProof/>
              </w:rPr>
              <w:t>2.4.6</w:t>
            </w:r>
            <w:r w:rsidR="00CA3A64" w:rsidRPr="003A0B5B">
              <w:rPr>
                <w:rStyle w:val="af4"/>
                <w:noProof/>
              </w:rPr>
              <w:t>巡航模式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_Toc30023086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25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4920F905" w14:textId="42A6A8A2" w:rsidR="00CA3A64" w:rsidRDefault="00EE3BFC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0023087" w:history="1">
            <w:r w:rsidR="00CA3A64" w:rsidRPr="003A0B5B">
              <w:rPr>
                <w:rStyle w:val="af4"/>
                <w:noProof/>
              </w:rPr>
              <w:t>数据需求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_Toc30023087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25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10FDFF86" w14:textId="7E1180A3" w:rsidR="00CA3A64" w:rsidRDefault="00EE3BFC">
          <w:pPr>
            <w:pStyle w:val="2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8" w:history="1">
            <w:r w:rsidR="00CA3A64" w:rsidRPr="003A0B5B">
              <w:rPr>
                <w:rStyle w:val="af4"/>
                <w:noProof/>
              </w:rPr>
              <w:t>埋点需求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_Toc30023088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25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7B406ED3" w14:textId="46361DB5" w:rsidR="00CA3A64" w:rsidRDefault="00EE3BFC">
          <w:pPr>
            <w:pStyle w:val="2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89" w:history="1">
            <w:r w:rsidR="00CA3A64" w:rsidRPr="003A0B5B">
              <w:rPr>
                <w:rStyle w:val="af4"/>
                <w:noProof/>
              </w:rPr>
              <w:t>日志需求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_Toc30023089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25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71E888DD" w14:textId="573EEBAB" w:rsidR="00CA3A64" w:rsidRDefault="00EE3BFC">
          <w:pPr>
            <w:pStyle w:val="21"/>
            <w:tabs>
              <w:tab w:val="right" w:leader="dot" w:pos="10456"/>
            </w:tabs>
            <w:ind w:left="210"/>
            <w:rPr>
              <w:noProof/>
              <w:kern w:val="2"/>
              <w:sz w:val="21"/>
            </w:rPr>
          </w:pPr>
          <w:hyperlink w:anchor="_Toc30023090" w:history="1">
            <w:r w:rsidR="00CA3A64" w:rsidRPr="003A0B5B">
              <w:rPr>
                <w:rStyle w:val="af4"/>
                <w:noProof/>
              </w:rPr>
              <w:t>报表需求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_Toc30023090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26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00D77C00" w14:textId="4FC66157" w:rsidR="00CA3A64" w:rsidRDefault="00EE3BFC">
          <w:pPr>
            <w:pStyle w:val="11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0023091" w:history="1">
            <w:r w:rsidR="00CA3A64" w:rsidRPr="003A0B5B">
              <w:rPr>
                <w:rStyle w:val="af4"/>
                <w:noProof/>
              </w:rPr>
              <w:t>Q&amp;A</w:t>
            </w:r>
            <w:r w:rsidR="00CA3A64">
              <w:rPr>
                <w:noProof/>
                <w:webHidden/>
              </w:rPr>
              <w:tab/>
            </w:r>
            <w:r w:rsidR="00CA3A64">
              <w:rPr>
                <w:noProof/>
                <w:webHidden/>
              </w:rPr>
              <w:fldChar w:fldCharType="begin"/>
            </w:r>
            <w:r w:rsidR="00CA3A64">
              <w:rPr>
                <w:noProof/>
                <w:webHidden/>
              </w:rPr>
              <w:instrText xml:space="preserve"> PAGEREF _Toc30023091 \h </w:instrText>
            </w:r>
            <w:r w:rsidR="00CA3A64">
              <w:rPr>
                <w:noProof/>
                <w:webHidden/>
              </w:rPr>
            </w:r>
            <w:r w:rsidR="00CA3A64">
              <w:rPr>
                <w:noProof/>
                <w:webHidden/>
              </w:rPr>
              <w:fldChar w:fldCharType="separate"/>
            </w:r>
            <w:r w:rsidR="00CA3A64">
              <w:rPr>
                <w:noProof/>
                <w:webHidden/>
              </w:rPr>
              <w:t>26</w:t>
            </w:r>
            <w:r w:rsidR="00CA3A64">
              <w:rPr>
                <w:noProof/>
                <w:webHidden/>
              </w:rPr>
              <w:fldChar w:fldCharType="end"/>
            </w:r>
          </w:hyperlink>
        </w:p>
        <w:p w14:paraId="2312163D" w14:textId="6AA4A26D" w:rsidR="006629D0" w:rsidRDefault="00EF32BD" w:rsidP="001F14C3">
          <w:pPr>
            <w:ind w:leftChars="0" w:left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0A8D50D" w14:textId="77777777" w:rsidR="006629D0" w:rsidRDefault="00EF32BD">
      <w:r>
        <w:rPr>
          <w:rFonts w:hint="eastAsia"/>
        </w:rPr>
        <w:t>版本更改记录</w:t>
      </w:r>
    </w:p>
    <w:tbl>
      <w:tblPr>
        <w:tblW w:w="103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3" w:type="dxa"/>
          <w:right w:w="23" w:type="dxa"/>
        </w:tblCellMar>
        <w:tblLook w:val="04A0" w:firstRow="1" w:lastRow="0" w:firstColumn="1" w:lastColumn="0" w:noHBand="0" w:noVBand="1"/>
      </w:tblPr>
      <w:tblGrid>
        <w:gridCol w:w="1930"/>
        <w:gridCol w:w="1320"/>
        <w:gridCol w:w="3953"/>
        <w:gridCol w:w="1560"/>
        <w:gridCol w:w="1560"/>
      </w:tblGrid>
      <w:tr w:rsidR="006629D0" w14:paraId="417AD37D" w14:textId="77777777">
        <w:trPr>
          <w:trHeight w:val="300"/>
        </w:trPr>
        <w:tc>
          <w:tcPr>
            <w:tcW w:w="1930" w:type="dxa"/>
          </w:tcPr>
          <w:p w14:paraId="28022087" w14:textId="77777777" w:rsidR="006629D0" w:rsidRDefault="00EF32BD">
            <w:pPr>
              <w:pStyle w:val="Tabletext"/>
              <w:spacing w:line="240" w:lineRule="auto"/>
            </w:pPr>
            <w:proofErr w:type="spellStart"/>
            <w:r>
              <w:rPr>
                <w:rFonts w:hint="eastAsia"/>
              </w:rPr>
              <w:t>日期</w:t>
            </w:r>
            <w:proofErr w:type="spellEnd"/>
          </w:p>
        </w:tc>
        <w:tc>
          <w:tcPr>
            <w:tcW w:w="1320" w:type="dxa"/>
          </w:tcPr>
          <w:p w14:paraId="74A6957C" w14:textId="77777777" w:rsidR="006629D0" w:rsidRDefault="00EF32BD">
            <w:pPr>
              <w:pStyle w:val="Tabletext"/>
              <w:spacing w:line="240" w:lineRule="auto"/>
            </w:pPr>
            <w:proofErr w:type="spellStart"/>
            <w:r>
              <w:rPr>
                <w:rFonts w:hint="eastAsia"/>
              </w:rPr>
              <w:t>版本</w:t>
            </w:r>
            <w:proofErr w:type="spellEnd"/>
          </w:p>
        </w:tc>
        <w:tc>
          <w:tcPr>
            <w:tcW w:w="3953" w:type="dxa"/>
          </w:tcPr>
          <w:p w14:paraId="35C1A9F6" w14:textId="77777777" w:rsidR="006629D0" w:rsidRDefault="00EF32BD">
            <w:pPr>
              <w:pStyle w:val="Tabletext"/>
              <w:spacing w:line="240" w:lineRule="auto"/>
            </w:pPr>
            <w:proofErr w:type="spellStart"/>
            <w:r>
              <w:rPr>
                <w:rFonts w:hint="eastAsia"/>
              </w:rPr>
              <w:t>更改描述</w:t>
            </w:r>
            <w:proofErr w:type="spellEnd"/>
          </w:p>
        </w:tc>
        <w:tc>
          <w:tcPr>
            <w:tcW w:w="1560" w:type="dxa"/>
          </w:tcPr>
          <w:p w14:paraId="61A21C34" w14:textId="77777777" w:rsidR="006629D0" w:rsidRDefault="00EF32BD">
            <w:pPr>
              <w:pStyle w:val="Tabletext"/>
              <w:spacing w:line="240" w:lineRule="auto"/>
            </w:pPr>
            <w:proofErr w:type="spellStart"/>
            <w:r>
              <w:rPr>
                <w:rFonts w:hint="eastAsia"/>
              </w:rPr>
              <w:t>审核</w:t>
            </w:r>
            <w:proofErr w:type="spellEnd"/>
          </w:p>
        </w:tc>
        <w:tc>
          <w:tcPr>
            <w:tcW w:w="1560" w:type="dxa"/>
          </w:tcPr>
          <w:p w14:paraId="2320EEEE" w14:textId="77777777" w:rsidR="006629D0" w:rsidRDefault="00EF32BD">
            <w:pPr>
              <w:pStyle w:val="Tabletext"/>
              <w:spacing w:line="240" w:lineRule="auto"/>
            </w:pPr>
            <w:proofErr w:type="spellStart"/>
            <w:r>
              <w:rPr>
                <w:rFonts w:hint="eastAsia"/>
              </w:rPr>
              <w:t>作者</w:t>
            </w:r>
            <w:proofErr w:type="spellEnd"/>
          </w:p>
        </w:tc>
      </w:tr>
      <w:tr w:rsidR="006629D0" w14:paraId="563B19A0" w14:textId="77777777">
        <w:trPr>
          <w:trHeight w:val="300"/>
        </w:trPr>
        <w:tc>
          <w:tcPr>
            <w:tcW w:w="1930" w:type="dxa"/>
          </w:tcPr>
          <w:p w14:paraId="201030A3" w14:textId="015B5A89" w:rsidR="006629D0" w:rsidRDefault="00EF32BD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&lt;201</w:t>
            </w:r>
            <w:r>
              <w:rPr>
                <w:rFonts w:ascii="微软雅黑 Light" w:hAnsi="微软雅黑 Light"/>
              </w:rPr>
              <w:t>9</w:t>
            </w:r>
            <w:r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/>
              </w:rPr>
              <w:t>12</w:t>
            </w:r>
            <w:r>
              <w:rPr>
                <w:rFonts w:ascii="微软雅黑 Light" w:hAnsi="微软雅黑 Light" w:hint="eastAsia"/>
              </w:rPr>
              <w:t>/</w:t>
            </w:r>
            <w:r w:rsidR="00090E64">
              <w:rPr>
                <w:rFonts w:ascii="微软雅黑 Light" w:hAnsi="微软雅黑 Light"/>
              </w:rPr>
              <w:t>24</w:t>
            </w:r>
            <w:r>
              <w:rPr>
                <w:rFonts w:ascii="微软雅黑 Light" w:hAnsi="微软雅黑 Light" w:hint="eastAsia"/>
              </w:rPr>
              <w:t>&gt;</w:t>
            </w:r>
          </w:p>
        </w:tc>
        <w:tc>
          <w:tcPr>
            <w:tcW w:w="1320" w:type="dxa"/>
          </w:tcPr>
          <w:p w14:paraId="2826A8F8" w14:textId="77777777" w:rsidR="006629D0" w:rsidRDefault="00EF32BD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&lt;</w:t>
            </w:r>
            <w:r>
              <w:rPr>
                <w:rFonts w:ascii="微软雅黑 Light" w:hAnsi="微软雅黑 Light"/>
                <w:lang w:eastAsia="zh-CN"/>
              </w:rPr>
              <w:t>1.0</w:t>
            </w:r>
            <w:r>
              <w:rPr>
                <w:rFonts w:ascii="微软雅黑 Light" w:hAnsi="微软雅黑 Light" w:hint="eastAsia"/>
              </w:rPr>
              <w:t>&gt;</w:t>
            </w:r>
          </w:p>
        </w:tc>
        <w:tc>
          <w:tcPr>
            <w:tcW w:w="3953" w:type="dxa"/>
          </w:tcPr>
          <w:p w14:paraId="6E2CFE12" w14:textId="77777777" w:rsidR="006629D0" w:rsidRDefault="00EF32BD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proofErr w:type="spellStart"/>
            <w:r>
              <w:rPr>
                <w:rFonts w:ascii="微软雅黑 Light" w:hAnsi="微软雅黑 Light" w:hint="eastAsia"/>
              </w:rPr>
              <w:t>初稿</w:t>
            </w:r>
            <w:r>
              <w:rPr>
                <w:rFonts w:ascii="微软雅黑 Light" w:hAnsi="微软雅黑 Light" w:hint="eastAsia"/>
                <w:lang w:eastAsia="zh-CN"/>
              </w:rPr>
              <w:t>draft</w:t>
            </w:r>
            <w:proofErr w:type="spellEnd"/>
            <w:r>
              <w:rPr>
                <w:rFonts w:ascii="微软雅黑 Light" w:hAnsi="微软雅黑 Light" w:hint="eastAsia"/>
                <w:lang w:eastAsia="zh-CN"/>
              </w:rPr>
              <w:t>版本</w:t>
            </w:r>
          </w:p>
        </w:tc>
        <w:tc>
          <w:tcPr>
            <w:tcW w:w="1560" w:type="dxa"/>
          </w:tcPr>
          <w:p w14:paraId="4F1BD96C" w14:textId="6F2385FB" w:rsidR="006629D0" w:rsidRDefault="006629D0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</w:p>
        </w:tc>
        <w:tc>
          <w:tcPr>
            <w:tcW w:w="1560" w:type="dxa"/>
          </w:tcPr>
          <w:p w14:paraId="7A70D8D3" w14:textId="4BDD6520" w:rsidR="006629D0" w:rsidRDefault="00090E64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  <w:lang w:eastAsia="zh-CN"/>
              </w:rPr>
              <w:t>张洪海</w:t>
            </w:r>
          </w:p>
        </w:tc>
      </w:tr>
      <w:tr w:rsidR="006629D0" w14:paraId="05E6F0BB" w14:textId="77777777">
        <w:trPr>
          <w:trHeight w:val="300"/>
        </w:trPr>
        <w:tc>
          <w:tcPr>
            <w:tcW w:w="1930" w:type="dxa"/>
          </w:tcPr>
          <w:p w14:paraId="3452FC72" w14:textId="573AF19A" w:rsidR="006629D0" w:rsidRPr="00BE4563" w:rsidRDefault="007A21F2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bookmarkStart w:id="1" w:name="OLE_LINK3"/>
            <w:r w:rsidRPr="00BE4563">
              <w:rPr>
                <w:rFonts w:ascii="微软雅黑 Light" w:hAnsi="微软雅黑 Light" w:hint="eastAsia"/>
              </w:rPr>
              <w:t>&lt;</w:t>
            </w:r>
            <w:r w:rsidRPr="00BE4563">
              <w:rPr>
                <w:rFonts w:ascii="微软雅黑 Light" w:hAnsi="微软雅黑 Light"/>
              </w:rPr>
              <w:t>2020/01/10</w:t>
            </w:r>
            <w:r w:rsidRPr="00BE4563">
              <w:rPr>
                <w:rFonts w:ascii="微软雅黑 Light" w:hAnsi="微软雅黑 Light" w:hint="eastAsia"/>
              </w:rPr>
              <w:t>&gt;</w:t>
            </w:r>
            <w:bookmarkEnd w:id="1"/>
          </w:p>
        </w:tc>
        <w:tc>
          <w:tcPr>
            <w:tcW w:w="1320" w:type="dxa"/>
          </w:tcPr>
          <w:p w14:paraId="6EAB7BC6" w14:textId="48F18CA5" w:rsidR="006629D0" w:rsidRPr="00BE4563" w:rsidRDefault="007A21F2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r w:rsidRPr="00BE4563">
              <w:rPr>
                <w:rFonts w:ascii="微软雅黑 Light" w:hAnsi="微软雅黑 Light" w:hint="eastAsia"/>
              </w:rPr>
              <w:t>&lt;</w:t>
            </w:r>
            <w:r w:rsidRPr="00BE4563">
              <w:rPr>
                <w:rFonts w:ascii="微软雅黑 Light" w:hAnsi="微软雅黑 Light"/>
              </w:rPr>
              <w:t>1.1</w:t>
            </w:r>
            <w:r w:rsidRPr="00BE4563">
              <w:rPr>
                <w:rFonts w:ascii="微软雅黑 Light" w:hAnsi="微软雅黑 Light" w:hint="eastAsia"/>
              </w:rPr>
              <w:t>&gt;</w:t>
            </w:r>
          </w:p>
        </w:tc>
        <w:tc>
          <w:tcPr>
            <w:tcW w:w="3953" w:type="dxa"/>
          </w:tcPr>
          <w:p w14:paraId="5F5A2637" w14:textId="77777777" w:rsidR="00EE31F0" w:rsidRPr="00BE4563" w:rsidRDefault="007A21F2">
            <w:pPr>
              <w:pStyle w:val="Tabletext"/>
              <w:spacing w:line="240" w:lineRule="auto"/>
              <w:rPr>
                <w:color w:val="000000" w:themeColor="text1"/>
                <w:lang w:eastAsia="zh-CN"/>
              </w:rPr>
            </w:pPr>
            <w:r w:rsidRPr="00BE4563">
              <w:rPr>
                <w:rFonts w:hint="eastAsia"/>
                <w:color w:val="000000" w:themeColor="text1"/>
                <w:lang w:eastAsia="zh-CN"/>
              </w:rPr>
              <w:t>删除首页</w:t>
            </w:r>
            <w:r w:rsidRPr="00BE4563">
              <w:rPr>
                <w:color w:val="000000" w:themeColor="text1"/>
                <w:lang w:eastAsia="zh-CN"/>
              </w:rPr>
              <w:t>button</w:t>
            </w:r>
            <w:r w:rsidRPr="00BE4563">
              <w:rPr>
                <w:rFonts w:hint="eastAsia"/>
                <w:color w:val="000000" w:themeColor="text1"/>
                <w:lang w:eastAsia="zh-CN"/>
              </w:rPr>
              <w:t>聚合按键</w:t>
            </w:r>
            <w:r w:rsidR="00EE31F0" w:rsidRPr="00BE4563">
              <w:rPr>
                <w:rFonts w:hint="eastAsia"/>
                <w:color w:val="000000" w:themeColor="text1"/>
                <w:lang w:eastAsia="zh-CN"/>
              </w:rPr>
              <w:t>。</w:t>
            </w:r>
          </w:p>
          <w:p w14:paraId="7D7F0BF0" w14:textId="77777777" w:rsidR="00EE31F0" w:rsidRPr="00BE4563" w:rsidRDefault="00786F3E">
            <w:pPr>
              <w:pStyle w:val="Tabletext"/>
              <w:spacing w:line="240" w:lineRule="auto"/>
              <w:rPr>
                <w:color w:val="000000" w:themeColor="text1"/>
                <w:lang w:eastAsia="zh-CN"/>
              </w:rPr>
            </w:pPr>
            <w:r w:rsidRPr="00BE4563">
              <w:rPr>
                <w:rFonts w:hint="eastAsia"/>
                <w:color w:val="000000" w:themeColor="text1"/>
                <w:lang w:eastAsia="zh-CN"/>
              </w:rPr>
              <w:t>删除小地图</w:t>
            </w:r>
            <w:r w:rsidR="00EE31F0" w:rsidRPr="00BE4563">
              <w:rPr>
                <w:rFonts w:hint="eastAsia"/>
                <w:color w:val="000000" w:themeColor="text1"/>
                <w:lang w:eastAsia="zh-CN"/>
              </w:rPr>
              <w:t>，路况条左移。</w:t>
            </w:r>
          </w:p>
          <w:p w14:paraId="5E76F0C6" w14:textId="7749F1A0" w:rsidR="00EE31F0" w:rsidRPr="00BE4563" w:rsidRDefault="00EE31F0">
            <w:pPr>
              <w:pStyle w:val="Tabletext"/>
              <w:spacing w:line="240" w:lineRule="auto"/>
              <w:rPr>
                <w:color w:val="000000" w:themeColor="text1"/>
                <w:lang w:eastAsia="zh-CN"/>
              </w:rPr>
            </w:pPr>
            <w:r w:rsidRPr="00BE4563">
              <w:rPr>
                <w:rFonts w:hint="eastAsia"/>
                <w:color w:val="000000" w:themeColor="text1"/>
                <w:lang w:eastAsia="zh-CN"/>
              </w:rPr>
              <w:t>copilot</w:t>
            </w:r>
            <w:r w:rsidRPr="00BE4563">
              <w:rPr>
                <w:rFonts w:hint="eastAsia"/>
                <w:color w:val="000000" w:themeColor="text1"/>
                <w:lang w:eastAsia="zh-CN"/>
              </w:rPr>
              <w:t>模式下显示方式变更</w:t>
            </w:r>
            <w:r w:rsidR="00641093" w:rsidRPr="00BE4563">
              <w:rPr>
                <w:rFonts w:hint="eastAsia"/>
                <w:color w:val="000000" w:themeColor="text1"/>
                <w:lang w:eastAsia="zh-CN"/>
              </w:rPr>
              <w:t>为镜像</w:t>
            </w:r>
            <w:r w:rsidR="00AE1F04" w:rsidRPr="00BE4563">
              <w:rPr>
                <w:rFonts w:hint="eastAsia"/>
                <w:color w:val="000000" w:themeColor="text1"/>
                <w:lang w:eastAsia="zh-CN"/>
              </w:rPr>
              <w:t>。</w:t>
            </w:r>
          </w:p>
          <w:p w14:paraId="12E33539" w14:textId="10E30CDB" w:rsidR="00786F3E" w:rsidRPr="00BE4563" w:rsidRDefault="00EE31F0">
            <w:pPr>
              <w:pStyle w:val="Tabletext"/>
              <w:spacing w:line="240" w:lineRule="auto"/>
              <w:rPr>
                <w:color w:val="000000" w:themeColor="text1"/>
                <w:lang w:eastAsia="zh-CN"/>
              </w:rPr>
            </w:pPr>
            <w:r w:rsidRPr="00BE4563">
              <w:rPr>
                <w:rFonts w:hint="eastAsia"/>
                <w:color w:val="000000" w:themeColor="text1"/>
                <w:lang w:eastAsia="zh-CN"/>
              </w:rPr>
              <w:t>新增</w:t>
            </w:r>
            <w:r w:rsidRPr="00BE4563">
              <w:rPr>
                <w:rFonts w:hint="eastAsia"/>
                <w:color w:val="000000" w:themeColor="text1"/>
                <w:lang w:eastAsia="zh-CN"/>
              </w:rPr>
              <w:t>A</w:t>
            </w:r>
            <w:r w:rsidRPr="00BE4563">
              <w:rPr>
                <w:color w:val="000000" w:themeColor="text1"/>
                <w:lang w:eastAsia="zh-CN"/>
              </w:rPr>
              <w:t>R</w:t>
            </w:r>
            <w:r w:rsidRPr="00BE4563">
              <w:rPr>
                <w:rFonts w:hint="eastAsia"/>
                <w:color w:val="000000" w:themeColor="text1"/>
                <w:lang w:eastAsia="zh-CN"/>
              </w:rPr>
              <w:t>在</w:t>
            </w:r>
            <w:r w:rsidRPr="00BE4563">
              <w:rPr>
                <w:rFonts w:hint="eastAsia"/>
                <w:color w:val="000000" w:themeColor="text1"/>
                <w:lang w:eastAsia="zh-CN"/>
              </w:rPr>
              <w:t>2</w:t>
            </w:r>
            <w:r w:rsidRPr="00BE4563">
              <w:rPr>
                <w:color w:val="000000" w:themeColor="text1"/>
                <w:lang w:eastAsia="zh-CN"/>
              </w:rPr>
              <w:t>7</w:t>
            </w:r>
            <w:r w:rsidRPr="00BE4563">
              <w:rPr>
                <w:rFonts w:hint="eastAsia"/>
                <w:color w:val="000000" w:themeColor="text1"/>
                <w:lang w:eastAsia="zh-CN"/>
              </w:rPr>
              <w:t>寸的显示</w:t>
            </w:r>
            <w:r w:rsidR="00576E84" w:rsidRPr="00BE4563">
              <w:rPr>
                <w:rFonts w:hint="eastAsia"/>
                <w:color w:val="000000" w:themeColor="text1"/>
                <w:lang w:eastAsia="zh-CN"/>
              </w:rPr>
              <w:t>策略</w:t>
            </w:r>
            <w:r w:rsidR="00641093" w:rsidRPr="00BE4563">
              <w:rPr>
                <w:rFonts w:hint="eastAsia"/>
                <w:color w:val="000000" w:themeColor="text1"/>
                <w:lang w:eastAsia="zh-CN"/>
              </w:rPr>
              <w:t>，且有</w:t>
            </w:r>
            <w:r w:rsidR="00641093" w:rsidRPr="00BE4563">
              <w:rPr>
                <w:color w:val="000000" w:themeColor="text1"/>
                <w:lang w:eastAsia="zh-CN"/>
              </w:rPr>
              <w:t>TBD</w:t>
            </w:r>
            <w:r w:rsidR="00D0516B" w:rsidRPr="00BE4563">
              <w:rPr>
                <w:rFonts w:hint="eastAsia"/>
                <w:color w:val="000000" w:themeColor="text1"/>
                <w:lang w:eastAsia="zh-CN"/>
              </w:rPr>
              <w:t>。</w:t>
            </w:r>
          </w:p>
        </w:tc>
        <w:tc>
          <w:tcPr>
            <w:tcW w:w="1560" w:type="dxa"/>
          </w:tcPr>
          <w:p w14:paraId="317D7D29" w14:textId="08B47C62" w:rsidR="006629D0" w:rsidRPr="00BE4563" w:rsidRDefault="006629D0">
            <w:pPr>
              <w:pStyle w:val="Tabletext"/>
              <w:spacing w:line="240" w:lineRule="auto"/>
              <w:rPr>
                <w:rFonts w:ascii="微软雅黑 Light" w:hAnsi="微软雅黑 Light"/>
                <w:color w:val="000000" w:themeColor="text1"/>
                <w:lang w:eastAsia="zh-CN"/>
              </w:rPr>
            </w:pPr>
          </w:p>
        </w:tc>
        <w:tc>
          <w:tcPr>
            <w:tcW w:w="1560" w:type="dxa"/>
          </w:tcPr>
          <w:p w14:paraId="3637633D" w14:textId="4C8565FB" w:rsidR="006629D0" w:rsidRPr="00BE4563" w:rsidRDefault="007A21F2">
            <w:pPr>
              <w:pStyle w:val="Tabletext"/>
              <w:spacing w:line="240" w:lineRule="auto"/>
              <w:rPr>
                <w:rFonts w:ascii="微软雅黑 Light" w:hAnsi="微软雅黑 Light"/>
                <w:color w:val="000000" w:themeColor="text1"/>
              </w:rPr>
            </w:pPr>
            <w:r w:rsidRPr="00BE4563">
              <w:rPr>
                <w:rFonts w:ascii="微软雅黑 Light" w:hAnsi="微软雅黑 Light" w:hint="eastAsia"/>
                <w:color w:val="000000" w:themeColor="text1"/>
                <w:lang w:eastAsia="zh-CN"/>
              </w:rPr>
              <w:t>张洪海</w:t>
            </w:r>
          </w:p>
        </w:tc>
      </w:tr>
      <w:tr w:rsidR="006629D0" w14:paraId="4353AEF3" w14:textId="77777777">
        <w:trPr>
          <w:trHeight w:val="300"/>
        </w:trPr>
        <w:tc>
          <w:tcPr>
            <w:tcW w:w="1930" w:type="dxa"/>
          </w:tcPr>
          <w:p w14:paraId="07ADFA0C" w14:textId="55C6FCCF" w:rsidR="006629D0" w:rsidRDefault="00A44CC0" w:rsidP="00A44CC0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r w:rsidRPr="00BE4563">
              <w:rPr>
                <w:rFonts w:ascii="微软雅黑 Light" w:hAnsi="微软雅黑 Light" w:hint="eastAsia"/>
              </w:rPr>
              <w:t>&lt;</w:t>
            </w:r>
            <w:r w:rsidRPr="00BE4563">
              <w:rPr>
                <w:rFonts w:ascii="微软雅黑 Light" w:hAnsi="微软雅黑 Light"/>
              </w:rPr>
              <w:t>2020/01/1</w:t>
            </w:r>
            <w:r>
              <w:rPr>
                <w:rFonts w:ascii="微软雅黑 Light" w:hAnsi="微软雅黑 Light"/>
              </w:rPr>
              <w:t>5</w:t>
            </w:r>
            <w:r w:rsidRPr="00BE4563">
              <w:rPr>
                <w:rFonts w:ascii="微软雅黑 Light" w:hAnsi="微软雅黑 Light" w:hint="eastAsia"/>
              </w:rPr>
              <w:t>&gt;</w:t>
            </w:r>
          </w:p>
        </w:tc>
        <w:tc>
          <w:tcPr>
            <w:tcW w:w="1320" w:type="dxa"/>
          </w:tcPr>
          <w:p w14:paraId="385E561B" w14:textId="7DC69E0B" w:rsidR="006629D0" w:rsidRDefault="00A44CC0">
            <w:pPr>
              <w:pStyle w:val="Tabletext"/>
              <w:spacing w:line="240" w:lineRule="auto"/>
              <w:rPr>
                <w:rFonts w:ascii="微软雅黑 Light" w:hAnsi="微软雅黑 Light"/>
                <w:lang w:eastAsia="zh-CN"/>
              </w:rPr>
            </w:pPr>
            <w:r>
              <w:rPr>
                <w:rFonts w:ascii="微软雅黑 Light" w:hAnsi="微软雅黑 Light" w:hint="eastAsia"/>
                <w:lang w:eastAsia="zh-CN"/>
              </w:rPr>
              <w:t>&lt;</w:t>
            </w:r>
            <w:r>
              <w:rPr>
                <w:rFonts w:ascii="微软雅黑 Light" w:hAnsi="微软雅黑 Light"/>
                <w:lang w:eastAsia="zh-CN"/>
              </w:rPr>
              <w:t>1.2&gt;</w:t>
            </w:r>
          </w:p>
        </w:tc>
        <w:tc>
          <w:tcPr>
            <w:tcW w:w="3953" w:type="dxa"/>
          </w:tcPr>
          <w:p w14:paraId="39ADFC1D" w14:textId="77777777" w:rsidR="006629D0" w:rsidRDefault="00ED1CC8">
            <w:pPr>
              <w:pStyle w:val="Tabletext"/>
              <w:spacing w:line="240" w:lineRule="auto"/>
              <w:rPr>
                <w:rFonts w:ascii="微软雅黑 Light" w:hAnsi="微软雅黑 Light"/>
                <w:lang w:eastAsia="zh-CN"/>
              </w:rPr>
            </w:pPr>
            <w:r>
              <w:rPr>
                <w:rFonts w:ascii="微软雅黑 Light" w:hAnsi="微软雅黑 Light" w:hint="eastAsia"/>
                <w:lang w:eastAsia="zh-CN"/>
              </w:rPr>
              <w:t>车标变更至驾舱物理中心点位置</w:t>
            </w:r>
          </w:p>
          <w:p w14:paraId="66B48B3E" w14:textId="77777777" w:rsidR="000C4445" w:rsidRDefault="000C4445">
            <w:pPr>
              <w:pStyle w:val="Tabletext"/>
              <w:spacing w:line="240" w:lineRule="auto"/>
              <w:rPr>
                <w:rFonts w:ascii="微软雅黑 Light" w:hAnsi="微软雅黑 Light"/>
                <w:lang w:eastAsia="zh-CN"/>
              </w:rPr>
            </w:pPr>
            <w:r>
              <w:rPr>
                <w:rFonts w:ascii="微软雅黑 Light" w:hAnsi="微软雅黑 Light" w:hint="eastAsia"/>
                <w:lang w:eastAsia="zh-CN"/>
              </w:rPr>
              <w:t>增加概览地图</w:t>
            </w:r>
          </w:p>
          <w:p w14:paraId="5753E056" w14:textId="76E4B9B6" w:rsidR="00CA3A64" w:rsidRDefault="00CA3A64">
            <w:pPr>
              <w:pStyle w:val="Tabletext"/>
              <w:spacing w:line="240" w:lineRule="auto"/>
              <w:rPr>
                <w:rFonts w:ascii="微软雅黑 Light" w:hAnsi="微软雅黑 Light"/>
                <w:lang w:eastAsia="zh-CN"/>
              </w:rPr>
            </w:pPr>
            <w:r>
              <w:rPr>
                <w:rFonts w:ascii="微软雅黑 Light" w:hAnsi="微软雅黑 Light" w:hint="eastAsia"/>
                <w:lang w:eastAsia="zh-CN"/>
              </w:rPr>
              <w:t>增加巡航功能描述</w:t>
            </w:r>
            <w:r w:rsidR="00221D7B">
              <w:rPr>
                <w:rFonts w:ascii="微软雅黑 Light" w:hAnsi="微软雅黑 Light" w:hint="eastAsia"/>
                <w:lang w:eastAsia="zh-CN"/>
              </w:rPr>
              <w:t>，删除回自车</w:t>
            </w:r>
            <w:r>
              <w:rPr>
                <w:rFonts w:ascii="微软雅黑 Light" w:hAnsi="微软雅黑 Light" w:hint="eastAsia"/>
                <w:lang w:eastAsia="zh-CN"/>
              </w:rPr>
              <w:t>且新增巡航静音。</w:t>
            </w:r>
          </w:p>
        </w:tc>
        <w:tc>
          <w:tcPr>
            <w:tcW w:w="1560" w:type="dxa"/>
          </w:tcPr>
          <w:p w14:paraId="47D22C71" w14:textId="3D5FA94D" w:rsidR="006629D0" w:rsidRDefault="006629D0">
            <w:pPr>
              <w:pStyle w:val="Tabletext"/>
              <w:spacing w:line="240" w:lineRule="auto"/>
              <w:rPr>
                <w:rFonts w:ascii="微软雅黑 Light" w:hAnsi="微软雅黑 Light"/>
                <w:lang w:eastAsia="zh-CN"/>
              </w:rPr>
            </w:pPr>
          </w:p>
        </w:tc>
        <w:tc>
          <w:tcPr>
            <w:tcW w:w="1560" w:type="dxa"/>
          </w:tcPr>
          <w:p w14:paraId="64FFC5C9" w14:textId="77838804" w:rsidR="006629D0" w:rsidRDefault="00A44CC0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  <w:lang w:eastAsia="zh-CN"/>
              </w:rPr>
              <w:t>张洪海</w:t>
            </w:r>
          </w:p>
        </w:tc>
      </w:tr>
      <w:tr w:rsidR="006629D0" w14:paraId="0B69CB31" w14:textId="77777777">
        <w:trPr>
          <w:trHeight w:val="300"/>
        </w:trPr>
        <w:tc>
          <w:tcPr>
            <w:tcW w:w="1930" w:type="dxa"/>
          </w:tcPr>
          <w:p w14:paraId="7C6B6E93" w14:textId="28EFCB0E" w:rsidR="006629D0" w:rsidRDefault="006629D0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</w:p>
        </w:tc>
        <w:tc>
          <w:tcPr>
            <w:tcW w:w="1320" w:type="dxa"/>
          </w:tcPr>
          <w:p w14:paraId="407DF67D" w14:textId="0D7A53DC" w:rsidR="006629D0" w:rsidRDefault="006629D0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</w:p>
        </w:tc>
        <w:tc>
          <w:tcPr>
            <w:tcW w:w="3953" w:type="dxa"/>
          </w:tcPr>
          <w:p w14:paraId="3B65E144" w14:textId="6E42A329" w:rsidR="006629D0" w:rsidRDefault="006629D0">
            <w:pPr>
              <w:pStyle w:val="Tabletext"/>
              <w:spacing w:line="240" w:lineRule="auto"/>
              <w:rPr>
                <w:rFonts w:ascii="微软雅黑 Light" w:hAnsi="微软雅黑 Light"/>
                <w:lang w:eastAsia="zh-CN"/>
              </w:rPr>
            </w:pPr>
          </w:p>
        </w:tc>
        <w:tc>
          <w:tcPr>
            <w:tcW w:w="1560" w:type="dxa"/>
          </w:tcPr>
          <w:p w14:paraId="4E7FCEF6" w14:textId="490F6280" w:rsidR="006629D0" w:rsidRDefault="006629D0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</w:p>
        </w:tc>
        <w:tc>
          <w:tcPr>
            <w:tcW w:w="1560" w:type="dxa"/>
          </w:tcPr>
          <w:p w14:paraId="1833845E" w14:textId="1B989EC3" w:rsidR="006629D0" w:rsidRDefault="006629D0">
            <w:pPr>
              <w:pStyle w:val="Tabletext"/>
              <w:spacing w:line="240" w:lineRule="auto"/>
              <w:rPr>
                <w:rFonts w:ascii="微软雅黑 Light" w:hAnsi="微软雅黑 Light"/>
              </w:rPr>
            </w:pPr>
          </w:p>
        </w:tc>
      </w:tr>
    </w:tbl>
    <w:p w14:paraId="74A4BD63" w14:textId="77777777" w:rsidR="006629D0" w:rsidRDefault="006629D0"/>
    <w:p w14:paraId="6F026DB5" w14:textId="77777777" w:rsidR="006629D0" w:rsidRDefault="006629D0"/>
    <w:p w14:paraId="33BAC48F" w14:textId="7047C183" w:rsidR="006629D0" w:rsidRDefault="006629D0" w:rsidP="00504CA8">
      <w:pPr>
        <w:ind w:leftChars="0" w:left="0"/>
      </w:pPr>
    </w:p>
    <w:p w14:paraId="1F136D41" w14:textId="3D4AED97" w:rsidR="006629D0" w:rsidRDefault="00504CA8" w:rsidP="00504CA8">
      <w:pPr>
        <w:pStyle w:val="1"/>
        <w:ind w:left="432" w:hanging="432"/>
      </w:pPr>
      <w:bookmarkStart w:id="2" w:name="_Toc525899036"/>
      <w:bookmarkStart w:id="3" w:name="_Toc30023065"/>
      <w:r>
        <w:rPr>
          <w:rFonts w:hint="eastAsia"/>
        </w:rPr>
        <w:t>1</w:t>
      </w:r>
      <w:r w:rsidR="008E6C81">
        <w:rPr>
          <w:rFonts w:hint="eastAsia"/>
        </w:rPr>
        <w:t>．</w:t>
      </w:r>
      <w:r w:rsidR="00EF32BD">
        <w:rPr>
          <w:rFonts w:hint="eastAsia"/>
        </w:rPr>
        <w:t>需求介绍</w:t>
      </w:r>
      <w:bookmarkEnd w:id="2"/>
      <w:bookmarkEnd w:id="3"/>
    </w:p>
    <w:p w14:paraId="47531F25" w14:textId="77777777" w:rsidR="006629D0" w:rsidRDefault="00EF32BD" w:rsidP="000610D8">
      <w:pPr>
        <w:pStyle w:val="12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需求时间： </w:t>
      </w:r>
    </w:p>
    <w:p w14:paraId="5ADEA1AF" w14:textId="7F21BEC9" w:rsidR="006629D0" w:rsidRDefault="00EF32BD" w:rsidP="000610D8">
      <w:pPr>
        <w:pStyle w:val="12"/>
        <w:numPr>
          <w:ilvl w:val="0"/>
          <w:numId w:val="4"/>
        </w:numPr>
        <w:ind w:leftChars="0" w:firstLineChars="0"/>
      </w:pPr>
      <w:r>
        <w:rPr>
          <w:rFonts w:hint="eastAsia"/>
        </w:rPr>
        <w:t>发布时间： Phase</w:t>
      </w:r>
      <w:r>
        <w:t>4-</w:t>
      </w:r>
      <w:r>
        <w:rPr>
          <w:rFonts w:hint="eastAsia"/>
        </w:rPr>
        <w:t>DCV</w:t>
      </w:r>
      <w:r>
        <w:t>1-2019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月2</w:t>
      </w:r>
      <w:r w:rsidR="003637FF">
        <w:t>6</w:t>
      </w:r>
      <w:r>
        <w:rPr>
          <w:rFonts w:hint="eastAsia"/>
        </w:rPr>
        <w:t>日交付第一版</w:t>
      </w:r>
    </w:p>
    <w:p w14:paraId="29EDAF36" w14:textId="77777777" w:rsidR="006629D0" w:rsidRDefault="00EF32BD" w:rsidP="000610D8">
      <w:pPr>
        <w:pStyle w:val="12"/>
        <w:numPr>
          <w:ilvl w:val="0"/>
          <w:numId w:val="4"/>
        </w:numPr>
        <w:ind w:leftChars="0" w:firstLineChars="0"/>
      </w:pPr>
      <w:r>
        <w:rPr>
          <w:rFonts w:hint="eastAsia"/>
        </w:rPr>
        <w:t>发布车型：CD</w:t>
      </w:r>
      <w:r>
        <w:t>542</w:t>
      </w:r>
      <w:r>
        <w:rPr>
          <w:rFonts w:hint="eastAsia"/>
        </w:rPr>
        <w:t>高配、U</w:t>
      </w:r>
      <w:r>
        <w:t>625</w:t>
      </w:r>
      <w:r>
        <w:rPr>
          <w:rFonts w:hint="eastAsia"/>
        </w:rPr>
        <w:t>ICA</w:t>
      </w:r>
    </w:p>
    <w:p w14:paraId="1E676F07" w14:textId="77777777" w:rsidR="006629D0" w:rsidRDefault="00EF32BD" w:rsidP="000610D8">
      <w:pPr>
        <w:pStyle w:val="12"/>
        <w:numPr>
          <w:ilvl w:val="0"/>
          <w:numId w:val="4"/>
        </w:numPr>
        <w:ind w:leftChars="0" w:firstLineChars="0"/>
      </w:pPr>
      <w:r>
        <w:rPr>
          <w:rFonts w:hint="eastAsia"/>
        </w:rPr>
        <w:t>是否需要下线：否</w:t>
      </w:r>
      <w:r>
        <w:t>。</w:t>
      </w:r>
    </w:p>
    <w:p w14:paraId="011B332B" w14:textId="6C41DDDB" w:rsidR="006629D0" w:rsidRDefault="00A3036A" w:rsidP="000610D8">
      <w:pPr>
        <w:pStyle w:val="12"/>
        <w:numPr>
          <w:ilvl w:val="0"/>
          <w:numId w:val="3"/>
        </w:numPr>
        <w:ind w:leftChars="0" w:firstLineChars="0"/>
      </w:pPr>
      <w:commentRangeStart w:id="4"/>
      <w:r>
        <w:rPr>
          <w:rFonts w:hint="eastAsia"/>
        </w:rPr>
        <w:t>需求来源</w:t>
      </w:r>
      <w:r w:rsidR="00EF32BD">
        <w:rPr>
          <w:rFonts w:hint="eastAsia"/>
        </w:rPr>
        <w:t>：</w:t>
      </w:r>
      <w:r w:rsidRPr="00A3036A">
        <w:t>Ford 27in 交互框架_draft(12.13)</w:t>
      </w:r>
      <w:commentRangeEnd w:id="4"/>
      <w:r w:rsidR="00DC5765">
        <w:rPr>
          <w:rStyle w:val="af5"/>
        </w:rPr>
        <w:commentReference w:id="4"/>
      </w:r>
    </w:p>
    <w:p w14:paraId="0B86A103" w14:textId="77777777" w:rsidR="006629D0" w:rsidRDefault="00EF32BD" w:rsidP="000610D8">
      <w:pPr>
        <w:pStyle w:val="12"/>
        <w:numPr>
          <w:ilvl w:val="0"/>
          <w:numId w:val="3"/>
        </w:numPr>
        <w:ind w:leftChars="0" w:firstLineChars="0"/>
      </w:pPr>
      <w:r>
        <w:rPr>
          <w:rFonts w:hint="eastAsia"/>
        </w:rPr>
        <w:t>相关产品：小度车载</w:t>
      </w:r>
      <w:r>
        <w:t xml:space="preserve">OS </w:t>
      </w:r>
    </w:p>
    <w:p w14:paraId="46DB9FE5" w14:textId="77777777" w:rsidR="006629D0" w:rsidRDefault="00EF32BD" w:rsidP="000610D8">
      <w:pPr>
        <w:pStyle w:val="12"/>
        <w:numPr>
          <w:ilvl w:val="0"/>
          <w:numId w:val="3"/>
        </w:numPr>
        <w:ind w:leftChars="0" w:firstLineChars="0"/>
      </w:pPr>
      <w:r>
        <w:rPr>
          <w:rFonts w:hint="eastAsia"/>
        </w:rPr>
        <w:t>背景</w:t>
      </w:r>
      <w:r>
        <w:t>／</w:t>
      </w:r>
      <w:r>
        <w:rPr>
          <w:rFonts w:hint="eastAsia"/>
        </w:rPr>
        <w:t>目的：</w:t>
      </w:r>
    </w:p>
    <w:p w14:paraId="7291F52F" w14:textId="6DF8A661" w:rsidR="006629D0" w:rsidRDefault="00EF32BD" w:rsidP="00EF32BD">
      <w:pPr>
        <w:ind w:leftChars="171" w:left="359"/>
      </w:pPr>
      <w:r>
        <w:rPr>
          <w:rFonts w:hint="eastAsia"/>
        </w:rPr>
        <w:t>地图是小度车载OS标准版本中最核心的部分，且需要满足福特2</w:t>
      </w:r>
      <w:r>
        <w:t>7</w:t>
      </w:r>
      <w:r>
        <w:rPr>
          <w:rFonts w:hint="eastAsia"/>
        </w:rPr>
        <w:t>寸大屏的适配，作为高频功能之一，地图存在多种使用场景，针对不同的场景，地图需要对H</w:t>
      </w:r>
      <w:r>
        <w:t>MI</w:t>
      </w:r>
      <w:r>
        <w:rPr>
          <w:rFonts w:hint="eastAsia"/>
        </w:rPr>
        <w:t>进行变更。</w:t>
      </w:r>
    </w:p>
    <w:p w14:paraId="6477FE43" w14:textId="003E79DB" w:rsidR="006629D0" w:rsidRDefault="00504CA8">
      <w:pPr>
        <w:pStyle w:val="1"/>
      </w:pPr>
      <w:bookmarkStart w:id="5" w:name="NewPage-需求内容"/>
      <w:bookmarkStart w:id="6" w:name="_Toc525899037"/>
      <w:bookmarkStart w:id="7" w:name="_Toc30023066"/>
      <w:bookmarkEnd w:id="5"/>
      <w:r>
        <w:rPr>
          <w:rFonts w:hint="eastAsia"/>
        </w:rPr>
        <w:lastRenderedPageBreak/>
        <w:t>2</w:t>
      </w:r>
      <w:r w:rsidR="008E6C81">
        <w:rPr>
          <w:rFonts w:hint="eastAsia"/>
        </w:rPr>
        <w:t>．</w:t>
      </w:r>
      <w:r w:rsidR="00EF32BD">
        <w:rPr>
          <w:rFonts w:hint="eastAsia"/>
        </w:rPr>
        <w:t>需求内容</w:t>
      </w:r>
      <w:bookmarkEnd w:id="6"/>
      <w:bookmarkEnd w:id="7"/>
    </w:p>
    <w:p w14:paraId="6A6249A5" w14:textId="793278E4" w:rsidR="006629D0" w:rsidRDefault="00504CA8" w:rsidP="00504CA8">
      <w:pPr>
        <w:pStyle w:val="2"/>
        <w:ind w:hanging="575"/>
      </w:pPr>
      <w:bookmarkStart w:id="8" w:name="_Toc525899038"/>
      <w:bookmarkStart w:id="9" w:name="_Toc30023067"/>
      <w:r>
        <w:t>2</w:t>
      </w:r>
      <w:r>
        <w:rPr>
          <w:rFonts w:hint="eastAsia"/>
        </w:rPr>
        <w:t>.</w:t>
      </w:r>
      <w:r>
        <w:t>1</w:t>
      </w:r>
      <w:r w:rsidR="008E6C81">
        <w:rPr>
          <w:rFonts w:hint="eastAsia"/>
        </w:rPr>
        <w:t>．</w:t>
      </w:r>
      <w:r w:rsidR="00CD0E02">
        <w:t>HMI</w:t>
      </w:r>
      <w:r w:rsidR="00CD0E02">
        <w:rPr>
          <w:rFonts w:hint="eastAsia"/>
        </w:rPr>
        <w:t>变更</w:t>
      </w:r>
      <w:bookmarkEnd w:id="8"/>
      <w:r w:rsidR="00EF32BD">
        <w:rPr>
          <w:rFonts w:hint="eastAsia"/>
        </w:rPr>
        <w:t>架构</w:t>
      </w:r>
      <w:bookmarkEnd w:id="9"/>
    </w:p>
    <w:p w14:paraId="57B04211" w14:textId="5502339C" w:rsidR="006629D0" w:rsidRDefault="00163D3F" w:rsidP="007E6434">
      <w:pPr>
        <w:ind w:leftChars="0" w:left="0"/>
      </w:pPr>
      <w:r>
        <w:rPr>
          <w:noProof/>
          <w:szCs w:val="21"/>
        </w:rPr>
        <w:drawing>
          <wp:inline distT="0" distB="0" distL="0" distR="0" wp14:anchorId="5082CABA" wp14:editId="45313073">
            <wp:extent cx="6983909" cy="314896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地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30" cy="31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E02" w:rsidRPr="00CD0E02">
        <w:rPr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E35B12" w14:textId="217BD369" w:rsidR="006629D0" w:rsidRDefault="008E6C81" w:rsidP="008E6C81">
      <w:pPr>
        <w:pStyle w:val="3"/>
        <w:numPr>
          <w:ilvl w:val="0"/>
          <w:numId w:val="0"/>
        </w:numPr>
        <w:ind w:left="777" w:hanging="567"/>
      </w:pPr>
      <w:bookmarkStart w:id="10" w:name="_Toc30023068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="00CD0E02">
        <w:rPr>
          <w:rFonts w:hint="eastAsia"/>
        </w:rPr>
        <w:t>首页变更</w:t>
      </w:r>
      <w:bookmarkEnd w:id="10"/>
    </w:p>
    <w:p w14:paraId="702993A8" w14:textId="07832B73" w:rsidR="006629D0" w:rsidRDefault="00CD0E02" w:rsidP="00CD0E02">
      <w:pPr>
        <w:ind w:firstLine="210"/>
      </w:pPr>
      <w:r>
        <w:rPr>
          <w:rFonts w:hint="eastAsia"/>
        </w:rPr>
        <w:t>此部分为了满足2</w:t>
      </w:r>
      <w:r>
        <w:t>7</w:t>
      </w:r>
      <w:r>
        <w:rPr>
          <w:rFonts w:hint="eastAsia"/>
        </w:rPr>
        <w:t>寸屏三种驾驶模式，且考虑到功能共通性，将首页的一些常用button变更到左侧</w:t>
      </w:r>
      <w:r w:rsidR="00212D7F">
        <w:rPr>
          <w:rFonts w:hint="eastAsia"/>
        </w:rPr>
        <w:t>或两侧均显示</w:t>
      </w:r>
      <w:r w:rsidR="00ED1CC8">
        <w:rPr>
          <w:rFonts w:hint="eastAsia"/>
        </w:rPr>
        <w:t>，</w:t>
      </w:r>
      <w:r w:rsidR="00ED1CC8" w:rsidRPr="009F5A19">
        <w:rPr>
          <w:rFonts w:hint="eastAsia"/>
          <w:color w:val="FF0000"/>
        </w:rPr>
        <w:t>且车标变更至</w:t>
      </w:r>
      <w:r w:rsidR="000C4445" w:rsidRPr="009F5A19">
        <w:rPr>
          <w:rFonts w:hint="eastAsia"/>
          <w:color w:val="FF0000"/>
        </w:rPr>
        <w:t>接近驾舱物理中心点位置</w:t>
      </w:r>
      <w:r w:rsidRPr="009F5A19">
        <w:rPr>
          <w:rFonts w:hint="eastAsia"/>
          <w:color w:val="FF0000"/>
        </w:rPr>
        <w:t>。</w:t>
      </w:r>
    </w:p>
    <w:p w14:paraId="50A60454" w14:textId="487AE082" w:rsidR="003747FD" w:rsidRDefault="000C4445" w:rsidP="002A78CC">
      <w:pPr>
        <w:ind w:leftChars="0" w:left="0"/>
      </w:pPr>
      <w:r>
        <w:rPr>
          <w:noProof/>
        </w:rPr>
        <w:drawing>
          <wp:inline distT="0" distB="0" distL="0" distR="0" wp14:anchorId="2D03B54B" wp14:editId="34B795B0">
            <wp:extent cx="6645910" cy="12725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F705" w14:textId="2BA5B69F" w:rsidR="00D4004F" w:rsidRDefault="002A78CC">
      <w:pPr>
        <w:ind w:leftChars="0" w:left="0"/>
        <w:jc w:val="center"/>
      </w:pPr>
      <w:r>
        <w:rPr>
          <w:rFonts w:hint="eastAsia"/>
        </w:rPr>
        <w:t>（图1）</w:t>
      </w:r>
    </w:p>
    <w:p w14:paraId="0612973C" w14:textId="39241C27" w:rsidR="006629D0" w:rsidRDefault="00CD0E02" w:rsidP="00B03BE9">
      <w:pPr>
        <w:pStyle w:val="12"/>
        <w:numPr>
          <w:ilvl w:val="0"/>
          <w:numId w:val="32"/>
        </w:numPr>
        <w:ind w:leftChars="0" w:firstLineChars="0"/>
      </w:pPr>
      <w:r>
        <w:rPr>
          <w:rFonts w:hint="eastAsia"/>
        </w:rPr>
        <w:lastRenderedPageBreak/>
        <w:t>回自车</w:t>
      </w:r>
      <w:r w:rsidR="00EF32BD">
        <w:rPr>
          <w:rFonts w:hint="eastAsia"/>
        </w:rPr>
        <w:t>：</w:t>
      </w:r>
      <w:r>
        <w:rPr>
          <w:rFonts w:hint="eastAsia"/>
        </w:rPr>
        <w:t>将</w:t>
      </w:r>
      <w:r w:rsidR="005102D5">
        <w:rPr>
          <w:rFonts w:hint="eastAsia"/>
        </w:rPr>
        <w:t>回自车（视角切换）从最右侧变更到左侧，且</w:t>
      </w:r>
      <w:r w:rsidR="00E60C8A">
        <w:rPr>
          <w:rFonts w:hint="eastAsia"/>
        </w:rPr>
        <w:t>任何显示回自车按钮的</w:t>
      </w:r>
      <w:r w:rsidR="005102D5">
        <w:rPr>
          <w:rFonts w:hint="eastAsia"/>
        </w:rPr>
        <w:t>界面</w:t>
      </w:r>
      <w:r w:rsidR="00E60C8A">
        <w:rPr>
          <w:rFonts w:hint="eastAsia"/>
        </w:rPr>
        <w:t>都需要变更至左侧</w:t>
      </w:r>
      <w:r w:rsidR="002A78CC">
        <w:rPr>
          <w:rFonts w:hint="eastAsia"/>
        </w:rPr>
        <w:t>（图1）</w:t>
      </w:r>
      <w:r w:rsidR="00E60C8A">
        <w:rPr>
          <w:rFonts w:hint="eastAsia"/>
        </w:rPr>
        <w:t>。</w:t>
      </w:r>
    </w:p>
    <w:p w14:paraId="071DEC3A" w14:textId="77777777" w:rsidR="00C06D27" w:rsidRDefault="00A758E1" w:rsidP="00A758E1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4FC0CCAB" w14:textId="41F14A6E" w:rsidR="00A758E1" w:rsidRDefault="00C06D27" w:rsidP="00A758E1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A758E1">
        <w:rPr>
          <w:rFonts w:hint="eastAsia"/>
        </w:rPr>
        <w:t>变更至左侧。</w:t>
      </w:r>
    </w:p>
    <w:p w14:paraId="60C14150" w14:textId="63DE507D" w:rsidR="00C06D27" w:rsidRDefault="00C06D27" w:rsidP="00A758E1">
      <w:pPr>
        <w:pStyle w:val="12"/>
        <w:ind w:leftChars="0" w:left="840" w:firstLineChars="0" w:firstLine="0"/>
      </w:pPr>
      <w:r>
        <w:rPr>
          <w:rFonts w:hint="eastAsia"/>
        </w:rPr>
        <w:t>独立驾驶模式：变更至左侧。</w:t>
      </w:r>
    </w:p>
    <w:p w14:paraId="62C2BF9F" w14:textId="1AF327A1" w:rsidR="00C06D27" w:rsidRPr="00C06D27" w:rsidRDefault="00C06D27" w:rsidP="00A758E1">
      <w:pPr>
        <w:pStyle w:val="12"/>
        <w:ind w:leftChars="0" w:left="840" w:firstLineChars="0" w:firstLine="0"/>
      </w:pPr>
      <w:r>
        <w:rPr>
          <w:rFonts w:hint="eastAsia"/>
        </w:rPr>
        <w:t>合作驾驶模式：两侧。</w:t>
      </w:r>
    </w:p>
    <w:p w14:paraId="10D20510" w14:textId="27A34DA3" w:rsidR="00A758E1" w:rsidRDefault="00A758E1" w:rsidP="00A758E1">
      <w:pPr>
        <w:pStyle w:val="12"/>
        <w:ind w:leftChars="0" w:left="840" w:firstLineChars="0" w:firstLine="0"/>
      </w:pPr>
      <w:r>
        <w:rPr>
          <w:rFonts w:hint="eastAsia"/>
        </w:rPr>
        <w:t>【交互策略】保持原有策略。</w:t>
      </w:r>
    </w:p>
    <w:p w14:paraId="5E8A438C" w14:textId="434FF2DD" w:rsidR="00E90D04" w:rsidRDefault="00E90D04" w:rsidP="00B03BE9">
      <w:pPr>
        <w:pStyle w:val="12"/>
        <w:numPr>
          <w:ilvl w:val="0"/>
          <w:numId w:val="32"/>
        </w:numPr>
        <w:ind w:leftChars="0" w:firstLineChars="0"/>
      </w:pPr>
      <w:r>
        <w:rPr>
          <w:rFonts w:hint="eastAsia"/>
        </w:rPr>
        <w:t>比例尺缩放按钮：将比例尺缩放按钮从最右侧变更到左侧，且任何显示比例尺按钮的界面都需要变更至左侧</w:t>
      </w:r>
      <w:r w:rsidR="002A78CC">
        <w:rPr>
          <w:rFonts w:hint="eastAsia"/>
        </w:rPr>
        <w:t>（图1）</w:t>
      </w:r>
      <w:r>
        <w:rPr>
          <w:rFonts w:hint="eastAsia"/>
        </w:rPr>
        <w:t>。</w:t>
      </w:r>
    </w:p>
    <w:p w14:paraId="480550E1" w14:textId="77777777" w:rsidR="00C06D27" w:rsidRDefault="00A758E1" w:rsidP="00A758E1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108EE55B" w14:textId="77777777" w:rsidR="00C06D27" w:rsidRDefault="00C06D27" w:rsidP="00C06D27">
      <w:pPr>
        <w:pStyle w:val="12"/>
        <w:ind w:leftChars="0" w:left="840" w:firstLineChars="0" w:firstLine="0"/>
      </w:pPr>
      <w:r>
        <w:rPr>
          <w:rFonts w:hint="eastAsia"/>
        </w:rPr>
        <w:t>独自驾驶模式：变更至左侧。</w:t>
      </w:r>
    </w:p>
    <w:p w14:paraId="55019791" w14:textId="77777777" w:rsidR="00C06D27" w:rsidRDefault="00C06D27" w:rsidP="00C06D27">
      <w:pPr>
        <w:pStyle w:val="12"/>
        <w:ind w:leftChars="0" w:left="840" w:firstLineChars="0" w:firstLine="0"/>
      </w:pPr>
      <w:r>
        <w:rPr>
          <w:rFonts w:hint="eastAsia"/>
        </w:rPr>
        <w:t>独立驾驶模式：变更至左侧。</w:t>
      </w:r>
    </w:p>
    <w:p w14:paraId="392088C4" w14:textId="77777777" w:rsidR="00C06D27" w:rsidRPr="00C06D27" w:rsidRDefault="00C06D27" w:rsidP="00C06D27">
      <w:pPr>
        <w:pStyle w:val="12"/>
        <w:ind w:leftChars="0" w:left="840" w:firstLineChars="0" w:firstLine="0"/>
      </w:pPr>
      <w:r>
        <w:rPr>
          <w:rFonts w:hint="eastAsia"/>
        </w:rPr>
        <w:t>合作驾驶模式：两侧。</w:t>
      </w:r>
    </w:p>
    <w:p w14:paraId="726E1A71" w14:textId="3A96D8BB" w:rsidR="00A758E1" w:rsidRDefault="00A758E1" w:rsidP="00A758E1">
      <w:pPr>
        <w:pStyle w:val="12"/>
        <w:ind w:leftChars="0" w:left="840" w:firstLineChars="0" w:firstLine="0"/>
      </w:pPr>
      <w:r>
        <w:rPr>
          <w:rFonts w:hint="eastAsia"/>
        </w:rPr>
        <w:t>【交互策略】保持</w:t>
      </w:r>
      <w:r w:rsidR="00C57B8B">
        <w:rPr>
          <w:rFonts w:hint="eastAsia"/>
        </w:rPr>
        <w:t>原</w:t>
      </w:r>
      <w:r>
        <w:rPr>
          <w:rFonts w:hint="eastAsia"/>
        </w:rPr>
        <w:t>有策略。</w:t>
      </w:r>
    </w:p>
    <w:p w14:paraId="12408E60" w14:textId="0F5E4A56" w:rsidR="006629D0" w:rsidRDefault="00E90D04" w:rsidP="00B03BE9">
      <w:pPr>
        <w:pStyle w:val="12"/>
        <w:numPr>
          <w:ilvl w:val="0"/>
          <w:numId w:val="32"/>
        </w:numPr>
        <w:ind w:leftChars="0" w:firstLineChars="0"/>
      </w:pPr>
      <w:r>
        <w:rPr>
          <w:rFonts w:hint="eastAsia"/>
        </w:rPr>
        <w:t>尺</w:t>
      </w:r>
      <w:r w:rsidR="00A758E1">
        <w:rPr>
          <w:rFonts w:hint="eastAsia"/>
        </w:rPr>
        <w:t>级：</w:t>
      </w:r>
      <w:r>
        <w:rPr>
          <w:rFonts w:hint="eastAsia"/>
        </w:rPr>
        <w:t>尺级状态同步变更至左侧。</w:t>
      </w:r>
    </w:p>
    <w:p w14:paraId="71E5FB43" w14:textId="77777777" w:rsidR="00C06D27" w:rsidRDefault="00A758E1" w:rsidP="00A758E1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6FFCD7EE" w14:textId="77777777" w:rsidR="00C06D27" w:rsidRDefault="00C06D27" w:rsidP="00C06D27">
      <w:pPr>
        <w:pStyle w:val="12"/>
        <w:ind w:leftChars="0" w:left="840" w:firstLineChars="0" w:firstLine="0"/>
      </w:pPr>
      <w:r>
        <w:rPr>
          <w:rFonts w:hint="eastAsia"/>
        </w:rPr>
        <w:t>独自驾驶模式：变更至左侧。</w:t>
      </w:r>
    </w:p>
    <w:p w14:paraId="51F4BDA5" w14:textId="77777777" w:rsidR="00C06D27" w:rsidRDefault="00C06D27" w:rsidP="00C06D27">
      <w:pPr>
        <w:pStyle w:val="12"/>
        <w:ind w:leftChars="0" w:left="840" w:firstLineChars="0" w:firstLine="0"/>
      </w:pPr>
      <w:r>
        <w:rPr>
          <w:rFonts w:hint="eastAsia"/>
        </w:rPr>
        <w:t>独立驾驶模式：变更至左侧。</w:t>
      </w:r>
    </w:p>
    <w:p w14:paraId="351C4A45" w14:textId="77777777" w:rsidR="00C06D27" w:rsidRPr="00C06D27" w:rsidRDefault="00C06D27" w:rsidP="00C06D27">
      <w:pPr>
        <w:pStyle w:val="12"/>
        <w:ind w:leftChars="0" w:left="840" w:firstLineChars="0" w:firstLine="0"/>
      </w:pPr>
      <w:r>
        <w:rPr>
          <w:rFonts w:hint="eastAsia"/>
        </w:rPr>
        <w:t>合作驾驶模式：两侧。</w:t>
      </w:r>
    </w:p>
    <w:p w14:paraId="7ECCEDF9" w14:textId="7775D498" w:rsidR="00C57B8B" w:rsidRDefault="00C57B8B" w:rsidP="00A758E1">
      <w:pPr>
        <w:pStyle w:val="12"/>
        <w:ind w:leftChars="0" w:left="840" w:firstLineChars="0" w:firstLine="0"/>
      </w:pPr>
      <w:r>
        <w:rPr>
          <w:rFonts w:hint="eastAsia"/>
        </w:rPr>
        <w:t>【交互策略】保持原有尺级效果。</w:t>
      </w:r>
    </w:p>
    <w:p w14:paraId="5B26BECD" w14:textId="7D1E21FA" w:rsidR="00C57B8B" w:rsidRDefault="00E90D04" w:rsidP="00B03BE9">
      <w:pPr>
        <w:pStyle w:val="12"/>
        <w:numPr>
          <w:ilvl w:val="0"/>
          <w:numId w:val="32"/>
        </w:numPr>
        <w:ind w:leftChars="0" w:firstLineChars="0"/>
      </w:pPr>
      <w:r>
        <w:rPr>
          <w:rFonts w:hint="eastAsia"/>
        </w:rPr>
        <w:lastRenderedPageBreak/>
        <w:t>综合搜索框：</w:t>
      </w:r>
      <w:r w:rsidR="00C57B8B">
        <w:rPr>
          <w:rFonts w:hint="eastAsia"/>
        </w:rPr>
        <w:t>综合搜索框的设计符合左舵交互习惯</w:t>
      </w:r>
      <w:r w:rsidR="007A25BD">
        <w:rPr>
          <w:rFonts w:hint="eastAsia"/>
        </w:rPr>
        <w:t>，与综合搜索框尺寸一致的设置项保留原有设计，不做变更</w:t>
      </w:r>
      <w:r w:rsidR="00C57B8B">
        <w:rPr>
          <w:rFonts w:hint="eastAsia"/>
        </w:rPr>
        <w:t>。</w:t>
      </w:r>
    </w:p>
    <w:p w14:paraId="70B4E36C" w14:textId="77777777" w:rsidR="00C57B8B" w:rsidRDefault="00086C52" w:rsidP="00C57B8B">
      <w:pPr>
        <w:pStyle w:val="12"/>
        <w:ind w:leftChars="0" w:left="840" w:firstLineChars="0" w:firstLine="0"/>
      </w:pPr>
      <w:r>
        <w:rPr>
          <w:rFonts w:hint="eastAsia"/>
        </w:rPr>
        <w:t>【显示</w:t>
      </w:r>
      <w:r w:rsidR="00C57B8B">
        <w:rPr>
          <w:rFonts w:hint="eastAsia"/>
        </w:rPr>
        <w:t>策略</w:t>
      </w:r>
      <w:r>
        <w:rPr>
          <w:rFonts w:hint="eastAsia"/>
        </w:rPr>
        <w:t>】</w:t>
      </w:r>
    </w:p>
    <w:p w14:paraId="47302F99" w14:textId="376D0B3A" w:rsidR="00C57B8B" w:rsidRDefault="00086C52" w:rsidP="00C57B8B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4A2F1C">
        <w:rPr>
          <w:rFonts w:hint="eastAsia"/>
        </w:rPr>
        <w:t>因符合左舵交互方式</w:t>
      </w:r>
      <w:r w:rsidR="00E90D04">
        <w:rPr>
          <w:rFonts w:hint="eastAsia"/>
        </w:rPr>
        <w:t>，不改变位置。</w:t>
      </w:r>
    </w:p>
    <w:p w14:paraId="2D7D3F2F" w14:textId="13E54C29" w:rsidR="00C57B8B" w:rsidRDefault="00086C52" w:rsidP="00C57B8B">
      <w:pPr>
        <w:pStyle w:val="12"/>
        <w:ind w:leftChars="0" w:left="840" w:firstLineChars="0" w:firstLine="0"/>
      </w:pPr>
      <w:r>
        <w:rPr>
          <w:rFonts w:hint="eastAsia"/>
        </w:rPr>
        <w:t>独立驾驶模式：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02CBFE14" w14:textId="750FF9F5" w:rsidR="00C57B8B" w:rsidRDefault="00086C52" w:rsidP="00C57B8B">
      <w:pPr>
        <w:pStyle w:val="12"/>
        <w:ind w:leftChars="0" w:left="840" w:firstLineChars="0" w:firstLine="0"/>
      </w:pPr>
      <w:r>
        <w:rPr>
          <w:rFonts w:hint="eastAsia"/>
        </w:rPr>
        <w:t>合作驾驶模式：左侧搜索框不变，在右侧增加搜索框，保持与左侧尺寸一致</w:t>
      </w:r>
      <w:r w:rsidR="003E6BDC">
        <w:rPr>
          <w:rFonts w:hint="eastAsia"/>
        </w:rPr>
        <w:t>，</w:t>
      </w:r>
      <w:r w:rsidR="007A21F2">
        <w:rPr>
          <w:rFonts w:hint="eastAsia"/>
        </w:rPr>
        <w:t>主界面</w:t>
      </w:r>
      <w:r w:rsidR="00786F3E">
        <w:rPr>
          <w:rFonts w:hint="eastAsia"/>
        </w:rPr>
        <w:t>其他button</w:t>
      </w:r>
      <w:r w:rsidR="007A21F2">
        <w:rPr>
          <w:rFonts w:hint="eastAsia"/>
        </w:rPr>
        <w:t>左右两侧一致且对称，</w:t>
      </w:r>
      <w:r w:rsidR="003E6BDC">
        <w:rPr>
          <w:rFonts w:hint="eastAsia"/>
        </w:rPr>
        <w:t>见(图2</w:t>
      </w:r>
      <w:r w:rsidR="003E6BDC">
        <w:t>)</w:t>
      </w:r>
      <w:r>
        <w:rPr>
          <w:rFonts w:hint="eastAsia"/>
        </w:rPr>
        <w:t>。</w:t>
      </w:r>
    </w:p>
    <w:p w14:paraId="12CAF4FB" w14:textId="2EFE863A" w:rsidR="003E6BDC" w:rsidRDefault="00A44CC0" w:rsidP="003E6BDC">
      <w:pPr>
        <w:pStyle w:val="12"/>
        <w:ind w:leftChars="0" w:left="0" w:firstLineChars="0" w:firstLine="0"/>
      </w:pPr>
      <w:r>
        <w:rPr>
          <w:noProof/>
        </w:rPr>
        <w:drawing>
          <wp:inline distT="0" distB="0" distL="0" distR="0" wp14:anchorId="75703815" wp14:editId="36D88CA0">
            <wp:extent cx="6645910" cy="1285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1FA5" w14:textId="6248FF21" w:rsidR="003E6BDC" w:rsidRPr="003E6BDC" w:rsidRDefault="002A78CC" w:rsidP="002A78CC">
      <w:pPr>
        <w:pStyle w:val="12"/>
        <w:ind w:leftChars="0" w:left="0" w:firstLineChars="0" w:firstLine="0"/>
        <w:jc w:val="center"/>
      </w:pPr>
      <w:r>
        <w:rPr>
          <w:rFonts w:hint="eastAsia"/>
        </w:rPr>
        <w:t>(图2</w:t>
      </w:r>
      <w:r>
        <w:t>)</w:t>
      </w:r>
    </w:p>
    <w:p w14:paraId="29BF2582" w14:textId="7F366E61" w:rsidR="002869AB" w:rsidRDefault="004E55DF" w:rsidP="002869AB">
      <w:pPr>
        <w:pStyle w:val="12"/>
        <w:ind w:leftChars="0" w:left="840" w:firstLineChars="0" w:firstLine="0"/>
        <w:rPr>
          <w:i/>
        </w:rPr>
      </w:pPr>
      <w:r w:rsidRPr="00A758E1">
        <w:rPr>
          <w:rFonts w:hint="eastAsia"/>
          <w:i/>
        </w:rPr>
        <w:t>注：搜索框输入状态时，输入法键盘调起</w:t>
      </w:r>
      <w:r w:rsidR="002A78CC">
        <w:rPr>
          <w:rFonts w:hint="eastAsia"/>
          <w:i/>
        </w:rPr>
        <w:t>时</w:t>
      </w:r>
      <w:r w:rsidR="00A758E1" w:rsidRPr="00A758E1">
        <w:rPr>
          <w:rFonts w:hint="eastAsia"/>
          <w:i/>
        </w:rPr>
        <w:t>应采用合理</w:t>
      </w:r>
      <w:r w:rsidRPr="00A758E1">
        <w:rPr>
          <w:rFonts w:hint="eastAsia"/>
          <w:i/>
        </w:rPr>
        <w:t>尺寸</w:t>
      </w:r>
      <w:r w:rsidR="00A758E1" w:rsidRPr="00A758E1">
        <w:rPr>
          <w:rFonts w:hint="eastAsia"/>
          <w:i/>
        </w:rPr>
        <w:t>，</w:t>
      </w:r>
      <w:r w:rsidR="00A758E1">
        <w:rPr>
          <w:rFonts w:hint="eastAsia"/>
          <w:i/>
        </w:rPr>
        <w:t>需</w:t>
      </w:r>
      <w:r w:rsidR="00A758E1" w:rsidRPr="00A758E1">
        <w:rPr>
          <w:rFonts w:hint="eastAsia"/>
          <w:i/>
        </w:rPr>
        <w:t>系统</w:t>
      </w:r>
      <w:r w:rsidR="00A758E1">
        <w:rPr>
          <w:rFonts w:hint="eastAsia"/>
          <w:i/>
        </w:rPr>
        <w:t>输入法配合</w:t>
      </w:r>
      <w:r w:rsidR="00A758E1" w:rsidRPr="00A758E1">
        <w:rPr>
          <w:rFonts w:hint="eastAsia"/>
          <w:i/>
        </w:rPr>
        <w:t>此项。</w:t>
      </w:r>
    </w:p>
    <w:p w14:paraId="04BC9F8F" w14:textId="2099BBB2" w:rsidR="006629D0" w:rsidRDefault="00086C52" w:rsidP="00086C52">
      <w:pPr>
        <w:pStyle w:val="3"/>
        <w:numPr>
          <w:ilvl w:val="0"/>
          <w:numId w:val="0"/>
        </w:numPr>
        <w:ind w:left="777" w:hanging="567"/>
      </w:pPr>
      <w:bookmarkStart w:id="11" w:name="_Toc3002306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 w:rsidR="00C57B8B">
        <w:rPr>
          <w:rFonts w:hint="eastAsia"/>
        </w:rPr>
        <w:t>路线方案界面</w:t>
      </w:r>
      <w:bookmarkEnd w:id="11"/>
    </w:p>
    <w:p w14:paraId="345141F0" w14:textId="7131B2C2" w:rsidR="004A1963" w:rsidRDefault="004A1963" w:rsidP="000610D8">
      <w:pPr>
        <w:pStyle w:val="12"/>
        <w:numPr>
          <w:ilvl w:val="0"/>
          <w:numId w:val="6"/>
        </w:numPr>
        <w:ind w:leftChars="0" w:firstLineChars="0"/>
      </w:pPr>
      <w:r>
        <w:rPr>
          <w:rFonts w:hint="eastAsia"/>
        </w:rPr>
        <w:t>路线方案页：</w:t>
      </w:r>
      <w:r w:rsidR="00C57B8B">
        <w:rPr>
          <w:rFonts w:hint="eastAsia"/>
        </w:rPr>
        <w:t>路线方案界面的设计符合左舵交互习惯。</w:t>
      </w:r>
    </w:p>
    <w:p w14:paraId="1AA3B1E4" w14:textId="16453541" w:rsidR="00C57B8B" w:rsidRDefault="00C57B8B" w:rsidP="00C57B8B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16BCF445" w14:textId="4AA116EF" w:rsidR="004A1963" w:rsidRDefault="004A1963" w:rsidP="004A1963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69F3AD1E" w14:textId="39EC2878" w:rsidR="004A1963" w:rsidRDefault="004A1963" w:rsidP="004A1963">
      <w:pPr>
        <w:pStyle w:val="12"/>
        <w:ind w:leftChars="0" w:left="840" w:firstLineChars="0" w:firstLine="0"/>
      </w:pPr>
      <w:r>
        <w:rPr>
          <w:rFonts w:hint="eastAsia"/>
        </w:rPr>
        <w:t>独立驾驶模式：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44453EA0" w14:textId="3DDFED50" w:rsidR="004A1963" w:rsidRDefault="004A1963" w:rsidP="004A1963">
      <w:pPr>
        <w:pStyle w:val="12"/>
        <w:ind w:leftChars="0" w:left="840" w:firstLineChars="0" w:firstLine="0"/>
      </w:pPr>
      <w:r>
        <w:rPr>
          <w:rFonts w:hint="eastAsia"/>
        </w:rPr>
        <w:t>合作驾驶模式：左侧方案界面不变，在右侧增加方案界面，保持与左侧尺寸一致。</w:t>
      </w:r>
    </w:p>
    <w:p w14:paraId="032682EF" w14:textId="77777777" w:rsidR="00A758E1" w:rsidRDefault="00A758E1" w:rsidP="000610D8">
      <w:pPr>
        <w:pStyle w:val="12"/>
        <w:numPr>
          <w:ilvl w:val="0"/>
          <w:numId w:val="6"/>
        </w:numPr>
        <w:ind w:leftChars="0" w:firstLineChars="0"/>
      </w:pPr>
      <w:r>
        <w:rPr>
          <w:rFonts w:hint="eastAsia"/>
        </w:rPr>
        <w:t>自车按钮：因为路线方案页时，关注点在路线及路线方案。</w:t>
      </w:r>
    </w:p>
    <w:p w14:paraId="51A988FC" w14:textId="185B3EE6" w:rsidR="00C57B8B" w:rsidRDefault="00A758E1" w:rsidP="00C57B8B">
      <w:pPr>
        <w:pStyle w:val="12"/>
        <w:ind w:leftChars="0" w:left="840" w:firstLineChars="0" w:firstLine="0"/>
      </w:pPr>
      <w:r>
        <w:rPr>
          <w:rFonts w:hint="eastAsia"/>
        </w:rPr>
        <w:lastRenderedPageBreak/>
        <w:t>【显示策略】隐藏该按钮。</w:t>
      </w:r>
    </w:p>
    <w:p w14:paraId="7CC4660A" w14:textId="77777777" w:rsidR="00C57B8B" w:rsidRDefault="00C57B8B" w:rsidP="000610D8">
      <w:pPr>
        <w:pStyle w:val="12"/>
        <w:numPr>
          <w:ilvl w:val="0"/>
          <w:numId w:val="6"/>
        </w:numPr>
        <w:ind w:leftChars="0" w:firstLineChars="0"/>
      </w:pPr>
      <w:r>
        <w:rPr>
          <w:rFonts w:hint="eastAsia"/>
        </w:rPr>
        <w:t>比例尺缩放按钮：因为路线方案页时，关注点在路线及路线方案。</w:t>
      </w:r>
    </w:p>
    <w:p w14:paraId="158B8645" w14:textId="77777777" w:rsidR="00C57B8B" w:rsidRDefault="00C57B8B" w:rsidP="00C57B8B">
      <w:pPr>
        <w:pStyle w:val="12"/>
        <w:ind w:leftChars="0" w:left="840" w:firstLineChars="0" w:firstLine="0"/>
      </w:pPr>
      <w:r>
        <w:rPr>
          <w:rFonts w:hint="eastAsia"/>
        </w:rPr>
        <w:t>【显示策略】隐藏该按钮。</w:t>
      </w:r>
    </w:p>
    <w:p w14:paraId="7F88C4BC" w14:textId="29D9E092" w:rsidR="00C57B8B" w:rsidRDefault="00C57B8B" w:rsidP="00C57B8B">
      <w:pPr>
        <w:pStyle w:val="3"/>
        <w:numPr>
          <w:ilvl w:val="0"/>
          <w:numId w:val="0"/>
        </w:numPr>
        <w:ind w:left="777" w:hanging="567"/>
      </w:pPr>
      <w:bookmarkStart w:id="12" w:name="_Toc30023070"/>
      <w:bookmarkStart w:id="13" w:name="OLE_LINK1"/>
      <w:bookmarkStart w:id="14" w:name="OLE_LINK2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导航页变更</w:t>
      </w:r>
      <w:bookmarkEnd w:id="12"/>
    </w:p>
    <w:bookmarkEnd w:id="13"/>
    <w:bookmarkEnd w:id="14"/>
    <w:p w14:paraId="6B3AA61B" w14:textId="5D8DBBA9" w:rsidR="00BE1055" w:rsidRPr="00163D3F" w:rsidRDefault="000C4445" w:rsidP="00163D3F">
      <w:pPr>
        <w:pStyle w:val="12"/>
        <w:numPr>
          <w:ilvl w:val="0"/>
          <w:numId w:val="7"/>
        </w:numPr>
        <w:ind w:leftChars="0" w:firstLineChars="0"/>
      </w:pPr>
      <w:r w:rsidRPr="00163D3F">
        <w:rPr>
          <w:rFonts w:hint="eastAsia"/>
        </w:rPr>
        <w:t>概览地图</w:t>
      </w:r>
      <w:r w:rsidR="008734F4" w:rsidRPr="00163D3F">
        <w:rPr>
          <w:rFonts w:hint="eastAsia"/>
        </w:rPr>
        <w:t>：</w:t>
      </w:r>
      <w:r w:rsidR="00591E83" w:rsidRPr="00163D3F">
        <w:rPr>
          <w:rFonts w:hint="eastAsia"/>
        </w:rPr>
        <w:t>删除</w:t>
      </w:r>
      <w:r w:rsidR="00500402" w:rsidRPr="00163D3F">
        <w:rPr>
          <w:rFonts w:hint="eastAsia"/>
        </w:rPr>
        <w:t>右侧</w:t>
      </w:r>
      <w:r w:rsidR="00591E83" w:rsidRPr="00163D3F">
        <w:rPr>
          <w:rFonts w:hint="eastAsia"/>
        </w:rPr>
        <w:t>小地图</w:t>
      </w:r>
      <w:r w:rsidR="00500402" w:rsidRPr="00163D3F">
        <w:rPr>
          <w:rFonts w:hint="eastAsia"/>
        </w:rPr>
        <w:t>，变更为概览地图</w:t>
      </w:r>
    </w:p>
    <w:p w14:paraId="6A552247" w14:textId="76FA7A6C" w:rsidR="00500402" w:rsidRPr="00B03BE9" w:rsidRDefault="00500402" w:rsidP="00500402">
      <w:pPr>
        <w:pStyle w:val="12"/>
        <w:ind w:leftChars="0" w:left="0" w:firstLineChars="0" w:firstLine="0"/>
        <w:rPr>
          <w:strike/>
        </w:rPr>
      </w:pPr>
      <w:r>
        <w:rPr>
          <w:noProof/>
        </w:rPr>
        <w:drawing>
          <wp:inline distT="0" distB="0" distL="0" distR="0" wp14:anchorId="02377D18" wp14:editId="3107083C">
            <wp:extent cx="6645910" cy="1259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4020" w14:textId="6F21518C" w:rsidR="00E93030" w:rsidRPr="001F14C3" w:rsidRDefault="00500402" w:rsidP="00500402">
      <w:pPr>
        <w:pStyle w:val="12"/>
        <w:ind w:leftChars="0" w:left="0" w:firstLineChars="0" w:firstLine="0"/>
        <w:jc w:val="center"/>
        <w:rPr>
          <w:color w:val="FF0000"/>
        </w:rPr>
      </w:pPr>
      <w:r>
        <w:rPr>
          <w:rFonts w:hint="eastAsia"/>
          <w:color w:val="FF0000"/>
        </w:rPr>
        <w:t>（图3）</w:t>
      </w:r>
    </w:p>
    <w:p w14:paraId="4E272967" w14:textId="77BDA5DF" w:rsidR="007E6434" w:rsidRDefault="00163D3F" w:rsidP="007E6434">
      <w:pPr>
        <w:pStyle w:val="12"/>
        <w:ind w:leftChars="0" w:left="0" w:firstLineChars="0" w:firstLine="0"/>
      </w:pPr>
      <w:r>
        <w:rPr>
          <w:noProof/>
        </w:rPr>
        <w:drawing>
          <wp:inline distT="0" distB="0" distL="0" distR="0" wp14:anchorId="41915BC4" wp14:editId="4A020834">
            <wp:extent cx="6645910" cy="1279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F50" w14:textId="14B7638F" w:rsidR="007E6434" w:rsidRPr="007E6434" w:rsidRDefault="007E6434" w:rsidP="00500402">
      <w:pPr>
        <w:pStyle w:val="12"/>
        <w:ind w:leftChars="0" w:left="0" w:firstLineChars="0" w:firstLine="0"/>
        <w:jc w:val="center"/>
      </w:pPr>
      <w:r>
        <w:rPr>
          <w:rFonts w:hint="eastAsia"/>
        </w:rPr>
        <w:t>（图</w:t>
      </w:r>
      <w:r w:rsidR="00BE1055">
        <w:t>4</w:t>
      </w:r>
      <w:r>
        <w:rPr>
          <w:rFonts w:hint="eastAsia"/>
        </w:rPr>
        <w:t>）</w:t>
      </w:r>
    </w:p>
    <w:p w14:paraId="05712237" w14:textId="3DF0D695" w:rsidR="00CF728F" w:rsidRDefault="008734F4" w:rsidP="000610D8">
      <w:pPr>
        <w:pStyle w:val="12"/>
        <w:numPr>
          <w:ilvl w:val="0"/>
          <w:numId w:val="7"/>
        </w:numPr>
        <w:ind w:leftChars="0" w:firstLineChars="0"/>
      </w:pPr>
      <w:r>
        <w:rPr>
          <w:rFonts w:hint="eastAsia"/>
        </w:rPr>
        <w:t>路况条</w:t>
      </w:r>
      <w:r w:rsidR="00CF728F">
        <w:rPr>
          <w:rFonts w:hint="eastAsia"/>
        </w:rPr>
        <w:t>：路况</w:t>
      </w:r>
      <w:r w:rsidR="00591E83">
        <w:rPr>
          <w:rFonts w:hint="eastAsia"/>
        </w:rPr>
        <w:t>条转移至</w:t>
      </w:r>
      <w:r w:rsidR="00CF728F">
        <w:rPr>
          <w:rFonts w:hint="eastAsia"/>
        </w:rPr>
        <w:t>左侧，</w:t>
      </w:r>
      <w:r w:rsidR="00591E83">
        <w:rPr>
          <w:rFonts w:hint="eastAsia"/>
        </w:rPr>
        <w:t>屏幕左侧边缘显示</w:t>
      </w:r>
      <w:r w:rsidR="00CF728F">
        <w:rPr>
          <w:rFonts w:hint="eastAsia"/>
        </w:rPr>
        <w:t>。</w:t>
      </w:r>
    </w:p>
    <w:p w14:paraId="603A5C77" w14:textId="73153733" w:rsidR="00CF728F" w:rsidRDefault="00CF728F" w:rsidP="00CF728F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  <w:r w:rsidR="00166860">
        <w:rPr>
          <w:rFonts w:hint="eastAsia"/>
        </w:rPr>
        <w:t>导航模式下</w:t>
      </w:r>
    </w:p>
    <w:p w14:paraId="39FA1BD2" w14:textId="4A80D1F9" w:rsidR="00CF728F" w:rsidRDefault="00CF728F" w:rsidP="00CF728F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591E83">
        <w:rPr>
          <w:rFonts w:hint="eastAsia"/>
        </w:rPr>
        <w:t>屏幕左侧边缘显示，</w:t>
      </w:r>
      <w:r w:rsidR="00BE1055">
        <w:rPr>
          <w:rFonts w:hint="eastAsia"/>
        </w:rPr>
        <w:t>见（图5）</w:t>
      </w:r>
      <w:r>
        <w:rPr>
          <w:rFonts w:hint="eastAsia"/>
        </w:rPr>
        <w:t>。</w:t>
      </w:r>
    </w:p>
    <w:p w14:paraId="70A8B166" w14:textId="4B040B28" w:rsidR="00BE1055" w:rsidRDefault="00591E83" w:rsidP="00BE1055">
      <w:pPr>
        <w:pStyle w:val="12"/>
        <w:ind w:leftChars="0" w:left="0" w:firstLineChars="0" w:firstLine="0"/>
      </w:pPr>
      <w:ins w:id="15" w:author="Zhang,Honghai(IOV)" w:date="2020-01-10T16:19:00Z">
        <w:r>
          <w:rPr>
            <w:noProof/>
          </w:rPr>
          <w:lastRenderedPageBreak/>
          <w:drawing>
            <wp:inline distT="0" distB="0" distL="0" distR="0" wp14:anchorId="47A1C8D1" wp14:editId="56EED883">
              <wp:extent cx="6645910" cy="1278890"/>
              <wp:effectExtent l="0" t="0" r="254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5910" cy="12788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47ED58" w14:textId="609AEAC1" w:rsidR="00BE1055" w:rsidRDefault="00BE1055" w:rsidP="00BE1055">
      <w:pPr>
        <w:pStyle w:val="12"/>
        <w:ind w:leftChars="0" w:left="0" w:firstLineChars="0" w:firstLine="0"/>
        <w:jc w:val="center"/>
      </w:pPr>
      <w:r>
        <w:rPr>
          <w:rFonts w:hint="eastAsia"/>
        </w:rPr>
        <w:t>（图5）</w:t>
      </w:r>
    </w:p>
    <w:p w14:paraId="577DF27C" w14:textId="752CE53B" w:rsidR="00BE1055" w:rsidRDefault="00CF728F" w:rsidP="00BE1055">
      <w:pPr>
        <w:pStyle w:val="12"/>
        <w:ind w:leftChars="0" w:left="840" w:firstLineChars="0" w:firstLine="0"/>
      </w:pPr>
      <w:commentRangeStart w:id="16"/>
      <w:r>
        <w:rPr>
          <w:rFonts w:hint="eastAsia"/>
        </w:rPr>
        <w:t>独立驾驶模式：</w:t>
      </w:r>
      <w:ins w:id="17" w:author="Zhang,Honghai(IOV)" w:date="2020-01-10T16:20:00Z">
        <w:r w:rsidR="007C1532">
          <w:rPr>
            <w:rFonts w:hint="eastAsia"/>
          </w:rPr>
          <w:t>屏幕左侧边缘显示，见（图5）。</w:t>
        </w:r>
      </w:ins>
      <w:commentRangeEnd w:id="16"/>
      <w:r w:rsidR="00AD456C">
        <w:rPr>
          <w:rStyle w:val="af5"/>
        </w:rPr>
        <w:commentReference w:id="16"/>
      </w:r>
    </w:p>
    <w:p w14:paraId="5C5E3AE9" w14:textId="10E9AE1E" w:rsidR="00CF728F" w:rsidRDefault="00CF728F" w:rsidP="00CF728F">
      <w:pPr>
        <w:pStyle w:val="12"/>
        <w:ind w:leftChars="0" w:left="840" w:firstLineChars="0" w:firstLine="0"/>
      </w:pPr>
      <w:r>
        <w:rPr>
          <w:rFonts w:hint="eastAsia"/>
        </w:rPr>
        <w:t>合作驾驶模式：</w:t>
      </w:r>
      <w:r w:rsidR="00BE1055">
        <w:rPr>
          <w:rFonts w:hint="eastAsia"/>
        </w:rPr>
        <w:t>显示在</w:t>
      </w:r>
      <w:r w:rsidR="007C1532">
        <w:rPr>
          <w:rFonts w:hint="eastAsia"/>
        </w:rPr>
        <w:t>屏幕两侧边缘</w:t>
      </w:r>
      <w:commentRangeStart w:id="18"/>
      <w:r w:rsidR="00163D3F">
        <w:rPr>
          <w:rFonts w:hint="eastAsia"/>
        </w:rPr>
        <w:t>，见（图4）</w:t>
      </w:r>
      <w:r w:rsidR="00BE1055">
        <w:rPr>
          <w:rFonts w:hint="eastAsia"/>
        </w:rPr>
        <w:t>。</w:t>
      </w:r>
      <w:commentRangeEnd w:id="18"/>
      <w:r w:rsidR="00A9066A">
        <w:rPr>
          <w:rStyle w:val="af5"/>
        </w:rPr>
        <w:commentReference w:id="18"/>
      </w:r>
    </w:p>
    <w:p w14:paraId="19B15F1E" w14:textId="0882F158" w:rsidR="00E46D5B" w:rsidRDefault="00E46D5B" w:rsidP="000610D8">
      <w:pPr>
        <w:pStyle w:val="af7"/>
        <w:numPr>
          <w:ilvl w:val="0"/>
          <w:numId w:val="7"/>
        </w:numPr>
        <w:ind w:leftChars="0" w:firstLineChars="0"/>
      </w:pPr>
      <w:r>
        <w:rPr>
          <w:rFonts w:hint="eastAsia"/>
        </w:rPr>
        <w:t>路线概览按钮：默认在路线引导版左侧。</w:t>
      </w:r>
    </w:p>
    <w:p w14:paraId="12F9ED46" w14:textId="2B9115D8" w:rsidR="00EF0A07" w:rsidRDefault="00E46D5B" w:rsidP="00E46D5B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  <w:r w:rsidR="00F736E1">
        <w:rPr>
          <w:rFonts w:hint="eastAsia"/>
        </w:rPr>
        <w:t>引导状态下</w:t>
      </w:r>
      <w:r w:rsidR="00166860">
        <w:rPr>
          <w:rFonts w:hint="eastAsia"/>
        </w:rPr>
        <w:t>常显</w:t>
      </w:r>
      <w:r w:rsidR="00F736E1">
        <w:rPr>
          <w:rFonts w:hint="eastAsia"/>
        </w:rPr>
        <w:t>。</w:t>
      </w:r>
    </w:p>
    <w:p w14:paraId="066E0D1B" w14:textId="6EA21993" w:rsidR="00E46D5B" w:rsidRDefault="00E46D5B" w:rsidP="00E46D5B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46F97E21" w14:textId="1AE9713E" w:rsidR="00E46D5B" w:rsidRDefault="00E46D5B" w:rsidP="00E46D5B">
      <w:pPr>
        <w:pStyle w:val="12"/>
        <w:ind w:leftChars="0" w:left="840" w:firstLineChars="0" w:firstLine="0"/>
      </w:pPr>
      <w:r>
        <w:rPr>
          <w:rFonts w:hint="eastAsia"/>
        </w:rPr>
        <w:t>独立驾驶模式：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0ABE8FED" w14:textId="5A2E9C2A" w:rsidR="006D0D12" w:rsidRPr="006D0D12" w:rsidRDefault="00E46D5B" w:rsidP="006D0D12">
      <w:pPr>
        <w:pStyle w:val="12"/>
        <w:ind w:leftChars="0" w:left="840" w:firstLineChars="0" w:firstLine="0"/>
      </w:pPr>
      <w:r>
        <w:rPr>
          <w:rFonts w:hint="eastAsia"/>
        </w:rPr>
        <w:t>合作驾驶模式：左侧概览按钮不变，在右侧屏幕边缘增加概览按钮，保持与左侧尺寸一致</w:t>
      </w:r>
      <w:r w:rsidR="006D0D12">
        <w:rPr>
          <w:rFonts w:hint="eastAsia"/>
        </w:rPr>
        <w:t>，见（图</w:t>
      </w:r>
      <w:r w:rsidR="006D0D12">
        <w:t>4</w:t>
      </w:r>
      <w:r w:rsidR="006D0D12">
        <w:rPr>
          <w:rFonts w:hint="eastAsia"/>
        </w:rPr>
        <w:t>）</w:t>
      </w:r>
      <w:r>
        <w:rPr>
          <w:rFonts w:hint="eastAsia"/>
        </w:rPr>
        <w:t>。</w:t>
      </w:r>
    </w:p>
    <w:p w14:paraId="5A74E677" w14:textId="57B42506" w:rsidR="00E46D5B" w:rsidRDefault="00E46D5B" w:rsidP="00E46D5B">
      <w:pPr>
        <w:pStyle w:val="af7"/>
        <w:ind w:leftChars="0" w:left="840" w:firstLineChars="0" w:firstLine="0"/>
      </w:pPr>
      <w:r>
        <w:rPr>
          <w:rFonts w:hint="eastAsia"/>
        </w:rPr>
        <w:t>【交互策略】</w:t>
      </w:r>
    </w:p>
    <w:p w14:paraId="500E9095" w14:textId="5D4F638F" w:rsidR="00E46D5B" w:rsidRDefault="00E46D5B" w:rsidP="00E46D5B">
      <w:pPr>
        <w:pStyle w:val="af7"/>
        <w:ind w:leftChars="0" w:left="840" w:firstLineChars="0" w:firstLine="0"/>
      </w:pPr>
      <w:r>
        <w:rPr>
          <w:rFonts w:hint="eastAsia"/>
        </w:rPr>
        <w:t>引导状态下，可以控制：</w:t>
      </w:r>
      <w:r w:rsidR="006D0D12">
        <w:rPr>
          <w:rFonts w:hint="eastAsia"/>
        </w:rPr>
        <w:t>【路况条】</w:t>
      </w:r>
      <w:r>
        <w:rPr>
          <w:rFonts w:hint="eastAsia"/>
        </w:rPr>
        <w:t>的概览与导航视角切换。</w:t>
      </w:r>
    </w:p>
    <w:p w14:paraId="34FD3733" w14:textId="6D90B205" w:rsidR="00E46D5B" w:rsidRDefault="00E46D5B" w:rsidP="00E46D5B">
      <w:pPr>
        <w:pStyle w:val="af7"/>
        <w:ind w:leftChars="0" w:left="840" w:firstLineChars="0" w:firstLine="0"/>
      </w:pPr>
      <w:r>
        <w:rPr>
          <w:rFonts w:hint="eastAsia"/>
        </w:rPr>
        <w:t>适用范围：【独自驾驶模式】【独立驾驶模式】【合作驾驶模式】</w:t>
      </w:r>
    </w:p>
    <w:p w14:paraId="6D5AB1FF" w14:textId="6C1820B6" w:rsidR="00E15D80" w:rsidRDefault="00E15D80" w:rsidP="000610D8">
      <w:pPr>
        <w:pStyle w:val="af7"/>
        <w:numPr>
          <w:ilvl w:val="0"/>
          <w:numId w:val="7"/>
        </w:numPr>
        <w:ind w:leftChars="0" w:firstLineChars="0"/>
      </w:pPr>
      <w:r>
        <w:rPr>
          <w:rFonts w:hint="eastAsia"/>
        </w:rPr>
        <w:t>路线刷新按钮：默认在路线引导版左侧，触摸屏幕后显示。</w:t>
      </w:r>
    </w:p>
    <w:p w14:paraId="4B6B7BF9" w14:textId="77777777" w:rsidR="00E15D80" w:rsidRDefault="00E15D80" w:rsidP="00E15D80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757FCE81" w14:textId="2D8ADB55" w:rsidR="00E15D80" w:rsidRDefault="00E15D80" w:rsidP="00E15D80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43221CE7" w14:textId="3B4D8BBE" w:rsidR="00E15D80" w:rsidRDefault="00E15D80" w:rsidP="00E15D80">
      <w:pPr>
        <w:pStyle w:val="12"/>
        <w:ind w:leftChars="0" w:left="840" w:firstLineChars="0" w:firstLine="0"/>
      </w:pPr>
      <w:r>
        <w:rPr>
          <w:rFonts w:hint="eastAsia"/>
        </w:rPr>
        <w:t>独立驾驶模式：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0EBBB572" w14:textId="4DEFBB6B" w:rsidR="00E15D80" w:rsidRDefault="00E15D80" w:rsidP="00E15D80">
      <w:pPr>
        <w:pStyle w:val="12"/>
        <w:ind w:leftChars="0" w:left="840" w:firstLineChars="0" w:firstLine="0"/>
      </w:pPr>
      <w:r>
        <w:rPr>
          <w:rFonts w:hint="eastAsia"/>
        </w:rPr>
        <w:t>合作驾驶模式：左侧</w:t>
      </w:r>
      <w:r w:rsidR="008A148C">
        <w:rPr>
          <w:rFonts w:hint="eastAsia"/>
        </w:rPr>
        <w:t>路线刷新</w:t>
      </w:r>
      <w:r>
        <w:rPr>
          <w:rFonts w:hint="eastAsia"/>
        </w:rPr>
        <w:t>按钮不变，在右侧屏幕边缘增加路线刷新按钮，保持与左侧尺寸一致，见</w:t>
      </w:r>
      <w:r>
        <w:rPr>
          <w:rFonts w:hint="eastAsia"/>
        </w:rPr>
        <w:lastRenderedPageBreak/>
        <w:t>（图</w:t>
      </w:r>
      <w:r>
        <w:t>7</w:t>
      </w:r>
      <w:r>
        <w:rPr>
          <w:rFonts w:hint="eastAsia"/>
        </w:rPr>
        <w:t>）。</w:t>
      </w:r>
    </w:p>
    <w:p w14:paraId="0E003F5A" w14:textId="15553B66" w:rsidR="00073A44" w:rsidRDefault="00E137C8" w:rsidP="00073A44">
      <w:pPr>
        <w:pStyle w:val="12"/>
        <w:ind w:leftChars="0" w:left="0" w:firstLineChars="0" w:firstLine="0"/>
      </w:pPr>
      <w:r>
        <w:rPr>
          <w:noProof/>
        </w:rPr>
        <w:drawing>
          <wp:inline distT="0" distB="0" distL="0" distR="0" wp14:anchorId="01D487EF" wp14:editId="1A416BE3">
            <wp:extent cx="6645910" cy="127889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A95" w14:textId="6B9F8A10" w:rsidR="00073A44" w:rsidRPr="006D0D12" w:rsidRDefault="00073A44" w:rsidP="00073A44">
      <w:pPr>
        <w:pStyle w:val="12"/>
        <w:ind w:leftChars="0" w:left="0" w:firstLineChars="0" w:firstLine="0"/>
        <w:jc w:val="center"/>
      </w:pPr>
      <w:r>
        <w:rPr>
          <w:rFonts w:hint="eastAsia"/>
        </w:rPr>
        <w:t>（图7）</w:t>
      </w:r>
    </w:p>
    <w:p w14:paraId="522C7CA0" w14:textId="77777777" w:rsidR="00E15D80" w:rsidRDefault="00E15D80" w:rsidP="00E15D80">
      <w:pPr>
        <w:pStyle w:val="af7"/>
        <w:ind w:leftChars="0" w:left="840" w:firstLineChars="0" w:firstLine="0"/>
      </w:pPr>
      <w:r>
        <w:rPr>
          <w:rFonts w:hint="eastAsia"/>
        </w:rPr>
        <w:t>【交互策略】</w:t>
      </w:r>
    </w:p>
    <w:p w14:paraId="0FB5F865" w14:textId="544CBE20" w:rsidR="00E15D80" w:rsidRDefault="00E15D80" w:rsidP="00E15D80">
      <w:pPr>
        <w:pStyle w:val="af7"/>
        <w:ind w:leftChars="0" w:left="840" w:firstLineChars="0" w:firstLine="0"/>
      </w:pPr>
      <w:r>
        <w:rPr>
          <w:rFonts w:hint="eastAsia"/>
        </w:rPr>
        <w:t>独自驾驶模式：触摸屏幕后显示在引导板左侧。</w:t>
      </w:r>
    </w:p>
    <w:p w14:paraId="5A869E6E" w14:textId="0301A753" w:rsidR="00E15D80" w:rsidRDefault="00E15D80" w:rsidP="00E15D80">
      <w:pPr>
        <w:pStyle w:val="af7"/>
        <w:ind w:leftChars="0" w:left="840" w:firstLineChars="0" w:firstLine="0"/>
      </w:pPr>
      <w:r>
        <w:rPr>
          <w:rFonts w:hint="eastAsia"/>
        </w:rPr>
        <w:t>独立驾驶模式：触摸屏幕后显示在引导板左侧。</w:t>
      </w:r>
    </w:p>
    <w:p w14:paraId="703682B1" w14:textId="15521824" w:rsidR="008A148C" w:rsidRDefault="00E15D80" w:rsidP="008A148C">
      <w:pPr>
        <w:pStyle w:val="af7"/>
        <w:ind w:leftChars="0" w:left="840" w:firstLineChars="0" w:firstLine="0"/>
      </w:pPr>
      <w:r>
        <w:rPr>
          <w:rFonts w:hint="eastAsia"/>
        </w:rPr>
        <w:t>合作驾驶模式：触摸屏幕后显示在引导板左侧及右侧屏幕边缘，见图（7）。</w:t>
      </w:r>
    </w:p>
    <w:p w14:paraId="1B4117D9" w14:textId="77777777" w:rsidR="008A148C" w:rsidRDefault="008A148C" w:rsidP="000610D8">
      <w:pPr>
        <w:pStyle w:val="af7"/>
        <w:numPr>
          <w:ilvl w:val="0"/>
          <w:numId w:val="7"/>
        </w:numPr>
        <w:ind w:leftChars="0" w:firstLineChars="0"/>
      </w:pPr>
      <w:r>
        <w:rPr>
          <w:rFonts w:hint="eastAsia"/>
        </w:rPr>
        <w:t>事件上报按钮：默认在路线引导版左侧，触摸屏幕后显示。</w:t>
      </w:r>
    </w:p>
    <w:p w14:paraId="2B3CA91D" w14:textId="77777777" w:rsidR="008A148C" w:rsidRDefault="008A148C" w:rsidP="008A148C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513089BD" w14:textId="0A1D4AEF" w:rsidR="008A148C" w:rsidRDefault="008A148C" w:rsidP="008A148C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4E20E715" w14:textId="14135B4E" w:rsidR="008A148C" w:rsidRDefault="008A148C" w:rsidP="008A148C">
      <w:pPr>
        <w:pStyle w:val="12"/>
        <w:ind w:leftChars="0" w:left="840" w:firstLineChars="0" w:firstLine="0"/>
      </w:pPr>
      <w:r>
        <w:rPr>
          <w:rFonts w:hint="eastAsia"/>
        </w:rPr>
        <w:t>独立驾驶模式：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5F4DFF26" w14:textId="13F30BC6" w:rsidR="008A148C" w:rsidRDefault="008A148C" w:rsidP="008A148C">
      <w:pPr>
        <w:pStyle w:val="12"/>
        <w:ind w:leftChars="0" w:left="840" w:firstLineChars="0" w:firstLine="0"/>
      </w:pPr>
      <w:r>
        <w:rPr>
          <w:rFonts w:hint="eastAsia"/>
        </w:rPr>
        <w:t>合作驾驶模式：左侧事件上报按钮不变，在右侧屏幕边缘增加事件上报按钮，保持与左侧尺寸一致，见（图</w:t>
      </w:r>
      <w:r>
        <w:t>7</w:t>
      </w:r>
      <w:r>
        <w:rPr>
          <w:rFonts w:hint="eastAsia"/>
        </w:rPr>
        <w:t>）。</w:t>
      </w:r>
    </w:p>
    <w:p w14:paraId="3993802B" w14:textId="77777777" w:rsidR="008A148C" w:rsidRDefault="008A148C" w:rsidP="000610D8">
      <w:pPr>
        <w:pStyle w:val="af7"/>
        <w:numPr>
          <w:ilvl w:val="0"/>
          <w:numId w:val="7"/>
        </w:numPr>
        <w:ind w:leftChars="0" w:firstLineChars="0"/>
      </w:pPr>
      <w:r>
        <w:rPr>
          <w:rFonts w:hint="eastAsia"/>
        </w:rPr>
        <w:t>实时交通按钮：首页实时交通按钮迁移至button聚合菜单内，导航中从聚合菜单中迁出，触摸屏幕后显示，与路线刷新、事件上报等显示策略相同，（见图7）。</w:t>
      </w:r>
    </w:p>
    <w:p w14:paraId="6AA8C829" w14:textId="77777777" w:rsidR="008A148C" w:rsidRDefault="008A148C" w:rsidP="008A148C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6813C53A" w14:textId="556783E3" w:rsidR="008A148C" w:rsidRDefault="008A148C" w:rsidP="008A148C">
      <w:pPr>
        <w:pStyle w:val="12"/>
        <w:ind w:leftChars="0" w:left="840" w:firstLineChars="0" w:firstLine="0"/>
      </w:pPr>
      <w:r>
        <w:rPr>
          <w:rFonts w:hint="eastAsia"/>
        </w:rPr>
        <w:t>独自驾驶模式：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59823755" w14:textId="3D78BFB7" w:rsidR="008A148C" w:rsidRDefault="008A148C" w:rsidP="008A148C">
      <w:pPr>
        <w:pStyle w:val="12"/>
        <w:ind w:leftChars="0" w:left="840" w:firstLineChars="0" w:firstLine="0"/>
      </w:pPr>
      <w:r>
        <w:rPr>
          <w:rFonts w:hint="eastAsia"/>
        </w:rPr>
        <w:lastRenderedPageBreak/>
        <w:t>独立驾驶模式：</w:t>
      </w:r>
      <w:r w:rsidR="004A2F1C">
        <w:rPr>
          <w:rFonts w:hint="eastAsia"/>
        </w:rPr>
        <w:t>因符合左舵交互方式</w:t>
      </w:r>
      <w:r>
        <w:rPr>
          <w:rFonts w:hint="eastAsia"/>
        </w:rPr>
        <w:t>，不改变位置。</w:t>
      </w:r>
    </w:p>
    <w:p w14:paraId="73919BFB" w14:textId="62ED624A" w:rsidR="008A148C" w:rsidRDefault="008A148C" w:rsidP="008A148C">
      <w:pPr>
        <w:pStyle w:val="12"/>
        <w:ind w:leftChars="0" w:left="840" w:firstLineChars="0" w:firstLine="0"/>
      </w:pPr>
      <w:r>
        <w:rPr>
          <w:rFonts w:hint="eastAsia"/>
        </w:rPr>
        <w:t>合作驾驶模式：左侧实时交通按钮不变，在右侧屏幕边缘增加实时交通按钮，保持与左侧尺寸一致，见（图</w:t>
      </w:r>
      <w:r>
        <w:t>7</w:t>
      </w:r>
      <w:r>
        <w:rPr>
          <w:rFonts w:hint="eastAsia"/>
        </w:rPr>
        <w:t>）。</w:t>
      </w:r>
    </w:p>
    <w:p w14:paraId="2A9477DF" w14:textId="633FD108" w:rsidR="008A148C" w:rsidRDefault="008A148C" w:rsidP="000610D8">
      <w:pPr>
        <w:pStyle w:val="af7"/>
        <w:numPr>
          <w:ilvl w:val="0"/>
          <w:numId w:val="7"/>
        </w:numPr>
        <w:ind w:leftChars="0" w:firstLineChars="0"/>
      </w:pPr>
      <w:r>
        <w:rPr>
          <w:rFonts w:hint="eastAsia"/>
        </w:rPr>
        <w:t>静音按钮：</w:t>
      </w:r>
      <w:r w:rsidR="004A2F1C">
        <w:rPr>
          <w:rFonts w:hint="eastAsia"/>
        </w:rPr>
        <w:t>从屏幕右侧迁移至左侧，触摸屏幕后显示。</w:t>
      </w:r>
    </w:p>
    <w:p w14:paraId="4E14C8BA" w14:textId="77777777" w:rsidR="004A2F1C" w:rsidRDefault="004A2F1C" w:rsidP="004A2F1C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0E65616A" w14:textId="1FFD7214" w:rsidR="004A2F1C" w:rsidRDefault="004A2F1C" w:rsidP="004A2F1C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6256CAD1" w14:textId="7164A8CC" w:rsidR="004A2F1C" w:rsidRDefault="004A2F1C" w:rsidP="004A2F1C">
      <w:pPr>
        <w:pStyle w:val="12"/>
        <w:ind w:leftChars="0" w:left="840" w:firstLineChars="0" w:firstLine="0"/>
      </w:pPr>
      <w:r>
        <w:rPr>
          <w:rFonts w:hint="eastAsia"/>
        </w:rPr>
        <w:t>独立驾驶模式：因符合左舵交互方式，不改变位置。</w:t>
      </w:r>
    </w:p>
    <w:p w14:paraId="5C5B7711" w14:textId="21EE0372" w:rsidR="004A2F1C" w:rsidRPr="004A2F1C" w:rsidRDefault="004A2F1C" w:rsidP="004A2F1C">
      <w:pPr>
        <w:pStyle w:val="12"/>
        <w:ind w:leftChars="0" w:left="840" w:firstLineChars="0" w:firstLine="0"/>
      </w:pPr>
      <w:r>
        <w:rPr>
          <w:rFonts w:hint="eastAsia"/>
        </w:rPr>
        <w:t>合作驾驶模式：左侧静音按钮不变，在右侧屏幕边缘增加静音按钮，保持与左侧尺寸一致，见（图</w:t>
      </w:r>
      <w:r>
        <w:t>7</w:t>
      </w:r>
      <w:r>
        <w:rPr>
          <w:rFonts w:hint="eastAsia"/>
        </w:rPr>
        <w:t>）。</w:t>
      </w:r>
    </w:p>
    <w:p w14:paraId="088E50EA" w14:textId="54C627F7" w:rsidR="004A2F1C" w:rsidRDefault="004A2F1C" w:rsidP="000610D8">
      <w:pPr>
        <w:pStyle w:val="12"/>
        <w:numPr>
          <w:ilvl w:val="0"/>
          <w:numId w:val="7"/>
        </w:numPr>
        <w:ind w:leftChars="0" w:firstLineChars="0"/>
      </w:pPr>
      <w:r>
        <w:rPr>
          <w:rFonts w:hint="eastAsia"/>
        </w:rPr>
        <w:t>比例尺缩放：从屏幕右侧迁移至左侧，触摸屏幕后显示。</w:t>
      </w:r>
    </w:p>
    <w:p w14:paraId="1C077F38" w14:textId="77777777" w:rsidR="004A2F1C" w:rsidRDefault="004A2F1C" w:rsidP="004A2F1C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66A84F93" w14:textId="5E0123E3" w:rsidR="004A2F1C" w:rsidRDefault="004A2F1C" w:rsidP="004A2F1C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62019823" w14:textId="32E64A5A" w:rsidR="004A2F1C" w:rsidRDefault="004A2F1C" w:rsidP="004A2F1C">
      <w:pPr>
        <w:pStyle w:val="12"/>
        <w:ind w:leftChars="0" w:left="840" w:firstLineChars="0" w:firstLine="0"/>
      </w:pPr>
      <w:r>
        <w:rPr>
          <w:rFonts w:hint="eastAsia"/>
        </w:rPr>
        <w:t>独立驾驶模式：因符合左舵交互方式，不改变位置。</w:t>
      </w:r>
    </w:p>
    <w:p w14:paraId="3E148064" w14:textId="260DE841" w:rsidR="008734F4" w:rsidRDefault="004A2F1C" w:rsidP="00FE443B">
      <w:pPr>
        <w:pStyle w:val="af7"/>
        <w:ind w:leftChars="0" w:left="840" w:firstLineChars="0" w:firstLine="0"/>
      </w:pPr>
      <w:r>
        <w:rPr>
          <w:rFonts w:hint="eastAsia"/>
        </w:rPr>
        <w:t>合作驾驶模式：左侧</w:t>
      </w:r>
      <w:r w:rsidR="00FE443B">
        <w:rPr>
          <w:rFonts w:hint="eastAsia"/>
        </w:rPr>
        <w:t>比例尺缩放</w:t>
      </w:r>
      <w:r>
        <w:rPr>
          <w:rFonts w:hint="eastAsia"/>
        </w:rPr>
        <w:t>不变，在右侧屏幕边缘增加</w:t>
      </w:r>
      <w:r w:rsidR="00FE443B">
        <w:rPr>
          <w:rFonts w:hint="eastAsia"/>
        </w:rPr>
        <w:t>比例尺缩放按钮</w:t>
      </w:r>
      <w:r>
        <w:rPr>
          <w:rFonts w:hint="eastAsia"/>
        </w:rPr>
        <w:t>，保持与左侧尺寸一致，见（图</w:t>
      </w:r>
      <w:r>
        <w:t>7</w:t>
      </w:r>
      <w:r>
        <w:rPr>
          <w:rFonts w:hint="eastAsia"/>
        </w:rPr>
        <w:t>）。</w:t>
      </w:r>
    </w:p>
    <w:p w14:paraId="50692698" w14:textId="743BFED5" w:rsidR="003B1BC6" w:rsidRDefault="003B1BC6" w:rsidP="003B1BC6">
      <w:pPr>
        <w:pStyle w:val="3"/>
        <w:numPr>
          <w:ilvl w:val="0"/>
          <w:numId w:val="0"/>
        </w:numPr>
        <w:ind w:left="777" w:hanging="567"/>
      </w:pPr>
      <w:bookmarkStart w:id="19" w:name="_Toc30023071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导航中设置页变更</w:t>
      </w:r>
      <w:bookmarkEnd w:id="19"/>
    </w:p>
    <w:p w14:paraId="4E5796D3" w14:textId="58857D92" w:rsidR="00043A74" w:rsidRDefault="00043A74" w:rsidP="000610D8">
      <w:pPr>
        <w:pStyle w:val="12"/>
        <w:numPr>
          <w:ilvl w:val="0"/>
          <w:numId w:val="8"/>
        </w:numPr>
        <w:ind w:leftChars="0" w:firstLineChars="0"/>
      </w:pPr>
      <w:r>
        <w:rPr>
          <w:rFonts w:hint="eastAsia"/>
        </w:rPr>
        <w:t>弹窗显示策略：弹窗目前是居中显示，需要将弹窗根据不同的模式进行位置调整</w:t>
      </w:r>
      <w:r w:rsidR="00077D64">
        <w:rPr>
          <w:rFonts w:hint="eastAsia"/>
        </w:rPr>
        <w:t>，见（图</w:t>
      </w:r>
      <w:r w:rsidR="00077D64">
        <w:t>8</w:t>
      </w:r>
      <w:r w:rsidR="00077D64">
        <w:rPr>
          <w:rFonts w:hint="eastAsia"/>
        </w:rPr>
        <w:t>）</w:t>
      </w:r>
      <w:r>
        <w:rPr>
          <w:rFonts w:hint="eastAsia"/>
        </w:rPr>
        <w:t>。</w:t>
      </w:r>
    </w:p>
    <w:p w14:paraId="549B7B26" w14:textId="273A2CFC" w:rsidR="00043A74" w:rsidRDefault="00043A74" w:rsidP="00043A74">
      <w:pPr>
        <w:pStyle w:val="af7"/>
        <w:ind w:leftChars="0" w:left="840" w:firstLineChars="0" w:firstLine="0"/>
      </w:pPr>
      <w:r>
        <w:rPr>
          <w:rFonts w:hint="eastAsia"/>
        </w:rPr>
        <w:t>涉及</w:t>
      </w:r>
      <w:r w:rsidR="00077D64">
        <w:rPr>
          <w:rFonts w:hint="eastAsia"/>
        </w:rPr>
        <w:t>共通</w:t>
      </w:r>
      <w:r>
        <w:rPr>
          <w:rFonts w:hint="eastAsia"/>
        </w:rPr>
        <w:t>功能：【沿途搜】【路线偏好】【行程分享】【更多】【主页交通事件信息】【事件上报的子类型】</w:t>
      </w:r>
    </w:p>
    <w:p w14:paraId="4CE5869D" w14:textId="7364EEBE" w:rsidR="00043A74" w:rsidRDefault="00043A74" w:rsidP="00043A74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7F846849" w14:textId="1B9D09C1" w:rsidR="00043A74" w:rsidRDefault="00043A74" w:rsidP="00043A74">
      <w:pPr>
        <w:pStyle w:val="12"/>
        <w:ind w:leftChars="0" w:left="840" w:firstLineChars="0" w:firstLine="0"/>
      </w:pPr>
      <w:r>
        <w:rPr>
          <w:rFonts w:hint="eastAsia"/>
        </w:rPr>
        <w:t>独自驾驶模式：需要符合左舵交互方式，居中改为偏左。</w:t>
      </w:r>
    </w:p>
    <w:p w14:paraId="27F95A81" w14:textId="77777777" w:rsidR="00043A74" w:rsidRDefault="00043A74" w:rsidP="00043A74">
      <w:pPr>
        <w:pStyle w:val="12"/>
        <w:ind w:leftChars="0" w:left="840" w:firstLineChars="0" w:firstLine="0"/>
      </w:pPr>
      <w:r>
        <w:rPr>
          <w:rFonts w:hint="eastAsia"/>
        </w:rPr>
        <w:lastRenderedPageBreak/>
        <w:t>独立驾驶模式：需要符合左舵交互方式，居中改为偏左。</w:t>
      </w:r>
    </w:p>
    <w:p w14:paraId="7527A655" w14:textId="7092EA94" w:rsidR="00043A74" w:rsidRDefault="00043A74" w:rsidP="00043A74">
      <w:pPr>
        <w:pStyle w:val="12"/>
        <w:ind w:leftChars="0" w:left="840" w:firstLineChars="0" w:firstLine="0"/>
      </w:pPr>
      <w:r>
        <w:rPr>
          <w:rFonts w:hint="eastAsia"/>
        </w:rPr>
        <w:t>合作驾驶模式：</w:t>
      </w:r>
      <w:r w:rsidR="00077D64">
        <w:rPr>
          <w:rFonts w:hint="eastAsia"/>
        </w:rPr>
        <w:t>左右显示引导信息，</w:t>
      </w:r>
      <w:r w:rsidR="00077D64" w:rsidRPr="00A2563F">
        <w:rPr>
          <w:rFonts w:hint="eastAsia"/>
          <w:color w:val="FF0000"/>
        </w:rPr>
        <w:t>弹窗</w:t>
      </w:r>
      <w:r w:rsidR="00A2563F" w:rsidRPr="00A2563F">
        <w:rPr>
          <w:rFonts w:hint="eastAsia"/>
          <w:color w:val="FF0000"/>
        </w:rPr>
        <w:t>只</w:t>
      </w:r>
      <w:r w:rsidR="00077D64" w:rsidRPr="00A2563F">
        <w:rPr>
          <w:rFonts w:hint="eastAsia"/>
          <w:color w:val="FF0000"/>
        </w:rPr>
        <w:t>居</w:t>
      </w:r>
      <w:r w:rsidR="007C1532" w:rsidRPr="00A2563F">
        <w:rPr>
          <w:rFonts w:hint="eastAsia"/>
          <w:color w:val="FF0000"/>
        </w:rPr>
        <w:t>左</w:t>
      </w:r>
      <w:r w:rsidR="00077D64" w:rsidRPr="00A2563F">
        <w:rPr>
          <w:rFonts w:hint="eastAsia"/>
          <w:color w:val="FF0000"/>
        </w:rPr>
        <w:t>显示即可</w:t>
      </w:r>
      <w:r w:rsidR="00A2563F" w:rsidRPr="00A2563F">
        <w:rPr>
          <w:rFonts w:hint="eastAsia"/>
          <w:color w:val="FF0000"/>
        </w:rPr>
        <w:t>，右侧不镜像</w:t>
      </w:r>
      <w:r>
        <w:rPr>
          <w:rFonts w:hint="eastAsia"/>
        </w:rPr>
        <w:t>。</w:t>
      </w:r>
    </w:p>
    <w:p w14:paraId="734C8826" w14:textId="4F2DB5E0" w:rsidR="00077D64" w:rsidRDefault="00077D64" w:rsidP="00077D64">
      <w:pPr>
        <w:pStyle w:val="12"/>
        <w:ind w:leftChars="0" w:left="0" w:firstLineChars="0" w:firstLine="0"/>
      </w:pPr>
      <w:r>
        <w:rPr>
          <w:noProof/>
        </w:rPr>
        <w:drawing>
          <wp:inline distT="0" distB="0" distL="0" distR="0" wp14:anchorId="183D4320" wp14:editId="2AD89292">
            <wp:extent cx="6645910" cy="12865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22D" w14:textId="3DB22B03" w:rsidR="00077D64" w:rsidRDefault="00077D64" w:rsidP="00077D64">
      <w:pPr>
        <w:pStyle w:val="12"/>
        <w:ind w:leftChars="0" w:left="0" w:firstLineChars="0" w:firstLine="0"/>
        <w:jc w:val="center"/>
      </w:pPr>
      <w:r>
        <w:rPr>
          <w:rFonts w:hint="eastAsia"/>
        </w:rPr>
        <w:t>（图8）</w:t>
      </w:r>
    </w:p>
    <w:p w14:paraId="265E4B6D" w14:textId="19B89968" w:rsidR="00077D64" w:rsidRDefault="00077D64" w:rsidP="000610D8">
      <w:pPr>
        <w:pStyle w:val="12"/>
        <w:numPr>
          <w:ilvl w:val="0"/>
          <w:numId w:val="8"/>
        </w:numPr>
        <w:ind w:leftChars="0" w:firstLineChars="0"/>
      </w:pPr>
      <w:r>
        <w:rPr>
          <w:rFonts w:hint="eastAsia"/>
        </w:rPr>
        <w:t>toast：</w:t>
      </w:r>
      <w:r w:rsidR="00EE31F0">
        <w:rPr>
          <w:rFonts w:hint="eastAsia"/>
        </w:rPr>
        <w:t>小黄条</w:t>
      </w:r>
      <w:r>
        <w:rPr>
          <w:rFonts w:hint="eastAsia"/>
        </w:rPr>
        <w:t>t</w:t>
      </w:r>
      <w:r>
        <w:t>oast</w:t>
      </w:r>
      <w:r>
        <w:rPr>
          <w:rFonts w:hint="eastAsia"/>
        </w:rPr>
        <w:t>需要根据不同的模式进行位置调整。</w:t>
      </w:r>
    </w:p>
    <w:p w14:paraId="2CEFA372" w14:textId="5CCFFF35" w:rsidR="00077D64" w:rsidRDefault="00077D64" w:rsidP="00077D64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3BCEFB77" w14:textId="6F5709CC" w:rsidR="00077D64" w:rsidRDefault="00077D64" w:rsidP="00077D64">
      <w:pPr>
        <w:pStyle w:val="af7"/>
        <w:ind w:leftChars="0" w:left="840" w:firstLineChars="0" w:firstLine="0"/>
      </w:pPr>
      <w:r>
        <w:rPr>
          <w:rFonts w:hint="eastAsia"/>
        </w:rPr>
        <w:t>涉及共通功能：【路线刷新】【重算路】【限行提示】【静音提示】【事件反馈】【导航设置】等。</w:t>
      </w:r>
    </w:p>
    <w:p w14:paraId="0E91D289" w14:textId="77777777" w:rsidR="00077D64" w:rsidRDefault="00077D64" w:rsidP="00077D64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0B467E21" w14:textId="451B3B63" w:rsidR="00077D64" w:rsidRDefault="00077D64" w:rsidP="00077D64">
      <w:pPr>
        <w:pStyle w:val="12"/>
        <w:ind w:leftChars="0" w:left="840" w:firstLineChars="0" w:firstLine="0"/>
      </w:pPr>
      <w:r>
        <w:rPr>
          <w:rFonts w:hint="eastAsia"/>
        </w:rPr>
        <w:t>独自驾驶模式：需要符合左舵交互方式，改为偏左。</w:t>
      </w:r>
    </w:p>
    <w:p w14:paraId="2A617FD9" w14:textId="0E2DF68D" w:rsidR="00077D64" w:rsidRDefault="00077D64" w:rsidP="00077D64">
      <w:pPr>
        <w:pStyle w:val="12"/>
        <w:ind w:leftChars="0" w:left="840" w:firstLineChars="0" w:firstLine="0"/>
      </w:pPr>
      <w:r>
        <w:rPr>
          <w:rFonts w:hint="eastAsia"/>
        </w:rPr>
        <w:t>独立驾驶模式：需要符合左舵交互方式，改为偏左。</w:t>
      </w:r>
    </w:p>
    <w:p w14:paraId="419C951F" w14:textId="6813BA2F" w:rsidR="006629D0" w:rsidRDefault="00077D64" w:rsidP="00B03BE9">
      <w:pPr>
        <w:pStyle w:val="12"/>
        <w:spacing w:line="360" w:lineRule="auto"/>
        <w:ind w:leftChars="0" w:left="840" w:firstLineChars="0" w:firstLine="0"/>
      </w:pPr>
      <w:r>
        <w:rPr>
          <w:rFonts w:hint="eastAsia"/>
        </w:rPr>
        <w:t>合作驾驶模式：左右显示引导信息，</w:t>
      </w:r>
      <w:r w:rsidR="00EE31F0" w:rsidRPr="00B03BE9">
        <w:rPr>
          <w:rFonts w:hint="eastAsia"/>
          <w:b/>
          <w:color w:val="FF0000"/>
        </w:rPr>
        <w:t>小黄条</w:t>
      </w:r>
      <w:r w:rsidR="00A2563F">
        <w:rPr>
          <w:rFonts w:hint="eastAsia"/>
          <w:b/>
          <w:color w:val="FF0000"/>
        </w:rPr>
        <w:t>偏左</w:t>
      </w:r>
      <w:r w:rsidR="00EE31F0" w:rsidRPr="00B03BE9">
        <w:rPr>
          <w:rFonts w:hint="eastAsia"/>
          <w:b/>
          <w:color w:val="FF0000"/>
        </w:rPr>
        <w:t>显示</w:t>
      </w:r>
      <w:r w:rsidR="00A2563F">
        <w:rPr>
          <w:rFonts w:hint="eastAsia"/>
          <w:b/>
          <w:color w:val="FF0000"/>
        </w:rPr>
        <w:t>，且在可操作范围内</w:t>
      </w:r>
      <w:r>
        <w:rPr>
          <w:rFonts w:hint="eastAsia"/>
        </w:rPr>
        <w:t>。</w:t>
      </w:r>
    </w:p>
    <w:p w14:paraId="0A65D733" w14:textId="40C2183A" w:rsidR="00AB389E" w:rsidRDefault="00AB389E" w:rsidP="00AB389E">
      <w:pPr>
        <w:pStyle w:val="12"/>
        <w:numPr>
          <w:ilvl w:val="0"/>
          <w:numId w:val="8"/>
        </w:numPr>
        <w:ind w:leftChars="0" w:firstLineChars="0"/>
      </w:pPr>
      <w:r>
        <w:rPr>
          <w:rFonts w:hint="eastAsia"/>
        </w:rPr>
        <w:t>导航结束卡片：</w:t>
      </w:r>
    </w:p>
    <w:p w14:paraId="3C4D6BFF" w14:textId="1CF252B6" w:rsidR="00AB389E" w:rsidRDefault="00AB389E" w:rsidP="00AB389E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4D91D6F4" w14:textId="6BB98FC9" w:rsidR="00AB389E" w:rsidRDefault="00AB389E" w:rsidP="00AB389E">
      <w:pPr>
        <w:pStyle w:val="12"/>
        <w:ind w:leftChars="0" w:left="840" w:firstLineChars="0" w:firstLine="0"/>
      </w:pPr>
      <w:r>
        <w:rPr>
          <w:rFonts w:hint="eastAsia"/>
        </w:rPr>
        <w:t>独自驾驶模式：与搜索框，P</w:t>
      </w:r>
      <w:r>
        <w:t>OI</w:t>
      </w:r>
      <w:r>
        <w:rPr>
          <w:rFonts w:hint="eastAsia"/>
        </w:rPr>
        <w:t>详情等信息是共通显示。</w:t>
      </w:r>
    </w:p>
    <w:p w14:paraId="6EF03C68" w14:textId="1CB292A1" w:rsidR="00AB389E" w:rsidRDefault="00AB389E" w:rsidP="00AB389E">
      <w:pPr>
        <w:pStyle w:val="12"/>
        <w:ind w:leftChars="0" w:left="840" w:firstLineChars="0" w:firstLine="0"/>
      </w:pPr>
      <w:r>
        <w:rPr>
          <w:rFonts w:hint="eastAsia"/>
        </w:rPr>
        <w:t>独立驾驶模式：与搜索框，P</w:t>
      </w:r>
      <w:r>
        <w:t>OI</w:t>
      </w:r>
      <w:r>
        <w:rPr>
          <w:rFonts w:hint="eastAsia"/>
        </w:rPr>
        <w:t>详情等信息是共通显示。</w:t>
      </w:r>
    </w:p>
    <w:p w14:paraId="175BC432" w14:textId="6CE9B834" w:rsidR="00AB389E" w:rsidRPr="00AB389E" w:rsidRDefault="00AB389E" w:rsidP="000C4445">
      <w:pPr>
        <w:pStyle w:val="12"/>
        <w:ind w:leftChars="0" w:left="840" w:firstLineChars="0" w:firstLine="0"/>
      </w:pPr>
      <w:r>
        <w:rPr>
          <w:rFonts w:hint="eastAsia"/>
        </w:rPr>
        <w:t>合作驾驶模式：左右</w:t>
      </w:r>
      <w:r w:rsidR="002869AB">
        <w:rPr>
          <w:rFonts w:hint="eastAsia"/>
        </w:rPr>
        <w:t>均显示结束卡片信息</w:t>
      </w:r>
      <w:r>
        <w:rPr>
          <w:rFonts w:hint="eastAsia"/>
        </w:rPr>
        <w:t>。</w:t>
      </w:r>
    </w:p>
    <w:p w14:paraId="2F119D1B" w14:textId="0E1C6B39" w:rsidR="006629D0" w:rsidRDefault="00C57B8B" w:rsidP="00C57B8B">
      <w:pPr>
        <w:pStyle w:val="2"/>
        <w:ind w:hanging="575"/>
      </w:pPr>
      <w:bookmarkStart w:id="20" w:name="_Toc30023072"/>
      <w:r>
        <w:lastRenderedPageBreak/>
        <w:t>2</w:t>
      </w:r>
      <w:r>
        <w:rPr>
          <w:rFonts w:hint="eastAsia"/>
        </w:rPr>
        <w:t>.</w:t>
      </w:r>
      <w:r>
        <w:t>2</w:t>
      </w:r>
      <w:r w:rsidR="00113D22">
        <w:rPr>
          <w:rFonts w:hint="eastAsia"/>
        </w:rPr>
        <w:t>独自</w:t>
      </w:r>
      <w:r>
        <w:rPr>
          <w:rFonts w:hint="eastAsia"/>
        </w:rPr>
        <w:t>驾驶模式</w:t>
      </w:r>
      <w:bookmarkEnd w:id="20"/>
    </w:p>
    <w:p w14:paraId="51C4DC4A" w14:textId="6B60ED94" w:rsidR="006629D0" w:rsidRDefault="00280327">
      <w:r>
        <w:rPr>
          <w:rFonts w:hint="eastAsia"/>
        </w:rPr>
        <w:t>此部分主要介绍一下独立驾驶模式时，H</w:t>
      </w:r>
      <w:r>
        <w:t>MI</w:t>
      </w:r>
      <w:r>
        <w:rPr>
          <w:rFonts w:hint="eastAsia"/>
        </w:rPr>
        <w:t>交互的一些逻辑，有些</w:t>
      </w:r>
      <w:r w:rsidR="00113D22">
        <w:rPr>
          <w:rFonts w:hint="eastAsia"/>
        </w:rPr>
        <w:t>逻辑在H</w:t>
      </w:r>
      <w:r w:rsidR="00113D22">
        <w:t>MI</w:t>
      </w:r>
      <w:r w:rsidR="00113D22">
        <w:rPr>
          <w:rFonts w:hint="eastAsia"/>
        </w:rPr>
        <w:t>变更处有提及，将存在重复说明的情况，主要是从三种驾驶模式上进行一些强调及场景补充。</w:t>
      </w:r>
    </w:p>
    <w:p w14:paraId="6F16D54A" w14:textId="77777777" w:rsidR="009F5A19" w:rsidRDefault="00280327" w:rsidP="009F5A19">
      <w:pPr>
        <w:pStyle w:val="3"/>
        <w:numPr>
          <w:ilvl w:val="0"/>
          <w:numId w:val="0"/>
        </w:numPr>
        <w:ind w:left="777" w:hanging="567"/>
      </w:pPr>
      <w:bookmarkStart w:id="21" w:name="_Toc30023073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 w:rsidR="00113D22">
        <w:rPr>
          <w:rFonts w:hint="eastAsia"/>
        </w:rPr>
        <w:t>首页交互</w:t>
      </w:r>
      <w:bookmarkEnd w:id="21"/>
    </w:p>
    <w:p w14:paraId="3AE21F31" w14:textId="6DD3BD6C" w:rsidR="007A25BD" w:rsidRDefault="00113D22" w:rsidP="009F5A19">
      <w:pPr>
        <w:pStyle w:val="12"/>
        <w:numPr>
          <w:ilvl w:val="0"/>
          <w:numId w:val="9"/>
        </w:numPr>
        <w:ind w:leftChars="0" w:firstLineChars="0" w:firstLine="0"/>
      </w:pPr>
      <w:r>
        <w:rPr>
          <w:rFonts w:hint="eastAsia"/>
        </w:rPr>
        <w:t>回自车：</w:t>
      </w:r>
    </w:p>
    <w:p w14:paraId="0AA4B8B7" w14:textId="783F991E" w:rsidR="00113D22" w:rsidRDefault="00113D22" w:rsidP="007A25BD">
      <w:pPr>
        <w:pStyle w:val="12"/>
        <w:ind w:leftChars="0" w:left="840" w:firstLineChars="0" w:firstLine="0"/>
      </w:pPr>
      <w:r>
        <w:rPr>
          <w:rFonts w:hint="eastAsia"/>
        </w:rPr>
        <w:t>【显示策略】变更至左侧。</w:t>
      </w:r>
    </w:p>
    <w:p w14:paraId="6C4EFCC0" w14:textId="77777777" w:rsidR="00113D22" w:rsidRDefault="00113D22" w:rsidP="00113D22">
      <w:pPr>
        <w:pStyle w:val="12"/>
        <w:ind w:leftChars="0" w:left="840" w:firstLineChars="0" w:firstLine="0"/>
      </w:pPr>
      <w:r>
        <w:rPr>
          <w:rFonts w:hint="eastAsia"/>
        </w:rPr>
        <w:t>【交互策略】保持原有策略。</w:t>
      </w:r>
    </w:p>
    <w:p w14:paraId="61B213B3" w14:textId="77777777" w:rsidR="007A25BD" w:rsidRDefault="00113D22" w:rsidP="000610D8">
      <w:pPr>
        <w:pStyle w:val="12"/>
        <w:numPr>
          <w:ilvl w:val="0"/>
          <w:numId w:val="9"/>
        </w:numPr>
        <w:ind w:leftChars="0" w:firstLineChars="0" w:firstLine="0"/>
      </w:pPr>
      <w:r>
        <w:rPr>
          <w:rFonts w:hint="eastAsia"/>
        </w:rPr>
        <w:t>比例尺缩放按钮：</w:t>
      </w:r>
    </w:p>
    <w:p w14:paraId="074A9665" w14:textId="771AFEE8" w:rsidR="00113D22" w:rsidRDefault="00113D22" w:rsidP="007A25BD">
      <w:pPr>
        <w:pStyle w:val="12"/>
        <w:ind w:leftChars="0" w:left="840" w:firstLineChars="0" w:firstLine="0"/>
      </w:pPr>
      <w:r>
        <w:rPr>
          <w:rFonts w:hint="eastAsia"/>
        </w:rPr>
        <w:t>【显示策略】变更至左侧。</w:t>
      </w:r>
    </w:p>
    <w:p w14:paraId="5378481A" w14:textId="77777777" w:rsidR="00113D22" w:rsidRDefault="00113D22" w:rsidP="00113D22">
      <w:pPr>
        <w:pStyle w:val="12"/>
        <w:ind w:leftChars="0" w:left="840" w:firstLineChars="0" w:firstLine="0"/>
      </w:pPr>
      <w:r>
        <w:rPr>
          <w:rFonts w:hint="eastAsia"/>
        </w:rPr>
        <w:t>【交互策略】保持原有策略。</w:t>
      </w:r>
    </w:p>
    <w:p w14:paraId="4872FC1D" w14:textId="77777777" w:rsidR="00113D22" w:rsidRDefault="00113D22" w:rsidP="000610D8">
      <w:pPr>
        <w:pStyle w:val="12"/>
        <w:numPr>
          <w:ilvl w:val="0"/>
          <w:numId w:val="9"/>
        </w:numPr>
        <w:ind w:leftChars="0" w:firstLineChars="0"/>
      </w:pPr>
      <w:r>
        <w:rPr>
          <w:rFonts w:hint="eastAsia"/>
        </w:rPr>
        <w:t>尺级：尺级状态同步变更至左侧。</w:t>
      </w:r>
    </w:p>
    <w:p w14:paraId="7E3EC93C" w14:textId="77777777" w:rsidR="00113D22" w:rsidRDefault="00113D22" w:rsidP="00113D22">
      <w:pPr>
        <w:pStyle w:val="12"/>
        <w:ind w:leftChars="0" w:left="840" w:firstLineChars="0" w:firstLine="0"/>
      </w:pPr>
      <w:r>
        <w:rPr>
          <w:rFonts w:hint="eastAsia"/>
        </w:rPr>
        <w:t>【显示策略】变更至左侧，对齐方式请U</w:t>
      </w:r>
      <w:r>
        <w:t>I</w:t>
      </w:r>
      <w:r>
        <w:rPr>
          <w:rFonts w:hint="eastAsia"/>
        </w:rPr>
        <w:t>同学考虑。</w:t>
      </w:r>
    </w:p>
    <w:p w14:paraId="49BB07CB" w14:textId="77777777" w:rsidR="00113D22" w:rsidRDefault="00113D22" w:rsidP="00113D22">
      <w:pPr>
        <w:pStyle w:val="12"/>
        <w:ind w:leftChars="0" w:left="840" w:firstLineChars="0" w:firstLine="0"/>
      </w:pPr>
      <w:r>
        <w:rPr>
          <w:rFonts w:hint="eastAsia"/>
        </w:rPr>
        <w:t>【交互策略】保持原有尺级效果。</w:t>
      </w:r>
    </w:p>
    <w:p w14:paraId="2726E079" w14:textId="77777777" w:rsidR="00113D22" w:rsidRDefault="00113D22" w:rsidP="000610D8">
      <w:pPr>
        <w:pStyle w:val="12"/>
        <w:numPr>
          <w:ilvl w:val="0"/>
          <w:numId w:val="9"/>
        </w:numPr>
        <w:ind w:leftChars="0" w:firstLineChars="0"/>
      </w:pPr>
      <w:r>
        <w:rPr>
          <w:rFonts w:hint="eastAsia"/>
        </w:rPr>
        <w:t>综合搜索框：综合搜索框的设计符合左舵交互习惯。</w:t>
      </w:r>
    </w:p>
    <w:p w14:paraId="197E40C0" w14:textId="77777777" w:rsidR="00113D22" w:rsidRDefault="00113D22" w:rsidP="00113D22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1B86C178" w14:textId="77777777" w:rsidR="00113D22" w:rsidRDefault="00113D22" w:rsidP="00113D22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55C289F6" w14:textId="77777777" w:rsidR="006629D0" w:rsidRPr="00113D22" w:rsidRDefault="006629D0">
      <w:pPr>
        <w:pStyle w:val="12"/>
        <w:ind w:leftChars="405" w:left="850" w:firstLineChars="0" w:firstLine="0"/>
      </w:pPr>
    </w:p>
    <w:p w14:paraId="4CC990CC" w14:textId="72111144" w:rsidR="007A25BD" w:rsidRDefault="007A25BD" w:rsidP="007A25BD">
      <w:pPr>
        <w:pStyle w:val="3"/>
        <w:numPr>
          <w:ilvl w:val="0"/>
          <w:numId w:val="0"/>
        </w:numPr>
        <w:ind w:left="777" w:hanging="567"/>
      </w:pPr>
      <w:bookmarkStart w:id="22" w:name="_Toc30023074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路线方案界面</w:t>
      </w:r>
      <w:r w:rsidR="00FC2EC0">
        <w:rPr>
          <w:rFonts w:hint="eastAsia"/>
        </w:rPr>
        <w:t>交互</w:t>
      </w:r>
      <w:bookmarkEnd w:id="22"/>
    </w:p>
    <w:p w14:paraId="22A50ECA" w14:textId="77777777" w:rsidR="007A25BD" w:rsidRDefault="007A25BD" w:rsidP="000610D8">
      <w:pPr>
        <w:pStyle w:val="12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路线方案页：路线方案界面的设计符合左舵交互习惯。</w:t>
      </w:r>
    </w:p>
    <w:p w14:paraId="313511A2" w14:textId="77777777" w:rsidR="007A25BD" w:rsidRDefault="007A25BD" w:rsidP="007A25BD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492DFD66" w14:textId="1DCF8F88" w:rsidR="007A25BD" w:rsidRDefault="007A25BD" w:rsidP="007A25BD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56A66B56" w14:textId="77777777" w:rsidR="007A25BD" w:rsidRDefault="007A25BD" w:rsidP="000610D8">
      <w:pPr>
        <w:pStyle w:val="12"/>
        <w:numPr>
          <w:ilvl w:val="0"/>
          <w:numId w:val="10"/>
        </w:numPr>
        <w:ind w:leftChars="0" w:firstLineChars="0"/>
      </w:pPr>
      <w:r>
        <w:rPr>
          <w:rFonts w:hint="eastAsia"/>
        </w:rPr>
        <w:t>自车按钮：因为路线方案页时，关注点在路线及路线方案。</w:t>
      </w:r>
    </w:p>
    <w:p w14:paraId="497097CF" w14:textId="77777777" w:rsidR="007A25BD" w:rsidRDefault="007A25BD" w:rsidP="007A25BD">
      <w:pPr>
        <w:pStyle w:val="12"/>
        <w:ind w:leftChars="0" w:left="840" w:firstLineChars="0" w:firstLine="0"/>
      </w:pPr>
      <w:r>
        <w:rPr>
          <w:rFonts w:hint="eastAsia"/>
        </w:rPr>
        <w:t>【显示策略】隐藏该按钮。</w:t>
      </w:r>
    </w:p>
    <w:p w14:paraId="7F7CCAAB" w14:textId="77777777" w:rsidR="007A25BD" w:rsidRDefault="007A25BD" w:rsidP="000610D8">
      <w:pPr>
        <w:pStyle w:val="12"/>
        <w:numPr>
          <w:ilvl w:val="0"/>
          <w:numId w:val="10"/>
        </w:numPr>
        <w:ind w:leftChars="0" w:firstLineChars="0"/>
      </w:pPr>
      <w:r>
        <w:rPr>
          <w:rFonts w:hint="eastAsia"/>
        </w:rPr>
        <w:t>比例尺缩放按钮：因为路线方案页时，关注点在路线及路线方案。</w:t>
      </w:r>
    </w:p>
    <w:p w14:paraId="71780697" w14:textId="77777777" w:rsidR="007A25BD" w:rsidRDefault="007A25BD" w:rsidP="007A25BD">
      <w:pPr>
        <w:pStyle w:val="12"/>
        <w:ind w:leftChars="0" w:left="840" w:firstLineChars="0" w:firstLine="0"/>
      </w:pPr>
      <w:r>
        <w:rPr>
          <w:rFonts w:hint="eastAsia"/>
        </w:rPr>
        <w:t>【显示策略】隐藏该按钮。</w:t>
      </w:r>
    </w:p>
    <w:p w14:paraId="52BE120F" w14:textId="35D8246A" w:rsidR="007A25BD" w:rsidRDefault="007A25BD" w:rsidP="007A25BD">
      <w:pPr>
        <w:pStyle w:val="3"/>
        <w:numPr>
          <w:ilvl w:val="0"/>
          <w:numId w:val="0"/>
        </w:numPr>
        <w:ind w:left="777" w:hanging="567"/>
      </w:pPr>
      <w:bookmarkStart w:id="23" w:name="_Toc30023075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3</w:t>
      </w:r>
      <w:r w:rsidR="00FC2EC0">
        <w:rPr>
          <w:rFonts w:hint="eastAsia"/>
        </w:rPr>
        <w:t>导航页面交互</w:t>
      </w:r>
      <w:bookmarkEnd w:id="23"/>
    </w:p>
    <w:p w14:paraId="1569DD99" w14:textId="77777777" w:rsidR="00FC2EC0" w:rsidRDefault="00FC2EC0" w:rsidP="000610D8">
      <w:pPr>
        <w:pStyle w:val="af7"/>
        <w:numPr>
          <w:ilvl w:val="0"/>
          <w:numId w:val="11"/>
        </w:numPr>
        <w:ind w:leftChars="0" w:firstLineChars="0"/>
      </w:pPr>
      <w:r>
        <w:rPr>
          <w:rFonts w:hint="eastAsia"/>
        </w:rPr>
        <w:t>路线概览按钮：</w:t>
      </w:r>
    </w:p>
    <w:p w14:paraId="6B83ED1E" w14:textId="7ADD4340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【交互策略】</w:t>
      </w:r>
    </w:p>
    <w:p w14:paraId="3F2C987A" w14:textId="3E915113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引导状态下，可以控制：【路况条】的概览与导航视角切换。</w:t>
      </w:r>
    </w:p>
    <w:p w14:paraId="2CE24E79" w14:textId="77777777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适用范围：【独自驾驶模式】【独立驾驶模式】【合作驾驶模式】</w:t>
      </w:r>
    </w:p>
    <w:p w14:paraId="00E93CBF" w14:textId="77777777" w:rsidR="00FC2EC0" w:rsidRDefault="00FC2EC0" w:rsidP="000610D8">
      <w:pPr>
        <w:pStyle w:val="af7"/>
        <w:numPr>
          <w:ilvl w:val="0"/>
          <w:numId w:val="11"/>
        </w:numPr>
        <w:ind w:leftChars="0" w:firstLineChars="0"/>
      </w:pPr>
      <w:r>
        <w:rPr>
          <w:rFonts w:hint="eastAsia"/>
        </w:rPr>
        <w:t>路线刷新按钮：默认在路线引导版左侧，触摸屏幕后显示。</w:t>
      </w:r>
    </w:p>
    <w:p w14:paraId="0ECC1520" w14:textId="77777777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3BB1E594" w14:textId="0D1B680D" w:rsidR="00FC2EC0" w:rsidRPr="006D0D12" w:rsidRDefault="00FC2EC0" w:rsidP="00FA0F4C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32C126C6" w14:textId="77777777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【交互策略】</w:t>
      </w:r>
    </w:p>
    <w:p w14:paraId="22FADE5F" w14:textId="01D7F27C" w:rsidR="00FC2EC0" w:rsidRDefault="00FC2EC0" w:rsidP="00FA0F4C">
      <w:pPr>
        <w:pStyle w:val="af7"/>
        <w:ind w:leftChars="0" w:left="840" w:firstLineChars="0" w:firstLine="0"/>
      </w:pPr>
      <w:r>
        <w:rPr>
          <w:rFonts w:hint="eastAsia"/>
        </w:rPr>
        <w:t>独自驾驶模式：触摸屏幕后显示在引导板左侧。</w:t>
      </w:r>
      <w:r w:rsidR="00FA0F4C">
        <w:rPr>
          <w:rFonts w:hint="eastAsia"/>
        </w:rPr>
        <w:t xml:space="preserve"> </w:t>
      </w:r>
    </w:p>
    <w:p w14:paraId="0D31A86C" w14:textId="77777777" w:rsidR="00FC2EC0" w:rsidRDefault="00FC2EC0" w:rsidP="000610D8">
      <w:pPr>
        <w:pStyle w:val="af7"/>
        <w:numPr>
          <w:ilvl w:val="0"/>
          <w:numId w:val="11"/>
        </w:numPr>
        <w:ind w:leftChars="0" w:firstLineChars="0"/>
      </w:pPr>
      <w:r>
        <w:rPr>
          <w:rFonts w:hint="eastAsia"/>
        </w:rPr>
        <w:t>事件上报按钮：默认在路线引导版左侧，触摸屏幕后显示。</w:t>
      </w:r>
    </w:p>
    <w:p w14:paraId="4516FCC5" w14:textId="77777777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1DEBDAA0" w14:textId="136E6B8C" w:rsidR="00FC2EC0" w:rsidRDefault="00FC2EC0" w:rsidP="00FC2EC0">
      <w:pPr>
        <w:pStyle w:val="12"/>
        <w:ind w:leftChars="0" w:left="840" w:firstLineChars="0" w:firstLine="0"/>
      </w:pPr>
      <w:r>
        <w:rPr>
          <w:rFonts w:hint="eastAsia"/>
        </w:rPr>
        <w:lastRenderedPageBreak/>
        <w:t>独自驾驶模式：因符合左舵交互方式，不改变位置。</w:t>
      </w:r>
    </w:p>
    <w:p w14:paraId="0E209B20" w14:textId="15B83729" w:rsidR="006D4553" w:rsidRDefault="006D4553" w:rsidP="00FC2EC0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7C9351D5" w14:textId="695F6716" w:rsidR="006D4553" w:rsidRDefault="006D4553" w:rsidP="006D4553">
      <w:pPr>
        <w:pStyle w:val="12"/>
        <w:ind w:leftChars="0" w:left="840" w:firstLineChars="0" w:firstLine="0"/>
      </w:pPr>
      <w:r>
        <w:rPr>
          <w:rFonts w:hint="eastAsia"/>
        </w:rPr>
        <w:t>保留原有策略，单击弹出事件上报类型。</w:t>
      </w:r>
    </w:p>
    <w:p w14:paraId="3FA3E749" w14:textId="4DAD764B" w:rsidR="00FC2EC0" w:rsidRDefault="00FC2EC0" w:rsidP="000610D8">
      <w:pPr>
        <w:pStyle w:val="af7"/>
        <w:numPr>
          <w:ilvl w:val="0"/>
          <w:numId w:val="11"/>
        </w:numPr>
        <w:ind w:leftChars="0" w:firstLineChars="0"/>
      </w:pPr>
      <w:r>
        <w:rPr>
          <w:rFonts w:hint="eastAsia"/>
        </w:rPr>
        <w:t>实时交通按钮：首页实时交通按钮迁移至button聚合菜单内，导航中从聚合菜单中迁出，触摸屏幕后显示，与路线刷新、事件上报等显示策略相同</w:t>
      </w:r>
      <w:r w:rsidR="006D4553">
        <w:rPr>
          <w:rFonts w:hint="eastAsia"/>
        </w:rPr>
        <w:t>。</w:t>
      </w:r>
    </w:p>
    <w:p w14:paraId="0DECC3D3" w14:textId="77777777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4F212322" w14:textId="77777777" w:rsidR="00FC2EC0" w:rsidRDefault="00FC2EC0" w:rsidP="00FC2EC0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344EC106" w14:textId="77777777" w:rsidR="00FC2EC0" w:rsidRDefault="00FC2EC0" w:rsidP="000610D8">
      <w:pPr>
        <w:pStyle w:val="af7"/>
        <w:numPr>
          <w:ilvl w:val="0"/>
          <w:numId w:val="11"/>
        </w:numPr>
        <w:ind w:leftChars="0" w:firstLineChars="0"/>
      </w:pPr>
      <w:r>
        <w:rPr>
          <w:rFonts w:hint="eastAsia"/>
        </w:rPr>
        <w:t>静音按钮：从屏幕右侧迁移至左侧，触摸屏幕后显示。</w:t>
      </w:r>
    </w:p>
    <w:p w14:paraId="4C4FDC1F" w14:textId="77777777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2EBC5C0B" w14:textId="77777777" w:rsidR="00FC2EC0" w:rsidRDefault="00FC2EC0" w:rsidP="00FC2EC0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5B0AAA5A" w14:textId="77777777" w:rsidR="00FC2EC0" w:rsidRDefault="00FC2EC0" w:rsidP="000610D8">
      <w:pPr>
        <w:pStyle w:val="12"/>
        <w:numPr>
          <w:ilvl w:val="0"/>
          <w:numId w:val="11"/>
        </w:numPr>
        <w:ind w:leftChars="0" w:firstLineChars="0"/>
      </w:pPr>
      <w:r>
        <w:rPr>
          <w:rFonts w:hint="eastAsia"/>
        </w:rPr>
        <w:t>比例尺缩放：从屏幕右侧迁移至左侧，触摸屏幕后显示。</w:t>
      </w:r>
    </w:p>
    <w:p w14:paraId="43361BD5" w14:textId="77777777" w:rsidR="00FC2EC0" w:rsidRDefault="00FC2EC0" w:rsidP="00FC2EC0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11C2FAC3" w14:textId="78E085D4" w:rsidR="006629D0" w:rsidRDefault="00FC2EC0" w:rsidP="00505F9E">
      <w:pPr>
        <w:pStyle w:val="12"/>
        <w:ind w:leftChars="0" w:left="840" w:firstLineChars="0" w:firstLine="0"/>
      </w:pPr>
      <w:r>
        <w:rPr>
          <w:rFonts w:hint="eastAsia"/>
        </w:rPr>
        <w:t>独自驾驶模式：因符合左舵交互方式，不改变位置。</w:t>
      </w:r>
    </w:p>
    <w:p w14:paraId="32860173" w14:textId="402991E8" w:rsidR="007D578B" w:rsidRDefault="007D578B" w:rsidP="007D578B">
      <w:pPr>
        <w:pStyle w:val="3"/>
        <w:numPr>
          <w:ilvl w:val="0"/>
          <w:numId w:val="0"/>
        </w:numPr>
        <w:ind w:left="777" w:hanging="567"/>
      </w:pPr>
      <w:bookmarkStart w:id="24" w:name="_Toc30023076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导航中设置页变更</w:t>
      </w:r>
      <w:bookmarkEnd w:id="24"/>
    </w:p>
    <w:p w14:paraId="59F26222" w14:textId="2B58A195" w:rsidR="007D578B" w:rsidRDefault="007D578B" w:rsidP="000610D8">
      <w:pPr>
        <w:pStyle w:val="12"/>
        <w:numPr>
          <w:ilvl w:val="0"/>
          <w:numId w:val="12"/>
        </w:numPr>
        <w:ind w:leftChars="0" w:firstLineChars="0"/>
      </w:pPr>
      <w:r>
        <w:rPr>
          <w:rFonts w:hint="eastAsia"/>
        </w:rPr>
        <w:t>弹窗显示策略：弹窗目前是居中显示，需要将弹窗根据不同的模式进行位置调整。</w:t>
      </w:r>
    </w:p>
    <w:p w14:paraId="42AB8586" w14:textId="77777777" w:rsidR="007D578B" w:rsidRDefault="007D578B" w:rsidP="007D578B">
      <w:pPr>
        <w:pStyle w:val="af7"/>
        <w:ind w:leftChars="0" w:left="840" w:firstLineChars="0" w:firstLine="0"/>
      </w:pPr>
      <w:r>
        <w:rPr>
          <w:rFonts w:hint="eastAsia"/>
        </w:rPr>
        <w:t>涉及共通功能：【沿途搜】【路线偏好】【行程分享】【更多】【主页交通事件信息】【事件上报的子类型】</w:t>
      </w:r>
    </w:p>
    <w:p w14:paraId="492E30FB" w14:textId="77777777" w:rsidR="007D578B" w:rsidRDefault="007D578B" w:rsidP="007D578B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0C19FC15" w14:textId="77777777" w:rsidR="007D578B" w:rsidRDefault="007D578B" w:rsidP="007D578B">
      <w:pPr>
        <w:pStyle w:val="12"/>
        <w:ind w:leftChars="0" w:left="840" w:firstLineChars="0" w:firstLine="0"/>
      </w:pPr>
      <w:r>
        <w:rPr>
          <w:rFonts w:hint="eastAsia"/>
        </w:rPr>
        <w:t>独自驾驶模式：需要符合左舵交互方式，居中改为偏左。</w:t>
      </w:r>
    </w:p>
    <w:p w14:paraId="1B558E24" w14:textId="3AEBD35B" w:rsidR="007D578B" w:rsidRDefault="007D578B" w:rsidP="000610D8">
      <w:pPr>
        <w:pStyle w:val="12"/>
        <w:numPr>
          <w:ilvl w:val="0"/>
          <w:numId w:val="12"/>
        </w:numPr>
        <w:ind w:leftChars="0" w:firstLineChars="0"/>
      </w:pPr>
      <w:r>
        <w:rPr>
          <w:rFonts w:hint="eastAsia"/>
        </w:rPr>
        <w:t>toast：t</w:t>
      </w:r>
      <w:r>
        <w:t>oast</w:t>
      </w:r>
      <w:r>
        <w:rPr>
          <w:rFonts w:hint="eastAsia"/>
        </w:rPr>
        <w:t>需要根据不同的模式进行位置调整。</w:t>
      </w:r>
    </w:p>
    <w:p w14:paraId="3C3ACD20" w14:textId="77777777" w:rsidR="007D578B" w:rsidRDefault="007D578B" w:rsidP="007D578B">
      <w:pPr>
        <w:pStyle w:val="12"/>
        <w:ind w:leftChars="0" w:left="840" w:firstLineChars="0" w:firstLine="0"/>
      </w:pPr>
      <w:r>
        <w:rPr>
          <w:rFonts w:hint="eastAsia"/>
        </w:rPr>
        <w:lastRenderedPageBreak/>
        <w:t>【显示策略】</w:t>
      </w:r>
    </w:p>
    <w:p w14:paraId="50E840F6" w14:textId="70FBEA5D" w:rsidR="002869AB" w:rsidRDefault="007D578B" w:rsidP="002869AB">
      <w:pPr>
        <w:pStyle w:val="af7"/>
        <w:numPr>
          <w:ilvl w:val="0"/>
          <w:numId w:val="30"/>
        </w:numPr>
        <w:ind w:leftChars="0" w:firstLineChars="0"/>
      </w:pPr>
      <w:r>
        <w:rPr>
          <w:rFonts w:hint="eastAsia"/>
        </w:rPr>
        <w:t>涉及共通功能：【路线刷新】【重算路】【限行提示】【静音提示】【事件反馈】【导航设置】等。</w:t>
      </w:r>
    </w:p>
    <w:p w14:paraId="245B671B" w14:textId="1C5DADFB" w:rsidR="007D578B" w:rsidRDefault="007D578B" w:rsidP="002869AB">
      <w:pPr>
        <w:pStyle w:val="af7"/>
        <w:numPr>
          <w:ilvl w:val="0"/>
          <w:numId w:val="30"/>
        </w:numPr>
        <w:ind w:leftChars="0" w:firstLineChars="0"/>
      </w:pPr>
      <w:r>
        <w:rPr>
          <w:rFonts w:hint="eastAsia"/>
        </w:rPr>
        <w:t>独自驾驶模式：需要符合左舵交互方式，改为偏左。</w:t>
      </w:r>
    </w:p>
    <w:p w14:paraId="7204A449" w14:textId="77777777" w:rsidR="002869AB" w:rsidRDefault="002869AB" w:rsidP="002869AB">
      <w:pPr>
        <w:pStyle w:val="12"/>
        <w:numPr>
          <w:ilvl w:val="0"/>
          <w:numId w:val="12"/>
        </w:numPr>
        <w:ind w:leftChars="0" w:firstLineChars="0"/>
      </w:pPr>
      <w:r>
        <w:rPr>
          <w:rFonts w:hint="eastAsia"/>
        </w:rPr>
        <w:t>导航结束卡片：</w:t>
      </w:r>
    </w:p>
    <w:p w14:paraId="371F7E5B" w14:textId="77777777" w:rsidR="002869AB" w:rsidRDefault="002869AB" w:rsidP="002869AB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605F1D46" w14:textId="09BA48C7" w:rsidR="002869AB" w:rsidRDefault="002869AB" w:rsidP="002869AB">
      <w:pPr>
        <w:pStyle w:val="12"/>
        <w:ind w:leftChars="0" w:left="840" w:firstLineChars="0" w:firstLine="0"/>
      </w:pPr>
      <w:r>
        <w:rPr>
          <w:rFonts w:hint="eastAsia"/>
        </w:rPr>
        <w:t>独自驾驶模式：与搜索框，P</w:t>
      </w:r>
      <w:r>
        <w:t>OI</w:t>
      </w:r>
      <w:r>
        <w:rPr>
          <w:rFonts w:hint="eastAsia"/>
        </w:rPr>
        <w:t>详情等信息是共通显示。</w:t>
      </w:r>
    </w:p>
    <w:p w14:paraId="4A86BEA1" w14:textId="13754EF0" w:rsidR="002869AB" w:rsidRDefault="002869AB" w:rsidP="002869AB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16620D54" w14:textId="4B473D85" w:rsidR="002869AB" w:rsidRDefault="002869AB" w:rsidP="002869AB">
      <w:pPr>
        <w:pStyle w:val="12"/>
        <w:ind w:leftChars="0" w:left="840" w:firstLineChars="0" w:firstLine="0"/>
      </w:pPr>
      <w:r>
        <w:rPr>
          <w:rFonts w:hint="eastAsia"/>
        </w:rPr>
        <w:t>保留原有交互方式。</w:t>
      </w:r>
    </w:p>
    <w:p w14:paraId="07100757" w14:textId="5AAA16B9" w:rsidR="00576E84" w:rsidRPr="00FA7196" w:rsidRDefault="00576E84" w:rsidP="00B03BE9">
      <w:pPr>
        <w:pStyle w:val="3"/>
        <w:numPr>
          <w:ilvl w:val="0"/>
          <w:numId w:val="0"/>
        </w:numPr>
        <w:ind w:left="777" w:hanging="567"/>
        <w:rPr>
          <w:color w:val="000000" w:themeColor="text1"/>
        </w:rPr>
      </w:pPr>
      <w:bookmarkStart w:id="25" w:name="_Toc30023077"/>
      <w:r w:rsidRPr="00FA7196">
        <w:rPr>
          <w:color w:val="000000" w:themeColor="text1"/>
        </w:rPr>
        <w:t>2.2.5AR</w:t>
      </w:r>
      <w:r w:rsidRPr="00FA7196">
        <w:rPr>
          <w:rFonts w:hint="eastAsia"/>
          <w:color w:val="000000" w:themeColor="text1"/>
        </w:rPr>
        <w:t>导航</w:t>
      </w:r>
      <w:bookmarkEnd w:id="25"/>
    </w:p>
    <w:p w14:paraId="4A36B0E4" w14:textId="72DADF4D" w:rsidR="00576E84" w:rsidRPr="00FA7196" w:rsidRDefault="00576E84" w:rsidP="00B03BE9">
      <w:pPr>
        <w:pStyle w:val="12"/>
        <w:numPr>
          <w:ilvl w:val="0"/>
          <w:numId w:val="34"/>
        </w:numPr>
        <w:ind w:leftChars="0" w:firstLineChars="0"/>
        <w:rPr>
          <w:color w:val="000000" w:themeColor="text1"/>
        </w:rPr>
      </w:pPr>
      <w:r w:rsidRPr="00FA7196">
        <w:rPr>
          <w:color w:val="000000" w:themeColor="text1"/>
        </w:rPr>
        <w:t>AR</w:t>
      </w:r>
      <w:r w:rsidRPr="00FA7196">
        <w:rPr>
          <w:rFonts w:hint="eastAsia"/>
          <w:color w:val="000000" w:themeColor="text1"/>
        </w:rPr>
        <w:t>导航显示分辨率为</w:t>
      </w:r>
      <w:r w:rsidRPr="00FA7196">
        <w:rPr>
          <w:color w:val="000000" w:themeColor="text1"/>
        </w:rPr>
        <w:t>1280*720</w:t>
      </w:r>
      <w:r w:rsidRPr="00FA7196">
        <w:rPr>
          <w:rFonts w:hint="eastAsia"/>
          <w:color w:val="000000" w:themeColor="text1"/>
        </w:rPr>
        <w:t>，因此显示只能占用屏幕较小范围。</w:t>
      </w:r>
    </w:p>
    <w:p w14:paraId="51B586A8" w14:textId="4F901990" w:rsidR="00576E84" w:rsidRPr="00FA7196" w:rsidRDefault="00576E84">
      <w:pPr>
        <w:pStyle w:val="12"/>
        <w:ind w:leftChars="0" w:left="840" w:firstLineChars="0" w:firstLine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t>【显示策略】</w:t>
      </w:r>
    </w:p>
    <w:p w14:paraId="66318BD7" w14:textId="0247F652" w:rsidR="00576E84" w:rsidRPr="00FA7196" w:rsidRDefault="00576E84">
      <w:pPr>
        <w:pStyle w:val="12"/>
        <w:ind w:leftChars="0" w:left="840" w:firstLineChars="0" w:firstLine="0"/>
        <w:rPr>
          <w:color w:val="000000" w:themeColor="text1"/>
        </w:rPr>
      </w:pPr>
      <w:commentRangeStart w:id="26"/>
      <w:commentRangeStart w:id="27"/>
      <w:r w:rsidRPr="00FA7196">
        <w:rPr>
          <w:rFonts w:hint="eastAsia"/>
          <w:color w:val="000000" w:themeColor="text1"/>
        </w:rPr>
        <w:t>独自驾驶模式：显示</w:t>
      </w:r>
      <w:r w:rsidR="000C4445">
        <w:rPr>
          <w:rFonts w:hint="eastAsia"/>
          <w:color w:val="000000" w:themeColor="text1"/>
        </w:rPr>
        <w:t>在</w:t>
      </w:r>
      <w:r w:rsidRPr="00FA7196">
        <w:rPr>
          <w:rFonts w:hint="eastAsia"/>
          <w:color w:val="000000" w:themeColor="text1"/>
        </w:rPr>
        <w:t>左侧位置，占用1</w:t>
      </w:r>
      <w:r w:rsidRPr="00FA7196">
        <w:rPr>
          <w:color w:val="000000" w:themeColor="text1"/>
        </w:rPr>
        <w:t>280</w:t>
      </w:r>
      <w:r w:rsidRPr="00FA7196">
        <w:rPr>
          <w:rFonts w:hint="eastAsia"/>
          <w:color w:val="000000" w:themeColor="text1"/>
        </w:rPr>
        <w:t>*</w:t>
      </w:r>
      <w:r w:rsidRPr="00FA7196">
        <w:rPr>
          <w:color w:val="000000" w:themeColor="text1"/>
        </w:rPr>
        <w:t>720</w:t>
      </w:r>
      <w:r w:rsidRPr="00FA7196">
        <w:rPr>
          <w:rFonts w:hint="eastAsia"/>
          <w:color w:val="000000" w:themeColor="text1"/>
        </w:rPr>
        <w:t>，剩余屏幕区域T</w:t>
      </w:r>
      <w:r w:rsidRPr="00FA7196">
        <w:rPr>
          <w:color w:val="000000" w:themeColor="text1"/>
        </w:rPr>
        <w:t>BD</w:t>
      </w:r>
      <w:commentRangeEnd w:id="26"/>
      <w:r w:rsidR="00FA7196">
        <w:rPr>
          <w:rStyle w:val="af5"/>
        </w:rPr>
        <w:commentReference w:id="26"/>
      </w:r>
      <w:commentRangeEnd w:id="27"/>
      <w:r w:rsidR="000C4445">
        <w:rPr>
          <w:rStyle w:val="af5"/>
        </w:rPr>
        <w:commentReference w:id="27"/>
      </w:r>
    </w:p>
    <w:p w14:paraId="47AEE654" w14:textId="6D95B803" w:rsidR="00576E84" w:rsidRPr="00FA7196" w:rsidRDefault="00576E84">
      <w:pPr>
        <w:pStyle w:val="12"/>
        <w:ind w:leftChars="0" w:left="840" w:firstLineChars="0" w:firstLine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t>【交互策略】</w:t>
      </w:r>
    </w:p>
    <w:p w14:paraId="23C13F61" w14:textId="48228AEE" w:rsidR="00576E84" w:rsidRDefault="00576E84">
      <w:pPr>
        <w:pStyle w:val="12"/>
        <w:ind w:leftChars="0" w:left="840" w:firstLineChars="0" w:firstLine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t>参照</w:t>
      </w:r>
      <w:r w:rsidRPr="00FA7196">
        <w:rPr>
          <w:color w:val="000000" w:themeColor="text1"/>
        </w:rPr>
        <w:t>MRD</w:t>
      </w:r>
      <w:r w:rsidRPr="00FA7196">
        <w:rPr>
          <w:rFonts w:hint="eastAsia"/>
          <w:color w:val="000000" w:themeColor="text1"/>
        </w:rPr>
        <w:t>交互文档。</w:t>
      </w:r>
    </w:p>
    <w:p w14:paraId="7038A745" w14:textId="6F3FAC60" w:rsidR="00A2563F" w:rsidRPr="00CA3A64" w:rsidRDefault="00A2563F" w:rsidP="00A2563F">
      <w:pPr>
        <w:pStyle w:val="3"/>
        <w:numPr>
          <w:ilvl w:val="0"/>
          <w:numId w:val="0"/>
        </w:numPr>
        <w:ind w:left="777" w:hanging="567"/>
        <w:rPr>
          <w:color w:val="FF0000"/>
        </w:rPr>
      </w:pPr>
      <w:bookmarkStart w:id="28" w:name="_Toc30023078"/>
      <w:r w:rsidRPr="00CA3A64">
        <w:rPr>
          <w:rFonts w:hint="eastAsia"/>
          <w:color w:val="FF0000"/>
        </w:rPr>
        <w:t>2.</w:t>
      </w:r>
      <w:r w:rsidRPr="00CA3A64">
        <w:rPr>
          <w:color w:val="FF0000"/>
        </w:rPr>
        <w:t>2</w:t>
      </w:r>
      <w:r w:rsidRPr="00CA3A64">
        <w:rPr>
          <w:rFonts w:hint="eastAsia"/>
          <w:color w:val="FF0000"/>
        </w:rPr>
        <w:t>.</w:t>
      </w:r>
      <w:r w:rsidRPr="00CA3A64">
        <w:rPr>
          <w:color w:val="FF0000"/>
        </w:rPr>
        <w:t>6</w:t>
      </w:r>
      <w:r w:rsidRPr="00CA3A64">
        <w:rPr>
          <w:rFonts w:hint="eastAsia"/>
          <w:color w:val="FF0000"/>
        </w:rPr>
        <w:t>巡航模式</w:t>
      </w:r>
      <w:bookmarkEnd w:id="28"/>
    </w:p>
    <w:p w14:paraId="78C4D316" w14:textId="0C7347ED" w:rsidR="00A2563F" w:rsidRPr="00CA3A64" w:rsidRDefault="00A2563F" w:rsidP="000C4445">
      <w:pPr>
        <w:pStyle w:val="12"/>
        <w:numPr>
          <w:ilvl w:val="0"/>
          <w:numId w:val="38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巡航模式下</w:t>
      </w:r>
      <w:r w:rsidR="000C4445" w:rsidRPr="00CA3A64">
        <w:rPr>
          <w:rFonts w:hint="eastAsia"/>
          <w:color w:val="FF0000"/>
        </w:rPr>
        <w:t>进行电子眼、路况、危险信息播报。</w:t>
      </w:r>
    </w:p>
    <w:p w14:paraId="3D9B1588" w14:textId="00C7688A" w:rsidR="000C4445" w:rsidRPr="00CA3A64" w:rsidRDefault="000C4445" w:rsidP="000C4445">
      <w:pPr>
        <w:pStyle w:val="12"/>
        <w:ind w:leftChars="0" w:left="840" w:firstLineChars="0" w:firstLine="0"/>
        <w:rPr>
          <w:color w:val="FF0000"/>
        </w:rPr>
      </w:pPr>
      <w:r w:rsidRPr="00CA3A64">
        <w:rPr>
          <w:rFonts w:hint="eastAsia"/>
          <w:color w:val="FF0000"/>
        </w:rPr>
        <w:t>【显示策略】</w:t>
      </w:r>
    </w:p>
    <w:p w14:paraId="2A87EC2E" w14:textId="0EA300DA" w:rsidR="000C4445" w:rsidRPr="00CA3A64" w:rsidRDefault="000C4445" w:rsidP="000C4445">
      <w:pPr>
        <w:pStyle w:val="12"/>
        <w:ind w:leftChars="0" w:left="840" w:firstLineChars="0" w:firstLine="0"/>
        <w:rPr>
          <w:color w:val="FF0000"/>
        </w:rPr>
      </w:pPr>
      <w:r w:rsidRPr="00CA3A64">
        <w:rPr>
          <w:rFonts w:hint="eastAsia"/>
          <w:color w:val="FF0000"/>
        </w:rPr>
        <w:t>独自自驾驶模式：左侧切边位置显示路况开关、回自车</w:t>
      </w:r>
      <w:r w:rsidR="00D238CD">
        <w:rPr>
          <w:rFonts w:hint="eastAsia"/>
          <w:color w:val="FF0000"/>
        </w:rPr>
        <w:t>按钮位置替换为静音按钮</w:t>
      </w:r>
      <w:r w:rsidRPr="00CA3A64">
        <w:rPr>
          <w:rFonts w:hint="eastAsia"/>
          <w:color w:val="FF0000"/>
        </w:rPr>
        <w:t>、放大缩小地图</w:t>
      </w:r>
      <w:r w:rsidR="00D238CD">
        <w:rPr>
          <w:rFonts w:hint="eastAsia"/>
          <w:color w:val="FF0000"/>
        </w:rPr>
        <w:t>。</w:t>
      </w:r>
    </w:p>
    <w:p w14:paraId="4988D241" w14:textId="77777777" w:rsidR="000C4445" w:rsidRPr="00CA3A64" w:rsidRDefault="000C4445" w:rsidP="000C4445">
      <w:pPr>
        <w:pStyle w:val="12"/>
        <w:ind w:leftChars="0" w:left="840" w:firstLineChars="0" w:firstLine="0"/>
        <w:rPr>
          <w:color w:val="FF0000"/>
        </w:rPr>
      </w:pPr>
      <w:r w:rsidRPr="00CA3A64">
        <w:rPr>
          <w:rFonts w:hint="eastAsia"/>
          <w:color w:val="FF0000"/>
        </w:rPr>
        <w:lastRenderedPageBreak/>
        <w:t xml:space="preserve">【交互策略】 </w:t>
      </w:r>
    </w:p>
    <w:p w14:paraId="6BA7BD5D" w14:textId="51A3FD8C" w:rsidR="000C4445" w:rsidRPr="00CA3A64" w:rsidRDefault="000C4445" w:rsidP="000C4445">
      <w:pPr>
        <w:pStyle w:val="12"/>
        <w:numPr>
          <w:ilvl w:val="0"/>
          <w:numId w:val="39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触摸屏幕即退出巡航模式。</w:t>
      </w:r>
    </w:p>
    <w:p w14:paraId="47DBF465" w14:textId="7E1FB0B0" w:rsidR="000C4445" w:rsidRPr="00CA3A64" w:rsidRDefault="000C4445" w:rsidP="000C4445">
      <w:pPr>
        <w:pStyle w:val="12"/>
        <w:numPr>
          <w:ilvl w:val="0"/>
          <w:numId w:val="39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语音退出巡航模式。</w:t>
      </w:r>
    </w:p>
    <w:p w14:paraId="3E5D2F87" w14:textId="3F796544" w:rsidR="000C4445" w:rsidRPr="00CA3A64" w:rsidRDefault="000C4445" w:rsidP="000C4445">
      <w:pPr>
        <w:pStyle w:val="12"/>
        <w:numPr>
          <w:ilvl w:val="0"/>
          <w:numId w:val="39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切换后台退出巡航模式。</w:t>
      </w:r>
    </w:p>
    <w:p w14:paraId="7D0239B7" w14:textId="16DAEE70" w:rsidR="000C4445" w:rsidRPr="00CA3A64" w:rsidRDefault="00CA3A64" w:rsidP="00CA3A64">
      <w:pPr>
        <w:pStyle w:val="12"/>
        <w:numPr>
          <w:ilvl w:val="0"/>
          <w:numId w:val="39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巡航</w:t>
      </w:r>
      <w:r w:rsidR="000C4445" w:rsidRPr="00CA3A64">
        <w:rPr>
          <w:rFonts w:hint="eastAsia"/>
          <w:color w:val="FF0000"/>
        </w:rPr>
        <w:t>静音按钮与导航中静音按钮同步状态。</w:t>
      </w:r>
    </w:p>
    <w:p w14:paraId="2C8499CC" w14:textId="29BAB7DB" w:rsidR="007D578B" w:rsidRDefault="007D578B" w:rsidP="007D578B">
      <w:pPr>
        <w:pStyle w:val="2"/>
        <w:ind w:hanging="575"/>
      </w:pPr>
      <w:bookmarkStart w:id="29" w:name="_Toc30023079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独立驾驶模式</w:t>
      </w:r>
      <w:bookmarkEnd w:id="29"/>
    </w:p>
    <w:p w14:paraId="647534BE" w14:textId="2D10C059" w:rsidR="00FE3E69" w:rsidRPr="007D578B" w:rsidRDefault="008107D3">
      <w:r>
        <w:rPr>
          <w:rFonts w:hint="eastAsia"/>
        </w:rPr>
        <w:t>独立驾驶模式交互方式同独自驾驶模式，不做更多变更。</w:t>
      </w:r>
    </w:p>
    <w:p w14:paraId="1CD2BC4F" w14:textId="6A910D47" w:rsidR="007D578B" w:rsidRDefault="007D578B" w:rsidP="007D578B">
      <w:pPr>
        <w:pStyle w:val="2"/>
        <w:ind w:hanging="575"/>
      </w:pPr>
      <w:bookmarkStart w:id="30" w:name="_Toc30023080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合作驾驶模式</w:t>
      </w:r>
      <w:bookmarkEnd w:id="30"/>
    </w:p>
    <w:p w14:paraId="59B7562D" w14:textId="7DCDF1FB" w:rsidR="008107D3" w:rsidRDefault="008107D3" w:rsidP="008107D3">
      <w:r>
        <w:rPr>
          <w:rFonts w:hint="eastAsia"/>
        </w:rPr>
        <w:t>合作驾驶模式采用左右侧都显示地图button的方式，且A</w:t>
      </w:r>
      <w:r>
        <w:t>-B</w:t>
      </w:r>
      <w:r>
        <w:rPr>
          <w:rFonts w:hint="eastAsia"/>
        </w:rPr>
        <w:t>交互互斥，指令共通。显示区域分三部分，见（图9）。</w:t>
      </w:r>
    </w:p>
    <w:p w14:paraId="60C9199A" w14:textId="7970B721" w:rsidR="008107D3" w:rsidRDefault="00BD61A5" w:rsidP="008107D3">
      <w:r>
        <w:rPr>
          <w:noProof/>
        </w:rPr>
        <w:drawing>
          <wp:inline distT="0" distB="0" distL="0" distR="0" wp14:anchorId="742E64A5" wp14:editId="7CBCFCBA">
            <wp:extent cx="6645910" cy="1294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CB1" w14:textId="20697C2C" w:rsidR="008107D3" w:rsidRDefault="008107D3" w:rsidP="008107D3">
      <w:pPr>
        <w:jc w:val="center"/>
      </w:pPr>
      <w:r>
        <w:rPr>
          <w:rFonts w:hint="eastAsia"/>
        </w:rPr>
        <w:t>（图9）</w:t>
      </w:r>
    </w:p>
    <w:p w14:paraId="051BA1C8" w14:textId="66619645" w:rsidR="008107D3" w:rsidRPr="008107D3" w:rsidRDefault="008107D3" w:rsidP="008107D3">
      <w:pPr>
        <w:pStyle w:val="3"/>
        <w:numPr>
          <w:ilvl w:val="0"/>
          <w:numId w:val="0"/>
        </w:numPr>
        <w:ind w:left="777" w:hanging="567"/>
      </w:pPr>
      <w:bookmarkStart w:id="31" w:name="_Toc30023081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首页交互</w:t>
      </w:r>
      <w:bookmarkEnd w:id="31"/>
    </w:p>
    <w:p w14:paraId="69E7AE45" w14:textId="77777777" w:rsidR="008107D3" w:rsidRDefault="008107D3" w:rsidP="00976D35">
      <w:pPr>
        <w:pStyle w:val="12"/>
        <w:numPr>
          <w:ilvl w:val="0"/>
          <w:numId w:val="13"/>
        </w:numPr>
        <w:ind w:leftChars="0" w:firstLineChars="0"/>
      </w:pPr>
      <w:r>
        <w:rPr>
          <w:rFonts w:hint="eastAsia"/>
        </w:rPr>
        <w:t>回自车：</w:t>
      </w:r>
    </w:p>
    <w:p w14:paraId="781581A7" w14:textId="68F50938" w:rsidR="008107D3" w:rsidRDefault="008107D3" w:rsidP="008107D3">
      <w:pPr>
        <w:pStyle w:val="12"/>
        <w:ind w:leftChars="0" w:left="840" w:firstLineChars="0" w:firstLine="0"/>
      </w:pPr>
      <w:r>
        <w:rPr>
          <w:rFonts w:hint="eastAsia"/>
        </w:rPr>
        <w:lastRenderedPageBreak/>
        <w:t>【显示策略】</w:t>
      </w:r>
      <w:r w:rsidR="00976D35">
        <w:rPr>
          <w:rFonts w:hint="eastAsia"/>
        </w:rPr>
        <w:t>左右两侧同时显示。</w:t>
      </w:r>
    </w:p>
    <w:p w14:paraId="4D45D6A2" w14:textId="77777777" w:rsidR="00976D35" w:rsidRDefault="008107D3" w:rsidP="008107D3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3627E9C0" w14:textId="5B9C131D" w:rsidR="00976D35" w:rsidRDefault="00976D35" w:rsidP="00976D35">
      <w:pPr>
        <w:pStyle w:val="12"/>
        <w:numPr>
          <w:ilvl w:val="0"/>
          <w:numId w:val="18"/>
        </w:numPr>
        <w:ind w:leftChars="0" w:firstLineChars="0"/>
      </w:pPr>
      <w:r>
        <w:rPr>
          <w:rFonts w:hint="eastAsia"/>
        </w:rPr>
        <w:t>保持原有策略。</w:t>
      </w:r>
    </w:p>
    <w:p w14:paraId="0D962478" w14:textId="2CB283A2" w:rsidR="00976D35" w:rsidRDefault="00976D35" w:rsidP="00976D35">
      <w:pPr>
        <w:pStyle w:val="12"/>
        <w:numPr>
          <w:ilvl w:val="0"/>
          <w:numId w:val="18"/>
        </w:numPr>
        <w:ind w:leftChars="0" w:firstLineChars="0"/>
      </w:pPr>
      <w:r>
        <w:rPr>
          <w:rFonts w:hint="eastAsia"/>
        </w:rPr>
        <w:t>左侧点击后右侧状态需同步。</w:t>
      </w:r>
    </w:p>
    <w:p w14:paraId="02E54C13" w14:textId="77777777" w:rsidR="008107D3" w:rsidRDefault="008107D3" w:rsidP="00976D35">
      <w:pPr>
        <w:pStyle w:val="12"/>
        <w:numPr>
          <w:ilvl w:val="0"/>
          <w:numId w:val="13"/>
        </w:numPr>
        <w:ind w:leftChars="0" w:firstLineChars="0"/>
      </w:pPr>
      <w:r>
        <w:rPr>
          <w:rFonts w:hint="eastAsia"/>
        </w:rPr>
        <w:t>比例尺缩放按钮：</w:t>
      </w:r>
    </w:p>
    <w:p w14:paraId="31A43677" w14:textId="5832BDF9" w:rsidR="008107D3" w:rsidRDefault="008107D3" w:rsidP="008107D3">
      <w:pPr>
        <w:pStyle w:val="12"/>
        <w:ind w:leftChars="0" w:left="840" w:firstLineChars="0" w:firstLine="0"/>
      </w:pPr>
      <w:r>
        <w:rPr>
          <w:rFonts w:hint="eastAsia"/>
        </w:rPr>
        <w:t>【显示策略】左</w:t>
      </w:r>
      <w:r w:rsidR="00976D35">
        <w:rPr>
          <w:rFonts w:hint="eastAsia"/>
        </w:rPr>
        <w:t>右两侧同时显示</w:t>
      </w:r>
      <w:r>
        <w:rPr>
          <w:rFonts w:hint="eastAsia"/>
        </w:rPr>
        <w:t>。</w:t>
      </w:r>
    </w:p>
    <w:p w14:paraId="03CA4A9A" w14:textId="015FBF67" w:rsidR="008107D3" w:rsidRDefault="008107D3" w:rsidP="00976D35">
      <w:pPr>
        <w:pStyle w:val="12"/>
        <w:ind w:leftChars="0" w:left="840" w:firstLineChars="0" w:firstLine="0"/>
      </w:pPr>
      <w:r>
        <w:rPr>
          <w:rFonts w:hint="eastAsia"/>
        </w:rPr>
        <w:t>【交互策略】保持原有策略。</w:t>
      </w:r>
    </w:p>
    <w:p w14:paraId="029CB87C" w14:textId="437116A0" w:rsidR="008107D3" w:rsidRDefault="008107D3" w:rsidP="008107D3">
      <w:pPr>
        <w:pStyle w:val="12"/>
        <w:numPr>
          <w:ilvl w:val="0"/>
          <w:numId w:val="13"/>
        </w:numPr>
        <w:ind w:leftChars="0" w:firstLineChars="0"/>
      </w:pPr>
      <w:r>
        <w:rPr>
          <w:rFonts w:hint="eastAsia"/>
        </w:rPr>
        <w:t>尺级：尺级状态同步</w:t>
      </w:r>
      <w:r w:rsidR="00976D35">
        <w:rPr>
          <w:rFonts w:hint="eastAsia"/>
        </w:rPr>
        <w:t>显示</w:t>
      </w:r>
      <w:r>
        <w:rPr>
          <w:rFonts w:hint="eastAsia"/>
        </w:rPr>
        <w:t>。</w:t>
      </w:r>
    </w:p>
    <w:p w14:paraId="515E2BE9" w14:textId="30B86888" w:rsidR="008107D3" w:rsidRDefault="008107D3" w:rsidP="008107D3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  <w:r w:rsidR="00976D35">
        <w:rPr>
          <w:rFonts w:hint="eastAsia"/>
        </w:rPr>
        <w:t>左右两侧同时显示。</w:t>
      </w:r>
    </w:p>
    <w:p w14:paraId="24C772B3" w14:textId="77777777" w:rsidR="008107D3" w:rsidRDefault="008107D3" w:rsidP="008107D3">
      <w:pPr>
        <w:pStyle w:val="12"/>
        <w:ind w:leftChars="0" w:left="840" w:firstLineChars="0" w:firstLine="0"/>
      </w:pPr>
      <w:r>
        <w:rPr>
          <w:rFonts w:hint="eastAsia"/>
        </w:rPr>
        <w:t>【交互策略】保持原有尺级效果。</w:t>
      </w:r>
    </w:p>
    <w:p w14:paraId="5DE6DE7C" w14:textId="77777777" w:rsidR="00976D35" w:rsidRDefault="008107D3" w:rsidP="00976D35">
      <w:pPr>
        <w:pStyle w:val="12"/>
        <w:numPr>
          <w:ilvl w:val="0"/>
          <w:numId w:val="13"/>
        </w:numPr>
        <w:ind w:leftChars="0" w:firstLineChars="0"/>
      </w:pPr>
      <w:r>
        <w:rPr>
          <w:rFonts w:hint="eastAsia"/>
        </w:rPr>
        <w:t>综合搜索框：</w:t>
      </w:r>
    </w:p>
    <w:p w14:paraId="05A0A557" w14:textId="719B108F" w:rsidR="008107D3" w:rsidRDefault="008107D3" w:rsidP="00976D35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272E78BB" w14:textId="1CB1DC4D" w:rsidR="00976D35" w:rsidRDefault="00976D35" w:rsidP="00976D35">
      <w:pPr>
        <w:pStyle w:val="12"/>
        <w:ind w:leftChars="0" w:left="840" w:firstLineChars="0" w:firstLine="0"/>
      </w:pPr>
      <w:r>
        <w:rPr>
          <w:rFonts w:hint="eastAsia"/>
        </w:rPr>
        <w:t>综合搜索框左右两侧同时显示。</w:t>
      </w:r>
    </w:p>
    <w:p w14:paraId="0636B2B9" w14:textId="279B07A5" w:rsidR="00976D35" w:rsidRDefault="00976D35" w:rsidP="00976D35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28B7611D" w14:textId="7E660E85" w:rsidR="00976D35" w:rsidRDefault="00976D35" w:rsidP="00976D35">
      <w:pPr>
        <w:pStyle w:val="12"/>
        <w:numPr>
          <w:ilvl w:val="0"/>
          <w:numId w:val="19"/>
        </w:numPr>
        <w:ind w:leftChars="0" w:firstLineChars="0"/>
      </w:pPr>
      <w:r>
        <w:rPr>
          <w:rFonts w:hint="eastAsia"/>
        </w:rPr>
        <w:t>左侧单击后打开下拉菜单，右侧综合搜索框无反馈。</w:t>
      </w:r>
    </w:p>
    <w:p w14:paraId="1E156244" w14:textId="666FB7D0" w:rsidR="00976D35" w:rsidRDefault="00F844EB" w:rsidP="00976D35">
      <w:pPr>
        <w:pStyle w:val="12"/>
        <w:numPr>
          <w:ilvl w:val="0"/>
          <w:numId w:val="19"/>
        </w:numPr>
        <w:ind w:leftChars="0" w:firstLineChars="0"/>
      </w:pPr>
      <w:r>
        <w:rPr>
          <w:rFonts w:hint="eastAsia"/>
        </w:rPr>
        <w:t>右侧单击后打开下拉菜单，左侧收起，功能互斥。</w:t>
      </w:r>
    </w:p>
    <w:p w14:paraId="35677E2E" w14:textId="50E50D85" w:rsidR="00976D35" w:rsidRPr="0076735E" w:rsidRDefault="00413A8B" w:rsidP="00413A8B">
      <w:pPr>
        <w:pStyle w:val="af7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ind w:leftChars="0" w:firstLineChars="0"/>
      </w:pPr>
      <w:r w:rsidRPr="0076735E">
        <w:rPr>
          <w:rFonts w:hint="eastAsia"/>
        </w:rPr>
        <w:t>综合搜索框内的二级、三级、四级页面均需采用</w:t>
      </w:r>
      <w:r w:rsidR="00AE1F04" w:rsidRPr="0076735E">
        <w:rPr>
          <w:rFonts w:hint="eastAsia"/>
        </w:rPr>
        <w:t>完全镜像</w:t>
      </w:r>
      <w:r w:rsidRPr="0076735E">
        <w:rPr>
          <w:rFonts w:hint="eastAsia"/>
        </w:rPr>
        <w:t>逻辑，即：</w:t>
      </w:r>
      <w:r w:rsidRPr="0076735E">
        <w:t>A</w:t>
      </w:r>
      <w:r w:rsidRPr="0076735E">
        <w:rPr>
          <w:rFonts w:hint="eastAsia"/>
        </w:rPr>
        <w:t>侧在</w:t>
      </w:r>
      <w:r w:rsidRPr="0076735E">
        <w:t>2-3-4</w:t>
      </w:r>
      <w:r w:rsidRPr="0076735E">
        <w:rPr>
          <w:rFonts w:hint="eastAsia"/>
        </w:rPr>
        <w:t>级界面时，</w:t>
      </w:r>
      <w:r w:rsidRPr="0076735E">
        <w:t>B</w:t>
      </w:r>
      <w:r w:rsidRPr="0076735E">
        <w:rPr>
          <w:rFonts w:hint="eastAsia"/>
        </w:rPr>
        <w:t>侧</w:t>
      </w:r>
      <w:r w:rsidR="00AE1F04" w:rsidRPr="0076735E">
        <w:rPr>
          <w:rFonts w:hint="eastAsia"/>
        </w:rPr>
        <w:t>同样显示</w:t>
      </w:r>
      <w:r w:rsidRPr="0076735E">
        <w:rPr>
          <w:rFonts w:hint="eastAsia"/>
        </w:rPr>
        <w:t>。</w:t>
      </w:r>
    </w:p>
    <w:p w14:paraId="7B3B3420" w14:textId="3DE7F25C" w:rsidR="00C63440" w:rsidRDefault="00C63440" w:rsidP="00413A8B">
      <w:pPr>
        <w:pStyle w:val="af7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ind w:leftChars="0" w:firstLineChars="0"/>
      </w:pPr>
      <w:r>
        <w:rPr>
          <w:rFonts w:hint="eastAsia"/>
        </w:rPr>
        <w:t>综合搜索与导航设置，同侧入口是互斥的。即：A点击综合搜索框或设置其中之一，则进入。</w:t>
      </w:r>
    </w:p>
    <w:p w14:paraId="62D17530" w14:textId="0DCD4389" w:rsidR="00027D96" w:rsidRDefault="00027D96" w:rsidP="00027D96">
      <w:pPr>
        <w:pStyle w:val="3"/>
        <w:numPr>
          <w:ilvl w:val="0"/>
          <w:numId w:val="0"/>
        </w:numPr>
        <w:ind w:left="777" w:hanging="567"/>
      </w:pPr>
      <w:bookmarkStart w:id="32" w:name="_Toc30023082"/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路线方案界面交互</w:t>
      </w:r>
      <w:bookmarkEnd w:id="32"/>
    </w:p>
    <w:p w14:paraId="188993B2" w14:textId="5F77116F" w:rsidR="00027D96" w:rsidRDefault="00027D96" w:rsidP="00027D96">
      <w:pPr>
        <w:pStyle w:val="12"/>
        <w:numPr>
          <w:ilvl w:val="0"/>
          <w:numId w:val="20"/>
        </w:numPr>
        <w:ind w:leftChars="0" w:firstLineChars="0"/>
      </w:pPr>
      <w:r>
        <w:rPr>
          <w:rFonts w:hint="eastAsia"/>
        </w:rPr>
        <w:t>路线方案页：</w:t>
      </w:r>
    </w:p>
    <w:p w14:paraId="70F3E4A9" w14:textId="77777777" w:rsidR="00027D96" w:rsidRDefault="00027D96" w:rsidP="00027D96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64A3AF31" w14:textId="3E40E452" w:rsidR="00027D96" w:rsidRDefault="00027D96" w:rsidP="00027D96">
      <w:pPr>
        <w:pStyle w:val="12"/>
        <w:ind w:leftChars="0" w:left="840" w:firstLineChars="0" w:firstLine="0"/>
      </w:pPr>
      <w:r>
        <w:rPr>
          <w:rFonts w:hint="eastAsia"/>
        </w:rPr>
        <w:t>合作驾驶模式：左侧方案界面不变，在右侧增加方案界面，保持与左侧尺寸一致</w:t>
      </w:r>
      <w:r w:rsidR="00AE1F04" w:rsidRPr="00B23D53">
        <w:rPr>
          <w:rFonts w:hint="eastAsia"/>
        </w:rPr>
        <w:t>且同时显示</w:t>
      </w:r>
      <w:r>
        <w:rPr>
          <w:rFonts w:hint="eastAsia"/>
        </w:rPr>
        <w:t>。</w:t>
      </w:r>
    </w:p>
    <w:p w14:paraId="7E007C0F" w14:textId="77777777" w:rsidR="00027D96" w:rsidRDefault="00027D96" w:rsidP="00027D96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73A44D13" w14:textId="30126C8F" w:rsidR="00027D96" w:rsidRDefault="00027D96" w:rsidP="00027D96">
      <w:pPr>
        <w:pStyle w:val="12"/>
        <w:numPr>
          <w:ilvl w:val="0"/>
          <w:numId w:val="21"/>
        </w:numPr>
        <w:ind w:leftChars="0" w:firstLineChars="0"/>
      </w:pPr>
      <w:r>
        <w:rPr>
          <w:rFonts w:hint="eastAsia"/>
        </w:rPr>
        <w:t>左侧方案界</w:t>
      </w:r>
      <w:r w:rsidRPr="00FA7196">
        <w:rPr>
          <w:rFonts w:hint="eastAsia"/>
          <w:color w:val="000000" w:themeColor="text1"/>
        </w:rPr>
        <w:t>面打开时，右侧</w:t>
      </w:r>
      <w:r w:rsidR="00AE1F04" w:rsidRPr="00FA7196">
        <w:rPr>
          <w:rFonts w:hint="eastAsia"/>
          <w:color w:val="000000" w:themeColor="text1"/>
        </w:rPr>
        <w:t>且同时显示</w:t>
      </w:r>
      <w:r w:rsidRPr="00FA7196">
        <w:rPr>
          <w:rFonts w:hint="eastAsia"/>
          <w:color w:val="000000" w:themeColor="text1"/>
        </w:rPr>
        <w:t>。</w:t>
      </w:r>
    </w:p>
    <w:p w14:paraId="3B222336" w14:textId="5884258B" w:rsidR="00027D96" w:rsidRDefault="00027D96" w:rsidP="009B6AF5">
      <w:pPr>
        <w:pStyle w:val="12"/>
        <w:numPr>
          <w:ilvl w:val="0"/>
          <w:numId w:val="20"/>
        </w:numPr>
        <w:ind w:leftChars="0" w:firstLineChars="0"/>
      </w:pPr>
      <w:r>
        <w:rPr>
          <w:rFonts w:hint="eastAsia"/>
        </w:rPr>
        <w:t>自车按钮：</w:t>
      </w:r>
    </w:p>
    <w:p w14:paraId="743BABFB" w14:textId="77777777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3041ABD4" w14:textId="77777777" w:rsidR="009B6AF5" w:rsidRDefault="009B6AF5" w:rsidP="009B6AF5">
      <w:pPr>
        <w:pStyle w:val="12"/>
        <w:numPr>
          <w:ilvl w:val="0"/>
          <w:numId w:val="23"/>
        </w:numPr>
        <w:ind w:leftChars="0" w:firstLineChars="0"/>
      </w:pPr>
      <w:r>
        <w:rPr>
          <w:rFonts w:hint="eastAsia"/>
        </w:rPr>
        <w:t>因为路线方案页时，关注点在路线及路线方案，隐藏方案界面弹出侧的按钮。</w:t>
      </w:r>
    </w:p>
    <w:p w14:paraId="60A1300B" w14:textId="6BCC9E0E" w:rsidR="009B6AF5" w:rsidRPr="009B6AF5" w:rsidRDefault="009B6AF5" w:rsidP="009B6AF5">
      <w:pPr>
        <w:pStyle w:val="12"/>
        <w:numPr>
          <w:ilvl w:val="0"/>
          <w:numId w:val="23"/>
        </w:numPr>
        <w:ind w:leftChars="0" w:firstLineChars="0"/>
      </w:pPr>
      <w:r>
        <w:rPr>
          <w:rFonts w:hint="eastAsia"/>
        </w:rPr>
        <w:t>另一侧按钮不影响显示，且操作时不影响方案界面。</w:t>
      </w:r>
    </w:p>
    <w:p w14:paraId="17A2B112" w14:textId="77777777" w:rsidR="009B6AF5" w:rsidRDefault="00027D96" w:rsidP="009B6AF5">
      <w:pPr>
        <w:pStyle w:val="12"/>
        <w:numPr>
          <w:ilvl w:val="0"/>
          <w:numId w:val="20"/>
        </w:numPr>
        <w:ind w:leftChars="0" w:firstLineChars="0"/>
      </w:pPr>
      <w:r>
        <w:rPr>
          <w:rFonts w:hint="eastAsia"/>
        </w:rPr>
        <w:t>比例尺缩放按钮：</w:t>
      </w:r>
    </w:p>
    <w:p w14:paraId="4B36169F" w14:textId="77777777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750EB2A4" w14:textId="77777777" w:rsidR="009B6AF5" w:rsidRDefault="009B6AF5" w:rsidP="009B6AF5">
      <w:pPr>
        <w:pStyle w:val="12"/>
        <w:numPr>
          <w:ilvl w:val="0"/>
          <w:numId w:val="24"/>
        </w:numPr>
        <w:ind w:leftChars="0" w:firstLineChars="0"/>
      </w:pPr>
      <w:r>
        <w:rPr>
          <w:rFonts w:hint="eastAsia"/>
        </w:rPr>
        <w:t>因为路线方案页时，关注点在路线及路线方案，隐藏方案界面弹出侧的按钮。</w:t>
      </w:r>
    </w:p>
    <w:p w14:paraId="74E4819B" w14:textId="21F560C8" w:rsidR="007D578B" w:rsidRDefault="009B6AF5" w:rsidP="009B6AF5">
      <w:pPr>
        <w:pStyle w:val="12"/>
        <w:numPr>
          <w:ilvl w:val="0"/>
          <w:numId w:val="24"/>
        </w:numPr>
        <w:ind w:leftChars="0" w:firstLineChars="0"/>
      </w:pPr>
      <w:r>
        <w:rPr>
          <w:rFonts w:hint="eastAsia"/>
        </w:rPr>
        <w:t>另一侧按钮不影响显示，且操作时不影响方案界面。</w:t>
      </w:r>
    </w:p>
    <w:p w14:paraId="2914A7A7" w14:textId="367DA172" w:rsidR="009B6AF5" w:rsidRDefault="009B6AF5" w:rsidP="009B6AF5">
      <w:pPr>
        <w:pStyle w:val="3"/>
        <w:numPr>
          <w:ilvl w:val="0"/>
          <w:numId w:val="0"/>
        </w:numPr>
        <w:ind w:left="777" w:hanging="567"/>
      </w:pPr>
      <w:bookmarkStart w:id="33" w:name="_Toc3002308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导航页变更</w:t>
      </w:r>
      <w:bookmarkEnd w:id="33"/>
    </w:p>
    <w:p w14:paraId="0CA75C4C" w14:textId="682EEBFD" w:rsidR="009B6AF5" w:rsidRDefault="009B6AF5" w:rsidP="009B6AF5">
      <w:pPr>
        <w:pStyle w:val="12"/>
        <w:numPr>
          <w:ilvl w:val="0"/>
          <w:numId w:val="25"/>
        </w:numPr>
        <w:ind w:leftChars="0" w:firstLineChars="0"/>
      </w:pPr>
      <w:r>
        <w:rPr>
          <w:rFonts w:hint="eastAsia"/>
        </w:rPr>
        <w:t>引导板：</w:t>
      </w:r>
    </w:p>
    <w:p w14:paraId="6B202E5C" w14:textId="367309E5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764F6251" w14:textId="61E0E998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合作驾驶模式：引导板在地图左侧和右侧均显示，见（图</w:t>
      </w:r>
      <w:r>
        <w:t>4</w:t>
      </w:r>
      <w:r>
        <w:rPr>
          <w:rFonts w:hint="eastAsia"/>
        </w:rPr>
        <w:t>）。</w:t>
      </w:r>
    </w:p>
    <w:p w14:paraId="0C6E599E" w14:textId="16E80BC8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5F18AFA0" w14:textId="65BB8FEB" w:rsidR="00486A70" w:rsidRPr="009B6AF5" w:rsidRDefault="00486A70" w:rsidP="009B6AF5">
      <w:pPr>
        <w:pStyle w:val="12"/>
        <w:ind w:leftChars="0" w:left="840" w:firstLineChars="0" w:firstLine="0"/>
      </w:pPr>
      <w:r>
        <w:rPr>
          <w:rFonts w:hint="eastAsia"/>
        </w:rPr>
        <w:lastRenderedPageBreak/>
        <w:t>触摸地图时，左右侧引导板E</w:t>
      </w:r>
      <w:r>
        <w:t>TA</w:t>
      </w:r>
      <w:r>
        <w:rPr>
          <w:rFonts w:hint="eastAsia"/>
        </w:rPr>
        <w:t>信息处均显示“继续当前导航”，点击后返回导航状态，两侧状态一致。</w:t>
      </w:r>
    </w:p>
    <w:p w14:paraId="02D15935" w14:textId="17BAAB31" w:rsidR="009B6AF5" w:rsidRDefault="009B6AF5" w:rsidP="009B6AF5">
      <w:pPr>
        <w:pStyle w:val="12"/>
        <w:numPr>
          <w:ilvl w:val="0"/>
          <w:numId w:val="25"/>
        </w:numPr>
        <w:ind w:leftChars="0" w:firstLineChars="0"/>
      </w:pPr>
      <w:r>
        <w:rPr>
          <w:rFonts w:hint="eastAsia"/>
        </w:rPr>
        <w:t>路况条：</w:t>
      </w:r>
      <w:r w:rsidR="002B591C">
        <w:rPr>
          <w:rFonts w:hint="eastAsia"/>
        </w:rPr>
        <w:t>路况条</w:t>
      </w:r>
      <w:r w:rsidR="00925973">
        <w:rPr>
          <w:rFonts w:hint="eastAsia"/>
        </w:rPr>
        <w:t>两</w:t>
      </w:r>
      <w:r w:rsidR="002B591C">
        <w:rPr>
          <w:rFonts w:hint="eastAsia"/>
        </w:rPr>
        <w:t>侧</w:t>
      </w:r>
      <w:r w:rsidR="00925973">
        <w:rPr>
          <w:rFonts w:hint="eastAsia"/>
        </w:rPr>
        <w:t>显示</w:t>
      </w:r>
      <w:r w:rsidR="002B591C">
        <w:rPr>
          <w:rFonts w:hint="eastAsia"/>
        </w:rPr>
        <w:t>，屏幕边缘显示。</w:t>
      </w:r>
    </w:p>
    <w:p w14:paraId="34580173" w14:textId="77777777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【显示策略】导航模式下</w:t>
      </w:r>
    </w:p>
    <w:p w14:paraId="3BF694BD" w14:textId="1A340E45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合作驾驶模式：显示在地图导航区域</w:t>
      </w:r>
      <w:r w:rsidR="00925973">
        <w:rPr>
          <w:rFonts w:hint="eastAsia"/>
        </w:rPr>
        <w:t>两</w:t>
      </w:r>
      <w:r w:rsidR="002B591C">
        <w:rPr>
          <w:rFonts w:hint="eastAsia"/>
        </w:rPr>
        <w:t>侧</w:t>
      </w:r>
      <w:r>
        <w:rPr>
          <w:rFonts w:hint="eastAsia"/>
        </w:rPr>
        <w:t>。</w:t>
      </w:r>
    </w:p>
    <w:p w14:paraId="21A92E1B" w14:textId="00E6976D" w:rsidR="009B6AF5" w:rsidRDefault="009B6AF5" w:rsidP="009B6AF5">
      <w:pPr>
        <w:pStyle w:val="af7"/>
        <w:numPr>
          <w:ilvl w:val="0"/>
          <w:numId w:val="25"/>
        </w:numPr>
        <w:ind w:leftChars="0" w:firstLineChars="0"/>
      </w:pPr>
      <w:r>
        <w:rPr>
          <w:rFonts w:hint="eastAsia"/>
        </w:rPr>
        <w:t>路线概览按钮：</w:t>
      </w:r>
      <w:r w:rsidR="006904FD">
        <w:t xml:space="preserve"> </w:t>
      </w:r>
    </w:p>
    <w:p w14:paraId="725A7FC6" w14:textId="77777777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【显示策略】引导状态下常显。</w:t>
      </w:r>
    </w:p>
    <w:p w14:paraId="227F2A28" w14:textId="77777777" w:rsidR="009B6AF5" w:rsidRPr="006D0D12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合作驾驶模式：左侧概览按钮不变，在右侧屏幕边缘增加概览按钮，保持与左侧尺寸一致，见（图</w:t>
      </w:r>
      <w:r>
        <w:t>4</w:t>
      </w:r>
      <w:r>
        <w:rPr>
          <w:rFonts w:hint="eastAsia"/>
        </w:rPr>
        <w:t>）。</w:t>
      </w:r>
    </w:p>
    <w:p w14:paraId="038109BD" w14:textId="77777777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【交互策略】</w:t>
      </w:r>
    </w:p>
    <w:p w14:paraId="085F5CE6" w14:textId="21583238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常显在引导状态下，可以控制：【路况条】的概览与导航视角切换。</w:t>
      </w:r>
    </w:p>
    <w:p w14:paraId="186C6A72" w14:textId="77777777" w:rsidR="009B6AF5" w:rsidRDefault="009B6AF5" w:rsidP="009B6AF5">
      <w:pPr>
        <w:pStyle w:val="af7"/>
        <w:numPr>
          <w:ilvl w:val="0"/>
          <w:numId w:val="25"/>
        </w:numPr>
        <w:ind w:leftChars="0" w:firstLineChars="0"/>
      </w:pPr>
      <w:r>
        <w:rPr>
          <w:rFonts w:hint="eastAsia"/>
        </w:rPr>
        <w:t>路线刷新按钮：默认在路线引导版左侧，触摸屏幕后显示。</w:t>
      </w:r>
    </w:p>
    <w:p w14:paraId="123C4B58" w14:textId="77777777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4992B345" w14:textId="77777777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合作驾驶模式：左侧路线刷新按钮不变，在右侧屏幕边缘增加路线刷新按钮，保持与左侧尺寸一致，见（图</w:t>
      </w:r>
      <w:r>
        <w:t>7</w:t>
      </w:r>
      <w:r>
        <w:rPr>
          <w:rFonts w:hint="eastAsia"/>
        </w:rPr>
        <w:t>）。</w:t>
      </w:r>
    </w:p>
    <w:p w14:paraId="6B801970" w14:textId="77777777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【交互策略】</w:t>
      </w:r>
    </w:p>
    <w:p w14:paraId="5FFED099" w14:textId="77777777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合作驾驶模式：触摸屏幕后显示在引导板左侧及右侧屏幕边缘，见图（7）。</w:t>
      </w:r>
    </w:p>
    <w:p w14:paraId="4D955852" w14:textId="2C4F59CD" w:rsidR="009B6AF5" w:rsidRDefault="009B6AF5" w:rsidP="009B6AF5">
      <w:pPr>
        <w:pStyle w:val="af7"/>
        <w:numPr>
          <w:ilvl w:val="0"/>
          <w:numId w:val="25"/>
        </w:numPr>
        <w:ind w:leftChars="0" w:firstLineChars="0"/>
      </w:pPr>
      <w:r>
        <w:rPr>
          <w:rFonts w:hint="eastAsia"/>
        </w:rPr>
        <w:t>事件上报按钮：</w:t>
      </w:r>
      <w:r w:rsidR="006904FD">
        <w:t xml:space="preserve"> </w:t>
      </w:r>
    </w:p>
    <w:p w14:paraId="756A1A5A" w14:textId="77777777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207A1A2C" w14:textId="5DD6997F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合作驾驶模式：左侧事件上报按钮不变，在右侧屏幕边缘增加事件上报按钮，保持与左侧尺寸一致，见（图</w:t>
      </w:r>
      <w:r>
        <w:t>7</w:t>
      </w:r>
      <w:r>
        <w:rPr>
          <w:rFonts w:hint="eastAsia"/>
        </w:rPr>
        <w:t>）。</w:t>
      </w:r>
    </w:p>
    <w:p w14:paraId="0CCB8F68" w14:textId="7141DDB8" w:rsidR="006904FD" w:rsidRDefault="006904FD" w:rsidP="009B6AF5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06E3C7F8" w14:textId="0BB40ADC" w:rsidR="006904FD" w:rsidRDefault="006904FD" w:rsidP="00AB389E">
      <w:pPr>
        <w:pStyle w:val="12"/>
        <w:numPr>
          <w:ilvl w:val="0"/>
          <w:numId w:val="27"/>
        </w:numPr>
        <w:ind w:leftChars="0" w:firstLineChars="0"/>
      </w:pPr>
      <w:r>
        <w:rPr>
          <w:rFonts w:hint="eastAsia"/>
        </w:rPr>
        <w:lastRenderedPageBreak/>
        <w:t>左侧点击事件上报按钮时，右侧面板“继续当前导航”状态</w:t>
      </w:r>
    </w:p>
    <w:p w14:paraId="501945A9" w14:textId="5E7829F4" w:rsidR="006904FD" w:rsidRDefault="006904FD" w:rsidP="00AB389E">
      <w:pPr>
        <w:pStyle w:val="12"/>
        <w:numPr>
          <w:ilvl w:val="0"/>
          <w:numId w:val="27"/>
        </w:numPr>
        <w:ind w:leftChars="0" w:firstLineChars="0"/>
      </w:pPr>
      <w:r>
        <w:rPr>
          <w:rFonts w:hint="eastAsia"/>
        </w:rPr>
        <w:t>左侧点击某事件类型后，会封屏弹窗，右侧无法操作面板。</w:t>
      </w:r>
    </w:p>
    <w:p w14:paraId="0BDCB86D" w14:textId="21A9A96E" w:rsidR="00AB389E" w:rsidRDefault="006904FD" w:rsidP="00AB389E">
      <w:pPr>
        <w:pStyle w:val="12"/>
        <w:numPr>
          <w:ilvl w:val="0"/>
          <w:numId w:val="27"/>
        </w:numPr>
        <w:ind w:leftChars="0" w:firstLineChars="0"/>
      </w:pPr>
      <w:r>
        <w:rPr>
          <w:rFonts w:hint="eastAsia"/>
        </w:rPr>
        <w:t>左侧在事件类型菜单时，右侧点击</w:t>
      </w:r>
      <w:r w:rsidR="00AB389E">
        <w:rPr>
          <w:rFonts w:hint="eastAsia"/>
        </w:rPr>
        <w:t>“继续当前导航”，左侧收起，继续导航。</w:t>
      </w:r>
    </w:p>
    <w:p w14:paraId="04D5A78C" w14:textId="66A6D147" w:rsidR="00AB389E" w:rsidRPr="006904FD" w:rsidRDefault="006D6B2B" w:rsidP="00AB389E">
      <w:pPr>
        <w:pStyle w:val="12"/>
        <w:numPr>
          <w:ilvl w:val="0"/>
          <w:numId w:val="27"/>
        </w:numPr>
        <w:ind w:leftChars="0" w:firstLineChars="0"/>
      </w:pPr>
      <w:r>
        <w:rPr>
          <w:rFonts w:hint="eastAsia"/>
        </w:rPr>
        <w:t>左侧在事件类型菜单时，右侧点击“事件上报按钮”，</w:t>
      </w:r>
      <w:r w:rsidR="00AB389E">
        <w:rPr>
          <w:rFonts w:hint="eastAsia"/>
        </w:rPr>
        <w:t>右侧</w:t>
      </w:r>
      <w:r>
        <w:rPr>
          <w:rFonts w:hint="eastAsia"/>
        </w:rPr>
        <w:t>继承左侧的</w:t>
      </w:r>
      <w:r w:rsidR="00C63440">
        <w:rPr>
          <w:rFonts w:hint="eastAsia"/>
        </w:rPr>
        <w:t>事件</w:t>
      </w:r>
      <w:r>
        <w:rPr>
          <w:rFonts w:hint="eastAsia"/>
        </w:rPr>
        <w:t>类型菜单</w:t>
      </w:r>
      <w:r w:rsidR="00AB389E">
        <w:rPr>
          <w:rFonts w:hint="eastAsia"/>
        </w:rPr>
        <w:t>。</w:t>
      </w:r>
    </w:p>
    <w:p w14:paraId="1D9AAA53" w14:textId="77777777" w:rsidR="00AB389E" w:rsidRDefault="009B6AF5" w:rsidP="00AB389E">
      <w:pPr>
        <w:pStyle w:val="af7"/>
        <w:numPr>
          <w:ilvl w:val="0"/>
          <w:numId w:val="25"/>
        </w:numPr>
        <w:ind w:leftChars="0" w:firstLineChars="0"/>
      </w:pPr>
      <w:r>
        <w:rPr>
          <w:rFonts w:hint="eastAsia"/>
        </w:rPr>
        <w:t>实时交通按钮：</w:t>
      </w:r>
    </w:p>
    <w:p w14:paraId="5D441C25" w14:textId="620965FE" w:rsidR="009B6AF5" w:rsidRDefault="009B6AF5" w:rsidP="00AB389E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36DAC08D" w14:textId="435B69A0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合作驾驶模式：左侧实时交通按钮不变，在右侧屏幕边缘增加实时交通按钮，保持与左侧尺寸一致，见（图</w:t>
      </w:r>
      <w:r>
        <w:t>7</w:t>
      </w:r>
      <w:r>
        <w:rPr>
          <w:rFonts w:hint="eastAsia"/>
        </w:rPr>
        <w:t>）。</w:t>
      </w:r>
    </w:p>
    <w:p w14:paraId="24EFFDC3" w14:textId="53679DAD" w:rsidR="00AB389E" w:rsidRDefault="00AB389E" w:rsidP="009B6AF5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4918CE1D" w14:textId="2920677A" w:rsidR="00AB389E" w:rsidRPr="00AB389E" w:rsidRDefault="00AB389E" w:rsidP="009B6AF5">
      <w:pPr>
        <w:pStyle w:val="12"/>
        <w:ind w:leftChars="0" w:left="840" w:firstLineChars="0" w:firstLine="0"/>
      </w:pPr>
      <w:r>
        <w:rPr>
          <w:rFonts w:hint="eastAsia"/>
        </w:rPr>
        <w:t>导航中点击屏幕后，显示实时交通按钮。左右两侧状态同步。</w:t>
      </w:r>
    </w:p>
    <w:p w14:paraId="2A9E4678" w14:textId="77777777" w:rsidR="00AB389E" w:rsidRDefault="009B6AF5" w:rsidP="00AB389E">
      <w:pPr>
        <w:pStyle w:val="af7"/>
        <w:numPr>
          <w:ilvl w:val="0"/>
          <w:numId w:val="25"/>
        </w:numPr>
        <w:ind w:leftChars="0" w:firstLineChars="0"/>
      </w:pPr>
      <w:r>
        <w:rPr>
          <w:rFonts w:hint="eastAsia"/>
        </w:rPr>
        <w:t>静音按钮：</w:t>
      </w:r>
    </w:p>
    <w:p w14:paraId="53D0DEFC" w14:textId="42113EAD" w:rsidR="009B6AF5" w:rsidRDefault="009B6AF5" w:rsidP="00AB389E">
      <w:pPr>
        <w:pStyle w:val="af7"/>
        <w:ind w:leftChars="0" w:left="840" w:firstLineChars="0" w:firstLine="0"/>
      </w:pPr>
      <w:r>
        <w:rPr>
          <w:rFonts w:hint="eastAsia"/>
        </w:rPr>
        <w:t>【显示策略】</w:t>
      </w:r>
    </w:p>
    <w:p w14:paraId="4CC20E60" w14:textId="3DE0B5A6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合作驾驶模式：左侧静音按钮不变，在右侧屏幕边缘增加静音按钮，保持与左侧尺寸一致。</w:t>
      </w:r>
    </w:p>
    <w:p w14:paraId="70A58089" w14:textId="58962D00" w:rsidR="00AB389E" w:rsidRDefault="00AB389E" w:rsidP="009B6AF5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14493132" w14:textId="1B3EF3F4" w:rsidR="00AB389E" w:rsidRPr="00AB389E" w:rsidRDefault="00AB389E" w:rsidP="00AB389E">
      <w:pPr>
        <w:pStyle w:val="12"/>
        <w:ind w:leftChars="0" w:left="840" w:firstLineChars="0" w:firstLine="0"/>
      </w:pPr>
      <w:r>
        <w:rPr>
          <w:rFonts w:hint="eastAsia"/>
        </w:rPr>
        <w:t>导航中点击屏幕后，显示静音按钮。左右两侧状态同步。</w:t>
      </w:r>
    </w:p>
    <w:p w14:paraId="6597C9D1" w14:textId="77777777" w:rsidR="00AB389E" w:rsidRDefault="009B6AF5" w:rsidP="00AB389E">
      <w:pPr>
        <w:pStyle w:val="af7"/>
        <w:numPr>
          <w:ilvl w:val="0"/>
          <w:numId w:val="25"/>
        </w:numPr>
        <w:ind w:leftChars="0" w:firstLineChars="0"/>
      </w:pPr>
      <w:r>
        <w:rPr>
          <w:rFonts w:hint="eastAsia"/>
        </w:rPr>
        <w:t>比例尺缩放：</w:t>
      </w:r>
    </w:p>
    <w:p w14:paraId="79F2C4C9" w14:textId="4FDCD302" w:rsidR="009B6AF5" w:rsidRDefault="009B6AF5" w:rsidP="00AB389E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13A636A5" w14:textId="312E0B7E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合作驾驶模式：左侧比例尺缩放不变，在右侧屏幕边缘增加比例尺缩放按钮，保持与左侧尺寸一致</w:t>
      </w:r>
      <w:r w:rsidR="00AB389E">
        <w:rPr>
          <w:rFonts w:hint="eastAsia"/>
        </w:rPr>
        <w:t>。</w:t>
      </w:r>
    </w:p>
    <w:p w14:paraId="24BC7480" w14:textId="77777777" w:rsidR="00AB389E" w:rsidRDefault="00AB389E" w:rsidP="00AB389E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79DCB213" w14:textId="305D9355" w:rsidR="00AB389E" w:rsidRPr="00AB389E" w:rsidRDefault="00AB389E" w:rsidP="00AB389E">
      <w:pPr>
        <w:pStyle w:val="12"/>
        <w:ind w:leftChars="0" w:left="840" w:firstLineChars="0" w:firstLine="0"/>
      </w:pPr>
      <w:r>
        <w:rPr>
          <w:rFonts w:hint="eastAsia"/>
        </w:rPr>
        <w:t>导航中点击屏幕后，显示比例尺缩放。左右两侧状态同步。</w:t>
      </w:r>
    </w:p>
    <w:p w14:paraId="6A8B01C0" w14:textId="68C45558" w:rsidR="009B6AF5" w:rsidRDefault="009B6AF5" w:rsidP="009B6AF5">
      <w:pPr>
        <w:pStyle w:val="3"/>
        <w:numPr>
          <w:ilvl w:val="0"/>
          <w:numId w:val="0"/>
        </w:numPr>
        <w:ind w:left="777" w:hanging="567"/>
      </w:pPr>
      <w:bookmarkStart w:id="34" w:name="_Toc30023084"/>
      <w:r>
        <w:rPr>
          <w:rFonts w:hint="eastAsia"/>
        </w:rPr>
        <w:lastRenderedPageBreak/>
        <w:t>2.</w:t>
      </w:r>
      <w:r w:rsidR="00AB389E"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导航中设置页变更</w:t>
      </w:r>
      <w:bookmarkEnd w:id="34"/>
    </w:p>
    <w:p w14:paraId="640D01D8" w14:textId="77777777" w:rsidR="00AB389E" w:rsidRDefault="009B6AF5" w:rsidP="00AB389E">
      <w:pPr>
        <w:pStyle w:val="af7"/>
        <w:numPr>
          <w:ilvl w:val="0"/>
          <w:numId w:val="29"/>
        </w:numPr>
        <w:ind w:leftChars="0" w:firstLineChars="0"/>
      </w:pPr>
      <w:r>
        <w:rPr>
          <w:rFonts w:hint="eastAsia"/>
        </w:rPr>
        <w:t>弹窗显示策略：</w:t>
      </w:r>
    </w:p>
    <w:p w14:paraId="2EC826FE" w14:textId="5B04D931" w:rsidR="009B6AF5" w:rsidRDefault="009B6AF5" w:rsidP="00AB389E">
      <w:pPr>
        <w:pStyle w:val="12"/>
        <w:ind w:leftChars="0" w:left="840" w:firstLineChars="0" w:firstLine="0"/>
      </w:pPr>
      <w:r>
        <w:rPr>
          <w:rFonts w:hint="eastAsia"/>
        </w:rPr>
        <w:t>涉及共通功能：【沿途搜】【路线偏好】【行程分享】【更多】【主页交通事件信息】【事件上报的子类型】</w:t>
      </w:r>
    </w:p>
    <w:p w14:paraId="4F8CA288" w14:textId="77777777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39D041C5" w14:textId="55101C73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合作驾驶模式：左右显示引导信息，弹窗居</w:t>
      </w:r>
      <w:r w:rsidR="00CA3A64">
        <w:rPr>
          <w:rFonts w:hint="eastAsia"/>
        </w:rPr>
        <w:t>左</w:t>
      </w:r>
      <w:r>
        <w:rPr>
          <w:rFonts w:hint="eastAsia"/>
        </w:rPr>
        <w:t>显示即可。</w:t>
      </w:r>
    </w:p>
    <w:p w14:paraId="11E16699" w14:textId="40DFA6C0" w:rsidR="009B6AF5" w:rsidRDefault="009B6AF5" w:rsidP="00AB389E">
      <w:pPr>
        <w:pStyle w:val="12"/>
        <w:numPr>
          <w:ilvl w:val="0"/>
          <w:numId w:val="29"/>
        </w:numPr>
        <w:ind w:leftChars="0" w:firstLineChars="0"/>
      </w:pPr>
      <w:r>
        <w:rPr>
          <w:rFonts w:hint="eastAsia"/>
        </w:rPr>
        <w:t>toast：t</w:t>
      </w:r>
      <w:r>
        <w:t>oast</w:t>
      </w:r>
      <w:r>
        <w:rPr>
          <w:rFonts w:hint="eastAsia"/>
        </w:rPr>
        <w:t>需要根据不同的模式进行位置调整。</w:t>
      </w:r>
    </w:p>
    <w:p w14:paraId="0F29B0EF" w14:textId="77777777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4D7580E3" w14:textId="77777777" w:rsidR="009B6AF5" w:rsidRDefault="009B6AF5" w:rsidP="009B6AF5">
      <w:pPr>
        <w:pStyle w:val="af7"/>
        <w:ind w:leftChars="0" w:left="840" w:firstLineChars="0" w:firstLine="0"/>
      </w:pPr>
      <w:r>
        <w:rPr>
          <w:rFonts w:hint="eastAsia"/>
        </w:rPr>
        <w:t>涉及共通功能：【路线刷新】【重算路】【限行提示】【静音提示】【事件反馈】【导航设置】等。</w:t>
      </w:r>
    </w:p>
    <w:p w14:paraId="2FDE69EB" w14:textId="77777777" w:rsidR="009B6AF5" w:rsidRDefault="009B6AF5" w:rsidP="009B6AF5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587B1F35" w14:textId="2C7BE6EF" w:rsidR="007D578B" w:rsidRDefault="009B6AF5" w:rsidP="00AB389E">
      <w:pPr>
        <w:pStyle w:val="12"/>
        <w:ind w:leftChars="0" w:left="840" w:firstLineChars="0" w:firstLine="0"/>
      </w:pPr>
      <w:r>
        <w:rPr>
          <w:rFonts w:hint="eastAsia"/>
        </w:rPr>
        <w:t>合作驾驶模式：左右显示引导信息，</w:t>
      </w:r>
      <w:r w:rsidR="00CA3A64" w:rsidRPr="00CA3A64">
        <w:rPr>
          <w:rFonts w:hint="eastAsia"/>
          <w:color w:val="FF0000"/>
        </w:rPr>
        <w:t>居左</w:t>
      </w:r>
      <w:r>
        <w:rPr>
          <w:rFonts w:hint="eastAsia"/>
        </w:rPr>
        <w:t>显示即可。</w:t>
      </w:r>
    </w:p>
    <w:p w14:paraId="0FC5A8F1" w14:textId="77777777" w:rsidR="002869AB" w:rsidRDefault="002869AB" w:rsidP="002869AB">
      <w:pPr>
        <w:pStyle w:val="12"/>
        <w:numPr>
          <w:ilvl w:val="0"/>
          <w:numId w:val="29"/>
        </w:numPr>
        <w:ind w:leftChars="0" w:firstLineChars="0"/>
      </w:pPr>
      <w:r>
        <w:rPr>
          <w:rFonts w:hint="eastAsia"/>
        </w:rPr>
        <w:t>导航结束卡片：</w:t>
      </w:r>
    </w:p>
    <w:p w14:paraId="2CEED9DA" w14:textId="77777777" w:rsidR="002869AB" w:rsidRDefault="002869AB" w:rsidP="002869AB">
      <w:pPr>
        <w:pStyle w:val="12"/>
        <w:ind w:leftChars="0" w:left="840" w:firstLineChars="0" w:firstLine="0"/>
      </w:pPr>
      <w:r>
        <w:rPr>
          <w:rFonts w:hint="eastAsia"/>
        </w:rPr>
        <w:t>【显示策略】</w:t>
      </w:r>
    </w:p>
    <w:p w14:paraId="297162F8" w14:textId="77777777" w:rsidR="002869AB" w:rsidRDefault="002869AB" w:rsidP="002869AB">
      <w:pPr>
        <w:pStyle w:val="12"/>
        <w:ind w:leftChars="0" w:left="840" w:firstLineChars="0" w:firstLine="0"/>
      </w:pPr>
      <w:r>
        <w:rPr>
          <w:rFonts w:hint="eastAsia"/>
        </w:rPr>
        <w:t>合作驾驶模式：左右均显示结束卡片信息。</w:t>
      </w:r>
    </w:p>
    <w:p w14:paraId="540E25CA" w14:textId="57E128A9" w:rsidR="002869AB" w:rsidRDefault="002869AB" w:rsidP="00AB389E">
      <w:pPr>
        <w:pStyle w:val="12"/>
        <w:ind w:leftChars="0" w:left="840" w:firstLineChars="0" w:firstLine="0"/>
      </w:pPr>
      <w:r>
        <w:rPr>
          <w:rFonts w:hint="eastAsia"/>
        </w:rPr>
        <w:t>【交互策略】</w:t>
      </w:r>
    </w:p>
    <w:p w14:paraId="73E1C3EB" w14:textId="2B017661" w:rsidR="002869AB" w:rsidRDefault="002869AB" w:rsidP="002869AB">
      <w:pPr>
        <w:pStyle w:val="12"/>
        <w:numPr>
          <w:ilvl w:val="0"/>
          <w:numId w:val="31"/>
        </w:numPr>
        <w:ind w:leftChars="0" w:firstLineChars="0"/>
      </w:pPr>
      <w:r>
        <w:rPr>
          <w:rFonts w:hint="eastAsia"/>
        </w:rPr>
        <w:t>左侧点击推荐类，右侧无反馈。</w:t>
      </w:r>
    </w:p>
    <w:p w14:paraId="72273769" w14:textId="12631A56" w:rsidR="002869AB" w:rsidRDefault="002869AB" w:rsidP="002869AB">
      <w:pPr>
        <w:pStyle w:val="12"/>
        <w:numPr>
          <w:ilvl w:val="0"/>
          <w:numId w:val="31"/>
        </w:numPr>
        <w:ind w:leftChars="0" w:firstLineChars="0"/>
      </w:pPr>
      <w:r>
        <w:rPr>
          <w:rFonts w:hint="eastAsia"/>
        </w:rPr>
        <w:t>右侧点击推荐类，左侧无反馈。</w:t>
      </w:r>
    </w:p>
    <w:p w14:paraId="7EF60EB5" w14:textId="4C6DCAC9" w:rsidR="002869AB" w:rsidRDefault="002869AB" w:rsidP="002869AB">
      <w:pPr>
        <w:pStyle w:val="12"/>
        <w:numPr>
          <w:ilvl w:val="0"/>
          <w:numId w:val="31"/>
        </w:numPr>
        <w:ind w:leftChars="0" w:firstLineChars="0"/>
      </w:pPr>
      <w:r>
        <w:rPr>
          <w:rFonts w:hint="eastAsia"/>
        </w:rPr>
        <w:t>左侧在推荐分类界面，右侧点击某分类，左侧分类界面不刷新。</w:t>
      </w:r>
    </w:p>
    <w:p w14:paraId="2B096FD7" w14:textId="0F46CD69" w:rsidR="002869AB" w:rsidRDefault="002869AB" w:rsidP="002869AB">
      <w:pPr>
        <w:pStyle w:val="12"/>
        <w:numPr>
          <w:ilvl w:val="0"/>
          <w:numId w:val="31"/>
        </w:numPr>
        <w:ind w:leftChars="0" w:firstLineChars="0"/>
      </w:pPr>
      <w:r>
        <w:rPr>
          <w:rFonts w:hint="eastAsia"/>
        </w:rPr>
        <w:t>某一侧点击导航后，另一侧同步状态结束导航卡片，点击动作侧进入路线规划页。</w:t>
      </w:r>
    </w:p>
    <w:p w14:paraId="60B2D1F4" w14:textId="39104BF0" w:rsidR="00576E84" w:rsidRPr="00FA7196" w:rsidRDefault="00576E84" w:rsidP="00576E84">
      <w:pPr>
        <w:pStyle w:val="3"/>
        <w:numPr>
          <w:ilvl w:val="0"/>
          <w:numId w:val="0"/>
        </w:numPr>
        <w:ind w:left="777" w:hanging="567"/>
        <w:rPr>
          <w:color w:val="000000" w:themeColor="text1"/>
        </w:rPr>
      </w:pPr>
      <w:bookmarkStart w:id="35" w:name="_Toc30023085"/>
      <w:r w:rsidRPr="00FA7196">
        <w:rPr>
          <w:color w:val="000000" w:themeColor="text1"/>
        </w:rPr>
        <w:t>2</w:t>
      </w:r>
      <w:r w:rsidRPr="00FA7196">
        <w:rPr>
          <w:rFonts w:hint="eastAsia"/>
          <w:color w:val="000000" w:themeColor="text1"/>
        </w:rPr>
        <w:t>.</w:t>
      </w:r>
      <w:r w:rsidRPr="00FA7196">
        <w:rPr>
          <w:color w:val="000000" w:themeColor="text1"/>
        </w:rPr>
        <w:t>4</w:t>
      </w:r>
      <w:r w:rsidRPr="00FA7196">
        <w:rPr>
          <w:rFonts w:hint="eastAsia"/>
          <w:color w:val="000000" w:themeColor="text1"/>
        </w:rPr>
        <w:t>.</w:t>
      </w:r>
      <w:r w:rsidRPr="00FA7196">
        <w:rPr>
          <w:color w:val="000000" w:themeColor="text1"/>
        </w:rPr>
        <w:t>5AR</w:t>
      </w:r>
      <w:r w:rsidRPr="00FA7196">
        <w:rPr>
          <w:rFonts w:hint="eastAsia"/>
          <w:color w:val="000000" w:themeColor="text1"/>
        </w:rPr>
        <w:t>导航</w:t>
      </w:r>
      <w:bookmarkEnd w:id="35"/>
    </w:p>
    <w:p w14:paraId="472D6E1C" w14:textId="77777777" w:rsidR="00576E84" w:rsidRPr="00FA7196" w:rsidRDefault="00576E84" w:rsidP="00576E84">
      <w:pPr>
        <w:pStyle w:val="12"/>
        <w:numPr>
          <w:ilvl w:val="0"/>
          <w:numId w:val="35"/>
        </w:numPr>
        <w:ind w:leftChars="0" w:firstLineChars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lastRenderedPageBreak/>
        <w:t>A</w:t>
      </w:r>
      <w:r w:rsidRPr="00FA7196">
        <w:rPr>
          <w:color w:val="000000" w:themeColor="text1"/>
        </w:rPr>
        <w:t>R</w:t>
      </w:r>
      <w:r w:rsidRPr="00FA7196">
        <w:rPr>
          <w:rFonts w:hint="eastAsia"/>
          <w:color w:val="000000" w:themeColor="text1"/>
        </w:rPr>
        <w:t>导航显示分辨率为1</w:t>
      </w:r>
      <w:r w:rsidRPr="00FA7196">
        <w:rPr>
          <w:color w:val="000000" w:themeColor="text1"/>
        </w:rPr>
        <w:t>280</w:t>
      </w:r>
      <w:r w:rsidRPr="00FA7196">
        <w:rPr>
          <w:rFonts w:hint="eastAsia"/>
          <w:color w:val="000000" w:themeColor="text1"/>
        </w:rPr>
        <w:t>*</w:t>
      </w:r>
      <w:r w:rsidRPr="00FA7196">
        <w:rPr>
          <w:color w:val="000000" w:themeColor="text1"/>
        </w:rPr>
        <w:t>720</w:t>
      </w:r>
      <w:r w:rsidRPr="00FA7196">
        <w:rPr>
          <w:rFonts w:hint="eastAsia"/>
          <w:color w:val="000000" w:themeColor="text1"/>
        </w:rPr>
        <w:t>，因此显示只能占用屏幕较小范围。</w:t>
      </w:r>
    </w:p>
    <w:p w14:paraId="34E5F44D" w14:textId="77777777" w:rsidR="00576E84" w:rsidRPr="00FA7196" w:rsidRDefault="00576E84" w:rsidP="00576E84">
      <w:pPr>
        <w:pStyle w:val="12"/>
        <w:ind w:leftChars="0" w:left="840" w:firstLineChars="0" w:firstLine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t>【显示策略】</w:t>
      </w:r>
    </w:p>
    <w:p w14:paraId="74D9F66D" w14:textId="77777777" w:rsidR="00576E84" w:rsidRPr="00FA7196" w:rsidRDefault="00576E84" w:rsidP="00576E84">
      <w:pPr>
        <w:pStyle w:val="12"/>
        <w:ind w:leftChars="0" w:left="840" w:firstLineChars="0" w:firstLine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t>独自驾驶模式：显示左侧位置，占用1</w:t>
      </w:r>
      <w:r w:rsidRPr="00FA7196">
        <w:rPr>
          <w:color w:val="000000" w:themeColor="text1"/>
        </w:rPr>
        <w:t>280</w:t>
      </w:r>
      <w:r w:rsidRPr="00FA7196">
        <w:rPr>
          <w:rFonts w:hint="eastAsia"/>
          <w:color w:val="000000" w:themeColor="text1"/>
        </w:rPr>
        <w:t>*</w:t>
      </w:r>
      <w:r w:rsidRPr="00FA7196">
        <w:rPr>
          <w:color w:val="000000" w:themeColor="text1"/>
        </w:rPr>
        <w:t>720</w:t>
      </w:r>
      <w:r w:rsidRPr="00FA7196">
        <w:rPr>
          <w:rFonts w:hint="eastAsia"/>
          <w:color w:val="000000" w:themeColor="text1"/>
        </w:rPr>
        <w:t>，剩余屏幕区域T</w:t>
      </w:r>
      <w:r w:rsidRPr="00FA7196">
        <w:rPr>
          <w:color w:val="000000" w:themeColor="text1"/>
        </w:rPr>
        <w:t>BD</w:t>
      </w:r>
    </w:p>
    <w:p w14:paraId="68CFA63C" w14:textId="77777777" w:rsidR="00576E84" w:rsidRPr="00FA7196" w:rsidRDefault="00576E84" w:rsidP="00576E84">
      <w:pPr>
        <w:pStyle w:val="12"/>
        <w:ind w:leftChars="0" w:left="840" w:firstLineChars="0" w:firstLine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t>【交互策略】</w:t>
      </w:r>
    </w:p>
    <w:p w14:paraId="2A42DFC8" w14:textId="202F3EB3" w:rsidR="00576E84" w:rsidRDefault="00576E84" w:rsidP="00B03BE9">
      <w:pPr>
        <w:pStyle w:val="12"/>
        <w:ind w:leftChars="0" w:left="840" w:firstLineChars="0" w:firstLine="0"/>
        <w:rPr>
          <w:color w:val="000000" w:themeColor="text1"/>
        </w:rPr>
      </w:pPr>
      <w:r w:rsidRPr="00FA7196">
        <w:rPr>
          <w:rFonts w:hint="eastAsia"/>
          <w:color w:val="000000" w:themeColor="text1"/>
        </w:rPr>
        <w:t>参照</w:t>
      </w:r>
      <w:r w:rsidRPr="00FA7196">
        <w:rPr>
          <w:color w:val="000000" w:themeColor="text1"/>
        </w:rPr>
        <w:t>MRD</w:t>
      </w:r>
      <w:r w:rsidRPr="00FA7196">
        <w:rPr>
          <w:rFonts w:hint="eastAsia"/>
          <w:color w:val="000000" w:themeColor="text1"/>
        </w:rPr>
        <w:t>交互文档。</w:t>
      </w:r>
    </w:p>
    <w:p w14:paraId="4F85200F" w14:textId="49294C85" w:rsidR="00CA3A64" w:rsidRPr="00CA3A64" w:rsidRDefault="00CA3A64" w:rsidP="00CA3A64">
      <w:pPr>
        <w:pStyle w:val="3"/>
        <w:numPr>
          <w:ilvl w:val="0"/>
          <w:numId w:val="0"/>
        </w:numPr>
        <w:ind w:left="777" w:hanging="567"/>
        <w:rPr>
          <w:color w:val="FF0000"/>
        </w:rPr>
      </w:pPr>
      <w:bookmarkStart w:id="36" w:name="_Toc30023086"/>
      <w:r w:rsidRPr="00CA3A64">
        <w:rPr>
          <w:rFonts w:hint="eastAsia"/>
          <w:color w:val="FF0000"/>
        </w:rPr>
        <w:t>2.</w:t>
      </w:r>
      <w:r w:rsidRPr="00CA3A64">
        <w:rPr>
          <w:color w:val="FF0000"/>
        </w:rPr>
        <w:t>4</w:t>
      </w:r>
      <w:r w:rsidRPr="00CA3A64">
        <w:rPr>
          <w:rFonts w:hint="eastAsia"/>
          <w:color w:val="FF0000"/>
        </w:rPr>
        <w:t>.</w:t>
      </w:r>
      <w:r w:rsidRPr="00CA3A64">
        <w:rPr>
          <w:color w:val="FF0000"/>
        </w:rPr>
        <w:t>6</w:t>
      </w:r>
      <w:r w:rsidRPr="00CA3A64">
        <w:rPr>
          <w:rFonts w:hint="eastAsia"/>
          <w:color w:val="FF0000"/>
        </w:rPr>
        <w:t>巡航模式</w:t>
      </w:r>
      <w:bookmarkEnd w:id="36"/>
    </w:p>
    <w:p w14:paraId="767AEA90" w14:textId="77777777" w:rsidR="00CA3A64" w:rsidRPr="00CA3A64" w:rsidRDefault="00CA3A64" w:rsidP="00CA3A64">
      <w:pPr>
        <w:pStyle w:val="12"/>
        <w:numPr>
          <w:ilvl w:val="0"/>
          <w:numId w:val="40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巡航模式下进行电子眼、路况、危险信息播报。</w:t>
      </w:r>
    </w:p>
    <w:p w14:paraId="64859996" w14:textId="77777777" w:rsidR="00CA3A64" w:rsidRPr="00CA3A64" w:rsidRDefault="00CA3A64" w:rsidP="00CA3A64">
      <w:pPr>
        <w:pStyle w:val="12"/>
        <w:ind w:leftChars="0" w:left="840" w:firstLineChars="0" w:firstLine="0"/>
        <w:rPr>
          <w:color w:val="FF0000"/>
        </w:rPr>
      </w:pPr>
      <w:r w:rsidRPr="00CA3A64">
        <w:rPr>
          <w:rFonts w:hint="eastAsia"/>
          <w:color w:val="FF0000"/>
        </w:rPr>
        <w:t>【显示策略】</w:t>
      </w:r>
    </w:p>
    <w:p w14:paraId="7461F252" w14:textId="63CDEA0E" w:rsidR="00CA3A64" w:rsidRPr="00CA3A64" w:rsidRDefault="00CA3A64" w:rsidP="00CA3A64">
      <w:pPr>
        <w:pStyle w:val="12"/>
        <w:ind w:leftChars="0" w:left="840" w:firstLineChars="0" w:firstLine="0"/>
        <w:rPr>
          <w:color w:val="FF0000"/>
        </w:rPr>
      </w:pPr>
      <w:r>
        <w:rPr>
          <w:rFonts w:hint="eastAsia"/>
          <w:color w:val="FF0000"/>
        </w:rPr>
        <w:t>合作</w:t>
      </w:r>
      <w:r w:rsidRPr="00CA3A64">
        <w:rPr>
          <w:rFonts w:hint="eastAsia"/>
          <w:color w:val="FF0000"/>
        </w:rPr>
        <w:t>驾驶模式：左</w:t>
      </w:r>
      <w:r>
        <w:rPr>
          <w:rFonts w:hint="eastAsia"/>
          <w:color w:val="FF0000"/>
        </w:rPr>
        <w:t>右两</w:t>
      </w:r>
      <w:r w:rsidR="00D238CD">
        <w:rPr>
          <w:rFonts w:hint="eastAsia"/>
          <w:color w:val="FF0000"/>
        </w:rPr>
        <w:t>侧切边位置显示路况开关，</w:t>
      </w:r>
      <w:r w:rsidR="00D238CD" w:rsidRPr="00CA3A64">
        <w:rPr>
          <w:rFonts w:hint="eastAsia"/>
          <w:color w:val="FF0000"/>
        </w:rPr>
        <w:t>回自车</w:t>
      </w:r>
      <w:r w:rsidR="00D238CD">
        <w:rPr>
          <w:rFonts w:hint="eastAsia"/>
          <w:color w:val="FF0000"/>
        </w:rPr>
        <w:t>按钮位置替换为静音按钮，</w:t>
      </w:r>
      <w:r w:rsidR="00D238CD" w:rsidRPr="00CA3A64">
        <w:rPr>
          <w:rFonts w:hint="eastAsia"/>
          <w:color w:val="FF0000"/>
        </w:rPr>
        <w:t>放大缩小地图</w:t>
      </w:r>
      <w:r w:rsidR="00D238CD">
        <w:rPr>
          <w:rFonts w:hint="eastAsia"/>
          <w:color w:val="FF0000"/>
        </w:rPr>
        <w:t>。</w:t>
      </w:r>
    </w:p>
    <w:p w14:paraId="6C9A2407" w14:textId="77777777" w:rsidR="00CA3A64" w:rsidRPr="00CA3A64" w:rsidRDefault="00CA3A64" w:rsidP="00CA3A64">
      <w:pPr>
        <w:pStyle w:val="12"/>
        <w:ind w:leftChars="0" w:left="840" w:firstLineChars="0" w:firstLine="0"/>
        <w:rPr>
          <w:color w:val="FF0000"/>
        </w:rPr>
      </w:pPr>
      <w:r w:rsidRPr="00CA3A64">
        <w:rPr>
          <w:rFonts w:hint="eastAsia"/>
          <w:color w:val="FF0000"/>
        </w:rPr>
        <w:t xml:space="preserve">【交互策略】 </w:t>
      </w:r>
    </w:p>
    <w:p w14:paraId="706524A4" w14:textId="77777777" w:rsidR="00CA3A64" w:rsidRPr="00CA3A64" w:rsidRDefault="00CA3A64" w:rsidP="00CA3A64">
      <w:pPr>
        <w:pStyle w:val="12"/>
        <w:numPr>
          <w:ilvl w:val="0"/>
          <w:numId w:val="41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触摸屏幕即退出巡航模式。</w:t>
      </w:r>
    </w:p>
    <w:p w14:paraId="733B8A68" w14:textId="77777777" w:rsidR="00CA3A64" w:rsidRPr="00CA3A64" w:rsidRDefault="00CA3A64" w:rsidP="00CA3A64">
      <w:pPr>
        <w:pStyle w:val="12"/>
        <w:numPr>
          <w:ilvl w:val="0"/>
          <w:numId w:val="41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语音退出巡航模式。</w:t>
      </w:r>
    </w:p>
    <w:p w14:paraId="4E39A819" w14:textId="77777777" w:rsidR="00CA3A64" w:rsidRPr="00CA3A64" w:rsidRDefault="00CA3A64" w:rsidP="00CA3A64">
      <w:pPr>
        <w:pStyle w:val="12"/>
        <w:numPr>
          <w:ilvl w:val="0"/>
          <w:numId w:val="41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切换后台退出巡航模式。</w:t>
      </w:r>
    </w:p>
    <w:p w14:paraId="14F2ABB7" w14:textId="77777777" w:rsidR="00CA3A64" w:rsidRPr="00CA3A64" w:rsidRDefault="00CA3A64" w:rsidP="00CA3A64">
      <w:pPr>
        <w:pStyle w:val="12"/>
        <w:numPr>
          <w:ilvl w:val="0"/>
          <w:numId w:val="41"/>
        </w:numPr>
        <w:ind w:leftChars="0" w:firstLineChars="0"/>
        <w:rPr>
          <w:color w:val="FF0000"/>
        </w:rPr>
      </w:pPr>
      <w:r w:rsidRPr="00CA3A64">
        <w:rPr>
          <w:rFonts w:hint="eastAsia"/>
          <w:color w:val="FF0000"/>
        </w:rPr>
        <w:t>巡航静音按钮与导航中静音按钮同步状态。</w:t>
      </w:r>
    </w:p>
    <w:p w14:paraId="6395E2C5" w14:textId="77777777" w:rsidR="00CA3A64" w:rsidRPr="00CA3A64" w:rsidRDefault="00CA3A64" w:rsidP="00B03BE9">
      <w:pPr>
        <w:pStyle w:val="12"/>
        <w:ind w:leftChars="0" w:left="840" w:firstLineChars="0" w:firstLine="0"/>
        <w:rPr>
          <w:color w:val="000000" w:themeColor="text1"/>
        </w:rPr>
      </w:pPr>
    </w:p>
    <w:p w14:paraId="001AC79C" w14:textId="77777777" w:rsidR="006629D0" w:rsidRDefault="00EF32BD">
      <w:pPr>
        <w:pStyle w:val="1"/>
        <w:rPr>
          <w:rFonts w:ascii="Calibri" w:hAnsi="Calibri"/>
          <w:sz w:val="44"/>
          <w:szCs w:val="44"/>
        </w:rPr>
      </w:pPr>
      <w:bookmarkStart w:id="37" w:name="_Toc30023087"/>
      <w:r>
        <w:rPr>
          <w:rFonts w:hint="eastAsia"/>
        </w:rPr>
        <w:lastRenderedPageBreak/>
        <w:t>数据需求</w:t>
      </w:r>
      <w:bookmarkEnd w:id="37"/>
    </w:p>
    <w:p w14:paraId="1E686B10" w14:textId="77777777" w:rsidR="006629D0" w:rsidRDefault="00EF32BD">
      <w:pPr>
        <w:pStyle w:val="2"/>
      </w:pPr>
      <w:bookmarkStart w:id="38" w:name="_Toc30023088"/>
      <w:r>
        <w:rPr>
          <w:rFonts w:hint="eastAsia"/>
        </w:rPr>
        <w:t>埋点需求</w:t>
      </w:r>
      <w:bookmarkEnd w:id="38"/>
    </w:p>
    <w:p w14:paraId="26E011EB" w14:textId="77777777" w:rsidR="006629D0" w:rsidRDefault="00EF32BD">
      <w:r>
        <w:rPr>
          <w:rFonts w:hint="eastAsia"/>
        </w:rPr>
        <w:t>待补充。</w:t>
      </w:r>
    </w:p>
    <w:p w14:paraId="7D1C22B5" w14:textId="77777777" w:rsidR="006629D0" w:rsidRDefault="00EF32BD">
      <w:pPr>
        <w:pStyle w:val="2"/>
      </w:pPr>
      <w:bookmarkStart w:id="39" w:name="_Toc30023089"/>
      <w:r>
        <w:rPr>
          <w:rFonts w:hint="eastAsia"/>
        </w:rPr>
        <w:t>日志需求</w:t>
      </w:r>
      <w:bookmarkEnd w:id="39"/>
    </w:p>
    <w:p w14:paraId="3B6C7EC1" w14:textId="77777777" w:rsidR="006629D0" w:rsidRDefault="00EF32BD">
      <w:r>
        <w:rPr>
          <w:rFonts w:hint="eastAsia"/>
        </w:rPr>
        <w:t>待补充</w:t>
      </w:r>
    </w:p>
    <w:p w14:paraId="4C477579" w14:textId="77777777" w:rsidR="006629D0" w:rsidRDefault="00EF32BD">
      <w:pPr>
        <w:pStyle w:val="2"/>
      </w:pPr>
      <w:bookmarkStart w:id="40" w:name="_Toc30023090"/>
      <w:r>
        <w:rPr>
          <w:rFonts w:hint="eastAsia"/>
        </w:rPr>
        <w:t>报表需求</w:t>
      </w:r>
      <w:bookmarkEnd w:id="40"/>
    </w:p>
    <w:p w14:paraId="6C72881C" w14:textId="77777777" w:rsidR="006629D0" w:rsidRDefault="00EF32BD">
      <w:r>
        <w:rPr>
          <w:rFonts w:hint="eastAsia"/>
        </w:rPr>
        <w:t>待补充</w:t>
      </w:r>
    </w:p>
    <w:p w14:paraId="00DC7C42" w14:textId="77777777" w:rsidR="006629D0" w:rsidRDefault="006629D0"/>
    <w:p w14:paraId="25979A9D" w14:textId="77777777" w:rsidR="006629D0" w:rsidRDefault="00EF32BD">
      <w:pPr>
        <w:pStyle w:val="1"/>
      </w:pPr>
      <w:bookmarkStart w:id="41" w:name="_Toc30023091"/>
      <w:r>
        <w:rPr>
          <w:rFonts w:hint="eastAsia"/>
        </w:rPr>
        <w:t>Q&amp;A</w:t>
      </w:r>
      <w:bookmarkEnd w:id="41"/>
    </w:p>
    <w:p w14:paraId="19F8DD66" w14:textId="77777777" w:rsidR="006629D0" w:rsidRDefault="006629D0"/>
    <w:sectPr w:rsidR="006629D0">
      <w:headerReference w:type="defaul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Liu, Luisa (Fan.)" w:date="2020-01-12T16:46:00Z" w:initials="LL(">
    <w:p w14:paraId="1CBE9980" w14:textId="77777777" w:rsidR="00925973" w:rsidRDefault="00925973">
      <w:pPr>
        <w:pStyle w:val="a5"/>
      </w:pPr>
      <w:r>
        <w:rPr>
          <w:rStyle w:val="af5"/>
        </w:rPr>
        <w:annotationRef/>
      </w:r>
      <w:r w:rsidRPr="00DC5765">
        <w:t>Ford 27in 交互框架_v1.0(12.20,2019).pdf</w:t>
      </w:r>
    </w:p>
    <w:p w14:paraId="192BA23D" w14:textId="19BADFFE" w:rsidR="00925973" w:rsidRDefault="00925973" w:rsidP="00DC5765">
      <w:pPr>
        <w:pStyle w:val="a5"/>
        <w:ind w:leftChars="0" w:left="0"/>
      </w:pPr>
      <w:r>
        <w:rPr>
          <w:rFonts w:hint="eastAsia"/>
        </w:rPr>
        <w:t>和福特HMI和百度HMI确认的导航交互方案。</w:t>
      </w:r>
    </w:p>
  </w:comment>
  <w:comment w:id="16" w:author="Liu, Luisa (Fan.)" w:date="2020-01-12T17:11:00Z" w:initials="LL(">
    <w:p w14:paraId="4613E012" w14:textId="7CECB748" w:rsidR="00925973" w:rsidRDefault="00925973">
      <w:pPr>
        <w:pStyle w:val="a5"/>
      </w:pPr>
      <w:r>
        <w:rPr>
          <w:rStyle w:val="af5"/>
        </w:rPr>
        <w:annotationRef/>
      </w:r>
      <w:r>
        <w:rPr>
          <w:rFonts w:hint="eastAsia"/>
        </w:rPr>
        <w:t>应该是如图3所示吧？现在应该就没有图5中牙膏呢的设计了。</w:t>
      </w:r>
    </w:p>
  </w:comment>
  <w:comment w:id="18" w:author="Liu, Luisa (Fan.)" w:date="2020-01-17T14:53:00Z" w:initials="LL(">
    <w:p w14:paraId="1BAA0F2C" w14:textId="0FC5DB9D" w:rsidR="00925973" w:rsidRDefault="00925973">
      <w:pPr>
        <w:pStyle w:val="a5"/>
      </w:pPr>
      <w:r>
        <w:rPr>
          <w:rStyle w:val="af5"/>
        </w:rPr>
        <w:annotationRef/>
      </w:r>
      <w:r>
        <w:rPr>
          <w:rFonts w:hint="eastAsia"/>
        </w:rPr>
        <w:t>那就没有如图所示了， 也OK。详细见交互文稿吧。</w:t>
      </w:r>
    </w:p>
  </w:comment>
  <w:comment w:id="26" w:author="Liu, Luisa (Fan.)" w:date="2020-01-12T17:18:00Z" w:initials="LL(">
    <w:p w14:paraId="3334557C" w14:textId="77777777" w:rsidR="00925973" w:rsidRDefault="00925973">
      <w:pPr>
        <w:pStyle w:val="a5"/>
      </w:pPr>
      <w:r>
        <w:rPr>
          <w:rStyle w:val="af5"/>
        </w:rPr>
        <w:annotationRef/>
      </w:r>
      <w:r>
        <w:rPr>
          <w:rFonts w:hint="eastAsia"/>
        </w:rPr>
        <w:t>这个明天我们要和思宜那边一起研究一下。</w:t>
      </w:r>
    </w:p>
    <w:p w14:paraId="5FAEE131" w14:textId="77777777" w:rsidR="00925973" w:rsidRDefault="00925973">
      <w:pPr>
        <w:pStyle w:val="a5"/>
      </w:pPr>
    </w:p>
    <w:p w14:paraId="5C102B38" w14:textId="68969161" w:rsidR="00925973" w:rsidRDefault="00925973">
      <w:pPr>
        <w:pStyle w:val="a5"/>
      </w:pPr>
      <w:r>
        <w:rPr>
          <w:rFonts w:hint="eastAsia"/>
        </w:rPr>
        <w:t>另外请加入AR切换的按钮。</w:t>
      </w:r>
    </w:p>
  </w:comment>
  <w:comment w:id="27" w:author="Zhang,Honghai(IOV)" w:date="2020-01-15T23:10:00Z" w:initials="Z">
    <w:p w14:paraId="5A9E7E14" w14:textId="2732339A" w:rsidR="00925973" w:rsidRDefault="00925973">
      <w:pPr>
        <w:pStyle w:val="a5"/>
      </w:pPr>
      <w:r>
        <w:rPr>
          <w:rStyle w:val="af5"/>
        </w:rPr>
        <w:annotationRef/>
      </w:r>
      <w:r>
        <w:rPr>
          <w:rFonts w:hint="eastAsia"/>
        </w:rPr>
        <w:t>A</w:t>
      </w:r>
      <w:r>
        <w:t>R</w:t>
      </w:r>
      <w:r>
        <w:rPr>
          <w:rFonts w:hint="eastAsia"/>
        </w:rPr>
        <w:t>交互是具备与专业地图的切换的。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2BA23D" w15:done="0"/>
  <w15:commentEx w15:paraId="4613E012" w15:done="0"/>
  <w15:commentEx w15:paraId="1BAA0F2C" w15:done="0"/>
  <w15:commentEx w15:paraId="5C102B38" w15:done="0"/>
  <w15:commentEx w15:paraId="5A9E7E14" w15:paraIdParent="5C102B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2BA23D" w16cid:durableId="21C5CBE3"/>
  <w16cid:commentId w16cid:paraId="4613E012" w16cid:durableId="21C5D1DC"/>
  <w16cid:commentId w16cid:paraId="1BAA0F2C" w16cid:durableId="21CC48FC"/>
  <w16cid:commentId w16cid:paraId="5C102B38" w16cid:durableId="21C5D370"/>
  <w16cid:commentId w16cid:paraId="5A9E7E14" w16cid:durableId="21CAC8A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02082" w14:textId="77777777" w:rsidR="00EE3BFC" w:rsidRDefault="00EE3BFC">
      <w:r>
        <w:separator/>
      </w:r>
    </w:p>
  </w:endnote>
  <w:endnote w:type="continuationSeparator" w:id="0">
    <w:p w14:paraId="1E203DB2" w14:textId="77777777" w:rsidR="00EE3BFC" w:rsidRDefault="00EE3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Microsoft YaHei U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42242"/>
    </w:sdtPr>
    <w:sdtEndPr/>
    <w:sdtContent>
      <w:p w14:paraId="7A41D669" w14:textId="72C38CF2" w:rsidR="00925973" w:rsidRDefault="00925973">
        <w:pPr>
          <w:pStyle w:val="a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D29" w:rsidRPr="00375D29">
          <w:rPr>
            <w:noProof/>
            <w:lang w:val="zh-CN"/>
          </w:rPr>
          <w:t>2</w:t>
        </w:r>
        <w:r>
          <w:fldChar w:fldCharType="end"/>
        </w:r>
      </w:p>
    </w:sdtContent>
  </w:sdt>
  <w:tbl>
    <w:tblPr>
      <w:tblW w:w="677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609"/>
    </w:tblGrid>
    <w:tr w:rsidR="00925973" w14:paraId="56AB708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CB67EA" w14:textId="77777777" w:rsidR="00925973" w:rsidRDefault="00925973">
          <w:r>
            <w:rPr>
              <w:rFonts w:hint="eastAsia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785E59E4" w14:textId="77777777" w:rsidR="00925973" w:rsidRDefault="00925973">
          <w:r>
            <w:t>百度</w:t>
          </w:r>
        </w:p>
      </w:tc>
    </w:tr>
  </w:tbl>
  <w:p w14:paraId="0A087F5A" w14:textId="77777777" w:rsidR="00925973" w:rsidRDefault="0092597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D5711" w14:textId="77777777" w:rsidR="00EE3BFC" w:rsidRDefault="00EE3BFC">
      <w:r>
        <w:separator/>
      </w:r>
    </w:p>
  </w:footnote>
  <w:footnote w:type="continuationSeparator" w:id="0">
    <w:p w14:paraId="667A65CC" w14:textId="77777777" w:rsidR="00EE3BFC" w:rsidRDefault="00EE3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25973" w14:paraId="30FAABC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BEA643A" w14:textId="77777777" w:rsidR="00925973" w:rsidRDefault="00925973">
          <w:pPr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13B45B" w14:textId="77777777" w:rsidR="00925973" w:rsidRDefault="00925973">
          <w:pPr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925973" w14:paraId="4DFF305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B9CA4EC" w14:textId="77777777" w:rsidR="00925973" w:rsidRDefault="00925973">
          <w:pPr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6FAAFA" w14:textId="77777777" w:rsidR="00925973" w:rsidRDefault="00925973">
          <w:pPr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925973" w14:paraId="31E3C54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1EDFBDA" w14:textId="77777777" w:rsidR="00925973" w:rsidRDefault="00925973">
          <w:pPr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0A13B133" w14:textId="77777777" w:rsidR="00925973" w:rsidRDefault="00925973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F6EE" w14:textId="77777777" w:rsidR="00925973" w:rsidRDefault="00925973"/>
  <w:p w14:paraId="3EDBD74A" w14:textId="77777777" w:rsidR="00925973" w:rsidRDefault="00925973"/>
  <w:p w14:paraId="12DEF64C" w14:textId="77777777" w:rsidR="00925973" w:rsidRDefault="00925973">
    <w:r>
      <w:rPr>
        <w:rFonts w:hint="eastAsia"/>
      </w:rPr>
      <w:t>百度.</w:t>
    </w:r>
    <w:r>
      <w:t>IOV</w:t>
    </w:r>
  </w:p>
  <w:p w14:paraId="0E9B6EDF" w14:textId="77777777" w:rsidR="00925973" w:rsidRDefault="00925973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925973" w14:paraId="30BE2E4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06D0B1F" w14:textId="77777777" w:rsidR="00925973" w:rsidRDefault="00925973">
          <w:pPr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25061A2" w14:textId="545E1834" w:rsidR="00925973" w:rsidRDefault="00925973">
          <w:pPr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 w:rsidR="00375D29">
            <w:t>:           &lt;1.2</w:t>
          </w:r>
          <w:r>
            <w:t>&gt;</w:t>
          </w:r>
        </w:p>
      </w:tc>
    </w:tr>
    <w:tr w:rsidR="00925973" w14:paraId="604807B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0192D7" w14:textId="77777777" w:rsidR="00925973" w:rsidRDefault="00925973">
          <w:pPr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6AF50E" w14:textId="5026A032" w:rsidR="00925973" w:rsidRDefault="00925973" w:rsidP="00375D29">
          <w:pPr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 w:rsidR="00375D29">
            <w:t>:  &lt;2020</w:t>
          </w:r>
          <w:r>
            <w:t>/</w:t>
          </w:r>
          <w:r w:rsidR="00375D29">
            <w:t>01</w:t>
          </w:r>
          <w:r>
            <w:t>/</w:t>
          </w:r>
          <w:r w:rsidR="00375D29">
            <w:t>19</w:t>
          </w:r>
          <w:r>
            <w:t>&gt;</w:t>
          </w:r>
        </w:p>
      </w:tc>
    </w:tr>
    <w:tr w:rsidR="00925973" w14:paraId="64D93E17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5C7AA1" w14:textId="77777777" w:rsidR="00925973" w:rsidRDefault="00925973">
          <w:pPr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7D2FDCC2" w14:textId="77777777" w:rsidR="00925973" w:rsidRDefault="00925973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C5430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A61D51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B5A3761"/>
    <w:multiLevelType w:val="hybridMultilevel"/>
    <w:tmpl w:val="2C401066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FD1D25"/>
    <w:multiLevelType w:val="multilevel"/>
    <w:tmpl w:val="0FFD1D25"/>
    <w:lvl w:ilvl="0">
      <w:start w:val="1"/>
      <w:numFmt w:val="bullet"/>
      <w:lvlText w:val=""/>
      <w:lvlJc w:val="left"/>
      <w:pPr>
        <w:tabs>
          <w:tab w:val="left" w:pos="1500"/>
        </w:tabs>
        <w:ind w:left="15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920"/>
        </w:tabs>
        <w:ind w:left="19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40"/>
        </w:tabs>
        <w:ind w:left="23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60"/>
        </w:tabs>
        <w:ind w:left="27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180"/>
        </w:tabs>
        <w:ind w:left="31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00"/>
        </w:tabs>
        <w:ind w:left="36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20"/>
        </w:tabs>
        <w:ind w:left="40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40"/>
        </w:tabs>
        <w:ind w:left="44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60"/>
        </w:tabs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12F32D47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DA2BE8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14573B"/>
    <w:multiLevelType w:val="hybridMultilevel"/>
    <w:tmpl w:val="02024BFA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97B4B76"/>
    <w:multiLevelType w:val="hybridMultilevel"/>
    <w:tmpl w:val="BD5E5A80"/>
    <w:lvl w:ilvl="0" w:tplc="4F668D7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426BDD"/>
    <w:multiLevelType w:val="hybridMultilevel"/>
    <w:tmpl w:val="B1F45796"/>
    <w:lvl w:ilvl="0" w:tplc="AE60217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41A313B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4A16F5F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D67C42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451D25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BBA47A0"/>
    <w:multiLevelType w:val="hybridMultilevel"/>
    <w:tmpl w:val="CE644728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DA417FF"/>
    <w:multiLevelType w:val="hybridMultilevel"/>
    <w:tmpl w:val="B1F45796"/>
    <w:lvl w:ilvl="0" w:tplc="AE60217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2F3A7FFE"/>
    <w:multiLevelType w:val="hybridMultilevel"/>
    <w:tmpl w:val="2BD00F38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2FA50D95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E4476C"/>
    <w:multiLevelType w:val="hybridMultilevel"/>
    <w:tmpl w:val="2BD00F38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88D3859"/>
    <w:multiLevelType w:val="hybridMultilevel"/>
    <w:tmpl w:val="DA1CF73A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C7803EF"/>
    <w:multiLevelType w:val="multilevel"/>
    <w:tmpl w:val="3C7803EF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F710105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6C5AFF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BAD66E4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286131"/>
    <w:multiLevelType w:val="hybridMultilevel"/>
    <w:tmpl w:val="CE644728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4DE019E"/>
    <w:multiLevelType w:val="hybridMultilevel"/>
    <w:tmpl w:val="040EF51E"/>
    <w:lvl w:ilvl="0" w:tplc="4FB655AA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A3208FF"/>
    <w:multiLevelType w:val="hybridMultilevel"/>
    <w:tmpl w:val="3E0A83A4"/>
    <w:lvl w:ilvl="0" w:tplc="C278E63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CFD1D54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5F4E51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02E0082"/>
    <w:multiLevelType w:val="hybridMultilevel"/>
    <w:tmpl w:val="CE644728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8781101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BC23F03"/>
    <w:multiLevelType w:val="hybridMultilevel"/>
    <w:tmpl w:val="2BD00F38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6D1638CF"/>
    <w:multiLevelType w:val="multilevel"/>
    <w:tmpl w:val="6D1638CF"/>
    <w:lvl w:ilvl="0">
      <w:start w:val="1"/>
      <w:numFmt w:val="lowerRoman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719523A7"/>
    <w:multiLevelType w:val="hybridMultilevel"/>
    <w:tmpl w:val="A0D8FE9E"/>
    <w:lvl w:ilvl="0" w:tplc="6060AC8A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4" w15:restartNumberingAfterBreak="0">
    <w:nsid w:val="77137127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8C6248B"/>
    <w:multiLevelType w:val="hybridMultilevel"/>
    <w:tmpl w:val="DA1CF73A"/>
    <w:lvl w:ilvl="0" w:tplc="1368BC86">
      <w:start w:val="1"/>
      <w:numFmt w:val="upp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D002E67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EE73200"/>
    <w:multiLevelType w:val="multilevel"/>
    <w:tmpl w:val="7D002E67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32"/>
  </w:num>
  <w:num w:numId="3">
    <w:abstractNumId w:val="0"/>
  </w:num>
  <w:num w:numId="4">
    <w:abstractNumId w:val="4"/>
  </w:num>
  <w:num w:numId="5">
    <w:abstractNumId w:val="36"/>
  </w:num>
  <w:num w:numId="6">
    <w:abstractNumId w:val="21"/>
  </w:num>
  <w:num w:numId="7">
    <w:abstractNumId w:val="5"/>
  </w:num>
  <w:num w:numId="8">
    <w:abstractNumId w:val="23"/>
  </w:num>
  <w:num w:numId="9">
    <w:abstractNumId w:val="34"/>
  </w:num>
  <w:num w:numId="10">
    <w:abstractNumId w:val="11"/>
  </w:num>
  <w:num w:numId="11">
    <w:abstractNumId w:val="1"/>
  </w:num>
  <w:num w:numId="12">
    <w:abstractNumId w:val="2"/>
  </w:num>
  <w:num w:numId="13">
    <w:abstractNumId w:val="17"/>
  </w:num>
  <w:num w:numId="14">
    <w:abstractNumId w:val="20"/>
  </w:num>
  <w:num w:numId="15">
    <w:abstractNumId w:val="7"/>
  </w:num>
  <w:num w:numId="16">
    <w:abstractNumId w:val="25"/>
  </w:num>
  <w:num w:numId="17">
    <w:abstractNumId w:val="33"/>
  </w:num>
  <w:num w:numId="18">
    <w:abstractNumId w:val="26"/>
  </w:num>
  <w:num w:numId="19">
    <w:abstractNumId w:val="35"/>
  </w:num>
  <w:num w:numId="20">
    <w:abstractNumId w:val="30"/>
  </w:num>
  <w:num w:numId="21">
    <w:abstractNumId w:val="19"/>
  </w:num>
  <w:num w:numId="22">
    <w:abstractNumId w:val="31"/>
  </w:num>
  <w:num w:numId="23">
    <w:abstractNumId w:val="16"/>
  </w:num>
  <w:num w:numId="24">
    <w:abstractNumId w:val="18"/>
  </w:num>
  <w:num w:numId="25">
    <w:abstractNumId w:val="13"/>
  </w:num>
  <w:num w:numId="26">
    <w:abstractNumId w:val="29"/>
  </w:num>
  <w:num w:numId="27">
    <w:abstractNumId w:val="24"/>
  </w:num>
  <w:num w:numId="28">
    <w:abstractNumId w:val="27"/>
  </w:num>
  <w:num w:numId="29">
    <w:abstractNumId w:val="22"/>
  </w:num>
  <w:num w:numId="30">
    <w:abstractNumId w:val="3"/>
  </w:num>
  <w:num w:numId="31">
    <w:abstractNumId w:val="14"/>
  </w:num>
  <w:num w:numId="32">
    <w:abstractNumId w:val="10"/>
  </w:num>
  <w:num w:numId="33">
    <w:abstractNumId w:val="20"/>
  </w:num>
  <w:num w:numId="34">
    <w:abstractNumId w:val="6"/>
  </w:num>
  <w:num w:numId="35">
    <w:abstractNumId w:val="12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8"/>
  </w:num>
  <w:num w:numId="39">
    <w:abstractNumId w:val="9"/>
  </w:num>
  <w:num w:numId="40">
    <w:abstractNumId w:val="37"/>
  </w:num>
  <w:num w:numId="41">
    <w:abstractNumId w:val="15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u, Luisa (Fan.)">
    <w15:presenceInfo w15:providerId="AD" w15:userId="S::fliu43@ford.com::95786e8e-b4c6-4c8d-9d57-1191e088048a"/>
  </w15:person>
  <w15:person w15:author="Zhang,Honghai(IOV)">
    <w15:presenceInfo w15:providerId="AD" w15:userId="S-1-5-21-3689171631-189274284-2341753515-620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97F5F0B7"/>
    <w:rsid w:val="B7734632"/>
    <w:rsid w:val="B7EB472C"/>
    <w:rsid w:val="CBFB52B4"/>
    <w:rsid w:val="D7A74400"/>
    <w:rsid w:val="DF743D12"/>
    <w:rsid w:val="DFDD512D"/>
    <w:rsid w:val="DFFFDC46"/>
    <w:rsid w:val="EFEB93F1"/>
    <w:rsid w:val="FDCF9E2A"/>
    <w:rsid w:val="0000113B"/>
    <w:rsid w:val="00002103"/>
    <w:rsid w:val="0000270E"/>
    <w:rsid w:val="00002732"/>
    <w:rsid w:val="00002C3B"/>
    <w:rsid w:val="00004DF0"/>
    <w:rsid w:val="00005628"/>
    <w:rsid w:val="000056EE"/>
    <w:rsid w:val="000067D3"/>
    <w:rsid w:val="00006D92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17805"/>
    <w:rsid w:val="00021A00"/>
    <w:rsid w:val="00022A93"/>
    <w:rsid w:val="000232C6"/>
    <w:rsid w:val="0002465D"/>
    <w:rsid w:val="000251DE"/>
    <w:rsid w:val="00025997"/>
    <w:rsid w:val="00027D96"/>
    <w:rsid w:val="00032A17"/>
    <w:rsid w:val="00034245"/>
    <w:rsid w:val="00034D45"/>
    <w:rsid w:val="000357E1"/>
    <w:rsid w:val="00035B67"/>
    <w:rsid w:val="00035C41"/>
    <w:rsid w:val="00036225"/>
    <w:rsid w:val="000364D8"/>
    <w:rsid w:val="000400DE"/>
    <w:rsid w:val="00040B28"/>
    <w:rsid w:val="0004104C"/>
    <w:rsid w:val="0004280B"/>
    <w:rsid w:val="000434FB"/>
    <w:rsid w:val="00043A74"/>
    <w:rsid w:val="00044566"/>
    <w:rsid w:val="000447F0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6677"/>
    <w:rsid w:val="00056B07"/>
    <w:rsid w:val="00060184"/>
    <w:rsid w:val="0006062F"/>
    <w:rsid w:val="000606A1"/>
    <w:rsid w:val="00060713"/>
    <w:rsid w:val="00060CD3"/>
    <w:rsid w:val="00060EED"/>
    <w:rsid w:val="0006100D"/>
    <w:rsid w:val="000610D8"/>
    <w:rsid w:val="00061165"/>
    <w:rsid w:val="0006359A"/>
    <w:rsid w:val="000643A3"/>
    <w:rsid w:val="00064EC2"/>
    <w:rsid w:val="00065A28"/>
    <w:rsid w:val="000667A7"/>
    <w:rsid w:val="00066A52"/>
    <w:rsid w:val="00066E82"/>
    <w:rsid w:val="00067F26"/>
    <w:rsid w:val="00067FF1"/>
    <w:rsid w:val="000704F8"/>
    <w:rsid w:val="000739CC"/>
    <w:rsid w:val="00073A44"/>
    <w:rsid w:val="00073C57"/>
    <w:rsid w:val="00074285"/>
    <w:rsid w:val="00074E84"/>
    <w:rsid w:val="00076577"/>
    <w:rsid w:val="00077AEF"/>
    <w:rsid w:val="00077B8D"/>
    <w:rsid w:val="00077D64"/>
    <w:rsid w:val="00077F74"/>
    <w:rsid w:val="00077F7A"/>
    <w:rsid w:val="000813EA"/>
    <w:rsid w:val="000831B6"/>
    <w:rsid w:val="00083F73"/>
    <w:rsid w:val="00084D40"/>
    <w:rsid w:val="000864C6"/>
    <w:rsid w:val="00086B32"/>
    <w:rsid w:val="00086C52"/>
    <w:rsid w:val="000871BD"/>
    <w:rsid w:val="000909A3"/>
    <w:rsid w:val="00090E64"/>
    <w:rsid w:val="00092D23"/>
    <w:rsid w:val="000938E2"/>
    <w:rsid w:val="0009459C"/>
    <w:rsid w:val="00095262"/>
    <w:rsid w:val="000952DA"/>
    <w:rsid w:val="0009771E"/>
    <w:rsid w:val="00097992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3A4E"/>
    <w:rsid w:val="000B50A5"/>
    <w:rsid w:val="000B733D"/>
    <w:rsid w:val="000B75A3"/>
    <w:rsid w:val="000B7623"/>
    <w:rsid w:val="000B78F1"/>
    <w:rsid w:val="000C0B4C"/>
    <w:rsid w:val="000C1014"/>
    <w:rsid w:val="000C1BF5"/>
    <w:rsid w:val="000C20B5"/>
    <w:rsid w:val="000C373E"/>
    <w:rsid w:val="000C3ABF"/>
    <w:rsid w:val="000C3E80"/>
    <w:rsid w:val="000C4445"/>
    <w:rsid w:val="000C4ED8"/>
    <w:rsid w:val="000C5543"/>
    <w:rsid w:val="000C5926"/>
    <w:rsid w:val="000C5F8E"/>
    <w:rsid w:val="000C6F4A"/>
    <w:rsid w:val="000C7C53"/>
    <w:rsid w:val="000D06EE"/>
    <w:rsid w:val="000D2AC4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57B3"/>
    <w:rsid w:val="00101150"/>
    <w:rsid w:val="00106467"/>
    <w:rsid w:val="00106D6A"/>
    <w:rsid w:val="00107A75"/>
    <w:rsid w:val="001106C7"/>
    <w:rsid w:val="001109CE"/>
    <w:rsid w:val="00111A33"/>
    <w:rsid w:val="00112269"/>
    <w:rsid w:val="00112870"/>
    <w:rsid w:val="00113D22"/>
    <w:rsid w:val="00115EAF"/>
    <w:rsid w:val="00116D66"/>
    <w:rsid w:val="0012007D"/>
    <w:rsid w:val="00120807"/>
    <w:rsid w:val="001212C7"/>
    <w:rsid w:val="00122B92"/>
    <w:rsid w:val="0012398F"/>
    <w:rsid w:val="00124435"/>
    <w:rsid w:val="00124D11"/>
    <w:rsid w:val="00124EE6"/>
    <w:rsid w:val="00125B2E"/>
    <w:rsid w:val="00127B32"/>
    <w:rsid w:val="00131E39"/>
    <w:rsid w:val="0013278B"/>
    <w:rsid w:val="00133793"/>
    <w:rsid w:val="00133E94"/>
    <w:rsid w:val="00134CD3"/>
    <w:rsid w:val="00135E98"/>
    <w:rsid w:val="0013771E"/>
    <w:rsid w:val="00137C14"/>
    <w:rsid w:val="00137C36"/>
    <w:rsid w:val="00140915"/>
    <w:rsid w:val="001419BE"/>
    <w:rsid w:val="001427BA"/>
    <w:rsid w:val="0014313E"/>
    <w:rsid w:val="0014415A"/>
    <w:rsid w:val="0014447F"/>
    <w:rsid w:val="00145208"/>
    <w:rsid w:val="00145428"/>
    <w:rsid w:val="00145651"/>
    <w:rsid w:val="00145D95"/>
    <w:rsid w:val="00147387"/>
    <w:rsid w:val="00152378"/>
    <w:rsid w:val="00154AD3"/>
    <w:rsid w:val="00155B70"/>
    <w:rsid w:val="00156244"/>
    <w:rsid w:val="001574B6"/>
    <w:rsid w:val="00160C9B"/>
    <w:rsid w:val="00161446"/>
    <w:rsid w:val="00161ED8"/>
    <w:rsid w:val="00161FB8"/>
    <w:rsid w:val="00162708"/>
    <w:rsid w:val="00162E7B"/>
    <w:rsid w:val="0016303C"/>
    <w:rsid w:val="00163D3F"/>
    <w:rsid w:val="00165A74"/>
    <w:rsid w:val="0016625B"/>
    <w:rsid w:val="0016665C"/>
    <w:rsid w:val="00166860"/>
    <w:rsid w:val="00166B03"/>
    <w:rsid w:val="001704C7"/>
    <w:rsid w:val="00171329"/>
    <w:rsid w:val="00172655"/>
    <w:rsid w:val="001726C3"/>
    <w:rsid w:val="001726D7"/>
    <w:rsid w:val="00173EE3"/>
    <w:rsid w:val="0017483F"/>
    <w:rsid w:val="00174A62"/>
    <w:rsid w:val="001755DC"/>
    <w:rsid w:val="0018001F"/>
    <w:rsid w:val="00180C95"/>
    <w:rsid w:val="00181EB8"/>
    <w:rsid w:val="001831D2"/>
    <w:rsid w:val="00184040"/>
    <w:rsid w:val="0018467D"/>
    <w:rsid w:val="001854B8"/>
    <w:rsid w:val="001869C8"/>
    <w:rsid w:val="00187106"/>
    <w:rsid w:val="00187959"/>
    <w:rsid w:val="00191199"/>
    <w:rsid w:val="00193094"/>
    <w:rsid w:val="00193F0B"/>
    <w:rsid w:val="00194659"/>
    <w:rsid w:val="001957F6"/>
    <w:rsid w:val="001A1E3C"/>
    <w:rsid w:val="001A22DC"/>
    <w:rsid w:val="001A4245"/>
    <w:rsid w:val="001A5655"/>
    <w:rsid w:val="001A69C2"/>
    <w:rsid w:val="001A6BB6"/>
    <w:rsid w:val="001A6C99"/>
    <w:rsid w:val="001A7EAA"/>
    <w:rsid w:val="001B0993"/>
    <w:rsid w:val="001B09A0"/>
    <w:rsid w:val="001B1F3E"/>
    <w:rsid w:val="001B259D"/>
    <w:rsid w:val="001B2E93"/>
    <w:rsid w:val="001B37B0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546D"/>
    <w:rsid w:val="001C624D"/>
    <w:rsid w:val="001C78D1"/>
    <w:rsid w:val="001D0699"/>
    <w:rsid w:val="001D116F"/>
    <w:rsid w:val="001D2E40"/>
    <w:rsid w:val="001D6284"/>
    <w:rsid w:val="001E093E"/>
    <w:rsid w:val="001E1BA0"/>
    <w:rsid w:val="001E1DFC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14C3"/>
    <w:rsid w:val="001F4478"/>
    <w:rsid w:val="001F4800"/>
    <w:rsid w:val="001F4F42"/>
    <w:rsid w:val="001F52D5"/>
    <w:rsid w:val="001F53A8"/>
    <w:rsid w:val="001F5C97"/>
    <w:rsid w:val="001F7D4F"/>
    <w:rsid w:val="001F7FFB"/>
    <w:rsid w:val="002001A2"/>
    <w:rsid w:val="00200F77"/>
    <w:rsid w:val="0020326F"/>
    <w:rsid w:val="00203A72"/>
    <w:rsid w:val="002043AD"/>
    <w:rsid w:val="002048CA"/>
    <w:rsid w:val="00204921"/>
    <w:rsid w:val="00205BB8"/>
    <w:rsid w:val="00206687"/>
    <w:rsid w:val="00206777"/>
    <w:rsid w:val="002076BD"/>
    <w:rsid w:val="00207F7E"/>
    <w:rsid w:val="002108EF"/>
    <w:rsid w:val="0021153D"/>
    <w:rsid w:val="0021191E"/>
    <w:rsid w:val="00211E2C"/>
    <w:rsid w:val="00212D7F"/>
    <w:rsid w:val="00213493"/>
    <w:rsid w:val="00213DCD"/>
    <w:rsid w:val="00213E43"/>
    <w:rsid w:val="002146ED"/>
    <w:rsid w:val="002149F6"/>
    <w:rsid w:val="00215DF7"/>
    <w:rsid w:val="00216BAE"/>
    <w:rsid w:val="0022018F"/>
    <w:rsid w:val="00220A6A"/>
    <w:rsid w:val="00221294"/>
    <w:rsid w:val="0022129B"/>
    <w:rsid w:val="00221D7B"/>
    <w:rsid w:val="00225A2A"/>
    <w:rsid w:val="00226732"/>
    <w:rsid w:val="00227619"/>
    <w:rsid w:val="002276B7"/>
    <w:rsid w:val="00227C7C"/>
    <w:rsid w:val="002308D1"/>
    <w:rsid w:val="00230CDA"/>
    <w:rsid w:val="00231362"/>
    <w:rsid w:val="002342DF"/>
    <w:rsid w:val="00235057"/>
    <w:rsid w:val="002365B7"/>
    <w:rsid w:val="002367EA"/>
    <w:rsid w:val="002414EA"/>
    <w:rsid w:val="00242189"/>
    <w:rsid w:val="0024306E"/>
    <w:rsid w:val="002431F4"/>
    <w:rsid w:val="00244232"/>
    <w:rsid w:val="002450CE"/>
    <w:rsid w:val="00246B2E"/>
    <w:rsid w:val="00247446"/>
    <w:rsid w:val="00250DAE"/>
    <w:rsid w:val="00253542"/>
    <w:rsid w:val="00253755"/>
    <w:rsid w:val="00254B5A"/>
    <w:rsid w:val="002577B0"/>
    <w:rsid w:val="00261841"/>
    <w:rsid w:val="002637F0"/>
    <w:rsid w:val="002639F6"/>
    <w:rsid w:val="00265247"/>
    <w:rsid w:val="0026546E"/>
    <w:rsid w:val="00265C45"/>
    <w:rsid w:val="002669B8"/>
    <w:rsid w:val="00266BD6"/>
    <w:rsid w:val="00266C21"/>
    <w:rsid w:val="00267E67"/>
    <w:rsid w:val="00267EDF"/>
    <w:rsid w:val="00270031"/>
    <w:rsid w:val="00271E02"/>
    <w:rsid w:val="00273A58"/>
    <w:rsid w:val="00273BBB"/>
    <w:rsid w:val="00274088"/>
    <w:rsid w:val="00274293"/>
    <w:rsid w:val="00274BB1"/>
    <w:rsid w:val="0027536E"/>
    <w:rsid w:val="002755E0"/>
    <w:rsid w:val="00276349"/>
    <w:rsid w:val="00280327"/>
    <w:rsid w:val="00280967"/>
    <w:rsid w:val="00281DFB"/>
    <w:rsid w:val="00282DD8"/>
    <w:rsid w:val="002869AB"/>
    <w:rsid w:val="002873B1"/>
    <w:rsid w:val="002907ED"/>
    <w:rsid w:val="002913F5"/>
    <w:rsid w:val="0029142F"/>
    <w:rsid w:val="00291BB9"/>
    <w:rsid w:val="002923D4"/>
    <w:rsid w:val="00292D62"/>
    <w:rsid w:val="0029423E"/>
    <w:rsid w:val="002A0068"/>
    <w:rsid w:val="002A091C"/>
    <w:rsid w:val="002A0D98"/>
    <w:rsid w:val="002A1B3D"/>
    <w:rsid w:val="002A30EF"/>
    <w:rsid w:val="002A31F2"/>
    <w:rsid w:val="002A3436"/>
    <w:rsid w:val="002A3448"/>
    <w:rsid w:val="002A40E0"/>
    <w:rsid w:val="002A496B"/>
    <w:rsid w:val="002A54EB"/>
    <w:rsid w:val="002A5ACF"/>
    <w:rsid w:val="002A61BD"/>
    <w:rsid w:val="002A70D2"/>
    <w:rsid w:val="002A7454"/>
    <w:rsid w:val="002A78CC"/>
    <w:rsid w:val="002B0AA2"/>
    <w:rsid w:val="002B1D8F"/>
    <w:rsid w:val="002B3F67"/>
    <w:rsid w:val="002B48E8"/>
    <w:rsid w:val="002B4A38"/>
    <w:rsid w:val="002B4BEF"/>
    <w:rsid w:val="002B4DD3"/>
    <w:rsid w:val="002B500C"/>
    <w:rsid w:val="002B511F"/>
    <w:rsid w:val="002B591C"/>
    <w:rsid w:val="002B5E0C"/>
    <w:rsid w:val="002B65BB"/>
    <w:rsid w:val="002B6FD7"/>
    <w:rsid w:val="002B74B4"/>
    <w:rsid w:val="002C0C55"/>
    <w:rsid w:val="002C0CDF"/>
    <w:rsid w:val="002C14D3"/>
    <w:rsid w:val="002C1AEB"/>
    <w:rsid w:val="002C1F00"/>
    <w:rsid w:val="002C29D9"/>
    <w:rsid w:val="002C2E0E"/>
    <w:rsid w:val="002C2ECC"/>
    <w:rsid w:val="002C4C88"/>
    <w:rsid w:val="002C4D40"/>
    <w:rsid w:val="002C6782"/>
    <w:rsid w:val="002C68AB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109B"/>
    <w:rsid w:val="002E25E8"/>
    <w:rsid w:val="002E2934"/>
    <w:rsid w:val="002E309A"/>
    <w:rsid w:val="002E4885"/>
    <w:rsid w:val="002E61D2"/>
    <w:rsid w:val="002E7887"/>
    <w:rsid w:val="002F0C3B"/>
    <w:rsid w:val="002F0F41"/>
    <w:rsid w:val="002F0F96"/>
    <w:rsid w:val="002F121A"/>
    <w:rsid w:val="002F29B6"/>
    <w:rsid w:val="002F2F70"/>
    <w:rsid w:val="002F3D41"/>
    <w:rsid w:val="002F47C4"/>
    <w:rsid w:val="002F511C"/>
    <w:rsid w:val="002F5987"/>
    <w:rsid w:val="002F6CC2"/>
    <w:rsid w:val="00300600"/>
    <w:rsid w:val="0030062E"/>
    <w:rsid w:val="003008E8"/>
    <w:rsid w:val="00301E1D"/>
    <w:rsid w:val="00302551"/>
    <w:rsid w:val="00302F21"/>
    <w:rsid w:val="00303FDB"/>
    <w:rsid w:val="00304259"/>
    <w:rsid w:val="0030495B"/>
    <w:rsid w:val="00304B91"/>
    <w:rsid w:val="003052C3"/>
    <w:rsid w:val="00305BF0"/>
    <w:rsid w:val="00306B86"/>
    <w:rsid w:val="00311A47"/>
    <w:rsid w:val="00311ADC"/>
    <w:rsid w:val="003120EE"/>
    <w:rsid w:val="00314BAE"/>
    <w:rsid w:val="00315DBC"/>
    <w:rsid w:val="003167AB"/>
    <w:rsid w:val="00316C3A"/>
    <w:rsid w:val="00316E79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890"/>
    <w:rsid w:val="00325962"/>
    <w:rsid w:val="00326AA6"/>
    <w:rsid w:val="0032782C"/>
    <w:rsid w:val="00330248"/>
    <w:rsid w:val="0033046D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64D"/>
    <w:rsid w:val="00342D8C"/>
    <w:rsid w:val="003443C9"/>
    <w:rsid w:val="00344C93"/>
    <w:rsid w:val="0034570C"/>
    <w:rsid w:val="00345757"/>
    <w:rsid w:val="00345BBD"/>
    <w:rsid w:val="00345CEE"/>
    <w:rsid w:val="00346CFA"/>
    <w:rsid w:val="00347ECE"/>
    <w:rsid w:val="003532D5"/>
    <w:rsid w:val="00353B8B"/>
    <w:rsid w:val="003544A1"/>
    <w:rsid w:val="003547C5"/>
    <w:rsid w:val="00354A6E"/>
    <w:rsid w:val="00354E62"/>
    <w:rsid w:val="00356A99"/>
    <w:rsid w:val="00357547"/>
    <w:rsid w:val="003603F4"/>
    <w:rsid w:val="00361248"/>
    <w:rsid w:val="00363457"/>
    <w:rsid w:val="0036357F"/>
    <w:rsid w:val="003637FF"/>
    <w:rsid w:val="00364667"/>
    <w:rsid w:val="00364A26"/>
    <w:rsid w:val="00364A89"/>
    <w:rsid w:val="003668EA"/>
    <w:rsid w:val="00367A59"/>
    <w:rsid w:val="00370DDB"/>
    <w:rsid w:val="00371EAB"/>
    <w:rsid w:val="003744FE"/>
    <w:rsid w:val="003747DF"/>
    <w:rsid w:val="003747FD"/>
    <w:rsid w:val="0037577F"/>
    <w:rsid w:val="00375D29"/>
    <w:rsid w:val="0037638C"/>
    <w:rsid w:val="00380067"/>
    <w:rsid w:val="00380220"/>
    <w:rsid w:val="003806D9"/>
    <w:rsid w:val="00382A6C"/>
    <w:rsid w:val="00382AA9"/>
    <w:rsid w:val="003847B0"/>
    <w:rsid w:val="00384C7D"/>
    <w:rsid w:val="00384E96"/>
    <w:rsid w:val="003850AD"/>
    <w:rsid w:val="00385210"/>
    <w:rsid w:val="003867EB"/>
    <w:rsid w:val="00390502"/>
    <w:rsid w:val="0039140B"/>
    <w:rsid w:val="003946AC"/>
    <w:rsid w:val="003978B6"/>
    <w:rsid w:val="00397A92"/>
    <w:rsid w:val="003A07CC"/>
    <w:rsid w:val="003A0D57"/>
    <w:rsid w:val="003A1790"/>
    <w:rsid w:val="003A27FF"/>
    <w:rsid w:val="003A2857"/>
    <w:rsid w:val="003A3E2D"/>
    <w:rsid w:val="003A444C"/>
    <w:rsid w:val="003A44DD"/>
    <w:rsid w:val="003A474F"/>
    <w:rsid w:val="003A4D4E"/>
    <w:rsid w:val="003A4FE0"/>
    <w:rsid w:val="003A5241"/>
    <w:rsid w:val="003A6D21"/>
    <w:rsid w:val="003A7E17"/>
    <w:rsid w:val="003B1781"/>
    <w:rsid w:val="003B1BC6"/>
    <w:rsid w:val="003B1DB8"/>
    <w:rsid w:val="003B2D03"/>
    <w:rsid w:val="003B70F9"/>
    <w:rsid w:val="003B79FE"/>
    <w:rsid w:val="003C1848"/>
    <w:rsid w:val="003C22B9"/>
    <w:rsid w:val="003C2F7C"/>
    <w:rsid w:val="003C3B69"/>
    <w:rsid w:val="003C51EE"/>
    <w:rsid w:val="003C5C77"/>
    <w:rsid w:val="003C6C19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6BDC"/>
    <w:rsid w:val="003E7BE9"/>
    <w:rsid w:val="003F179E"/>
    <w:rsid w:val="003F3157"/>
    <w:rsid w:val="003F562E"/>
    <w:rsid w:val="003F57B7"/>
    <w:rsid w:val="0040036F"/>
    <w:rsid w:val="00400985"/>
    <w:rsid w:val="004016FB"/>
    <w:rsid w:val="00401DE0"/>
    <w:rsid w:val="00401E99"/>
    <w:rsid w:val="0040236C"/>
    <w:rsid w:val="00403EBC"/>
    <w:rsid w:val="004051F7"/>
    <w:rsid w:val="00406F53"/>
    <w:rsid w:val="00407AE9"/>
    <w:rsid w:val="00407D98"/>
    <w:rsid w:val="00411573"/>
    <w:rsid w:val="00411C2C"/>
    <w:rsid w:val="00412196"/>
    <w:rsid w:val="00412C76"/>
    <w:rsid w:val="00413409"/>
    <w:rsid w:val="00413A8B"/>
    <w:rsid w:val="00413CE5"/>
    <w:rsid w:val="0041501B"/>
    <w:rsid w:val="004156C8"/>
    <w:rsid w:val="00416013"/>
    <w:rsid w:val="00420E27"/>
    <w:rsid w:val="0042154E"/>
    <w:rsid w:val="00421A5F"/>
    <w:rsid w:val="004221C5"/>
    <w:rsid w:val="00422518"/>
    <w:rsid w:val="00423C3B"/>
    <w:rsid w:val="00423C44"/>
    <w:rsid w:val="0042574A"/>
    <w:rsid w:val="00425E91"/>
    <w:rsid w:val="00426247"/>
    <w:rsid w:val="004269B7"/>
    <w:rsid w:val="004269BE"/>
    <w:rsid w:val="0043269D"/>
    <w:rsid w:val="004367A5"/>
    <w:rsid w:val="004373FD"/>
    <w:rsid w:val="004403F6"/>
    <w:rsid w:val="00440AFC"/>
    <w:rsid w:val="004421D6"/>
    <w:rsid w:val="00442366"/>
    <w:rsid w:val="004429E4"/>
    <w:rsid w:val="00442BD2"/>
    <w:rsid w:val="004430D5"/>
    <w:rsid w:val="00443579"/>
    <w:rsid w:val="00443D59"/>
    <w:rsid w:val="00444624"/>
    <w:rsid w:val="0044645F"/>
    <w:rsid w:val="00446E67"/>
    <w:rsid w:val="00446E8B"/>
    <w:rsid w:val="00447940"/>
    <w:rsid w:val="00451003"/>
    <w:rsid w:val="00451D25"/>
    <w:rsid w:val="0045207D"/>
    <w:rsid w:val="0045255A"/>
    <w:rsid w:val="0045284A"/>
    <w:rsid w:val="004548E7"/>
    <w:rsid w:val="00460453"/>
    <w:rsid w:val="00460879"/>
    <w:rsid w:val="00460B77"/>
    <w:rsid w:val="00461850"/>
    <w:rsid w:val="00464107"/>
    <w:rsid w:val="00465320"/>
    <w:rsid w:val="004655A5"/>
    <w:rsid w:val="00465777"/>
    <w:rsid w:val="00466CDA"/>
    <w:rsid w:val="00467DFF"/>
    <w:rsid w:val="00467F86"/>
    <w:rsid w:val="00470351"/>
    <w:rsid w:val="0047158B"/>
    <w:rsid w:val="0047210C"/>
    <w:rsid w:val="00472546"/>
    <w:rsid w:val="004743BE"/>
    <w:rsid w:val="0047539C"/>
    <w:rsid w:val="004800D6"/>
    <w:rsid w:val="00480D27"/>
    <w:rsid w:val="00481437"/>
    <w:rsid w:val="004828C2"/>
    <w:rsid w:val="004829E2"/>
    <w:rsid w:val="00482CAA"/>
    <w:rsid w:val="00483251"/>
    <w:rsid w:val="00483C54"/>
    <w:rsid w:val="00484156"/>
    <w:rsid w:val="0048496B"/>
    <w:rsid w:val="00484FBE"/>
    <w:rsid w:val="004856A2"/>
    <w:rsid w:val="00486654"/>
    <w:rsid w:val="00486A70"/>
    <w:rsid w:val="00486F29"/>
    <w:rsid w:val="00487B54"/>
    <w:rsid w:val="0049090A"/>
    <w:rsid w:val="00490DA9"/>
    <w:rsid w:val="00491336"/>
    <w:rsid w:val="0049135C"/>
    <w:rsid w:val="00492968"/>
    <w:rsid w:val="00492E63"/>
    <w:rsid w:val="004950CA"/>
    <w:rsid w:val="00495634"/>
    <w:rsid w:val="0049745C"/>
    <w:rsid w:val="004A04F2"/>
    <w:rsid w:val="004A1963"/>
    <w:rsid w:val="004A2E58"/>
    <w:rsid w:val="004A2F1C"/>
    <w:rsid w:val="004A443F"/>
    <w:rsid w:val="004A6EFE"/>
    <w:rsid w:val="004B0A1B"/>
    <w:rsid w:val="004B20E4"/>
    <w:rsid w:val="004B5A96"/>
    <w:rsid w:val="004B769D"/>
    <w:rsid w:val="004C01BD"/>
    <w:rsid w:val="004C0882"/>
    <w:rsid w:val="004C0CF3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C758F"/>
    <w:rsid w:val="004D196D"/>
    <w:rsid w:val="004D201C"/>
    <w:rsid w:val="004D226F"/>
    <w:rsid w:val="004D2A92"/>
    <w:rsid w:val="004D35AA"/>
    <w:rsid w:val="004D3E1A"/>
    <w:rsid w:val="004D4005"/>
    <w:rsid w:val="004D41CE"/>
    <w:rsid w:val="004D421F"/>
    <w:rsid w:val="004D497C"/>
    <w:rsid w:val="004D5638"/>
    <w:rsid w:val="004D7573"/>
    <w:rsid w:val="004E0289"/>
    <w:rsid w:val="004E1DB0"/>
    <w:rsid w:val="004E3C5E"/>
    <w:rsid w:val="004E40E5"/>
    <w:rsid w:val="004E43BD"/>
    <w:rsid w:val="004E54BD"/>
    <w:rsid w:val="004E55DF"/>
    <w:rsid w:val="004E56F2"/>
    <w:rsid w:val="004E78E2"/>
    <w:rsid w:val="004F0E8E"/>
    <w:rsid w:val="004F0FDD"/>
    <w:rsid w:val="004F1DE2"/>
    <w:rsid w:val="004F2505"/>
    <w:rsid w:val="004F2E7C"/>
    <w:rsid w:val="004F46FD"/>
    <w:rsid w:val="004F4A92"/>
    <w:rsid w:val="004F4D37"/>
    <w:rsid w:val="004F5F8D"/>
    <w:rsid w:val="004F6021"/>
    <w:rsid w:val="004F6CA1"/>
    <w:rsid w:val="004F7720"/>
    <w:rsid w:val="004F7723"/>
    <w:rsid w:val="004F7E26"/>
    <w:rsid w:val="004F7F13"/>
    <w:rsid w:val="00500402"/>
    <w:rsid w:val="005013D5"/>
    <w:rsid w:val="00501599"/>
    <w:rsid w:val="0050345B"/>
    <w:rsid w:val="00503585"/>
    <w:rsid w:val="00504CA8"/>
    <w:rsid w:val="00504D5E"/>
    <w:rsid w:val="0050536D"/>
    <w:rsid w:val="00505F9E"/>
    <w:rsid w:val="005102D5"/>
    <w:rsid w:val="00510BB5"/>
    <w:rsid w:val="00510DE8"/>
    <w:rsid w:val="00511317"/>
    <w:rsid w:val="005125A6"/>
    <w:rsid w:val="00512F2D"/>
    <w:rsid w:val="005131F7"/>
    <w:rsid w:val="00514468"/>
    <w:rsid w:val="00516089"/>
    <w:rsid w:val="005165C2"/>
    <w:rsid w:val="0051765B"/>
    <w:rsid w:val="00521699"/>
    <w:rsid w:val="005217D2"/>
    <w:rsid w:val="00522B57"/>
    <w:rsid w:val="00523C03"/>
    <w:rsid w:val="005261F3"/>
    <w:rsid w:val="00527A57"/>
    <w:rsid w:val="00527A99"/>
    <w:rsid w:val="00530E8E"/>
    <w:rsid w:val="00532779"/>
    <w:rsid w:val="00532874"/>
    <w:rsid w:val="005341F5"/>
    <w:rsid w:val="005346C6"/>
    <w:rsid w:val="00535608"/>
    <w:rsid w:val="00536E48"/>
    <w:rsid w:val="00537314"/>
    <w:rsid w:val="00537EEF"/>
    <w:rsid w:val="00541DBD"/>
    <w:rsid w:val="00542507"/>
    <w:rsid w:val="005428A1"/>
    <w:rsid w:val="0054301E"/>
    <w:rsid w:val="00544986"/>
    <w:rsid w:val="00544CF5"/>
    <w:rsid w:val="005474AB"/>
    <w:rsid w:val="00551410"/>
    <w:rsid w:val="00551D13"/>
    <w:rsid w:val="00551E05"/>
    <w:rsid w:val="00552048"/>
    <w:rsid w:val="005524E6"/>
    <w:rsid w:val="005529BF"/>
    <w:rsid w:val="005556C4"/>
    <w:rsid w:val="005576D1"/>
    <w:rsid w:val="005601C2"/>
    <w:rsid w:val="0056057A"/>
    <w:rsid w:val="00560596"/>
    <w:rsid w:val="00560E84"/>
    <w:rsid w:val="005610D8"/>
    <w:rsid w:val="00562568"/>
    <w:rsid w:val="00562FD6"/>
    <w:rsid w:val="005659A8"/>
    <w:rsid w:val="00565DFE"/>
    <w:rsid w:val="00566130"/>
    <w:rsid w:val="0056628A"/>
    <w:rsid w:val="005662D7"/>
    <w:rsid w:val="00566C36"/>
    <w:rsid w:val="00566E84"/>
    <w:rsid w:val="00567046"/>
    <w:rsid w:val="0057033A"/>
    <w:rsid w:val="00570E97"/>
    <w:rsid w:val="00571505"/>
    <w:rsid w:val="00571541"/>
    <w:rsid w:val="00574BC4"/>
    <w:rsid w:val="00576CBE"/>
    <w:rsid w:val="00576E84"/>
    <w:rsid w:val="0058085E"/>
    <w:rsid w:val="00580F8C"/>
    <w:rsid w:val="00582475"/>
    <w:rsid w:val="00582B92"/>
    <w:rsid w:val="005839E8"/>
    <w:rsid w:val="00583BC2"/>
    <w:rsid w:val="00584754"/>
    <w:rsid w:val="00585D67"/>
    <w:rsid w:val="00586262"/>
    <w:rsid w:val="00586A00"/>
    <w:rsid w:val="00590EC2"/>
    <w:rsid w:val="005916A3"/>
    <w:rsid w:val="0059197B"/>
    <w:rsid w:val="00591E83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0D8C"/>
    <w:rsid w:val="005A18C9"/>
    <w:rsid w:val="005A393A"/>
    <w:rsid w:val="005A6063"/>
    <w:rsid w:val="005A7535"/>
    <w:rsid w:val="005B49F3"/>
    <w:rsid w:val="005B4A3A"/>
    <w:rsid w:val="005B55C4"/>
    <w:rsid w:val="005B5BB8"/>
    <w:rsid w:val="005B5E1E"/>
    <w:rsid w:val="005B67B8"/>
    <w:rsid w:val="005B6F12"/>
    <w:rsid w:val="005B73CB"/>
    <w:rsid w:val="005C1FAD"/>
    <w:rsid w:val="005C6D75"/>
    <w:rsid w:val="005C79EF"/>
    <w:rsid w:val="005D082C"/>
    <w:rsid w:val="005D1E64"/>
    <w:rsid w:val="005D1FCB"/>
    <w:rsid w:val="005D264D"/>
    <w:rsid w:val="005D557A"/>
    <w:rsid w:val="005D6C04"/>
    <w:rsid w:val="005D6EE3"/>
    <w:rsid w:val="005E0378"/>
    <w:rsid w:val="005E0A53"/>
    <w:rsid w:val="005E3469"/>
    <w:rsid w:val="005E4FB2"/>
    <w:rsid w:val="005E5772"/>
    <w:rsid w:val="005E588A"/>
    <w:rsid w:val="005E62E7"/>
    <w:rsid w:val="005E7248"/>
    <w:rsid w:val="005F0DF3"/>
    <w:rsid w:val="005F137F"/>
    <w:rsid w:val="005F1874"/>
    <w:rsid w:val="005F1D90"/>
    <w:rsid w:val="005F2063"/>
    <w:rsid w:val="005F23EC"/>
    <w:rsid w:val="005F375B"/>
    <w:rsid w:val="005F45A9"/>
    <w:rsid w:val="005F4660"/>
    <w:rsid w:val="005F78E4"/>
    <w:rsid w:val="00600037"/>
    <w:rsid w:val="0060024D"/>
    <w:rsid w:val="0060136E"/>
    <w:rsid w:val="00601BB1"/>
    <w:rsid w:val="00601FE5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0DFC"/>
    <w:rsid w:val="00611041"/>
    <w:rsid w:val="00613777"/>
    <w:rsid w:val="00613B1E"/>
    <w:rsid w:val="00613BBC"/>
    <w:rsid w:val="00613EFF"/>
    <w:rsid w:val="006143AB"/>
    <w:rsid w:val="006154B9"/>
    <w:rsid w:val="006168B7"/>
    <w:rsid w:val="00616A5F"/>
    <w:rsid w:val="00616F45"/>
    <w:rsid w:val="0061760B"/>
    <w:rsid w:val="006177C3"/>
    <w:rsid w:val="0062239B"/>
    <w:rsid w:val="006225D9"/>
    <w:rsid w:val="00623850"/>
    <w:rsid w:val="00623CFD"/>
    <w:rsid w:val="00624E0B"/>
    <w:rsid w:val="00624EF7"/>
    <w:rsid w:val="0062663F"/>
    <w:rsid w:val="00627936"/>
    <w:rsid w:val="0063031D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5753"/>
    <w:rsid w:val="0063699A"/>
    <w:rsid w:val="00641093"/>
    <w:rsid w:val="00642EA7"/>
    <w:rsid w:val="00643DC6"/>
    <w:rsid w:val="00646429"/>
    <w:rsid w:val="00646787"/>
    <w:rsid w:val="00647DA5"/>
    <w:rsid w:val="006500C0"/>
    <w:rsid w:val="006521C6"/>
    <w:rsid w:val="00654241"/>
    <w:rsid w:val="0065442A"/>
    <w:rsid w:val="0065501D"/>
    <w:rsid w:val="006563E1"/>
    <w:rsid w:val="0065682B"/>
    <w:rsid w:val="006569F1"/>
    <w:rsid w:val="00660D62"/>
    <w:rsid w:val="00660E6A"/>
    <w:rsid w:val="006629D0"/>
    <w:rsid w:val="00663CF6"/>
    <w:rsid w:val="00663E2C"/>
    <w:rsid w:val="00664060"/>
    <w:rsid w:val="006658E6"/>
    <w:rsid w:val="006674F8"/>
    <w:rsid w:val="006676FD"/>
    <w:rsid w:val="0067065E"/>
    <w:rsid w:val="00671E41"/>
    <w:rsid w:val="00672766"/>
    <w:rsid w:val="006744FE"/>
    <w:rsid w:val="00674C67"/>
    <w:rsid w:val="00675143"/>
    <w:rsid w:val="0067541C"/>
    <w:rsid w:val="006756EC"/>
    <w:rsid w:val="00675F52"/>
    <w:rsid w:val="0067610E"/>
    <w:rsid w:val="006762DB"/>
    <w:rsid w:val="00676924"/>
    <w:rsid w:val="00677A1F"/>
    <w:rsid w:val="0068127D"/>
    <w:rsid w:val="00681A39"/>
    <w:rsid w:val="00682B64"/>
    <w:rsid w:val="006832A2"/>
    <w:rsid w:val="00683890"/>
    <w:rsid w:val="00683B2E"/>
    <w:rsid w:val="00683B57"/>
    <w:rsid w:val="006840A2"/>
    <w:rsid w:val="00684A87"/>
    <w:rsid w:val="00684E09"/>
    <w:rsid w:val="006904FD"/>
    <w:rsid w:val="00690BA8"/>
    <w:rsid w:val="00691108"/>
    <w:rsid w:val="00692705"/>
    <w:rsid w:val="00692BD6"/>
    <w:rsid w:val="006931E5"/>
    <w:rsid w:val="006946F7"/>
    <w:rsid w:val="006960A7"/>
    <w:rsid w:val="0069684F"/>
    <w:rsid w:val="00696BF9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3250"/>
    <w:rsid w:val="006B5322"/>
    <w:rsid w:val="006B6542"/>
    <w:rsid w:val="006C0D36"/>
    <w:rsid w:val="006C17DC"/>
    <w:rsid w:val="006C4DB6"/>
    <w:rsid w:val="006C5864"/>
    <w:rsid w:val="006C5D35"/>
    <w:rsid w:val="006C5E87"/>
    <w:rsid w:val="006C62C9"/>
    <w:rsid w:val="006C6D78"/>
    <w:rsid w:val="006C6ED5"/>
    <w:rsid w:val="006D03F4"/>
    <w:rsid w:val="006D095C"/>
    <w:rsid w:val="006D0D12"/>
    <w:rsid w:val="006D0DCE"/>
    <w:rsid w:val="006D171B"/>
    <w:rsid w:val="006D1DC5"/>
    <w:rsid w:val="006D213D"/>
    <w:rsid w:val="006D272C"/>
    <w:rsid w:val="006D3FAE"/>
    <w:rsid w:val="006D3FEC"/>
    <w:rsid w:val="006D4553"/>
    <w:rsid w:val="006D6B2B"/>
    <w:rsid w:val="006D711B"/>
    <w:rsid w:val="006D7A14"/>
    <w:rsid w:val="006E11EA"/>
    <w:rsid w:val="006E1A7D"/>
    <w:rsid w:val="006E244C"/>
    <w:rsid w:val="006E37A5"/>
    <w:rsid w:val="006E5AC8"/>
    <w:rsid w:val="006E5CA7"/>
    <w:rsid w:val="006E63CD"/>
    <w:rsid w:val="006E6B1F"/>
    <w:rsid w:val="006E6F42"/>
    <w:rsid w:val="006E71FC"/>
    <w:rsid w:val="006E7450"/>
    <w:rsid w:val="006F0694"/>
    <w:rsid w:val="006F1963"/>
    <w:rsid w:val="006F2CB8"/>
    <w:rsid w:val="006F322A"/>
    <w:rsid w:val="006F3687"/>
    <w:rsid w:val="006F4905"/>
    <w:rsid w:val="006F5A61"/>
    <w:rsid w:val="006F65CD"/>
    <w:rsid w:val="006F726A"/>
    <w:rsid w:val="00701E2A"/>
    <w:rsid w:val="00701F09"/>
    <w:rsid w:val="0070245E"/>
    <w:rsid w:val="007025D4"/>
    <w:rsid w:val="00702C59"/>
    <w:rsid w:val="00703E18"/>
    <w:rsid w:val="00704ADD"/>
    <w:rsid w:val="00704CE3"/>
    <w:rsid w:val="0070522A"/>
    <w:rsid w:val="0070573E"/>
    <w:rsid w:val="00707486"/>
    <w:rsid w:val="007110ED"/>
    <w:rsid w:val="00711A5A"/>
    <w:rsid w:val="00712772"/>
    <w:rsid w:val="00716363"/>
    <w:rsid w:val="00720EBF"/>
    <w:rsid w:val="007215B5"/>
    <w:rsid w:val="00723E8B"/>
    <w:rsid w:val="0072457D"/>
    <w:rsid w:val="00724617"/>
    <w:rsid w:val="00726AB5"/>
    <w:rsid w:val="00730D0C"/>
    <w:rsid w:val="007313A9"/>
    <w:rsid w:val="00731E52"/>
    <w:rsid w:val="00732389"/>
    <w:rsid w:val="00733349"/>
    <w:rsid w:val="00733AAC"/>
    <w:rsid w:val="00733FBD"/>
    <w:rsid w:val="007344AB"/>
    <w:rsid w:val="00735A81"/>
    <w:rsid w:val="00735A9B"/>
    <w:rsid w:val="00735E93"/>
    <w:rsid w:val="0073684B"/>
    <w:rsid w:val="0074038D"/>
    <w:rsid w:val="007403C5"/>
    <w:rsid w:val="00740479"/>
    <w:rsid w:val="0074087B"/>
    <w:rsid w:val="007420FB"/>
    <w:rsid w:val="00742317"/>
    <w:rsid w:val="007426AC"/>
    <w:rsid w:val="00743D2B"/>
    <w:rsid w:val="00745B9F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FCB"/>
    <w:rsid w:val="00766F2C"/>
    <w:rsid w:val="0076735E"/>
    <w:rsid w:val="007679BC"/>
    <w:rsid w:val="00767B79"/>
    <w:rsid w:val="00770061"/>
    <w:rsid w:val="0077032D"/>
    <w:rsid w:val="0077096C"/>
    <w:rsid w:val="00770CBE"/>
    <w:rsid w:val="00771103"/>
    <w:rsid w:val="00771497"/>
    <w:rsid w:val="00774288"/>
    <w:rsid w:val="0077459B"/>
    <w:rsid w:val="00774838"/>
    <w:rsid w:val="0077488A"/>
    <w:rsid w:val="007758B6"/>
    <w:rsid w:val="007772A4"/>
    <w:rsid w:val="00777DCF"/>
    <w:rsid w:val="007811B9"/>
    <w:rsid w:val="00782C5D"/>
    <w:rsid w:val="00783CD6"/>
    <w:rsid w:val="00784933"/>
    <w:rsid w:val="0078531E"/>
    <w:rsid w:val="00785DCF"/>
    <w:rsid w:val="00786101"/>
    <w:rsid w:val="007869D8"/>
    <w:rsid w:val="00786AB8"/>
    <w:rsid w:val="00786D58"/>
    <w:rsid w:val="00786E34"/>
    <w:rsid w:val="00786F3E"/>
    <w:rsid w:val="007872E3"/>
    <w:rsid w:val="00787368"/>
    <w:rsid w:val="00790BC8"/>
    <w:rsid w:val="0079105D"/>
    <w:rsid w:val="0079149D"/>
    <w:rsid w:val="007921CB"/>
    <w:rsid w:val="007925BD"/>
    <w:rsid w:val="00793924"/>
    <w:rsid w:val="007940E5"/>
    <w:rsid w:val="0079419D"/>
    <w:rsid w:val="00794D7C"/>
    <w:rsid w:val="007951FB"/>
    <w:rsid w:val="00797AC8"/>
    <w:rsid w:val="00797E69"/>
    <w:rsid w:val="007A07B0"/>
    <w:rsid w:val="007A1C2B"/>
    <w:rsid w:val="007A21F2"/>
    <w:rsid w:val="007A21F4"/>
    <w:rsid w:val="007A24DB"/>
    <w:rsid w:val="007A25BD"/>
    <w:rsid w:val="007A3A5B"/>
    <w:rsid w:val="007A3E7E"/>
    <w:rsid w:val="007A44B9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5E2"/>
    <w:rsid w:val="007B5A24"/>
    <w:rsid w:val="007B5FD7"/>
    <w:rsid w:val="007B71E1"/>
    <w:rsid w:val="007B77B3"/>
    <w:rsid w:val="007C034C"/>
    <w:rsid w:val="007C0855"/>
    <w:rsid w:val="007C1532"/>
    <w:rsid w:val="007C16FE"/>
    <w:rsid w:val="007C23B0"/>
    <w:rsid w:val="007C2D67"/>
    <w:rsid w:val="007C31AB"/>
    <w:rsid w:val="007C3481"/>
    <w:rsid w:val="007C3A76"/>
    <w:rsid w:val="007C4F70"/>
    <w:rsid w:val="007C5140"/>
    <w:rsid w:val="007C6C6A"/>
    <w:rsid w:val="007C704A"/>
    <w:rsid w:val="007C71A6"/>
    <w:rsid w:val="007D0195"/>
    <w:rsid w:val="007D0627"/>
    <w:rsid w:val="007D2679"/>
    <w:rsid w:val="007D2BAB"/>
    <w:rsid w:val="007D47A8"/>
    <w:rsid w:val="007D578B"/>
    <w:rsid w:val="007D6741"/>
    <w:rsid w:val="007E163E"/>
    <w:rsid w:val="007E3CD4"/>
    <w:rsid w:val="007E4550"/>
    <w:rsid w:val="007E45E3"/>
    <w:rsid w:val="007E4CB3"/>
    <w:rsid w:val="007E5E84"/>
    <w:rsid w:val="007E6434"/>
    <w:rsid w:val="007F20D4"/>
    <w:rsid w:val="007F2E3A"/>
    <w:rsid w:val="007F36E9"/>
    <w:rsid w:val="007F3EDB"/>
    <w:rsid w:val="007F3F7F"/>
    <w:rsid w:val="007F40B1"/>
    <w:rsid w:val="007F54F6"/>
    <w:rsid w:val="007F6AC6"/>
    <w:rsid w:val="007F74F6"/>
    <w:rsid w:val="007F7DEF"/>
    <w:rsid w:val="008003F2"/>
    <w:rsid w:val="00800C36"/>
    <w:rsid w:val="008014F1"/>
    <w:rsid w:val="00801702"/>
    <w:rsid w:val="00802EA0"/>
    <w:rsid w:val="008045D8"/>
    <w:rsid w:val="008051BE"/>
    <w:rsid w:val="00805675"/>
    <w:rsid w:val="00805700"/>
    <w:rsid w:val="00806B5A"/>
    <w:rsid w:val="00807B14"/>
    <w:rsid w:val="00807B2B"/>
    <w:rsid w:val="008104F9"/>
    <w:rsid w:val="008107D3"/>
    <w:rsid w:val="00811E0A"/>
    <w:rsid w:val="00812272"/>
    <w:rsid w:val="00813A81"/>
    <w:rsid w:val="00814B13"/>
    <w:rsid w:val="008153B3"/>
    <w:rsid w:val="00815FC6"/>
    <w:rsid w:val="00816E9D"/>
    <w:rsid w:val="008217F1"/>
    <w:rsid w:val="008218D8"/>
    <w:rsid w:val="00821C94"/>
    <w:rsid w:val="0082430E"/>
    <w:rsid w:val="00824637"/>
    <w:rsid w:val="008258FD"/>
    <w:rsid w:val="00825B6A"/>
    <w:rsid w:val="008261F8"/>
    <w:rsid w:val="00827013"/>
    <w:rsid w:val="00827297"/>
    <w:rsid w:val="00827D1C"/>
    <w:rsid w:val="00830DBB"/>
    <w:rsid w:val="00831F20"/>
    <w:rsid w:val="008327B0"/>
    <w:rsid w:val="00832A91"/>
    <w:rsid w:val="008338DC"/>
    <w:rsid w:val="00833A12"/>
    <w:rsid w:val="00833D7A"/>
    <w:rsid w:val="00835D60"/>
    <w:rsid w:val="00835F54"/>
    <w:rsid w:val="008370F4"/>
    <w:rsid w:val="0083747E"/>
    <w:rsid w:val="0083767D"/>
    <w:rsid w:val="0083768C"/>
    <w:rsid w:val="00837A25"/>
    <w:rsid w:val="008407CD"/>
    <w:rsid w:val="00840CB2"/>
    <w:rsid w:val="0084125A"/>
    <w:rsid w:val="00841ADC"/>
    <w:rsid w:val="00841B3E"/>
    <w:rsid w:val="00841E05"/>
    <w:rsid w:val="008430F9"/>
    <w:rsid w:val="008434E5"/>
    <w:rsid w:val="0084477C"/>
    <w:rsid w:val="008449B2"/>
    <w:rsid w:val="008456AC"/>
    <w:rsid w:val="00850969"/>
    <w:rsid w:val="008509B5"/>
    <w:rsid w:val="008542A2"/>
    <w:rsid w:val="0085448A"/>
    <w:rsid w:val="00855633"/>
    <w:rsid w:val="00860164"/>
    <w:rsid w:val="0086233F"/>
    <w:rsid w:val="00864A3F"/>
    <w:rsid w:val="0086521B"/>
    <w:rsid w:val="00865C9D"/>
    <w:rsid w:val="008661EC"/>
    <w:rsid w:val="0086652A"/>
    <w:rsid w:val="00866F79"/>
    <w:rsid w:val="00867319"/>
    <w:rsid w:val="0086740B"/>
    <w:rsid w:val="00871819"/>
    <w:rsid w:val="00871CC8"/>
    <w:rsid w:val="00873132"/>
    <w:rsid w:val="008734F4"/>
    <w:rsid w:val="00874922"/>
    <w:rsid w:val="008763D1"/>
    <w:rsid w:val="00877582"/>
    <w:rsid w:val="00877A43"/>
    <w:rsid w:val="00881620"/>
    <w:rsid w:val="00885376"/>
    <w:rsid w:val="00885A81"/>
    <w:rsid w:val="008864B2"/>
    <w:rsid w:val="008866B3"/>
    <w:rsid w:val="00890857"/>
    <w:rsid w:val="0089114B"/>
    <w:rsid w:val="00892156"/>
    <w:rsid w:val="008921AB"/>
    <w:rsid w:val="00892339"/>
    <w:rsid w:val="008927F7"/>
    <w:rsid w:val="00892CD6"/>
    <w:rsid w:val="00892E4C"/>
    <w:rsid w:val="00892F68"/>
    <w:rsid w:val="00896DA6"/>
    <w:rsid w:val="00897D35"/>
    <w:rsid w:val="008A05EE"/>
    <w:rsid w:val="008A06E8"/>
    <w:rsid w:val="008A106E"/>
    <w:rsid w:val="008A148C"/>
    <w:rsid w:val="008A24C8"/>
    <w:rsid w:val="008A2782"/>
    <w:rsid w:val="008A51E0"/>
    <w:rsid w:val="008A5C52"/>
    <w:rsid w:val="008A5CC2"/>
    <w:rsid w:val="008A6100"/>
    <w:rsid w:val="008A6120"/>
    <w:rsid w:val="008A68B8"/>
    <w:rsid w:val="008A6C1B"/>
    <w:rsid w:val="008A7585"/>
    <w:rsid w:val="008A7C61"/>
    <w:rsid w:val="008B0029"/>
    <w:rsid w:val="008B0055"/>
    <w:rsid w:val="008B04EC"/>
    <w:rsid w:val="008B05B3"/>
    <w:rsid w:val="008B0846"/>
    <w:rsid w:val="008B0E12"/>
    <w:rsid w:val="008B1511"/>
    <w:rsid w:val="008B1E41"/>
    <w:rsid w:val="008B48F5"/>
    <w:rsid w:val="008B4F9C"/>
    <w:rsid w:val="008B5981"/>
    <w:rsid w:val="008B68A3"/>
    <w:rsid w:val="008B6D1A"/>
    <w:rsid w:val="008B73B1"/>
    <w:rsid w:val="008B742B"/>
    <w:rsid w:val="008C0917"/>
    <w:rsid w:val="008C1212"/>
    <w:rsid w:val="008C1512"/>
    <w:rsid w:val="008C1ECA"/>
    <w:rsid w:val="008C2A1C"/>
    <w:rsid w:val="008C4168"/>
    <w:rsid w:val="008C7032"/>
    <w:rsid w:val="008C791F"/>
    <w:rsid w:val="008D0968"/>
    <w:rsid w:val="008D3E40"/>
    <w:rsid w:val="008D54FE"/>
    <w:rsid w:val="008D587E"/>
    <w:rsid w:val="008D61D1"/>
    <w:rsid w:val="008D66DA"/>
    <w:rsid w:val="008D7A18"/>
    <w:rsid w:val="008D7DF3"/>
    <w:rsid w:val="008E038C"/>
    <w:rsid w:val="008E145A"/>
    <w:rsid w:val="008E1772"/>
    <w:rsid w:val="008E3214"/>
    <w:rsid w:val="008E39C0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E6C81"/>
    <w:rsid w:val="008E710C"/>
    <w:rsid w:val="008F1CCE"/>
    <w:rsid w:val="008F21B1"/>
    <w:rsid w:val="008F3852"/>
    <w:rsid w:val="008F4532"/>
    <w:rsid w:val="008F4B6C"/>
    <w:rsid w:val="008F6861"/>
    <w:rsid w:val="008F6F61"/>
    <w:rsid w:val="008F7497"/>
    <w:rsid w:val="008F7A28"/>
    <w:rsid w:val="009015AA"/>
    <w:rsid w:val="00901FBA"/>
    <w:rsid w:val="009026EE"/>
    <w:rsid w:val="00902AE1"/>
    <w:rsid w:val="00902F4A"/>
    <w:rsid w:val="0090377E"/>
    <w:rsid w:val="00903FCD"/>
    <w:rsid w:val="00904C47"/>
    <w:rsid w:val="00904EFB"/>
    <w:rsid w:val="00905282"/>
    <w:rsid w:val="0090573F"/>
    <w:rsid w:val="00905AE2"/>
    <w:rsid w:val="00906243"/>
    <w:rsid w:val="00906A39"/>
    <w:rsid w:val="009104E4"/>
    <w:rsid w:val="00912E0C"/>
    <w:rsid w:val="009132F7"/>
    <w:rsid w:val="00913C49"/>
    <w:rsid w:val="0091433D"/>
    <w:rsid w:val="0091531A"/>
    <w:rsid w:val="00916C71"/>
    <w:rsid w:val="00917126"/>
    <w:rsid w:val="00920D0A"/>
    <w:rsid w:val="00921747"/>
    <w:rsid w:val="00921CC3"/>
    <w:rsid w:val="0092203A"/>
    <w:rsid w:val="00922679"/>
    <w:rsid w:val="0092280A"/>
    <w:rsid w:val="009228ED"/>
    <w:rsid w:val="00923BCE"/>
    <w:rsid w:val="0092444D"/>
    <w:rsid w:val="00924A0C"/>
    <w:rsid w:val="00924B17"/>
    <w:rsid w:val="00924C53"/>
    <w:rsid w:val="00925189"/>
    <w:rsid w:val="00925296"/>
    <w:rsid w:val="00925847"/>
    <w:rsid w:val="00925973"/>
    <w:rsid w:val="00926BAB"/>
    <w:rsid w:val="00927C16"/>
    <w:rsid w:val="00930C1A"/>
    <w:rsid w:val="00932D67"/>
    <w:rsid w:val="00933395"/>
    <w:rsid w:val="00933BBE"/>
    <w:rsid w:val="00936E61"/>
    <w:rsid w:val="0093742A"/>
    <w:rsid w:val="00937550"/>
    <w:rsid w:val="00940683"/>
    <w:rsid w:val="00940A48"/>
    <w:rsid w:val="009418F7"/>
    <w:rsid w:val="009419E4"/>
    <w:rsid w:val="00941D43"/>
    <w:rsid w:val="00942146"/>
    <w:rsid w:val="0094225D"/>
    <w:rsid w:val="009426D1"/>
    <w:rsid w:val="009434E2"/>
    <w:rsid w:val="00943CCC"/>
    <w:rsid w:val="0094771A"/>
    <w:rsid w:val="00947B05"/>
    <w:rsid w:val="00950C94"/>
    <w:rsid w:val="00954239"/>
    <w:rsid w:val="00954950"/>
    <w:rsid w:val="009559F6"/>
    <w:rsid w:val="00956377"/>
    <w:rsid w:val="00956465"/>
    <w:rsid w:val="009568CA"/>
    <w:rsid w:val="009571FF"/>
    <w:rsid w:val="00957378"/>
    <w:rsid w:val="00957A6B"/>
    <w:rsid w:val="00957EC6"/>
    <w:rsid w:val="00960661"/>
    <w:rsid w:val="00961AB6"/>
    <w:rsid w:val="009626AF"/>
    <w:rsid w:val="00963302"/>
    <w:rsid w:val="0096773E"/>
    <w:rsid w:val="009679D5"/>
    <w:rsid w:val="00970661"/>
    <w:rsid w:val="00971754"/>
    <w:rsid w:val="00971E46"/>
    <w:rsid w:val="00974D58"/>
    <w:rsid w:val="009752DD"/>
    <w:rsid w:val="00976D35"/>
    <w:rsid w:val="009775CE"/>
    <w:rsid w:val="00977A5F"/>
    <w:rsid w:val="00977E39"/>
    <w:rsid w:val="00980798"/>
    <w:rsid w:val="00980AD4"/>
    <w:rsid w:val="00981A6E"/>
    <w:rsid w:val="00983719"/>
    <w:rsid w:val="00985588"/>
    <w:rsid w:val="00986416"/>
    <w:rsid w:val="00987B19"/>
    <w:rsid w:val="00987F27"/>
    <w:rsid w:val="00990AD3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4F5C"/>
    <w:rsid w:val="00995684"/>
    <w:rsid w:val="00995FEB"/>
    <w:rsid w:val="00997555"/>
    <w:rsid w:val="009A1955"/>
    <w:rsid w:val="009A27CC"/>
    <w:rsid w:val="009A2A28"/>
    <w:rsid w:val="009A3A43"/>
    <w:rsid w:val="009A4BDA"/>
    <w:rsid w:val="009A6C63"/>
    <w:rsid w:val="009A6F95"/>
    <w:rsid w:val="009A74E8"/>
    <w:rsid w:val="009B129D"/>
    <w:rsid w:val="009B299F"/>
    <w:rsid w:val="009B3077"/>
    <w:rsid w:val="009B3BD3"/>
    <w:rsid w:val="009B6AF5"/>
    <w:rsid w:val="009C004B"/>
    <w:rsid w:val="009C06FD"/>
    <w:rsid w:val="009C61DB"/>
    <w:rsid w:val="009C6691"/>
    <w:rsid w:val="009C76D7"/>
    <w:rsid w:val="009C79FE"/>
    <w:rsid w:val="009D02BE"/>
    <w:rsid w:val="009D1200"/>
    <w:rsid w:val="009D2143"/>
    <w:rsid w:val="009D25FE"/>
    <w:rsid w:val="009D2633"/>
    <w:rsid w:val="009D2A19"/>
    <w:rsid w:val="009D2B4E"/>
    <w:rsid w:val="009D3BB5"/>
    <w:rsid w:val="009D4111"/>
    <w:rsid w:val="009D4456"/>
    <w:rsid w:val="009D4CA0"/>
    <w:rsid w:val="009D4F34"/>
    <w:rsid w:val="009E1D0F"/>
    <w:rsid w:val="009E1E1D"/>
    <w:rsid w:val="009E1F23"/>
    <w:rsid w:val="009E5C2E"/>
    <w:rsid w:val="009E62C9"/>
    <w:rsid w:val="009F1A5A"/>
    <w:rsid w:val="009F2606"/>
    <w:rsid w:val="009F3123"/>
    <w:rsid w:val="009F328D"/>
    <w:rsid w:val="009F3C10"/>
    <w:rsid w:val="009F5A19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45DA"/>
    <w:rsid w:val="00A06E58"/>
    <w:rsid w:val="00A108D1"/>
    <w:rsid w:val="00A11D1C"/>
    <w:rsid w:val="00A11DA8"/>
    <w:rsid w:val="00A125BD"/>
    <w:rsid w:val="00A12945"/>
    <w:rsid w:val="00A14891"/>
    <w:rsid w:val="00A14A7D"/>
    <w:rsid w:val="00A1518F"/>
    <w:rsid w:val="00A174C3"/>
    <w:rsid w:val="00A2027D"/>
    <w:rsid w:val="00A2348D"/>
    <w:rsid w:val="00A23E76"/>
    <w:rsid w:val="00A24E51"/>
    <w:rsid w:val="00A24F6A"/>
    <w:rsid w:val="00A255D2"/>
    <w:rsid w:val="00A2563F"/>
    <w:rsid w:val="00A260AE"/>
    <w:rsid w:val="00A261F7"/>
    <w:rsid w:val="00A26360"/>
    <w:rsid w:val="00A26666"/>
    <w:rsid w:val="00A26E42"/>
    <w:rsid w:val="00A27924"/>
    <w:rsid w:val="00A3036A"/>
    <w:rsid w:val="00A309E3"/>
    <w:rsid w:val="00A31D6F"/>
    <w:rsid w:val="00A3294D"/>
    <w:rsid w:val="00A32AB8"/>
    <w:rsid w:val="00A331E9"/>
    <w:rsid w:val="00A33573"/>
    <w:rsid w:val="00A350D7"/>
    <w:rsid w:val="00A368F1"/>
    <w:rsid w:val="00A36F95"/>
    <w:rsid w:val="00A3757D"/>
    <w:rsid w:val="00A37BA0"/>
    <w:rsid w:val="00A404E4"/>
    <w:rsid w:val="00A40CCB"/>
    <w:rsid w:val="00A42AD9"/>
    <w:rsid w:val="00A42FDD"/>
    <w:rsid w:val="00A43E03"/>
    <w:rsid w:val="00A44CC0"/>
    <w:rsid w:val="00A44D91"/>
    <w:rsid w:val="00A453F4"/>
    <w:rsid w:val="00A45953"/>
    <w:rsid w:val="00A46449"/>
    <w:rsid w:val="00A46A92"/>
    <w:rsid w:val="00A46B14"/>
    <w:rsid w:val="00A47B30"/>
    <w:rsid w:val="00A47E8B"/>
    <w:rsid w:val="00A520C6"/>
    <w:rsid w:val="00A525C4"/>
    <w:rsid w:val="00A531FB"/>
    <w:rsid w:val="00A533CA"/>
    <w:rsid w:val="00A53D18"/>
    <w:rsid w:val="00A546DE"/>
    <w:rsid w:val="00A54CEF"/>
    <w:rsid w:val="00A55AB7"/>
    <w:rsid w:val="00A57DF1"/>
    <w:rsid w:val="00A6393D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5D1"/>
    <w:rsid w:val="00A73EF3"/>
    <w:rsid w:val="00A74861"/>
    <w:rsid w:val="00A75168"/>
    <w:rsid w:val="00A758E1"/>
    <w:rsid w:val="00A75FCE"/>
    <w:rsid w:val="00A77EE8"/>
    <w:rsid w:val="00A80699"/>
    <w:rsid w:val="00A816C2"/>
    <w:rsid w:val="00A82937"/>
    <w:rsid w:val="00A82FA5"/>
    <w:rsid w:val="00A83590"/>
    <w:rsid w:val="00A83D46"/>
    <w:rsid w:val="00A84B74"/>
    <w:rsid w:val="00A9066A"/>
    <w:rsid w:val="00A909D4"/>
    <w:rsid w:val="00A90D3C"/>
    <w:rsid w:val="00A917E1"/>
    <w:rsid w:val="00A91977"/>
    <w:rsid w:val="00A92AAE"/>
    <w:rsid w:val="00A93499"/>
    <w:rsid w:val="00A934BD"/>
    <w:rsid w:val="00A959FC"/>
    <w:rsid w:val="00A96584"/>
    <w:rsid w:val="00A971BD"/>
    <w:rsid w:val="00AA08F7"/>
    <w:rsid w:val="00AA0E31"/>
    <w:rsid w:val="00AA1C43"/>
    <w:rsid w:val="00AA21C3"/>
    <w:rsid w:val="00AA2582"/>
    <w:rsid w:val="00AA3DA5"/>
    <w:rsid w:val="00AA4356"/>
    <w:rsid w:val="00AA4446"/>
    <w:rsid w:val="00AA4B9F"/>
    <w:rsid w:val="00AA60EE"/>
    <w:rsid w:val="00AA6394"/>
    <w:rsid w:val="00AB2193"/>
    <w:rsid w:val="00AB33B2"/>
    <w:rsid w:val="00AB389E"/>
    <w:rsid w:val="00AB3FE5"/>
    <w:rsid w:val="00AB4B1A"/>
    <w:rsid w:val="00AB73CE"/>
    <w:rsid w:val="00AC11DE"/>
    <w:rsid w:val="00AC1827"/>
    <w:rsid w:val="00AC3321"/>
    <w:rsid w:val="00AC4788"/>
    <w:rsid w:val="00AC6BEE"/>
    <w:rsid w:val="00AC7FC7"/>
    <w:rsid w:val="00AD0553"/>
    <w:rsid w:val="00AD0899"/>
    <w:rsid w:val="00AD0D3F"/>
    <w:rsid w:val="00AD10EA"/>
    <w:rsid w:val="00AD3FBE"/>
    <w:rsid w:val="00AD456C"/>
    <w:rsid w:val="00AD4D88"/>
    <w:rsid w:val="00AD5239"/>
    <w:rsid w:val="00AD5FDA"/>
    <w:rsid w:val="00AD64A5"/>
    <w:rsid w:val="00AD6925"/>
    <w:rsid w:val="00AD72BE"/>
    <w:rsid w:val="00AE011A"/>
    <w:rsid w:val="00AE08AB"/>
    <w:rsid w:val="00AE1C9B"/>
    <w:rsid w:val="00AE1F04"/>
    <w:rsid w:val="00AE3795"/>
    <w:rsid w:val="00AE4FBF"/>
    <w:rsid w:val="00AE73E1"/>
    <w:rsid w:val="00AF0F5E"/>
    <w:rsid w:val="00AF1DA3"/>
    <w:rsid w:val="00AF248C"/>
    <w:rsid w:val="00AF3348"/>
    <w:rsid w:val="00AF5AC2"/>
    <w:rsid w:val="00AF7241"/>
    <w:rsid w:val="00AF73DC"/>
    <w:rsid w:val="00AF7AB6"/>
    <w:rsid w:val="00AF7EF3"/>
    <w:rsid w:val="00B00CF6"/>
    <w:rsid w:val="00B02244"/>
    <w:rsid w:val="00B03BE9"/>
    <w:rsid w:val="00B03F48"/>
    <w:rsid w:val="00B04153"/>
    <w:rsid w:val="00B069FC"/>
    <w:rsid w:val="00B07483"/>
    <w:rsid w:val="00B074FF"/>
    <w:rsid w:val="00B0796D"/>
    <w:rsid w:val="00B07F0E"/>
    <w:rsid w:val="00B102EF"/>
    <w:rsid w:val="00B10614"/>
    <w:rsid w:val="00B1093B"/>
    <w:rsid w:val="00B11763"/>
    <w:rsid w:val="00B11AAD"/>
    <w:rsid w:val="00B11BDB"/>
    <w:rsid w:val="00B140CC"/>
    <w:rsid w:val="00B15C0F"/>
    <w:rsid w:val="00B15E14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53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67C"/>
    <w:rsid w:val="00B357A3"/>
    <w:rsid w:val="00B357DA"/>
    <w:rsid w:val="00B35FC0"/>
    <w:rsid w:val="00B435CC"/>
    <w:rsid w:val="00B43A98"/>
    <w:rsid w:val="00B445E1"/>
    <w:rsid w:val="00B44C4A"/>
    <w:rsid w:val="00B44CDF"/>
    <w:rsid w:val="00B459DB"/>
    <w:rsid w:val="00B46DA4"/>
    <w:rsid w:val="00B47FED"/>
    <w:rsid w:val="00B5126A"/>
    <w:rsid w:val="00B52220"/>
    <w:rsid w:val="00B52874"/>
    <w:rsid w:val="00B52D12"/>
    <w:rsid w:val="00B5479D"/>
    <w:rsid w:val="00B549ED"/>
    <w:rsid w:val="00B55264"/>
    <w:rsid w:val="00B56365"/>
    <w:rsid w:val="00B56575"/>
    <w:rsid w:val="00B56AA5"/>
    <w:rsid w:val="00B572FB"/>
    <w:rsid w:val="00B57BED"/>
    <w:rsid w:val="00B60825"/>
    <w:rsid w:val="00B60C7A"/>
    <w:rsid w:val="00B62CA8"/>
    <w:rsid w:val="00B64618"/>
    <w:rsid w:val="00B65331"/>
    <w:rsid w:val="00B66857"/>
    <w:rsid w:val="00B66A1A"/>
    <w:rsid w:val="00B66B1E"/>
    <w:rsid w:val="00B67339"/>
    <w:rsid w:val="00B6773D"/>
    <w:rsid w:val="00B7026C"/>
    <w:rsid w:val="00B70DA8"/>
    <w:rsid w:val="00B70E0A"/>
    <w:rsid w:val="00B71F13"/>
    <w:rsid w:val="00B7398D"/>
    <w:rsid w:val="00B74895"/>
    <w:rsid w:val="00B751A3"/>
    <w:rsid w:val="00B757AF"/>
    <w:rsid w:val="00B761C8"/>
    <w:rsid w:val="00B762B9"/>
    <w:rsid w:val="00B76849"/>
    <w:rsid w:val="00B76C6B"/>
    <w:rsid w:val="00B77617"/>
    <w:rsid w:val="00B77699"/>
    <w:rsid w:val="00B77B84"/>
    <w:rsid w:val="00B77F91"/>
    <w:rsid w:val="00B809C7"/>
    <w:rsid w:val="00B82BFC"/>
    <w:rsid w:val="00B83583"/>
    <w:rsid w:val="00B85B2F"/>
    <w:rsid w:val="00B87D2C"/>
    <w:rsid w:val="00B92BEA"/>
    <w:rsid w:val="00B92EFB"/>
    <w:rsid w:val="00B93E22"/>
    <w:rsid w:val="00B95321"/>
    <w:rsid w:val="00B97A00"/>
    <w:rsid w:val="00B97C81"/>
    <w:rsid w:val="00BA0074"/>
    <w:rsid w:val="00BA06F2"/>
    <w:rsid w:val="00BA0E30"/>
    <w:rsid w:val="00BA0F06"/>
    <w:rsid w:val="00BA1F77"/>
    <w:rsid w:val="00BA1FC5"/>
    <w:rsid w:val="00BA1FDF"/>
    <w:rsid w:val="00BA3AC5"/>
    <w:rsid w:val="00BA6214"/>
    <w:rsid w:val="00BA6B48"/>
    <w:rsid w:val="00BA70C8"/>
    <w:rsid w:val="00BB02F8"/>
    <w:rsid w:val="00BB13E5"/>
    <w:rsid w:val="00BB185B"/>
    <w:rsid w:val="00BB273F"/>
    <w:rsid w:val="00BB277B"/>
    <w:rsid w:val="00BB2BA2"/>
    <w:rsid w:val="00BB367C"/>
    <w:rsid w:val="00BB3FD6"/>
    <w:rsid w:val="00BB4360"/>
    <w:rsid w:val="00BB437F"/>
    <w:rsid w:val="00BB4ACA"/>
    <w:rsid w:val="00BB55F7"/>
    <w:rsid w:val="00BB5BA7"/>
    <w:rsid w:val="00BB5C5D"/>
    <w:rsid w:val="00BB5C8B"/>
    <w:rsid w:val="00BB63E3"/>
    <w:rsid w:val="00BB7CF3"/>
    <w:rsid w:val="00BB7EC7"/>
    <w:rsid w:val="00BB7FC7"/>
    <w:rsid w:val="00BC0DA0"/>
    <w:rsid w:val="00BC2293"/>
    <w:rsid w:val="00BC3B27"/>
    <w:rsid w:val="00BC4C26"/>
    <w:rsid w:val="00BC50D0"/>
    <w:rsid w:val="00BC5A19"/>
    <w:rsid w:val="00BC5CD1"/>
    <w:rsid w:val="00BC5EFB"/>
    <w:rsid w:val="00BD07FB"/>
    <w:rsid w:val="00BD2643"/>
    <w:rsid w:val="00BD2BDE"/>
    <w:rsid w:val="00BD46E4"/>
    <w:rsid w:val="00BD54EC"/>
    <w:rsid w:val="00BD61A5"/>
    <w:rsid w:val="00BD757B"/>
    <w:rsid w:val="00BE0D4A"/>
    <w:rsid w:val="00BE0E68"/>
    <w:rsid w:val="00BE1055"/>
    <w:rsid w:val="00BE1B50"/>
    <w:rsid w:val="00BE20AC"/>
    <w:rsid w:val="00BE29EC"/>
    <w:rsid w:val="00BE3964"/>
    <w:rsid w:val="00BE4234"/>
    <w:rsid w:val="00BE4563"/>
    <w:rsid w:val="00BE49F5"/>
    <w:rsid w:val="00BE4D27"/>
    <w:rsid w:val="00BE5DD5"/>
    <w:rsid w:val="00BE63E2"/>
    <w:rsid w:val="00BE72B9"/>
    <w:rsid w:val="00BE760D"/>
    <w:rsid w:val="00BF0B08"/>
    <w:rsid w:val="00BF1840"/>
    <w:rsid w:val="00BF1CC9"/>
    <w:rsid w:val="00BF1DF3"/>
    <w:rsid w:val="00BF211D"/>
    <w:rsid w:val="00BF3590"/>
    <w:rsid w:val="00BF3D2A"/>
    <w:rsid w:val="00BF4B55"/>
    <w:rsid w:val="00BF58A8"/>
    <w:rsid w:val="00BF5C7A"/>
    <w:rsid w:val="00BF649B"/>
    <w:rsid w:val="00BF64ED"/>
    <w:rsid w:val="00BF6974"/>
    <w:rsid w:val="00BF6F09"/>
    <w:rsid w:val="00BF70EF"/>
    <w:rsid w:val="00BF71C0"/>
    <w:rsid w:val="00BF71D8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6D27"/>
    <w:rsid w:val="00C07203"/>
    <w:rsid w:val="00C07645"/>
    <w:rsid w:val="00C07948"/>
    <w:rsid w:val="00C12991"/>
    <w:rsid w:val="00C135CC"/>
    <w:rsid w:val="00C13B7F"/>
    <w:rsid w:val="00C14BEE"/>
    <w:rsid w:val="00C15369"/>
    <w:rsid w:val="00C20DCB"/>
    <w:rsid w:val="00C2184A"/>
    <w:rsid w:val="00C2323D"/>
    <w:rsid w:val="00C241E9"/>
    <w:rsid w:val="00C252F4"/>
    <w:rsid w:val="00C256DC"/>
    <w:rsid w:val="00C271A5"/>
    <w:rsid w:val="00C32B19"/>
    <w:rsid w:val="00C32E6D"/>
    <w:rsid w:val="00C3303B"/>
    <w:rsid w:val="00C33418"/>
    <w:rsid w:val="00C33687"/>
    <w:rsid w:val="00C34F23"/>
    <w:rsid w:val="00C35009"/>
    <w:rsid w:val="00C36EF3"/>
    <w:rsid w:val="00C423CF"/>
    <w:rsid w:val="00C43283"/>
    <w:rsid w:val="00C43DE2"/>
    <w:rsid w:val="00C43E11"/>
    <w:rsid w:val="00C44AB2"/>
    <w:rsid w:val="00C52CB9"/>
    <w:rsid w:val="00C53113"/>
    <w:rsid w:val="00C54C98"/>
    <w:rsid w:val="00C54E41"/>
    <w:rsid w:val="00C5639C"/>
    <w:rsid w:val="00C57B8B"/>
    <w:rsid w:val="00C57C03"/>
    <w:rsid w:val="00C57DAA"/>
    <w:rsid w:val="00C60533"/>
    <w:rsid w:val="00C60A32"/>
    <w:rsid w:val="00C60C01"/>
    <w:rsid w:val="00C60C84"/>
    <w:rsid w:val="00C63440"/>
    <w:rsid w:val="00C64711"/>
    <w:rsid w:val="00C64F41"/>
    <w:rsid w:val="00C650CF"/>
    <w:rsid w:val="00C650D6"/>
    <w:rsid w:val="00C65FE5"/>
    <w:rsid w:val="00C66030"/>
    <w:rsid w:val="00C66196"/>
    <w:rsid w:val="00C6710E"/>
    <w:rsid w:val="00C676DF"/>
    <w:rsid w:val="00C70794"/>
    <w:rsid w:val="00C70DCE"/>
    <w:rsid w:val="00C721E2"/>
    <w:rsid w:val="00C766A2"/>
    <w:rsid w:val="00C76CE6"/>
    <w:rsid w:val="00C77EF3"/>
    <w:rsid w:val="00C8016A"/>
    <w:rsid w:val="00C8067E"/>
    <w:rsid w:val="00C81A4E"/>
    <w:rsid w:val="00C83C23"/>
    <w:rsid w:val="00C84865"/>
    <w:rsid w:val="00C86947"/>
    <w:rsid w:val="00C877BE"/>
    <w:rsid w:val="00C90604"/>
    <w:rsid w:val="00C90D77"/>
    <w:rsid w:val="00C9346A"/>
    <w:rsid w:val="00C94189"/>
    <w:rsid w:val="00C946F3"/>
    <w:rsid w:val="00C94891"/>
    <w:rsid w:val="00C957A4"/>
    <w:rsid w:val="00C95902"/>
    <w:rsid w:val="00C96DE1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64"/>
    <w:rsid w:val="00CA3A8E"/>
    <w:rsid w:val="00CA4BC4"/>
    <w:rsid w:val="00CA5FB8"/>
    <w:rsid w:val="00CA69C7"/>
    <w:rsid w:val="00CA7539"/>
    <w:rsid w:val="00CA7770"/>
    <w:rsid w:val="00CB0039"/>
    <w:rsid w:val="00CB083F"/>
    <w:rsid w:val="00CB0D42"/>
    <w:rsid w:val="00CB26F9"/>
    <w:rsid w:val="00CB3049"/>
    <w:rsid w:val="00CB34A9"/>
    <w:rsid w:val="00CB38D5"/>
    <w:rsid w:val="00CB4883"/>
    <w:rsid w:val="00CB5408"/>
    <w:rsid w:val="00CB5E21"/>
    <w:rsid w:val="00CB5FA1"/>
    <w:rsid w:val="00CB6633"/>
    <w:rsid w:val="00CB6832"/>
    <w:rsid w:val="00CB732C"/>
    <w:rsid w:val="00CC28B0"/>
    <w:rsid w:val="00CC2A75"/>
    <w:rsid w:val="00CC2AA4"/>
    <w:rsid w:val="00CC2C0B"/>
    <w:rsid w:val="00CC4829"/>
    <w:rsid w:val="00CD0E02"/>
    <w:rsid w:val="00CD0E5D"/>
    <w:rsid w:val="00CD30D7"/>
    <w:rsid w:val="00CD4051"/>
    <w:rsid w:val="00CD4730"/>
    <w:rsid w:val="00CD5BCD"/>
    <w:rsid w:val="00CD7C7D"/>
    <w:rsid w:val="00CE1667"/>
    <w:rsid w:val="00CE2E88"/>
    <w:rsid w:val="00CE31AC"/>
    <w:rsid w:val="00CE35CB"/>
    <w:rsid w:val="00CE3E9E"/>
    <w:rsid w:val="00CE4681"/>
    <w:rsid w:val="00CE4AAB"/>
    <w:rsid w:val="00CE6E43"/>
    <w:rsid w:val="00CF077D"/>
    <w:rsid w:val="00CF154F"/>
    <w:rsid w:val="00CF297A"/>
    <w:rsid w:val="00CF4919"/>
    <w:rsid w:val="00CF5237"/>
    <w:rsid w:val="00CF5E01"/>
    <w:rsid w:val="00CF6CB2"/>
    <w:rsid w:val="00CF713F"/>
    <w:rsid w:val="00CF728F"/>
    <w:rsid w:val="00D01304"/>
    <w:rsid w:val="00D01E5F"/>
    <w:rsid w:val="00D026BB"/>
    <w:rsid w:val="00D02D1C"/>
    <w:rsid w:val="00D03B11"/>
    <w:rsid w:val="00D03C95"/>
    <w:rsid w:val="00D0516B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3267"/>
    <w:rsid w:val="00D1427A"/>
    <w:rsid w:val="00D15719"/>
    <w:rsid w:val="00D1653A"/>
    <w:rsid w:val="00D20174"/>
    <w:rsid w:val="00D221F8"/>
    <w:rsid w:val="00D22D8E"/>
    <w:rsid w:val="00D238CD"/>
    <w:rsid w:val="00D23C67"/>
    <w:rsid w:val="00D23D84"/>
    <w:rsid w:val="00D253B4"/>
    <w:rsid w:val="00D2719A"/>
    <w:rsid w:val="00D279A3"/>
    <w:rsid w:val="00D30449"/>
    <w:rsid w:val="00D304FD"/>
    <w:rsid w:val="00D30610"/>
    <w:rsid w:val="00D30A31"/>
    <w:rsid w:val="00D333AF"/>
    <w:rsid w:val="00D340EF"/>
    <w:rsid w:val="00D343BA"/>
    <w:rsid w:val="00D36442"/>
    <w:rsid w:val="00D3668F"/>
    <w:rsid w:val="00D367ED"/>
    <w:rsid w:val="00D370AB"/>
    <w:rsid w:val="00D37A02"/>
    <w:rsid w:val="00D4004F"/>
    <w:rsid w:val="00D40F43"/>
    <w:rsid w:val="00D415DA"/>
    <w:rsid w:val="00D42CC0"/>
    <w:rsid w:val="00D433C1"/>
    <w:rsid w:val="00D4357F"/>
    <w:rsid w:val="00D447C4"/>
    <w:rsid w:val="00D453D1"/>
    <w:rsid w:val="00D45A5E"/>
    <w:rsid w:val="00D50907"/>
    <w:rsid w:val="00D519C1"/>
    <w:rsid w:val="00D52EAF"/>
    <w:rsid w:val="00D52ECD"/>
    <w:rsid w:val="00D53376"/>
    <w:rsid w:val="00D542F3"/>
    <w:rsid w:val="00D56778"/>
    <w:rsid w:val="00D5747C"/>
    <w:rsid w:val="00D604C6"/>
    <w:rsid w:val="00D61785"/>
    <w:rsid w:val="00D620A3"/>
    <w:rsid w:val="00D620F5"/>
    <w:rsid w:val="00D62F89"/>
    <w:rsid w:val="00D63661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11B2"/>
    <w:rsid w:val="00D71C51"/>
    <w:rsid w:val="00D75465"/>
    <w:rsid w:val="00D75EEB"/>
    <w:rsid w:val="00D767F7"/>
    <w:rsid w:val="00D76931"/>
    <w:rsid w:val="00D7735E"/>
    <w:rsid w:val="00D77DAF"/>
    <w:rsid w:val="00D77F3D"/>
    <w:rsid w:val="00D80716"/>
    <w:rsid w:val="00D840B0"/>
    <w:rsid w:val="00D843D0"/>
    <w:rsid w:val="00D8652C"/>
    <w:rsid w:val="00D86670"/>
    <w:rsid w:val="00D86A6A"/>
    <w:rsid w:val="00D86D81"/>
    <w:rsid w:val="00D87A22"/>
    <w:rsid w:val="00D903AF"/>
    <w:rsid w:val="00D91427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0BBF"/>
    <w:rsid w:val="00DA19B4"/>
    <w:rsid w:val="00DA3919"/>
    <w:rsid w:val="00DA523E"/>
    <w:rsid w:val="00DA5806"/>
    <w:rsid w:val="00DA5876"/>
    <w:rsid w:val="00DA6046"/>
    <w:rsid w:val="00DA6159"/>
    <w:rsid w:val="00DA6616"/>
    <w:rsid w:val="00DA6839"/>
    <w:rsid w:val="00DA71E1"/>
    <w:rsid w:val="00DA74F1"/>
    <w:rsid w:val="00DB3389"/>
    <w:rsid w:val="00DB3ED9"/>
    <w:rsid w:val="00DB4929"/>
    <w:rsid w:val="00DB561E"/>
    <w:rsid w:val="00DB60C8"/>
    <w:rsid w:val="00DB6B9D"/>
    <w:rsid w:val="00DB7923"/>
    <w:rsid w:val="00DC0539"/>
    <w:rsid w:val="00DC065A"/>
    <w:rsid w:val="00DC1F64"/>
    <w:rsid w:val="00DC2A47"/>
    <w:rsid w:val="00DC4C4C"/>
    <w:rsid w:val="00DC4CF2"/>
    <w:rsid w:val="00DC5765"/>
    <w:rsid w:val="00DC5B20"/>
    <w:rsid w:val="00DC6A1A"/>
    <w:rsid w:val="00DC6F5A"/>
    <w:rsid w:val="00DC7A3F"/>
    <w:rsid w:val="00DC7B44"/>
    <w:rsid w:val="00DD014E"/>
    <w:rsid w:val="00DD2337"/>
    <w:rsid w:val="00DD27DF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0D8F"/>
    <w:rsid w:val="00DE202C"/>
    <w:rsid w:val="00DE24AF"/>
    <w:rsid w:val="00DE5380"/>
    <w:rsid w:val="00DE60AA"/>
    <w:rsid w:val="00DE6BD0"/>
    <w:rsid w:val="00DF21D4"/>
    <w:rsid w:val="00DF36E2"/>
    <w:rsid w:val="00DF4229"/>
    <w:rsid w:val="00DF61AF"/>
    <w:rsid w:val="00DF63F7"/>
    <w:rsid w:val="00DF7159"/>
    <w:rsid w:val="00DF72A7"/>
    <w:rsid w:val="00DF738F"/>
    <w:rsid w:val="00DF7AB2"/>
    <w:rsid w:val="00E00806"/>
    <w:rsid w:val="00E00CC4"/>
    <w:rsid w:val="00E00D5D"/>
    <w:rsid w:val="00E00DD1"/>
    <w:rsid w:val="00E01FB9"/>
    <w:rsid w:val="00E02CD1"/>
    <w:rsid w:val="00E07579"/>
    <w:rsid w:val="00E11132"/>
    <w:rsid w:val="00E11B4B"/>
    <w:rsid w:val="00E1280C"/>
    <w:rsid w:val="00E12D53"/>
    <w:rsid w:val="00E137C8"/>
    <w:rsid w:val="00E1380F"/>
    <w:rsid w:val="00E13EC3"/>
    <w:rsid w:val="00E14066"/>
    <w:rsid w:val="00E146A4"/>
    <w:rsid w:val="00E15165"/>
    <w:rsid w:val="00E155AD"/>
    <w:rsid w:val="00E15C1C"/>
    <w:rsid w:val="00E15D80"/>
    <w:rsid w:val="00E15F7D"/>
    <w:rsid w:val="00E1609D"/>
    <w:rsid w:val="00E20708"/>
    <w:rsid w:val="00E210D1"/>
    <w:rsid w:val="00E2132F"/>
    <w:rsid w:val="00E225FE"/>
    <w:rsid w:val="00E239D5"/>
    <w:rsid w:val="00E24B53"/>
    <w:rsid w:val="00E24B85"/>
    <w:rsid w:val="00E265A4"/>
    <w:rsid w:val="00E27160"/>
    <w:rsid w:val="00E31200"/>
    <w:rsid w:val="00E31F4B"/>
    <w:rsid w:val="00E33653"/>
    <w:rsid w:val="00E33666"/>
    <w:rsid w:val="00E33747"/>
    <w:rsid w:val="00E346E4"/>
    <w:rsid w:val="00E3588E"/>
    <w:rsid w:val="00E35B35"/>
    <w:rsid w:val="00E36633"/>
    <w:rsid w:val="00E36E4D"/>
    <w:rsid w:val="00E37DD8"/>
    <w:rsid w:val="00E406A8"/>
    <w:rsid w:val="00E40D06"/>
    <w:rsid w:val="00E42D23"/>
    <w:rsid w:val="00E43312"/>
    <w:rsid w:val="00E43406"/>
    <w:rsid w:val="00E442A8"/>
    <w:rsid w:val="00E44586"/>
    <w:rsid w:val="00E449D8"/>
    <w:rsid w:val="00E45FD0"/>
    <w:rsid w:val="00E46D5B"/>
    <w:rsid w:val="00E5156A"/>
    <w:rsid w:val="00E520AC"/>
    <w:rsid w:val="00E55818"/>
    <w:rsid w:val="00E55ADF"/>
    <w:rsid w:val="00E60C8A"/>
    <w:rsid w:val="00E6143A"/>
    <w:rsid w:val="00E61EF3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D51"/>
    <w:rsid w:val="00E74650"/>
    <w:rsid w:val="00E75C8A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4EAF"/>
    <w:rsid w:val="00E8568E"/>
    <w:rsid w:val="00E872B2"/>
    <w:rsid w:val="00E90076"/>
    <w:rsid w:val="00E90085"/>
    <w:rsid w:val="00E9013E"/>
    <w:rsid w:val="00E9028A"/>
    <w:rsid w:val="00E90D04"/>
    <w:rsid w:val="00E916A7"/>
    <w:rsid w:val="00E928F0"/>
    <w:rsid w:val="00E93030"/>
    <w:rsid w:val="00E93514"/>
    <w:rsid w:val="00E97F76"/>
    <w:rsid w:val="00EA0C08"/>
    <w:rsid w:val="00EA1420"/>
    <w:rsid w:val="00EA275D"/>
    <w:rsid w:val="00EA2B31"/>
    <w:rsid w:val="00EA4005"/>
    <w:rsid w:val="00EA63C1"/>
    <w:rsid w:val="00EA64AE"/>
    <w:rsid w:val="00EA6A8E"/>
    <w:rsid w:val="00EA6BE0"/>
    <w:rsid w:val="00EB0989"/>
    <w:rsid w:val="00EB257B"/>
    <w:rsid w:val="00EB409A"/>
    <w:rsid w:val="00EB4323"/>
    <w:rsid w:val="00EB43DF"/>
    <w:rsid w:val="00EB4B54"/>
    <w:rsid w:val="00EB5534"/>
    <w:rsid w:val="00EB5F77"/>
    <w:rsid w:val="00EB6410"/>
    <w:rsid w:val="00EB6A99"/>
    <w:rsid w:val="00EC01E1"/>
    <w:rsid w:val="00EC01F1"/>
    <w:rsid w:val="00EC0267"/>
    <w:rsid w:val="00EC2854"/>
    <w:rsid w:val="00EC3311"/>
    <w:rsid w:val="00EC34DC"/>
    <w:rsid w:val="00EC3605"/>
    <w:rsid w:val="00EC3C7C"/>
    <w:rsid w:val="00EC4F24"/>
    <w:rsid w:val="00EC526F"/>
    <w:rsid w:val="00EC56F2"/>
    <w:rsid w:val="00EC6347"/>
    <w:rsid w:val="00EC71E2"/>
    <w:rsid w:val="00EC71E7"/>
    <w:rsid w:val="00EC7C67"/>
    <w:rsid w:val="00ED12F4"/>
    <w:rsid w:val="00ED1CC8"/>
    <w:rsid w:val="00ED1CF2"/>
    <w:rsid w:val="00ED1DEC"/>
    <w:rsid w:val="00ED3509"/>
    <w:rsid w:val="00ED3585"/>
    <w:rsid w:val="00ED3A2F"/>
    <w:rsid w:val="00ED5C89"/>
    <w:rsid w:val="00ED6391"/>
    <w:rsid w:val="00ED6A3E"/>
    <w:rsid w:val="00EE01ED"/>
    <w:rsid w:val="00EE10BC"/>
    <w:rsid w:val="00EE31F0"/>
    <w:rsid w:val="00EE331F"/>
    <w:rsid w:val="00EE3BFC"/>
    <w:rsid w:val="00EE44D4"/>
    <w:rsid w:val="00EE6903"/>
    <w:rsid w:val="00EE72A0"/>
    <w:rsid w:val="00EE79B3"/>
    <w:rsid w:val="00EF063C"/>
    <w:rsid w:val="00EF084F"/>
    <w:rsid w:val="00EF0A07"/>
    <w:rsid w:val="00EF11D0"/>
    <w:rsid w:val="00EF1EB3"/>
    <w:rsid w:val="00EF20D3"/>
    <w:rsid w:val="00EF296E"/>
    <w:rsid w:val="00EF32BD"/>
    <w:rsid w:val="00EF3E20"/>
    <w:rsid w:val="00EF460C"/>
    <w:rsid w:val="00EF7A54"/>
    <w:rsid w:val="00F007D9"/>
    <w:rsid w:val="00F016E2"/>
    <w:rsid w:val="00F01960"/>
    <w:rsid w:val="00F03D77"/>
    <w:rsid w:val="00F044C0"/>
    <w:rsid w:val="00F04954"/>
    <w:rsid w:val="00F04D8B"/>
    <w:rsid w:val="00F05825"/>
    <w:rsid w:val="00F05BE4"/>
    <w:rsid w:val="00F06246"/>
    <w:rsid w:val="00F07E33"/>
    <w:rsid w:val="00F102B0"/>
    <w:rsid w:val="00F10D75"/>
    <w:rsid w:val="00F127AF"/>
    <w:rsid w:val="00F12C76"/>
    <w:rsid w:val="00F16788"/>
    <w:rsid w:val="00F16DBA"/>
    <w:rsid w:val="00F1768A"/>
    <w:rsid w:val="00F17951"/>
    <w:rsid w:val="00F20513"/>
    <w:rsid w:val="00F20F79"/>
    <w:rsid w:val="00F2313D"/>
    <w:rsid w:val="00F23940"/>
    <w:rsid w:val="00F23A92"/>
    <w:rsid w:val="00F24934"/>
    <w:rsid w:val="00F25326"/>
    <w:rsid w:val="00F25E3F"/>
    <w:rsid w:val="00F25E5C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53B2F"/>
    <w:rsid w:val="00F55C1E"/>
    <w:rsid w:val="00F561EA"/>
    <w:rsid w:val="00F56C6D"/>
    <w:rsid w:val="00F571F1"/>
    <w:rsid w:val="00F57A03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091"/>
    <w:rsid w:val="00F72EF6"/>
    <w:rsid w:val="00F736E1"/>
    <w:rsid w:val="00F74464"/>
    <w:rsid w:val="00F74BA7"/>
    <w:rsid w:val="00F74C77"/>
    <w:rsid w:val="00F770CA"/>
    <w:rsid w:val="00F77ED6"/>
    <w:rsid w:val="00F80220"/>
    <w:rsid w:val="00F80D7B"/>
    <w:rsid w:val="00F81353"/>
    <w:rsid w:val="00F816CC"/>
    <w:rsid w:val="00F821FB"/>
    <w:rsid w:val="00F8248A"/>
    <w:rsid w:val="00F82FA1"/>
    <w:rsid w:val="00F83401"/>
    <w:rsid w:val="00F83478"/>
    <w:rsid w:val="00F83548"/>
    <w:rsid w:val="00F83B64"/>
    <w:rsid w:val="00F84097"/>
    <w:rsid w:val="00F844EB"/>
    <w:rsid w:val="00F85F15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97D2A"/>
    <w:rsid w:val="00FA0A6B"/>
    <w:rsid w:val="00FA0F4C"/>
    <w:rsid w:val="00FA10B7"/>
    <w:rsid w:val="00FA2F23"/>
    <w:rsid w:val="00FA32A7"/>
    <w:rsid w:val="00FA448D"/>
    <w:rsid w:val="00FA4B87"/>
    <w:rsid w:val="00FA532C"/>
    <w:rsid w:val="00FA5F70"/>
    <w:rsid w:val="00FA6FC1"/>
    <w:rsid w:val="00FA70C8"/>
    <w:rsid w:val="00FA7196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2A52"/>
    <w:rsid w:val="00FC2EC0"/>
    <w:rsid w:val="00FC3894"/>
    <w:rsid w:val="00FC3A0B"/>
    <w:rsid w:val="00FC3A3C"/>
    <w:rsid w:val="00FC4EB2"/>
    <w:rsid w:val="00FC6590"/>
    <w:rsid w:val="00FC659C"/>
    <w:rsid w:val="00FD0B1B"/>
    <w:rsid w:val="00FD1D52"/>
    <w:rsid w:val="00FD249C"/>
    <w:rsid w:val="00FD2A7F"/>
    <w:rsid w:val="00FD2E1D"/>
    <w:rsid w:val="00FD37B9"/>
    <w:rsid w:val="00FD4673"/>
    <w:rsid w:val="00FD5B2E"/>
    <w:rsid w:val="00FD6EDD"/>
    <w:rsid w:val="00FE0100"/>
    <w:rsid w:val="00FE0FE6"/>
    <w:rsid w:val="00FE27DB"/>
    <w:rsid w:val="00FE320E"/>
    <w:rsid w:val="00FE3E69"/>
    <w:rsid w:val="00FE4372"/>
    <w:rsid w:val="00FE443B"/>
    <w:rsid w:val="00FE482A"/>
    <w:rsid w:val="00FE51D7"/>
    <w:rsid w:val="00FE6D68"/>
    <w:rsid w:val="00FE7F94"/>
    <w:rsid w:val="00FF1003"/>
    <w:rsid w:val="00FF128B"/>
    <w:rsid w:val="00FF3417"/>
    <w:rsid w:val="00FF3804"/>
    <w:rsid w:val="00FF4A2D"/>
    <w:rsid w:val="00FF4C3F"/>
    <w:rsid w:val="00FF5BF3"/>
    <w:rsid w:val="00FF62F3"/>
    <w:rsid w:val="00FF7F05"/>
    <w:rsid w:val="36FBA21D"/>
    <w:rsid w:val="3FDF8D91"/>
    <w:rsid w:val="417D43DB"/>
    <w:rsid w:val="5E7E1C00"/>
    <w:rsid w:val="5F9FC20E"/>
    <w:rsid w:val="5FF77192"/>
    <w:rsid w:val="6EF5F892"/>
    <w:rsid w:val="6FFFA3BE"/>
    <w:rsid w:val="77779635"/>
    <w:rsid w:val="7DBB89DD"/>
    <w:rsid w:val="7EF7AC94"/>
    <w:rsid w:val="7EFF7314"/>
    <w:rsid w:val="7FBD9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68842"/>
  <w15:docId w15:val="{31AA1603-ABA0-4B3E-A28D-3E0DA725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leftChars="100" w:left="210"/>
    </w:pPr>
    <w:rPr>
      <w:rFonts w:ascii="微软雅黑 Light" w:eastAsia="微软雅黑 Light" w:hAnsi="微软雅黑 Light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360" w:lineRule="auto"/>
      <w:ind w:leftChars="0" w:left="0"/>
      <w:outlineLvl w:val="0"/>
    </w:pPr>
    <w:rPr>
      <w:rFonts w:ascii="微软雅黑" w:eastAsia="微软雅黑" w:hAnsi="微软雅黑"/>
      <w:b/>
      <w:bCs/>
      <w:kern w:val="44"/>
      <w:sz w:val="36"/>
      <w:szCs w:val="28"/>
    </w:rPr>
  </w:style>
  <w:style w:type="paragraph" w:styleId="2">
    <w:name w:val="heading 2"/>
    <w:basedOn w:val="1"/>
    <w:next w:val="a0"/>
    <w:link w:val="20"/>
    <w:qFormat/>
    <w:pPr>
      <w:ind w:left="777"/>
      <w:outlineLvl w:val="1"/>
    </w:pPr>
    <w:rPr>
      <w:sz w:val="32"/>
    </w:rPr>
  </w:style>
  <w:style w:type="paragraph" w:styleId="3">
    <w:name w:val="heading 3"/>
    <w:basedOn w:val="a0"/>
    <w:next w:val="a0"/>
    <w:link w:val="30"/>
    <w:uiPriority w:val="9"/>
    <w:qFormat/>
    <w:pPr>
      <w:widowControl/>
      <w:numPr>
        <w:ilvl w:val="2"/>
        <w:numId w:val="1"/>
      </w:numPr>
      <w:spacing w:before="100" w:beforeAutospacing="1" w:after="100" w:afterAutospacing="1"/>
      <w:ind w:leftChars="0" w:left="0" w:rightChars="100" w:right="210"/>
      <w:outlineLvl w:val="2"/>
    </w:pPr>
    <w:rPr>
      <w:rFonts w:ascii="微软雅黑" w:eastAsia="微软雅黑" w:hAnsi="微软雅黑" w:cs="宋体"/>
      <w:b/>
      <w:bCs/>
      <w:kern w:val="0"/>
      <w:sz w:val="28"/>
      <w:szCs w:val="27"/>
    </w:rPr>
  </w:style>
  <w:style w:type="paragraph" w:styleId="4">
    <w:name w:val="heading 4"/>
    <w:basedOn w:val="3"/>
    <w:next w:val="a0"/>
    <w:link w:val="40"/>
    <w:uiPriority w:val="9"/>
    <w:qFormat/>
    <w:pPr>
      <w:numPr>
        <w:ilvl w:val="3"/>
      </w:numPr>
      <w:ind w:left="918"/>
      <w:outlineLvl w:val="3"/>
    </w:pPr>
    <w:rPr>
      <w:sz w:val="24"/>
    </w:rPr>
  </w:style>
  <w:style w:type="paragraph" w:styleId="5">
    <w:name w:val="heading 5"/>
    <w:basedOn w:val="a0"/>
    <w:next w:val="a0"/>
    <w:link w:val="50"/>
    <w:qFormat/>
    <w:pPr>
      <w:keepNext/>
      <w:keepLines/>
      <w:spacing w:before="280" w:after="290" w:line="376" w:lineRule="auto"/>
      <w:ind w:leftChars="0" w:left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</w:style>
  <w:style w:type="paragraph" w:styleId="a">
    <w:name w:val="List Number"/>
    <w:basedOn w:val="a0"/>
    <w:uiPriority w:val="10"/>
    <w:qFormat/>
    <w:pPr>
      <w:widowControl/>
      <w:numPr>
        <w:numId w:val="2"/>
      </w:numPr>
      <w:spacing w:after="120" w:line="288" w:lineRule="auto"/>
      <w:ind w:left="1080"/>
      <w:contextualSpacing/>
    </w:pPr>
    <w:rPr>
      <w:rFonts w:asciiTheme="minorHAnsi" w:eastAsiaTheme="minorEastAsia" w:hAnsiTheme="minorHAnsi" w:cstheme="minorBidi"/>
      <w:color w:val="4F81BD" w:themeColor="accent1"/>
      <w:kern w:val="0"/>
      <w:sz w:val="22"/>
    </w:rPr>
  </w:style>
  <w:style w:type="paragraph" w:styleId="a8">
    <w:name w:val="caption"/>
    <w:basedOn w:val="a0"/>
    <w:next w:val="a0"/>
    <w:uiPriority w:val="35"/>
    <w:unhideWhenUsed/>
    <w:qFormat/>
    <w:pPr>
      <w:widowControl/>
      <w:spacing w:after="200"/>
      <w:ind w:left="360"/>
    </w:pPr>
    <w:rPr>
      <w:rFonts w:asciiTheme="minorHAnsi" w:eastAsiaTheme="minorEastAsia" w:hAnsiTheme="minorHAnsi" w:cstheme="minorBidi"/>
      <w:i/>
      <w:iCs/>
      <w:color w:val="4F81BD" w:themeColor="accent1"/>
      <w:kern w:val="0"/>
      <w:sz w:val="22"/>
      <w:szCs w:val="18"/>
    </w:rPr>
  </w:style>
  <w:style w:type="paragraph" w:styleId="a9">
    <w:name w:val="Document Map"/>
    <w:basedOn w:val="a0"/>
    <w:link w:val="aa"/>
    <w:uiPriority w:val="99"/>
    <w:unhideWhenUsed/>
    <w:qFormat/>
    <w:rPr>
      <w:rFonts w:ascii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Balloon Text"/>
    <w:basedOn w:val="a0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header"/>
    <w:basedOn w:val="a0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af1">
    <w:name w:val="Normal (Web)"/>
    <w:basedOn w:val="a0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f2">
    <w:name w:val="Title"/>
    <w:basedOn w:val="a0"/>
    <w:next w:val="a0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af4">
    <w:name w:val="Hyperlink"/>
    <w:basedOn w:val="a1"/>
    <w:uiPriority w:val="99"/>
    <w:qFormat/>
    <w:rPr>
      <w:color w:val="0000FF"/>
      <w:u w:val="single"/>
    </w:rPr>
  </w:style>
  <w:style w:type="character" w:styleId="af5">
    <w:name w:val="annotation reference"/>
    <w:basedOn w:val="a1"/>
    <w:uiPriority w:val="99"/>
    <w:unhideWhenUsed/>
    <w:qFormat/>
    <w:rPr>
      <w:sz w:val="21"/>
      <w:szCs w:val="21"/>
    </w:rPr>
  </w:style>
  <w:style w:type="table" w:styleId="af6">
    <w:name w:val="Table Grid"/>
    <w:basedOn w:val="a2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List Accent 5"/>
    <w:basedOn w:val="a2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10">
    <w:name w:val="标题 1 字符"/>
    <w:basedOn w:val="a1"/>
    <w:link w:val="1"/>
    <w:uiPriority w:val="9"/>
    <w:qFormat/>
    <w:rPr>
      <w:rFonts w:ascii="微软雅黑" w:eastAsia="微软雅黑" w:hAnsi="微软雅黑"/>
      <w:b/>
      <w:bCs/>
      <w:kern w:val="44"/>
      <w:sz w:val="36"/>
      <w:szCs w:val="28"/>
    </w:rPr>
  </w:style>
  <w:style w:type="character" w:customStyle="1" w:styleId="20">
    <w:name w:val="标题 2 字符"/>
    <w:basedOn w:val="a1"/>
    <w:link w:val="2"/>
    <w:qFormat/>
    <w:rPr>
      <w:rFonts w:ascii="微软雅黑" w:eastAsia="微软雅黑" w:hAnsi="微软雅黑"/>
      <w:b/>
      <w:bCs/>
      <w:kern w:val="44"/>
      <w:sz w:val="32"/>
      <w:szCs w:val="28"/>
    </w:rPr>
  </w:style>
  <w:style w:type="character" w:customStyle="1" w:styleId="30">
    <w:name w:val="标题 3 字符"/>
    <w:basedOn w:val="a1"/>
    <w:link w:val="3"/>
    <w:uiPriority w:val="9"/>
    <w:qFormat/>
    <w:rPr>
      <w:rFonts w:ascii="微软雅黑" w:eastAsia="微软雅黑" w:hAnsi="微软雅黑" w:cs="宋体"/>
      <w:b/>
      <w:bCs/>
      <w:sz w:val="28"/>
      <w:szCs w:val="27"/>
    </w:rPr>
  </w:style>
  <w:style w:type="character" w:customStyle="1" w:styleId="40">
    <w:name w:val="标题 4 字符"/>
    <w:basedOn w:val="a1"/>
    <w:link w:val="4"/>
    <w:uiPriority w:val="9"/>
    <w:qFormat/>
    <w:rPr>
      <w:rFonts w:ascii="微软雅黑" w:eastAsia="微软雅黑" w:hAnsi="微软雅黑" w:cs="宋体"/>
      <w:b/>
      <w:bCs/>
      <w:sz w:val="24"/>
      <w:szCs w:val="27"/>
    </w:rPr>
  </w:style>
  <w:style w:type="character" w:customStyle="1" w:styleId="50">
    <w:name w:val="标题 5 字符"/>
    <w:basedOn w:val="a1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3">
    <w:name w:val="标题 字符"/>
    <w:basedOn w:val="a1"/>
    <w:link w:val="af2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12">
    <w:name w:val="列表段落1"/>
    <w:basedOn w:val="a0"/>
    <w:uiPriority w:val="34"/>
    <w:qFormat/>
    <w:pPr>
      <w:ind w:firstLineChars="200" w:firstLine="420"/>
    </w:pPr>
  </w:style>
  <w:style w:type="character" w:customStyle="1" w:styleId="af0">
    <w:name w:val="页眉 字符"/>
    <w:basedOn w:val="a1"/>
    <w:link w:val="af"/>
    <w:uiPriority w:val="99"/>
    <w:qFormat/>
    <w:rPr>
      <w:kern w:val="2"/>
      <w:sz w:val="18"/>
      <w:szCs w:val="18"/>
    </w:rPr>
  </w:style>
  <w:style w:type="character" w:customStyle="1" w:styleId="ae">
    <w:name w:val="页脚 字符"/>
    <w:basedOn w:val="a1"/>
    <w:link w:val="ad"/>
    <w:uiPriority w:val="99"/>
    <w:qFormat/>
    <w:rPr>
      <w:kern w:val="2"/>
      <w:sz w:val="18"/>
      <w:szCs w:val="18"/>
    </w:rPr>
  </w:style>
  <w:style w:type="paragraph" w:customStyle="1" w:styleId="Tabletext">
    <w:name w:val="Tabletext"/>
    <w:basedOn w:val="a0"/>
    <w:qFormat/>
    <w:pPr>
      <w:keepLines/>
      <w:spacing w:after="120" w:line="240" w:lineRule="atLeast"/>
    </w:pPr>
    <w:rPr>
      <w:rFonts w:ascii="Times New Roman" w:hAnsi="Times New Roman"/>
      <w:kern w:val="0"/>
      <w:sz w:val="20"/>
      <w:szCs w:val="20"/>
      <w:lang w:eastAsia="en-US"/>
    </w:rPr>
  </w:style>
  <w:style w:type="character" w:customStyle="1" w:styleId="ac">
    <w:name w:val="批注框文本 字符"/>
    <w:basedOn w:val="a1"/>
    <w:link w:val="ab"/>
    <w:uiPriority w:val="99"/>
    <w:semiHidden/>
    <w:qFormat/>
    <w:rPr>
      <w:kern w:val="2"/>
      <w:sz w:val="18"/>
      <w:szCs w:val="18"/>
    </w:rPr>
  </w:style>
  <w:style w:type="character" w:customStyle="1" w:styleId="aa">
    <w:name w:val="文档结构图 字符"/>
    <w:basedOn w:val="a1"/>
    <w:link w:val="a9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</w:rPr>
  </w:style>
  <w:style w:type="table" w:customStyle="1" w:styleId="310">
    <w:name w:val="无格式表格 31"/>
    <w:basedOn w:val="a2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0">
    <w:name w:val="网格表 1 浅色1"/>
    <w:basedOn w:val="a2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网格表 4 - 着色 11"/>
    <w:basedOn w:val="a2"/>
    <w:uiPriority w:val="49"/>
    <w:qFormat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1">
    <w:name w:val="无格式表格 11"/>
    <w:basedOn w:val="a2"/>
    <w:qFormat/>
    <w:rPr>
      <w:rFonts w:ascii="Times New Roman" w:eastAsia="Times New Roman" w:hAnsi="Times New Roman"/>
    </w:rPr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blStylePr w:type="firstRow">
      <w:rPr>
        <w:rFonts w:ascii="Times New Roman" w:hAnsi="Times New Roman" w:cs="Times New Roman" w:hint="default"/>
        <w:b/>
        <w:bCs/>
      </w:r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BEBEBE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1-11">
    <w:name w:val="网格表 1 浅色 - 着色 11"/>
    <w:basedOn w:val="a2"/>
    <w:uiPriority w:val="46"/>
    <w:qFormat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-51">
    <w:name w:val="清单表 7 彩色 - 着色 51"/>
    <w:basedOn w:val="a2"/>
    <w:uiPriority w:val="52"/>
    <w:qFormat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">
    <w:name w:val="清单表 7 彩色 - 着色 41"/>
    <w:basedOn w:val="a2"/>
    <w:uiPriority w:val="52"/>
    <w:qFormat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">
    <w:name w:val="清单表 7 彩色 - 着色 31"/>
    <w:basedOn w:val="a2"/>
    <w:uiPriority w:val="52"/>
    <w:qFormat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">
    <w:name w:val="清单表 7 彩色 - 着色 11"/>
    <w:basedOn w:val="a2"/>
    <w:uiPriority w:val="52"/>
    <w:qFormat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1">
    <w:name w:val="清单表 7 彩色1"/>
    <w:basedOn w:val="a2"/>
    <w:uiPriority w:val="52"/>
    <w:qFormat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2">
    <w:name w:val="清单表 1 浅色1"/>
    <w:basedOn w:val="a2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13">
    <w:name w:val="列出段落1"/>
    <w:basedOn w:val="a0"/>
    <w:qFormat/>
    <w:pPr>
      <w:ind w:leftChars="0" w:left="0" w:firstLineChars="200" w:firstLine="420"/>
      <w:jc w:val="both"/>
    </w:pPr>
    <w:rPr>
      <w:rFonts w:ascii="Calibri" w:eastAsia="宋体" w:hAnsi="Calibri"/>
      <w:szCs w:val="21"/>
    </w:rPr>
  </w:style>
  <w:style w:type="paragraph" w:customStyle="1" w:styleId="ListParagraph1">
    <w:name w:val="List Paragraph1"/>
    <w:basedOn w:val="a0"/>
    <w:qFormat/>
    <w:pPr>
      <w:spacing w:before="100" w:beforeAutospacing="1" w:after="100" w:afterAutospacing="1"/>
      <w:ind w:leftChars="0" w:left="360" w:firstLineChars="200" w:firstLine="420"/>
      <w:jc w:val="both"/>
    </w:pPr>
    <w:rPr>
      <w:rFonts w:ascii="Calibri" w:eastAsia="微软雅黑" w:hAnsi="Calibri"/>
      <w:szCs w:val="21"/>
    </w:rPr>
  </w:style>
  <w:style w:type="character" w:customStyle="1" w:styleId="a7">
    <w:name w:val="批注文字 字符"/>
    <w:basedOn w:val="a1"/>
    <w:link w:val="a5"/>
    <w:uiPriority w:val="99"/>
    <w:qFormat/>
    <w:rPr>
      <w:rFonts w:ascii="微软雅黑 Light" w:eastAsia="微软雅黑 Light" w:hAnsi="微软雅黑 Light"/>
      <w:kern w:val="2"/>
      <w:sz w:val="21"/>
      <w:szCs w:val="22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微软雅黑 Light" w:eastAsia="微软雅黑 Light" w:hAnsi="微软雅黑 Light"/>
      <w:b/>
      <w:bCs/>
      <w:kern w:val="2"/>
      <w:sz w:val="21"/>
      <w:szCs w:val="22"/>
    </w:rPr>
  </w:style>
  <w:style w:type="paragraph" w:styleId="af7">
    <w:name w:val="List Paragraph"/>
    <w:basedOn w:val="a0"/>
    <w:uiPriority w:val="34"/>
    <w:qFormat/>
    <w:rsid w:val="00E46D5B"/>
    <w:pPr>
      <w:ind w:firstLineChars="200" w:firstLine="420"/>
    </w:pPr>
  </w:style>
  <w:style w:type="paragraph" w:styleId="af8">
    <w:name w:val="Revision"/>
    <w:hidden/>
    <w:uiPriority w:val="99"/>
    <w:semiHidden/>
    <w:rsid w:val="00732389"/>
    <w:rPr>
      <w:rFonts w:ascii="微软雅黑 Light" w:eastAsia="微软雅黑 Light" w:hAnsi="微软雅黑 Light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9FA5E5-465B-4D6E-B637-D80044DB0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24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上海盛大网络发展有限公司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鲁娜</dc:creator>
  <cp:lastModifiedBy>Zhang,Honghai(IOV)</cp:lastModifiedBy>
  <cp:revision>7</cp:revision>
  <cp:lastPrinted>2019-04-17T12:41:00Z</cp:lastPrinted>
  <dcterms:created xsi:type="dcterms:W3CDTF">2020-01-16T06:08:00Z</dcterms:created>
  <dcterms:modified xsi:type="dcterms:W3CDTF">2020-01-19T11:35:00Z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