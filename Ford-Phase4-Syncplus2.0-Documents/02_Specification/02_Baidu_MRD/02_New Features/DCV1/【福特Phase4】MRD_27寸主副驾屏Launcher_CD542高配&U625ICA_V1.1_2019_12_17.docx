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sz w:val="36"/>
          <w:szCs w:val="36"/>
        </w:rPr>
        <w:t xml:space="preserve"> </w:t>
      </w:r>
      <w:r>
        <w:rPr>
          <w:rFonts w:hint="eastAsia"/>
        </w:rPr>
        <w:fldChar w:fldCharType="begin"/>
      </w:r>
      <w:r>
        <w:rPr>
          <w:rFonts w:hint="eastAsia"/>
        </w:rPr>
        <w:instrText xml:space="preserve"> SUBJECT  \* MERGEFORMAT </w:instrText>
      </w:r>
      <w:r>
        <w:rPr>
          <w:rFonts w:hint="eastAsia"/>
        </w:rPr>
        <w:fldChar w:fldCharType="separate"/>
      </w:r>
      <w:r>
        <w:rPr>
          <w:rFonts w:hint="eastAsia"/>
          <w:sz w:val="36"/>
          <w:szCs w:val="36"/>
        </w:rPr>
        <w:t>&lt;27寸主副驾屏Launcher-</w:t>
      </w:r>
      <w:r>
        <w:rPr>
          <w:sz w:val="36"/>
          <w:szCs w:val="36"/>
        </w:rPr>
        <w:t>需求文档</w:t>
      </w:r>
      <w:r>
        <w:rPr>
          <w:rFonts w:hint="eastAsia"/>
          <w:sz w:val="36"/>
          <w:szCs w:val="36"/>
        </w:rPr>
        <w:t>&gt;</w:t>
      </w:r>
      <w:r>
        <w:rPr>
          <w:rFonts w:hint="eastAsia"/>
        </w:rPr>
        <w:fldChar w:fldCharType="end"/>
      </w:r>
    </w:p>
    <w:p>
      <w:r>
        <w:rPr>
          <w:rFonts w:hint="eastAsia"/>
        </w:rPr>
        <w:t>MRD文档</w:t>
      </w:r>
    </w:p>
    <w:p/>
    <w:p>
      <w:pPr>
        <w:rPr>
          <w:kern w:val="0"/>
        </w:rPr>
        <w:sectPr>
          <w:headerReference r:id="rId6" w:type="first"/>
          <w:headerReference r:id="rId5" w:type="default"/>
          <w:footerReference r:id="rId7" w:type="default"/>
          <w:pgSz w:w="11906" w:h="16838"/>
          <w:pgMar w:top="7057" w:right="1466" w:bottom="1440" w:left="1440" w:header="851" w:footer="992" w:gutter="0"/>
          <w:cols w:space="425" w:num="1"/>
          <w:titlePg/>
          <w:docGrid w:type="lines" w:linePitch="312" w:charSpace="0"/>
        </w:sectPr>
      </w:pPr>
      <w:r>
        <w:rPr>
          <w:rFonts w:hint="eastAsia"/>
        </w:rPr>
        <w:t>版本 &lt;</w:t>
      </w:r>
      <w:r>
        <w:t>1.1</w:t>
      </w:r>
      <w:r>
        <w:rPr>
          <w:rFonts w:hint="eastAsia"/>
        </w:rPr>
        <w:t>&gt;</w:t>
      </w:r>
    </w:p>
    <w:p/>
    <w:sdt>
      <w:sdtPr>
        <w:rPr>
          <w:rFonts w:ascii="Calibri" w:hAnsi="Calibri" w:eastAsia="宋体" w:cs="Times New Roman"/>
          <w:b w:val="0"/>
          <w:bCs w:val="0"/>
          <w:color w:val="auto"/>
          <w:kern w:val="2"/>
          <w:sz w:val="21"/>
          <w:szCs w:val="22"/>
          <w:lang w:val="zh-CN"/>
        </w:rPr>
        <w:id w:val="0"/>
      </w:sdtPr>
      <w:sdtEndPr>
        <w:rPr>
          <w:rFonts w:ascii="微软雅黑 Light" w:hAnsi="微软雅黑 Light" w:eastAsia="微软雅黑 Light" w:cs="Times New Roman"/>
          <w:b w:val="0"/>
          <w:bCs w:val="0"/>
          <w:color w:val="auto"/>
          <w:kern w:val="2"/>
          <w:sz w:val="21"/>
          <w:szCs w:val="22"/>
          <w:lang w:val="zh-CN"/>
        </w:rPr>
      </w:sdtEndPr>
      <w:sdtContent>
        <w:p>
          <w:pPr>
            <w:pStyle w:val="47"/>
          </w:pPr>
          <w:r>
            <w:rPr>
              <w:lang w:val="zh-CN"/>
            </w:rPr>
            <w:t>目录</w:t>
          </w:r>
        </w:p>
        <w:p>
          <w:pPr>
            <w:pStyle w:val="20"/>
            <w:tabs>
              <w:tab w:val="left" w:pos="630"/>
              <w:tab w:val="right" w:leader="dot" w:pos="10456"/>
            </w:tabs>
            <w:rPr>
              <w:kern w:val="2"/>
              <w:sz w:val="21"/>
              <w:szCs w:val="24"/>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"_Toc26962328" </w:instrText>
          </w:r>
          <w:r>
            <w:fldChar w:fldCharType="separate"/>
          </w:r>
          <w:r>
            <w:rPr>
              <w:rStyle w:val="25"/>
            </w:rPr>
            <w:t>1</w:t>
          </w:r>
          <w:r>
            <w:rPr>
              <w:kern w:val="2"/>
              <w:sz w:val="21"/>
              <w:szCs w:val="24"/>
            </w:rPr>
            <w:tab/>
          </w:r>
          <w:r>
            <w:rPr>
              <w:rStyle w:val="25"/>
            </w:rPr>
            <w:t>需求介绍</w:t>
          </w:r>
          <w:r>
            <w:tab/>
          </w:r>
          <w:r>
            <w:fldChar w:fldCharType="begin"/>
          </w:r>
          <w:r>
            <w:instrText xml:space="preserve"> PAGEREF _Toc26962328 \h </w:instrText>
          </w:r>
          <w:r>
            <w:fldChar w:fldCharType="separate"/>
          </w:r>
          <w:r>
            <w:t>4</w:t>
          </w:r>
          <w:r>
            <w:fldChar w:fldCharType="end"/>
          </w:r>
          <w:r>
            <w:fldChar w:fldCharType="end"/>
          </w:r>
        </w:p>
        <w:p>
          <w:pPr>
            <w:pStyle w:val="20"/>
            <w:tabs>
              <w:tab w:val="left" w:pos="630"/>
              <w:tab w:val="right" w:leader="dot" w:pos="10456"/>
            </w:tabs>
            <w:rPr>
              <w:kern w:val="2"/>
              <w:sz w:val="21"/>
              <w:szCs w:val="24"/>
            </w:rPr>
          </w:pPr>
          <w:r>
            <w:fldChar w:fldCharType="begin"/>
          </w:r>
          <w:r>
            <w:instrText xml:space="preserve"> HYPERLINK \l "_Toc26962329" </w:instrText>
          </w:r>
          <w:r>
            <w:fldChar w:fldCharType="separate"/>
          </w:r>
          <w:r>
            <w:rPr>
              <w:rStyle w:val="25"/>
            </w:rPr>
            <w:t>2</w:t>
          </w:r>
          <w:r>
            <w:rPr>
              <w:kern w:val="2"/>
              <w:sz w:val="21"/>
              <w:szCs w:val="24"/>
            </w:rPr>
            <w:tab/>
          </w:r>
          <w:r>
            <w:rPr>
              <w:rStyle w:val="25"/>
            </w:rPr>
            <w:t>需求内容</w:t>
          </w:r>
          <w:r>
            <w:tab/>
          </w:r>
          <w:r>
            <w:fldChar w:fldCharType="begin"/>
          </w:r>
          <w:r>
            <w:instrText xml:space="preserve"> PAGEREF _Toc26962329 \h </w:instrText>
          </w:r>
          <w:r>
            <w:fldChar w:fldCharType="separate"/>
          </w:r>
          <w:r>
            <w:t>5</w:t>
          </w:r>
          <w:r>
            <w:fldChar w:fldCharType="end"/>
          </w:r>
          <w:r>
            <w:fldChar w:fldCharType="end"/>
          </w:r>
        </w:p>
        <w:p>
          <w:pPr>
            <w:pStyle w:val="21"/>
            <w:tabs>
              <w:tab w:val="left" w:pos="840"/>
              <w:tab w:val="right" w:leader="dot" w:pos="10456"/>
            </w:tabs>
            <w:ind w:left="210"/>
            <w:rPr>
              <w:kern w:val="2"/>
              <w:sz w:val="21"/>
              <w:szCs w:val="24"/>
            </w:rPr>
          </w:pPr>
          <w:r>
            <w:fldChar w:fldCharType="begin"/>
          </w:r>
          <w:r>
            <w:instrText xml:space="preserve"> HYPERLINK \l "_Toc26962330" </w:instrText>
          </w:r>
          <w:r>
            <w:fldChar w:fldCharType="separate"/>
          </w:r>
          <w:r>
            <w:rPr>
              <w:rStyle w:val="25"/>
            </w:rPr>
            <w:t>2.1</w:t>
          </w:r>
          <w:r>
            <w:rPr>
              <w:kern w:val="2"/>
              <w:sz w:val="21"/>
              <w:szCs w:val="24"/>
            </w:rPr>
            <w:tab/>
          </w:r>
          <w:r>
            <w:rPr>
              <w:rStyle w:val="25"/>
            </w:rPr>
            <w:t>OS全局架构</w:t>
          </w:r>
          <w:r>
            <w:tab/>
          </w:r>
          <w:r>
            <w:fldChar w:fldCharType="begin"/>
          </w:r>
          <w:r>
            <w:instrText xml:space="preserve"> PAGEREF _Toc26962330 \h </w:instrText>
          </w:r>
          <w:r>
            <w:fldChar w:fldCharType="separate"/>
          </w:r>
          <w:r>
            <w:t>5</w:t>
          </w:r>
          <w:r>
            <w:fldChar w:fldCharType="end"/>
          </w:r>
          <w:r>
            <w:fldChar w:fldCharType="end"/>
          </w:r>
        </w:p>
        <w:p>
          <w:pPr>
            <w:pStyle w:val="16"/>
            <w:tabs>
              <w:tab w:val="left" w:pos="1050"/>
              <w:tab w:val="right" w:leader="dot" w:pos="10456"/>
            </w:tabs>
            <w:ind w:left="210"/>
            <w:rPr>
              <w:kern w:val="2"/>
              <w:sz w:val="21"/>
              <w:szCs w:val="24"/>
            </w:rPr>
          </w:pPr>
          <w:r>
            <w:fldChar w:fldCharType="begin"/>
          </w:r>
          <w:r>
            <w:instrText xml:space="preserve"> HYPERLINK \l "_Toc26962331" </w:instrText>
          </w:r>
          <w:r>
            <w:fldChar w:fldCharType="separate"/>
          </w:r>
          <w:r>
            <w:rPr>
              <w:rStyle w:val="25"/>
            </w:rPr>
            <w:t>2.1.1</w:t>
          </w:r>
          <w:r>
            <w:rPr>
              <w:kern w:val="2"/>
              <w:sz w:val="21"/>
              <w:szCs w:val="24"/>
            </w:rPr>
            <w:tab/>
          </w:r>
          <w:r>
            <w:rPr>
              <w:rStyle w:val="25"/>
            </w:rPr>
            <w:t>systemUI</w:t>
          </w:r>
          <w:r>
            <w:tab/>
          </w:r>
          <w:r>
            <w:fldChar w:fldCharType="begin"/>
          </w:r>
          <w:r>
            <w:instrText xml:space="preserve"> PAGEREF _Toc26962331 \h </w:instrText>
          </w:r>
          <w:r>
            <w:fldChar w:fldCharType="separate"/>
          </w:r>
          <w:r>
            <w:t>5</w:t>
          </w:r>
          <w:r>
            <w:fldChar w:fldCharType="end"/>
          </w:r>
          <w:r>
            <w:fldChar w:fldCharType="end"/>
          </w:r>
        </w:p>
        <w:p>
          <w:pPr>
            <w:pStyle w:val="16"/>
            <w:tabs>
              <w:tab w:val="left" w:pos="1050"/>
              <w:tab w:val="right" w:leader="dot" w:pos="10456"/>
            </w:tabs>
            <w:ind w:left="210"/>
            <w:rPr>
              <w:kern w:val="2"/>
              <w:sz w:val="21"/>
              <w:szCs w:val="24"/>
            </w:rPr>
          </w:pPr>
          <w:r>
            <w:fldChar w:fldCharType="begin"/>
          </w:r>
          <w:r>
            <w:instrText xml:space="preserve"> HYPERLINK \l "_Toc26962332" </w:instrText>
          </w:r>
          <w:r>
            <w:fldChar w:fldCharType="separate"/>
          </w:r>
          <w:r>
            <w:rPr>
              <w:rStyle w:val="25"/>
            </w:rPr>
            <w:t>2.1.2</w:t>
          </w:r>
          <w:r>
            <w:rPr>
              <w:kern w:val="2"/>
              <w:sz w:val="21"/>
              <w:szCs w:val="24"/>
            </w:rPr>
            <w:tab/>
          </w:r>
          <w:r>
            <w:rPr>
              <w:rStyle w:val="25"/>
            </w:rPr>
            <w:t>Launcher</w:t>
          </w:r>
          <w:r>
            <w:tab/>
          </w:r>
          <w:r>
            <w:fldChar w:fldCharType="begin"/>
          </w:r>
          <w:r>
            <w:instrText xml:space="preserve"> PAGEREF _Toc26962332 \h </w:instrText>
          </w:r>
          <w:r>
            <w:fldChar w:fldCharType="separate"/>
          </w:r>
          <w:r>
            <w:t>6</w:t>
          </w:r>
          <w:r>
            <w:fldChar w:fldCharType="end"/>
          </w:r>
          <w:r>
            <w:fldChar w:fldCharType="end"/>
          </w:r>
        </w:p>
        <w:p>
          <w:pPr>
            <w:pStyle w:val="21"/>
            <w:tabs>
              <w:tab w:val="left" w:pos="840"/>
              <w:tab w:val="right" w:leader="dot" w:pos="10456"/>
            </w:tabs>
            <w:ind w:left="210"/>
            <w:rPr>
              <w:kern w:val="2"/>
              <w:sz w:val="21"/>
              <w:szCs w:val="24"/>
            </w:rPr>
          </w:pPr>
          <w:r>
            <w:fldChar w:fldCharType="begin"/>
          </w:r>
          <w:r>
            <w:instrText xml:space="preserve"> HYPERLINK \l "_Toc26962333" </w:instrText>
          </w:r>
          <w:r>
            <w:fldChar w:fldCharType="separate"/>
          </w:r>
          <w:r>
            <w:rPr>
              <w:rStyle w:val="25"/>
            </w:rPr>
            <w:t>2.2</w:t>
          </w:r>
          <w:r>
            <w:rPr>
              <w:kern w:val="2"/>
              <w:sz w:val="21"/>
              <w:szCs w:val="24"/>
            </w:rPr>
            <w:tab/>
          </w:r>
          <w:r>
            <w:rPr>
              <w:rStyle w:val="25"/>
            </w:rPr>
            <w:t>SystemUI各模块功能描述</w:t>
          </w:r>
          <w:r>
            <w:tab/>
          </w:r>
          <w:r>
            <w:fldChar w:fldCharType="begin"/>
          </w:r>
          <w:r>
            <w:instrText xml:space="preserve"> PAGEREF _Toc26962333 \h </w:instrText>
          </w:r>
          <w:r>
            <w:fldChar w:fldCharType="separate"/>
          </w:r>
          <w:r>
            <w:t>6</w:t>
          </w:r>
          <w:r>
            <w:fldChar w:fldCharType="end"/>
          </w:r>
          <w:r>
            <w:fldChar w:fldCharType="end"/>
          </w:r>
        </w:p>
        <w:p>
          <w:pPr>
            <w:pStyle w:val="16"/>
            <w:tabs>
              <w:tab w:val="left" w:pos="1050"/>
              <w:tab w:val="right" w:leader="dot" w:pos="10456"/>
            </w:tabs>
            <w:ind w:left="210"/>
            <w:rPr>
              <w:kern w:val="2"/>
              <w:sz w:val="21"/>
              <w:szCs w:val="24"/>
            </w:rPr>
          </w:pPr>
          <w:r>
            <w:fldChar w:fldCharType="begin"/>
          </w:r>
          <w:r>
            <w:instrText xml:space="preserve"> HYPERLINK \l "_Toc26962334" </w:instrText>
          </w:r>
          <w:r>
            <w:fldChar w:fldCharType="separate"/>
          </w:r>
          <w:r>
            <w:rPr>
              <w:rStyle w:val="25"/>
            </w:rPr>
            <w:t>2.2.1</w:t>
          </w:r>
          <w:r>
            <w:rPr>
              <w:kern w:val="2"/>
              <w:sz w:val="21"/>
              <w:szCs w:val="24"/>
            </w:rPr>
            <w:tab/>
          </w:r>
          <w:r>
            <w:rPr>
              <w:rStyle w:val="25"/>
            </w:rPr>
            <w:t>系统状态栏</w:t>
          </w:r>
          <w:r>
            <w:tab/>
          </w:r>
          <w:r>
            <w:fldChar w:fldCharType="begin"/>
          </w:r>
          <w:r>
            <w:instrText xml:space="preserve"> PAGEREF _Toc26962334 \h </w:instrText>
          </w:r>
          <w:r>
            <w:fldChar w:fldCharType="separate"/>
          </w:r>
          <w:r>
            <w:t>6</w:t>
          </w:r>
          <w:r>
            <w:fldChar w:fldCharType="end"/>
          </w:r>
          <w:r>
            <w:fldChar w:fldCharType="end"/>
          </w:r>
        </w:p>
        <w:p>
          <w:pPr>
            <w:pStyle w:val="16"/>
            <w:tabs>
              <w:tab w:val="left" w:pos="1050"/>
              <w:tab w:val="right" w:leader="dot" w:pos="10456"/>
            </w:tabs>
            <w:ind w:left="210"/>
            <w:rPr>
              <w:kern w:val="2"/>
              <w:sz w:val="21"/>
              <w:szCs w:val="24"/>
            </w:rPr>
          </w:pPr>
          <w:r>
            <w:fldChar w:fldCharType="begin"/>
          </w:r>
          <w:r>
            <w:instrText xml:space="preserve"> HYPERLINK \l "_Toc26962335" </w:instrText>
          </w:r>
          <w:r>
            <w:fldChar w:fldCharType="separate"/>
          </w:r>
          <w:r>
            <w:rPr>
              <w:rStyle w:val="25"/>
            </w:rPr>
            <w:t>2.2.2</w:t>
          </w:r>
          <w:r>
            <w:rPr>
              <w:kern w:val="2"/>
              <w:sz w:val="21"/>
              <w:szCs w:val="24"/>
            </w:rPr>
            <w:tab/>
          </w:r>
          <w:r>
            <w:rPr>
              <w:rStyle w:val="25"/>
            </w:rPr>
            <w:t>常驻导航栏 persistent bar</w:t>
          </w:r>
          <w:r>
            <w:tab/>
          </w:r>
          <w:r>
            <w:fldChar w:fldCharType="begin"/>
          </w:r>
          <w:r>
            <w:instrText xml:space="preserve"> PAGEREF _Toc26962335 \h </w:instrText>
          </w:r>
          <w:r>
            <w:fldChar w:fldCharType="separate"/>
          </w:r>
          <w:r>
            <w:t>7</w:t>
          </w:r>
          <w:r>
            <w:fldChar w:fldCharType="end"/>
          </w:r>
          <w:r>
            <w:fldChar w:fldCharType="end"/>
          </w:r>
        </w:p>
        <w:p>
          <w:pPr>
            <w:pStyle w:val="16"/>
            <w:tabs>
              <w:tab w:val="left" w:pos="1050"/>
              <w:tab w:val="right" w:leader="dot" w:pos="10456"/>
            </w:tabs>
            <w:ind w:left="210"/>
            <w:rPr>
              <w:kern w:val="2"/>
              <w:sz w:val="21"/>
              <w:szCs w:val="24"/>
            </w:rPr>
          </w:pPr>
          <w:r>
            <w:fldChar w:fldCharType="begin"/>
          </w:r>
          <w:r>
            <w:instrText xml:space="preserve"> HYPERLINK \l "_Toc26962336" </w:instrText>
          </w:r>
          <w:r>
            <w:fldChar w:fldCharType="separate"/>
          </w:r>
          <w:r>
            <w:rPr>
              <w:rStyle w:val="25"/>
            </w:rPr>
            <w:t>2.2.3</w:t>
          </w:r>
          <w:r>
            <w:rPr>
              <w:kern w:val="2"/>
              <w:sz w:val="21"/>
              <w:szCs w:val="24"/>
            </w:rPr>
            <w:tab/>
          </w:r>
          <w:r>
            <w:rPr>
              <w:rStyle w:val="25"/>
            </w:rPr>
            <w:t>快捷控制面板</w:t>
          </w:r>
          <w:r>
            <w:tab/>
          </w:r>
          <w:r>
            <w:fldChar w:fldCharType="begin"/>
          </w:r>
          <w:r>
            <w:instrText xml:space="preserve"> PAGEREF _Toc26962336 \h </w:instrText>
          </w:r>
          <w:r>
            <w:fldChar w:fldCharType="separate"/>
          </w:r>
          <w:r>
            <w:t>8</w:t>
          </w:r>
          <w:r>
            <w:fldChar w:fldCharType="end"/>
          </w:r>
          <w:r>
            <w:fldChar w:fldCharType="end"/>
          </w:r>
        </w:p>
        <w:p>
          <w:pPr>
            <w:pStyle w:val="16"/>
            <w:tabs>
              <w:tab w:val="left" w:pos="1050"/>
              <w:tab w:val="right" w:leader="dot" w:pos="10456"/>
            </w:tabs>
            <w:ind w:left="210"/>
            <w:rPr>
              <w:kern w:val="2"/>
              <w:sz w:val="21"/>
              <w:szCs w:val="24"/>
            </w:rPr>
          </w:pPr>
          <w:r>
            <w:fldChar w:fldCharType="begin"/>
          </w:r>
          <w:r>
            <w:instrText xml:space="preserve"> HYPERLINK \l "_Toc26962337" </w:instrText>
          </w:r>
          <w:r>
            <w:fldChar w:fldCharType="separate"/>
          </w:r>
          <w:r>
            <w:rPr>
              <w:rStyle w:val="25"/>
            </w:rPr>
            <w:t>2.2.4</w:t>
          </w:r>
          <w:r>
            <w:rPr>
              <w:kern w:val="2"/>
              <w:sz w:val="21"/>
              <w:szCs w:val="24"/>
            </w:rPr>
            <w:tab/>
          </w:r>
          <w:r>
            <w:rPr>
              <w:rStyle w:val="25"/>
            </w:rPr>
            <w:t>最近使用APP</w:t>
          </w:r>
          <w:r>
            <w:tab/>
          </w:r>
          <w:r>
            <w:fldChar w:fldCharType="begin"/>
          </w:r>
          <w:r>
            <w:instrText xml:space="preserve"> PAGEREF _Toc26962337 \h </w:instrText>
          </w:r>
          <w:r>
            <w:fldChar w:fldCharType="separate"/>
          </w:r>
          <w:r>
            <w:t>10</w:t>
          </w:r>
          <w:r>
            <w:fldChar w:fldCharType="end"/>
          </w:r>
          <w:r>
            <w:fldChar w:fldCharType="end"/>
          </w:r>
        </w:p>
        <w:p>
          <w:pPr>
            <w:pStyle w:val="16"/>
            <w:tabs>
              <w:tab w:val="left" w:pos="1050"/>
              <w:tab w:val="right" w:leader="dot" w:pos="10456"/>
            </w:tabs>
            <w:ind w:left="210"/>
            <w:rPr>
              <w:kern w:val="2"/>
              <w:sz w:val="21"/>
              <w:szCs w:val="24"/>
            </w:rPr>
          </w:pPr>
          <w:r>
            <w:fldChar w:fldCharType="begin"/>
          </w:r>
          <w:r>
            <w:instrText xml:space="preserve"> HYPERLINK \l "_Toc26962338" </w:instrText>
          </w:r>
          <w:r>
            <w:fldChar w:fldCharType="separate"/>
          </w:r>
          <w:r>
            <w:rPr>
              <w:rStyle w:val="25"/>
            </w:rPr>
            <w:t>2.2.5</w:t>
          </w:r>
          <w:r>
            <w:rPr>
              <w:kern w:val="2"/>
              <w:sz w:val="21"/>
              <w:szCs w:val="24"/>
            </w:rPr>
            <w:tab/>
          </w:r>
          <w:r>
            <w:rPr>
              <w:rStyle w:val="25"/>
            </w:rPr>
            <w:t>弹框/弹层/toast/tips</w:t>
          </w:r>
          <w:r>
            <w:tab/>
          </w:r>
          <w:r>
            <w:fldChar w:fldCharType="begin"/>
          </w:r>
          <w:r>
            <w:instrText xml:space="preserve"> PAGEREF _Toc26962338 \h </w:instrText>
          </w:r>
          <w:r>
            <w:fldChar w:fldCharType="separate"/>
          </w:r>
          <w:r>
            <w:t>11</w:t>
          </w:r>
          <w:r>
            <w:fldChar w:fldCharType="end"/>
          </w:r>
          <w:r>
            <w:fldChar w:fldCharType="end"/>
          </w:r>
        </w:p>
        <w:p>
          <w:pPr>
            <w:pStyle w:val="21"/>
            <w:tabs>
              <w:tab w:val="left" w:pos="840"/>
              <w:tab w:val="right" w:leader="dot" w:pos="10456"/>
            </w:tabs>
            <w:ind w:left="210"/>
            <w:rPr>
              <w:kern w:val="2"/>
              <w:sz w:val="21"/>
              <w:szCs w:val="24"/>
            </w:rPr>
          </w:pPr>
          <w:r>
            <w:fldChar w:fldCharType="begin"/>
          </w:r>
          <w:r>
            <w:instrText xml:space="preserve"> HYPERLINK \l "_Toc26962339" </w:instrText>
          </w:r>
          <w:r>
            <w:fldChar w:fldCharType="separate"/>
          </w:r>
          <w:r>
            <w:rPr>
              <w:rStyle w:val="25"/>
            </w:rPr>
            <w:t>2.3</w:t>
          </w:r>
          <w:r>
            <w:rPr>
              <w:kern w:val="2"/>
              <w:sz w:val="21"/>
              <w:szCs w:val="24"/>
            </w:rPr>
            <w:tab/>
          </w:r>
          <w:r>
            <w:rPr>
              <w:rStyle w:val="25"/>
            </w:rPr>
            <w:t>Launcher各模块功能描述</w:t>
          </w:r>
          <w:r>
            <w:tab/>
          </w:r>
          <w:r>
            <w:fldChar w:fldCharType="begin"/>
          </w:r>
          <w:r>
            <w:instrText xml:space="preserve"> PAGEREF _Toc26962339 \h </w:instrText>
          </w:r>
          <w:r>
            <w:fldChar w:fldCharType="separate"/>
          </w:r>
          <w:r>
            <w:t>12</w:t>
          </w:r>
          <w:r>
            <w:fldChar w:fldCharType="end"/>
          </w:r>
          <w:r>
            <w:fldChar w:fldCharType="end"/>
          </w:r>
        </w:p>
        <w:p>
          <w:pPr>
            <w:pStyle w:val="16"/>
            <w:tabs>
              <w:tab w:val="left" w:pos="1050"/>
              <w:tab w:val="right" w:leader="dot" w:pos="10456"/>
            </w:tabs>
            <w:ind w:left="210"/>
            <w:rPr>
              <w:kern w:val="2"/>
              <w:sz w:val="21"/>
              <w:szCs w:val="24"/>
            </w:rPr>
          </w:pPr>
          <w:r>
            <w:fldChar w:fldCharType="begin"/>
          </w:r>
          <w:r>
            <w:instrText xml:space="preserve"> HYPERLINK \l "_Toc26962340" </w:instrText>
          </w:r>
          <w:r>
            <w:fldChar w:fldCharType="separate"/>
          </w:r>
          <w:r>
            <w:rPr>
              <w:rStyle w:val="25"/>
            </w:rPr>
            <w:t>2.3.1</w:t>
          </w:r>
          <w:r>
            <w:rPr>
              <w:kern w:val="2"/>
              <w:sz w:val="21"/>
              <w:szCs w:val="24"/>
            </w:rPr>
            <w:tab/>
          </w:r>
          <w:r>
            <w:rPr>
              <w:rStyle w:val="25"/>
            </w:rPr>
            <w:t>地图模式Navigation</w:t>
          </w:r>
          <w:r>
            <w:tab/>
          </w:r>
          <w:r>
            <w:fldChar w:fldCharType="begin"/>
          </w:r>
          <w:r>
            <w:instrText xml:space="preserve"> PAGEREF _Toc26962340 \h </w:instrText>
          </w:r>
          <w:r>
            <w:fldChar w:fldCharType="separate"/>
          </w:r>
          <w:r>
            <w:t>12</w:t>
          </w:r>
          <w:r>
            <w:fldChar w:fldCharType="end"/>
          </w:r>
          <w:r>
            <w:fldChar w:fldCharType="end"/>
          </w:r>
        </w:p>
        <w:p>
          <w:pPr>
            <w:pStyle w:val="16"/>
            <w:tabs>
              <w:tab w:val="left" w:pos="1050"/>
              <w:tab w:val="right" w:leader="dot" w:pos="10456"/>
            </w:tabs>
            <w:ind w:left="210"/>
            <w:rPr>
              <w:kern w:val="2"/>
              <w:sz w:val="21"/>
              <w:szCs w:val="24"/>
            </w:rPr>
          </w:pPr>
          <w:r>
            <w:fldChar w:fldCharType="begin"/>
          </w:r>
          <w:r>
            <w:instrText xml:space="preserve"> HYPERLINK \l "_Toc26962341" </w:instrText>
          </w:r>
          <w:r>
            <w:fldChar w:fldCharType="separate"/>
          </w:r>
          <w:r>
            <w:rPr>
              <w:rStyle w:val="25"/>
            </w:rPr>
            <w:t>2.3.2</w:t>
          </w:r>
          <w:r>
            <w:rPr>
              <w:kern w:val="2"/>
              <w:sz w:val="21"/>
              <w:szCs w:val="24"/>
            </w:rPr>
            <w:tab/>
          </w:r>
          <w:r>
            <w:rPr>
              <w:rStyle w:val="25"/>
            </w:rPr>
            <w:t>卡片模式Dashedcard</w:t>
          </w:r>
          <w:r>
            <w:tab/>
          </w:r>
          <w:r>
            <w:fldChar w:fldCharType="begin"/>
          </w:r>
          <w:r>
            <w:instrText xml:space="preserve"> PAGEREF _Toc26962341 \h </w:instrText>
          </w:r>
          <w:r>
            <w:fldChar w:fldCharType="separate"/>
          </w:r>
          <w:r>
            <w:t>12</w:t>
          </w:r>
          <w:r>
            <w:fldChar w:fldCharType="end"/>
          </w:r>
          <w:r>
            <w:fldChar w:fldCharType="end"/>
          </w:r>
        </w:p>
        <w:p>
          <w:pPr>
            <w:pStyle w:val="16"/>
            <w:tabs>
              <w:tab w:val="left" w:pos="1050"/>
              <w:tab w:val="right" w:leader="dot" w:pos="10456"/>
            </w:tabs>
            <w:ind w:left="210"/>
            <w:rPr>
              <w:kern w:val="2"/>
              <w:sz w:val="21"/>
              <w:szCs w:val="24"/>
            </w:rPr>
          </w:pPr>
          <w:r>
            <w:fldChar w:fldCharType="begin"/>
          </w:r>
          <w:r>
            <w:instrText xml:space="preserve"> HYPERLINK \l "_Toc26962342" </w:instrText>
          </w:r>
          <w:r>
            <w:fldChar w:fldCharType="separate"/>
          </w:r>
          <w:r>
            <w:rPr>
              <w:rStyle w:val="25"/>
            </w:rPr>
            <w:t>2.3.3</w:t>
          </w:r>
          <w:r>
            <w:rPr>
              <w:kern w:val="2"/>
              <w:sz w:val="21"/>
              <w:szCs w:val="24"/>
            </w:rPr>
            <w:tab/>
          </w:r>
          <w:r>
            <w:rPr>
              <w:rStyle w:val="25"/>
            </w:rPr>
            <w:t>更多应用all apps</w:t>
          </w:r>
          <w:r>
            <w:tab/>
          </w:r>
          <w:r>
            <w:fldChar w:fldCharType="begin"/>
          </w:r>
          <w:r>
            <w:instrText xml:space="preserve"> PAGEREF _Toc26962342 \h </w:instrText>
          </w:r>
          <w:r>
            <w:fldChar w:fldCharType="separate"/>
          </w:r>
          <w:r>
            <w:t>19</w:t>
          </w:r>
          <w:r>
            <w:fldChar w:fldCharType="end"/>
          </w:r>
          <w:r>
            <w:fldChar w:fldCharType="end"/>
          </w:r>
        </w:p>
        <w:p>
          <w:pPr>
            <w:pStyle w:val="16"/>
            <w:tabs>
              <w:tab w:val="left" w:pos="1050"/>
              <w:tab w:val="right" w:leader="dot" w:pos="10456"/>
            </w:tabs>
            <w:ind w:left="210"/>
            <w:rPr>
              <w:kern w:val="2"/>
              <w:sz w:val="21"/>
              <w:szCs w:val="24"/>
            </w:rPr>
          </w:pPr>
          <w:r>
            <w:fldChar w:fldCharType="begin"/>
          </w:r>
          <w:r>
            <w:instrText xml:space="preserve"> HYPERLINK \l "_Toc26962343" </w:instrText>
          </w:r>
          <w:r>
            <w:fldChar w:fldCharType="separate"/>
          </w:r>
          <w:r>
            <w:rPr>
              <w:rStyle w:val="25"/>
            </w:rPr>
            <w:t>2.3.4</w:t>
          </w:r>
          <w:r>
            <w:rPr>
              <w:kern w:val="2"/>
              <w:sz w:val="21"/>
              <w:szCs w:val="24"/>
            </w:rPr>
            <w:tab/>
          </w:r>
          <w:r>
            <w:rPr>
              <w:rStyle w:val="25"/>
            </w:rPr>
            <w:t>回到Launcher</w:t>
          </w:r>
          <w:r>
            <w:tab/>
          </w:r>
          <w:r>
            <w:fldChar w:fldCharType="begin"/>
          </w:r>
          <w:r>
            <w:instrText xml:space="preserve"> PAGEREF _Toc26962343 \h </w:instrText>
          </w:r>
          <w:r>
            <w:fldChar w:fldCharType="separate"/>
          </w:r>
          <w:r>
            <w:t>23</w:t>
          </w:r>
          <w:r>
            <w:fldChar w:fldCharType="end"/>
          </w:r>
          <w:r>
            <w:fldChar w:fldCharType="end"/>
          </w:r>
        </w:p>
        <w:p>
          <w:pPr>
            <w:pStyle w:val="21"/>
            <w:tabs>
              <w:tab w:val="left" w:pos="840"/>
              <w:tab w:val="right" w:leader="dot" w:pos="10456"/>
            </w:tabs>
            <w:ind w:left="210"/>
            <w:rPr>
              <w:kern w:val="2"/>
              <w:sz w:val="21"/>
              <w:szCs w:val="24"/>
            </w:rPr>
          </w:pPr>
          <w:r>
            <w:fldChar w:fldCharType="begin"/>
          </w:r>
          <w:r>
            <w:instrText xml:space="preserve"> HYPERLINK \l "_Toc26962344" </w:instrText>
          </w:r>
          <w:r>
            <w:fldChar w:fldCharType="separate"/>
          </w:r>
          <w:r>
            <w:rPr>
              <w:rStyle w:val="25"/>
            </w:rPr>
            <w:t>2.4</w:t>
          </w:r>
          <w:r>
            <w:rPr>
              <w:kern w:val="2"/>
              <w:sz w:val="21"/>
              <w:szCs w:val="24"/>
            </w:rPr>
            <w:tab/>
          </w:r>
          <w:r>
            <w:rPr>
              <w:rStyle w:val="25"/>
            </w:rPr>
            <w:t>模式mode</w:t>
          </w:r>
          <w:r>
            <w:tab/>
          </w:r>
          <w:r>
            <w:fldChar w:fldCharType="begin"/>
          </w:r>
          <w:r>
            <w:instrText xml:space="preserve"> PAGEREF _Toc26962344 \h </w:instrText>
          </w:r>
          <w:r>
            <w:fldChar w:fldCharType="separate"/>
          </w:r>
          <w:r>
            <w:t>23</w:t>
          </w:r>
          <w:r>
            <w:fldChar w:fldCharType="end"/>
          </w:r>
          <w:r>
            <w:fldChar w:fldCharType="end"/>
          </w:r>
        </w:p>
        <w:p>
          <w:pPr>
            <w:pStyle w:val="16"/>
            <w:tabs>
              <w:tab w:val="left" w:pos="1050"/>
              <w:tab w:val="right" w:leader="dot" w:pos="10456"/>
            </w:tabs>
            <w:ind w:left="210"/>
            <w:rPr>
              <w:kern w:val="2"/>
              <w:sz w:val="21"/>
              <w:szCs w:val="24"/>
            </w:rPr>
          </w:pPr>
          <w:r>
            <w:fldChar w:fldCharType="begin"/>
          </w:r>
          <w:r>
            <w:instrText xml:space="preserve"> HYPERLINK \l "_Toc26962345" </w:instrText>
          </w:r>
          <w:r>
            <w:fldChar w:fldCharType="separate"/>
          </w:r>
          <w:r>
            <w:rPr>
              <w:rStyle w:val="25"/>
            </w:rPr>
            <w:t>2.4.1</w:t>
          </w:r>
          <w:r>
            <w:rPr>
              <w:kern w:val="2"/>
              <w:sz w:val="21"/>
              <w:szCs w:val="24"/>
            </w:rPr>
            <w:tab/>
          </w:r>
          <w:r>
            <w:rPr>
              <w:rStyle w:val="25"/>
            </w:rPr>
            <w:t>独自模式Solo mode</w:t>
          </w:r>
          <w:r>
            <w:tab/>
          </w:r>
          <w:r>
            <w:fldChar w:fldCharType="begin"/>
          </w:r>
          <w:r>
            <w:instrText xml:space="preserve"> PAGEREF _Toc26962345 \h </w:instrText>
          </w:r>
          <w:r>
            <w:fldChar w:fldCharType="separate"/>
          </w:r>
          <w:r>
            <w:t>23</w:t>
          </w:r>
          <w:r>
            <w:fldChar w:fldCharType="end"/>
          </w:r>
          <w:r>
            <w:fldChar w:fldCharType="end"/>
          </w:r>
        </w:p>
        <w:p>
          <w:pPr>
            <w:pStyle w:val="16"/>
            <w:tabs>
              <w:tab w:val="left" w:pos="1050"/>
              <w:tab w:val="right" w:leader="dot" w:pos="10456"/>
            </w:tabs>
            <w:ind w:left="210"/>
            <w:rPr>
              <w:kern w:val="2"/>
              <w:sz w:val="21"/>
              <w:szCs w:val="24"/>
            </w:rPr>
          </w:pPr>
          <w:r>
            <w:fldChar w:fldCharType="begin"/>
          </w:r>
          <w:r>
            <w:instrText xml:space="preserve"> HYPERLINK \l "_Toc26962346" </w:instrText>
          </w:r>
          <w:r>
            <w:fldChar w:fldCharType="separate"/>
          </w:r>
          <w:r>
            <w:rPr>
              <w:rStyle w:val="25"/>
            </w:rPr>
            <w:t>2.4.2</w:t>
          </w:r>
          <w:r>
            <w:rPr>
              <w:kern w:val="2"/>
              <w:sz w:val="21"/>
              <w:szCs w:val="24"/>
            </w:rPr>
            <w:tab/>
          </w:r>
          <w:r>
            <w:rPr>
              <w:rStyle w:val="25"/>
            </w:rPr>
            <w:t>合作模式Co-pilot mode</w:t>
          </w:r>
          <w:r>
            <w:tab/>
          </w:r>
          <w:r>
            <w:fldChar w:fldCharType="begin"/>
          </w:r>
          <w:r>
            <w:instrText xml:space="preserve"> PAGEREF _Toc26962346 \h </w:instrText>
          </w:r>
          <w:r>
            <w:fldChar w:fldCharType="separate"/>
          </w:r>
          <w:r>
            <w:t>25</w:t>
          </w:r>
          <w:r>
            <w:fldChar w:fldCharType="end"/>
          </w:r>
          <w:r>
            <w:fldChar w:fldCharType="end"/>
          </w:r>
        </w:p>
        <w:p>
          <w:pPr>
            <w:pStyle w:val="16"/>
            <w:tabs>
              <w:tab w:val="left" w:pos="1050"/>
              <w:tab w:val="right" w:leader="dot" w:pos="10456"/>
            </w:tabs>
            <w:ind w:left="210"/>
            <w:rPr>
              <w:kern w:val="2"/>
              <w:sz w:val="21"/>
              <w:szCs w:val="24"/>
            </w:rPr>
          </w:pPr>
          <w:r>
            <w:fldChar w:fldCharType="begin"/>
          </w:r>
          <w:r>
            <w:instrText xml:space="preserve"> HYPERLINK \l "_Toc26962347" </w:instrText>
          </w:r>
          <w:r>
            <w:fldChar w:fldCharType="separate"/>
          </w:r>
          <w:r>
            <w:rPr>
              <w:rStyle w:val="25"/>
            </w:rPr>
            <w:t>2.4.3</w:t>
          </w:r>
          <w:r>
            <w:rPr>
              <w:kern w:val="2"/>
              <w:sz w:val="21"/>
              <w:szCs w:val="24"/>
            </w:rPr>
            <w:tab/>
          </w:r>
          <w:r>
            <w:rPr>
              <w:rStyle w:val="25"/>
            </w:rPr>
            <w:t>独立模式Individual mode</w:t>
          </w:r>
          <w:r>
            <w:tab/>
          </w:r>
          <w:r>
            <w:fldChar w:fldCharType="begin"/>
          </w:r>
          <w:r>
            <w:instrText xml:space="preserve"> PAGEREF _Toc26962347 \h </w:instrText>
          </w:r>
          <w:r>
            <w:fldChar w:fldCharType="separate"/>
          </w:r>
          <w:r>
            <w:t>26</w:t>
          </w:r>
          <w:r>
            <w:fldChar w:fldCharType="end"/>
          </w:r>
          <w:r>
            <w:fldChar w:fldCharType="end"/>
          </w:r>
        </w:p>
        <w:p>
          <w:pPr>
            <w:pStyle w:val="20"/>
            <w:tabs>
              <w:tab w:val="left" w:pos="630"/>
              <w:tab w:val="right" w:leader="dot" w:pos="10456"/>
            </w:tabs>
            <w:rPr>
              <w:kern w:val="2"/>
              <w:sz w:val="21"/>
              <w:szCs w:val="24"/>
            </w:rPr>
          </w:pPr>
          <w:r>
            <w:fldChar w:fldCharType="begin"/>
          </w:r>
          <w:r>
            <w:instrText xml:space="preserve"> HYPERLINK \l "_Toc26962348" </w:instrText>
          </w:r>
          <w:r>
            <w:fldChar w:fldCharType="separate"/>
          </w:r>
          <w:r>
            <w:rPr>
              <w:rStyle w:val="25"/>
            </w:rPr>
            <w:t>3</w:t>
          </w:r>
          <w:r>
            <w:rPr>
              <w:kern w:val="2"/>
              <w:sz w:val="21"/>
              <w:szCs w:val="24"/>
            </w:rPr>
            <w:tab/>
          </w:r>
          <w:r>
            <w:rPr>
              <w:rStyle w:val="25"/>
            </w:rPr>
            <w:t>数据需求</w:t>
          </w:r>
          <w:r>
            <w:tab/>
          </w:r>
          <w:r>
            <w:fldChar w:fldCharType="begin"/>
          </w:r>
          <w:r>
            <w:instrText xml:space="preserve"> PAGEREF _Toc26962348 \h </w:instrText>
          </w:r>
          <w:r>
            <w:fldChar w:fldCharType="separate"/>
          </w:r>
          <w:r>
            <w:t>27</w:t>
          </w:r>
          <w:r>
            <w:fldChar w:fldCharType="end"/>
          </w:r>
          <w:r>
            <w:fldChar w:fldCharType="end"/>
          </w:r>
        </w:p>
        <w:p>
          <w:pPr>
            <w:pStyle w:val="21"/>
            <w:tabs>
              <w:tab w:val="left" w:pos="840"/>
              <w:tab w:val="right" w:leader="dot" w:pos="10456"/>
            </w:tabs>
            <w:ind w:left="210"/>
            <w:rPr>
              <w:kern w:val="2"/>
              <w:sz w:val="21"/>
              <w:szCs w:val="24"/>
            </w:rPr>
          </w:pPr>
          <w:r>
            <w:fldChar w:fldCharType="begin"/>
          </w:r>
          <w:r>
            <w:instrText xml:space="preserve"> HYPERLINK \l "_Toc26962349" </w:instrText>
          </w:r>
          <w:r>
            <w:fldChar w:fldCharType="separate"/>
          </w:r>
          <w:r>
            <w:rPr>
              <w:rStyle w:val="25"/>
            </w:rPr>
            <w:t>3.1</w:t>
          </w:r>
          <w:r>
            <w:rPr>
              <w:kern w:val="2"/>
              <w:sz w:val="21"/>
              <w:szCs w:val="24"/>
            </w:rPr>
            <w:tab/>
          </w:r>
          <w:r>
            <w:rPr>
              <w:rStyle w:val="25"/>
            </w:rPr>
            <w:t>埋点需求</w:t>
          </w:r>
          <w:r>
            <w:tab/>
          </w:r>
          <w:r>
            <w:fldChar w:fldCharType="begin"/>
          </w:r>
          <w:r>
            <w:instrText xml:space="preserve"> PAGEREF _Toc26962349 \h </w:instrText>
          </w:r>
          <w:r>
            <w:fldChar w:fldCharType="separate"/>
          </w:r>
          <w:r>
            <w:t>27</w:t>
          </w:r>
          <w:r>
            <w:fldChar w:fldCharType="end"/>
          </w:r>
          <w:r>
            <w:fldChar w:fldCharType="end"/>
          </w:r>
        </w:p>
        <w:p>
          <w:pPr>
            <w:pStyle w:val="21"/>
            <w:tabs>
              <w:tab w:val="left" w:pos="840"/>
              <w:tab w:val="right" w:leader="dot" w:pos="10456"/>
            </w:tabs>
            <w:ind w:left="210"/>
            <w:rPr>
              <w:kern w:val="2"/>
              <w:sz w:val="21"/>
              <w:szCs w:val="24"/>
            </w:rPr>
          </w:pPr>
          <w:r>
            <w:fldChar w:fldCharType="begin"/>
          </w:r>
          <w:r>
            <w:instrText xml:space="preserve"> HYPERLINK \l "_Toc26962350" </w:instrText>
          </w:r>
          <w:r>
            <w:fldChar w:fldCharType="separate"/>
          </w:r>
          <w:r>
            <w:rPr>
              <w:rStyle w:val="25"/>
            </w:rPr>
            <w:t>3.2</w:t>
          </w:r>
          <w:r>
            <w:rPr>
              <w:kern w:val="2"/>
              <w:sz w:val="21"/>
              <w:szCs w:val="24"/>
            </w:rPr>
            <w:tab/>
          </w:r>
          <w:r>
            <w:rPr>
              <w:rStyle w:val="25"/>
            </w:rPr>
            <w:t>日志需求</w:t>
          </w:r>
          <w:r>
            <w:tab/>
          </w:r>
          <w:r>
            <w:fldChar w:fldCharType="begin"/>
          </w:r>
          <w:r>
            <w:instrText xml:space="preserve"> PAGEREF _Toc26962350 \h </w:instrText>
          </w:r>
          <w:r>
            <w:fldChar w:fldCharType="separate"/>
          </w:r>
          <w:r>
            <w:t>28</w:t>
          </w:r>
          <w:r>
            <w:fldChar w:fldCharType="end"/>
          </w:r>
          <w:r>
            <w:fldChar w:fldCharType="end"/>
          </w:r>
        </w:p>
        <w:p>
          <w:pPr>
            <w:pStyle w:val="21"/>
            <w:tabs>
              <w:tab w:val="left" w:pos="840"/>
              <w:tab w:val="right" w:leader="dot" w:pos="10456"/>
            </w:tabs>
            <w:ind w:left="210"/>
            <w:rPr>
              <w:kern w:val="2"/>
              <w:sz w:val="21"/>
              <w:szCs w:val="24"/>
            </w:rPr>
          </w:pPr>
          <w:r>
            <w:fldChar w:fldCharType="begin"/>
          </w:r>
          <w:r>
            <w:instrText xml:space="preserve"> HYPERLINK \l "_Toc26962351" </w:instrText>
          </w:r>
          <w:r>
            <w:fldChar w:fldCharType="separate"/>
          </w:r>
          <w:r>
            <w:rPr>
              <w:rStyle w:val="25"/>
            </w:rPr>
            <w:t>3.3</w:t>
          </w:r>
          <w:r>
            <w:rPr>
              <w:kern w:val="2"/>
              <w:sz w:val="21"/>
              <w:szCs w:val="24"/>
            </w:rPr>
            <w:tab/>
          </w:r>
          <w:r>
            <w:rPr>
              <w:rStyle w:val="25"/>
            </w:rPr>
            <w:t>报表需求</w:t>
          </w:r>
          <w:r>
            <w:tab/>
          </w:r>
          <w:r>
            <w:fldChar w:fldCharType="begin"/>
          </w:r>
          <w:r>
            <w:instrText xml:space="preserve"> PAGEREF _Toc26962351 \h </w:instrText>
          </w:r>
          <w:r>
            <w:fldChar w:fldCharType="separate"/>
          </w:r>
          <w:r>
            <w:t>28</w:t>
          </w:r>
          <w:r>
            <w:fldChar w:fldCharType="end"/>
          </w:r>
          <w:r>
            <w:fldChar w:fldCharType="end"/>
          </w:r>
        </w:p>
        <w:p>
          <w:pPr>
            <w:pStyle w:val="20"/>
            <w:tabs>
              <w:tab w:val="left" w:pos="630"/>
              <w:tab w:val="right" w:leader="dot" w:pos="10456"/>
            </w:tabs>
            <w:rPr>
              <w:kern w:val="2"/>
              <w:sz w:val="21"/>
              <w:szCs w:val="24"/>
            </w:rPr>
          </w:pPr>
          <w:r>
            <w:fldChar w:fldCharType="begin"/>
          </w:r>
          <w:r>
            <w:instrText xml:space="preserve"> HYPERLINK \l "_Toc26962352" </w:instrText>
          </w:r>
          <w:r>
            <w:fldChar w:fldCharType="separate"/>
          </w:r>
          <w:r>
            <w:rPr>
              <w:rStyle w:val="25"/>
            </w:rPr>
            <w:t>4</w:t>
          </w:r>
          <w:r>
            <w:rPr>
              <w:kern w:val="2"/>
              <w:sz w:val="21"/>
              <w:szCs w:val="24"/>
            </w:rPr>
            <w:tab/>
          </w:r>
          <w:r>
            <w:rPr>
              <w:rStyle w:val="25"/>
            </w:rPr>
            <w:t>Q&amp;A</w:t>
          </w:r>
          <w:r>
            <w:tab/>
          </w:r>
          <w:r>
            <w:fldChar w:fldCharType="begin"/>
          </w:r>
          <w:r>
            <w:instrText xml:space="preserve"> PAGEREF _Toc26962352 \h </w:instrText>
          </w:r>
          <w:r>
            <w:fldChar w:fldCharType="separate"/>
          </w:r>
          <w:r>
            <w:t>28</w:t>
          </w:r>
          <w:r>
            <w:fldChar w:fldCharType="end"/>
          </w:r>
          <w:r>
            <w:fldChar w:fldCharType="end"/>
          </w:r>
        </w:p>
        <w:p>
          <w:r>
            <w:rPr>
              <w:b/>
              <w:bCs/>
              <w:lang w:val="zh-CN"/>
            </w:rPr>
            <w:fldChar w:fldCharType="end"/>
          </w:r>
        </w:p>
      </w:sdtContent>
    </w:sdt>
    <w:p>
      <w:r>
        <w:rPr>
          <w:rFonts w:hint="eastAsia"/>
        </w:rPr>
        <w:t>版本更改记录</w:t>
      </w:r>
    </w:p>
    <w:tbl>
      <w:tblPr>
        <w:tblStyle w:val="27"/>
        <w:tblW w:w="10323"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3" w:type="dxa"/>
          <w:bottom w:w="0" w:type="dxa"/>
          <w:right w:w="23" w:type="dxa"/>
        </w:tblCellMar>
      </w:tblPr>
      <w:tblGrid>
        <w:gridCol w:w="1930"/>
        <w:gridCol w:w="1320"/>
        <w:gridCol w:w="3953"/>
        <w:gridCol w:w="1560"/>
        <w:gridCol w:w="1560"/>
      </w:tblGrid>
      <w:tr>
        <w:tblPrEx>
          <w:tblLayout w:type="fixed"/>
        </w:tblPrEx>
        <w:trPr>
          <w:trHeight w:val="300" w:hRule="atLeast"/>
        </w:trPr>
        <w:tc>
          <w:tcPr>
            <w:tcW w:w="1930" w:type="dxa"/>
          </w:tcPr>
          <w:p>
            <w:pPr>
              <w:pStyle w:val="44"/>
              <w:spacing w:line="240" w:lineRule="auto"/>
            </w:pPr>
            <w:r>
              <w:rPr>
                <w:rFonts w:hint="eastAsia"/>
              </w:rPr>
              <w:t>日期</w:t>
            </w:r>
          </w:p>
        </w:tc>
        <w:tc>
          <w:tcPr>
            <w:tcW w:w="1320" w:type="dxa"/>
          </w:tcPr>
          <w:p>
            <w:pPr>
              <w:pStyle w:val="44"/>
              <w:spacing w:line="240" w:lineRule="auto"/>
            </w:pPr>
            <w:r>
              <w:rPr>
                <w:rFonts w:hint="eastAsia"/>
              </w:rPr>
              <w:t>版本</w:t>
            </w:r>
          </w:p>
        </w:tc>
        <w:tc>
          <w:tcPr>
            <w:tcW w:w="3953" w:type="dxa"/>
          </w:tcPr>
          <w:p>
            <w:pPr>
              <w:pStyle w:val="44"/>
              <w:spacing w:line="240" w:lineRule="auto"/>
            </w:pPr>
            <w:r>
              <w:rPr>
                <w:rFonts w:hint="eastAsia"/>
              </w:rPr>
              <w:t>更改描述</w:t>
            </w:r>
          </w:p>
        </w:tc>
        <w:tc>
          <w:tcPr>
            <w:tcW w:w="1560" w:type="dxa"/>
          </w:tcPr>
          <w:p>
            <w:pPr>
              <w:pStyle w:val="44"/>
              <w:spacing w:line="240" w:lineRule="auto"/>
            </w:pPr>
            <w:r>
              <w:rPr>
                <w:rFonts w:hint="eastAsia"/>
              </w:rPr>
              <w:t>审核</w:t>
            </w:r>
          </w:p>
        </w:tc>
        <w:tc>
          <w:tcPr>
            <w:tcW w:w="1560" w:type="dxa"/>
          </w:tcPr>
          <w:p>
            <w:pPr>
              <w:pStyle w:val="44"/>
              <w:spacing w:line="240" w:lineRule="auto"/>
            </w:pPr>
            <w:r>
              <w:rPr>
                <w:rFonts w:hint="eastAsia"/>
              </w:rPr>
              <w:t>作者</w:t>
            </w:r>
          </w:p>
        </w:tc>
      </w:tr>
      <w:tr>
        <w:tblPrEx>
          <w:tblLayout w:type="fixed"/>
        </w:tblPrEx>
        <w:trPr>
          <w:trHeight w:val="300" w:hRule="atLeast"/>
        </w:trPr>
        <w:tc>
          <w:tcPr>
            <w:tcW w:w="1930" w:type="dxa"/>
          </w:tcPr>
          <w:p>
            <w:pPr>
              <w:pStyle w:val="44"/>
              <w:spacing w:line="240" w:lineRule="auto"/>
              <w:rPr>
                <w:rFonts w:ascii="微软雅黑 Light" w:hAnsi="微软雅黑 Light"/>
              </w:rPr>
            </w:pPr>
            <w:r>
              <w:rPr>
                <w:rFonts w:hint="eastAsia" w:ascii="微软雅黑 Light" w:hAnsi="微软雅黑 Light"/>
              </w:rPr>
              <w:t>&lt;201</w:t>
            </w:r>
            <w:r>
              <w:rPr>
                <w:rFonts w:ascii="微软雅黑 Light" w:hAnsi="微软雅黑 Light"/>
              </w:rPr>
              <w:t>9</w:t>
            </w:r>
            <w:r>
              <w:rPr>
                <w:rFonts w:hint="eastAsia" w:ascii="微软雅黑 Light" w:hAnsi="微软雅黑 Light"/>
              </w:rPr>
              <w:t>/</w:t>
            </w:r>
            <w:r>
              <w:rPr>
                <w:rFonts w:ascii="微软雅黑 Light" w:hAnsi="微软雅黑 Light"/>
              </w:rPr>
              <w:t>12</w:t>
            </w:r>
            <w:r>
              <w:rPr>
                <w:rFonts w:hint="eastAsia" w:ascii="微软雅黑 Light" w:hAnsi="微软雅黑 Light"/>
              </w:rPr>
              <w:t>/</w:t>
            </w:r>
            <w:r>
              <w:rPr>
                <w:rFonts w:ascii="微软雅黑 Light" w:hAnsi="微软雅黑 Light"/>
              </w:rPr>
              <w:t>10</w:t>
            </w:r>
            <w:r>
              <w:rPr>
                <w:rFonts w:hint="eastAsia" w:ascii="微软雅黑 Light" w:hAnsi="微软雅黑 Light"/>
              </w:rPr>
              <w:t>&gt;</w:t>
            </w:r>
          </w:p>
        </w:tc>
        <w:tc>
          <w:tcPr>
            <w:tcW w:w="1320" w:type="dxa"/>
          </w:tcPr>
          <w:p>
            <w:pPr>
              <w:pStyle w:val="44"/>
              <w:spacing w:line="240" w:lineRule="auto"/>
              <w:rPr>
                <w:rFonts w:ascii="微软雅黑 Light" w:hAnsi="微软雅黑 Light"/>
              </w:rPr>
            </w:pPr>
            <w:r>
              <w:rPr>
                <w:rFonts w:hint="eastAsia" w:ascii="微软雅黑 Light" w:hAnsi="微软雅黑 Light"/>
              </w:rPr>
              <w:t>&lt;</w:t>
            </w:r>
            <w:r>
              <w:rPr>
                <w:rFonts w:ascii="微软雅黑 Light" w:hAnsi="微软雅黑 Light"/>
                <w:lang w:eastAsia="zh-CN"/>
              </w:rPr>
              <w:t>1.0</w:t>
            </w:r>
            <w:r>
              <w:rPr>
                <w:rFonts w:hint="eastAsia" w:ascii="微软雅黑 Light" w:hAnsi="微软雅黑 Light"/>
              </w:rPr>
              <w:t>&gt;</w:t>
            </w:r>
          </w:p>
        </w:tc>
        <w:tc>
          <w:tcPr>
            <w:tcW w:w="3953" w:type="dxa"/>
          </w:tcPr>
          <w:p>
            <w:pPr>
              <w:pStyle w:val="44"/>
              <w:spacing w:line="240" w:lineRule="auto"/>
              <w:rPr>
                <w:rFonts w:ascii="微软雅黑 Light" w:hAnsi="微软雅黑 Light"/>
              </w:rPr>
            </w:pPr>
            <w:r>
              <w:rPr>
                <w:rFonts w:hint="eastAsia" w:ascii="微软雅黑 Light" w:hAnsi="微软雅黑 Light"/>
              </w:rPr>
              <w:t>初稿</w:t>
            </w:r>
            <w:r>
              <w:rPr>
                <w:rFonts w:hint="eastAsia" w:ascii="微软雅黑 Light" w:hAnsi="微软雅黑 Light"/>
                <w:lang w:eastAsia="zh-CN"/>
              </w:rPr>
              <w:t>draft版本</w:t>
            </w:r>
          </w:p>
        </w:tc>
        <w:tc>
          <w:tcPr>
            <w:tcW w:w="1560" w:type="dxa"/>
          </w:tcPr>
          <w:p>
            <w:pPr>
              <w:pStyle w:val="44"/>
              <w:spacing w:line="240" w:lineRule="auto"/>
              <w:rPr>
                <w:rFonts w:ascii="微软雅黑 Light" w:hAnsi="微软雅黑 Light"/>
              </w:rPr>
            </w:pPr>
            <w:r>
              <w:rPr>
                <w:rFonts w:hint="eastAsia" w:ascii="微软雅黑 Light" w:hAnsi="微软雅黑 Light"/>
              </w:rPr>
              <w:t>孙颖</w:t>
            </w:r>
          </w:p>
        </w:tc>
        <w:tc>
          <w:tcPr>
            <w:tcW w:w="1560" w:type="dxa"/>
          </w:tcPr>
          <w:p>
            <w:pPr>
              <w:pStyle w:val="44"/>
              <w:spacing w:line="240" w:lineRule="auto"/>
              <w:rPr>
                <w:rFonts w:ascii="微软雅黑 Light" w:hAnsi="微软雅黑 Light"/>
              </w:rPr>
            </w:pPr>
            <w:r>
              <w:rPr>
                <w:rFonts w:hint="eastAsia" w:ascii="微软雅黑 Light" w:hAnsi="微软雅黑 Light"/>
              </w:rPr>
              <w:t>孙颖</w:t>
            </w:r>
          </w:p>
        </w:tc>
      </w:tr>
      <w:tr>
        <w:tblPrEx>
          <w:tblLayout w:type="fixed"/>
        </w:tblPrEx>
        <w:trPr>
          <w:trHeight w:val="300" w:hRule="atLeast"/>
        </w:trPr>
        <w:tc>
          <w:tcPr>
            <w:tcW w:w="1930" w:type="dxa"/>
          </w:tcPr>
          <w:p>
            <w:pPr>
              <w:pStyle w:val="44"/>
              <w:spacing w:line="240" w:lineRule="auto"/>
              <w:rPr>
                <w:rFonts w:ascii="微软雅黑 Light" w:hAnsi="微软雅黑 Light"/>
              </w:rPr>
            </w:pPr>
            <w:r>
              <w:rPr>
                <w:rFonts w:hint="eastAsia" w:ascii="微软雅黑 Light" w:hAnsi="微软雅黑 Light"/>
              </w:rPr>
              <w:t>&lt;201</w:t>
            </w:r>
            <w:r>
              <w:rPr>
                <w:rFonts w:ascii="微软雅黑 Light" w:hAnsi="微软雅黑 Light"/>
              </w:rPr>
              <w:t>9</w:t>
            </w:r>
            <w:r>
              <w:rPr>
                <w:rFonts w:hint="eastAsia" w:ascii="微软雅黑 Light" w:hAnsi="微软雅黑 Light"/>
              </w:rPr>
              <w:t>/</w:t>
            </w:r>
            <w:r>
              <w:rPr>
                <w:rFonts w:ascii="微软雅黑 Light" w:hAnsi="微软雅黑 Light"/>
              </w:rPr>
              <w:t>12</w:t>
            </w:r>
            <w:r>
              <w:rPr>
                <w:rFonts w:hint="eastAsia" w:ascii="微软雅黑 Light" w:hAnsi="微软雅黑 Light"/>
              </w:rPr>
              <w:t>/</w:t>
            </w:r>
            <w:r>
              <w:rPr>
                <w:rFonts w:ascii="微软雅黑 Light" w:hAnsi="微软雅黑 Light"/>
              </w:rPr>
              <w:t>11</w:t>
            </w:r>
            <w:r>
              <w:rPr>
                <w:rFonts w:hint="eastAsia" w:ascii="微软雅黑 Light" w:hAnsi="微软雅黑 Light"/>
              </w:rPr>
              <w:t>&gt;</w:t>
            </w:r>
          </w:p>
        </w:tc>
        <w:tc>
          <w:tcPr>
            <w:tcW w:w="1320" w:type="dxa"/>
          </w:tcPr>
          <w:p>
            <w:pPr>
              <w:pStyle w:val="44"/>
              <w:spacing w:line="240" w:lineRule="auto"/>
              <w:rPr>
                <w:rFonts w:ascii="微软雅黑 Light" w:hAnsi="微软雅黑 Light"/>
              </w:rPr>
            </w:pPr>
            <w:r>
              <w:rPr>
                <w:rFonts w:hint="eastAsia" w:ascii="微软雅黑 Light" w:hAnsi="微软雅黑 Light"/>
              </w:rPr>
              <w:t>&lt;</w:t>
            </w:r>
            <w:r>
              <w:rPr>
                <w:rFonts w:ascii="微软雅黑 Light" w:hAnsi="微软雅黑 Light"/>
                <w:lang w:eastAsia="zh-CN"/>
              </w:rPr>
              <w:t>1.0.1</w:t>
            </w:r>
            <w:r>
              <w:rPr>
                <w:rFonts w:hint="eastAsia" w:ascii="微软雅黑 Light" w:hAnsi="微软雅黑 Light"/>
              </w:rPr>
              <w:t>&gt;</w:t>
            </w:r>
          </w:p>
        </w:tc>
        <w:tc>
          <w:tcPr>
            <w:tcW w:w="3953" w:type="dxa"/>
          </w:tcPr>
          <w:p>
            <w:pPr>
              <w:pStyle w:val="44"/>
              <w:spacing w:line="240" w:lineRule="auto"/>
              <w:rPr>
                <w:rFonts w:ascii="微软雅黑 Light" w:hAnsi="微软雅黑 Light"/>
                <w:lang w:eastAsia="zh-CN"/>
              </w:rPr>
            </w:pPr>
            <w:r>
              <w:rPr>
                <w:rFonts w:ascii="微软雅黑 Light" w:hAnsi="微软雅黑 Light"/>
                <w:lang w:eastAsia="zh-CN"/>
              </w:rPr>
              <w:t>第一次review的更新</w:t>
            </w:r>
          </w:p>
          <w:p>
            <w:pPr>
              <w:pStyle w:val="44"/>
              <w:spacing w:line="240" w:lineRule="auto"/>
              <w:rPr>
                <w:rFonts w:ascii="微软雅黑 Light" w:hAnsi="微软雅黑 Light"/>
                <w:lang w:eastAsia="zh-CN"/>
              </w:rPr>
            </w:pPr>
            <w:r>
              <w:rPr>
                <w:rFonts w:ascii="微软雅黑 Light" w:hAnsi="微软雅黑 Light"/>
                <w:lang w:eastAsia="zh-CN"/>
              </w:rPr>
              <w:t>1）默认导航栏增加空调设置</w:t>
            </w:r>
          </w:p>
        </w:tc>
        <w:tc>
          <w:tcPr>
            <w:tcW w:w="1560" w:type="dxa"/>
          </w:tcPr>
          <w:p>
            <w:pPr>
              <w:pStyle w:val="44"/>
              <w:spacing w:line="240" w:lineRule="auto"/>
              <w:rPr>
                <w:rFonts w:ascii="微软雅黑 Light" w:hAnsi="微软雅黑 Light"/>
              </w:rPr>
            </w:pPr>
            <w:r>
              <w:rPr>
                <w:rFonts w:hint="eastAsia" w:ascii="微软雅黑 Light" w:hAnsi="微软雅黑 Light"/>
              </w:rPr>
              <w:t>孙颖</w:t>
            </w:r>
          </w:p>
        </w:tc>
        <w:tc>
          <w:tcPr>
            <w:tcW w:w="1560" w:type="dxa"/>
          </w:tcPr>
          <w:p>
            <w:pPr>
              <w:pStyle w:val="44"/>
              <w:spacing w:line="240" w:lineRule="auto"/>
              <w:rPr>
                <w:rFonts w:ascii="微软雅黑 Light" w:hAnsi="微软雅黑 Light"/>
              </w:rPr>
            </w:pPr>
            <w:r>
              <w:rPr>
                <w:rFonts w:hint="eastAsia" w:ascii="微软雅黑 Light" w:hAnsi="微软雅黑 Light"/>
              </w:rPr>
              <w:t>孙颖</w:t>
            </w:r>
          </w:p>
        </w:tc>
      </w:tr>
      <w:tr>
        <w:tblPrEx>
          <w:tblLayout w:type="fixed"/>
        </w:tblPrEx>
        <w:trPr>
          <w:trHeight w:val="300" w:hRule="atLeast"/>
        </w:trPr>
        <w:tc>
          <w:tcPr>
            <w:tcW w:w="1930" w:type="dxa"/>
          </w:tcPr>
          <w:p>
            <w:pPr>
              <w:pStyle w:val="44"/>
              <w:spacing w:line="240" w:lineRule="auto"/>
              <w:rPr>
                <w:rFonts w:ascii="微软雅黑 Light" w:hAnsi="微软雅黑 Light"/>
              </w:rPr>
            </w:pPr>
            <w:r>
              <w:rPr>
                <w:rFonts w:hint="eastAsia" w:ascii="微软雅黑 Light" w:hAnsi="微软雅黑 Light"/>
              </w:rPr>
              <w:t>&lt;201</w:t>
            </w:r>
            <w:r>
              <w:rPr>
                <w:rFonts w:ascii="微软雅黑 Light" w:hAnsi="微软雅黑 Light"/>
              </w:rPr>
              <w:t>9</w:t>
            </w:r>
            <w:r>
              <w:rPr>
                <w:rFonts w:hint="eastAsia" w:ascii="微软雅黑 Light" w:hAnsi="微软雅黑 Light"/>
              </w:rPr>
              <w:t>/</w:t>
            </w:r>
            <w:r>
              <w:rPr>
                <w:rFonts w:ascii="微软雅黑 Light" w:hAnsi="微软雅黑 Light"/>
              </w:rPr>
              <w:t>12</w:t>
            </w:r>
            <w:r>
              <w:rPr>
                <w:rFonts w:hint="eastAsia" w:ascii="微软雅黑 Light" w:hAnsi="微软雅黑 Light"/>
              </w:rPr>
              <w:t>/</w:t>
            </w:r>
            <w:r>
              <w:rPr>
                <w:rFonts w:ascii="微软雅黑 Light" w:hAnsi="微软雅黑 Light"/>
              </w:rPr>
              <w:t>13</w:t>
            </w:r>
            <w:r>
              <w:rPr>
                <w:rFonts w:hint="eastAsia" w:ascii="微软雅黑 Light" w:hAnsi="微软雅黑 Light"/>
              </w:rPr>
              <w:t>&gt;</w:t>
            </w:r>
          </w:p>
        </w:tc>
        <w:tc>
          <w:tcPr>
            <w:tcW w:w="1320" w:type="dxa"/>
          </w:tcPr>
          <w:p>
            <w:pPr>
              <w:pStyle w:val="44"/>
              <w:spacing w:line="240" w:lineRule="auto"/>
              <w:rPr>
                <w:rFonts w:ascii="微软雅黑 Light" w:hAnsi="微软雅黑 Light"/>
              </w:rPr>
            </w:pPr>
            <w:r>
              <w:rPr>
                <w:rFonts w:hint="eastAsia" w:ascii="微软雅黑 Light" w:hAnsi="微软雅黑 Light"/>
              </w:rPr>
              <w:t>&lt;</w:t>
            </w:r>
            <w:r>
              <w:rPr>
                <w:rFonts w:ascii="微软雅黑 Light" w:hAnsi="微软雅黑 Light"/>
                <w:lang w:eastAsia="zh-CN"/>
              </w:rPr>
              <w:t>1.1</w:t>
            </w:r>
            <w:r>
              <w:rPr>
                <w:rFonts w:hint="eastAsia" w:ascii="微软雅黑 Light" w:hAnsi="微软雅黑 Light"/>
              </w:rPr>
              <w:t>&gt;</w:t>
            </w:r>
          </w:p>
        </w:tc>
        <w:tc>
          <w:tcPr>
            <w:tcW w:w="3953" w:type="dxa"/>
          </w:tcPr>
          <w:p>
            <w:pPr>
              <w:pStyle w:val="44"/>
              <w:spacing w:line="240" w:lineRule="auto"/>
              <w:ind w:left="210" w:leftChars="100"/>
              <w:rPr>
                <w:rFonts w:hint="default" w:ascii="微软雅黑 Light" w:hAnsi="微软雅黑 Light"/>
              </w:rPr>
            </w:pPr>
            <w:r>
              <w:rPr>
                <w:rFonts w:hint="default" w:ascii="微软雅黑 Light" w:hAnsi="微软雅黑 Light"/>
              </w:rPr>
              <w:t>第二次review的更新</w:t>
            </w:r>
          </w:p>
          <w:p>
            <w:pPr>
              <w:pStyle w:val="44"/>
              <w:numPr>
                <w:ilvl w:val="0"/>
                <w:numId w:val="3"/>
              </w:numPr>
              <w:spacing w:line="240" w:lineRule="auto"/>
              <w:ind w:left="210" w:leftChars="100"/>
              <w:rPr>
                <w:rFonts w:hint="default" w:ascii="微软雅黑 Light" w:hAnsi="微软雅黑 Light"/>
              </w:rPr>
            </w:pPr>
            <w:r>
              <w:rPr>
                <w:rFonts w:hint="default" w:ascii="微软雅黑 Light" w:hAnsi="微软雅黑 Light"/>
              </w:rPr>
              <w:t>去掉地图即桌面相关的需求。</w:t>
            </w:r>
          </w:p>
          <w:p>
            <w:pPr>
              <w:pStyle w:val="44"/>
              <w:numPr>
                <w:numId w:val="0"/>
              </w:numPr>
              <w:spacing w:line="240" w:lineRule="auto"/>
              <w:ind w:leftChars="100"/>
              <w:rPr>
                <w:rFonts w:ascii="微软雅黑 Light" w:hAnsi="微软雅黑 Light"/>
              </w:rPr>
            </w:pPr>
            <w:r>
              <w:rPr>
                <w:rFonts w:hint="default" w:ascii="微软雅黑 Light" w:hAnsi="微软雅黑 Light"/>
              </w:rPr>
              <w:t>systemUI部分由dasay负责。</w:t>
            </w:r>
          </w:p>
        </w:tc>
        <w:tc>
          <w:tcPr>
            <w:tcW w:w="1560" w:type="dxa"/>
          </w:tcPr>
          <w:p>
            <w:pPr>
              <w:pStyle w:val="44"/>
              <w:spacing w:line="240" w:lineRule="auto"/>
              <w:rPr>
                <w:rFonts w:ascii="微软雅黑 Light" w:hAnsi="微软雅黑 Light"/>
              </w:rPr>
            </w:pPr>
            <w:r>
              <w:rPr>
                <w:rFonts w:hint="eastAsia" w:ascii="微软雅黑 Light" w:hAnsi="微软雅黑 Light"/>
              </w:rPr>
              <w:t>孙颖</w:t>
            </w:r>
          </w:p>
        </w:tc>
        <w:tc>
          <w:tcPr>
            <w:tcW w:w="1560" w:type="dxa"/>
          </w:tcPr>
          <w:p>
            <w:pPr>
              <w:pStyle w:val="44"/>
              <w:spacing w:line="240" w:lineRule="auto"/>
              <w:rPr>
                <w:rFonts w:ascii="微软雅黑 Light" w:hAnsi="微软雅黑 Light"/>
              </w:rPr>
            </w:pPr>
            <w:r>
              <w:rPr>
                <w:rFonts w:hint="eastAsia" w:ascii="微软雅黑 Light" w:hAnsi="微软雅黑 Light"/>
              </w:rPr>
              <w:t>孙颖</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300" w:hRule="atLeast"/>
          <w:ins w:id="0" w:author="孙颖" w:date="2019-12-18T23:51:42Z"/>
        </w:trPr>
        <w:tc>
          <w:tcPr>
            <w:tcW w:w="1930" w:type="dxa"/>
          </w:tcPr>
          <w:p>
            <w:pPr>
              <w:pStyle w:val="44"/>
              <w:spacing w:line="240" w:lineRule="auto"/>
              <w:rPr>
                <w:ins w:id="1" w:author="孙颖" w:date="2019-12-18T23:51:42Z"/>
                <w:rFonts w:hint="eastAsia" w:ascii="微软雅黑 Light" w:hAnsi="微软雅黑 Light"/>
              </w:rPr>
            </w:pPr>
            <w:ins w:id="2" w:author="孙颖" w:date="2019-12-18T23:51:47Z">
              <w:r>
                <w:rPr>
                  <w:rFonts w:hint="eastAsia" w:ascii="微软雅黑 Light" w:hAnsi="微软雅黑 Light"/>
                </w:rPr>
                <w:t>&lt;201</w:t>
              </w:r>
            </w:ins>
            <w:ins w:id="3" w:author="孙颖" w:date="2019-12-18T23:51:47Z">
              <w:r>
                <w:rPr>
                  <w:rFonts w:ascii="微软雅黑 Light" w:hAnsi="微软雅黑 Light"/>
                </w:rPr>
                <w:t>9</w:t>
              </w:r>
            </w:ins>
            <w:ins w:id="4" w:author="孙颖" w:date="2019-12-18T23:51:47Z">
              <w:r>
                <w:rPr>
                  <w:rFonts w:hint="eastAsia" w:ascii="微软雅黑 Light" w:hAnsi="微软雅黑 Light"/>
                </w:rPr>
                <w:t>/</w:t>
              </w:r>
            </w:ins>
            <w:ins w:id="5" w:author="孙颖" w:date="2019-12-18T23:51:47Z">
              <w:r>
                <w:rPr>
                  <w:rFonts w:ascii="微软雅黑 Light" w:hAnsi="微软雅黑 Light"/>
                </w:rPr>
                <w:t>12</w:t>
              </w:r>
            </w:ins>
            <w:ins w:id="6" w:author="孙颖" w:date="2019-12-18T23:51:47Z">
              <w:r>
                <w:rPr>
                  <w:rFonts w:hint="eastAsia" w:ascii="微软雅黑 Light" w:hAnsi="微软雅黑 Light"/>
                </w:rPr>
                <w:t>/</w:t>
              </w:r>
            </w:ins>
            <w:ins w:id="7" w:author="孙颖" w:date="2019-12-18T23:51:47Z">
              <w:r>
                <w:rPr>
                  <w:rFonts w:ascii="微软雅黑 Light" w:hAnsi="微软雅黑 Light"/>
                </w:rPr>
                <w:t>13</w:t>
              </w:r>
            </w:ins>
            <w:ins w:id="8" w:author="孙颖" w:date="2019-12-18T23:51:47Z">
              <w:r>
                <w:rPr>
                  <w:rFonts w:hint="eastAsia" w:ascii="微软雅黑 Light" w:hAnsi="微软雅黑 Light"/>
                </w:rPr>
                <w:t>&gt;</w:t>
              </w:r>
            </w:ins>
          </w:p>
        </w:tc>
        <w:tc>
          <w:tcPr>
            <w:tcW w:w="1320" w:type="dxa"/>
          </w:tcPr>
          <w:p>
            <w:pPr>
              <w:pStyle w:val="44"/>
              <w:spacing w:line="240" w:lineRule="auto"/>
              <w:rPr>
                <w:ins w:id="9" w:author="孙颖" w:date="2019-12-18T23:51:42Z"/>
                <w:rFonts w:hint="eastAsia" w:ascii="微软雅黑 Light" w:hAnsi="微软雅黑 Light"/>
              </w:rPr>
            </w:pPr>
            <w:r>
              <w:rPr>
                <w:rFonts w:hint="eastAsia" w:ascii="微软雅黑 Light" w:hAnsi="微软雅黑 Light"/>
              </w:rPr>
              <w:t>&lt;</w:t>
            </w:r>
            <w:r>
              <w:rPr>
                <w:rFonts w:ascii="微软雅黑 Light" w:hAnsi="微软雅黑 Light"/>
                <w:lang w:eastAsia="zh-CN"/>
              </w:rPr>
              <w:t>1.1</w:t>
            </w:r>
            <w:r>
              <w:rPr>
                <w:rFonts w:ascii="微软雅黑 Light" w:hAnsi="微软雅黑 Light"/>
                <w:lang w:eastAsia="zh-CN"/>
              </w:rPr>
              <w:t>.1</w:t>
            </w:r>
            <w:r>
              <w:rPr>
                <w:rFonts w:hint="eastAsia" w:ascii="微软雅黑 Light" w:hAnsi="微软雅黑 Light"/>
              </w:rPr>
              <w:t>&gt;</w:t>
            </w:r>
          </w:p>
        </w:tc>
        <w:tc>
          <w:tcPr>
            <w:tcW w:w="3953" w:type="dxa"/>
          </w:tcPr>
          <w:p>
            <w:pPr>
              <w:pStyle w:val="44"/>
              <w:numPr>
                <w:numId w:val="0"/>
              </w:numPr>
              <w:spacing w:line="240" w:lineRule="auto"/>
              <w:ind w:leftChars="100"/>
              <w:rPr>
                <w:ins w:id="10" w:author="孙颖" w:date="2019-12-18T23:51:42Z"/>
                <w:rFonts w:ascii="微软雅黑 Light" w:hAnsi="微软雅黑 Light"/>
              </w:rPr>
            </w:pPr>
            <w:r>
              <w:rPr>
                <w:rFonts w:ascii="微软雅黑 Light" w:hAnsi="微软雅黑 Light"/>
              </w:rPr>
              <w:t>跟进福特的备注更新了MRD。</w:t>
            </w:r>
          </w:p>
        </w:tc>
        <w:tc>
          <w:tcPr>
            <w:tcW w:w="1560" w:type="dxa"/>
          </w:tcPr>
          <w:p>
            <w:pPr>
              <w:pStyle w:val="44"/>
              <w:spacing w:line="240" w:lineRule="auto"/>
              <w:rPr>
                <w:ins w:id="11" w:author="孙颖" w:date="2019-12-18T23:51:42Z"/>
                <w:rFonts w:hint="eastAsia" w:ascii="微软雅黑 Light" w:hAnsi="微软雅黑 Light"/>
              </w:rPr>
            </w:pPr>
            <w:r>
              <w:rPr>
                <w:rFonts w:hint="default" w:ascii="微软雅黑 Light" w:hAnsi="微软雅黑 Light"/>
              </w:rPr>
              <w:t>孙颖</w:t>
            </w:r>
          </w:p>
        </w:tc>
        <w:tc>
          <w:tcPr>
            <w:tcW w:w="1560" w:type="dxa"/>
          </w:tcPr>
          <w:p>
            <w:pPr>
              <w:pStyle w:val="44"/>
              <w:spacing w:line="240" w:lineRule="auto"/>
              <w:rPr>
                <w:ins w:id="12" w:author="孙颖" w:date="2019-12-18T23:51:42Z"/>
                <w:rFonts w:hint="eastAsia" w:ascii="微软雅黑 Light" w:hAnsi="微软雅黑 Light"/>
              </w:rPr>
            </w:pPr>
            <w:r>
              <w:rPr>
                <w:rFonts w:hint="default" w:ascii="微软雅黑 Light" w:hAnsi="微软雅黑 Light"/>
              </w:rPr>
              <w:t>孙颖</w:t>
            </w:r>
          </w:p>
        </w:tc>
      </w:tr>
    </w:tbl>
    <w:p/>
    <w:p/>
    <w:p/>
    <w:p/>
    <w:p/>
    <w:p/>
    <w:p/>
    <w:p/>
    <w:p/>
    <w:p/>
    <w:p/>
    <w:p/>
    <w:p/>
    <w:p/>
    <w:p/>
    <w:p>
      <w:pPr>
        <w:pStyle w:val="2"/>
      </w:pPr>
      <w:bookmarkStart w:id="0" w:name="_Toc525899036"/>
      <w:bookmarkStart w:id="1" w:name="_Toc26962328"/>
      <w:r>
        <w:rPr>
          <w:rFonts w:hint="eastAsia"/>
        </w:rPr>
        <w:t>需求介绍</w:t>
      </w:r>
      <w:bookmarkEnd w:id="0"/>
      <w:bookmarkEnd w:id="1"/>
    </w:p>
    <w:p>
      <w:pPr>
        <w:pStyle w:val="41"/>
        <w:numPr>
          <w:ilvl w:val="0"/>
          <w:numId w:val="4"/>
        </w:numPr>
        <w:ind w:leftChars="0" w:firstLineChars="0"/>
      </w:pPr>
      <w:r>
        <w:rPr>
          <w:rFonts w:hint="eastAsia"/>
        </w:rPr>
        <w:t xml:space="preserve">需求时间： </w:t>
      </w:r>
    </w:p>
    <w:p>
      <w:pPr>
        <w:pStyle w:val="41"/>
        <w:numPr>
          <w:ilvl w:val="0"/>
          <w:numId w:val="5"/>
        </w:numPr>
        <w:ind w:leftChars="0" w:firstLineChars="0"/>
      </w:pPr>
      <w:r>
        <w:rPr>
          <w:rFonts w:hint="eastAsia"/>
        </w:rPr>
        <w:t>发布时间： Phase</w:t>
      </w:r>
      <w:r>
        <w:t>4-</w:t>
      </w:r>
      <w:r>
        <w:rPr>
          <w:rFonts w:hint="eastAsia"/>
        </w:rPr>
        <w:t>DCV</w:t>
      </w:r>
      <w:r>
        <w:t>1-2019</w:t>
      </w:r>
      <w:r>
        <w:rPr>
          <w:rFonts w:hint="eastAsia"/>
        </w:rPr>
        <w:t>年7月22日交付第一版</w:t>
      </w:r>
    </w:p>
    <w:p>
      <w:pPr>
        <w:pStyle w:val="41"/>
        <w:numPr>
          <w:ilvl w:val="0"/>
          <w:numId w:val="5"/>
        </w:numPr>
        <w:ind w:leftChars="0" w:firstLineChars="0"/>
      </w:pPr>
      <w:r>
        <w:rPr>
          <w:rFonts w:hint="eastAsia"/>
        </w:rPr>
        <w:t>发布车型：CD</w:t>
      </w:r>
      <w:r>
        <w:t>542</w:t>
      </w:r>
      <w:r>
        <w:rPr>
          <w:rFonts w:hint="eastAsia"/>
        </w:rPr>
        <w:t>高配、U</w:t>
      </w:r>
      <w:r>
        <w:t>625</w:t>
      </w:r>
      <w:r>
        <w:rPr>
          <w:rFonts w:hint="eastAsia"/>
        </w:rPr>
        <w:t>ICA</w:t>
      </w:r>
    </w:p>
    <w:p>
      <w:pPr>
        <w:pStyle w:val="41"/>
        <w:numPr>
          <w:ilvl w:val="0"/>
          <w:numId w:val="5"/>
        </w:numPr>
        <w:ind w:leftChars="0" w:firstLineChars="0"/>
      </w:pPr>
      <w:r>
        <w:rPr>
          <w:rFonts w:hint="eastAsia"/>
        </w:rPr>
        <w:t>是否需要下线：否</w:t>
      </w:r>
      <w:r>
        <w:t>。</w:t>
      </w:r>
    </w:p>
    <w:p>
      <w:pPr>
        <w:pStyle w:val="41"/>
        <w:numPr>
          <w:ilvl w:val="0"/>
          <w:numId w:val="4"/>
        </w:numPr>
        <w:ind w:leftChars="0" w:firstLineChars="0"/>
      </w:pPr>
      <w:r>
        <w:rPr>
          <w:rFonts w:hint="eastAsia"/>
        </w:rPr>
        <w:t>需求方：产品</w:t>
      </w:r>
    </w:p>
    <w:p>
      <w:pPr>
        <w:pStyle w:val="41"/>
        <w:numPr>
          <w:ilvl w:val="0"/>
          <w:numId w:val="4"/>
        </w:numPr>
        <w:ind w:leftChars="0" w:firstLineChars="0"/>
      </w:pPr>
      <w:r>
        <w:rPr>
          <w:rFonts w:hint="eastAsia"/>
        </w:rPr>
        <w:t>相关产品：小度车载</w:t>
      </w:r>
      <w:r>
        <w:t xml:space="preserve">OS </w:t>
      </w:r>
    </w:p>
    <w:p>
      <w:pPr>
        <w:pStyle w:val="41"/>
        <w:numPr>
          <w:ilvl w:val="0"/>
          <w:numId w:val="4"/>
        </w:numPr>
        <w:ind w:leftChars="0" w:firstLineChars="0"/>
      </w:pPr>
      <w:r>
        <w:rPr>
          <w:rFonts w:hint="eastAsia"/>
        </w:rPr>
        <w:t>背景</w:t>
      </w:r>
      <w:r>
        <w:t>／</w:t>
      </w:r>
      <w:r>
        <w:rPr>
          <w:rFonts w:hint="eastAsia"/>
        </w:rPr>
        <w:t>目的：</w:t>
      </w:r>
    </w:p>
    <w:p>
      <w:r>
        <w:rPr>
          <w:rFonts w:hint="eastAsia"/>
        </w:rPr>
        <w:t xml:space="preserve"> 首页</w:t>
      </w:r>
      <w:r>
        <w:t>Launcher</w:t>
      </w:r>
      <w:r>
        <w:rPr>
          <w:rFonts w:hint="eastAsia"/>
        </w:rPr>
        <w:t>是小度车载OS标准版本UI中最核心的部分，定义了系统的首页框架和策略。</w:t>
      </w:r>
    </w:p>
    <w:p>
      <w:pPr>
        <w:pStyle w:val="2"/>
      </w:pPr>
      <w:bookmarkStart w:id="2" w:name="NewPage-需求内容"/>
      <w:bookmarkEnd w:id="2"/>
      <w:bookmarkStart w:id="3" w:name="_Toc525899037"/>
      <w:bookmarkStart w:id="4" w:name="_Toc26962329"/>
      <w:r>
        <w:rPr>
          <w:rFonts w:hint="eastAsia"/>
        </w:rPr>
        <w:t>需求内容</w:t>
      </w:r>
      <w:bookmarkEnd w:id="3"/>
      <w:bookmarkEnd w:id="4"/>
    </w:p>
    <w:p>
      <w:pPr>
        <w:pStyle w:val="3"/>
      </w:pPr>
      <w:bookmarkStart w:id="5" w:name="_Toc525899038"/>
      <w:bookmarkStart w:id="6" w:name="_Toc26962330"/>
      <w:r>
        <w:rPr>
          <w:rFonts w:hint="eastAsia"/>
        </w:rPr>
        <w:t>OS全局</w:t>
      </w:r>
      <w:bookmarkEnd w:id="5"/>
      <w:r>
        <w:rPr>
          <w:rFonts w:hint="eastAsia"/>
        </w:rPr>
        <w:t>架构</w:t>
      </w:r>
      <w:bookmarkEnd w:id="6"/>
    </w:p>
    <w:p>
      <w:r>
        <w:drawing>
          <wp:inline distT="0" distB="0" distL="114300" distR="114300">
            <wp:extent cx="6641465" cy="6104255"/>
            <wp:effectExtent l="0" t="0" r="1333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6641465" cy="6104255"/>
                    </a:xfrm>
                    <a:prstGeom prst="rect">
                      <a:avLst/>
                    </a:prstGeom>
                    <a:noFill/>
                    <a:ln w="9525">
                      <a:noFill/>
                    </a:ln>
                  </pic:spPr>
                </pic:pic>
              </a:graphicData>
            </a:graphic>
          </wp:inline>
        </w:drawing>
      </w:r>
    </w:p>
    <w:p>
      <w:pPr>
        <w:pStyle w:val="4"/>
      </w:pPr>
      <w:bookmarkStart w:id="7" w:name="_Toc26962331"/>
      <w:r>
        <w:rPr>
          <w:rFonts w:hint="eastAsia"/>
        </w:rPr>
        <w:t>systemUI</w:t>
      </w:r>
      <w:bookmarkEnd w:id="7"/>
    </w:p>
    <w:p>
      <w:r>
        <w:t>（这部分的需求已交给desay负责，本文只做简述，具体细节以systemUI的MRD为准）</w:t>
      </w:r>
    </w:p>
    <w:p>
      <w:pPr>
        <w:pStyle w:val="41"/>
        <w:numPr>
          <w:ilvl w:val="0"/>
          <w:numId w:val="6"/>
        </w:numPr>
        <w:ind w:leftChars="0" w:firstLineChars="0"/>
      </w:pPr>
      <w:r>
        <w:rPr>
          <w:rFonts w:hint="eastAsia"/>
        </w:rPr>
        <w:t>系统状态栏：常驻界面上方，显示当前的车机状态。</w:t>
      </w:r>
    </w:p>
    <w:p>
      <w:pPr>
        <w:pStyle w:val="41"/>
        <w:numPr>
          <w:ilvl w:val="0"/>
          <w:numId w:val="6"/>
        </w:numPr>
        <w:ind w:leftChars="0" w:firstLineChars="0"/>
      </w:pPr>
      <w:r>
        <w:rPr>
          <w:rFonts w:hint="eastAsia"/>
        </w:rPr>
        <w:t>常驻导航栏 persistent</w:t>
      </w:r>
      <w:r>
        <w:t xml:space="preserve"> </w:t>
      </w:r>
      <w:r>
        <w:rPr>
          <w:rFonts w:hint="eastAsia"/>
        </w:rPr>
        <w:t>bar：</w:t>
      </w:r>
      <w:commentRangeStart w:id="0"/>
      <w:r>
        <w:rPr>
          <w:rFonts w:hint="eastAsia"/>
          <w:color w:val="C00000"/>
        </w:rPr>
        <w:t>常驻在屏幕</w:t>
      </w:r>
      <w:r>
        <w:rPr>
          <w:rFonts w:hint="default"/>
          <w:color w:val="C00000"/>
        </w:rPr>
        <w:t>左</w:t>
      </w:r>
      <w:r>
        <w:rPr>
          <w:rFonts w:hint="eastAsia"/>
          <w:color w:val="C00000"/>
        </w:rPr>
        <w:t>侧</w:t>
      </w:r>
      <w:r>
        <w:rPr>
          <w:rFonts w:hint="default"/>
          <w:color w:val="C00000"/>
        </w:rPr>
        <w:t>（独自模式和独立模式左侧，合作模式两侧）</w:t>
      </w:r>
      <w:r>
        <w:rPr>
          <w:rFonts w:hint="eastAsia"/>
        </w:rPr>
        <w:t>，</w:t>
      </w:r>
      <w:commentRangeEnd w:id="0"/>
      <w:r>
        <w:rPr>
          <w:rStyle w:val="26"/>
        </w:rPr>
        <w:commentReference w:id="0"/>
      </w:r>
      <w:r>
        <w:rPr>
          <w:rFonts w:hint="eastAsia"/>
        </w:rPr>
        <w:t>显示用户高频应用入口。</w:t>
      </w:r>
    </w:p>
    <w:p>
      <w:pPr>
        <w:pStyle w:val="41"/>
        <w:numPr>
          <w:ilvl w:val="0"/>
          <w:numId w:val="6"/>
        </w:numPr>
        <w:ind w:leftChars="0" w:firstLineChars="0"/>
      </w:pPr>
      <w:r>
        <w:rPr>
          <w:rFonts w:hint="eastAsia"/>
        </w:rPr>
        <w:t>快捷控制面板：下拉唤起的浮层，显示用户高频控制操作。</w:t>
      </w:r>
    </w:p>
    <w:p>
      <w:pPr>
        <w:pStyle w:val="41"/>
        <w:numPr>
          <w:ilvl w:val="0"/>
          <w:numId w:val="6"/>
        </w:numPr>
        <w:ind w:leftChars="0" w:firstLineChars="0"/>
      </w:pPr>
      <w:r>
        <w:rPr>
          <w:rFonts w:hint="eastAsia"/>
        </w:rPr>
        <w:t>最近使用APP：上滑唤起的浮层，显示用户最近使用的app。</w:t>
      </w:r>
    </w:p>
    <w:p>
      <w:pPr>
        <w:pStyle w:val="41"/>
        <w:numPr>
          <w:ilvl w:val="0"/>
          <w:numId w:val="6"/>
        </w:numPr>
        <w:ind w:leftChars="0" w:firstLineChars="0"/>
      </w:pPr>
      <w:r>
        <w:rPr>
          <w:rFonts w:hint="eastAsia"/>
        </w:rPr>
        <w:t>弹窗：系统弹窗，显示需要用户知悉的信息或者确认的操作。</w:t>
      </w:r>
    </w:p>
    <w:p>
      <w:pPr>
        <w:pStyle w:val="4"/>
      </w:pPr>
      <w:bookmarkStart w:id="8" w:name="_Toc26962332"/>
      <w:r>
        <w:rPr>
          <w:rFonts w:hint="eastAsia"/>
        </w:rPr>
        <w:t>Launcher</w:t>
      </w:r>
      <w:bookmarkEnd w:id="8"/>
    </w:p>
    <w:p>
      <w:pPr>
        <w:pStyle w:val="41"/>
        <w:numPr>
          <w:ilvl w:val="0"/>
          <w:numId w:val="7"/>
        </w:numPr>
        <w:ind w:leftChars="0" w:firstLineChars="0"/>
        <w:jc w:val="both"/>
        <w:rPr>
          <w:strike/>
        </w:rPr>
      </w:pPr>
      <w:r>
        <w:rPr>
          <w:rFonts w:hint="eastAsia"/>
          <w:strike/>
        </w:rPr>
        <w:t>地图模式Navigation：地图即桌面，显示常用操作：回家、去公司、搜索。</w:t>
      </w:r>
      <w:r>
        <w:rPr>
          <w:strike/>
        </w:rPr>
        <w:t>（去掉地图模式Launcher12/13）</w:t>
      </w:r>
    </w:p>
    <w:p>
      <w:pPr>
        <w:pStyle w:val="41"/>
        <w:numPr>
          <w:ilvl w:val="0"/>
          <w:numId w:val="7"/>
        </w:numPr>
        <w:ind w:leftChars="0" w:firstLineChars="0"/>
        <w:jc w:val="both"/>
      </w:pPr>
      <w:r>
        <w:rPr>
          <w:rFonts w:hint="eastAsia"/>
        </w:rPr>
        <w:t>卡片模式</w:t>
      </w:r>
      <w:commentRangeStart w:id="1"/>
      <w:r>
        <w:t>D</w:t>
      </w:r>
      <w:r>
        <w:rPr>
          <w:rFonts w:hint="eastAsia"/>
        </w:rPr>
        <w:t>ashcard</w:t>
      </w:r>
      <w:commentRangeEnd w:id="1"/>
      <w:r>
        <w:rPr>
          <w:rStyle w:val="26"/>
        </w:rPr>
        <w:commentReference w:id="1"/>
      </w:r>
      <w:r>
        <w:rPr>
          <w:rFonts w:hint="eastAsia"/>
        </w:rPr>
        <w:t>：用户个性化卡片，</w:t>
      </w:r>
      <w:r>
        <w:t>支持</w:t>
      </w:r>
      <w:r>
        <w:rPr>
          <w:rFonts w:hint="eastAsia"/>
        </w:rPr>
        <w:t>自定义快捷入口</w:t>
      </w:r>
      <w:r>
        <w:t>，这部分的功能沿用</w:t>
      </w:r>
      <w:r>
        <w:rPr>
          <w:color w:val="000000" w:themeColor="text1"/>
          <w14:textFill>
            <w14:solidFill>
              <w14:schemeClr w14:val="tx1"/>
            </w14:solidFill>
          </w14:textFill>
        </w:rPr>
        <w:t>482的内容</w:t>
      </w:r>
      <w:r>
        <w:rPr>
          <w:rFonts w:hint="eastAsia"/>
          <w:color w:val="000000" w:themeColor="text1"/>
          <w14:textFill>
            <w14:solidFill>
              <w14:schemeClr w14:val="tx1"/>
            </w14:solidFill>
          </w14:textFill>
        </w:rPr>
        <w:t>。</w:t>
      </w:r>
    </w:p>
    <w:p>
      <w:pPr>
        <w:pStyle w:val="41"/>
        <w:numPr>
          <w:ilvl w:val="1"/>
          <w:numId w:val="7"/>
        </w:numPr>
        <w:ind w:leftChars="0" w:firstLineChars="0"/>
        <w:jc w:val="both"/>
      </w:pPr>
      <w:r>
        <w:rPr>
          <w:rFonts w:hint="eastAsia"/>
        </w:rPr>
        <w:t>情感化卡片区：建立用户关联的信息，显示用户相关的车辆信息、账号信息和天气等。</w:t>
      </w:r>
    </w:p>
    <w:p>
      <w:pPr>
        <w:pStyle w:val="41"/>
        <w:numPr>
          <w:ilvl w:val="1"/>
          <w:numId w:val="7"/>
        </w:numPr>
        <w:ind w:leftChars="0" w:firstLineChars="0"/>
        <w:jc w:val="both"/>
      </w:pPr>
      <w:r>
        <w:rPr>
          <w:rFonts w:hint="eastAsia"/>
        </w:rPr>
        <w:t>小卡片应用：显示用户高频操作，可自定义显示的内容及顺序。</w:t>
      </w:r>
    </w:p>
    <w:p>
      <w:pPr>
        <w:pStyle w:val="41"/>
        <w:numPr>
          <w:ilvl w:val="1"/>
          <w:numId w:val="7"/>
        </w:numPr>
        <w:ind w:leftChars="0" w:firstLineChars="0"/>
        <w:jc w:val="both"/>
      </w:pPr>
      <w:r>
        <w:rPr>
          <w:rFonts w:hint="eastAsia"/>
        </w:rPr>
        <w:t>负一屏：向右滑动到负一屏幕（车辆信息+语音卡片）</w:t>
      </w:r>
    </w:p>
    <w:p>
      <w:pPr>
        <w:pStyle w:val="41"/>
        <w:numPr>
          <w:ilvl w:val="0"/>
          <w:numId w:val="7"/>
        </w:numPr>
        <w:ind w:leftChars="0" w:firstLineChars="0"/>
        <w:jc w:val="both"/>
      </w:pPr>
      <w:r>
        <w:rPr>
          <w:rFonts w:hint="eastAsia"/>
        </w:rPr>
        <w:t>更多应用all</w:t>
      </w:r>
      <w:r>
        <w:t xml:space="preserve"> </w:t>
      </w:r>
      <w:r>
        <w:rPr>
          <w:rFonts w:hint="eastAsia"/>
        </w:rPr>
        <w:t>apps：显示OS</w:t>
      </w:r>
      <w:r>
        <w:t>除了（</w:t>
      </w:r>
      <w:r>
        <w:rPr>
          <w:rFonts w:hint="eastAsia"/>
          <w:color w:val="000000"/>
        </w:rPr>
        <w:t>地图，随心听，电话</w:t>
      </w:r>
      <w:r>
        <w:rPr>
          <w:color w:val="000000"/>
        </w:rPr>
        <w:t>）</w:t>
      </w:r>
      <w:r>
        <w:t>外</w:t>
      </w:r>
      <w:r>
        <w:rPr>
          <w:rFonts w:hint="eastAsia"/>
        </w:rPr>
        <w:t>所有的app。</w:t>
      </w:r>
    </w:p>
    <w:p>
      <w:pPr>
        <w:pStyle w:val="4"/>
      </w:pPr>
      <w:r>
        <w:rPr>
          <w:rFonts w:hint="eastAsia"/>
        </w:rPr>
        <w:t>其他模块</w:t>
      </w:r>
    </w:p>
    <w:p>
      <w:r>
        <w:rPr>
          <w:rFonts w:hint="eastAsia"/>
        </w:rPr>
        <w:t>以下模块内容，将会在特定的MRD详述需求。</w:t>
      </w:r>
    </w:p>
    <w:p>
      <w:pPr>
        <w:pStyle w:val="41"/>
        <w:numPr>
          <w:ilvl w:val="0"/>
          <w:numId w:val="8"/>
        </w:numPr>
        <w:ind w:leftChars="0" w:firstLineChars="0"/>
      </w:pPr>
      <w:r>
        <w:rPr>
          <w:rFonts w:hint="eastAsia"/>
        </w:rPr>
        <w:t>地图导航</w:t>
      </w:r>
    </w:p>
    <w:p>
      <w:pPr>
        <w:pStyle w:val="41"/>
        <w:numPr>
          <w:ilvl w:val="0"/>
          <w:numId w:val="8"/>
        </w:numPr>
        <w:ind w:leftChars="0" w:firstLineChars="0"/>
      </w:pPr>
      <w:r>
        <w:rPr>
          <w:rFonts w:hint="eastAsia"/>
        </w:rPr>
        <w:t>随心听音乐</w:t>
      </w:r>
    </w:p>
    <w:p>
      <w:pPr>
        <w:pStyle w:val="41"/>
        <w:numPr>
          <w:ilvl w:val="0"/>
          <w:numId w:val="8"/>
        </w:numPr>
        <w:ind w:leftChars="0" w:firstLineChars="0"/>
      </w:pPr>
      <w:r>
        <w:rPr>
          <w:rFonts w:hint="eastAsia"/>
        </w:rPr>
        <w:t>车辆控制及车辆状态</w:t>
      </w:r>
    </w:p>
    <w:p>
      <w:pPr>
        <w:pStyle w:val="41"/>
        <w:numPr>
          <w:ilvl w:val="0"/>
          <w:numId w:val="8"/>
        </w:numPr>
        <w:ind w:leftChars="0" w:firstLineChars="0"/>
      </w:pPr>
      <w:r>
        <w:rPr>
          <w:rFonts w:hint="eastAsia"/>
        </w:rPr>
        <w:t>系统设置</w:t>
      </w:r>
    </w:p>
    <w:p>
      <w:pPr>
        <w:pStyle w:val="41"/>
        <w:numPr>
          <w:ilvl w:val="0"/>
          <w:numId w:val="8"/>
        </w:numPr>
        <w:ind w:leftChars="0" w:firstLineChars="0"/>
      </w:pPr>
      <w:r>
        <w:rPr>
          <w:rFonts w:hint="eastAsia"/>
        </w:rPr>
        <w:t>蓝牙手机</w:t>
      </w:r>
    </w:p>
    <w:p>
      <w:pPr>
        <w:pStyle w:val="41"/>
        <w:numPr>
          <w:ilvl w:val="0"/>
          <w:numId w:val="8"/>
        </w:numPr>
        <w:ind w:leftChars="0" w:firstLineChars="0"/>
      </w:pPr>
      <w:r>
        <w:rPr>
          <w:rFonts w:hint="eastAsia"/>
        </w:rPr>
        <w:t>通知中心</w:t>
      </w:r>
    </w:p>
    <w:p>
      <w:pPr>
        <w:ind w:left="420" w:leftChars="0"/>
      </w:pPr>
    </w:p>
    <w:p>
      <w:pPr>
        <w:pStyle w:val="3"/>
      </w:pPr>
      <w:bookmarkStart w:id="9" w:name="_Toc26962333"/>
      <w:r>
        <w:rPr>
          <w:rFonts w:hint="eastAsia"/>
        </w:rPr>
        <w:t>SystemUI各模块功能描述</w:t>
      </w:r>
      <w:bookmarkEnd w:id="9"/>
    </w:p>
    <w:p>
      <w:r>
        <w:t>（这部分的需求已交给desay负责，本文只做简述，具体细节以systemUI的MRD为准）</w:t>
      </w:r>
    </w:p>
    <w:p>
      <w:pPr>
        <w:pStyle w:val="4"/>
      </w:pPr>
      <w:bookmarkStart w:id="10" w:name="_Toc26962334"/>
      <w:r>
        <w:rPr>
          <w:rFonts w:hint="eastAsia"/>
        </w:rPr>
        <w:t>系统状态栏</w:t>
      </w:r>
      <w:bookmarkEnd w:id="10"/>
    </w:p>
    <w:p>
      <w:pPr>
        <w:pStyle w:val="41"/>
        <w:ind w:left="850" w:leftChars="405" w:firstLine="0" w:firstLineChars="0"/>
      </w:pPr>
      <w:r>
        <w:rPr>
          <w:rFonts w:hint="eastAsia"/>
        </w:rPr>
        <w:t>定位：展示需常驻展示的变化较频繁的信息，所有的信息向左对齐。</w:t>
      </w:r>
      <w:commentRangeStart w:id="2"/>
      <w:r>
        <w:rPr>
          <w:rFonts w:hint="eastAsia"/>
        </w:rPr>
        <w:t>点击唤起快捷控制面板。</w:t>
      </w:r>
      <w:commentRangeEnd w:id="2"/>
      <w:r>
        <w:rPr>
          <w:rStyle w:val="26"/>
        </w:rPr>
        <w:commentReference w:id="2"/>
      </w:r>
    </w:p>
    <w:p>
      <w:pPr>
        <w:pStyle w:val="41"/>
        <w:ind w:left="850" w:leftChars="405" w:firstLine="0" w:firstLineChars="0"/>
        <w:rPr>
          <w:color w:val="0000FF"/>
        </w:rPr>
      </w:pPr>
      <w:commentRangeStart w:id="3"/>
      <w:commentRangeStart w:id="4"/>
      <w:r>
        <w:rPr>
          <w:rFonts w:hint="eastAsia"/>
          <w:highlight w:val="yellow"/>
        </w:rPr>
        <w:t>需要显示的内容TBD，是否要增加车控相关的状态（如空调温度、风向风速、座椅加热等）</w:t>
      </w:r>
      <w:r>
        <w:rPr>
          <w:highlight w:val="yellow"/>
        </w:rPr>
        <w:t>及VPA（不支持点击，用户可通过方向盘主动触发语音对话流，但副驾如何唤醒需要进一步考虑）等</w:t>
      </w:r>
      <w:r>
        <w:rPr>
          <w:rFonts w:hint="eastAsia"/>
          <w:highlight w:val="yellow"/>
        </w:rPr>
        <w:t>。</w:t>
      </w:r>
      <w:commentRangeEnd w:id="3"/>
      <w:r>
        <w:rPr>
          <w:rStyle w:val="26"/>
        </w:rPr>
        <w:commentReference w:id="3"/>
      </w:r>
      <w:commentRangeEnd w:id="4"/>
      <w:r>
        <w:commentReference w:id="4"/>
      </w:r>
    </w:p>
    <w:p>
      <w:pPr>
        <w:pStyle w:val="41"/>
        <w:ind w:left="850" w:leftChars="405" w:firstLine="0" w:firstLineChars="0"/>
      </w:pPr>
      <w:r>
        <w:rPr>
          <w:rFonts w:hint="eastAsia"/>
        </w:rPr>
        <w:t>下面是常用的系统显示内容，需要福特确认是否要增删改：</w:t>
      </w:r>
    </w:p>
    <w:p>
      <w:pPr>
        <w:pStyle w:val="41"/>
        <w:ind w:left="850" w:leftChars="405" w:firstLine="0" w:firstLineChars="0"/>
        <w:rPr>
          <w:b/>
        </w:rPr>
      </w:pPr>
      <w:r>
        <w:rPr>
          <w:rFonts w:hint="eastAsia"/>
        </w:rPr>
        <w:t>从左往右依次展示：未读消息、OTA升级、无线充电、蓝牙、热点、卫星信号、wifi、运营商信号、系统时间。</w:t>
      </w:r>
    </w:p>
    <w:tbl>
      <w:tblPr>
        <w:tblStyle w:val="27"/>
        <w:tblW w:w="104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53"/>
        <w:gridCol w:w="1343"/>
        <w:gridCol w:w="1809"/>
        <w:gridCol w:w="2179"/>
        <w:gridCol w:w="2681"/>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jc w:val="center"/>
        </w:trPr>
        <w:tc>
          <w:tcPr>
            <w:tcW w:w="353" w:type="dxa"/>
            <w:tcBorders>
              <w:top w:val="single" w:color="auto" w:sz="4" w:space="0"/>
              <w:left w:val="single" w:color="auto" w:sz="4" w:space="0"/>
              <w:bottom w:val="single" w:color="auto" w:sz="4" w:space="0"/>
              <w:right w:val="single" w:color="auto" w:sz="4" w:space="0"/>
            </w:tcBorders>
            <w:shd w:val="clear" w:color="auto" w:fill="A6A6A6"/>
            <w:vAlign w:val="center"/>
          </w:tcPr>
          <w:p>
            <w:pPr>
              <w:widowControl/>
              <w:jc w:val="center"/>
              <w:rPr>
                <w:rFonts w:cs="宋体"/>
                <w:color w:val="FFFFFF"/>
                <w:kern w:val="0"/>
                <w:sz w:val="15"/>
                <w:szCs w:val="15"/>
              </w:rPr>
            </w:pPr>
          </w:p>
        </w:tc>
        <w:tc>
          <w:tcPr>
            <w:tcW w:w="1343" w:type="dxa"/>
            <w:tcBorders>
              <w:top w:val="single" w:color="auto" w:sz="4" w:space="0"/>
              <w:left w:val="single" w:color="auto" w:sz="4" w:space="0"/>
              <w:bottom w:val="single" w:color="auto" w:sz="4" w:space="0"/>
              <w:right w:val="single" w:color="auto" w:sz="4" w:space="0"/>
            </w:tcBorders>
            <w:shd w:val="clear" w:color="auto" w:fill="A6A6A6"/>
            <w:vAlign w:val="center"/>
          </w:tcPr>
          <w:p>
            <w:pPr>
              <w:widowControl/>
              <w:ind w:left="0" w:leftChars="0"/>
              <w:jc w:val="center"/>
              <w:rPr>
                <w:rFonts w:cs="宋体"/>
                <w:color w:val="FFFFFF"/>
                <w:kern w:val="0"/>
                <w:sz w:val="15"/>
                <w:szCs w:val="15"/>
              </w:rPr>
            </w:pPr>
            <w:r>
              <w:rPr>
                <w:rFonts w:hint="eastAsia" w:cs="宋体"/>
                <w:color w:val="FFFFFF"/>
                <w:kern w:val="0"/>
                <w:sz w:val="15"/>
                <w:szCs w:val="15"/>
              </w:rPr>
              <w:t>项目</w:t>
            </w:r>
          </w:p>
        </w:tc>
        <w:tc>
          <w:tcPr>
            <w:tcW w:w="1809" w:type="dxa"/>
            <w:tcBorders>
              <w:top w:val="single" w:color="auto" w:sz="4" w:space="0"/>
              <w:left w:val="nil"/>
              <w:bottom w:val="single" w:color="auto" w:sz="4" w:space="0"/>
              <w:right w:val="single" w:color="auto" w:sz="4" w:space="0"/>
            </w:tcBorders>
            <w:shd w:val="clear" w:color="auto" w:fill="A6A6A6"/>
            <w:vAlign w:val="center"/>
          </w:tcPr>
          <w:p>
            <w:pPr>
              <w:widowControl/>
              <w:ind w:left="0" w:leftChars="0"/>
              <w:jc w:val="center"/>
              <w:rPr>
                <w:rFonts w:cs="宋体"/>
                <w:color w:val="FFFFFF"/>
                <w:kern w:val="0"/>
                <w:sz w:val="15"/>
                <w:szCs w:val="15"/>
              </w:rPr>
            </w:pPr>
            <w:r>
              <w:rPr>
                <w:rFonts w:hint="eastAsia" w:cs="宋体"/>
                <w:color w:val="FFFFFF"/>
                <w:kern w:val="0"/>
                <w:sz w:val="15"/>
                <w:szCs w:val="15"/>
              </w:rPr>
              <w:t>状态一</w:t>
            </w:r>
          </w:p>
        </w:tc>
        <w:tc>
          <w:tcPr>
            <w:tcW w:w="2179" w:type="dxa"/>
            <w:tcBorders>
              <w:top w:val="single" w:color="auto" w:sz="4" w:space="0"/>
              <w:left w:val="nil"/>
              <w:bottom w:val="single" w:color="auto" w:sz="4" w:space="0"/>
              <w:right w:val="single" w:color="auto" w:sz="4" w:space="0"/>
            </w:tcBorders>
            <w:shd w:val="clear" w:color="auto" w:fill="A6A6A6"/>
            <w:vAlign w:val="center"/>
          </w:tcPr>
          <w:p>
            <w:pPr>
              <w:widowControl/>
              <w:ind w:left="0" w:leftChars="0"/>
              <w:jc w:val="center"/>
              <w:rPr>
                <w:rFonts w:cs="宋体"/>
                <w:color w:val="FFFFFF"/>
                <w:kern w:val="0"/>
                <w:sz w:val="15"/>
                <w:szCs w:val="15"/>
              </w:rPr>
            </w:pPr>
            <w:r>
              <w:rPr>
                <w:rFonts w:hint="eastAsia" w:cs="宋体"/>
                <w:color w:val="FFFFFF"/>
                <w:kern w:val="0"/>
                <w:sz w:val="15"/>
                <w:szCs w:val="15"/>
              </w:rPr>
              <w:t>状态二</w:t>
            </w:r>
          </w:p>
        </w:tc>
        <w:tc>
          <w:tcPr>
            <w:tcW w:w="2681" w:type="dxa"/>
            <w:tcBorders>
              <w:top w:val="single" w:color="auto" w:sz="4" w:space="0"/>
              <w:left w:val="nil"/>
              <w:bottom w:val="single" w:color="auto" w:sz="4" w:space="0"/>
              <w:right w:val="single" w:color="auto" w:sz="4" w:space="0"/>
            </w:tcBorders>
            <w:shd w:val="clear" w:color="auto" w:fill="A6A6A6"/>
            <w:vAlign w:val="center"/>
          </w:tcPr>
          <w:p>
            <w:pPr>
              <w:widowControl/>
              <w:ind w:left="0" w:leftChars="0"/>
              <w:jc w:val="center"/>
              <w:rPr>
                <w:rFonts w:cs="宋体"/>
                <w:color w:val="FFFFFF"/>
                <w:kern w:val="0"/>
                <w:sz w:val="15"/>
                <w:szCs w:val="15"/>
              </w:rPr>
            </w:pPr>
            <w:r>
              <w:rPr>
                <w:rFonts w:hint="eastAsia" w:cs="宋体"/>
                <w:color w:val="FFFFFF"/>
                <w:kern w:val="0"/>
                <w:sz w:val="15"/>
                <w:szCs w:val="15"/>
              </w:rPr>
              <w:t>状态三</w:t>
            </w:r>
          </w:p>
        </w:tc>
        <w:tc>
          <w:tcPr>
            <w:tcW w:w="2091" w:type="dxa"/>
            <w:tcBorders>
              <w:top w:val="single" w:color="auto" w:sz="4" w:space="0"/>
              <w:left w:val="nil"/>
              <w:bottom w:val="single" w:color="auto" w:sz="4" w:space="0"/>
              <w:right w:val="single" w:color="auto" w:sz="4" w:space="0"/>
            </w:tcBorders>
            <w:shd w:val="clear" w:color="auto" w:fill="A6A6A6"/>
            <w:vAlign w:val="center"/>
          </w:tcPr>
          <w:p>
            <w:pPr>
              <w:widowControl/>
              <w:ind w:left="0" w:leftChars="0"/>
              <w:jc w:val="center"/>
              <w:rPr>
                <w:rFonts w:cs="宋体"/>
                <w:color w:val="FFFFFF"/>
                <w:kern w:val="0"/>
                <w:sz w:val="15"/>
                <w:szCs w:val="15"/>
              </w:rPr>
            </w:pPr>
            <w:r>
              <w:rPr>
                <w:rFonts w:hint="eastAsia" w:cs="宋体"/>
                <w:color w:val="FFFFFF"/>
                <w:kern w:val="0"/>
                <w:sz w:val="15"/>
                <w:szCs w:val="15"/>
              </w:rPr>
              <w:t>状态四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jc w:val="center"/>
        </w:trPr>
        <w:tc>
          <w:tcPr>
            <w:tcW w:w="35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1</w:t>
            </w:r>
          </w:p>
        </w:tc>
        <w:tc>
          <w:tcPr>
            <w:tcW w:w="134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未读消息</w:t>
            </w:r>
          </w:p>
        </w:tc>
        <w:tc>
          <w:tcPr>
            <w:tcW w:w="180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未读消息数为零时，不显示</w:t>
            </w:r>
          </w:p>
        </w:tc>
        <w:tc>
          <w:tcPr>
            <w:tcW w:w="217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有1-9条未读消息时，显示未读消息数量</w:t>
            </w:r>
          </w:p>
        </w:tc>
        <w:tc>
          <w:tcPr>
            <w:tcW w:w="268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有&gt;9条未读消息时，显示“...”</w:t>
            </w:r>
          </w:p>
        </w:tc>
        <w:tc>
          <w:tcPr>
            <w:tcW w:w="2091" w:type="dxa"/>
            <w:tcBorders>
              <w:top w:val="single" w:color="auto" w:sz="4" w:space="0"/>
              <w:left w:val="nil"/>
              <w:bottom w:val="single" w:color="auto" w:sz="4" w:space="0"/>
              <w:right w:val="single" w:color="auto" w:sz="4" w:space="0"/>
            </w:tcBorders>
            <w:vAlign w:val="center"/>
          </w:tcPr>
          <w:p>
            <w:pPr>
              <w:widowControl/>
              <w:jc w:val="center"/>
              <w:rPr>
                <w:rFonts w:cs="宋体"/>
                <w:color w:val="000000"/>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jc w:val="center"/>
        </w:trPr>
        <w:tc>
          <w:tcPr>
            <w:tcW w:w="35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2</w:t>
            </w:r>
          </w:p>
        </w:tc>
        <w:tc>
          <w:tcPr>
            <w:tcW w:w="134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OTA升级</w:t>
            </w:r>
          </w:p>
        </w:tc>
        <w:tc>
          <w:tcPr>
            <w:tcW w:w="180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不升级时，不显示</w:t>
            </w:r>
          </w:p>
        </w:tc>
        <w:tc>
          <w:tcPr>
            <w:tcW w:w="217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下载时，显示下载图标闪动状态</w:t>
            </w:r>
          </w:p>
        </w:tc>
        <w:tc>
          <w:tcPr>
            <w:tcW w:w="268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安装时，显示安装图标闪动状态</w:t>
            </w:r>
          </w:p>
        </w:tc>
        <w:tc>
          <w:tcPr>
            <w:tcW w:w="2091" w:type="dxa"/>
            <w:tcBorders>
              <w:top w:val="single" w:color="auto" w:sz="4" w:space="0"/>
              <w:left w:val="nil"/>
              <w:bottom w:val="single" w:color="auto" w:sz="4" w:space="0"/>
              <w:right w:val="single" w:color="auto" w:sz="4" w:space="0"/>
            </w:tcBorders>
            <w:vAlign w:val="center"/>
          </w:tcPr>
          <w:p>
            <w:pPr>
              <w:widowControl/>
              <w:jc w:val="center"/>
              <w:rPr>
                <w:rFonts w:cs="宋体"/>
                <w:color w:val="000000"/>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40" w:hRule="atLeast"/>
          <w:jc w:val="center"/>
        </w:trPr>
        <w:tc>
          <w:tcPr>
            <w:tcW w:w="35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3</w:t>
            </w:r>
          </w:p>
        </w:tc>
        <w:tc>
          <w:tcPr>
            <w:tcW w:w="134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无线充电</w:t>
            </w:r>
          </w:p>
        </w:tc>
        <w:tc>
          <w:tcPr>
            <w:tcW w:w="180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未充电时，不显示</w:t>
            </w:r>
          </w:p>
        </w:tc>
        <w:tc>
          <w:tcPr>
            <w:tcW w:w="217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充电中时，显示闪动状态和电量数据（取不到电量数据时，不显示电量）</w:t>
            </w:r>
          </w:p>
        </w:tc>
        <w:tc>
          <w:tcPr>
            <w:tcW w:w="268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已充满时，显示充满状态</w:t>
            </w:r>
          </w:p>
        </w:tc>
        <w:tc>
          <w:tcPr>
            <w:tcW w:w="2091" w:type="dxa"/>
            <w:tcBorders>
              <w:top w:val="single" w:color="auto" w:sz="4" w:space="0"/>
              <w:left w:val="nil"/>
              <w:bottom w:val="single" w:color="auto" w:sz="4" w:space="0"/>
              <w:right w:val="single" w:color="auto" w:sz="4" w:space="0"/>
            </w:tcBorders>
            <w:vAlign w:val="center"/>
          </w:tcPr>
          <w:p>
            <w:pPr>
              <w:widowControl/>
              <w:jc w:val="center"/>
              <w:rPr>
                <w:rFonts w:cs="宋体"/>
                <w:strike/>
                <w:color w:val="000000"/>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jc w:val="center"/>
        </w:trPr>
        <w:tc>
          <w:tcPr>
            <w:tcW w:w="35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4</w:t>
            </w:r>
          </w:p>
        </w:tc>
        <w:tc>
          <w:tcPr>
            <w:tcW w:w="134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蓝牙</w:t>
            </w:r>
          </w:p>
        </w:tc>
        <w:tc>
          <w:tcPr>
            <w:tcW w:w="180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蓝牙未打开，不显示</w:t>
            </w:r>
          </w:p>
        </w:tc>
        <w:tc>
          <w:tcPr>
            <w:tcW w:w="217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打开蓝牙但未连接</w:t>
            </w:r>
          </w:p>
        </w:tc>
        <w:tc>
          <w:tcPr>
            <w:tcW w:w="268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打开蓝牙并链接成功</w:t>
            </w:r>
          </w:p>
        </w:tc>
        <w:tc>
          <w:tcPr>
            <w:tcW w:w="209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打开蓝牙并链接成功，显示设备电量状态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40" w:hRule="atLeast"/>
          <w:jc w:val="center"/>
        </w:trPr>
        <w:tc>
          <w:tcPr>
            <w:tcW w:w="35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5</w:t>
            </w:r>
          </w:p>
        </w:tc>
        <w:tc>
          <w:tcPr>
            <w:tcW w:w="134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热点</w:t>
            </w:r>
          </w:p>
        </w:tc>
        <w:tc>
          <w:tcPr>
            <w:tcW w:w="180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热点未打开，不显示</w:t>
            </w:r>
          </w:p>
        </w:tc>
        <w:tc>
          <w:tcPr>
            <w:tcW w:w="217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热点开启成功，未连接设备</w:t>
            </w:r>
          </w:p>
        </w:tc>
        <w:tc>
          <w:tcPr>
            <w:tcW w:w="268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热点开启成功且连接设备1-9个，显示设备数量</w:t>
            </w:r>
          </w:p>
        </w:tc>
        <w:tc>
          <w:tcPr>
            <w:tcW w:w="209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热点开启成功且连接设备&gt;9个，显示“…”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jc w:val="center"/>
        </w:trPr>
        <w:tc>
          <w:tcPr>
            <w:tcW w:w="35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6</w:t>
            </w:r>
          </w:p>
        </w:tc>
        <w:tc>
          <w:tcPr>
            <w:tcW w:w="134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GPS</w:t>
            </w:r>
          </w:p>
          <w:p>
            <w:pPr>
              <w:widowControl/>
              <w:ind w:left="0" w:leftChars="0"/>
              <w:jc w:val="center"/>
              <w:rPr>
                <w:rFonts w:cs="宋体"/>
                <w:color w:val="000000"/>
                <w:kern w:val="0"/>
                <w:sz w:val="15"/>
                <w:szCs w:val="15"/>
              </w:rPr>
            </w:pPr>
            <w:r>
              <w:rPr>
                <w:rFonts w:hint="eastAsia" w:cs="宋体"/>
                <w:color w:val="000000"/>
                <w:kern w:val="0"/>
                <w:sz w:val="15"/>
                <w:szCs w:val="15"/>
              </w:rPr>
              <w:t>卫星信号</w:t>
            </w:r>
          </w:p>
        </w:tc>
        <w:tc>
          <w:tcPr>
            <w:tcW w:w="180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关闭状态，不显示</w:t>
            </w:r>
          </w:p>
        </w:tc>
        <w:tc>
          <w:tcPr>
            <w:tcW w:w="217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卫星无信号</w:t>
            </w:r>
          </w:p>
        </w:tc>
        <w:tc>
          <w:tcPr>
            <w:tcW w:w="268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卫星信号弱</w:t>
            </w:r>
          </w:p>
        </w:tc>
        <w:tc>
          <w:tcPr>
            <w:tcW w:w="2091" w:type="dxa"/>
            <w:tcBorders>
              <w:top w:val="single" w:color="auto" w:sz="4" w:space="0"/>
              <w:left w:val="nil"/>
              <w:bottom w:val="single" w:color="auto" w:sz="4" w:space="0"/>
              <w:right w:val="single" w:color="auto" w:sz="4" w:space="0"/>
            </w:tcBorders>
            <w:vAlign w:val="center"/>
          </w:tcPr>
          <w:p>
            <w:pPr>
              <w:widowControl/>
              <w:jc w:val="center"/>
              <w:rPr>
                <w:rFonts w:cs="宋体"/>
                <w:color w:val="000000"/>
                <w:kern w:val="0"/>
                <w:sz w:val="15"/>
                <w:szCs w:val="15"/>
              </w:rPr>
            </w:pPr>
            <w:r>
              <w:rPr>
                <w:rFonts w:hint="eastAsia" w:cs="宋体"/>
                <w:color w:val="000000"/>
                <w:kern w:val="0"/>
                <w:sz w:val="15"/>
                <w:szCs w:val="15"/>
              </w:rPr>
              <w:t>卫星信号强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jc w:val="center"/>
        </w:trPr>
        <w:tc>
          <w:tcPr>
            <w:tcW w:w="35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7</w:t>
            </w:r>
          </w:p>
        </w:tc>
        <w:tc>
          <w:tcPr>
            <w:tcW w:w="134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wifi信号</w:t>
            </w:r>
          </w:p>
        </w:tc>
        <w:tc>
          <w:tcPr>
            <w:tcW w:w="180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wifi未打开</w:t>
            </w:r>
          </w:p>
        </w:tc>
        <w:tc>
          <w:tcPr>
            <w:tcW w:w="217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wifi已打开，未连接</w:t>
            </w:r>
          </w:p>
        </w:tc>
        <w:tc>
          <w:tcPr>
            <w:tcW w:w="268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wifi已连接，不可用</w:t>
            </w:r>
          </w:p>
        </w:tc>
        <w:tc>
          <w:tcPr>
            <w:tcW w:w="209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wifi信号1</w:t>
            </w:r>
            <w:r>
              <w:rPr>
                <w:rFonts w:cs="宋体"/>
                <w:color w:val="000000"/>
                <w:kern w:val="0"/>
                <w:sz w:val="15"/>
                <w:szCs w:val="15"/>
              </w:rPr>
              <w:t>/2/3/4</w:t>
            </w:r>
            <w:r>
              <w:rPr>
                <w:rFonts w:hint="eastAsia" w:cs="宋体"/>
                <w:color w:val="000000"/>
                <w:kern w:val="0"/>
                <w:sz w:val="15"/>
                <w:szCs w:val="15"/>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jc w:val="center"/>
        </w:trPr>
        <w:tc>
          <w:tcPr>
            <w:tcW w:w="35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8</w:t>
            </w:r>
          </w:p>
        </w:tc>
        <w:tc>
          <w:tcPr>
            <w:tcW w:w="134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cs="宋体"/>
                <w:color w:val="000000"/>
                <w:kern w:val="0"/>
                <w:sz w:val="15"/>
                <w:szCs w:val="15"/>
              </w:rPr>
              <w:t>S</w:t>
            </w:r>
            <w:r>
              <w:rPr>
                <w:rFonts w:hint="eastAsia" w:cs="宋体"/>
                <w:color w:val="000000"/>
                <w:kern w:val="0"/>
                <w:sz w:val="15"/>
                <w:szCs w:val="15"/>
              </w:rPr>
              <w:t>im卡</w:t>
            </w:r>
          </w:p>
          <w:p>
            <w:pPr>
              <w:widowControl/>
              <w:ind w:left="0" w:leftChars="0"/>
              <w:jc w:val="center"/>
              <w:rPr>
                <w:rFonts w:cs="宋体"/>
                <w:color w:val="000000"/>
                <w:kern w:val="0"/>
                <w:sz w:val="15"/>
                <w:szCs w:val="15"/>
              </w:rPr>
            </w:pPr>
            <w:r>
              <w:rPr>
                <w:rFonts w:hint="eastAsia" w:cs="宋体"/>
                <w:color w:val="000000"/>
                <w:kern w:val="0"/>
                <w:sz w:val="15"/>
                <w:szCs w:val="15"/>
              </w:rPr>
              <w:t>运营商信号</w:t>
            </w:r>
          </w:p>
        </w:tc>
        <w:tc>
          <w:tcPr>
            <w:tcW w:w="180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无信号未连接</w:t>
            </w:r>
          </w:p>
        </w:tc>
        <w:tc>
          <w:tcPr>
            <w:tcW w:w="217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2G信号1/2/3</w:t>
            </w:r>
            <w:r>
              <w:rPr>
                <w:rFonts w:cs="宋体"/>
                <w:color w:val="000000"/>
                <w:kern w:val="0"/>
                <w:sz w:val="15"/>
                <w:szCs w:val="15"/>
              </w:rPr>
              <w:t>/4</w:t>
            </w:r>
            <w:r>
              <w:rPr>
                <w:rFonts w:hint="eastAsia" w:cs="宋体"/>
                <w:color w:val="000000"/>
                <w:kern w:val="0"/>
                <w:sz w:val="15"/>
                <w:szCs w:val="15"/>
              </w:rPr>
              <w:t>级</w:t>
            </w:r>
          </w:p>
        </w:tc>
        <w:tc>
          <w:tcPr>
            <w:tcW w:w="268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cs="宋体"/>
                <w:color w:val="000000"/>
                <w:kern w:val="0"/>
                <w:sz w:val="15"/>
                <w:szCs w:val="15"/>
              </w:rPr>
              <w:t>3</w:t>
            </w:r>
            <w:r>
              <w:rPr>
                <w:rFonts w:hint="eastAsia" w:cs="宋体"/>
                <w:color w:val="000000"/>
                <w:kern w:val="0"/>
                <w:sz w:val="15"/>
                <w:szCs w:val="15"/>
              </w:rPr>
              <w:t>G信号1</w:t>
            </w:r>
            <w:r>
              <w:rPr>
                <w:rFonts w:cs="宋体"/>
                <w:color w:val="000000"/>
                <w:kern w:val="0"/>
                <w:sz w:val="15"/>
                <w:szCs w:val="15"/>
              </w:rPr>
              <w:t>/2/3</w:t>
            </w:r>
            <w:r>
              <w:rPr>
                <w:rFonts w:hint="eastAsia" w:cs="宋体"/>
                <w:color w:val="000000"/>
                <w:kern w:val="0"/>
                <w:sz w:val="15"/>
                <w:szCs w:val="15"/>
              </w:rPr>
              <w:t>/4级</w:t>
            </w:r>
          </w:p>
        </w:tc>
        <w:tc>
          <w:tcPr>
            <w:tcW w:w="209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4G信号1/2</w:t>
            </w:r>
            <w:r>
              <w:rPr>
                <w:rFonts w:cs="宋体"/>
                <w:color w:val="000000"/>
                <w:kern w:val="0"/>
                <w:sz w:val="15"/>
                <w:szCs w:val="15"/>
              </w:rPr>
              <w:t>/3</w:t>
            </w:r>
            <w:r>
              <w:rPr>
                <w:rFonts w:hint="eastAsia" w:cs="宋体"/>
                <w:color w:val="000000"/>
                <w:kern w:val="0"/>
                <w:sz w:val="15"/>
                <w:szCs w:val="15"/>
              </w:rPr>
              <w:t>/4级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jc w:val="center"/>
        </w:trPr>
        <w:tc>
          <w:tcPr>
            <w:tcW w:w="35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9</w:t>
            </w:r>
          </w:p>
        </w:tc>
        <w:tc>
          <w:tcPr>
            <w:tcW w:w="134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系统时间</w:t>
            </w:r>
          </w:p>
        </w:tc>
        <w:tc>
          <w:tcPr>
            <w:tcW w:w="180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24小时制不显示am/pm</w:t>
            </w:r>
          </w:p>
        </w:tc>
        <w:tc>
          <w:tcPr>
            <w:tcW w:w="217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12小时制显示am/pm</w:t>
            </w:r>
          </w:p>
        </w:tc>
        <w:tc>
          <w:tcPr>
            <w:tcW w:w="2681" w:type="dxa"/>
            <w:tcBorders>
              <w:top w:val="single" w:color="auto" w:sz="4" w:space="0"/>
              <w:left w:val="nil"/>
              <w:bottom w:val="single" w:color="auto" w:sz="4" w:space="0"/>
              <w:right w:val="single" w:color="auto" w:sz="4" w:space="0"/>
            </w:tcBorders>
            <w:vAlign w:val="center"/>
          </w:tcPr>
          <w:p>
            <w:pPr>
              <w:widowControl/>
              <w:jc w:val="center"/>
              <w:rPr>
                <w:rFonts w:cs="宋体"/>
                <w:color w:val="000000"/>
                <w:kern w:val="0"/>
                <w:sz w:val="15"/>
                <w:szCs w:val="15"/>
              </w:rPr>
            </w:pPr>
          </w:p>
        </w:tc>
        <w:tc>
          <w:tcPr>
            <w:tcW w:w="2091" w:type="dxa"/>
            <w:tcBorders>
              <w:top w:val="single" w:color="auto" w:sz="4" w:space="0"/>
              <w:left w:val="nil"/>
              <w:bottom w:val="single" w:color="auto" w:sz="4" w:space="0"/>
              <w:right w:val="single" w:color="auto" w:sz="4" w:space="0"/>
            </w:tcBorders>
            <w:vAlign w:val="center"/>
          </w:tcPr>
          <w:p>
            <w:pPr>
              <w:widowControl/>
              <w:jc w:val="center"/>
              <w:rPr>
                <w:rFonts w:cs="宋体"/>
                <w:color w:val="000000"/>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jc w:val="center"/>
        </w:trPr>
        <w:tc>
          <w:tcPr>
            <w:tcW w:w="35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10</w:t>
            </w:r>
          </w:p>
        </w:tc>
        <w:tc>
          <w:tcPr>
            <w:tcW w:w="134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AAR</w:t>
            </w:r>
          </w:p>
        </w:tc>
        <w:tc>
          <w:tcPr>
            <w:tcW w:w="1809" w:type="dxa"/>
            <w:tcBorders>
              <w:top w:val="single" w:color="auto" w:sz="4" w:space="0"/>
              <w:left w:val="nil"/>
              <w:bottom w:val="single" w:color="auto" w:sz="4" w:space="0"/>
              <w:right w:val="single" w:color="auto" w:sz="4" w:space="0"/>
            </w:tcBorders>
            <w:vAlign w:val="center"/>
          </w:tcPr>
          <w:p>
            <w:pPr>
              <w:widowControl/>
              <w:jc w:val="center"/>
              <w:rPr>
                <w:rFonts w:cs="宋体"/>
                <w:color w:val="000000"/>
                <w:kern w:val="0"/>
                <w:sz w:val="15"/>
                <w:szCs w:val="15"/>
              </w:rPr>
            </w:pPr>
          </w:p>
        </w:tc>
        <w:tc>
          <w:tcPr>
            <w:tcW w:w="2179" w:type="dxa"/>
            <w:tcBorders>
              <w:top w:val="single" w:color="auto" w:sz="4" w:space="0"/>
              <w:left w:val="nil"/>
              <w:bottom w:val="single" w:color="auto" w:sz="4" w:space="0"/>
              <w:right w:val="single" w:color="auto" w:sz="4" w:space="0"/>
            </w:tcBorders>
            <w:vAlign w:val="center"/>
          </w:tcPr>
          <w:p>
            <w:pPr>
              <w:widowControl/>
              <w:jc w:val="center"/>
              <w:rPr>
                <w:rFonts w:cs="宋体"/>
                <w:color w:val="000000"/>
                <w:kern w:val="0"/>
                <w:sz w:val="15"/>
                <w:szCs w:val="15"/>
              </w:rPr>
            </w:pPr>
          </w:p>
        </w:tc>
        <w:tc>
          <w:tcPr>
            <w:tcW w:w="2681" w:type="dxa"/>
            <w:tcBorders>
              <w:top w:val="single" w:color="auto" w:sz="4" w:space="0"/>
              <w:left w:val="nil"/>
              <w:bottom w:val="single" w:color="auto" w:sz="4" w:space="0"/>
              <w:right w:val="single" w:color="auto" w:sz="4" w:space="0"/>
            </w:tcBorders>
            <w:vAlign w:val="center"/>
          </w:tcPr>
          <w:p>
            <w:pPr>
              <w:widowControl/>
              <w:jc w:val="center"/>
              <w:rPr>
                <w:rFonts w:cs="宋体"/>
                <w:color w:val="000000"/>
                <w:kern w:val="0"/>
                <w:sz w:val="15"/>
                <w:szCs w:val="15"/>
              </w:rPr>
            </w:pPr>
          </w:p>
        </w:tc>
        <w:tc>
          <w:tcPr>
            <w:tcW w:w="2091" w:type="dxa"/>
            <w:tcBorders>
              <w:top w:val="single" w:color="auto" w:sz="4" w:space="0"/>
              <w:left w:val="nil"/>
              <w:bottom w:val="single" w:color="auto" w:sz="4" w:space="0"/>
              <w:right w:val="single" w:color="auto" w:sz="4" w:space="0"/>
            </w:tcBorders>
            <w:vAlign w:val="center"/>
          </w:tcPr>
          <w:p>
            <w:pPr>
              <w:widowControl/>
              <w:jc w:val="center"/>
              <w:rPr>
                <w:rFonts w:cs="宋体"/>
                <w:color w:val="000000"/>
                <w:kern w:val="0"/>
                <w:sz w:val="15"/>
                <w:szCs w:val="15"/>
              </w:rPr>
            </w:pPr>
          </w:p>
        </w:tc>
      </w:tr>
    </w:tbl>
    <w:p>
      <w:pPr>
        <w:pStyle w:val="41"/>
        <w:ind w:left="850" w:leftChars="405" w:firstLine="0" w:firstLineChars="0"/>
      </w:pPr>
    </w:p>
    <w:p>
      <w:pPr>
        <w:pStyle w:val="4"/>
      </w:pPr>
      <w:bookmarkStart w:id="11" w:name="_Toc26962335"/>
      <w:r>
        <w:rPr>
          <w:rFonts w:hint="eastAsia"/>
        </w:rPr>
        <w:t>常驻导航栏 persistent</w:t>
      </w:r>
      <w:r>
        <w:t xml:space="preserve"> </w:t>
      </w:r>
      <w:r>
        <w:rPr>
          <w:rFonts w:hint="eastAsia"/>
        </w:rPr>
        <w:t>bar</w:t>
      </w:r>
      <w:bookmarkEnd w:id="11"/>
    </w:p>
    <w:p>
      <w:r>
        <w:t>（这部分的需求已交给desay负责，本文只做简述，具体细节以systemUI的MRD为准）</w:t>
      </w:r>
    </w:p>
    <w:p>
      <w:pPr>
        <w:pStyle w:val="41"/>
        <w:ind w:left="850" w:leftChars="405" w:firstLine="0" w:firstLineChars="0"/>
      </w:pPr>
      <w:r>
        <w:rPr>
          <w:rFonts w:hint="eastAsia"/>
        </w:rPr>
        <w:t>【定位】在屏幕左侧展示用户高频常用的应用入口。主副驾屏幕进行切换时，导航栏</w:t>
      </w:r>
      <w:r>
        <w:t>不进行切换。</w:t>
      </w:r>
    </w:p>
    <w:p>
      <w:pPr>
        <w:pStyle w:val="41"/>
        <w:ind w:left="850" w:leftChars="405" w:firstLine="0" w:firstLineChars="0"/>
      </w:pPr>
      <w:commentRangeStart w:id="5"/>
      <w:commentRangeStart w:id="6"/>
      <w:r>
        <w:rPr>
          <w:rFonts w:hint="eastAsia"/>
        </w:rPr>
        <w:t>【</w:t>
      </w:r>
      <w:r>
        <w:t>主驾</w:t>
      </w:r>
      <w:r>
        <w:rPr>
          <w:rFonts w:hint="eastAsia"/>
        </w:rPr>
        <w:t>顺序】</w:t>
      </w:r>
      <w:r>
        <w:t>主页</w:t>
      </w:r>
      <w:r>
        <w:rPr>
          <w:rFonts w:hint="eastAsia"/>
        </w:rPr>
        <w:t>、随心听/音</w:t>
      </w:r>
      <w:r>
        <w:rPr>
          <w:rFonts w:hint="eastAsia"/>
          <w:color w:val="000000" w:themeColor="text1"/>
          <w14:textFill>
            <w14:solidFill>
              <w14:schemeClr w14:val="tx1"/>
            </w14:solidFill>
          </w14:textFill>
        </w:rPr>
        <w:t>乐、</w:t>
      </w:r>
      <w:r>
        <w:rPr>
          <w:color w:val="000000" w:themeColor="text1"/>
          <w14:textFill>
            <w14:solidFill>
              <w14:schemeClr w14:val="tx1"/>
            </w14:solidFill>
          </w14:textFill>
        </w:rPr>
        <w:t>空调设置、车辆控制、</w:t>
      </w:r>
      <w:r>
        <w:rPr>
          <w:rFonts w:hint="eastAsia"/>
          <w:color w:val="000000" w:themeColor="text1"/>
          <w14:textFill>
            <w14:solidFill>
              <w14:schemeClr w14:val="tx1"/>
            </w14:solidFill>
          </w14:textFill>
        </w:rPr>
        <w:t>更</w:t>
      </w:r>
      <w:r>
        <w:rPr>
          <w:rFonts w:hint="eastAsia"/>
        </w:rPr>
        <w:t>多应用all</w:t>
      </w:r>
      <w:r>
        <w:t xml:space="preserve"> </w:t>
      </w:r>
      <w:r>
        <w:rPr>
          <w:rFonts w:hint="eastAsia"/>
        </w:rPr>
        <w:t>apps</w:t>
      </w:r>
    </w:p>
    <w:p>
      <w:pPr>
        <w:pStyle w:val="41"/>
        <w:ind w:left="850" w:leftChars="405" w:firstLine="0" w:firstLineChars="0"/>
      </w:pPr>
      <w:r>
        <w:t>【副驾顺序】主页、空调设置、随心听/音乐、随心看/Video、更多应用all apps</w:t>
      </w:r>
      <w:commentRangeEnd w:id="5"/>
      <w:r>
        <w:rPr>
          <w:rStyle w:val="26"/>
        </w:rPr>
        <w:commentReference w:id="5"/>
      </w:r>
      <w:commentRangeEnd w:id="6"/>
      <w:r>
        <w:commentReference w:id="6"/>
      </w:r>
    </w:p>
    <w:p>
      <w:pPr>
        <w:pStyle w:val="41"/>
        <w:ind w:left="850" w:leftChars="405" w:firstLine="0" w:firstLineChars="0"/>
        <w:rPr>
          <w:strike/>
        </w:rPr>
      </w:pPr>
      <w:r>
        <w:rPr>
          <w:rFonts w:hint="eastAsia"/>
          <w:strike/>
        </w:rPr>
        <w:t>【用户自定义】导航栏支持用户自定义，独立模式和合作模式下，主副驾可根据个人习惯设置不同的导航栏内容。自定义方法：通过更多应用页面中，长按拖拽应用的icon放进导航栏。底下常驻的是更多应用（all</w:t>
      </w:r>
      <w:r>
        <w:rPr>
          <w:strike/>
        </w:rPr>
        <w:t xml:space="preserve"> </w:t>
      </w:r>
      <w:r>
        <w:rPr>
          <w:rFonts w:hint="eastAsia"/>
          <w:strike/>
        </w:rPr>
        <w:t>apps），其余位置可显示0-4个</w:t>
      </w:r>
      <w:r>
        <w:rPr>
          <w:strike/>
        </w:rPr>
        <w:t>（已去掉该需求12/13）</w:t>
      </w:r>
    </w:p>
    <w:p>
      <w:pPr>
        <w:pStyle w:val="4"/>
      </w:pPr>
      <w:bookmarkStart w:id="12" w:name="_Toc26962336"/>
      <w:commentRangeStart w:id="7"/>
      <w:r>
        <w:rPr>
          <w:rFonts w:hint="eastAsia"/>
        </w:rPr>
        <w:t>快捷控制面板</w:t>
      </w:r>
      <w:bookmarkEnd w:id="12"/>
    </w:p>
    <w:p>
      <w:r>
        <w:t>（这部分的需求已交给desay负责，本文只做简述，具体细节以systemUI的MRD为准）</w:t>
      </w:r>
    </w:p>
    <w:p/>
    <w:p>
      <w:pPr>
        <w:ind w:left="840" w:leftChars="400"/>
      </w:pPr>
      <w:r>
        <w:rPr>
          <w:rFonts w:hint="eastAsia"/>
        </w:rPr>
        <w:t>【定义】让用户可以快捷完成一些高频设置的操作，减少交互步长。</w:t>
      </w:r>
      <w:r>
        <w:t>可通过屏幕上方不同区域下滑，唤起不同的控制面板浮层。</w:t>
      </w:r>
    </w:p>
    <w:p>
      <w:pPr>
        <w:pStyle w:val="41"/>
        <w:ind w:left="850" w:leftChars="405" w:firstLine="0" w:firstLineChars="0"/>
      </w:pPr>
      <w:r>
        <w:rPr>
          <w:rFonts w:hint="eastAsia"/>
        </w:rPr>
        <w:t>【唤出方式】</w:t>
      </w:r>
      <w:r>
        <w:t>（左侧是消息盒子，右侧是快捷控制面板）</w:t>
      </w:r>
    </w:p>
    <w:p>
      <w:pPr>
        <w:pStyle w:val="41"/>
        <w:numPr>
          <w:ilvl w:val="4"/>
          <w:numId w:val="4"/>
        </w:numPr>
        <w:ind w:leftChars="0" w:firstLineChars="0"/>
      </w:pPr>
      <w:r>
        <w:rPr>
          <w:rFonts w:hint="eastAsia"/>
        </w:rPr>
        <w:t>点击状态栏唤起</w:t>
      </w:r>
    </w:p>
    <w:p>
      <w:pPr>
        <w:pStyle w:val="41"/>
        <w:numPr>
          <w:ilvl w:val="4"/>
          <w:numId w:val="4"/>
        </w:numPr>
        <w:ind w:leftChars="0" w:firstLineChars="0"/>
      </w:pPr>
      <w:r>
        <w:rPr>
          <w:rFonts w:hint="eastAsia"/>
        </w:rPr>
        <w:t>状态栏向下滑出唤出快捷控制面板</w:t>
      </w:r>
    </w:p>
    <w:p>
      <w:pPr>
        <w:pStyle w:val="41"/>
        <w:numPr>
          <w:ilvl w:val="4"/>
          <w:numId w:val="4"/>
        </w:numPr>
        <w:ind w:leftChars="0" w:firstLineChars="0"/>
      </w:pPr>
      <w:r>
        <w:rPr>
          <w:rFonts w:hint="eastAsia"/>
        </w:rPr>
        <w:t>屏幕任何位置三指下滑</w:t>
      </w:r>
      <w:commentRangeEnd w:id="7"/>
      <w:r>
        <w:rPr>
          <w:rStyle w:val="26"/>
        </w:rPr>
        <w:commentReference w:id="7"/>
      </w:r>
    </w:p>
    <w:p>
      <w:pPr>
        <w:pStyle w:val="5"/>
      </w:pPr>
      <w:commentRangeStart w:id="8"/>
      <w:r>
        <w:rPr>
          <w:rFonts w:hint="eastAsia"/>
        </w:rPr>
        <w:t>空调设置</w:t>
      </w:r>
    </w:p>
    <w:p>
      <w:pPr>
        <w:pStyle w:val="41"/>
        <w:numPr>
          <w:ilvl w:val="0"/>
          <w:numId w:val="9"/>
        </w:numPr>
        <w:ind w:leftChars="0" w:firstLineChars="0"/>
      </w:pPr>
      <w:r>
        <w:rPr>
          <w:rFonts w:hint="eastAsia"/>
        </w:rPr>
        <w:t>空调开关</w:t>
      </w:r>
    </w:p>
    <w:p>
      <w:pPr>
        <w:pStyle w:val="41"/>
        <w:numPr>
          <w:ilvl w:val="0"/>
          <w:numId w:val="9"/>
        </w:numPr>
        <w:ind w:leftChars="0" w:firstLineChars="0"/>
      </w:pPr>
      <w:r>
        <w:rPr>
          <w:rFonts w:hint="eastAsia"/>
        </w:rPr>
        <w:t>空调锁</w:t>
      </w:r>
    </w:p>
    <w:p>
      <w:pPr>
        <w:pStyle w:val="41"/>
        <w:numPr>
          <w:ilvl w:val="0"/>
          <w:numId w:val="9"/>
        </w:numPr>
        <w:ind w:leftChars="0" w:firstLineChars="0"/>
      </w:pPr>
      <w:r>
        <w:rPr>
          <w:rFonts w:hint="eastAsia"/>
        </w:rPr>
        <w:t>风向风速</w:t>
      </w:r>
    </w:p>
    <w:p>
      <w:pPr>
        <w:pStyle w:val="41"/>
        <w:numPr>
          <w:ilvl w:val="0"/>
          <w:numId w:val="9"/>
        </w:numPr>
        <w:ind w:leftChars="0" w:firstLineChars="0"/>
      </w:pPr>
      <w:r>
        <w:rPr>
          <w:rFonts w:hint="eastAsia"/>
        </w:rPr>
        <w:t>空调温度：左主驾温度调整、右副驾温度调整，单位摄氏度/华氏度，可在系统设置切换</w:t>
      </w:r>
    </w:p>
    <w:p>
      <w:pPr>
        <w:pStyle w:val="41"/>
        <w:numPr>
          <w:ilvl w:val="0"/>
          <w:numId w:val="9"/>
        </w:numPr>
        <w:ind w:leftChars="0" w:firstLineChars="0"/>
      </w:pPr>
      <w:r>
        <w:rPr>
          <w:rFonts w:hint="eastAsia"/>
        </w:rPr>
        <w:t>AAR空气质量icon+PM</w:t>
      </w:r>
      <w:r>
        <w:t>2.5</w:t>
      </w:r>
      <w:r>
        <w:rPr>
          <w:rFonts w:hint="eastAsia"/>
        </w:rPr>
        <w:t>数值显示等</w:t>
      </w:r>
      <w:commentRangeEnd w:id="8"/>
      <w:r>
        <w:rPr>
          <w:rStyle w:val="26"/>
        </w:rPr>
        <w:commentReference w:id="8"/>
      </w:r>
    </w:p>
    <w:p>
      <w:pPr>
        <w:pStyle w:val="5"/>
      </w:pPr>
      <w:r>
        <w:rPr>
          <w:rFonts w:hint="eastAsia"/>
        </w:rPr>
        <w:t>快捷设置</w:t>
      </w:r>
    </w:p>
    <w:p>
      <w:pPr>
        <w:pStyle w:val="41"/>
        <w:numPr>
          <w:ilvl w:val="0"/>
          <w:numId w:val="10"/>
        </w:numPr>
        <w:ind w:leftChars="0" w:firstLineChars="0"/>
      </w:pPr>
      <w:r>
        <w:rPr>
          <w:rFonts w:hint="eastAsia"/>
        </w:rPr>
        <w:t>亮度调节：拖动调节屏幕亮度，亮度共15级。默认为8级亮度。上下拖动亮度条时，随着拖动而移动，当手离开屏幕后，停留在离它最近的刻度位上；点击亮度条时，跳转至离它最近的刻度位上。</w:t>
      </w:r>
    </w:p>
    <w:p>
      <w:pPr>
        <w:pStyle w:val="41"/>
        <w:numPr>
          <w:ilvl w:val="0"/>
          <w:numId w:val="10"/>
        </w:numPr>
        <w:ind w:leftChars="0" w:firstLineChars="0"/>
      </w:pPr>
      <w:r>
        <w:rPr>
          <w:rFonts w:hint="eastAsia"/>
        </w:rPr>
        <w:t>音量调节：</w:t>
      </w:r>
      <w:r>
        <w:t>只能调节当前音频焦点的音量，CO之前的逻辑。</w:t>
      </w:r>
    </w:p>
    <w:p>
      <w:pPr>
        <w:pStyle w:val="41"/>
        <w:numPr>
          <w:ilvl w:val="0"/>
          <w:numId w:val="10"/>
        </w:numPr>
        <w:ind w:leftChars="0" w:firstLineChars="0"/>
      </w:pPr>
      <w:r>
        <w:rPr>
          <w:rFonts w:hint="eastAsia"/>
        </w:rPr>
        <w:t>蓝牙开关</w:t>
      </w:r>
    </w:p>
    <w:p>
      <w:pPr>
        <w:pStyle w:val="41"/>
        <w:numPr>
          <w:ilvl w:val="0"/>
          <w:numId w:val="10"/>
        </w:numPr>
        <w:ind w:leftChars="0" w:firstLineChars="0"/>
      </w:pPr>
      <w:r>
        <w:rPr>
          <w:rFonts w:hint="eastAsia"/>
        </w:rPr>
        <w:t>wifi开关</w:t>
      </w:r>
    </w:p>
    <w:p>
      <w:pPr>
        <w:pStyle w:val="41"/>
        <w:numPr>
          <w:ilvl w:val="0"/>
          <w:numId w:val="10"/>
        </w:numPr>
        <w:ind w:leftChars="0" w:firstLineChars="0"/>
      </w:pPr>
      <w:r>
        <w:rPr>
          <w:rFonts w:hint="eastAsia"/>
        </w:rPr>
        <w:t>热点开关</w:t>
      </w:r>
    </w:p>
    <w:p>
      <w:pPr>
        <w:pStyle w:val="41"/>
        <w:numPr>
          <w:ilvl w:val="0"/>
          <w:numId w:val="10"/>
        </w:numPr>
        <w:ind w:leftChars="0" w:firstLineChars="0"/>
        <w:rPr>
          <w:strike/>
        </w:rPr>
      </w:pPr>
      <w:r>
        <w:rPr>
          <w:rFonts w:hint="eastAsia"/>
          <w:strike/>
        </w:rPr>
        <w:t>GPS开关（目前不支持GPS开关，另外sim卡信号也不支持开关</w:t>
      </w:r>
      <w:r>
        <w:rPr>
          <w:strike/>
        </w:rPr>
        <w:t>）</w:t>
      </w:r>
    </w:p>
    <w:p>
      <w:pPr>
        <w:pStyle w:val="41"/>
        <w:numPr>
          <w:ilvl w:val="0"/>
          <w:numId w:val="10"/>
        </w:numPr>
        <w:ind w:leftChars="0" w:firstLineChars="0"/>
      </w:pPr>
      <w:r>
        <w:rPr>
          <w:rFonts w:hint="eastAsia"/>
        </w:rPr>
        <w:t>系统模式切换（延伸屏和独立屏）</w:t>
      </w:r>
    </w:p>
    <w:p>
      <w:pPr>
        <w:pStyle w:val="41"/>
        <w:numPr>
          <w:ilvl w:val="2"/>
          <w:numId w:val="11"/>
        </w:numPr>
        <w:ind w:leftChars="0" w:firstLineChars="0"/>
      </w:pPr>
      <w:r>
        <w:rPr>
          <w:rFonts w:hint="eastAsia"/>
        </w:rPr>
        <w:t>延伸屏：</w:t>
      </w:r>
      <w:commentRangeStart w:id="9"/>
      <w:r>
        <w:rPr>
          <w:rFonts w:hint="eastAsia"/>
        </w:rPr>
        <w:t>即独立模式和合作模式下的屏幕模式，根据副驾是否有人进行切换</w:t>
      </w:r>
      <w:r>
        <w:t>。</w:t>
      </w:r>
      <w:commentRangeEnd w:id="9"/>
      <w:r>
        <w:rPr>
          <w:rStyle w:val="26"/>
        </w:rPr>
        <w:commentReference w:id="9"/>
      </w:r>
    </w:p>
    <w:p>
      <w:pPr>
        <w:pStyle w:val="41"/>
        <w:numPr>
          <w:ilvl w:val="2"/>
          <w:numId w:val="11"/>
        </w:numPr>
        <w:ind w:leftChars="0" w:firstLineChars="0"/>
      </w:pPr>
      <w:r>
        <w:rPr>
          <w:rFonts w:hint="eastAsia"/>
        </w:rPr>
        <w:t>独立屏：独立模式，双屏模式。</w:t>
      </w:r>
    </w:p>
    <w:p>
      <w:pPr>
        <w:pStyle w:val="5"/>
      </w:pPr>
      <w:commentRangeStart w:id="10"/>
      <w:r>
        <w:rPr>
          <w:rFonts w:hint="eastAsia"/>
        </w:rPr>
        <w:t>360摄像头</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略</w:t>
      </w:r>
    </w:p>
    <w:commentRangeEnd w:id="10"/>
    <w:p>
      <w:pPr>
        <w:ind w:left="0" w:leftChars="0"/>
      </w:pPr>
      <w:r>
        <w:rPr>
          <w:rStyle w:val="26"/>
        </w:rPr>
        <w:commentReference w:id="10"/>
      </w:r>
    </w:p>
    <w:p>
      <w:pPr>
        <w:pStyle w:val="5"/>
      </w:pPr>
      <w:r>
        <w:t>消息盒子</w:t>
      </w:r>
    </w:p>
    <w:p>
      <w:r>
        <w:t>消息盒子中只做展示，用户的清除操作只在盒子中清除，不会实际删除该消息。详情见消息中心MRD。</w:t>
      </w:r>
    </w:p>
    <w:p>
      <w:pPr>
        <w:pStyle w:val="4"/>
      </w:pPr>
      <w:bookmarkStart w:id="13" w:name="_Toc26962337"/>
      <w:r>
        <w:rPr>
          <w:rFonts w:hint="eastAsia"/>
        </w:rPr>
        <w:t>最近使用APP</w:t>
      </w:r>
      <w:bookmarkEnd w:id="13"/>
    </w:p>
    <w:p>
      <w:r>
        <w:t>（这部分的需求已交给desay负责，本文只做简述，具体细节以systemUI的MRD为准）</w:t>
      </w:r>
    </w:p>
    <w:p>
      <w:pPr>
        <w:pStyle w:val="41"/>
        <w:ind w:left="850" w:leftChars="405" w:firstLine="0" w:firstLineChars="0"/>
        <w:pPrChange w:id="13" w:author="孙颖" w:date="2019-12-18T23:28:40Z">
          <w:pPr>
            <w:pStyle w:val="41"/>
            <w:ind w:left="850" w:leftChars="405" w:firstLine="0" w:firstLineChars="0"/>
          </w:pPr>
        </w:pPrChange>
      </w:pPr>
      <w:commentRangeStart w:id="11"/>
      <w:r>
        <w:rPr>
          <w:rFonts w:hint="eastAsia"/>
        </w:rPr>
        <w:t>【定位】</w:t>
      </w:r>
      <w:ins w:id="14" w:author="孙颖" w:date="2019-12-18T23:28:06Z">
        <w:r>
          <w:rPr>
            <w:rFonts w:hint="default"/>
          </w:rPr>
          <w:t>为</w:t>
        </w:r>
      </w:ins>
      <w:ins w:id="15" w:author="孙颖" w:date="2019-12-18T23:28:07Z">
        <w:r>
          <w:rPr>
            <w:rFonts w:hint="default"/>
          </w:rPr>
          <w:t>了</w:t>
        </w:r>
      </w:ins>
      <w:ins w:id="16" w:author="孙颖" w:date="2019-12-18T23:28:08Z">
        <w:r>
          <w:rPr>
            <w:rFonts w:hint="default"/>
          </w:rPr>
          <w:t>让</w:t>
        </w:r>
      </w:ins>
      <w:ins w:id="17" w:author="孙颖" w:date="2019-12-18T23:28:11Z">
        <w:r>
          <w:rPr>
            <w:rFonts w:hint="default"/>
          </w:rPr>
          <w:t>用户</w:t>
        </w:r>
      </w:ins>
      <w:ins w:id="18" w:author="孙颖" w:date="2019-12-18T23:28:13Z">
        <w:r>
          <w:rPr>
            <w:rFonts w:hint="default"/>
          </w:rPr>
          <w:t>在</w:t>
        </w:r>
      </w:ins>
      <w:ins w:id="19" w:author="孙颖" w:date="2019-12-18T23:28:15Z">
        <w:r>
          <w:rPr>
            <w:rFonts w:hint="default"/>
          </w:rPr>
          <w:t>不</w:t>
        </w:r>
      </w:ins>
      <w:ins w:id="20" w:author="孙颖" w:date="2019-12-18T23:28:18Z">
        <w:r>
          <w:rPr>
            <w:rFonts w:hint="default"/>
          </w:rPr>
          <w:t>回到</w:t>
        </w:r>
      </w:ins>
      <w:ins w:id="21" w:author="孙颖" w:date="2019-12-18T23:28:20Z">
        <w:r>
          <w:rPr>
            <w:rFonts w:hint="default"/>
          </w:rPr>
          <w:t>home</w:t>
        </w:r>
      </w:ins>
      <w:ins w:id="22" w:author="孙颖" w:date="2019-12-18T23:28:21Z">
        <w:r>
          <w:rPr>
            <w:rFonts w:hint="default"/>
          </w:rPr>
          <w:t>pa</w:t>
        </w:r>
      </w:ins>
      <w:ins w:id="23" w:author="孙颖" w:date="2019-12-18T23:28:22Z">
        <w:r>
          <w:rPr>
            <w:rFonts w:hint="default"/>
          </w:rPr>
          <w:t>ge</w:t>
        </w:r>
      </w:ins>
      <w:ins w:id="24" w:author="孙颖" w:date="2019-12-18T23:28:23Z">
        <w:r>
          <w:rPr>
            <w:rFonts w:hint="default"/>
          </w:rPr>
          <w:t>的</w:t>
        </w:r>
      </w:ins>
      <w:ins w:id="25" w:author="孙颖" w:date="2019-12-18T23:28:24Z">
        <w:r>
          <w:rPr>
            <w:rFonts w:hint="default"/>
          </w:rPr>
          <w:t>情况</w:t>
        </w:r>
      </w:ins>
      <w:ins w:id="26" w:author="孙颖" w:date="2019-12-18T23:28:25Z">
        <w:r>
          <w:rPr>
            <w:rFonts w:hint="default"/>
          </w:rPr>
          <w:t>下，可以</w:t>
        </w:r>
      </w:ins>
      <w:ins w:id="27" w:author="孙颖" w:date="2019-12-18T23:28:26Z">
        <w:r>
          <w:rPr>
            <w:rFonts w:hint="default"/>
          </w:rPr>
          <w:t>快速</w:t>
        </w:r>
      </w:ins>
      <w:ins w:id="28" w:author="孙颖" w:date="2019-12-18T23:28:28Z">
        <w:r>
          <w:rPr>
            <w:rFonts w:hint="default"/>
          </w:rPr>
          <w:t>从</w:t>
        </w:r>
      </w:ins>
      <w:ins w:id="29" w:author="孙颖" w:date="2019-12-18T23:28:30Z">
        <w:r>
          <w:rPr>
            <w:rFonts w:hint="default"/>
          </w:rPr>
          <w:t>最近</w:t>
        </w:r>
      </w:ins>
      <w:ins w:id="30" w:author="孙颖" w:date="2019-12-18T23:28:31Z">
        <w:r>
          <w:rPr>
            <w:rFonts w:hint="default"/>
          </w:rPr>
          <w:t>使用</w:t>
        </w:r>
      </w:ins>
      <w:ins w:id="31" w:author="孙颖" w:date="2019-12-18T23:28:33Z">
        <w:r>
          <w:rPr>
            <w:rFonts w:hint="default"/>
          </w:rPr>
          <w:t>APP</w:t>
        </w:r>
      </w:ins>
      <w:ins w:id="32" w:author="孙颖" w:date="2019-12-18T23:28:35Z">
        <w:r>
          <w:rPr>
            <w:rFonts w:hint="default"/>
          </w:rPr>
          <w:t>之间</w:t>
        </w:r>
      </w:ins>
      <w:ins w:id="33" w:author="孙颖" w:date="2019-12-18T23:28:36Z">
        <w:r>
          <w:rPr>
            <w:rFonts w:hint="default"/>
          </w:rPr>
          <w:t>进行</w:t>
        </w:r>
      </w:ins>
      <w:ins w:id="34" w:author="孙颖" w:date="2019-12-18T23:28:37Z">
        <w:r>
          <w:rPr>
            <w:rFonts w:hint="default"/>
          </w:rPr>
          <w:t>切换。</w:t>
        </w:r>
      </w:ins>
      <w:del w:id="35" w:author="孙颖" w:date="2019-12-18T23:43:32Z">
        <w:r>
          <w:rPr>
            <w:rFonts w:hint="eastAsia"/>
            <w:highlight w:val="yellow"/>
          </w:rPr>
          <w:delText>这个功能的目标是什么？</w:delText>
        </w:r>
      </w:del>
      <w:del w:id="36" w:author="孙颖" w:date="2019-12-18T23:43:32Z">
        <w:r>
          <w:rPr>
            <w:color w:val="0000FF"/>
          </w:rPr>
          <w:delText>需要确认一下。</w:delText>
        </w:r>
      </w:del>
      <w:del w:id="37" w:author="孙颖" w:date="2019-12-18T23:43:32Z">
        <w:r>
          <w:rPr>
            <w:rFonts w:hint="eastAsia"/>
          </w:rPr>
          <w:delText>展示目前正在使用的app，点击跳转到特定的应用中。</w:delText>
        </w:r>
        <w:commentRangeEnd w:id="11"/>
      </w:del>
      <w:del w:id="38" w:author="孙颖" w:date="2019-12-18T23:43:32Z">
        <w:r>
          <w:rPr>
            <w:rStyle w:val="26"/>
          </w:rPr>
          <w:commentReference w:id="11"/>
        </w:r>
      </w:del>
    </w:p>
    <w:p>
      <w:pPr>
        <w:pStyle w:val="41"/>
        <w:ind w:left="850" w:leftChars="405" w:firstLine="0" w:firstLineChars="0"/>
      </w:pPr>
      <w:r>
        <w:t>主副驾有自己个性化的recent app，当主副驾屏幕切换时，最近使用apps数据不进行切换。</w:t>
      </w:r>
    </w:p>
    <w:p>
      <w:pPr>
        <w:pStyle w:val="41"/>
        <w:ind w:left="850" w:leftChars="405" w:firstLine="0" w:firstLineChars="0"/>
      </w:pPr>
      <w:r>
        <w:rPr>
          <w:rFonts w:hint="eastAsia"/>
        </w:rPr>
        <w:t>【唤起方式】</w:t>
      </w:r>
    </w:p>
    <w:p>
      <w:pPr>
        <w:pStyle w:val="41"/>
        <w:numPr>
          <w:ilvl w:val="0"/>
          <w:numId w:val="12"/>
        </w:numPr>
        <w:ind w:leftChars="0" w:firstLineChars="0"/>
      </w:pPr>
      <w:r>
        <w:rPr>
          <w:rFonts w:hint="eastAsia"/>
        </w:rPr>
        <w:t>页面底部向上滑出</w:t>
      </w:r>
    </w:p>
    <w:p>
      <w:pPr>
        <w:pStyle w:val="41"/>
        <w:numPr>
          <w:ilvl w:val="0"/>
          <w:numId w:val="12"/>
        </w:numPr>
        <w:ind w:leftChars="0" w:firstLineChars="0"/>
      </w:pPr>
      <w:r>
        <w:rPr>
          <w:rFonts w:hint="eastAsia"/>
        </w:rPr>
        <w:t>屏幕任何位置三指上划</w:t>
      </w:r>
    </w:p>
    <w:p>
      <w:pPr>
        <w:pStyle w:val="41"/>
        <w:ind w:left="850" w:leftChars="405" w:firstLine="0" w:firstLineChars="0"/>
      </w:pPr>
      <w:r>
        <w:rPr>
          <w:rFonts w:hint="eastAsia"/>
        </w:rPr>
        <w:t>【用户操作】</w:t>
      </w:r>
    </w:p>
    <w:p>
      <w:pPr>
        <w:pStyle w:val="41"/>
        <w:ind w:left="850" w:leftChars="405" w:firstLine="0" w:firstLineChars="0"/>
        <w:rPr>
          <w:highlight w:val="yellow"/>
        </w:rPr>
      </w:pPr>
      <w:r>
        <w:t>需要按使用顺序显示后台中正在使用的所有app</w:t>
      </w:r>
      <w:commentRangeStart w:id="12"/>
      <w:r>
        <w:rPr>
          <w:highlight w:val="yellow"/>
        </w:rPr>
        <w:t>（是否有数量限制？），</w:t>
      </w:r>
      <w:commentRangeEnd w:id="12"/>
      <w:r>
        <w:rPr>
          <w:rStyle w:val="26"/>
        </w:rPr>
        <w:commentReference w:id="12"/>
      </w:r>
      <w:r>
        <w:t>显示名字和缩略图。</w:t>
      </w:r>
    </w:p>
    <w:p>
      <w:pPr>
        <w:pStyle w:val="41"/>
        <w:ind w:left="850" w:leftChars="405" w:firstLine="0" w:firstLineChars="0"/>
      </w:pPr>
      <w:commentRangeStart w:id="13"/>
      <w:r>
        <w:t>当用户点击关闭进程，关闭进程后则该APP从页面中消失。</w:t>
      </w:r>
      <w:commentRangeEnd w:id="13"/>
      <w:r>
        <w:rPr>
          <w:rStyle w:val="26"/>
        </w:rPr>
        <w:commentReference w:id="13"/>
      </w:r>
    </w:p>
    <w:p>
      <w:pPr>
        <w:pStyle w:val="41"/>
        <w:ind w:left="850" w:leftChars="405" w:firstLine="0" w:firstLineChars="0"/>
        <w:rPr>
          <w:highlight w:val="yellow"/>
        </w:rPr>
      </w:pPr>
      <w:commentRangeStart w:id="14"/>
      <w:r>
        <w:rPr>
          <w:highlight w:val="yellow"/>
        </w:rPr>
        <w:t>确定是否可以支持双开。</w:t>
      </w:r>
      <w:commentRangeEnd w:id="14"/>
      <w:r>
        <w:rPr>
          <w:rStyle w:val="26"/>
        </w:rPr>
        <w:commentReference w:id="14"/>
      </w:r>
    </w:p>
    <w:p>
      <w:pPr>
        <w:pStyle w:val="41"/>
        <w:ind w:left="850" w:leftChars="405" w:firstLine="0" w:firstLineChars="0"/>
      </w:pPr>
    </w:p>
    <w:p>
      <w:pPr>
        <w:pStyle w:val="41"/>
        <w:ind w:left="850" w:leftChars="405" w:firstLine="0" w:firstLineChars="0"/>
      </w:pPr>
      <w:r>
        <w:rPr>
          <w:rFonts w:hint="eastAsia"/>
        </w:rPr>
        <w:t>注：不同模式mode，all</w:t>
      </w:r>
      <w:r>
        <w:t xml:space="preserve"> </w:t>
      </w:r>
      <w:r>
        <w:rPr>
          <w:rFonts w:hint="eastAsia"/>
        </w:rPr>
        <w:t>apps的页面是完全一致的。</w:t>
      </w:r>
    </w:p>
    <w:p>
      <w:pPr>
        <w:pStyle w:val="41"/>
        <w:ind w:left="850" w:leftChars="405" w:firstLine="0" w:firstLineChars="0"/>
      </w:pPr>
    </w:p>
    <w:p>
      <w:pPr>
        <w:pStyle w:val="4"/>
      </w:pPr>
      <w:bookmarkStart w:id="14" w:name="_Toc26962338"/>
      <w:r>
        <w:rPr>
          <w:rFonts w:hint="eastAsia"/>
        </w:rPr>
        <w:t>弹框/弹层/toast</w:t>
      </w:r>
      <w:r>
        <w:t>/tips</w:t>
      </w:r>
      <w:bookmarkEnd w:id="14"/>
    </w:p>
    <w:p>
      <w:pPr>
        <w:pStyle w:val="41"/>
        <w:ind w:left="850" w:leftChars="405" w:firstLine="0" w:firstLineChars="0"/>
        <w:rPr>
          <w:highlight w:val="yellow"/>
        </w:rPr>
      </w:pPr>
      <w:commentRangeStart w:id="15"/>
      <w:r>
        <w:rPr>
          <w:rFonts w:hint="eastAsia"/>
          <w:highlight w:val="yellow"/>
        </w:rPr>
        <w:t>在独立模式下弹窗如何弹？只弹一边？弹中间？还是同时弹？</w:t>
      </w:r>
    </w:p>
    <w:p>
      <w:pPr>
        <w:pStyle w:val="41"/>
        <w:ind w:left="850" w:leftChars="405" w:firstLine="0" w:firstLineChars="0"/>
      </w:pPr>
      <w:r>
        <w:rPr>
          <w:rFonts w:hint="eastAsia"/>
          <w:highlight w:val="yellow"/>
        </w:rPr>
        <w:t>在合作模式下弹窗如何弹？居中？体验是否不好</w:t>
      </w:r>
      <w:r>
        <w:rPr>
          <w:rFonts w:hint="eastAsia"/>
        </w:rPr>
        <w:t>？</w:t>
      </w:r>
      <w:commentRangeEnd w:id="15"/>
      <w:r>
        <w:rPr>
          <w:rStyle w:val="26"/>
        </w:rPr>
        <w:commentReference w:id="15"/>
      </w:r>
    </w:p>
    <w:p>
      <w:pPr>
        <w:pStyle w:val="41"/>
        <w:ind w:left="850" w:leftChars="405" w:firstLine="0" w:firstLineChars="0"/>
      </w:pPr>
      <w:r>
        <w:rPr>
          <w:rFonts w:hint="eastAsia"/>
        </w:rPr>
        <w:t>弹框：需要用户确认或者需要告知用户的</w:t>
      </w:r>
    </w:p>
    <w:p>
      <w:pPr>
        <w:pStyle w:val="41"/>
        <w:ind w:left="850" w:leftChars="405" w:firstLine="0" w:firstLineChars="0"/>
      </w:pPr>
      <w:r>
        <w:rPr>
          <w:rFonts w:hint="eastAsia"/>
        </w:rPr>
        <w:t>弹层：用于展示多个结果，用户快速进行设置，完成操作后收起</w:t>
      </w:r>
    </w:p>
    <w:p>
      <w:pPr>
        <w:pStyle w:val="41"/>
        <w:ind w:left="850" w:leftChars="405" w:firstLine="0" w:firstLineChars="0"/>
      </w:pPr>
      <w:r>
        <w:t>T</w:t>
      </w:r>
      <w:r>
        <w:rPr>
          <w:rFonts w:hint="eastAsia"/>
        </w:rPr>
        <w:t>oast</w:t>
      </w:r>
      <w:r>
        <w:t>/T</w:t>
      </w:r>
      <w:r>
        <w:rPr>
          <w:rFonts w:hint="eastAsia"/>
        </w:rPr>
        <w:t>ips：给予用户及时反馈或者提醒，不影响用户当前任务（tips和toast本质是一样的，展示效果不一致，在不同场景下选用不同的形式，tips通常是后台应用状态发生改变时使用，toast通常是前台应用状态发生变化时使用）</w:t>
      </w:r>
    </w:p>
    <w:p>
      <w:pPr>
        <w:pStyle w:val="41"/>
        <w:ind w:left="850" w:leftChars="405" w:firstLine="0" w:firstLineChars="0"/>
      </w:pPr>
      <w:r>
        <w:rPr>
          <w:rFonts w:hint="eastAsia"/>
        </w:rPr>
        <w:t>注：不同模式mode的展示见2.4</w:t>
      </w:r>
    </w:p>
    <w:p>
      <w:pPr>
        <w:pStyle w:val="3"/>
      </w:pPr>
      <w:bookmarkStart w:id="15" w:name="_Toc26962339"/>
      <w:r>
        <w:rPr>
          <w:rFonts w:hint="eastAsia"/>
        </w:rPr>
        <w:t>Launcher各模块功能描述</w:t>
      </w:r>
      <w:bookmarkEnd w:id="15"/>
    </w:p>
    <w:p>
      <w:pPr>
        <w:rPr>
          <w:strike/>
        </w:rPr>
      </w:pPr>
      <w:r>
        <w:rPr>
          <w:rFonts w:hint="eastAsia"/>
          <w:strike/>
        </w:rPr>
        <w:t>Launcher有地图模式和卡片模式两种模式，用户可以通过设置切换两种模式。</w:t>
      </w:r>
    </w:p>
    <w:p>
      <w:pPr>
        <w:pStyle w:val="4"/>
        <w:rPr>
          <w:strike/>
        </w:rPr>
      </w:pPr>
      <w:bookmarkStart w:id="16" w:name="_Toc26962340"/>
      <w:r>
        <w:rPr>
          <w:rFonts w:hint="eastAsia"/>
          <w:strike/>
        </w:rPr>
        <w:t>地图模式Navigation</w:t>
      </w:r>
      <w:bookmarkEnd w:id="16"/>
    </w:p>
    <w:p>
      <w:pPr>
        <w:pStyle w:val="41"/>
        <w:ind w:left="840" w:leftChars="400" w:firstLine="0" w:firstLineChars="0"/>
        <w:rPr>
          <w:strike/>
        </w:rPr>
      </w:pPr>
      <w:r>
        <w:rPr>
          <w:rFonts w:hint="eastAsia"/>
          <w:strike/>
        </w:rPr>
        <w:t>【定义】地图即桌面，目的是让用户可以更高效获取地图的信息及快速使用功能。</w:t>
      </w:r>
    </w:p>
    <w:p>
      <w:pPr>
        <w:pStyle w:val="41"/>
        <w:ind w:left="840" w:leftChars="400" w:firstLine="0" w:firstLineChars="0"/>
        <w:rPr>
          <w:strike/>
        </w:rPr>
      </w:pPr>
      <w:r>
        <w:rPr>
          <w:rFonts w:hint="eastAsia"/>
          <w:strike/>
        </w:rPr>
        <w:t>【基本功能】回家、去公司、搜索</w:t>
      </w:r>
    </w:p>
    <w:p>
      <w:pPr>
        <w:pStyle w:val="4"/>
      </w:pPr>
      <w:bookmarkStart w:id="17" w:name="_Toc26962341"/>
      <w:r>
        <w:rPr>
          <w:rFonts w:hint="eastAsia"/>
        </w:rPr>
        <w:t>卡片模式</w:t>
      </w:r>
      <w:r>
        <w:t>D</w:t>
      </w:r>
      <w:r>
        <w:rPr>
          <w:rFonts w:hint="eastAsia"/>
        </w:rPr>
        <w:t>ash</w:t>
      </w:r>
      <w:ins w:id="39" w:author="孙颖" w:date="2019-12-18T23:43:43Z">
        <w:r>
          <w:rPr>
            <w:rFonts w:hint="default"/>
          </w:rPr>
          <w:t xml:space="preserve"> </w:t>
        </w:r>
      </w:ins>
      <w:del w:id="40" w:author="孙颖" w:date="2019-12-18T23:43:43Z">
        <w:r>
          <w:rPr>
            <w:rFonts w:hint="eastAsia"/>
          </w:rPr>
          <w:delText>ed</w:delText>
        </w:r>
      </w:del>
      <w:r>
        <w:rPr>
          <w:rFonts w:hint="eastAsia"/>
        </w:rPr>
        <w:t>card</w:t>
      </w:r>
      <w:bookmarkEnd w:id="17"/>
    </w:p>
    <w:p>
      <w:pPr>
        <w:pStyle w:val="41"/>
        <w:ind w:left="840" w:leftChars="400" w:firstLine="0" w:firstLineChars="0"/>
        <w:rPr>
          <w:highlight w:val="yellow"/>
        </w:rPr>
      </w:pPr>
      <w:r>
        <w:rPr>
          <w:rFonts w:hint="eastAsia"/>
        </w:rPr>
        <w:t>【定义】给用户提供高频功能的快捷入口。</w:t>
      </w:r>
      <w:commentRangeStart w:id="16"/>
      <w:r>
        <w:rPr>
          <w:rFonts w:hint="eastAsia"/>
          <w:highlight w:val="yellow"/>
        </w:rPr>
        <w:t>卡片模式主副驾</w:t>
      </w:r>
      <w:r>
        <w:rPr>
          <w:highlight w:val="yellow"/>
        </w:rPr>
        <w:t>显示内容</w:t>
      </w:r>
      <w:r>
        <w:rPr>
          <w:rFonts w:hint="eastAsia"/>
          <w:highlight w:val="yellow"/>
        </w:rPr>
        <w:t>不一样，</w:t>
      </w:r>
      <w:r>
        <w:rPr>
          <w:highlight w:val="yellow"/>
        </w:rPr>
        <w:t>当主副驾</w:t>
      </w:r>
      <w:r>
        <w:rPr>
          <w:rFonts w:hint="eastAsia"/>
          <w:highlight w:val="yellow"/>
        </w:rPr>
        <w:t>屏幕进行切换的时候</w:t>
      </w:r>
      <w:r>
        <w:rPr>
          <w:highlight w:val="yellow"/>
        </w:rPr>
        <w:t>不</w:t>
      </w:r>
      <w:r>
        <w:rPr>
          <w:rFonts w:hint="eastAsia"/>
          <w:highlight w:val="yellow"/>
        </w:rPr>
        <w:t>会切换Launcher的</w:t>
      </w:r>
      <w:ins w:id="41" w:author="孙颖" w:date="2019-12-18T23:44:12Z">
        <w:r>
          <w:rPr>
            <w:rFonts w:hint="default"/>
            <w:highlight w:val="yellow"/>
          </w:rPr>
          <w:t>中的</w:t>
        </w:r>
      </w:ins>
      <w:ins w:id="42" w:author="孙颖" w:date="2019-12-18T23:44:14Z">
        <w:r>
          <w:rPr>
            <w:rFonts w:hint="default"/>
            <w:highlight w:val="yellow"/>
          </w:rPr>
          <w:t>个性化</w:t>
        </w:r>
      </w:ins>
      <w:del w:id="43" w:author="孙颖" w:date="2019-12-18T23:44:15Z">
        <w:r>
          <w:rPr>
            <w:rFonts w:hint="eastAsia"/>
            <w:highlight w:val="yellow"/>
          </w:rPr>
          <w:delText>定制</w:delText>
        </w:r>
      </w:del>
      <w:r>
        <w:rPr>
          <w:rFonts w:hint="eastAsia"/>
          <w:highlight w:val="yellow"/>
        </w:rPr>
        <w:t>信息</w:t>
      </w:r>
      <w:ins w:id="44" w:author="孙颖" w:date="2019-12-18T23:44:20Z">
        <w:r>
          <w:rPr>
            <w:rFonts w:hint="default"/>
            <w:highlight w:val="yellow"/>
          </w:rPr>
          <w:t>（</w:t>
        </w:r>
      </w:ins>
      <w:ins w:id="45" w:author="孙颖" w:date="2019-12-18T23:44:21Z">
        <w:r>
          <w:rPr>
            <w:rFonts w:hint="default"/>
            <w:highlight w:val="yellow"/>
          </w:rPr>
          <w:t>如</w:t>
        </w:r>
      </w:ins>
      <w:ins w:id="46" w:author="孙颖" w:date="2019-12-18T23:44:23Z">
        <w:r>
          <w:rPr>
            <w:rFonts w:hint="default"/>
            <w:highlight w:val="yellow"/>
          </w:rPr>
          <w:t xml:space="preserve">dash </w:t>
        </w:r>
      </w:ins>
      <w:ins w:id="47" w:author="孙颖" w:date="2019-12-18T23:44:25Z">
        <w:r>
          <w:rPr>
            <w:rFonts w:hint="default"/>
            <w:highlight w:val="yellow"/>
          </w:rPr>
          <w:t>card的</w:t>
        </w:r>
      </w:ins>
      <w:ins w:id="48" w:author="孙颖" w:date="2019-12-18T23:44:36Z">
        <w:r>
          <w:rPr>
            <w:rFonts w:hint="default"/>
            <w:highlight w:val="yellow"/>
          </w:rPr>
          <w:t>内容和</w:t>
        </w:r>
      </w:ins>
      <w:ins w:id="49" w:author="孙颖" w:date="2019-12-18T23:44:37Z">
        <w:r>
          <w:rPr>
            <w:rFonts w:hint="default"/>
            <w:highlight w:val="yellow"/>
          </w:rPr>
          <w:t>顺序</w:t>
        </w:r>
      </w:ins>
      <w:ins w:id="50" w:author="孙颖" w:date="2019-12-18T23:44:20Z">
        <w:r>
          <w:rPr>
            <w:rFonts w:hint="default"/>
            <w:highlight w:val="yellow"/>
          </w:rPr>
          <w:t>）</w:t>
        </w:r>
      </w:ins>
      <w:r>
        <w:rPr>
          <w:rFonts w:hint="eastAsia"/>
          <w:highlight w:val="yellow"/>
        </w:rPr>
        <w:t>。</w:t>
      </w:r>
      <w:commentRangeEnd w:id="16"/>
      <w:r>
        <w:rPr>
          <w:rStyle w:val="26"/>
        </w:rPr>
        <w:commentReference w:id="16"/>
      </w:r>
    </w:p>
    <w:p>
      <w:pPr>
        <w:pStyle w:val="41"/>
        <w:ind w:left="840" w:leftChars="400" w:firstLine="0" w:firstLineChars="0"/>
      </w:pPr>
      <w:r>
        <w:rPr>
          <w:rFonts w:hint="eastAsia" w:ascii="微软雅黑" w:hAnsi="微软雅黑" w:eastAsia="微软雅黑"/>
          <w:color w:val="000000"/>
        </w:rPr>
        <w:t>包含内容：顶部天气账号信息+车辆/地图信息+ 半屏小卡片。</w:t>
      </w:r>
      <w:r>
        <w:rPr>
          <w:rFonts w:hint="eastAsia"/>
        </w:rPr>
        <w:t>首页静止状态默认是 （车辆卡片，天气和账号信息，半屏小卡片信息），向右滑动到负一屏幕（车辆信息+语音卡片），向左滑动到右一屏（应用小卡片）。</w:t>
      </w:r>
    </w:p>
    <w:p>
      <w:pPr>
        <w:pStyle w:val="5"/>
      </w:pPr>
      <w:r>
        <w:rPr>
          <w:rFonts w:hint="eastAsia"/>
        </w:rPr>
        <w:t>情感化卡片区</w:t>
      </w:r>
    </w:p>
    <w:p>
      <w:pPr>
        <w:pStyle w:val="41"/>
        <w:numPr>
          <w:ilvl w:val="0"/>
          <w:numId w:val="13"/>
        </w:numPr>
        <w:ind w:left="630" w:leftChars="300" w:firstLineChars="0"/>
      </w:pPr>
      <w:r>
        <w:rPr>
          <w:rFonts w:hint="eastAsia"/>
        </w:rPr>
        <w:t>账号天气</w:t>
      </w:r>
      <w:r>
        <w:rPr>
          <w:rFonts w:hint="eastAsia" w:ascii="Cambria" w:hAnsi="Cambria"/>
        </w:rPr>
        <w:t>+</w:t>
      </w:r>
      <w:r>
        <w:rPr>
          <w:rFonts w:hint="eastAsia"/>
        </w:rPr>
        <w:t>车辆</w:t>
      </w:r>
      <w:r>
        <w:t xml:space="preserve"> </w:t>
      </w:r>
    </w:p>
    <w:p>
      <w:pPr>
        <w:pStyle w:val="41"/>
        <w:numPr>
          <w:ilvl w:val="0"/>
          <w:numId w:val="14"/>
        </w:numPr>
        <w:ind w:left="1050" w:leftChars="500" w:firstLineChars="0"/>
      </w:pPr>
      <w:r>
        <w:rPr>
          <w:rFonts w:hint="eastAsia"/>
        </w:rPr>
        <w:t>天气信息：</w:t>
      </w:r>
    </w:p>
    <w:p>
      <w:pPr>
        <w:pStyle w:val="41"/>
        <w:numPr>
          <w:ilvl w:val="0"/>
          <w:numId w:val="15"/>
        </w:numPr>
        <w:ind w:left="1050" w:leftChars="500" w:firstLineChars="0"/>
      </w:pPr>
      <w:r>
        <w:rPr>
          <w:rFonts w:hint="eastAsia"/>
        </w:rPr>
        <w:t>结构化数据：当前温度，天气，天气图标（车辆静止状态下，车辆信息上部显示）；</w:t>
      </w:r>
    </w:p>
    <w:p>
      <w:pPr>
        <w:pStyle w:val="41"/>
        <w:numPr>
          <w:ilvl w:val="0"/>
          <w:numId w:val="15"/>
        </w:numPr>
        <w:ind w:left="1050" w:leftChars="500" w:firstLineChars="0"/>
      </w:pPr>
      <w:r>
        <w:rPr>
          <w:rFonts w:hint="eastAsia"/>
        </w:rPr>
        <w:t>天气类型目前支持8种：UNKNOWN-未知, SUN-晴, RAIN-雨, SNOW-雪, CLOUD-云,  WIND-风, FOG-雾, SAND_STORM-沙尘暴</w:t>
      </w:r>
    </w:p>
    <w:p>
      <w:pPr>
        <w:pStyle w:val="41"/>
        <w:numPr>
          <w:ilvl w:val="0"/>
          <w:numId w:val="15"/>
        </w:numPr>
        <w:ind w:left="1050" w:leftChars="500" w:firstLineChars="0"/>
      </w:pPr>
      <w:r>
        <w:rPr>
          <w:rFonts w:hint="eastAsia"/>
        </w:rPr>
        <w:t>监测车辆gps的位置，如果城市发生变化，天气需要刷新。</w:t>
      </w:r>
    </w:p>
    <w:p>
      <w:pPr>
        <w:pStyle w:val="41"/>
        <w:numPr>
          <w:ilvl w:val="0"/>
          <w:numId w:val="14"/>
        </w:numPr>
        <w:ind w:left="1050" w:leftChars="500" w:firstLineChars="0"/>
      </w:pPr>
      <w:r>
        <w:rPr>
          <w:rFonts w:hint="eastAsia"/>
        </w:rPr>
        <w:t>账号信息：</w:t>
      </w:r>
    </w:p>
    <w:p>
      <w:pPr>
        <w:pStyle w:val="41"/>
        <w:numPr>
          <w:ilvl w:val="0"/>
          <w:numId w:val="16"/>
        </w:numPr>
        <w:ind w:left="1050" w:leftChars="500" w:firstLineChars="0"/>
      </w:pPr>
      <w:r>
        <w:rPr>
          <w:rFonts w:hint="eastAsia"/>
        </w:rPr>
        <w:t>展示：用户名（2</w:t>
      </w:r>
      <w:r>
        <w:t>-20</w:t>
      </w:r>
      <w:r>
        <w:rPr>
          <w:rFonts w:hint="eastAsia"/>
        </w:rPr>
        <w:t>个英文字符），用户头像；</w:t>
      </w:r>
    </w:p>
    <w:p>
      <w:pPr>
        <w:pStyle w:val="41"/>
        <w:numPr>
          <w:ilvl w:val="0"/>
          <w:numId w:val="16"/>
        </w:numPr>
        <w:ind w:left="1050" w:leftChars="500" w:firstLineChars="0"/>
      </w:pPr>
      <w:r>
        <w:rPr>
          <w:rFonts w:hint="eastAsia"/>
        </w:rPr>
        <w:t>数据源：从账号模块读取当前的登录状态及登录信息；</w:t>
      </w:r>
    </w:p>
    <w:p>
      <w:pPr>
        <w:pStyle w:val="41"/>
        <w:numPr>
          <w:ilvl w:val="0"/>
          <w:numId w:val="16"/>
        </w:numPr>
        <w:ind w:left="1050" w:leftChars="500" w:firstLineChars="0"/>
      </w:pPr>
      <w:r>
        <w:rPr>
          <w:rFonts w:hint="eastAsia"/>
        </w:rPr>
        <w:t>跳转：未登录，默认显示【你好，福特！】引导用户登录账号，登录后可通过点击头像进入“个人中心”；登录后，显示【你好，用户名！】</w:t>
      </w:r>
    </w:p>
    <w:p>
      <w:pPr>
        <w:pStyle w:val="41"/>
        <w:numPr>
          <w:ilvl w:val="0"/>
          <w:numId w:val="14"/>
        </w:numPr>
        <w:ind w:left="1050" w:leftChars="500" w:firstLineChars="0"/>
      </w:pPr>
      <w:r>
        <w:rPr>
          <w:rFonts w:hint="eastAsia"/>
        </w:rPr>
        <w:t>车牌号：</w:t>
      </w:r>
    </w:p>
    <w:p>
      <w:pPr>
        <w:pStyle w:val="41"/>
        <w:numPr>
          <w:ilvl w:val="0"/>
          <w:numId w:val="17"/>
        </w:numPr>
        <w:ind w:left="1050" w:leftChars="500" w:firstLineChars="0"/>
      </w:pPr>
      <w:r>
        <w:rPr>
          <w:rFonts w:hint="eastAsia"/>
        </w:rPr>
        <w:t>展示：车牌号信息；如车牌号未填写，引导用户补充；首次进入需要一个引导；</w:t>
      </w:r>
    </w:p>
    <w:p>
      <w:pPr>
        <w:pStyle w:val="41"/>
        <w:numPr>
          <w:ilvl w:val="0"/>
          <w:numId w:val="17"/>
        </w:numPr>
        <w:ind w:left="1050" w:leftChars="500" w:firstLineChars="0"/>
      </w:pPr>
      <w:r>
        <w:rPr>
          <w:rFonts w:hint="eastAsia"/>
        </w:rPr>
        <w:t>跳转：未填写可跳转到个人中心车牌号编辑页面；</w:t>
      </w:r>
    </w:p>
    <w:p>
      <w:pPr>
        <w:pStyle w:val="41"/>
        <w:numPr>
          <w:ilvl w:val="0"/>
          <w:numId w:val="14"/>
        </w:numPr>
        <w:ind w:left="1050" w:leftChars="500" w:firstLineChars="0"/>
      </w:pPr>
      <w:r>
        <w:rPr>
          <w:rFonts w:hint="eastAsia"/>
        </w:rPr>
        <w:t>道路限行图标：</w:t>
      </w:r>
    </w:p>
    <w:p>
      <w:pPr>
        <w:pStyle w:val="41"/>
        <w:numPr>
          <w:ilvl w:val="0"/>
          <w:numId w:val="18"/>
        </w:numPr>
        <w:ind w:left="1050" w:leftChars="500" w:firstLineChars="0"/>
      </w:pPr>
      <w:r>
        <w:rPr>
          <w:rFonts w:hint="eastAsia"/>
        </w:rPr>
        <w:t>展示：当前车牌号信息，从限行接口查询当前城市限行的数据；</w:t>
      </w:r>
    </w:p>
    <w:p>
      <w:pPr>
        <w:pStyle w:val="41"/>
        <w:numPr>
          <w:ilvl w:val="0"/>
          <w:numId w:val="18"/>
        </w:numPr>
        <w:ind w:left="1050" w:leftChars="500" w:firstLineChars="0"/>
      </w:pPr>
      <w:r>
        <w:rPr>
          <w:rFonts w:hint="eastAsia"/>
        </w:rPr>
        <w:t>策略：如当前城市有给出，如没有则不展示；</w:t>
      </w:r>
    </w:p>
    <w:p>
      <w:pPr>
        <w:pStyle w:val="41"/>
        <w:numPr>
          <w:ilvl w:val="0"/>
          <w:numId w:val="14"/>
        </w:numPr>
        <w:ind w:left="1050" w:leftChars="500" w:firstLineChars="0"/>
      </w:pPr>
      <w:r>
        <w:rPr>
          <w:rFonts w:hint="eastAsia"/>
        </w:rPr>
        <w:t>车内外 PM2.5数值展示，数据来源于二期AAR净化设备。</w:t>
      </w:r>
    </w:p>
    <w:p>
      <w:pPr>
        <w:pStyle w:val="41"/>
        <w:numPr>
          <w:ilvl w:val="0"/>
          <w:numId w:val="14"/>
        </w:numPr>
        <w:ind w:left="1050" w:leftChars="500" w:firstLineChars="0"/>
      </w:pPr>
      <w:r>
        <w:rPr>
          <w:rFonts w:hint="eastAsia"/>
        </w:rPr>
        <w:t>陪伴天数：</w:t>
      </w:r>
    </w:p>
    <w:p>
      <w:pPr>
        <w:pStyle w:val="41"/>
        <w:numPr>
          <w:ilvl w:val="0"/>
          <w:numId w:val="19"/>
        </w:numPr>
        <w:ind w:left="1050" w:leftChars="500" w:firstLineChars="0"/>
        <w:rPr>
          <w:color w:val="000000"/>
        </w:rPr>
      </w:pPr>
      <w:r>
        <w:rPr>
          <w:rFonts w:hint="eastAsia"/>
        </w:rPr>
        <w:t>展示：“</w:t>
      </w:r>
      <w:r>
        <w:rPr>
          <w:rFonts w:hint="eastAsia"/>
          <w:color w:val="000000"/>
        </w:rPr>
        <w:t>已经安全守护您xx天”，从正式激活日期当天开始计算（格式：N天，没有小数点，超过1天则计为2天）；</w:t>
      </w:r>
    </w:p>
    <w:p>
      <w:pPr>
        <w:pStyle w:val="41"/>
        <w:numPr>
          <w:ilvl w:val="0"/>
          <w:numId w:val="19"/>
        </w:numPr>
        <w:ind w:left="1050" w:leftChars="500" w:firstLineChars="0"/>
        <w:rPr>
          <w:color w:val="000000"/>
        </w:rPr>
      </w:pPr>
      <w:r>
        <w:rPr>
          <w:rFonts w:hint="eastAsia"/>
        </w:rPr>
        <w:t>数据来源：</w:t>
      </w:r>
      <w:r>
        <w:rPr>
          <w:rFonts w:hint="eastAsia"/>
          <w:bCs/>
        </w:rPr>
        <w:t>账号信息绑定vin后（手机绑定车辆），第一次登录车机的时间。</w:t>
      </w:r>
      <w:r>
        <w:rPr>
          <w:rFonts w:hint="eastAsia"/>
        </w:rPr>
        <w:t>版本更新和更换账号，不影响时间显示。</w:t>
      </w:r>
    </w:p>
    <w:p>
      <w:pPr>
        <w:pStyle w:val="41"/>
        <w:numPr>
          <w:ilvl w:val="0"/>
          <w:numId w:val="19"/>
        </w:numPr>
        <w:ind w:left="1050" w:leftChars="500" w:firstLineChars="0"/>
        <w:rPr>
          <w:rFonts w:ascii="微软雅黑" w:hAnsi="微软雅黑" w:eastAsia="微软雅黑"/>
          <w:color w:val="000000"/>
        </w:rPr>
      </w:pPr>
      <w:r>
        <w:rPr>
          <w:rFonts w:hint="eastAsia"/>
        </w:rPr>
        <w:t xml:space="preserve"> 跳转：点击安全盾牌和文字，跳转到调起安全的app；</w:t>
      </w:r>
    </w:p>
    <w:p>
      <w:pPr>
        <w:ind w:left="1680" w:leftChars="800"/>
      </w:pPr>
      <w:r>
        <w:rPr>
          <w:rFonts w:hint="eastAsia"/>
        </w:rPr>
        <w:t>1）登录状态：已安全守护您N天。点击跳转 车机助手（原名称安全管理）。</w:t>
      </w:r>
    </w:p>
    <w:p>
      <w:pPr>
        <w:ind w:left="1680" w:leftChars="800"/>
      </w:pPr>
      <w:r>
        <w:rPr>
          <w:rFonts w:hint="eastAsia"/>
        </w:rPr>
        <w:t>2）未登录状态：登录后可查看更多守护信息。点击跳转 车机助手（原名称安全管理）。</w:t>
      </w:r>
    </w:p>
    <w:p>
      <w:pPr>
        <w:pStyle w:val="41"/>
        <w:numPr>
          <w:ilvl w:val="0"/>
          <w:numId w:val="13"/>
        </w:numPr>
        <w:ind w:left="630" w:leftChars="300" w:firstLineChars="0"/>
      </w:pPr>
      <w:r>
        <w:rPr>
          <w:rFonts w:hint="eastAsia"/>
        </w:rPr>
        <w:t>地图信息</w:t>
      </w:r>
    </w:p>
    <w:p>
      <w:pPr>
        <w:pStyle w:val="41"/>
        <w:ind w:left="1350" w:leftChars="643" w:firstLine="0" w:firstLineChars="0"/>
      </w:pPr>
      <w:r>
        <w:rPr>
          <w:rFonts w:hint="eastAsia"/>
        </w:rPr>
        <w:t>支持两种模式：定位模式、导航模式，两个模式采用手动切换，在地图的搜索框里输入目的地，发起导航即进入导航模式。未登录账号不可使用导航。</w:t>
      </w:r>
    </w:p>
    <w:p>
      <w:pPr>
        <w:pStyle w:val="41"/>
        <w:numPr>
          <w:ilvl w:val="0"/>
          <w:numId w:val="20"/>
        </w:numPr>
        <w:ind w:left="1050" w:leftChars="500" w:firstLineChars="0"/>
      </w:pPr>
      <w:r>
        <w:rPr>
          <w:rFonts w:hint="eastAsia" w:ascii="微软雅黑" w:hAnsi="微软雅黑" w:eastAsia="微软雅黑"/>
          <w:b/>
          <w:bCs/>
          <w:color w:val="000000"/>
        </w:rPr>
        <w:t>加载策略</w:t>
      </w:r>
      <w:r>
        <w:rPr>
          <w:rFonts w:hint="eastAsia" w:ascii="微软雅黑" w:hAnsi="微软雅黑" w:eastAsia="微软雅黑"/>
          <w:color w:val="000000"/>
        </w:rPr>
        <w:t>：</w:t>
      </w:r>
      <w:r>
        <w:rPr>
          <w:rFonts w:hint="eastAsia"/>
          <w:color w:val="000000"/>
        </w:rPr>
        <w:t>车刚启动时，地图未渲染完成，此时需要设计一个默认静态图片，避免空白卡片体验差；</w:t>
      </w:r>
    </w:p>
    <w:p>
      <w:pPr>
        <w:pStyle w:val="41"/>
        <w:numPr>
          <w:ilvl w:val="0"/>
          <w:numId w:val="20"/>
        </w:numPr>
        <w:ind w:left="1050" w:leftChars="500" w:firstLineChars="0"/>
      </w:pPr>
      <w:r>
        <w:rPr>
          <w:rFonts w:hint="eastAsia" w:ascii="微软雅黑" w:hAnsi="微软雅黑" w:eastAsia="微软雅黑"/>
          <w:b/>
          <w:bCs/>
          <w:color w:val="000000"/>
        </w:rPr>
        <w:t>定位模式</w:t>
      </w:r>
      <w:r>
        <w:rPr>
          <w:rFonts w:hint="eastAsia" w:ascii="微软雅黑" w:hAnsi="微软雅黑" w:eastAsia="微软雅黑"/>
          <w:color w:val="000000"/>
        </w:rPr>
        <w:t>：非导航状态：</w:t>
      </w:r>
    </w:p>
    <w:p>
      <w:pPr>
        <w:pStyle w:val="41"/>
        <w:numPr>
          <w:ilvl w:val="4"/>
          <w:numId w:val="21"/>
        </w:numPr>
        <w:ind w:left="2310" w:leftChars="1100" w:firstLineChars="0"/>
      </w:pPr>
      <w:r>
        <w:rPr>
          <w:rFonts w:hint="eastAsia"/>
        </w:rPr>
        <w:t>提示箭头朝上的定位点，正北模式，周围路网无路况，不支持缩放比例；</w:t>
      </w:r>
    </w:p>
    <w:p>
      <w:pPr>
        <w:pStyle w:val="41"/>
        <w:numPr>
          <w:ilvl w:val="4"/>
          <w:numId w:val="21"/>
        </w:numPr>
        <w:ind w:left="2310" w:leftChars="1100" w:firstLineChars="0"/>
      </w:pPr>
      <w:r>
        <w:rPr>
          <w:rFonts w:hint="eastAsia"/>
        </w:rPr>
        <w:t>【发现周边】： 地图卡片展示 发现周边入口，</w:t>
      </w:r>
      <w:r>
        <w:rPr>
          <w:rFonts w:hint="eastAsia"/>
          <w:color w:val="C00000"/>
        </w:rPr>
        <w:t>点击搜索入口进入到地图应用内部更多服务页面。</w:t>
      </w:r>
      <w:r>
        <w:rPr>
          <w:rFonts w:hint="eastAsia"/>
        </w:rPr>
        <w:t xml:space="preserve"> 开启导航后，入口隐藏。 </w:t>
      </w:r>
    </w:p>
    <w:p>
      <w:pPr>
        <w:pStyle w:val="41"/>
        <w:numPr>
          <w:ilvl w:val="0"/>
          <w:numId w:val="21"/>
        </w:numPr>
        <w:ind w:left="1050" w:leftChars="500" w:firstLineChars="0"/>
      </w:pPr>
      <w:r>
        <w:rPr>
          <w:rFonts w:hint="eastAsia" w:ascii="微软雅黑" w:hAnsi="微软雅黑" w:eastAsia="微软雅黑"/>
          <w:b/>
          <w:bCs/>
          <w:color w:val="000000"/>
        </w:rPr>
        <w:t>导航模式</w:t>
      </w:r>
      <w:r>
        <w:rPr>
          <w:rFonts w:hint="eastAsia" w:ascii="微软雅黑" w:hAnsi="微软雅黑" w:eastAsia="微软雅黑"/>
          <w:color w:val="000000"/>
        </w:rPr>
        <w:t>：导航状态：</w:t>
      </w:r>
    </w:p>
    <w:p>
      <w:pPr>
        <w:pStyle w:val="41"/>
        <w:numPr>
          <w:ilvl w:val="4"/>
          <w:numId w:val="21"/>
        </w:numPr>
        <w:ind w:left="2310" w:leftChars="1100" w:firstLineChars="0"/>
      </w:pPr>
      <w:r>
        <w:rPr>
          <w:rFonts w:hint="eastAsia" w:ascii="微软雅黑" w:hAnsi="微软雅黑" w:eastAsia="微软雅黑"/>
          <w:color w:val="000000"/>
        </w:rPr>
        <w:t>显示导航小箭头，正北模式，起点到终点蚯蚓线，起点和终点的颜色不同，蚯蚓线中有路况情况，周围路网无路况，不支持缩放比例。</w:t>
      </w:r>
    </w:p>
    <w:p>
      <w:pPr>
        <w:pStyle w:val="41"/>
        <w:numPr>
          <w:ilvl w:val="4"/>
          <w:numId w:val="21"/>
        </w:numPr>
        <w:ind w:left="2310" w:leftChars="1100" w:firstLineChars="0"/>
        <w:rPr>
          <w:color w:val="C00000"/>
        </w:rPr>
      </w:pPr>
      <w:r>
        <w:rPr>
          <w:rFonts w:ascii="微软雅黑" w:hAnsi="微软雅黑" w:eastAsia="微软雅黑"/>
        </w:rPr>
        <w:t>【</w:t>
      </w:r>
      <w:r>
        <w:rPr>
          <w:rFonts w:hint="eastAsia" w:ascii="微软雅黑" w:hAnsi="微软雅黑" w:eastAsia="微软雅黑"/>
        </w:rPr>
        <w:t>诱导面板</w:t>
      </w:r>
      <w:r>
        <w:rPr>
          <w:rFonts w:ascii="微软雅黑" w:hAnsi="微软雅黑" w:eastAsia="微软雅黑"/>
        </w:rPr>
        <w:t>】</w:t>
      </w:r>
      <w:r>
        <w:rPr>
          <w:rFonts w:hint="eastAsia" w:ascii="微软雅黑" w:hAnsi="微软雅黑" w:eastAsia="微软雅黑"/>
        </w:rPr>
        <w:t>展示信息包含:下一个机动点诱导信息 icon、当前位置距离下一个机动点距离。</w:t>
      </w:r>
      <w:r>
        <w:rPr>
          <w:rFonts w:ascii="微软雅黑" w:hAnsi="微软雅黑" w:eastAsia="微软雅黑"/>
          <w:color w:val="C00000"/>
        </w:rPr>
        <w:t>点击诱导面板进入地图应用。</w:t>
      </w:r>
    </w:p>
    <w:p>
      <w:pPr>
        <w:ind w:leftChars="0"/>
      </w:pPr>
    </w:p>
    <w:p>
      <w:pPr>
        <w:pStyle w:val="41"/>
        <w:numPr>
          <w:ilvl w:val="0"/>
          <w:numId w:val="13"/>
        </w:numPr>
        <w:ind w:left="630" w:leftChars="300" w:firstLineChars="0"/>
      </w:pPr>
      <w:r>
        <w:rPr>
          <w:rFonts w:hint="eastAsia" w:ascii="微软雅黑" w:hAnsi="微软雅黑" w:eastAsia="微软雅黑"/>
          <w:color w:val="000000"/>
        </w:rPr>
        <w:t xml:space="preserve"> </w:t>
      </w:r>
      <w:r>
        <w:rPr>
          <w:rFonts w:hint="eastAsia"/>
        </w:rPr>
        <w:t>车辆和地图卡片切换策略</w:t>
      </w:r>
    </w:p>
    <w:p>
      <w:pPr>
        <w:pStyle w:val="41"/>
        <w:numPr>
          <w:ilvl w:val="0"/>
          <w:numId w:val="22"/>
        </w:numPr>
        <w:ind w:leftChars="0" w:firstLineChars="0"/>
        <w:rPr>
          <w:b/>
        </w:rPr>
      </w:pPr>
      <w:r>
        <w:rPr>
          <w:rFonts w:hint="eastAsia"/>
          <w:b/>
        </w:rPr>
        <w:t>自动档策略：</w:t>
      </w:r>
    </w:p>
    <w:p>
      <w:pPr>
        <w:pStyle w:val="41"/>
        <w:ind w:left="1620" w:leftChars="0" w:firstLine="0" w:firstLineChars="0"/>
      </w:pPr>
      <w:r>
        <w:rPr>
          <w:rFonts w:hint="eastAsia"/>
        </w:rPr>
        <w:t>IVI启动状态，静止挡（挂Ｐ档）：默认是车辆卡片；行驶挡（挂D/ L/N档）：进入行车模式，展示地图卡片（默认是定位模式，如果输入了目的地，进入导航模式）；</w:t>
      </w:r>
    </w:p>
    <w:p>
      <w:pPr>
        <w:ind w:left="1260" w:leftChars="600"/>
        <w:rPr>
          <w:b/>
        </w:rPr>
      </w:pPr>
      <w:r>
        <w:rPr>
          <w:rFonts w:hint="eastAsia"/>
          <w:b/>
        </w:rPr>
        <w:t>2）.手动挡策略：</w:t>
      </w:r>
    </w:p>
    <w:p>
      <w:pPr>
        <w:ind w:left="1260" w:leftChars="600"/>
      </w:pPr>
      <w:r>
        <w:rPr>
          <w:rFonts w:hint="eastAsia"/>
        </w:rPr>
        <w:t xml:space="preserve"> IVI启动状态，静止挡（挂N挡）：默认是车辆卡片；行驶挡（挂12345）：进入行车模式，展示地图卡片（默认是定位模式，如果输入了目的地，进入导航模式）；</w:t>
      </w:r>
    </w:p>
    <w:tbl>
      <w:tblPr>
        <w:tblStyle w:val="27"/>
        <w:tblW w:w="9160" w:type="dxa"/>
        <w:tblInd w:w="651" w:type="dxa"/>
        <w:tblLayout w:type="fixed"/>
        <w:tblCellMar>
          <w:top w:w="0" w:type="dxa"/>
          <w:left w:w="108" w:type="dxa"/>
          <w:bottom w:w="0" w:type="dxa"/>
          <w:right w:w="108" w:type="dxa"/>
        </w:tblCellMar>
      </w:tblPr>
      <w:tblGrid>
        <w:gridCol w:w="1300"/>
        <w:gridCol w:w="3420"/>
        <w:gridCol w:w="4440"/>
      </w:tblGrid>
      <w:tr>
        <w:tblPrEx>
          <w:tblLayout w:type="fixed"/>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sz w:val="18"/>
              </w:rPr>
            </w:pPr>
            <w:r>
              <w:rPr>
                <w:rFonts w:hint="eastAsia"/>
                <w:sz w:val="18"/>
              </w:rPr>
              <w:t>策略类型</w:t>
            </w:r>
          </w:p>
        </w:tc>
        <w:tc>
          <w:tcPr>
            <w:tcW w:w="3420" w:type="dxa"/>
            <w:tcBorders>
              <w:top w:val="single" w:color="auto" w:sz="4" w:space="0"/>
              <w:left w:val="nil"/>
              <w:bottom w:val="single" w:color="auto" w:sz="4" w:space="0"/>
              <w:right w:val="single" w:color="auto" w:sz="4" w:space="0"/>
            </w:tcBorders>
            <w:shd w:val="clear" w:color="auto" w:fill="BEBEBE" w:themeFill="background1" w:themeFillShade="BF"/>
            <w:vAlign w:val="center"/>
          </w:tcPr>
          <w:p>
            <w:pPr>
              <w:jc w:val="center"/>
              <w:rPr>
                <w:sz w:val="18"/>
              </w:rPr>
            </w:pPr>
            <w:r>
              <w:rPr>
                <w:rFonts w:hint="eastAsia"/>
                <w:sz w:val="18"/>
              </w:rPr>
              <w:t>静止状态：切换到车辆大卡片</w:t>
            </w:r>
          </w:p>
        </w:tc>
        <w:tc>
          <w:tcPr>
            <w:tcW w:w="4440" w:type="dxa"/>
            <w:tcBorders>
              <w:top w:val="single" w:color="auto" w:sz="4" w:space="0"/>
              <w:left w:val="nil"/>
              <w:bottom w:val="single" w:color="auto" w:sz="4" w:space="0"/>
              <w:right w:val="single" w:color="auto" w:sz="4" w:space="0"/>
            </w:tcBorders>
            <w:shd w:val="clear" w:color="auto" w:fill="BEBEBE" w:themeFill="background1" w:themeFillShade="BF"/>
            <w:vAlign w:val="center"/>
          </w:tcPr>
          <w:p>
            <w:pPr>
              <w:jc w:val="center"/>
              <w:rPr>
                <w:sz w:val="18"/>
              </w:rPr>
            </w:pPr>
            <w:r>
              <w:rPr>
                <w:rFonts w:hint="eastAsia"/>
                <w:sz w:val="18"/>
              </w:rPr>
              <w:t>运动状态：切换到地图大卡片</w:t>
            </w:r>
          </w:p>
        </w:tc>
      </w:tr>
      <w:tr>
        <w:tblPrEx>
          <w:tblLayout w:type="fixed"/>
        </w:tblPrEx>
        <w:trPr>
          <w:trHeight w:val="320" w:hRule="atLeast"/>
        </w:trPr>
        <w:tc>
          <w:tcPr>
            <w:tcW w:w="1300" w:type="dxa"/>
            <w:vMerge w:val="restart"/>
            <w:tcBorders>
              <w:top w:val="nil"/>
              <w:left w:val="single" w:color="auto" w:sz="4" w:space="0"/>
              <w:bottom w:val="single" w:color="000000" w:sz="4" w:space="0"/>
              <w:right w:val="single" w:color="auto" w:sz="4" w:space="0"/>
            </w:tcBorders>
            <w:vAlign w:val="center"/>
          </w:tcPr>
          <w:p>
            <w:pPr>
              <w:jc w:val="center"/>
              <w:rPr>
                <w:sz w:val="18"/>
              </w:rPr>
            </w:pPr>
            <w:r>
              <w:rPr>
                <w:rFonts w:hint="eastAsia"/>
                <w:sz w:val="18"/>
              </w:rPr>
              <w:t>自动挡</w:t>
            </w:r>
          </w:p>
        </w:tc>
        <w:tc>
          <w:tcPr>
            <w:tcW w:w="3420" w:type="dxa"/>
            <w:tcBorders>
              <w:top w:val="nil"/>
              <w:left w:val="nil"/>
              <w:bottom w:val="single" w:color="auto" w:sz="4" w:space="0"/>
              <w:right w:val="single" w:color="auto" w:sz="4" w:space="0"/>
            </w:tcBorders>
            <w:vAlign w:val="center"/>
          </w:tcPr>
          <w:p>
            <w:pPr>
              <w:jc w:val="center"/>
              <w:rPr>
                <w:sz w:val="18"/>
              </w:rPr>
            </w:pPr>
            <w:r>
              <w:rPr>
                <w:rFonts w:hint="eastAsia"/>
                <w:sz w:val="18"/>
              </w:rPr>
              <w:t>停车挡：P（park）</w:t>
            </w:r>
          </w:p>
        </w:tc>
        <w:tc>
          <w:tcPr>
            <w:tcW w:w="4440" w:type="dxa"/>
            <w:tcBorders>
              <w:top w:val="nil"/>
              <w:left w:val="nil"/>
              <w:bottom w:val="single" w:color="auto" w:sz="4" w:space="0"/>
              <w:right w:val="single" w:color="auto" w:sz="4" w:space="0"/>
            </w:tcBorders>
            <w:vAlign w:val="center"/>
          </w:tcPr>
          <w:p>
            <w:pPr>
              <w:jc w:val="center"/>
              <w:rPr>
                <w:sz w:val="18"/>
              </w:rPr>
            </w:pPr>
            <w:r>
              <w:rPr>
                <w:rFonts w:hint="eastAsia"/>
                <w:sz w:val="18"/>
              </w:rPr>
              <w:t>倒档：R（reverse）</w:t>
            </w:r>
          </w:p>
        </w:tc>
      </w:tr>
      <w:tr>
        <w:tblPrEx>
          <w:tblLayout w:type="fixed"/>
        </w:tblPrEx>
        <w:trPr>
          <w:trHeight w:val="320" w:hRule="atLeast"/>
        </w:trPr>
        <w:tc>
          <w:tcPr>
            <w:tcW w:w="1300" w:type="dxa"/>
            <w:vMerge w:val="continue"/>
            <w:tcBorders>
              <w:top w:val="nil"/>
              <w:left w:val="single" w:color="auto" w:sz="4" w:space="0"/>
              <w:bottom w:val="single" w:color="000000" w:sz="4" w:space="0"/>
              <w:right w:val="single" w:color="auto" w:sz="4" w:space="0"/>
            </w:tcBorders>
            <w:vAlign w:val="center"/>
          </w:tcPr>
          <w:p>
            <w:pPr>
              <w:jc w:val="center"/>
              <w:rPr>
                <w:sz w:val="18"/>
              </w:rPr>
            </w:pPr>
          </w:p>
        </w:tc>
        <w:tc>
          <w:tcPr>
            <w:tcW w:w="3420" w:type="dxa"/>
            <w:tcBorders>
              <w:top w:val="nil"/>
              <w:left w:val="nil"/>
              <w:bottom w:val="single" w:color="auto" w:sz="4" w:space="0"/>
              <w:right w:val="single" w:color="auto" w:sz="4" w:space="0"/>
            </w:tcBorders>
            <w:vAlign w:val="center"/>
          </w:tcPr>
          <w:p>
            <w:pPr>
              <w:jc w:val="center"/>
              <w:rPr>
                <w:sz w:val="18"/>
              </w:rPr>
            </w:pPr>
          </w:p>
        </w:tc>
        <w:tc>
          <w:tcPr>
            <w:tcW w:w="4440" w:type="dxa"/>
            <w:tcBorders>
              <w:top w:val="nil"/>
              <w:left w:val="nil"/>
              <w:bottom w:val="single" w:color="auto" w:sz="4" w:space="0"/>
              <w:right w:val="single" w:color="auto" w:sz="4" w:space="0"/>
            </w:tcBorders>
            <w:vAlign w:val="center"/>
          </w:tcPr>
          <w:p>
            <w:pPr>
              <w:jc w:val="center"/>
              <w:rPr>
                <w:sz w:val="18"/>
              </w:rPr>
            </w:pPr>
            <w:r>
              <w:rPr>
                <w:rFonts w:hint="eastAsia"/>
                <w:sz w:val="18"/>
              </w:rPr>
              <w:t>空挡：N（neutral）</w:t>
            </w:r>
          </w:p>
        </w:tc>
      </w:tr>
      <w:tr>
        <w:tblPrEx>
          <w:tblLayout w:type="fixed"/>
        </w:tblPrEx>
        <w:trPr>
          <w:trHeight w:val="320" w:hRule="atLeast"/>
        </w:trPr>
        <w:tc>
          <w:tcPr>
            <w:tcW w:w="1300" w:type="dxa"/>
            <w:vMerge w:val="continue"/>
            <w:tcBorders>
              <w:top w:val="nil"/>
              <w:left w:val="single" w:color="auto" w:sz="4" w:space="0"/>
              <w:bottom w:val="single" w:color="000000" w:sz="4" w:space="0"/>
              <w:right w:val="single" w:color="auto" w:sz="4" w:space="0"/>
            </w:tcBorders>
            <w:vAlign w:val="center"/>
          </w:tcPr>
          <w:p>
            <w:pPr>
              <w:jc w:val="center"/>
              <w:rPr>
                <w:sz w:val="18"/>
              </w:rPr>
            </w:pPr>
          </w:p>
        </w:tc>
        <w:tc>
          <w:tcPr>
            <w:tcW w:w="3420" w:type="dxa"/>
            <w:tcBorders>
              <w:top w:val="nil"/>
              <w:left w:val="nil"/>
              <w:bottom w:val="single" w:color="auto" w:sz="4" w:space="0"/>
              <w:right w:val="single" w:color="auto" w:sz="4" w:space="0"/>
            </w:tcBorders>
            <w:vAlign w:val="center"/>
          </w:tcPr>
          <w:p>
            <w:pPr>
              <w:jc w:val="center"/>
              <w:rPr>
                <w:sz w:val="18"/>
              </w:rPr>
            </w:pPr>
          </w:p>
        </w:tc>
        <w:tc>
          <w:tcPr>
            <w:tcW w:w="4440" w:type="dxa"/>
            <w:tcBorders>
              <w:top w:val="nil"/>
              <w:left w:val="nil"/>
              <w:bottom w:val="single" w:color="auto" w:sz="4" w:space="0"/>
              <w:right w:val="single" w:color="auto" w:sz="4" w:space="0"/>
            </w:tcBorders>
            <w:vAlign w:val="center"/>
          </w:tcPr>
          <w:p>
            <w:pPr>
              <w:jc w:val="center"/>
              <w:rPr>
                <w:sz w:val="18"/>
              </w:rPr>
            </w:pPr>
            <w:r>
              <w:rPr>
                <w:rFonts w:hint="eastAsia"/>
                <w:sz w:val="18"/>
              </w:rPr>
              <w:t>行车挡：D（drive）</w:t>
            </w:r>
          </w:p>
        </w:tc>
      </w:tr>
      <w:tr>
        <w:tblPrEx>
          <w:tblLayout w:type="fixed"/>
        </w:tblPrEx>
        <w:trPr>
          <w:trHeight w:val="320" w:hRule="atLeast"/>
        </w:trPr>
        <w:tc>
          <w:tcPr>
            <w:tcW w:w="1300" w:type="dxa"/>
            <w:tcBorders>
              <w:top w:val="nil"/>
              <w:left w:val="single" w:color="auto" w:sz="4" w:space="0"/>
              <w:bottom w:val="single" w:color="000000" w:sz="4" w:space="0"/>
              <w:right w:val="single" w:color="auto" w:sz="4" w:space="0"/>
            </w:tcBorders>
            <w:vAlign w:val="center"/>
          </w:tcPr>
          <w:p>
            <w:pPr>
              <w:jc w:val="center"/>
              <w:rPr>
                <w:sz w:val="18"/>
              </w:rPr>
            </w:pPr>
          </w:p>
        </w:tc>
        <w:tc>
          <w:tcPr>
            <w:tcW w:w="3420" w:type="dxa"/>
            <w:tcBorders>
              <w:top w:val="nil"/>
              <w:left w:val="nil"/>
              <w:bottom w:val="single" w:color="auto" w:sz="4" w:space="0"/>
              <w:right w:val="single" w:color="auto" w:sz="4" w:space="0"/>
            </w:tcBorders>
            <w:vAlign w:val="center"/>
          </w:tcPr>
          <w:p>
            <w:pPr>
              <w:jc w:val="center"/>
              <w:rPr>
                <w:sz w:val="18"/>
              </w:rPr>
            </w:pPr>
          </w:p>
        </w:tc>
        <w:tc>
          <w:tcPr>
            <w:tcW w:w="4440" w:type="dxa"/>
            <w:tcBorders>
              <w:top w:val="nil"/>
              <w:left w:val="nil"/>
              <w:bottom w:val="single" w:color="auto" w:sz="4" w:space="0"/>
              <w:right w:val="single" w:color="auto" w:sz="4" w:space="0"/>
            </w:tcBorders>
            <w:vAlign w:val="center"/>
          </w:tcPr>
          <w:p>
            <w:pPr>
              <w:jc w:val="center"/>
              <w:rPr>
                <w:sz w:val="18"/>
              </w:rPr>
            </w:pPr>
            <w:r>
              <w:rPr>
                <w:rFonts w:hint="eastAsia"/>
                <w:sz w:val="18"/>
              </w:rPr>
              <w:t>运动档/低速下坡档：S/L</w:t>
            </w:r>
          </w:p>
        </w:tc>
      </w:tr>
      <w:tr>
        <w:tblPrEx>
          <w:tblLayout w:type="fixed"/>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sz w:val="18"/>
              </w:rPr>
            </w:pPr>
            <w:r>
              <w:rPr>
                <w:rFonts w:hint="eastAsia"/>
                <w:sz w:val="18"/>
              </w:rPr>
              <w:t>策略类型</w:t>
            </w:r>
          </w:p>
        </w:tc>
        <w:tc>
          <w:tcPr>
            <w:tcW w:w="3420" w:type="dxa"/>
            <w:tcBorders>
              <w:top w:val="single" w:color="auto" w:sz="4" w:space="0"/>
              <w:left w:val="nil"/>
              <w:bottom w:val="single" w:color="auto" w:sz="4" w:space="0"/>
              <w:right w:val="single" w:color="auto" w:sz="4" w:space="0"/>
            </w:tcBorders>
            <w:shd w:val="clear" w:color="auto" w:fill="BEBEBE" w:themeFill="background1" w:themeFillShade="BF"/>
            <w:vAlign w:val="center"/>
          </w:tcPr>
          <w:p>
            <w:pPr>
              <w:jc w:val="center"/>
              <w:rPr>
                <w:sz w:val="18"/>
              </w:rPr>
            </w:pPr>
            <w:r>
              <w:rPr>
                <w:rFonts w:hint="eastAsia"/>
                <w:sz w:val="18"/>
              </w:rPr>
              <w:t>静止状态：切换到车辆大卡片</w:t>
            </w:r>
          </w:p>
        </w:tc>
        <w:tc>
          <w:tcPr>
            <w:tcW w:w="4440" w:type="dxa"/>
            <w:tcBorders>
              <w:top w:val="single" w:color="auto" w:sz="4" w:space="0"/>
              <w:left w:val="nil"/>
              <w:bottom w:val="single" w:color="auto" w:sz="4" w:space="0"/>
              <w:right w:val="single" w:color="auto" w:sz="4" w:space="0"/>
            </w:tcBorders>
            <w:shd w:val="clear" w:color="auto" w:fill="BEBEBE" w:themeFill="background1" w:themeFillShade="BF"/>
            <w:vAlign w:val="center"/>
          </w:tcPr>
          <w:p>
            <w:pPr>
              <w:jc w:val="center"/>
              <w:rPr>
                <w:sz w:val="18"/>
              </w:rPr>
            </w:pPr>
            <w:r>
              <w:rPr>
                <w:rFonts w:hint="eastAsia"/>
                <w:sz w:val="18"/>
              </w:rPr>
              <w:t>运动状态：切换到地图大卡片</w:t>
            </w:r>
          </w:p>
        </w:tc>
      </w:tr>
      <w:tr>
        <w:tblPrEx>
          <w:tblLayout w:type="fixed"/>
        </w:tblPrEx>
        <w:trPr>
          <w:trHeight w:val="320" w:hRule="atLeast"/>
        </w:trPr>
        <w:tc>
          <w:tcPr>
            <w:tcW w:w="1300" w:type="dxa"/>
            <w:vMerge w:val="restart"/>
            <w:tcBorders>
              <w:top w:val="nil"/>
              <w:left w:val="single" w:color="auto" w:sz="4" w:space="0"/>
              <w:bottom w:val="single" w:color="000000" w:sz="4" w:space="0"/>
              <w:right w:val="single" w:color="auto" w:sz="4" w:space="0"/>
            </w:tcBorders>
            <w:vAlign w:val="center"/>
          </w:tcPr>
          <w:p>
            <w:pPr>
              <w:jc w:val="center"/>
              <w:rPr>
                <w:sz w:val="18"/>
              </w:rPr>
            </w:pPr>
            <w:r>
              <w:rPr>
                <w:rFonts w:hint="eastAsia"/>
                <w:sz w:val="18"/>
              </w:rPr>
              <w:t>手动档</w:t>
            </w:r>
          </w:p>
        </w:tc>
        <w:tc>
          <w:tcPr>
            <w:tcW w:w="3420" w:type="dxa"/>
            <w:tcBorders>
              <w:top w:val="nil"/>
              <w:left w:val="nil"/>
              <w:bottom w:val="single" w:color="auto" w:sz="4" w:space="0"/>
              <w:right w:val="single" w:color="auto" w:sz="4" w:space="0"/>
            </w:tcBorders>
            <w:vAlign w:val="center"/>
          </w:tcPr>
          <w:p>
            <w:pPr>
              <w:jc w:val="center"/>
              <w:rPr>
                <w:sz w:val="18"/>
              </w:rPr>
            </w:pPr>
            <w:r>
              <w:rPr>
                <w:rFonts w:hint="eastAsia"/>
                <w:sz w:val="18"/>
              </w:rPr>
              <w:t>空挡：N（neutral）</w:t>
            </w:r>
          </w:p>
        </w:tc>
        <w:tc>
          <w:tcPr>
            <w:tcW w:w="4440" w:type="dxa"/>
            <w:tcBorders>
              <w:top w:val="nil"/>
              <w:left w:val="nil"/>
              <w:bottom w:val="single" w:color="auto" w:sz="4" w:space="0"/>
              <w:right w:val="single" w:color="auto" w:sz="4" w:space="0"/>
            </w:tcBorders>
            <w:vAlign w:val="center"/>
          </w:tcPr>
          <w:p>
            <w:pPr>
              <w:jc w:val="center"/>
              <w:rPr>
                <w:sz w:val="18"/>
              </w:rPr>
            </w:pPr>
            <w:r>
              <w:rPr>
                <w:rFonts w:hint="eastAsia"/>
                <w:sz w:val="18"/>
              </w:rPr>
              <w:t>1，2，3，4，5行车档</w:t>
            </w:r>
          </w:p>
        </w:tc>
      </w:tr>
      <w:tr>
        <w:tblPrEx>
          <w:tblLayout w:type="fixed"/>
        </w:tblPrEx>
        <w:trPr>
          <w:trHeight w:val="320" w:hRule="atLeast"/>
        </w:trPr>
        <w:tc>
          <w:tcPr>
            <w:tcW w:w="1300" w:type="dxa"/>
            <w:vMerge w:val="continue"/>
            <w:tcBorders>
              <w:top w:val="nil"/>
              <w:left w:val="single" w:color="auto" w:sz="4" w:space="0"/>
              <w:bottom w:val="single" w:color="000000" w:sz="4" w:space="0"/>
              <w:right w:val="single" w:color="auto" w:sz="4" w:space="0"/>
            </w:tcBorders>
            <w:vAlign w:val="center"/>
          </w:tcPr>
          <w:p>
            <w:pPr>
              <w:jc w:val="center"/>
              <w:rPr>
                <w:sz w:val="18"/>
              </w:rPr>
            </w:pPr>
          </w:p>
        </w:tc>
        <w:tc>
          <w:tcPr>
            <w:tcW w:w="3420" w:type="dxa"/>
            <w:tcBorders>
              <w:top w:val="nil"/>
              <w:left w:val="nil"/>
              <w:bottom w:val="single" w:color="auto" w:sz="4" w:space="0"/>
              <w:right w:val="single" w:color="auto" w:sz="4" w:space="0"/>
            </w:tcBorders>
            <w:vAlign w:val="center"/>
          </w:tcPr>
          <w:p>
            <w:pPr>
              <w:jc w:val="center"/>
              <w:rPr>
                <w:sz w:val="18"/>
              </w:rPr>
            </w:pPr>
          </w:p>
        </w:tc>
        <w:tc>
          <w:tcPr>
            <w:tcW w:w="4440" w:type="dxa"/>
            <w:tcBorders>
              <w:top w:val="nil"/>
              <w:left w:val="nil"/>
              <w:bottom w:val="single" w:color="auto" w:sz="4" w:space="0"/>
              <w:right w:val="single" w:color="auto" w:sz="4" w:space="0"/>
            </w:tcBorders>
            <w:vAlign w:val="center"/>
          </w:tcPr>
          <w:p>
            <w:pPr>
              <w:jc w:val="center"/>
              <w:rPr>
                <w:sz w:val="18"/>
              </w:rPr>
            </w:pPr>
            <w:r>
              <w:rPr>
                <w:rFonts w:hint="eastAsia"/>
                <w:sz w:val="18"/>
              </w:rPr>
              <w:t>倒档：R（reverse）</w:t>
            </w:r>
          </w:p>
        </w:tc>
      </w:tr>
    </w:tbl>
    <w:p>
      <w:pPr>
        <w:pStyle w:val="59"/>
        <w:ind w:left="210" w:firstLine="0" w:firstLineChars="0"/>
        <w:rPr>
          <w:rFonts w:ascii="微软雅黑" w:hAnsi="微软雅黑" w:eastAsia="微软雅黑"/>
          <w:color w:val="000000"/>
        </w:rPr>
      </w:pPr>
    </w:p>
    <w:p>
      <w:pPr>
        <w:pStyle w:val="5"/>
      </w:pPr>
      <w:r>
        <w:rPr>
          <w:rFonts w:hint="eastAsia"/>
        </w:rPr>
        <w:t>小卡片应用</w:t>
      </w:r>
    </w:p>
    <w:p>
      <w:pPr>
        <w:ind w:left="840" w:leftChars="400"/>
      </w:pPr>
      <w:r>
        <w:rPr>
          <w:rFonts w:hint="eastAsia"/>
        </w:rPr>
        <w:t>【定义】展示高频应用以及快捷入口，可左右滑动。</w:t>
      </w:r>
    </w:p>
    <w:p>
      <w:pPr>
        <w:ind w:left="840" w:leftChars="400"/>
      </w:pPr>
      <w:r>
        <w:rPr>
          <w:rFonts w:hint="eastAsia"/>
        </w:rPr>
        <w:t>默认从左到右依次为：百度地图、随心听</w:t>
      </w:r>
      <w:r>
        <w:rPr>
          <w:rFonts w:hint="eastAsia"/>
          <w:b/>
          <w:bCs/>
        </w:rPr>
        <w:t>、</w:t>
      </w:r>
      <w:r>
        <w:rPr>
          <w:rFonts w:hint="eastAsia"/>
        </w:rPr>
        <w:t>蓝牙电话、智能小程序，随心看，电影购票，智慧停车场，更多服务；</w:t>
      </w:r>
    </w:p>
    <w:p>
      <w:pPr>
        <w:ind w:left="840" w:leftChars="400"/>
      </w:pPr>
      <w:r>
        <w:rPr>
          <w:rFonts w:hint="eastAsia"/>
        </w:rPr>
        <w:t>更多服务中可设置高频应用到首页小卡片区域展示</w:t>
      </w:r>
      <w:r>
        <w:t>，</w:t>
      </w:r>
      <w:r>
        <w:rPr>
          <w:rFonts w:hint="eastAsia"/>
        </w:rPr>
        <w:t>用户可自行调整顺序显示。</w:t>
      </w:r>
    </w:p>
    <w:p>
      <w:pPr>
        <w:ind w:left="840" w:leftChars="400"/>
      </w:pPr>
      <w:r>
        <w:rPr>
          <w:rFonts w:hint="eastAsia"/>
        </w:rPr>
        <w:t>展示策略：</w:t>
      </w:r>
    </w:p>
    <w:tbl>
      <w:tblPr>
        <w:tblStyle w:val="51"/>
        <w:tblW w:w="9639" w:type="dxa"/>
        <w:tblInd w:w="818"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
      <w:tblGrid>
        <w:gridCol w:w="1162"/>
        <w:gridCol w:w="4536"/>
        <w:gridCol w:w="3941"/>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PrEx>
        <w:tc>
          <w:tcPr>
            <w:tcW w:w="1162" w:type="dxa"/>
            <w:tcBorders>
              <w:top w:val="single" w:color="BEBEBE" w:sz="4" w:space="0"/>
              <w:left w:val="single" w:color="BEBEBE" w:sz="4" w:space="0"/>
              <w:bottom w:val="single" w:color="BEBEBE" w:sz="4" w:space="0"/>
              <w:right w:val="single" w:color="BEBEBE" w:sz="4" w:space="0"/>
            </w:tcBorders>
          </w:tcPr>
          <w:p>
            <w:pPr>
              <w:rPr>
                <w:rFonts w:hint="default" w:cs="Times New Roman"/>
                <w:b/>
                <w:bCs w:val="0"/>
                <w:sz w:val="15"/>
                <w:szCs w:val="24"/>
              </w:rPr>
            </w:pPr>
            <w:r>
              <w:rPr>
                <w:rFonts w:hint="eastAsia" w:cs="Times New Roman"/>
                <w:b w:val="0"/>
                <w:bCs w:val="0"/>
                <w:sz w:val="15"/>
                <w:szCs w:val="24"/>
              </w:rPr>
              <w:t>卡片名称</w:t>
            </w:r>
          </w:p>
        </w:tc>
        <w:tc>
          <w:tcPr>
            <w:tcW w:w="4536" w:type="dxa"/>
            <w:tcBorders>
              <w:top w:val="single" w:color="BEBEBE" w:sz="4" w:space="0"/>
              <w:left w:val="nil"/>
              <w:bottom w:val="single" w:color="BEBEBE" w:sz="4" w:space="0"/>
              <w:right w:val="single" w:color="BEBEBE" w:sz="4" w:space="0"/>
            </w:tcBorders>
          </w:tcPr>
          <w:p>
            <w:pPr>
              <w:rPr>
                <w:rFonts w:hint="default" w:cs="Times New Roman"/>
                <w:b/>
                <w:bCs/>
                <w:sz w:val="15"/>
                <w:szCs w:val="24"/>
              </w:rPr>
            </w:pPr>
            <w:r>
              <w:rPr>
                <w:rFonts w:hint="eastAsia" w:cs="Times New Roman"/>
                <w:b w:val="0"/>
                <w:bCs w:val="0"/>
                <w:sz w:val="15"/>
                <w:szCs w:val="24"/>
              </w:rPr>
              <w:t>快捷功能</w:t>
            </w:r>
          </w:p>
        </w:tc>
        <w:tc>
          <w:tcPr>
            <w:tcW w:w="3941" w:type="dxa"/>
            <w:tcBorders>
              <w:top w:val="single" w:color="BEBEBE" w:sz="4" w:space="0"/>
              <w:left w:val="nil"/>
              <w:bottom w:val="single" w:color="BEBEBE" w:sz="4" w:space="0"/>
              <w:right w:val="single" w:color="BEBEBE" w:sz="4" w:space="0"/>
            </w:tcBorders>
          </w:tcPr>
          <w:p>
            <w:pPr>
              <w:rPr>
                <w:rFonts w:hint="default" w:cs="Times New Roman"/>
                <w:b/>
                <w:bCs/>
                <w:sz w:val="15"/>
                <w:szCs w:val="24"/>
              </w:rPr>
            </w:pPr>
            <w:r>
              <w:rPr>
                <w:rFonts w:hint="eastAsia" w:cs="Times New Roman"/>
                <w:b w:val="0"/>
                <w:bCs w:val="0"/>
                <w:sz w:val="15"/>
                <w:szCs w:val="24"/>
              </w:rPr>
              <w:t>后台运行</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PrEx>
        <w:tc>
          <w:tcPr>
            <w:tcW w:w="1162" w:type="dxa"/>
            <w:tcBorders>
              <w:top w:val="single" w:color="BEBEBE" w:sz="4" w:space="0"/>
              <w:left w:val="single" w:color="BEBEBE" w:sz="4" w:space="0"/>
              <w:bottom w:val="single" w:color="BEBEBE" w:sz="4" w:space="0"/>
              <w:right w:val="single" w:color="BEBEBE" w:sz="4" w:space="0"/>
            </w:tcBorders>
            <w:shd w:val="clear" w:color="auto" w:fill="F1F1F1"/>
          </w:tcPr>
          <w:p>
            <w:pPr>
              <w:rPr>
                <w:rFonts w:hint="default" w:cs="Times New Roman"/>
                <w:b/>
                <w:bCs/>
                <w:sz w:val="15"/>
                <w:szCs w:val="24"/>
              </w:rPr>
            </w:pPr>
            <w:r>
              <w:rPr>
                <w:rFonts w:hint="eastAsia" w:cs="Times New Roman"/>
                <w:b w:val="0"/>
                <w:bCs/>
                <w:sz w:val="15"/>
                <w:szCs w:val="24"/>
              </w:rPr>
              <w:t>地图</w:t>
            </w:r>
          </w:p>
        </w:tc>
        <w:tc>
          <w:tcPr>
            <w:tcW w:w="4536" w:type="dxa"/>
            <w:tcBorders>
              <w:top w:val="single" w:color="BEBEBE" w:sz="4" w:space="0"/>
              <w:left w:val="nil"/>
              <w:bottom w:val="single" w:color="BEBEBE" w:sz="4" w:space="0"/>
              <w:right w:val="single" w:color="BEBEBE" w:sz="4" w:space="0"/>
            </w:tcBorders>
            <w:shd w:val="clear" w:color="auto" w:fill="F1F1F1"/>
          </w:tcPr>
          <w:p>
            <w:pPr>
              <w:rPr>
                <w:color w:val="000000"/>
                <w:sz w:val="15"/>
                <w:szCs w:val="24"/>
              </w:rPr>
            </w:pPr>
            <w:r>
              <w:rPr>
                <w:rFonts w:hint="eastAsia"/>
                <w:color w:val="000000"/>
                <w:sz w:val="15"/>
                <w:szCs w:val="24"/>
              </w:rPr>
              <w:t>（1）快捷入口：包含【回家】和【去公司】2个入口；</w:t>
            </w:r>
          </w:p>
          <w:p>
            <w:pPr>
              <w:rPr>
                <w:color w:val="000000"/>
                <w:sz w:val="15"/>
                <w:szCs w:val="24"/>
              </w:rPr>
            </w:pPr>
            <w:r>
              <w:rPr>
                <w:rFonts w:hint="eastAsia"/>
                <w:color w:val="000000"/>
                <w:sz w:val="15"/>
                <w:szCs w:val="24"/>
              </w:rPr>
              <w:t>（2）点击效果：点击【回家】和【去公司】快捷入口后，跳转到算路结果页（如未设置家和公司的地址，点击快捷入口后跳转地图内【家和公司地址】设置页面）。无网络情况点击，弱提示。</w:t>
            </w:r>
          </w:p>
        </w:tc>
        <w:tc>
          <w:tcPr>
            <w:tcW w:w="3941" w:type="dxa"/>
            <w:tcBorders>
              <w:top w:val="single" w:color="BEBEBE" w:sz="4" w:space="0"/>
              <w:left w:val="nil"/>
              <w:bottom w:val="single" w:color="BEBEBE" w:sz="4" w:space="0"/>
              <w:right w:val="single" w:color="BEBEBE" w:sz="4" w:space="0"/>
            </w:tcBorders>
            <w:shd w:val="clear" w:color="auto" w:fill="F1F1F1"/>
          </w:tcPr>
          <w:p>
            <w:pPr>
              <w:rPr>
                <w:color w:val="000000"/>
                <w:sz w:val="15"/>
                <w:szCs w:val="24"/>
              </w:rPr>
            </w:pPr>
            <w:r>
              <w:rPr>
                <w:rFonts w:hint="eastAsia"/>
                <w:color w:val="000000"/>
                <w:sz w:val="15"/>
                <w:szCs w:val="24"/>
              </w:rPr>
              <w:t>小卡片状态切换策略：</w:t>
            </w:r>
          </w:p>
          <w:p>
            <w:pPr>
              <w:rPr>
                <w:color w:val="000000"/>
                <w:sz w:val="15"/>
                <w:szCs w:val="24"/>
              </w:rPr>
            </w:pPr>
            <w:r>
              <w:rPr>
                <w:rFonts w:hint="eastAsia"/>
                <w:color w:val="000000"/>
                <w:sz w:val="15"/>
                <w:szCs w:val="24"/>
              </w:rPr>
              <w:t>（1）地图未开启导航状态：展示小卡片名称和默认背景图片，【回家】和【去公司】2个快捷入口；</w:t>
            </w:r>
          </w:p>
          <w:p>
            <w:pPr>
              <w:rPr>
                <w:color w:val="000000"/>
                <w:sz w:val="15"/>
                <w:szCs w:val="24"/>
              </w:rPr>
            </w:pPr>
            <w:r>
              <w:rPr>
                <w:rFonts w:hint="eastAsia"/>
                <w:color w:val="000000"/>
                <w:sz w:val="15"/>
                <w:szCs w:val="24"/>
              </w:rPr>
              <w:t>（2）地图导航开启状态：展示小卡片名称和默认背景图片，快捷入口位置内容切换为【目的地信名称】，【剩余里程】和【剩余到达时间】；</w:t>
            </w:r>
          </w:p>
          <w:p>
            <w:pPr>
              <w:rPr>
                <w:color w:val="000000"/>
                <w:sz w:val="15"/>
                <w:szCs w:val="24"/>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PrEx>
        <w:tc>
          <w:tcPr>
            <w:tcW w:w="1162" w:type="dxa"/>
            <w:tcBorders>
              <w:top w:val="single" w:color="BEBEBE" w:sz="4" w:space="0"/>
              <w:left w:val="single" w:color="BEBEBE" w:sz="4" w:space="0"/>
              <w:bottom w:val="single" w:color="BEBEBE" w:sz="4" w:space="0"/>
              <w:right w:val="single" w:color="BEBEBE" w:sz="4" w:space="0"/>
            </w:tcBorders>
          </w:tcPr>
          <w:p>
            <w:pPr>
              <w:rPr>
                <w:rFonts w:hint="default" w:cs="Times New Roman"/>
                <w:b/>
                <w:bCs w:val="0"/>
                <w:sz w:val="15"/>
                <w:szCs w:val="24"/>
              </w:rPr>
            </w:pPr>
            <w:r>
              <w:rPr>
                <w:rFonts w:hint="eastAsia" w:cs="Times New Roman"/>
                <w:b w:val="0"/>
                <w:bCs/>
                <w:sz w:val="15"/>
                <w:szCs w:val="24"/>
              </w:rPr>
              <w:t>随心听</w:t>
            </w:r>
          </w:p>
        </w:tc>
        <w:tc>
          <w:tcPr>
            <w:tcW w:w="4536" w:type="dxa"/>
            <w:tcBorders>
              <w:top w:val="single" w:color="BEBEBE" w:sz="4" w:space="0"/>
              <w:left w:val="nil"/>
              <w:bottom w:val="single" w:color="BEBEBE" w:sz="4" w:space="0"/>
              <w:right w:val="single" w:color="BEBEBE" w:sz="4" w:space="0"/>
            </w:tcBorders>
          </w:tcPr>
          <w:p>
            <w:pPr>
              <w:rPr>
                <w:color w:val="000000"/>
                <w:sz w:val="15"/>
                <w:szCs w:val="24"/>
              </w:rPr>
            </w:pPr>
            <w:r>
              <w:rPr>
                <w:rFonts w:hint="eastAsia"/>
                <w:color w:val="000000"/>
                <w:sz w:val="15"/>
                <w:szCs w:val="24"/>
              </w:rPr>
              <w:t>（1）快捷入口：包含【暂停/继续播放】和【下一首】2个入口；</w:t>
            </w:r>
          </w:p>
          <w:p>
            <w:pPr>
              <w:rPr>
                <w:color w:val="000000"/>
                <w:sz w:val="15"/>
                <w:szCs w:val="24"/>
              </w:rPr>
            </w:pPr>
            <w:r>
              <w:rPr>
                <w:rFonts w:hint="eastAsia"/>
                <w:color w:val="000000"/>
                <w:sz w:val="15"/>
                <w:szCs w:val="24"/>
              </w:rPr>
              <w:t>（2）点击效果：第一次进入launcher页面，未开启多媒体状态，点击【播放】【下一曲】按钮，不可播放音乐（第一次无播放列表可放）； 播放过音乐后，点击【播放】和【下一曲】按钮，可记忆播放上一次的播放列表音乐。无网络情况，点击播放和下一曲，弱提示。</w:t>
            </w:r>
          </w:p>
        </w:tc>
        <w:tc>
          <w:tcPr>
            <w:tcW w:w="3941" w:type="dxa"/>
            <w:tcBorders>
              <w:top w:val="single" w:color="BEBEBE" w:sz="4" w:space="0"/>
              <w:left w:val="nil"/>
              <w:bottom w:val="single" w:color="BEBEBE" w:sz="4" w:space="0"/>
              <w:right w:val="single" w:color="BEBEBE" w:sz="4" w:space="0"/>
            </w:tcBorders>
          </w:tcPr>
          <w:p>
            <w:pPr>
              <w:rPr>
                <w:color w:val="000000"/>
                <w:sz w:val="15"/>
                <w:szCs w:val="24"/>
              </w:rPr>
            </w:pPr>
            <w:r>
              <w:rPr>
                <w:rFonts w:hint="eastAsia"/>
                <w:color w:val="000000"/>
                <w:sz w:val="15"/>
                <w:szCs w:val="24"/>
              </w:rPr>
              <w:t>小卡片状态切换策略：</w:t>
            </w:r>
          </w:p>
          <w:p>
            <w:pPr>
              <w:rPr>
                <w:color w:val="000000"/>
                <w:sz w:val="15"/>
                <w:szCs w:val="24"/>
              </w:rPr>
            </w:pPr>
            <w:r>
              <w:rPr>
                <w:rFonts w:hint="eastAsia"/>
                <w:color w:val="000000"/>
                <w:sz w:val="15"/>
                <w:szCs w:val="24"/>
              </w:rPr>
              <w:t>（1）多媒体未播放状态：展示小卡片名称和默认背景图片，【暂停/继续播放】和【下一首】快捷入口；</w:t>
            </w:r>
          </w:p>
          <w:p>
            <w:pPr>
              <w:rPr>
                <w:color w:val="000000"/>
                <w:sz w:val="15"/>
                <w:szCs w:val="24"/>
              </w:rPr>
            </w:pPr>
            <w:r>
              <w:rPr>
                <w:rFonts w:hint="eastAsia"/>
                <w:color w:val="000000"/>
                <w:sz w:val="15"/>
                <w:szCs w:val="24"/>
              </w:rPr>
              <w:t>（2）多媒体播放状态：展示当前歌曲名称（滚动显示）和歌曲图片或进度条。</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PrEx>
        <w:tc>
          <w:tcPr>
            <w:tcW w:w="1162" w:type="dxa"/>
            <w:tcBorders>
              <w:top w:val="single" w:color="BEBEBE" w:sz="4" w:space="0"/>
              <w:left w:val="single" w:color="BEBEBE" w:sz="4" w:space="0"/>
              <w:bottom w:val="single" w:color="BEBEBE" w:sz="4" w:space="0"/>
              <w:right w:val="single" w:color="BEBEBE" w:sz="4" w:space="0"/>
            </w:tcBorders>
            <w:shd w:val="clear" w:color="auto" w:fill="F1F1F1"/>
          </w:tcPr>
          <w:p>
            <w:pPr>
              <w:rPr>
                <w:rFonts w:hint="default" w:cs="Times New Roman"/>
                <w:b/>
                <w:bCs w:val="0"/>
                <w:sz w:val="15"/>
                <w:szCs w:val="24"/>
              </w:rPr>
            </w:pPr>
            <w:r>
              <w:rPr>
                <w:rFonts w:hint="eastAsia" w:cs="Times New Roman"/>
                <w:b w:val="0"/>
                <w:bCs/>
                <w:sz w:val="15"/>
                <w:szCs w:val="24"/>
              </w:rPr>
              <w:t>蓝牙电话</w:t>
            </w:r>
          </w:p>
        </w:tc>
        <w:tc>
          <w:tcPr>
            <w:tcW w:w="4536" w:type="dxa"/>
            <w:tcBorders>
              <w:top w:val="single" w:color="BEBEBE" w:sz="4" w:space="0"/>
              <w:left w:val="nil"/>
              <w:bottom w:val="single" w:color="BEBEBE" w:sz="4" w:space="0"/>
              <w:right w:val="single" w:color="BEBEBE" w:sz="4" w:space="0"/>
            </w:tcBorders>
            <w:shd w:val="clear" w:color="auto" w:fill="F1F1F1"/>
          </w:tcPr>
          <w:p>
            <w:pPr>
              <w:rPr>
                <w:color w:val="000000"/>
                <w:sz w:val="15"/>
                <w:szCs w:val="24"/>
              </w:rPr>
            </w:pPr>
            <w:r>
              <w:rPr>
                <w:rFonts w:hint="eastAsia"/>
                <w:color w:val="000000"/>
                <w:sz w:val="15"/>
                <w:szCs w:val="24"/>
              </w:rPr>
              <w:t>（1）快捷入口：【通讯录】；</w:t>
            </w:r>
          </w:p>
          <w:p>
            <w:pPr>
              <w:rPr>
                <w:color w:val="000000"/>
                <w:sz w:val="15"/>
                <w:szCs w:val="24"/>
              </w:rPr>
            </w:pPr>
            <w:r>
              <w:rPr>
                <w:rFonts w:hint="eastAsia"/>
                <w:color w:val="000000"/>
                <w:sz w:val="15"/>
                <w:szCs w:val="24"/>
              </w:rPr>
              <w:t>（2）点击效果：点击小卡片进入蓝牙电话首页，点击【通讯录】跳转到蓝牙电话中的通讯录页面。</w:t>
            </w:r>
          </w:p>
        </w:tc>
        <w:tc>
          <w:tcPr>
            <w:tcW w:w="3941" w:type="dxa"/>
            <w:tcBorders>
              <w:top w:val="single" w:color="BEBEBE" w:sz="4" w:space="0"/>
              <w:left w:val="nil"/>
              <w:bottom w:val="single" w:color="BEBEBE" w:sz="4" w:space="0"/>
              <w:right w:val="single" w:color="BEBEBE" w:sz="4" w:space="0"/>
            </w:tcBorders>
            <w:shd w:val="clear" w:color="auto" w:fill="F1F1F1"/>
          </w:tcPr>
          <w:p>
            <w:pPr>
              <w:rPr>
                <w:color w:val="000000"/>
                <w:sz w:val="15"/>
                <w:szCs w:val="24"/>
              </w:rPr>
            </w:pPr>
            <w:r>
              <w:rPr>
                <w:rFonts w:hint="eastAsia"/>
                <w:color w:val="000000"/>
                <w:sz w:val="15"/>
                <w:szCs w:val="24"/>
              </w:rPr>
              <w:t>小卡片状态切换策略：</w:t>
            </w:r>
          </w:p>
          <w:p>
            <w:pPr>
              <w:rPr>
                <w:color w:val="000000"/>
                <w:sz w:val="15"/>
                <w:szCs w:val="24"/>
              </w:rPr>
            </w:pPr>
            <w:r>
              <w:rPr>
                <w:rFonts w:hint="eastAsia"/>
                <w:color w:val="000000"/>
                <w:sz w:val="15"/>
                <w:szCs w:val="24"/>
              </w:rPr>
              <w:t>（1）默认状态：展示小卡片名称和默认背景图片；</w:t>
            </w:r>
          </w:p>
          <w:p>
            <w:pPr>
              <w:rPr>
                <w:color w:val="000000"/>
                <w:sz w:val="15"/>
                <w:szCs w:val="24"/>
              </w:rPr>
            </w:pPr>
            <w:r>
              <w:rPr>
                <w:rFonts w:hint="eastAsia"/>
                <w:color w:val="000000"/>
                <w:sz w:val="15"/>
                <w:szCs w:val="24"/>
              </w:rPr>
              <w:t>（2）未接电话状态：当车机连接蓝牙电话，有未接来电时，提示用户未接电话个数（未接电话最多9个，超过9个显示省略号）；点击小卡片查看通话记录后，小卡片切换回默认状态。</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PrEx>
        <w:tc>
          <w:tcPr>
            <w:tcW w:w="1162" w:type="dxa"/>
            <w:tcBorders>
              <w:top w:val="single" w:color="BEBEBE" w:sz="4" w:space="0"/>
              <w:left w:val="single" w:color="BEBEBE" w:sz="4" w:space="0"/>
              <w:bottom w:val="single" w:color="BEBEBE" w:sz="4" w:space="0"/>
              <w:right w:val="single" w:color="BEBEBE" w:sz="4" w:space="0"/>
            </w:tcBorders>
          </w:tcPr>
          <w:p>
            <w:pPr>
              <w:rPr>
                <w:rFonts w:hint="default" w:cs="Times New Roman"/>
                <w:b/>
                <w:bCs w:val="0"/>
                <w:sz w:val="15"/>
                <w:szCs w:val="24"/>
              </w:rPr>
            </w:pPr>
            <w:r>
              <w:rPr>
                <w:rFonts w:hint="eastAsia" w:cs="Times New Roman"/>
                <w:b w:val="0"/>
                <w:bCs w:val="0"/>
                <w:sz w:val="15"/>
                <w:szCs w:val="24"/>
              </w:rPr>
              <w:t>智能小程序</w:t>
            </w:r>
          </w:p>
        </w:tc>
        <w:tc>
          <w:tcPr>
            <w:tcW w:w="4536" w:type="dxa"/>
            <w:tcBorders>
              <w:top w:val="single" w:color="BEBEBE" w:sz="4" w:space="0"/>
              <w:left w:val="nil"/>
              <w:bottom w:val="single" w:color="BEBEBE" w:sz="4" w:space="0"/>
              <w:right w:val="single" w:color="BEBEBE" w:sz="4" w:space="0"/>
            </w:tcBorders>
          </w:tcPr>
          <w:p>
            <w:pPr>
              <w:rPr>
                <w:sz w:val="15"/>
                <w:szCs w:val="24"/>
              </w:rPr>
            </w:pPr>
            <w:r>
              <w:rPr>
                <w:rFonts w:hint="eastAsia"/>
                <w:sz w:val="15"/>
                <w:szCs w:val="24"/>
              </w:rPr>
              <w:t>（1）快捷入口：【最近使用】；</w:t>
            </w:r>
          </w:p>
          <w:p>
            <w:pPr>
              <w:rPr>
                <w:sz w:val="15"/>
                <w:szCs w:val="24"/>
              </w:rPr>
            </w:pPr>
            <w:r>
              <w:rPr>
                <w:rFonts w:hint="eastAsia"/>
                <w:sz w:val="15"/>
                <w:szCs w:val="24"/>
              </w:rPr>
              <w:t>（2）点击效果：点击卡片进入小程序主页，点击快捷入口进入最近使用小程序列表。</w:t>
            </w:r>
          </w:p>
        </w:tc>
        <w:tc>
          <w:tcPr>
            <w:tcW w:w="3941" w:type="dxa"/>
            <w:tcBorders>
              <w:top w:val="single" w:color="BEBEBE" w:sz="4" w:space="0"/>
              <w:left w:val="nil"/>
              <w:bottom w:val="single" w:color="BEBEBE" w:sz="4" w:space="0"/>
              <w:right w:val="single" w:color="BEBEBE" w:sz="4" w:space="0"/>
            </w:tcBorders>
          </w:tcPr>
          <w:p>
            <w:pPr>
              <w:rPr>
                <w:sz w:val="15"/>
                <w:szCs w:val="24"/>
              </w:rPr>
            </w:pPr>
            <w:r>
              <w:rPr>
                <w:rFonts w:hint="eastAsia"/>
                <w:sz w:val="15"/>
                <w:szCs w:val="24"/>
              </w:rPr>
              <w:t>无特殊状态</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PrEx>
        <w:tc>
          <w:tcPr>
            <w:tcW w:w="1162" w:type="dxa"/>
            <w:tcBorders>
              <w:top w:val="single" w:color="BEBEBE" w:sz="4" w:space="0"/>
              <w:left w:val="single" w:color="BEBEBE" w:sz="4" w:space="0"/>
              <w:bottom w:val="single" w:color="BEBEBE" w:sz="4" w:space="0"/>
              <w:right w:val="single" w:color="BEBEBE" w:sz="4" w:space="0"/>
            </w:tcBorders>
            <w:shd w:val="clear" w:color="auto" w:fill="F1F1F1"/>
          </w:tcPr>
          <w:p>
            <w:pPr>
              <w:rPr>
                <w:rFonts w:hint="default" w:cs="Times New Roman"/>
                <w:b/>
                <w:bCs w:val="0"/>
                <w:sz w:val="15"/>
                <w:szCs w:val="24"/>
              </w:rPr>
            </w:pPr>
            <w:r>
              <w:rPr>
                <w:rFonts w:hint="eastAsia" w:cs="Times New Roman"/>
                <w:b w:val="0"/>
                <w:bCs/>
                <w:sz w:val="15"/>
                <w:szCs w:val="24"/>
              </w:rPr>
              <w:t>随心看</w:t>
            </w:r>
          </w:p>
        </w:tc>
        <w:tc>
          <w:tcPr>
            <w:tcW w:w="4536" w:type="dxa"/>
            <w:tcBorders>
              <w:top w:val="single" w:color="BEBEBE" w:sz="4" w:space="0"/>
              <w:left w:val="nil"/>
              <w:bottom w:val="single" w:color="BEBEBE" w:sz="4" w:space="0"/>
              <w:right w:val="single" w:color="BEBEBE" w:sz="4" w:space="0"/>
            </w:tcBorders>
            <w:shd w:val="clear" w:color="auto" w:fill="F1F1F1"/>
          </w:tcPr>
          <w:p>
            <w:pPr>
              <w:rPr>
                <w:sz w:val="15"/>
                <w:szCs w:val="24"/>
              </w:rPr>
            </w:pPr>
            <w:r>
              <w:rPr>
                <w:rFonts w:hint="eastAsia"/>
                <w:sz w:val="15"/>
                <w:szCs w:val="24"/>
              </w:rPr>
              <w:t>（1）快捷入口：【本地视频】；</w:t>
            </w:r>
          </w:p>
          <w:p>
            <w:pPr>
              <w:rPr>
                <w:sz w:val="15"/>
                <w:szCs w:val="24"/>
              </w:rPr>
            </w:pPr>
            <w:r>
              <w:rPr>
                <w:rFonts w:hint="eastAsia"/>
                <w:sz w:val="15"/>
                <w:szCs w:val="24"/>
              </w:rPr>
              <w:t>（2）点击效果：点击卡片进入随心看主页，点击快捷入口进入本地视频。</w:t>
            </w:r>
          </w:p>
          <w:p>
            <w:pPr>
              <w:rPr>
                <w:sz w:val="15"/>
                <w:szCs w:val="24"/>
              </w:rPr>
            </w:pPr>
          </w:p>
        </w:tc>
        <w:tc>
          <w:tcPr>
            <w:tcW w:w="3941" w:type="dxa"/>
            <w:tcBorders>
              <w:top w:val="single" w:color="BEBEBE" w:sz="4" w:space="0"/>
              <w:left w:val="nil"/>
              <w:bottom w:val="single" w:color="BEBEBE" w:sz="4" w:space="0"/>
              <w:right w:val="single" w:color="BEBEBE" w:sz="4" w:space="0"/>
            </w:tcBorders>
            <w:shd w:val="clear" w:color="auto" w:fill="F1F1F1"/>
          </w:tcPr>
          <w:p>
            <w:pPr>
              <w:rPr>
                <w:sz w:val="15"/>
                <w:szCs w:val="24"/>
              </w:rPr>
            </w:pPr>
            <w:r>
              <w:rPr>
                <w:rFonts w:hint="eastAsia"/>
                <w:sz w:val="15"/>
                <w:szCs w:val="24"/>
              </w:rPr>
              <w:t>无特殊状态</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PrEx>
        <w:tc>
          <w:tcPr>
            <w:tcW w:w="1162" w:type="dxa"/>
            <w:tcBorders>
              <w:top w:val="single" w:color="BEBEBE" w:sz="4" w:space="0"/>
              <w:left w:val="single" w:color="BEBEBE" w:sz="4" w:space="0"/>
              <w:bottom w:val="single" w:color="BEBEBE" w:sz="4" w:space="0"/>
              <w:right w:val="single" w:color="BEBEBE" w:sz="4" w:space="0"/>
            </w:tcBorders>
          </w:tcPr>
          <w:p>
            <w:pPr>
              <w:rPr>
                <w:rFonts w:hint="default" w:cs="Times New Roman"/>
                <w:b/>
                <w:bCs w:val="0"/>
                <w:sz w:val="15"/>
                <w:szCs w:val="24"/>
              </w:rPr>
            </w:pPr>
            <w:r>
              <w:rPr>
                <w:rFonts w:hint="eastAsia" w:cs="Times New Roman"/>
                <w:b w:val="0"/>
                <w:bCs/>
                <w:sz w:val="15"/>
                <w:szCs w:val="24"/>
              </w:rPr>
              <w:t>电影购票</w:t>
            </w:r>
          </w:p>
        </w:tc>
        <w:tc>
          <w:tcPr>
            <w:tcW w:w="4536" w:type="dxa"/>
            <w:tcBorders>
              <w:top w:val="single" w:color="BEBEBE" w:sz="4" w:space="0"/>
              <w:left w:val="nil"/>
              <w:bottom w:val="single" w:color="BEBEBE" w:sz="4" w:space="0"/>
              <w:right w:val="single" w:color="BEBEBE" w:sz="4" w:space="0"/>
            </w:tcBorders>
          </w:tcPr>
          <w:p>
            <w:pPr>
              <w:rPr>
                <w:sz w:val="15"/>
                <w:szCs w:val="24"/>
              </w:rPr>
            </w:pPr>
            <w:r>
              <w:rPr>
                <w:rFonts w:hint="eastAsia"/>
                <w:sz w:val="15"/>
                <w:szCs w:val="24"/>
              </w:rPr>
              <w:t>（1）快捷入口：【最近使用】；</w:t>
            </w:r>
          </w:p>
          <w:p>
            <w:pPr>
              <w:rPr>
                <w:sz w:val="15"/>
                <w:szCs w:val="24"/>
              </w:rPr>
            </w:pPr>
            <w:r>
              <w:rPr>
                <w:rFonts w:hint="eastAsia"/>
                <w:sz w:val="15"/>
                <w:szCs w:val="24"/>
              </w:rPr>
              <w:t>（2）点击效果：点击卡片上部进入小程序主页，点击最近使用—进入最近使用列表；</w:t>
            </w:r>
          </w:p>
          <w:p>
            <w:pPr>
              <w:rPr>
                <w:sz w:val="15"/>
                <w:szCs w:val="24"/>
              </w:rPr>
            </w:pPr>
          </w:p>
        </w:tc>
        <w:tc>
          <w:tcPr>
            <w:tcW w:w="3941" w:type="dxa"/>
            <w:tcBorders>
              <w:top w:val="single" w:color="BEBEBE" w:sz="4" w:space="0"/>
              <w:left w:val="nil"/>
              <w:bottom w:val="single" w:color="BEBEBE" w:sz="4" w:space="0"/>
              <w:right w:val="single" w:color="BEBEBE" w:sz="4" w:space="0"/>
            </w:tcBorders>
          </w:tcPr>
          <w:p>
            <w:pPr>
              <w:rPr>
                <w:sz w:val="15"/>
                <w:szCs w:val="24"/>
              </w:rPr>
            </w:pPr>
            <w:r>
              <w:rPr>
                <w:rFonts w:hint="eastAsia"/>
                <w:sz w:val="15"/>
                <w:szCs w:val="24"/>
              </w:rPr>
              <w:t>无特殊状态</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PrEx>
        <w:tc>
          <w:tcPr>
            <w:tcW w:w="1162" w:type="dxa"/>
            <w:tcBorders>
              <w:top w:val="single" w:color="BEBEBE" w:sz="4" w:space="0"/>
              <w:left w:val="single" w:color="BEBEBE" w:sz="4" w:space="0"/>
              <w:bottom w:val="single" w:color="BEBEBE" w:sz="4" w:space="0"/>
              <w:right w:val="single" w:color="BEBEBE" w:sz="4" w:space="0"/>
            </w:tcBorders>
            <w:shd w:val="clear" w:color="auto" w:fill="F1F1F1"/>
          </w:tcPr>
          <w:p>
            <w:pPr>
              <w:rPr>
                <w:rFonts w:hint="default" w:cs="Times New Roman"/>
                <w:b/>
                <w:bCs w:val="0"/>
                <w:sz w:val="15"/>
                <w:szCs w:val="24"/>
              </w:rPr>
            </w:pPr>
            <w:r>
              <w:rPr>
                <w:rFonts w:hint="eastAsia" w:cs="Times New Roman"/>
                <w:b w:val="0"/>
                <w:bCs/>
                <w:sz w:val="15"/>
                <w:szCs w:val="24"/>
              </w:rPr>
              <w:t>智慧停车场</w:t>
            </w:r>
          </w:p>
        </w:tc>
        <w:tc>
          <w:tcPr>
            <w:tcW w:w="4536" w:type="dxa"/>
            <w:tcBorders>
              <w:top w:val="single" w:color="BEBEBE" w:sz="4" w:space="0"/>
              <w:left w:val="nil"/>
              <w:bottom w:val="single" w:color="BEBEBE" w:sz="4" w:space="0"/>
              <w:right w:val="single" w:color="BEBEBE" w:sz="4" w:space="0"/>
            </w:tcBorders>
            <w:shd w:val="clear" w:color="auto" w:fill="F1F1F1"/>
          </w:tcPr>
          <w:p>
            <w:pPr>
              <w:rPr>
                <w:sz w:val="15"/>
                <w:szCs w:val="24"/>
              </w:rPr>
            </w:pPr>
            <w:r>
              <w:rPr>
                <w:rFonts w:hint="eastAsia"/>
                <w:sz w:val="15"/>
                <w:szCs w:val="24"/>
              </w:rPr>
              <w:t>（1）快捷入口：【查看】；</w:t>
            </w:r>
          </w:p>
          <w:p>
            <w:pPr>
              <w:rPr>
                <w:sz w:val="15"/>
                <w:szCs w:val="24"/>
              </w:rPr>
            </w:pPr>
            <w:r>
              <w:rPr>
                <w:rFonts w:hint="eastAsia"/>
                <w:sz w:val="15"/>
                <w:szCs w:val="24"/>
              </w:rPr>
              <w:t>（2）点击效果：点击卡片进入停车服务主页。</w:t>
            </w:r>
          </w:p>
          <w:p>
            <w:pPr>
              <w:rPr>
                <w:sz w:val="15"/>
                <w:szCs w:val="24"/>
              </w:rPr>
            </w:pPr>
          </w:p>
        </w:tc>
        <w:tc>
          <w:tcPr>
            <w:tcW w:w="3941" w:type="dxa"/>
            <w:tcBorders>
              <w:top w:val="single" w:color="BEBEBE" w:sz="4" w:space="0"/>
              <w:left w:val="nil"/>
              <w:bottom w:val="single" w:color="BEBEBE" w:sz="4" w:space="0"/>
              <w:right w:val="single" w:color="BEBEBE" w:sz="4" w:space="0"/>
            </w:tcBorders>
            <w:shd w:val="clear" w:color="auto" w:fill="F1F1F1"/>
          </w:tcPr>
          <w:p>
            <w:pPr>
              <w:rPr>
                <w:sz w:val="15"/>
                <w:szCs w:val="24"/>
              </w:rPr>
            </w:pPr>
            <w:r>
              <w:rPr>
                <w:rFonts w:hint="eastAsia"/>
                <w:sz w:val="15"/>
                <w:szCs w:val="24"/>
              </w:rPr>
              <w:t>无特殊状态</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PrEx>
        <w:tc>
          <w:tcPr>
            <w:tcW w:w="1162" w:type="dxa"/>
            <w:tcBorders>
              <w:top w:val="single" w:color="BEBEBE" w:sz="4" w:space="0"/>
              <w:left w:val="single" w:color="BEBEBE" w:sz="4" w:space="0"/>
              <w:bottom w:val="single" w:color="BEBEBE" w:sz="4" w:space="0"/>
              <w:right w:val="single" w:color="BEBEBE" w:sz="4" w:space="0"/>
            </w:tcBorders>
          </w:tcPr>
          <w:p>
            <w:pPr>
              <w:rPr>
                <w:rFonts w:hint="default" w:cs="Times New Roman"/>
                <w:b/>
                <w:bCs w:val="0"/>
                <w:sz w:val="15"/>
                <w:szCs w:val="24"/>
              </w:rPr>
            </w:pPr>
            <w:r>
              <w:rPr>
                <w:rFonts w:hint="eastAsia" w:cs="Times New Roman"/>
                <w:b w:val="0"/>
                <w:bCs/>
                <w:sz w:val="15"/>
                <w:szCs w:val="24"/>
              </w:rPr>
              <w:t>更多服务</w:t>
            </w:r>
          </w:p>
        </w:tc>
        <w:tc>
          <w:tcPr>
            <w:tcW w:w="4536" w:type="dxa"/>
            <w:tcBorders>
              <w:top w:val="single" w:color="BEBEBE" w:sz="4" w:space="0"/>
              <w:left w:val="nil"/>
              <w:bottom w:val="single" w:color="BEBEBE" w:sz="4" w:space="0"/>
              <w:right w:val="single" w:color="BEBEBE" w:sz="4" w:space="0"/>
            </w:tcBorders>
          </w:tcPr>
          <w:p>
            <w:pPr>
              <w:rPr>
                <w:sz w:val="15"/>
                <w:szCs w:val="24"/>
              </w:rPr>
            </w:pPr>
            <w:r>
              <w:rPr>
                <w:rFonts w:hint="eastAsia"/>
                <w:sz w:val="15"/>
                <w:szCs w:val="24"/>
              </w:rPr>
              <w:t>快捷入口【查看】，点击跳转到更多服务主页</w:t>
            </w:r>
          </w:p>
        </w:tc>
        <w:tc>
          <w:tcPr>
            <w:tcW w:w="3941" w:type="dxa"/>
            <w:tcBorders>
              <w:top w:val="single" w:color="BEBEBE" w:sz="4" w:space="0"/>
              <w:left w:val="nil"/>
              <w:bottom w:val="single" w:color="BEBEBE" w:sz="4" w:space="0"/>
              <w:right w:val="single" w:color="BEBEBE" w:sz="4" w:space="0"/>
            </w:tcBorders>
          </w:tcPr>
          <w:p>
            <w:pPr>
              <w:rPr>
                <w:sz w:val="15"/>
                <w:szCs w:val="24"/>
              </w:rPr>
            </w:pPr>
          </w:p>
        </w:tc>
      </w:tr>
    </w:tbl>
    <w:p>
      <w:pPr>
        <w:ind w:left="840" w:leftChars="400"/>
        <w:rPr>
          <w:szCs w:val="21"/>
        </w:rPr>
      </w:pPr>
      <w:r>
        <w:rPr>
          <w:rFonts w:hint="eastAsia"/>
        </w:rPr>
        <w:t>特殊屏蔽情况：</w:t>
      </w:r>
    </w:p>
    <w:p>
      <w:pPr>
        <w:ind w:left="840" w:leftChars="400"/>
      </w:pPr>
      <w:r>
        <w:rPr>
          <w:rFonts w:hint="eastAsia"/>
        </w:rPr>
        <w:t>（1）当蓝牙电话呼叫/接通最小化显示在launcher时，随心听和随心看所有入口和通讯录小入口置灰禁用。</w:t>
      </w:r>
    </w:p>
    <w:p>
      <w:pPr>
        <w:ind w:left="840" w:leftChars="400"/>
      </w:pPr>
      <w:r>
        <w:rPr>
          <w:rFonts w:hint="eastAsia"/>
        </w:rPr>
        <w:t>（2）点击物理按键audio off， 随心听小卡片 显示 音频已关闭， 整个卡片禁用状态；再次点击物理按键audio off/ 点击随心听小卡片， 音频关闭禁用状态消失。</w:t>
      </w:r>
    </w:p>
    <w:p>
      <w:pPr>
        <w:ind w:left="1680" w:leftChars="800"/>
        <w:rPr>
          <w:rFonts w:ascii="Calibri" w:hAnsi="Calibri" w:eastAsia="宋体"/>
        </w:rPr>
      </w:pPr>
    </w:p>
    <w:p>
      <w:pPr>
        <w:pStyle w:val="5"/>
      </w:pPr>
      <w:r>
        <w:rPr>
          <w:rFonts w:hint="eastAsia"/>
        </w:rPr>
        <w:t>负一屏</w:t>
      </w:r>
    </w:p>
    <w:p>
      <w:pPr>
        <w:ind w:left="1260" w:leftChars="600"/>
      </w:pPr>
      <w:r>
        <w:rPr>
          <w:rFonts w:hint="eastAsia"/>
        </w:rPr>
        <w:t>【定义】展示车辆卡片和语音卡片</w:t>
      </w:r>
    </w:p>
    <w:p>
      <w:pPr>
        <w:ind w:left="1260" w:leftChars="600"/>
      </w:pPr>
      <w:r>
        <w:rPr>
          <w:rFonts w:hint="eastAsia"/>
        </w:rPr>
        <w:t>【唤起】在dashedcard模式下，向右滑动到负一屏幕（车辆信息+语音卡片）</w:t>
      </w:r>
    </w:p>
    <w:p>
      <w:pPr>
        <w:ind w:left="1260" w:leftChars="600"/>
      </w:pPr>
      <w:r>
        <w:rPr>
          <w:rFonts w:hint="eastAsia"/>
        </w:rPr>
        <w:t>【模块】</w:t>
      </w:r>
    </w:p>
    <w:p>
      <w:pPr>
        <w:ind w:left="840" w:leftChars="400"/>
      </w:pPr>
      <w:r>
        <w:rPr>
          <w:rFonts w:hint="eastAsia"/>
        </w:rPr>
        <w:t xml:space="preserve">（一）车辆卡片：  </w:t>
      </w:r>
    </w:p>
    <w:p>
      <w:pPr>
        <w:ind w:left="840" w:leftChars="400"/>
      </w:pPr>
      <w:r>
        <w:rPr>
          <w:rFonts w:hint="eastAsia"/>
        </w:rPr>
        <w:t>1. 提示区信息：</w:t>
      </w:r>
    </w:p>
    <w:p>
      <w:pPr>
        <w:pStyle w:val="41"/>
        <w:numPr>
          <w:ilvl w:val="0"/>
          <w:numId w:val="23"/>
        </w:numPr>
        <w:ind w:left="840" w:leftChars="400" w:firstLineChars="0"/>
      </w:pPr>
      <w:r>
        <w:rPr>
          <w:rFonts w:hint="eastAsia"/>
        </w:rPr>
        <w:t>展示策略：正常情况下不展示，用于异常提醒；</w:t>
      </w:r>
    </w:p>
    <w:p>
      <w:pPr>
        <w:pStyle w:val="41"/>
        <w:numPr>
          <w:ilvl w:val="0"/>
          <w:numId w:val="24"/>
        </w:numPr>
        <w:ind w:left="840" w:leftChars="400" w:firstLineChars="0"/>
      </w:pPr>
      <w:r>
        <w:rPr>
          <w:rFonts w:hint="eastAsia"/>
        </w:rPr>
        <w:t>提醒内容： 1）道路限行提醒（未设置车牌号，提示引导用户设置个人中心-车辆信息）； 优先显示最紧急信息。</w:t>
      </w:r>
    </w:p>
    <w:p>
      <w:pPr>
        <w:pStyle w:val="41"/>
        <w:numPr>
          <w:ilvl w:val="0"/>
          <w:numId w:val="25"/>
        </w:numPr>
        <w:ind w:left="840" w:leftChars="400" w:firstLineChars="0"/>
      </w:pPr>
      <w:r>
        <w:rPr>
          <w:rFonts w:hint="eastAsia"/>
        </w:rPr>
        <w:t>限行数据目前支持城市：</w:t>
      </w:r>
      <w:r>
        <w:rPr>
          <w:szCs w:val="21"/>
        </w:rPr>
        <w:t xml:space="preserve"> </w:t>
      </w:r>
    </w:p>
    <w:p>
      <w:pPr>
        <w:jc w:val="center"/>
      </w:pPr>
      <w:r>
        <w:drawing>
          <wp:inline distT="0" distB="0" distL="0" distR="0">
            <wp:extent cx="6645910" cy="272669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1"/>
                    <a:stretch>
                      <a:fillRect/>
                    </a:stretch>
                  </pic:blipFill>
                  <pic:spPr>
                    <a:xfrm>
                      <a:off x="0" y="0"/>
                      <a:ext cx="6645910" cy="2726690"/>
                    </a:xfrm>
                    <a:prstGeom prst="rect">
                      <a:avLst/>
                    </a:prstGeom>
                  </pic:spPr>
                </pic:pic>
              </a:graphicData>
            </a:graphic>
          </wp:inline>
        </w:drawing>
      </w:r>
    </w:p>
    <w:p>
      <w:pPr>
        <w:ind w:left="840" w:leftChars="400"/>
      </w:pPr>
      <w:r>
        <w:rPr>
          <w:rFonts w:hint="eastAsia"/>
        </w:rPr>
        <w:t>2. 行驶里程</w:t>
      </w:r>
    </w:p>
    <w:p>
      <w:pPr>
        <w:ind w:left="840" w:leftChars="400"/>
      </w:pPr>
      <w:r>
        <w:rPr>
          <w:rFonts w:hint="eastAsia"/>
          <w:color w:val="000000"/>
        </w:rPr>
        <w:t>- 数据来源：从仪表盘同步数据，展示车辆的行驶里程；</w:t>
      </w:r>
    </w:p>
    <w:p>
      <w:pPr>
        <w:ind w:left="840" w:leftChars="400"/>
      </w:pPr>
      <w:r>
        <w:rPr>
          <w:rFonts w:hint="eastAsia"/>
          <w:color w:val="000000"/>
        </w:rPr>
        <w:t>- 价值点说明：服务于后续用于用户成就体系，比如：新手上路，老司机等勋章；</w:t>
      </w:r>
    </w:p>
    <w:p>
      <w:pPr>
        <w:ind w:left="840" w:leftChars="400"/>
      </w:pPr>
      <w:r>
        <w:rPr>
          <w:rFonts w:hint="eastAsia"/>
        </w:rPr>
        <w:t>3. 车模照片：</w:t>
      </w:r>
    </w:p>
    <w:p>
      <w:pPr>
        <w:ind w:left="840" w:leftChars="400"/>
      </w:pPr>
      <w:r>
        <w:rPr>
          <w:rFonts w:hint="eastAsia"/>
        </w:rPr>
        <w:t>- 数据来源：获取当前车辆模型的照片，车辆配置接口；</w:t>
      </w:r>
    </w:p>
    <w:p>
      <w:pPr>
        <w:ind w:left="420" w:leftChars="200" w:firstLine="420"/>
      </w:pPr>
      <w:r>
        <w:rPr>
          <w:rFonts w:hint="eastAsia"/>
        </w:rPr>
        <w:t>- 重点检查项：车漆颜色需要和出厂保持一致；</w:t>
      </w:r>
    </w:p>
    <w:p>
      <w:pPr>
        <w:ind w:left="420" w:leftChars="200" w:firstLine="420"/>
      </w:pPr>
      <w:r>
        <w:rPr>
          <w:rFonts w:hint="eastAsia"/>
        </w:rPr>
        <w:t>4. 陪伴天数：</w:t>
      </w:r>
    </w:p>
    <w:p>
      <w:pPr>
        <w:ind w:left="420" w:leftChars="200" w:firstLine="420"/>
      </w:pPr>
      <w:r>
        <w:rPr>
          <w:rFonts w:hint="eastAsia"/>
        </w:rPr>
        <w:t>- 展示：“</w:t>
      </w:r>
      <w:r>
        <w:rPr>
          <w:rFonts w:hint="eastAsia"/>
          <w:color w:val="000000"/>
        </w:rPr>
        <w:t>已经安全守护您xx天”，从正式激活日期当天开始计算；</w:t>
      </w:r>
    </w:p>
    <w:p>
      <w:pPr>
        <w:ind w:left="420" w:leftChars="200" w:firstLine="420"/>
      </w:pPr>
      <w:r>
        <w:rPr>
          <w:rFonts w:hint="eastAsia"/>
          <w:color w:val="000000"/>
        </w:rPr>
        <w:t>- 跳转：点击安全盾牌和文字，跳转到调起安全的app；</w:t>
      </w:r>
    </w:p>
    <w:p>
      <w:pPr>
        <w:ind w:left="420" w:leftChars="200" w:firstLine="420"/>
      </w:pPr>
      <w:r>
        <w:rPr>
          <w:rFonts w:hint="eastAsia"/>
        </w:rPr>
        <w:t>- 价值点说明：后续运营的彩蛋预留入口，默认情况下展示陪伴用户的天数，在活动日，可以推送相关活动，例如：周年赠送保养券，流量等。</w:t>
      </w:r>
    </w:p>
    <w:p>
      <w:pPr>
        <w:ind w:left="840" w:leftChars="400"/>
        <w:rPr>
          <w:rFonts w:ascii="微软雅黑" w:hAnsi="微软雅黑" w:eastAsia="微软雅黑"/>
        </w:rPr>
      </w:pPr>
    </w:p>
    <w:p>
      <w:pPr>
        <w:pStyle w:val="41"/>
        <w:numPr>
          <w:ilvl w:val="3"/>
          <w:numId w:val="11"/>
        </w:numPr>
        <w:ind w:left="1060" w:leftChars="505" w:firstLineChars="0"/>
      </w:pPr>
      <w:r>
        <w:rPr>
          <w:rFonts w:hint="eastAsia"/>
        </w:rPr>
        <w:t xml:space="preserve">语音卡片：  </w:t>
      </w:r>
    </w:p>
    <w:p>
      <w:pPr>
        <w:ind w:left="1060" w:leftChars="505"/>
      </w:pPr>
      <w:r>
        <w:rPr>
          <w:rFonts w:hint="eastAsia"/>
        </w:rPr>
        <w:t>语音引导：复用语音引导策略，在语音产品中设计，动态在前台展示；</w:t>
      </w:r>
    </w:p>
    <w:p>
      <w:pPr>
        <w:ind w:left="1060" w:leftChars="505"/>
      </w:pPr>
      <w:r>
        <w:rPr>
          <w:rFonts w:hint="eastAsia"/>
        </w:rPr>
        <w:t>未登录状态，不能使用语音；未登录状态，语音卡片引导用户登陆。</w:t>
      </w:r>
    </w:p>
    <w:p>
      <w:pPr>
        <w:ind w:left="1060" w:leftChars="505"/>
      </w:pPr>
      <w:r>
        <w:rPr>
          <w:rFonts w:hint="eastAsia"/>
        </w:rPr>
        <w:t>语音query 由后台配置，由后台运营此部分内容。</w:t>
      </w:r>
    </w:p>
    <w:p>
      <w:pPr>
        <w:pStyle w:val="41"/>
        <w:ind w:left="1680" w:leftChars="0" w:firstLine="0" w:firstLineChars="0"/>
      </w:pPr>
    </w:p>
    <w:p>
      <w:pPr>
        <w:pStyle w:val="4"/>
      </w:pPr>
      <w:bookmarkStart w:id="18" w:name="_Toc26962342"/>
      <w:r>
        <w:rPr>
          <w:rFonts w:hint="eastAsia"/>
        </w:rPr>
        <w:t>更多应用all</w:t>
      </w:r>
      <w:r>
        <w:t xml:space="preserve"> </w:t>
      </w:r>
      <w:r>
        <w:rPr>
          <w:rFonts w:hint="eastAsia"/>
        </w:rPr>
        <w:t>apps</w:t>
      </w:r>
      <w:bookmarkEnd w:id="18"/>
    </w:p>
    <w:p>
      <w:pPr>
        <w:rPr>
          <w:color w:val="000000"/>
        </w:rPr>
      </w:pPr>
      <w:r>
        <w:rPr>
          <w:rFonts w:hint="eastAsia"/>
        </w:rPr>
        <w:t>【定位】</w:t>
      </w:r>
      <w:r>
        <w:rPr>
          <w:rFonts w:hint="eastAsia"/>
          <w:color w:val="000000"/>
        </w:rPr>
        <w:t>首页Launcher：展示最高频的功能，全部应用：展示系统提供的所有服务</w:t>
      </w:r>
      <w:r>
        <w:rPr>
          <w:color w:val="000000"/>
        </w:rPr>
        <w:t>（除地图、随心听、蓝牙电话）</w:t>
      </w:r>
      <w:r>
        <w:rPr>
          <w:rFonts w:hint="eastAsia"/>
          <w:color w:val="000000"/>
        </w:rPr>
        <w:t>；更多应用页面不做账号是否登录的判断，由各个应用进行判断。</w:t>
      </w:r>
    </w:p>
    <w:p>
      <w:r>
        <w:rPr>
          <w:rFonts w:hint="eastAsia"/>
        </w:rPr>
        <w:t>【唤起方式】</w:t>
      </w:r>
    </w:p>
    <w:p>
      <w:pPr>
        <w:pStyle w:val="41"/>
        <w:numPr>
          <w:ilvl w:val="0"/>
          <w:numId w:val="26"/>
        </w:numPr>
        <w:ind w:leftChars="0" w:firstLineChars="0"/>
      </w:pPr>
      <w:r>
        <w:rPr>
          <w:rFonts w:hint="eastAsia"/>
        </w:rPr>
        <w:t>屏幕右边缘向左滑</w:t>
      </w:r>
    </w:p>
    <w:p>
      <w:pPr>
        <w:pStyle w:val="41"/>
        <w:numPr>
          <w:ilvl w:val="0"/>
          <w:numId w:val="26"/>
        </w:numPr>
        <w:ind w:leftChars="0" w:firstLineChars="0"/>
      </w:pPr>
      <w:r>
        <w:rPr>
          <w:rFonts w:hint="eastAsia"/>
        </w:rPr>
        <w:t>任何页面任何位置三指向左滑</w:t>
      </w:r>
    </w:p>
    <w:p>
      <w:pPr>
        <w:pStyle w:val="41"/>
        <w:numPr>
          <w:ilvl w:val="0"/>
          <w:numId w:val="26"/>
        </w:numPr>
        <w:ind w:leftChars="0" w:firstLineChars="0"/>
      </w:pPr>
      <w:r>
        <w:rPr>
          <w:rFonts w:hint="eastAsia"/>
        </w:rPr>
        <w:t>导航栏最底的常驻icon</w:t>
      </w:r>
    </w:p>
    <w:p>
      <w:pPr>
        <w:rPr>
          <w:sz w:val="24"/>
          <w:szCs w:val="24"/>
        </w:rPr>
      </w:pPr>
      <w:r>
        <w:rPr>
          <w:rFonts w:hint="eastAsia"/>
        </w:rPr>
        <w:t>【自定义配置】</w:t>
      </w:r>
      <w:r>
        <w:rPr>
          <w:rFonts w:hint="eastAsia"/>
          <w:color w:val="000000"/>
        </w:rPr>
        <w:t>为用户提供一组默认的高频操作入口和排序，用户可根据自己的操作习惯，将自己最高频的应用推荐到首页；</w:t>
      </w:r>
    </w:p>
    <w:p>
      <w:pPr>
        <w:pStyle w:val="59"/>
        <w:numPr>
          <w:ilvl w:val="0"/>
          <w:numId w:val="27"/>
        </w:numPr>
        <w:ind w:firstLineChars="0"/>
        <w:jc w:val="left"/>
        <w:rPr>
          <w:rFonts w:ascii="微软雅黑 Light" w:hAnsi="微软雅黑 Light" w:eastAsia="微软雅黑 Light"/>
          <w:color w:val="000000"/>
        </w:rPr>
      </w:pPr>
      <w:r>
        <w:rPr>
          <w:rFonts w:hint="eastAsia" w:ascii="微软雅黑 Light" w:hAnsi="微软雅黑 Light" w:eastAsia="微软雅黑 Light"/>
          <w:color w:val="000000"/>
        </w:rPr>
        <w:t>默认数量：8个；</w:t>
      </w:r>
    </w:p>
    <w:p>
      <w:pPr>
        <w:pStyle w:val="59"/>
        <w:numPr>
          <w:ilvl w:val="0"/>
          <w:numId w:val="27"/>
        </w:numPr>
        <w:ind w:firstLineChars="0"/>
        <w:jc w:val="left"/>
        <w:rPr>
          <w:rFonts w:ascii="微软雅黑 Light" w:hAnsi="微软雅黑 Light" w:eastAsia="微软雅黑 Light"/>
          <w:color w:val="000000"/>
        </w:rPr>
      </w:pPr>
      <w:r>
        <w:rPr>
          <w:rFonts w:hint="eastAsia" w:ascii="微软雅黑 Light" w:hAnsi="微软雅黑 Light" w:eastAsia="微软雅黑 Light"/>
          <w:color w:val="000000"/>
        </w:rPr>
        <w:t>默认顺序：百度地图 —&gt; 随心听 —&gt; 蓝牙电话 —&gt;随心看 —&gt;电影购票 —&gt;智慧停车场 —&gt;外卖服务 —&gt;更多服务；</w:t>
      </w:r>
    </w:p>
    <w:p>
      <w:pPr>
        <w:pStyle w:val="59"/>
        <w:numPr>
          <w:ilvl w:val="0"/>
          <w:numId w:val="27"/>
        </w:numPr>
        <w:ind w:firstLineChars="0"/>
        <w:rPr>
          <w:rFonts w:ascii="微软雅黑 Light" w:hAnsi="微软雅黑 Light" w:eastAsia="微软雅黑 Light"/>
          <w:color w:val="000000"/>
        </w:rPr>
      </w:pPr>
      <w:r>
        <w:rPr>
          <w:rFonts w:hint="eastAsia" w:ascii="微软雅黑 Light" w:hAnsi="微软雅黑 Light" w:eastAsia="微软雅黑 Light"/>
          <w:color w:val="000000"/>
        </w:rPr>
        <w:t>卡片增加：在全部应用页面，用户可通过一定操作，将部分卡片移动到首页，最多可增加10个，即首页卡片最多10个，不支持循环滑动，弱进度条展示；</w:t>
      </w:r>
    </w:p>
    <w:p>
      <w:pPr>
        <w:pStyle w:val="59"/>
        <w:numPr>
          <w:ilvl w:val="0"/>
          <w:numId w:val="27"/>
        </w:numPr>
        <w:ind w:firstLineChars="0"/>
        <w:jc w:val="left"/>
        <w:rPr>
          <w:rFonts w:ascii="微软雅黑 Light" w:hAnsi="微软雅黑 Light" w:eastAsia="微软雅黑 Light"/>
          <w:color w:val="000000"/>
        </w:rPr>
      </w:pPr>
      <w:r>
        <w:rPr>
          <w:rFonts w:hint="eastAsia" w:ascii="微软雅黑 Light" w:hAnsi="微软雅黑 Light" w:eastAsia="微软雅黑 Light"/>
          <w:color w:val="000000"/>
        </w:rPr>
        <w:t>卡片减少：默认4个卡片（地图，随心听，电话，更多服务）不可删除，用户自定义卡片可以删；</w:t>
      </w:r>
    </w:p>
    <w:p>
      <w:pPr>
        <w:pStyle w:val="59"/>
        <w:numPr>
          <w:ilvl w:val="0"/>
          <w:numId w:val="27"/>
        </w:numPr>
        <w:ind w:firstLineChars="0"/>
        <w:jc w:val="left"/>
        <w:rPr>
          <w:rFonts w:ascii="微软雅黑 Light" w:hAnsi="微软雅黑 Light" w:eastAsia="微软雅黑 Light"/>
          <w:color w:val="000000"/>
        </w:rPr>
      </w:pPr>
      <w:r>
        <w:rPr>
          <w:rFonts w:hint="eastAsia" w:ascii="微软雅黑 Light" w:hAnsi="微软雅黑 Light" w:eastAsia="微软雅黑 Light"/>
          <w:color w:val="000000"/>
        </w:rPr>
        <w:t>顺序调整：针对不同用户对各个应用使用的频率不同，可在设置中对卡片进行顺序调整。</w:t>
      </w:r>
      <w:r>
        <w:rPr>
          <w:rFonts w:ascii="微软雅黑 Light" w:hAnsi="微软雅黑 Light" w:eastAsia="微软雅黑 Light"/>
          <w:color w:val="000000"/>
        </w:rPr>
        <w:t>主副驾可显示不同的顺序，屏幕切换时，Launcher中卡片顺序不进行调整。</w:t>
      </w:r>
    </w:p>
    <w:p>
      <w:pPr>
        <w:pStyle w:val="59"/>
        <w:numPr>
          <w:ilvl w:val="0"/>
          <w:numId w:val="27"/>
        </w:numPr>
        <w:ind w:firstLineChars="0"/>
        <w:jc w:val="left"/>
        <w:rPr>
          <w:rFonts w:ascii="微软雅黑 Light" w:hAnsi="微软雅黑 Light" w:eastAsia="微软雅黑 Light"/>
          <w:color w:val="000000"/>
        </w:rPr>
      </w:pPr>
      <w:r>
        <w:rPr>
          <w:rFonts w:hint="eastAsia" w:ascii="微软雅黑 Light" w:hAnsi="微软雅黑 Light" w:eastAsia="微软雅黑 Light"/>
          <w:color w:val="000000"/>
        </w:rPr>
        <w:t>目前已定义小卡片快捷入口：</w:t>
      </w:r>
    </w:p>
    <w:p>
      <w:pPr>
        <w:pStyle w:val="41"/>
        <w:numPr>
          <w:ilvl w:val="0"/>
          <w:numId w:val="28"/>
        </w:numPr>
        <w:ind w:leftChars="0" w:firstLineChars="0"/>
      </w:pPr>
      <w:r>
        <w:rPr>
          <w:rFonts w:hint="eastAsia"/>
        </w:rPr>
        <w:t>随心看/本地视频：点击跳转本地视频页面；</w:t>
      </w:r>
    </w:p>
    <w:p>
      <w:pPr>
        <w:pStyle w:val="41"/>
        <w:numPr>
          <w:ilvl w:val="0"/>
          <w:numId w:val="28"/>
        </w:numPr>
        <w:ind w:leftChars="0" w:firstLineChars="0"/>
      </w:pPr>
      <w:r>
        <w:rPr>
          <w:rFonts w:hint="eastAsia"/>
        </w:rPr>
        <w:t>道路救援/呼叫救援：点击拨打救援电话；</w:t>
      </w:r>
    </w:p>
    <w:p>
      <w:pPr>
        <w:pStyle w:val="41"/>
        <w:numPr>
          <w:ilvl w:val="0"/>
          <w:numId w:val="28"/>
        </w:numPr>
        <w:ind w:leftChars="0" w:firstLineChars="0"/>
      </w:pPr>
      <w:r>
        <w:rPr>
          <w:rFonts w:hint="eastAsia"/>
        </w:rPr>
        <w:t>车机助手/隐私设置：点击跳转隐私设置页面；</w:t>
      </w:r>
    </w:p>
    <w:p>
      <w:pPr>
        <w:pStyle w:val="41"/>
        <w:numPr>
          <w:ilvl w:val="0"/>
          <w:numId w:val="28"/>
        </w:numPr>
        <w:ind w:leftChars="0" w:firstLineChars="0"/>
      </w:pPr>
      <w:r>
        <w:rPr>
          <w:rFonts w:hint="eastAsia"/>
        </w:rPr>
        <w:t>未定义的卡片，快捷入口用【查看】占位，便于后续扩展功能。</w:t>
      </w:r>
    </w:p>
    <w:p>
      <w:pPr>
        <w:pStyle w:val="59"/>
        <w:ind w:left="210" w:firstLine="0" w:firstLineChars="0"/>
        <w:jc w:val="center"/>
      </w:pPr>
      <w:r>
        <w:fldChar w:fldCharType="begin"/>
      </w:r>
      <w:r>
        <w:instrText xml:space="preserve"> INCLUDEPICTURE "/var/folders/bf/9tqgrkd13bx8px4thqwl89qxds7_xz/T/com.kingsoft.wpsoffice.mac/wps-sunying05/ksohtml/wpsMqIjtG.jpg" \* MERGEFORMATINET </w:instrText>
      </w:r>
      <w:r>
        <w:fldChar w:fldCharType="end"/>
      </w:r>
      <w:r>
        <w:rPr>
          <w:rFonts w:hint="eastAsia" w:ascii="微软雅黑" w:hAnsi="微软雅黑" w:eastAsia="微软雅黑"/>
          <w:color w:val="000000"/>
        </w:rPr>
        <w:t xml:space="preserve"> </w:t>
      </w:r>
    </w:p>
    <w:p>
      <w:r>
        <w:rPr>
          <w:rFonts w:hint="eastAsia"/>
        </w:rPr>
        <w:t>【页面内容】</w:t>
      </w:r>
    </w:p>
    <w:p>
      <w:pPr>
        <w:ind w:firstLine="420"/>
      </w:pPr>
      <w:r>
        <w:rPr>
          <w:rFonts w:hint="eastAsia"/>
        </w:rPr>
        <w:t>提供一个全局应用字典，供用户查找，分类&amp;排序三大原则：</w:t>
      </w:r>
    </w:p>
    <w:p>
      <w:pPr>
        <w:pStyle w:val="59"/>
        <w:numPr>
          <w:ilvl w:val="0"/>
          <w:numId w:val="29"/>
        </w:numPr>
        <w:ind w:left="630" w:firstLineChars="0"/>
        <w:rPr>
          <w:rFonts w:ascii="微软雅黑 Light" w:hAnsi="微软雅黑 Light" w:eastAsia="微软雅黑 Light"/>
        </w:rPr>
      </w:pPr>
      <w:r>
        <w:rPr>
          <w:rFonts w:hint="eastAsia" w:ascii="微软雅黑 Light" w:hAnsi="微软雅黑 Light" w:eastAsia="微软雅黑 Light"/>
        </w:rPr>
        <w:t>使用频次：从高到低；</w:t>
      </w:r>
    </w:p>
    <w:p>
      <w:pPr>
        <w:pStyle w:val="59"/>
        <w:numPr>
          <w:ilvl w:val="0"/>
          <w:numId w:val="29"/>
        </w:numPr>
        <w:ind w:left="630" w:firstLineChars="0"/>
        <w:rPr>
          <w:rFonts w:ascii="微软雅黑 Light" w:hAnsi="微软雅黑 Light" w:eastAsia="微软雅黑 Light"/>
        </w:rPr>
      </w:pPr>
      <w:r>
        <w:rPr>
          <w:rFonts w:hint="eastAsia" w:ascii="微软雅黑 Light" w:hAnsi="微软雅黑 Light" w:eastAsia="微软雅黑 Light"/>
        </w:rPr>
        <w:t>操作难度：从易到难；</w:t>
      </w:r>
    </w:p>
    <w:p>
      <w:pPr>
        <w:pStyle w:val="59"/>
        <w:numPr>
          <w:ilvl w:val="0"/>
          <w:numId w:val="29"/>
        </w:numPr>
        <w:ind w:left="630" w:firstLineChars="0"/>
        <w:rPr>
          <w:rFonts w:ascii="微软雅黑 Light" w:hAnsi="微软雅黑 Light" w:eastAsia="微软雅黑 Light"/>
        </w:rPr>
      </w:pPr>
      <w:r>
        <w:rPr>
          <w:rFonts w:hint="eastAsia" w:ascii="微软雅黑 Light" w:hAnsi="微软雅黑 Light" w:eastAsia="微软雅黑 Light"/>
        </w:rPr>
        <w:t>服务模式：从轻到重；</w:t>
      </w:r>
    </w:p>
    <w:p>
      <w:pPr>
        <w:pStyle w:val="59"/>
        <w:ind w:left="630" w:firstLine="0" w:firstLineChars="0"/>
        <w:rPr>
          <w:rFonts w:ascii="微软雅黑 Light" w:hAnsi="微软雅黑 Light" w:eastAsia="微软雅黑 Light"/>
        </w:rPr>
      </w:pPr>
    </w:p>
    <w:p>
      <w:pPr>
        <w:pStyle w:val="5"/>
      </w:pPr>
      <w:r>
        <w:rPr>
          <w:rFonts w:hint="eastAsia"/>
        </w:rPr>
        <w:t xml:space="preserve">发现周边（7个）  </w:t>
      </w:r>
    </w:p>
    <w:p>
      <w:pPr>
        <w:rPr>
          <w:szCs w:val="21"/>
        </w:rPr>
      </w:pPr>
      <w:r>
        <w:rPr>
          <w:rFonts w:hint="eastAsia"/>
        </w:rPr>
        <w:t>将地图周边服务最高频的应用前置，供用户选择</w:t>
      </w:r>
    </w:p>
    <w:p>
      <w:pPr>
        <w:pStyle w:val="41"/>
        <w:numPr>
          <w:ilvl w:val="0"/>
          <w:numId w:val="30"/>
        </w:numPr>
        <w:ind w:leftChars="0" w:firstLineChars="0"/>
      </w:pPr>
      <w:r>
        <w:rPr>
          <w:rFonts w:hint="eastAsia"/>
        </w:rPr>
        <w:t>加油站：点击进入附近的加油站页面；</w:t>
      </w:r>
    </w:p>
    <w:p>
      <w:pPr>
        <w:pStyle w:val="41"/>
        <w:numPr>
          <w:ilvl w:val="0"/>
          <w:numId w:val="30"/>
        </w:numPr>
        <w:ind w:leftChars="0" w:firstLineChars="0"/>
      </w:pPr>
      <w:r>
        <w:rPr>
          <w:rFonts w:hint="eastAsia"/>
        </w:rPr>
        <w:t>停车场：点击进入附近的停车场页面；</w:t>
      </w:r>
    </w:p>
    <w:p>
      <w:pPr>
        <w:pStyle w:val="41"/>
        <w:numPr>
          <w:ilvl w:val="0"/>
          <w:numId w:val="30"/>
        </w:numPr>
        <w:ind w:leftChars="0" w:firstLineChars="0"/>
      </w:pPr>
      <w:r>
        <w:rPr>
          <w:rFonts w:hint="eastAsia"/>
        </w:rPr>
        <w:t>找美食：点击进入附近的美食商家页面；</w:t>
      </w:r>
    </w:p>
    <w:p>
      <w:pPr>
        <w:pStyle w:val="41"/>
        <w:numPr>
          <w:ilvl w:val="0"/>
          <w:numId w:val="30"/>
        </w:numPr>
        <w:ind w:leftChars="0" w:firstLineChars="0"/>
      </w:pPr>
      <w:r>
        <w:rPr>
          <w:rFonts w:hint="eastAsia"/>
        </w:rPr>
        <w:t>搜景点：点击进入附近的景点页面；</w:t>
      </w:r>
    </w:p>
    <w:p>
      <w:pPr>
        <w:pStyle w:val="41"/>
        <w:numPr>
          <w:ilvl w:val="0"/>
          <w:numId w:val="30"/>
        </w:numPr>
        <w:ind w:leftChars="0" w:firstLineChars="0"/>
      </w:pPr>
      <w:r>
        <w:rPr>
          <w:rFonts w:hint="eastAsia"/>
        </w:rPr>
        <w:t>逛商场：点击进入附近的商场页面；</w:t>
      </w:r>
    </w:p>
    <w:p>
      <w:pPr>
        <w:pStyle w:val="41"/>
        <w:numPr>
          <w:ilvl w:val="0"/>
          <w:numId w:val="30"/>
        </w:numPr>
        <w:ind w:leftChars="0" w:firstLineChars="0"/>
      </w:pPr>
      <w:r>
        <w:rPr>
          <w:rFonts w:hint="eastAsia"/>
        </w:rPr>
        <w:t>去超市：点击进入附近的超市页面；</w:t>
      </w:r>
    </w:p>
    <w:p>
      <w:pPr>
        <w:pStyle w:val="41"/>
        <w:numPr>
          <w:ilvl w:val="0"/>
          <w:numId w:val="30"/>
        </w:numPr>
        <w:ind w:leftChars="0" w:firstLineChars="0"/>
      </w:pPr>
      <w:r>
        <w:rPr>
          <w:rFonts w:hint="eastAsia"/>
        </w:rPr>
        <w:t>找银行：点击进入附近的银行页面；</w:t>
      </w:r>
    </w:p>
    <w:p>
      <w:pPr>
        <w:pStyle w:val="5"/>
      </w:pPr>
      <w:r>
        <w:rPr>
          <w:rFonts w:hint="eastAsia"/>
        </w:rPr>
        <w:t>生活助手（6</w:t>
      </w:r>
      <w:r>
        <w:t>+3</w:t>
      </w:r>
      <w:r>
        <w:rPr>
          <w:rFonts w:hint="eastAsia"/>
        </w:rPr>
        <w:t xml:space="preserve">个） </w:t>
      </w:r>
    </w:p>
    <w:p>
      <w:pPr>
        <w:pStyle w:val="41"/>
        <w:numPr>
          <w:ilvl w:val="0"/>
          <w:numId w:val="31"/>
        </w:numPr>
        <w:ind w:leftChars="0" w:firstLineChars="0"/>
        <w:rPr>
          <w:rFonts w:ascii="微软雅黑" w:hAnsi="微软雅黑" w:eastAsia="微软雅黑"/>
          <w:b/>
          <w:color w:val="E46C0A" w:themeColor="accent6" w:themeShade="BF"/>
          <w:szCs w:val="21"/>
        </w:rPr>
      </w:pPr>
      <w:r>
        <w:rPr>
          <w:rFonts w:hint="eastAsia" w:ascii="微软雅黑" w:hAnsi="微软雅黑" w:eastAsia="微软雅黑"/>
          <w:b/>
          <w:color w:val="E46C0A" w:themeColor="accent6" w:themeShade="BF"/>
        </w:rPr>
        <w:t>在线收音机：新增需求，可收听在线FM。目前暂定是蜻蜓FM</w:t>
      </w:r>
    </w:p>
    <w:p>
      <w:pPr>
        <w:pStyle w:val="41"/>
        <w:numPr>
          <w:ilvl w:val="0"/>
          <w:numId w:val="31"/>
        </w:numPr>
        <w:ind w:leftChars="0" w:firstLineChars="0"/>
        <w:rPr>
          <w:rFonts w:ascii="微软雅黑" w:hAnsi="微软雅黑" w:eastAsia="微软雅黑"/>
          <w:b/>
          <w:color w:val="E46C0A" w:themeColor="accent6" w:themeShade="BF"/>
          <w:szCs w:val="21"/>
        </w:rPr>
      </w:pPr>
      <w:r>
        <w:rPr>
          <w:rFonts w:hint="eastAsia" w:ascii="微软雅黑" w:hAnsi="微软雅黑" w:eastAsia="微软雅黑"/>
          <w:b/>
          <w:color w:val="E46C0A" w:themeColor="accent6" w:themeShade="BF"/>
        </w:rPr>
        <w:t>抖音：新增需求，点击可观看抖音视频（福特开发）</w:t>
      </w:r>
    </w:p>
    <w:p>
      <w:pPr>
        <w:pStyle w:val="41"/>
        <w:numPr>
          <w:ilvl w:val="0"/>
          <w:numId w:val="31"/>
        </w:numPr>
        <w:ind w:leftChars="0" w:firstLineChars="0"/>
        <w:rPr>
          <w:szCs w:val="21"/>
        </w:rPr>
      </w:pPr>
      <w:r>
        <w:rPr>
          <w:rFonts w:hint="eastAsia"/>
        </w:rPr>
        <w:t>随心看（海量视频随心看）：可观看爱奇艺视频，在保证驾驶安全的情况下，有条件观看；</w:t>
      </w:r>
    </w:p>
    <w:p>
      <w:pPr>
        <w:pStyle w:val="41"/>
        <w:ind w:left="630" w:leftChars="0" w:firstLine="0" w:firstLineChars="0"/>
      </w:pPr>
      <w:r>
        <w:rPr>
          <w:rFonts w:hint="eastAsia"/>
        </w:rPr>
        <w:t>小卡片快捷入口：本地视频，点击跳转 随心看中的本地视频。</w:t>
      </w:r>
    </w:p>
    <w:p>
      <w:pPr>
        <w:pStyle w:val="41"/>
        <w:numPr>
          <w:ilvl w:val="0"/>
          <w:numId w:val="31"/>
        </w:numPr>
        <w:ind w:leftChars="0" w:firstLineChars="0"/>
        <w:rPr>
          <w:b/>
        </w:rPr>
      </w:pPr>
      <w:r>
        <w:rPr>
          <w:rFonts w:hint="eastAsia"/>
          <w:b/>
        </w:rPr>
        <w:t>电影购票（新热电影等你挑）：可在车上完成电影购票操作，点击进入电影购票服务页；</w:t>
      </w:r>
    </w:p>
    <w:p>
      <w:pPr>
        <w:pStyle w:val="41"/>
        <w:numPr>
          <w:ilvl w:val="0"/>
          <w:numId w:val="31"/>
        </w:numPr>
        <w:ind w:leftChars="0" w:firstLineChars="0"/>
        <w:rPr>
          <w:b/>
        </w:rPr>
      </w:pPr>
      <w:r>
        <w:rPr>
          <w:rFonts w:hint="eastAsia"/>
          <w:b/>
        </w:rPr>
        <w:t>智慧停车场：可在车上完成停车支付服务，点击进入智慧停车场首页；</w:t>
      </w:r>
    </w:p>
    <w:p>
      <w:pPr>
        <w:pStyle w:val="41"/>
        <w:numPr>
          <w:ilvl w:val="0"/>
          <w:numId w:val="31"/>
        </w:numPr>
        <w:ind w:leftChars="0" w:firstLineChars="0"/>
        <w:rPr>
          <w:b/>
        </w:rPr>
      </w:pPr>
      <w:r>
        <w:rPr>
          <w:rFonts w:hint="eastAsia"/>
          <w:b/>
        </w:rPr>
        <w:t>外卖服务：可在车上快速预订外卖，点击进入外卖服务页；（鲜花预定、美团外卖）</w:t>
      </w:r>
    </w:p>
    <w:p>
      <w:pPr>
        <w:pStyle w:val="41"/>
        <w:numPr>
          <w:ilvl w:val="0"/>
          <w:numId w:val="31"/>
        </w:numPr>
        <w:ind w:leftChars="0" w:firstLineChars="0"/>
        <w:rPr>
          <w:b/>
        </w:rPr>
      </w:pPr>
      <w:r>
        <w:rPr>
          <w:rFonts w:hint="eastAsia"/>
          <w:b/>
        </w:rPr>
        <w:t>酒店预订：可在车上完成酒店预订，点击进入酒店服务页；</w:t>
      </w:r>
    </w:p>
    <w:p>
      <w:pPr>
        <w:pStyle w:val="41"/>
        <w:numPr>
          <w:ilvl w:val="0"/>
          <w:numId w:val="31"/>
        </w:numPr>
        <w:ind w:leftChars="0" w:firstLineChars="0"/>
      </w:pPr>
      <w:r>
        <w:rPr>
          <w:rFonts w:hint="eastAsia"/>
        </w:rPr>
        <w:t>福特金融：可在车机上查询贷款信息，点击进入福特金融首页（福特开发）。</w:t>
      </w:r>
    </w:p>
    <w:p>
      <w:pPr>
        <w:pStyle w:val="41"/>
        <w:numPr>
          <w:ilvl w:val="0"/>
          <w:numId w:val="31"/>
        </w:numPr>
        <w:ind w:leftChars="0" w:firstLineChars="0"/>
        <w:rPr>
          <w:rFonts w:ascii="微软雅黑" w:hAnsi="微软雅黑" w:eastAsia="微软雅黑"/>
          <w:b/>
          <w:color w:val="E46C0A" w:themeColor="accent6" w:themeShade="BF"/>
        </w:rPr>
      </w:pPr>
      <w:r>
        <w:rPr>
          <w:rFonts w:hint="eastAsia" w:ascii="微软雅黑" w:hAnsi="微软雅黑" w:eastAsia="微软雅黑"/>
          <w:b/>
          <w:color w:val="E46C0A" w:themeColor="accent6" w:themeShade="BF"/>
        </w:rPr>
        <w:t>在线商城：可在车机上查看福特周边商品并支持购买，点击进入在线商城首页（福特开发）</w:t>
      </w:r>
    </w:p>
    <w:p>
      <w:pPr>
        <w:pStyle w:val="41"/>
        <w:numPr>
          <w:ilvl w:val="0"/>
          <w:numId w:val="31"/>
        </w:numPr>
        <w:ind w:leftChars="0" w:firstLineChars="0"/>
        <w:rPr>
          <w:rFonts w:ascii="微软雅黑" w:hAnsi="微软雅黑" w:eastAsia="微软雅黑"/>
          <w:b/>
          <w:strike/>
          <w:color w:val="E46C0A" w:themeColor="accent6" w:themeShade="BF"/>
        </w:rPr>
      </w:pPr>
      <w:r>
        <w:rPr>
          <w:rFonts w:hint="eastAsia" w:ascii="微软雅黑" w:hAnsi="微软雅黑" w:eastAsia="微软雅黑"/>
          <w:b/>
          <w:strike/>
          <w:color w:val="E46C0A" w:themeColor="accent6" w:themeShade="BF"/>
        </w:rPr>
        <w:t>车载KTV：目前确认Phase</w:t>
      </w:r>
      <w:r>
        <w:rPr>
          <w:rFonts w:ascii="微软雅黑" w:hAnsi="微软雅黑" w:eastAsia="微软雅黑"/>
          <w:b/>
          <w:strike/>
          <w:color w:val="E46C0A" w:themeColor="accent6" w:themeShade="BF"/>
        </w:rPr>
        <w:t>4</w:t>
      </w:r>
      <w:r>
        <w:rPr>
          <w:rFonts w:hint="eastAsia" w:ascii="微软雅黑" w:hAnsi="微软雅黑" w:eastAsia="微软雅黑"/>
          <w:b/>
          <w:strike/>
          <w:color w:val="E46C0A" w:themeColor="accent6" w:themeShade="BF"/>
        </w:rPr>
        <w:t>六款车型暂时不上，TBD。</w:t>
      </w:r>
    </w:p>
    <w:p>
      <w:pPr>
        <w:pStyle w:val="5"/>
      </w:pPr>
      <w:r>
        <w:rPr>
          <w:rFonts w:hint="eastAsia"/>
        </w:rPr>
        <w:t>贴心服务（</w:t>
      </w:r>
      <w:r>
        <w:t>7+2</w:t>
      </w:r>
      <w:r>
        <w:rPr>
          <w:rFonts w:hint="eastAsia"/>
        </w:rPr>
        <w:t xml:space="preserve">个）  </w:t>
      </w:r>
    </w:p>
    <w:p>
      <w:pPr>
        <w:pStyle w:val="41"/>
        <w:numPr>
          <w:ilvl w:val="0"/>
          <w:numId w:val="32"/>
        </w:numPr>
        <w:ind w:leftChars="0" w:firstLineChars="0"/>
        <w:rPr>
          <w:szCs w:val="21"/>
        </w:rPr>
      </w:pPr>
      <w:r>
        <w:rPr>
          <w:rFonts w:hint="eastAsia"/>
        </w:rPr>
        <w:t>玩转车机（教你玩转各应用）：定位是系统帮助手册，用户点击进入玩转系统帮助页；</w:t>
      </w:r>
    </w:p>
    <w:p>
      <w:pPr>
        <w:pStyle w:val="41"/>
        <w:numPr>
          <w:ilvl w:val="0"/>
          <w:numId w:val="32"/>
        </w:numPr>
        <w:ind w:leftChars="0" w:firstLineChars="0"/>
      </w:pPr>
      <w:r>
        <w:rPr>
          <w:rFonts w:hint="eastAsia"/>
        </w:rPr>
        <w:t>道路救援（电话：4006501688）：可在线提交救援申请和拨打救援电话，点击跳转到道路救援页面；小卡片快捷入口：呼叫救援，点击跳转 拨打救援电话。</w:t>
      </w:r>
    </w:p>
    <w:p>
      <w:pPr>
        <w:pStyle w:val="41"/>
        <w:numPr>
          <w:ilvl w:val="0"/>
          <w:numId w:val="32"/>
        </w:numPr>
        <w:ind w:leftChars="0" w:firstLineChars="0"/>
        <w:rPr>
          <w:rFonts w:ascii="微软雅黑" w:hAnsi="微软雅黑" w:eastAsia="微软雅黑"/>
          <w:b/>
          <w:color w:val="E46C0A" w:themeColor="accent6" w:themeShade="BF"/>
        </w:rPr>
      </w:pPr>
      <w:r>
        <w:rPr>
          <w:rFonts w:hint="eastAsia" w:ascii="微软雅黑" w:hAnsi="微软雅黑" w:eastAsia="微软雅黑"/>
          <w:b/>
          <w:color w:val="E46C0A" w:themeColor="accent6" w:themeShade="BF"/>
        </w:rPr>
        <w:t>紧急救援：发生紧急的情况时，可自动拨打联系人电话，点击进入紧急救援入口（福特开发）。</w:t>
      </w:r>
    </w:p>
    <w:p>
      <w:pPr>
        <w:pStyle w:val="41"/>
        <w:numPr>
          <w:ilvl w:val="0"/>
          <w:numId w:val="32"/>
        </w:numPr>
        <w:ind w:leftChars="0" w:firstLineChars="0"/>
      </w:pPr>
      <w:r>
        <w:rPr>
          <w:rFonts w:hint="eastAsia"/>
        </w:rPr>
        <w:t>车机助手（原安全管理）：查看车机相关安全信息，点击跳转到安全管理首页；小卡片快捷入口：隐私设置，点击跳转 隐私设置页面。</w:t>
      </w:r>
    </w:p>
    <w:p>
      <w:pPr>
        <w:pStyle w:val="41"/>
        <w:numPr>
          <w:ilvl w:val="0"/>
          <w:numId w:val="32"/>
        </w:numPr>
        <w:ind w:leftChars="0" w:firstLineChars="0"/>
      </w:pPr>
      <w:r>
        <w:rPr>
          <w:rFonts w:hint="eastAsia"/>
        </w:rPr>
        <w:t>意见反馈：用户手机用户对车机的意见和建议，点击跳转意见反馈首页。</w:t>
      </w:r>
    </w:p>
    <w:p>
      <w:pPr>
        <w:pStyle w:val="41"/>
        <w:numPr>
          <w:ilvl w:val="0"/>
          <w:numId w:val="32"/>
        </w:numPr>
        <w:ind w:leftChars="0" w:firstLineChars="0"/>
        <w:rPr>
          <w:b/>
        </w:rPr>
      </w:pPr>
      <w:r>
        <w:rPr>
          <w:rFonts w:hint="eastAsia"/>
          <w:b/>
        </w:rPr>
        <w:t>预约保养：可预约维修和保养，点击跳转到预约保养页面；</w:t>
      </w:r>
    </w:p>
    <w:p>
      <w:pPr>
        <w:pStyle w:val="41"/>
        <w:numPr>
          <w:ilvl w:val="0"/>
          <w:numId w:val="32"/>
        </w:numPr>
        <w:ind w:leftChars="0" w:firstLineChars="0"/>
      </w:pPr>
      <w:r>
        <w:rPr>
          <w:rFonts w:hint="eastAsia"/>
        </w:rPr>
        <w:t>智能馨风：智能空气净化功能，查看空气质量和PM2，5相关信息，点击进入AAR首页；</w:t>
      </w:r>
    </w:p>
    <w:p>
      <w:pPr>
        <w:pStyle w:val="41"/>
        <w:numPr>
          <w:ilvl w:val="0"/>
          <w:numId w:val="32"/>
        </w:numPr>
        <w:ind w:leftChars="0" w:firstLineChars="0"/>
      </w:pPr>
      <w:r>
        <w:rPr>
          <w:rFonts w:hint="eastAsia"/>
        </w:rPr>
        <w:t>车主手册： 车主贴心引导助手，点击跳转到 车主手册首页（福特开发）。</w:t>
      </w:r>
    </w:p>
    <w:p>
      <w:pPr>
        <w:pStyle w:val="41"/>
        <w:numPr>
          <w:ilvl w:val="0"/>
          <w:numId w:val="32"/>
        </w:numPr>
        <w:ind w:leftChars="0" w:firstLineChars="0"/>
        <w:rPr>
          <w:rFonts w:ascii="微软雅黑" w:hAnsi="微软雅黑" w:eastAsia="微软雅黑"/>
          <w:b/>
          <w:color w:val="E46C0A" w:themeColor="accent6" w:themeShade="BF"/>
        </w:rPr>
      </w:pPr>
      <w:r>
        <w:rPr>
          <w:rFonts w:hint="eastAsia" w:ascii="微软雅黑" w:hAnsi="微软雅黑" w:eastAsia="微软雅黑"/>
          <w:b/>
          <w:color w:val="E46C0A" w:themeColor="accent6" w:themeShade="BF"/>
        </w:rPr>
        <w:t>随心拍：新功能，需求待确定，需要福特确认是否放在这里。</w:t>
      </w:r>
    </w:p>
    <w:p>
      <w:pPr>
        <w:pStyle w:val="5"/>
      </w:pPr>
      <w:r>
        <w:rPr>
          <w:rFonts w:hint="eastAsia"/>
        </w:rPr>
        <w:t>语音服务（4个）</w:t>
      </w:r>
    </w:p>
    <w:p>
      <w:pPr>
        <w:pStyle w:val="41"/>
        <w:numPr>
          <w:ilvl w:val="0"/>
          <w:numId w:val="33"/>
        </w:numPr>
        <w:ind w:leftChars="0" w:firstLineChars="0"/>
        <w:rPr>
          <w:szCs w:val="21"/>
        </w:rPr>
      </w:pPr>
      <w:r>
        <w:rPr>
          <w:rFonts w:hint="eastAsia"/>
        </w:rPr>
        <w:t>查机票： 可查询从A地到B地的机票，点击跳转到机票查询语音页面；</w:t>
      </w:r>
    </w:p>
    <w:p>
      <w:pPr>
        <w:pStyle w:val="41"/>
        <w:numPr>
          <w:ilvl w:val="0"/>
          <w:numId w:val="33"/>
        </w:numPr>
        <w:ind w:leftChars="0" w:firstLineChars="0"/>
      </w:pPr>
      <w:r>
        <w:rPr>
          <w:rFonts w:hint="eastAsia"/>
        </w:rPr>
        <w:t>查航班： 可查询指定航班号的信息，点击跳转到航班查询语音页面；</w:t>
      </w:r>
    </w:p>
    <w:p>
      <w:pPr>
        <w:pStyle w:val="41"/>
        <w:numPr>
          <w:ilvl w:val="0"/>
          <w:numId w:val="33"/>
        </w:numPr>
        <w:ind w:leftChars="0" w:firstLineChars="0"/>
      </w:pPr>
      <w:r>
        <w:rPr>
          <w:rFonts w:hint="eastAsia"/>
        </w:rPr>
        <w:t>查火车票： 可查询从A地到B地的火车票，点击跳转到火车票查询语音页面；</w:t>
      </w:r>
    </w:p>
    <w:p>
      <w:pPr>
        <w:pStyle w:val="41"/>
        <w:numPr>
          <w:ilvl w:val="0"/>
          <w:numId w:val="33"/>
        </w:numPr>
        <w:ind w:leftChars="0" w:firstLineChars="0"/>
      </w:pPr>
      <w:r>
        <w:rPr>
          <w:rFonts w:hint="eastAsia"/>
        </w:rPr>
        <w:t>违章查询： 查询车辆违章信息，点击进入违章查询语音页面；</w:t>
      </w:r>
    </w:p>
    <w:p>
      <w:pPr>
        <w:pStyle w:val="5"/>
      </w:pPr>
      <w:r>
        <w:rPr>
          <w:rFonts w:hint="eastAsia"/>
        </w:rPr>
        <w:t xml:space="preserve">车家互联（1个） </w:t>
      </w:r>
    </w:p>
    <w:p>
      <w:pPr>
        <w:pStyle w:val="41"/>
        <w:numPr>
          <w:ilvl w:val="0"/>
          <w:numId w:val="34"/>
        </w:numPr>
        <w:ind w:leftChars="0" w:firstLineChars="0"/>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智能家居：进入车控家首页，进入添加“我的智能硬件”；</w:t>
      </w:r>
    </w:p>
    <w:p>
      <w:pPr>
        <w:ind w:firstLine="420"/>
        <w:rPr>
          <w:rFonts w:ascii="微软雅黑" w:hAnsi="微软雅黑" w:eastAsia="微软雅黑"/>
        </w:rPr>
      </w:pPr>
      <w:r>
        <w:rPr>
          <w:rFonts w:hint="eastAsia" w:ascii="微软雅黑" w:hAnsi="微软雅黑" w:eastAsia="微软雅黑"/>
        </w:rPr>
        <w:t xml:space="preserve"> </w:t>
      </w:r>
    </w:p>
    <w:p>
      <w:pPr>
        <w:pStyle w:val="41"/>
        <w:ind w:left="1260" w:leftChars="0" w:firstLine="0" w:firstLineChars="0"/>
      </w:pPr>
    </w:p>
    <w:p>
      <w:pPr>
        <w:pStyle w:val="4"/>
      </w:pPr>
      <w:bookmarkStart w:id="19" w:name="_Toc26962343"/>
      <w:r>
        <w:rPr>
          <w:rFonts w:hint="eastAsia"/>
        </w:rPr>
        <w:t>回到Launcher</w:t>
      </w:r>
      <w:bookmarkEnd w:id="19"/>
    </w:p>
    <w:p>
      <w:r>
        <w:rPr>
          <w:rFonts w:hint="eastAsia"/>
        </w:rPr>
        <w:t>【回到Launcher方法】</w:t>
      </w:r>
    </w:p>
    <w:p>
      <w:pPr>
        <w:pStyle w:val="41"/>
        <w:numPr>
          <w:ilvl w:val="1"/>
          <w:numId w:val="35"/>
        </w:numPr>
        <w:ind w:leftChars="0" w:firstLineChars="0"/>
      </w:pPr>
      <w:r>
        <w:rPr>
          <w:rFonts w:hint="eastAsia"/>
        </w:rPr>
        <w:t>persistentbar中回到首页的按钮</w:t>
      </w:r>
    </w:p>
    <w:p>
      <w:pPr>
        <w:pStyle w:val="41"/>
        <w:numPr>
          <w:ilvl w:val="1"/>
          <w:numId w:val="35"/>
        </w:numPr>
        <w:ind w:leftChars="0" w:firstLineChars="0"/>
        <w:rPr>
          <w:strike/>
        </w:rPr>
      </w:pPr>
      <w:r>
        <w:rPr>
          <w:rFonts w:hint="eastAsia"/>
          <w:strike/>
        </w:rPr>
        <w:t>tap</w:t>
      </w:r>
      <w:r>
        <w:rPr>
          <w:strike/>
        </w:rPr>
        <w:t xml:space="preserve"> 2 </w:t>
      </w:r>
      <w:r>
        <w:rPr>
          <w:rFonts w:hint="eastAsia"/>
          <w:strike/>
        </w:rPr>
        <w:t>homepage，需要各个应用自行实现。</w:t>
      </w:r>
    </w:p>
    <w:p>
      <w:pPr>
        <w:pStyle w:val="41"/>
        <w:numPr>
          <w:ilvl w:val="1"/>
          <w:numId w:val="35"/>
        </w:numPr>
        <w:ind w:leftChars="0" w:firstLineChars="0"/>
      </w:pPr>
      <w:r>
        <w:rPr>
          <w:rFonts w:hint="eastAsia"/>
        </w:rPr>
        <w:t>手势五指中间并拢</w:t>
      </w:r>
    </w:p>
    <w:p>
      <w:pPr>
        <w:rPr>
          <w:strike/>
        </w:rPr>
      </w:pPr>
      <w:r>
        <w:rPr>
          <w:rFonts w:hint="eastAsia"/>
          <w:strike/>
        </w:rPr>
        <w:t>【Launcher切换】</w:t>
      </w:r>
    </w:p>
    <w:p>
      <w:pPr>
        <w:pStyle w:val="41"/>
        <w:numPr>
          <w:ilvl w:val="0"/>
          <w:numId w:val="36"/>
        </w:numPr>
        <w:ind w:leftChars="0" w:firstLineChars="0"/>
        <w:rPr>
          <w:b/>
          <w:strike/>
        </w:rPr>
      </w:pPr>
      <w:r>
        <w:rPr>
          <w:rFonts w:hint="eastAsia"/>
          <w:strike/>
        </w:rPr>
        <w:t>在不同的Launcher配置下，返回到不同的Launcher（地图or卡片）。</w:t>
      </w:r>
    </w:p>
    <w:p>
      <w:pPr>
        <w:pStyle w:val="41"/>
        <w:numPr>
          <w:ilvl w:val="0"/>
          <w:numId w:val="36"/>
        </w:numPr>
        <w:ind w:leftChars="0" w:firstLineChars="0"/>
        <w:rPr>
          <w:strike/>
        </w:rPr>
      </w:pPr>
      <w:r>
        <w:rPr>
          <w:rFonts w:hint="eastAsia"/>
          <w:strike/>
        </w:rPr>
        <w:t>独立模式下，在不同的屏幕操作，返回到不同的Launcher（如主驾侧返回到地图，副驾侧返回到卡片）</w:t>
      </w:r>
      <w:r>
        <w:rPr>
          <w:strike/>
        </w:rPr>
        <w:t>。</w:t>
      </w:r>
    </w:p>
    <w:p>
      <w:pPr>
        <w:pStyle w:val="3"/>
      </w:pPr>
      <w:bookmarkStart w:id="20" w:name="_Toc26962344"/>
      <w:r>
        <w:rPr>
          <w:rFonts w:hint="eastAsia"/>
        </w:rPr>
        <w:t>模式mode</w:t>
      </w:r>
      <w:bookmarkEnd w:id="20"/>
    </w:p>
    <w:p>
      <w:r>
        <w:rPr>
          <w:rFonts w:hint="eastAsia"/>
        </w:rPr>
        <w:t>提供三个模式：独自模式（solo</w:t>
      </w:r>
      <w:r>
        <w:t xml:space="preserve"> </w:t>
      </w:r>
      <w:r>
        <w:rPr>
          <w:rFonts w:hint="eastAsia"/>
        </w:rPr>
        <w:t>mode）、合作模式（co</w:t>
      </w:r>
      <w:r>
        <w:t>-</w:t>
      </w:r>
      <w:r>
        <w:rPr>
          <w:rFonts w:hint="eastAsia"/>
        </w:rPr>
        <w:t>pilot</w:t>
      </w:r>
      <w:r>
        <w:t xml:space="preserve"> </w:t>
      </w:r>
      <w:r>
        <w:rPr>
          <w:rFonts w:hint="eastAsia"/>
        </w:rPr>
        <w:t>mode）和独立模式（Individual</w:t>
      </w:r>
      <w:r>
        <w:t xml:space="preserve"> </w:t>
      </w:r>
      <w:r>
        <w:rPr>
          <w:rFonts w:hint="eastAsia"/>
        </w:rPr>
        <w:t>mode）。</w:t>
      </w:r>
    </w:p>
    <w:p>
      <w:pPr>
        <w:pStyle w:val="41"/>
        <w:numPr>
          <w:ilvl w:val="0"/>
          <w:numId w:val="37"/>
        </w:numPr>
        <w:ind w:leftChars="0" w:firstLineChars="0"/>
      </w:pPr>
      <w:r>
        <w:rPr>
          <w:rFonts w:hint="eastAsia"/>
        </w:rPr>
        <w:t>独自模式solo</w:t>
      </w:r>
      <w:r>
        <w:t xml:space="preserve"> </w:t>
      </w:r>
      <w:r>
        <w:rPr>
          <w:rFonts w:hint="eastAsia"/>
        </w:rPr>
        <w:t>mode：符合主驾独自驾驶的过程中的延伸屏模式。</w:t>
      </w:r>
    </w:p>
    <w:p>
      <w:pPr>
        <w:pStyle w:val="41"/>
        <w:numPr>
          <w:ilvl w:val="0"/>
          <w:numId w:val="37"/>
        </w:numPr>
        <w:ind w:leftChars="0" w:firstLineChars="0"/>
      </w:pPr>
      <w:r>
        <w:rPr>
          <w:rFonts w:hint="eastAsia"/>
        </w:rPr>
        <w:t>合作模式 co</w:t>
      </w:r>
      <w:r>
        <w:t>-</w:t>
      </w:r>
      <w:r>
        <w:rPr>
          <w:rFonts w:hint="eastAsia"/>
        </w:rPr>
        <w:t>pilot</w:t>
      </w:r>
      <w:r>
        <w:t xml:space="preserve"> </w:t>
      </w:r>
      <w:r>
        <w:rPr>
          <w:rFonts w:hint="eastAsia"/>
        </w:rPr>
        <w:t>mode：符合主驾副驾互相配合，副驾帮主驾完成一些任务的延伸屏模式。</w:t>
      </w:r>
    </w:p>
    <w:p>
      <w:pPr>
        <w:pStyle w:val="41"/>
        <w:numPr>
          <w:ilvl w:val="0"/>
          <w:numId w:val="37"/>
        </w:numPr>
        <w:ind w:leftChars="0" w:firstLineChars="0"/>
      </w:pPr>
      <w:r>
        <w:rPr>
          <w:rFonts w:hint="eastAsia"/>
        </w:rPr>
        <w:t>独立模式 Individual</w:t>
      </w:r>
      <w:r>
        <w:t xml:space="preserve"> </w:t>
      </w:r>
      <w:r>
        <w:rPr>
          <w:rFonts w:hint="eastAsia"/>
        </w:rPr>
        <w:t>mode：符合主驾副驾互不干扰，副驾可通过一些操作与主驾屏幕切换帮助主驾完成一些任务的独立屏模式。</w:t>
      </w:r>
    </w:p>
    <w:p>
      <w:pPr>
        <w:pStyle w:val="4"/>
      </w:pPr>
      <w:bookmarkStart w:id="21" w:name="_Toc26962345"/>
      <w:r>
        <w:rPr>
          <w:rFonts w:hint="eastAsia"/>
        </w:rPr>
        <w:t>独自模式</w:t>
      </w:r>
      <w:r>
        <w:t>S</w:t>
      </w:r>
      <w:r>
        <w:rPr>
          <w:rFonts w:hint="eastAsia"/>
        </w:rPr>
        <w:t>olo</w:t>
      </w:r>
      <w:r>
        <w:t xml:space="preserve"> </w:t>
      </w:r>
      <w:r>
        <w:rPr>
          <w:rFonts w:hint="eastAsia"/>
        </w:rPr>
        <w:t>mode</w:t>
      </w:r>
      <w:bookmarkEnd w:id="21"/>
    </w:p>
    <w:p>
      <w:r>
        <w:rPr>
          <w:rFonts w:hint="eastAsia"/>
        </w:rPr>
        <w:t>【模式切换方法】</w:t>
      </w:r>
    </w:p>
    <w:p>
      <w:pPr>
        <w:pStyle w:val="41"/>
        <w:numPr>
          <w:ilvl w:val="0"/>
          <w:numId w:val="38"/>
        </w:numPr>
        <w:ind w:leftChars="0" w:firstLineChars="0"/>
      </w:pPr>
      <w:r>
        <w:rPr>
          <w:rFonts w:hint="eastAsia"/>
        </w:rPr>
        <w:t>车机启动时，如果车辆没有检测到副驾没人，则自动进入独自模式。</w:t>
      </w:r>
    </w:p>
    <w:p>
      <w:pPr>
        <w:pStyle w:val="41"/>
        <w:numPr>
          <w:ilvl w:val="0"/>
          <w:numId w:val="38"/>
        </w:numPr>
        <w:ind w:leftChars="0" w:firstLineChars="0"/>
      </w:pPr>
      <w:r>
        <w:rPr>
          <w:rFonts w:hint="eastAsia"/>
        </w:rPr>
        <w:t>在合作模式下，可以通过点击导航栏的“cooperative</w:t>
      </w:r>
      <w:r>
        <w:t xml:space="preserve"> </w:t>
      </w:r>
      <w:r>
        <w:rPr>
          <w:rFonts w:hint="eastAsia"/>
        </w:rPr>
        <w:t>driving</w:t>
      </w:r>
      <w:r>
        <w:t xml:space="preserve"> </w:t>
      </w:r>
      <w:r>
        <w:rPr>
          <w:rFonts w:hint="eastAsia"/>
        </w:rPr>
        <w:t>Indicator”切换到独自模式。</w:t>
      </w:r>
    </w:p>
    <w:p>
      <w:pPr>
        <w:pStyle w:val="41"/>
        <w:numPr>
          <w:ilvl w:val="0"/>
          <w:numId w:val="38"/>
        </w:numPr>
        <w:ind w:leftChars="0" w:firstLineChars="0"/>
      </w:pPr>
      <w:r>
        <w:rPr>
          <w:rFonts w:hint="eastAsia"/>
        </w:rPr>
        <w:t>在合作模式和独立模式下，如果检测到车辆副驾没人（副驾中途下车），自动进入独自模式。</w:t>
      </w:r>
    </w:p>
    <w:p>
      <w:pPr>
        <w:pStyle w:val="41"/>
        <w:numPr>
          <w:ilvl w:val="0"/>
          <w:numId w:val="38"/>
        </w:numPr>
        <w:ind w:leftChars="0" w:firstLineChars="0"/>
      </w:pPr>
      <w:r>
        <w:rPr>
          <w:rFonts w:hint="eastAsia"/>
        </w:rPr>
        <w:t>在合作模式和独立模式下，可以通过控制面板手动切换到独自模式。</w:t>
      </w:r>
      <w:del w:id="51" w:author="孙颖" w:date="2019-12-18T23:45:02Z">
        <w:commentRangeStart w:id="17"/>
        <w:r>
          <w:rPr>
            <w:rFonts w:hint="eastAsia"/>
            <w:highlight w:val="yellow"/>
          </w:rPr>
          <w:delText>（这是唯一的设置入口吗？能否通过系统设置进行切换？）</w:delText>
        </w:r>
        <w:commentRangeEnd w:id="17"/>
      </w:del>
      <w:del w:id="52" w:author="孙颖" w:date="2019-12-18T23:45:02Z">
        <w:r>
          <w:rPr>
            <w:rStyle w:val="26"/>
          </w:rPr>
          <w:commentReference w:id="17"/>
        </w:r>
      </w:del>
      <w:del w:id="53" w:author="孙颖" w:date="2019-12-18T23:45:02Z">
        <w:r>
          <w:rPr>
            <w:rFonts w:hint="eastAsia"/>
            <w:highlight w:val="yellow"/>
          </w:rPr>
          <w:delText xml:space="preserve"> </w:delText>
        </w:r>
      </w:del>
    </w:p>
    <w:p>
      <w:pPr>
        <w:pStyle w:val="41"/>
        <w:numPr>
          <w:ilvl w:val="0"/>
          <w:numId w:val="38"/>
        </w:numPr>
        <w:ind w:leftChars="0" w:firstLineChars="0"/>
        <w:rPr>
          <w:color w:val="FF0000"/>
        </w:rPr>
      </w:pPr>
      <w:r>
        <w:rPr>
          <w:rFonts w:hint="eastAsia"/>
          <w:color w:val="000000" w:themeColor="text1"/>
          <w14:textFill>
            <w14:solidFill>
              <w14:schemeClr w14:val="tx1"/>
            </w14:solidFill>
          </w14:textFill>
        </w:rPr>
        <w:t>在合作模式和独立模式下，可以通过语音控制来切换到独自模式。</w:t>
      </w:r>
      <w:commentRangeStart w:id="18"/>
      <w:r>
        <w:rPr>
          <w:rFonts w:hint="eastAsia"/>
          <w:color w:val="FF0000"/>
          <w:highlight w:val="yellow"/>
        </w:rPr>
        <w:t>（是否给语音提了需求？）</w:t>
      </w:r>
      <w:commentRangeEnd w:id="18"/>
      <w:r>
        <w:rPr>
          <w:rStyle w:val="26"/>
        </w:rPr>
        <w:commentReference w:id="18"/>
      </w:r>
    </w:p>
    <w:p>
      <w:pPr>
        <w:ind w:leftChars="0"/>
        <w:rPr>
          <w:color w:val="000000" w:themeColor="text1"/>
          <w14:textFill>
            <w14:solidFill>
              <w14:schemeClr w14:val="tx1"/>
            </w14:solidFill>
          </w14:textFill>
        </w:rPr>
      </w:pPr>
    </w:p>
    <w:p>
      <w:pPr>
        <w:ind w:leftChars="0"/>
        <w:rPr>
          <w:color w:val="000000" w:themeColor="text1"/>
          <w14:textFill>
            <w14:solidFill>
              <w14:schemeClr w14:val="tx1"/>
            </w14:solidFill>
          </w14:textFill>
        </w:rPr>
      </w:pPr>
      <w:r>
        <w:rPr>
          <w:rFonts w:hint="eastAsia"/>
          <w:color w:val="000000" w:themeColor="text1"/>
          <w14:textFill>
            <w14:solidFill>
              <w14:schemeClr w14:val="tx1"/>
            </w14:solidFill>
          </w14:textFill>
        </w:rPr>
        <w:t>【该模式下systemUI的变化】</w:t>
      </w:r>
    </w:p>
    <w:p>
      <w:pPr>
        <w:rPr>
          <w:color w:val="000000" w:themeColor="text1"/>
          <w14:textFill>
            <w14:solidFill>
              <w14:schemeClr w14:val="tx1"/>
            </w14:solidFill>
          </w14:textFill>
        </w:rPr>
      </w:pPr>
      <w:r>
        <w:t>（这部分的需求已交给desay负责，本文只做简述，具体细节以systemUI的MRD为准）</w:t>
      </w:r>
    </w:p>
    <w:p>
      <w:pPr>
        <w:pStyle w:val="41"/>
        <w:numPr>
          <w:ilvl w:val="0"/>
          <w:numId w:val="39"/>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系统状态栏：向左对齐，与上文描述一致，符合主驾的使用习惯。</w:t>
      </w:r>
    </w:p>
    <w:p>
      <w:pPr>
        <w:pStyle w:val="41"/>
        <w:numPr>
          <w:ilvl w:val="0"/>
          <w:numId w:val="39"/>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常驻导航栏：显示左侧，与上文描述一致，符合主驾的使用习惯。</w:t>
      </w:r>
    </w:p>
    <w:p>
      <w:pPr>
        <w:pStyle w:val="41"/>
        <w:numPr>
          <w:ilvl w:val="0"/>
          <w:numId w:val="39"/>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快捷控制面板：向左对齐，</w:t>
      </w:r>
      <w:ins w:id="54" w:author="孙颖" w:date="2019-12-18T23:45:25Z">
        <w:r>
          <w:rPr>
            <w:rFonts w:hint="default"/>
            <w:color w:val="000000" w:themeColor="text1"/>
            <w14:textFill>
              <w14:solidFill>
                <w14:schemeClr w14:val="tx1"/>
              </w14:solidFill>
            </w14:textFill>
          </w:rPr>
          <w:t>可</w:t>
        </w:r>
      </w:ins>
      <w:del w:id="55" w:author="孙颖" w:date="2019-12-18T23:45:24Z">
        <w:commentRangeStart w:id="19"/>
        <w:r>
          <w:rPr>
            <w:rFonts w:hint="eastAsia"/>
            <w:color w:val="000000" w:themeColor="text1"/>
            <w:highlight w:val="yellow"/>
            <w14:textFill>
              <w14:solidFill>
                <w14:schemeClr w14:val="tx1"/>
              </w14:solidFill>
            </w14:textFill>
          </w:rPr>
          <w:delText>不支持</w:delText>
        </w:r>
      </w:del>
      <w:r>
        <w:rPr>
          <w:rFonts w:hint="eastAsia"/>
          <w:color w:val="000000" w:themeColor="text1"/>
          <w:highlight w:val="yellow"/>
          <w14:textFill>
            <w14:solidFill>
              <w14:schemeClr w14:val="tx1"/>
            </w14:solidFill>
          </w14:textFill>
        </w:rPr>
        <w:t>把内容拖拽到右侧副驾驶区域</w:t>
      </w:r>
      <w:ins w:id="56" w:author="孙颖" w:date="2019-12-18T23:45:33Z">
        <w:r>
          <w:rPr>
            <w:rFonts w:hint="default"/>
            <w:color w:val="000000" w:themeColor="text1"/>
            <w:highlight w:val="yellow"/>
            <w14:textFill>
              <w14:solidFill>
                <w14:schemeClr w14:val="tx1"/>
              </w14:solidFill>
            </w14:textFill>
          </w:rPr>
          <w:t>，</w:t>
        </w:r>
      </w:ins>
      <w:del w:id="57" w:author="孙颖" w:date="2019-12-18T23:45:28Z">
        <w:r>
          <w:rPr>
            <w:rFonts w:hint="eastAsia"/>
            <w:color w:val="000000" w:themeColor="text1"/>
            <w:highlight w:val="yellow"/>
            <w14:textFill>
              <w14:solidFill>
                <w14:schemeClr w14:val="tx1"/>
              </w14:solidFill>
            </w14:textFill>
          </w:rPr>
          <w:delText>（因为手误操作后，没有副驾帮他，可能就拖不回来了），</w:delText>
        </w:r>
        <w:commentRangeEnd w:id="19"/>
      </w:del>
      <w:r>
        <w:rPr>
          <w:rStyle w:val="26"/>
        </w:rPr>
        <w:commentReference w:id="19"/>
      </w:r>
      <w:r>
        <w:rPr>
          <w:rFonts w:hint="eastAsia"/>
          <w:color w:val="000000" w:themeColor="text1"/>
          <w14:textFill>
            <w14:solidFill>
              <w14:schemeClr w14:val="tx1"/>
            </w14:solidFill>
          </w14:textFill>
        </w:rPr>
        <w:t>与上文描述一致，符合主驾的使用习惯。</w:t>
      </w:r>
    </w:p>
    <w:p>
      <w:pPr>
        <w:pStyle w:val="41"/>
        <w:numPr>
          <w:ilvl w:val="0"/>
          <w:numId w:val="39"/>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最近使用APP：</w:t>
      </w:r>
      <w:ins w:id="58" w:author="孙颖" w:date="2019-12-18T23:45:37Z">
        <w:r>
          <w:rPr>
            <w:rFonts w:hint="default"/>
            <w:color w:val="000000" w:themeColor="text1"/>
            <w14:textFill>
              <w14:solidFill>
                <w14:schemeClr w14:val="tx1"/>
              </w14:solidFill>
            </w14:textFill>
          </w:rPr>
          <w:t>可</w:t>
        </w:r>
      </w:ins>
      <w:del w:id="59" w:author="孙颖" w:date="2019-12-18T23:45:36Z">
        <w:commentRangeStart w:id="20"/>
        <w:r>
          <w:rPr>
            <w:rFonts w:hint="eastAsia"/>
            <w:color w:val="000000" w:themeColor="text1"/>
            <w:highlight w:val="yellow"/>
            <w14:textFill>
              <w14:solidFill>
                <w14:schemeClr w14:val="tx1"/>
              </w14:solidFill>
            </w14:textFill>
          </w:rPr>
          <w:delText>不支持</w:delText>
        </w:r>
      </w:del>
      <w:r>
        <w:rPr>
          <w:rFonts w:hint="eastAsia"/>
          <w:color w:val="000000" w:themeColor="text1"/>
          <w:highlight w:val="yellow"/>
          <w14:textFill>
            <w14:solidFill>
              <w14:schemeClr w14:val="tx1"/>
            </w14:solidFill>
          </w14:textFill>
        </w:rPr>
        <w:t>把内容拖拽到右侧副驾驶区域</w:t>
      </w:r>
      <w:ins w:id="60" w:author="孙颖" w:date="2019-12-18T23:45:43Z">
        <w:r>
          <w:rPr>
            <w:rFonts w:hint="default"/>
            <w:color w:val="000000" w:themeColor="text1"/>
            <w:highlight w:val="yellow"/>
            <w14:textFill>
              <w14:solidFill>
                <w14:schemeClr w14:val="tx1"/>
              </w14:solidFill>
            </w14:textFill>
          </w:rPr>
          <w:t>，</w:t>
        </w:r>
      </w:ins>
      <w:del w:id="61" w:author="孙颖" w:date="2019-12-18T23:45:42Z">
        <w:r>
          <w:rPr>
            <w:rFonts w:hint="eastAsia"/>
            <w:color w:val="000000" w:themeColor="text1"/>
            <w:highlight w:val="yellow"/>
            <w14:textFill>
              <w14:solidFill>
                <w14:schemeClr w14:val="tx1"/>
              </w14:solidFill>
            </w14:textFill>
          </w:rPr>
          <w:delText>（</w:delText>
        </w:r>
      </w:del>
      <w:del w:id="62" w:author="孙颖" w:date="2019-12-18T23:45:41Z">
        <w:r>
          <w:rPr>
            <w:rFonts w:hint="eastAsia"/>
            <w:color w:val="000000" w:themeColor="text1"/>
            <w:highlight w:val="yellow"/>
            <w14:textFill>
              <w14:solidFill>
                <w14:schemeClr w14:val="tx1"/>
              </w14:solidFill>
            </w14:textFill>
          </w:rPr>
          <w:delText>因为手误操作后，没有副驾帮他，可能就拖不回来了），</w:delText>
        </w:r>
      </w:del>
      <w:r>
        <w:rPr>
          <w:rFonts w:hint="eastAsia"/>
          <w:color w:val="000000" w:themeColor="text1"/>
          <w14:textFill>
            <w14:solidFill>
              <w14:schemeClr w14:val="tx1"/>
            </w14:solidFill>
          </w14:textFill>
        </w:rPr>
        <w:t>向左对</w:t>
      </w:r>
      <w:commentRangeEnd w:id="20"/>
      <w:r>
        <w:rPr>
          <w:rStyle w:val="26"/>
        </w:rPr>
        <w:commentReference w:id="20"/>
      </w:r>
      <w:r>
        <w:rPr>
          <w:rFonts w:hint="eastAsia"/>
          <w:color w:val="000000" w:themeColor="text1"/>
          <w14:textFill>
            <w14:solidFill>
              <w14:schemeClr w14:val="tx1"/>
            </w14:solidFill>
          </w14:textFill>
        </w:rPr>
        <w:t>齐，与上文描述一致，符合主驾的使用习惯。</w:t>
      </w:r>
    </w:p>
    <w:p>
      <w:pPr>
        <w:pStyle w:val="41"/>
        <w:numPr>
          <w:ilvl w:val="0"/>
          <w:numId w:val="39"/>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弹窗/弹层：弹层在左半屏，与上文描述一致，符合主驾使用习惯。</w:t>
      </w:r>
    </w:p>
    <w:p>
      <w:pPr>
        <w:ind w:leftChars="0"/>
        <w:rPr>
          <w:color w:val="000000" w:themeColor="text1"/>
          <w14:textFill>
            <w14:solidFill>
              <w14:schemeClr w14:val="tx1"/>
            </w14:solidFill>
          </w14:textFill>
        </w:rPr>
      </w:pPr>
      <w:r>
        <w:rPr>
          <w:rFonts w:hint="eastAsia"/>
          <w:color w:val="000000" w:themeColor="text1"/>
          <w14:textFill>
            <w14:solidFill>
              <w14:schemeClr w14:val="tx1"/>
            </w14:solidFill>
          </w14:textFill>
        </w:rPr>
        <w:t>【该模式下Launcher的变化】</w:t>
      </w:r>
    </w:p>
    <w:p>
      <w:pPr>
        <w:pStyle w:val="41"/>
        <w:numPr>
          <w:ilvl w:val="0"/>
          <w:numId w:val="40"/>
        </w:numPr>
        <w:ind w:leftChars="0" w:firstLineChars="0"/>
        <w:rPr>
          <w:strike/>
          <w:color w:val="000000" w:themeColor="text1"/>
          <w14:textFill>
            <w14:solidFill>
              <w14:schemeClr w14:val="tx1"/>
            </w14:solidFill>
          </w14:textFill>
        </w:rPr>
      </w:pPr>
      <w:r>
        <w:rPr>
          <w:rFonts w:hint="eastAsia"/>
          <w:strike/>
          <w:color w:val="000000" w:themeColor="text1"/>
          <w14:textFill>
            <w14:solidFill>
              <w14:schemeClr w14:val="tx1"/>
            </w14:solidFill>
          </w14:textFill>
        </w:rPr>
        <w:t>地图模式：与上文描述一致，符合主驾使用习惯。</w:t>
      </w:r>
    </w:p>
    <w:p>
      <w:pPr>
        <w:pStyle w:val="41"/>
        <w:numPr>
          <w:ilvl w:val="0"/>
          <w:numId w:val="40"/>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卡片模式：与上文描述一致，符合主驾使用习惯。</w:t>
      </w:r>
    </w:p>
    <w:p>
      <w:pPr>
        <w:pStyle w:val="41"/>
        <w:numPr>
          <w:ilvl w:val="0"/>
          <w:numId w:val="40"/>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更多应用：与上文描述一致，符合主驾使用习惯。</w:t>
      </w:r>
    </w:p>
    <w:p>
      <w:pPr>
        <w:pStyle w:val="4"/>
      </w:pPr>
      <w:bookmarkStart w:id="22" w:name="_Toc26962346"/>
      <w:r>
        <w:rPr>
          <w:rFonts w:hint="eastAsia"/>
        </w:rPr>
        <w:t>合作模式</w:t>
      </w:r>
      <w:r>
        <w:t>C</w:t>
      </w:r>
      <w:r>
        <w:rPr>
          <w:rFonts w:hint="eastAsia"/>
        </w:rPr>
        <w:t>o-pilot</w:t>
      </w:r>
      <w:r>
        <w:t xml:space="preserve"> </w:t>
      </w:r>
      <w:r>
        <w:rPr>
          <w:rFonts w:hint="eastAsia"/>
        </w:rPr>
        <w:t>mode</w:t>
      </w:r>
      <w:bookmarkEnd w:id="22"/>
    </w:p>
    <w:p>
      <w:r>
        <w:rPr>
          <w:rFonts w:hint="eastAsia"/>
        </w:rPr>
        <w:t>【模式切换方法】</w:t>
      </w:r>
    </w:p>
    <w:p>
      <w:pPr>
        <w:pStyle w:val="41"/>
        <w:numPr>
          <w:ilvl w:val="0"/>
          <w:numId w:val="41"/>
        </w:numPr>
        <w:ind w:leftChars="0" w:firstLineChars="0"/>
      </w:pPr>
      <w:r>
        <w:rPr>
          <w:rFonts w:hint="eastAsia"/>
        </w:rPr>
        <w:t>车机启动时，如果车辆没有检测到副驾有人，则自动进入合作模式。</w:t>
      </w:r>
    </w:p>
    <w:p>
      <w:pPr>
        <w:pStyle w:val="41"/>
        <w:numPr>
          <w:ilvl w:val="0"/>
          <w:numId w:val="41"/>
        </w:numPr>
        <w:ind w:leftChars="0" w:firstLineChars="0"/>
      </w:pPr>
      <w:r>
        <w:rPr>
          <w:rFonts w:hint="eastAsia"/>
        </w:rPr>
        <w:t>在独自模式下，如果检测到车辆副驾有人（副驾中途上车），自动进入合作模式。</w:t>
      </w:r>
    </w:p>
    <w:p>
      <w:pPr>
        <w:pStyle w:val="41"/>
        <w:numPr>
          <w:ilvl w:val="0"/>
          <w:numId w:val="41"/>
        </w:numPr>
        <w:ind w:leftChars="0" w:firstLineChars="0"/>
      </w:pPr>
      <w:r>
        <w:rPr>
          <w:rFonts w:hint="eastAsia"/>
        </w:rPr>
        <w:t>在独自模式下，可以通过点击导航栏的“cooperative</w:t>
      </w:r>
      <w:r>
        <w:t xml:space="preserve"> </w:t>
      </w:r>
      <w:r>
        <w:rPr>
          <w:rFonts w:hint="eastAsia"/>
        </w:rPr>
        <w:t>driving</w:t>
      </w:r>
      <w:r>
        <w:t xml:space="preserve"> </w:t>
      </w:r>
      <w:r>
        <w:rPr>
          <w:rFonts w:hint="eastAsia"/>
        </w:rPr>
        <w:t>Indicator”切换到合作模式。</w:t>
      </w:r>
    </w:p>
    <w:p>
      <w:pPr>
        <w:pStyle w:val="41"/>
        <w:numPr>
          <w:ilvl w:val="0"/>
          <w:numId w:val="41"/>
        </w:numPr>
        <w:ind w:leftChars="0" w:firstLineChars="0"/>
        <w:rPr>
          <w:color w:val="FF0000"/>
        </w:rPr>
      </w:pPr>
      <w:r>
        <w:rPr>
          <w:rFonts w:hint="eastAsia"/>
          <w:color w:val="000000" w:themeColor="text1"/>
          <w14:textFill>
            <w14:solidFill>
              <w14:schemeClr w14:val="tx1"/>
            </w14:solidFill>
          </w14:textFill>
        </w:rPr>
        <w:t>在</w:t>
      </w:r>
      <w:r>
        <w:rPr>
          <w:color w:val="000000" w:themeColor="text1"/>
          <w14:textFill>
            <w14:solidFill>
              <w14:schemeClr w14:val="tx1"/>
            </w14:solidFill>
          </w14:textFill>
        </w:rPr>
        <w:t>独自</w:t>
      </w:r>
      <w:r>
        <w:rPr>
          <w:rFonts w:hint="eastAsia"/>
          <w:color w:val="000000" w:themeColor="text1"/>
          <w14:textFill>
            <w14:solidFill>
              <w14:schemeClr w14:val="tx1"/>
            </w14:solidFill>
          </w14:textFill>
        </w:rPr>
        <w:t>模式</w:t>
      </w:r>
      <w:del w:id="63" w:author="孙颖" w:date="2019-12-18T23:50:28Z">
        <w:r>
          <w:rPr>
            <w:rFonts w:hint="eastAsia"/>
            <w:color w:val="000000" w:themeColor="text1"/>
            <w14:textFill>
              <w14:solidFill>
                <w14:schemeClr w14:val="tx1"/>
              </w14:solidFill>
            </w14:textFill>
          </w:rPr>
          <w:delText>和</w:delText>
        </w:r>
      </w:del>
      <w:del w:id="64" w:author="孙颖" w:date="2019-12-18T23:50:27Z">
        <w:r>
          <w:rPr>
            <w:rFonts w:hint="eastAsia"/>
            <w:color w:val="000000" w:themeColor="text1"/>
            <w14:textFill>
              <w14:solidFill>
                <w14:schemeClr w14:val="tx1"/>
              </w14:solidFill>
            </w14:textFill>
          </w:rPr>
          <w:delText>独立模式</w:delText>
        </w:r>
      </w:del>
      <w:r>
        <w:rPr>
          <w:rFonts w:hint="eastAsia"/>
          <w:color w:val="000000" w:themeColor="text1"/>
          <w14:textFill>
            <w14:solidFill>
              <w14:schemeClr w14:val="tx1"/>
            </w14:solidFill>
          </w14:textFill>
        </w:rPr>
        <w:t>下，</w:t>
      </w:r>
      <w:r>
        <w:rPr>
          <w:color w:val="000000" w:themeColor="text1"/>
          <w14:textFill>
            <w14:solidFill>
              <w14:schemeClr w14:val="tx1"/>
            </w14:solidFill>
          </w14:textFill>
        </w:rPr>
        <w:t>不</w:t>
      </w:r>
      <w:r>
        <w:rPr>
          <w:rFonts w:hint="eastAsia"/>
          <w:color w:val="000000" w:themeColor="text1"/>
          <w14:textFill>
            <w14:solidFill>
              <w14:schemeClr w14:val="tx1"/>
            </w14:solidFill>
          </w14:textFill>
        </w:rPr>
        <w:t>可以通过语音控制来切换到</w:t>
      </w:r>
      <w:r>
        <w:rPr>
          <w:color w:val="000000" w:themeColor="text1"/>
          <w14:textFill>
            <w14:solidFill>
              <w14:schemeClr w14:val="tx1"/>
            </w14:solidFill>
          </w14:textFill>
        </w:rPr>
        <w:t>合作</w:t>
      </w:r>
      <w:r>
        <w:rPr>
          <w:rFonts w:hint="eastAsia"/>
          <w:color w:val="000000" w:themeColor="text1"/>
          <w14:textFill>
            <w14:solidFill>
              <w14:schemeClr w14:val="tx1"/>
            </w14:solidFill>
          </w14:textFill>
        </w:rPr>
        <w:t>模式。</w:t>
      </w:r>
      <w:commentRangeStart w:id="21"/>
      <w:commentRangeStart w:id="22"/>
      <w:r>
        <w:rPr>
          <w:rFonts w:hint="eastAsia"/>
          <w:color w:val="000000" w:themeColor="text1"/>
          <w:highlight w:val="yellow"/>
          <w14:textFill>
            <w14:solidFill>
              <w14:schemeClr w14:val="tx1"/>
            </w14:solidFill>
          </w14:textFill>
        </w:rPr>
        <w:t>（控制面板上没有这个模式，用户不能通过控制面板切换到这个模式，只能语音控制，那么用户是否能感知到并且正确使用语音指令？</w:t>
      </w:r>
      <w:r>
        <w:rPr>
          <w:color w:val="000000" w:themeColor="text1"/>
          <w:highlight w:val="yellow"/>
          <w14:textFill>
            <w14:solidFill>
              <w14:schemeClr w14:val="tx1"/>
            </w14:solidFill>
          </w14:textFill>
        </w:rPr>
        <w:t>建议不能语音控制</w:t>
      </w:r>
      <w:r>
        <w:rPr>
          <w:rFonts w:hint="eastAsia"/>
          <w:color w:val="000000" w:themeColor="text1"/>
          <w:highlight w:val="yellow"/>
          <w14:textFill>
            <w14:solidFill>
              <w14:schemeClr w14:val="tx1"/>
            </w14:solidFill>
          </w14:textFill>
        </w:rPr>
        <w:t>）</w:t>
      </w:r>
      <w:commentRangeEnd w:id="21"/>
      <w:r>
        <w:rPr>
          <w:rStyle w:val="26"/>
        </w:rPr>
        <w:commentReference w:id="21"/>
      </w:r>
      <w:commentRangeEnd w:id="22"/>
      <w:r>
        <w:commentReference w:id="22"/>
      </w:r>
      <w:ins w:id="65" w:author="孙颖" w:date="2019-12-18T23:50:09Z">
        <w:r>
          <w:rPr>
            <w:rStyle w:val="26"/>
          </w:rPr>
          <w:t>独立</w:t>
        </w:r>
      </w:ins>
      <w:ins w:id="66" w:author="孙颖" w:date="2019-12-18T23:50:11Z">
        <w:r>
          <w:rPr>
            <w:rStyle w:val="26"/>
          </w:rPr>
          <w:t>模式</w:t>
        </w:r>
      </w:ins>
      <w:ins w:id="67" w:author="孙颖" w:date="2019-12-18T23:50:12Z">
        <w:r>
          <w:rPr>
            <w:rStyle w:val="26"/>
          </w:rPr>
          <w:t>下</w:t>
        </w:r>
      </w:ins>
      <w:ins w:id="68" w:author="孙颖" w:date="2019-12-18T23:50:13Z">
        <w:r>
          <w:rPr>
            <w:rStyle w:val="26"/>
          </w:rPr>
          <w:t>，</w:t>
        </w:r>
      </w:ins>
      <w:ins w:id="69" w:author="孙颖" w:date="2019-12-18T23:50:25Z">
        <w:r>
          <w:rPr>
            <w:rStyle w:val="26"/>
          </w:rPr>
          <w:t>副驾</w:t>
        </w:r>
      </w:ins>
      <w:ins w:id="70" w:author="孙颖" w:date="2019-12-18T23:50:15Z">
        <w:r>
          <w:rPr>
            <w:rStyle w:val="26"/>
          </w:rPr>
          <w:t>可以</w:t>
        </w:r>
      </w:ins>
      <w:ins w:id="71" w:author="孙颖" w:date="2019-12-18T23:50:16Z">
        <w:r>
          <w:rPr>
            <w:rStyle w:val="26"/>
          </w:rPr>
          <w:t>通过</w:t>
        </w:r>
      </w:ins>
      <w:ins w:id="72" w:author="孙颖" w:date="2019-12-18T23:50:17Z">
        <w:r>
          <w:rPr>
            <w:rStyle w:val="26"/>
          </w:rPr>
          <w:t>语音</w:t>
        </w:r>
      </w:ins>
      <w:ins w:id="73" w:author="孙颖" w:date="2019-12-18T23:50:18Z">
        <w:r>
          <w:rPr>
            <w:rStyle w:val="26"/>
          </w:rPr>
          <w:t>控制来</w:t>
        </w:r>
      </w:ins>
      <w:ins w:id="74" w:author="孙颖" w:date="2019-12-18T23:50:20Z">
        <w:r>
          <w:rPr>
            <w:rStyle w:val="26"/>
          </w:rPr>
          <w:t>切换到</w:t>
        </w:r>
      </w:ins>
      <w:ins w:id="75" w:author="孙颖" w:date="2019-12-18T23:50:21Z">
        <w:r>
          <w:rPr>
            <w:rStyle w:val="26"/>
          </w:rPr>
          <w:t>合作</w:t>
        </w:r>
      </w:ins>
      <w:ins w:id="76" w:author="孙颖" w:date="2019-12-18T23:50:22Z">
        <w:r>
          <w:rPr>
            <w:rStyle w:val="26"/>
          </w:rPr>
          <w:t>模式。</w:t>
        </w:r>
      </w:ins>
    </w:p>
    <w:p>
      <w:pPr>
        <w:ind w:leftChars="0"/>
        <w:rPr>
          <w:color w:val="000000" w:themeColor="text1"/>
          <w14:textFill>
            <w14:solidFill>
              <w14:schemeClr w14:val="tx1"/>
            </w14:solidFill>
          </w14:textFill>
        </w:rPr>
      </w:pPr>
      <w:r>
        <w:rPr>
          <w:rFonts w:hint="eastAsia"/>
          <w:color w:val="000000" w:themeColor="text1"/>
          <w14:textFill>
            <w14:solidFill>
              <w14:schemeClr w14:val="tx1"/>
            </w14:solidFill>
          </w14:textFill>
        </w:rPr>
        <w:t>【该模式下systemUI的变化】</w:t>
      </w:r>
    </w:p>
    <w:p>
      <w:pPr>
        <w:rPr>
          <w:color w:val="000000" w:themeColor="text1"/>
          <w14:textFill>
            <w14:solidFill>
              <w14:schemeClr w14:val="tx1"/>
            </w14:solidFill>
          </w14:textFill>
        </w:rPr>
      </w:pPr>
      <w:r>
        <w:t>（这部分的需求已交给desay负责，本文只做简述，具体细节以systemUI的MRD为准）</w:t>
      </w:r>
    </w:p>
    <w:p>
      <w:pPr>
        <w:pStyle w:val="41"/>
        <w:numPr>
          <w:ilvl w:val="0"/>
          <w:numId w:val="42"/>
        </w:numPr>
        <w:ind w:leftChars="0" w:firstLineChars="0"/>
        <w:rPr>
          <w:color w:val="000000" w:themeColor="text1"/>
          <w14:textFill>
            <w14:solidFill>
              <w14:schemeClr w14:val="tx1"/>
            </w14:solidFill>
          </w14:textFill>
        </w:rPr>
      </w:pPr>
      <w:commentRangeStart w:id="23"/>
      <w:r>
        <w:rPr>
          <w:rFonts w:hint="eastAsia"/>
          <w:color w:val="000000" w:themeColor="text1"/>
          <w14:textFill>
            <w14:solidFill>
              <w14:schemeClr w14:val="tx1"/>
            </w14:solidFill>
          </w14:textFill>
        </w:rPr>
        <w:t>系统状态栏：只展示一条状态栏，向左对齐，与上文描述一致。（</w:t>
      </w:r>
      <w:r>
        <w:rPr>
          <w:rFonts w:hint="eastAsia"/>
          <w:color w:val="000000" w:themeColor="text1"/>
          <w:highlight w:val="yellow"/>
          <w14:textFill>
            <w14:solidFill>
              <w14:schemeClr w14:val="tx1"/>
            </w14:solidFill>
          </w14:textFill>
        </w:rPr>
        <w:t>是否对副驾不友好？</w:t>
      </w:r>
      <w:r>
        <w:rPr>
          <w:rFonts w:hint="eastAsia"/>
          <w:color w:val="000000" w:themeColor="text1"/>
          <w14:textFill>
            <w14:solidFill>
              <w14:schemeClr w14:val="tx1"/>
            </w14:solidFill>
          </w14:textFill>
        </w:rPr>
        <w:t>）</w:t>
      </w:r>
      <w:commentRangeEnd w:id="23"/>
      <w:r>
        <w:rPr>
          <w:rStyle w:val="26"/>
        </w:rPr>
        <w:commentReference w:id="23"/>
      </w:r>
    </w:p>
    <w:p>
      <w:pPr>
        <w:pStyle w:val="41"/>
        <w:numPr>
          <w:ilvl w:val="0"/>
          <w:numId w:val="42"/>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常驻导航栏：屏幕左右两侧各显示一条导航栏，支持主驾副驾显示不一样的自定义导航栏，可以通过点击</w:t>
      </w:r>
      <w:r>
        <w:rPr>
          <w:rFonts w:hint="eastAsia"/>
        </w:rPr>
        <w:t>导航栏的“cooperative</w:t>
      </w:r>
      <w:r>
        <w:t xml:space="preserve"> </w:t>
      </w:r>
      <w:r>
        <w:rPr>
          <w:rFonts w:hint="eastAsia"/>
        </w:rPr>
        <w:t>driving</w:t>
      </w:r>
      <w:r>
        <w:t xml:space="preserve"> </w:t>
      </w:r>
      <w:r>
        <w:rPr>
          <w:rFonts w:hint="eastAsia"/>
        </w:rPr>
        <w:t>Indicator”切换到独自模式。</w:t>
      </w:r>
    </w:p>
    <w:p>
      <w:pPr>
        <w:pStyle w:val="41"/>
        <w:numPr>
          <w:ilvl w:val="0"/>
          <w:numId w:val="42"/>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快捷控制面板：唤起快捷控制面板后，</w:t>
      </w:r>
      <w:r>
        <w:rPr>
          <w:rFonts w:hint="eastAsia"/>
          <w:color w:val="000000" w:themeColor="text1"/>
          <w:highlight w:val="yellow"/>
          <w14:textFill>
            <w14:solidFill>
              <w14:schemeClr w14:val="tx1"/>
            </w14:solidFill>
          </w14:textFill>
        </w:rPr>
        <w:t>内容默认向左对齐显示</w:t>
      </w:r>
      <w:r>
        <w:rPr>
          <w:rFonts w:hint="eastAsia"/>
          <w:color w:val="000000" w:themeColor="text1"/>
          <w14:textFill>
            <w14:solidFill>
              <w14:schemeClr w14:val="tx1"/>
            </w14:solidFill>
          </w14:textFill>
        </w:rPr>
        <w:t>，但可把内容拖拽到左侧主驾驶区域或者是右侧副驾驶区域。</w:t>
      </w:r>
    </w:p>
    <w:p>
      <w:pPr>
        <w:pStyle w:val="41"/>
        <w:numPr>
          <w:ilvl w:val="0"/>
          <w:numId w:val="42"/>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最近使用APP：唤起最近使用app后，</w:t>
      </w:r>
      <w:r>
        <w:rPr>
          <w:rFonts w:hint="eastAsia"/>
          <w:color w:val="000000" w:themeColor="text1"/>
          <w:highlight w:val="yellow"/>
          <w14:textFill>
            <w14:solidFill>
              <w14:schemeClr w14:val="tx1"/>
            </w14:solidFill>
          </w14:textFill>
        </w:rPr>
        <w:t>内容默认向左对齐显示</w:t>
      </w:r>
      <w:r>
        <w:rPr>
          <w:rFonts w:hint="eastAsia"/>
          <w:color w:val="000000" w:themeColor="text1"/>
          <w14:textFill>
            <w14:solidFill>
              <w14:schemeClr w14:val="tx1"/>
            </w14:solidFill>
          </w14:textFill>
        </w:rPr>
        <w:t>，但可把内容拖拽到左侧主驾驶区域或者是右侧副驾驶区域。</w:t>
      </w:r>
    </w:p>
    <w:p>
      <w:pPr>
        <w:pStyle w:val="41"/>
        <w:numPr>
          <w:ilvl w:val="0"/>
          <w:numId w:val="42"/>
        </w:numPr>
        <w:ind w:leftChars="0" w:firstLineChars="0"/>
        <w:rPr>
          <w:color w:val="000000" w:themeColor="text1"/>
          <w14:textFill>
            <w14:solidFill>
              <w14:schemeClr w14:val="tx1"/>
            </w14:solidFill>
          </w14:textFill>
        </w:rPr>
      </w:pPr>
      <w:commentRangeStart w:id="24"/>
      <w:r>
        <w:rPr>
          <w:rFonts w:hint="eastAsia"/>
          <w:color w:val="000000" w:themeColor="text1"/>
          <w14:textFill>
            <w14:solidFill>
              <w14:schemeClr w14:val="tx1"/>
            </w14:solidFill>
          </w14:textFill>
        </w:rPr>
        <w:t>弹窗/弹层：内容向左对齐，与上文描述一致。（</w:t>
      </w:r>
      <w:r>
        <w:rPr>
          <w:rFonts w:hint="eastAsia"/>
          <w:color w:val="000000" w:themeColor="text1"/>
          <w:highlight w:val="yellow"/>
          <w14:textFill>
            <w14:solidFill>
              <w14:schemeClr w14:val="tx1"/>
            </w14:solidFill>
          </w14:textFill>
        </w:rPr>
        <w:t>是否对副驾不友好？</w:t>
      </w:r>
      <w:r>
        <w:rPr>
          <w:rFonts w:hint="eastAsia"/>
          <w:color w:val="000000" w:themeColor="text1"/>
          <w14:textFill>
            <w14:solidFill>
              <w14:schemeClr w14:val="tx1"/>
            </w14:solidFill>
          </w14:textFill>
        </w:rPr>
        <w:t>）</w:t>
      </w:r>
      <w:commentRangeEnd w:id="24"/>
      <w:r>
        <w:rPr>
          <w:rStyle w:val="26"/>
        </w:rPr>
        <w:commentReference w:id="24"/>
      </w:r>
    </w:p>
    <w:p>
      <w:pPr>
        <w:ind w:leftChars="0"/>
        <w:rPr>
          <w:color w:val="000000" w:themeColor="text1"/>
          <w14:textFill>
            <w14:solidFill>
              <w14:schemeClr w14:val="tx1"/>
            </w14:solidFill>
          </w14:textFill>
        </w:rPr>
      </w:pPr>
      <w:r>
        <w:rPr>
          <w:rFonts w:hint="eastAsia"/>
          <w:color w:val="000000" w:themeColor="text1"/>
          <w14:textFill>
            <w14:solidFill>
              <w14:schemeClr w14:val="tx1"/>
            </w14:solidFill>
          </w14:textFill>
        </w:rPr>
        <w:t>【该模式下Launcher的变化】</w:t>
      </w:r>
    </w:p>
    <w:p>
      <w:pPr>
        <w:pStyle w:val="41"/>
        <w:numPr>
          <w:ilvl w:val="0"/>
          <w:numId w:val="43"/>
        </w:numPr>
        <w:ind w:leftChars="0" w:firstLineChars="0"/>
        <w:rPr>
          <w:strike/>
          <w:color w:val="000000" w:themeColor="text1"/>
          <w14:textFill>
            <w14:solidFill>
              <w14:schemeClr w14:val="tx1"/>
            </w14:solidFill>
          </w14:textFill>
        </w:rPr>
      </w:pPr>
      <w:r>
        <w:rPr>
          <w:rFonts w:hint="eastAsia"/>
          <w:strike/>
          <w:color w:val="000000" w:themeColor="text1"/>
          <w14:textFill>
            <w14:solidFill>
              <w14:schemeClr w14:val="tx1"/>
            </w14:solidFill>
          </w14:textFill>
        </w:rPr>
        <w:t>地图模式：左右侧显示快捷按钮：回家、去公司和搜索框，当一方进行操作时，焦点抢占到那方并进行相应。具体细节在地图MRD详述。</w:t>
      </w:r>
    </w:p>
    <w:p>
      <w:pPr>
        <w:pStyle w:val="41"/>
        <w:numPr>
          <w:ilvl w:val="0"/>
          <w:numId w:val="43"/>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卡片模式：与上文保持一致，内容co主驾配置，默认左侧对齐，但可把内容拖拽到左侧主驾驶区域或者是右侧副驾驶区域。</w:t>
      </w:r>
      <w:commentRangeStart w:id="25"/>
      <w:commentRangeStart w:id="26"/>
      <w:r>
        <w:rPr>
          <w:rFonts w:hint="eastAsia"/>
          <w:color w:val="000000" w:themeColor="text1"/>
          <w:highlight w:val="yellow"/>
          <w14:textFill>
            <w14:solidFill>
              <w14:schemeClr w14:val="tx1"/>
            </w14:solidFill>
          </w14:textFill>
        </w:rPr>
        <w:t>（在该状态下副驾驶如何调起负一屏？）</w:t>
      </w:r>
      <w:commentRangeEnd w:id="25"/>
      <w:r>
        <w:rPr>
          <w:rStyle w:val="26"/>
        </w:rPr>
        <w:commentReference w:id="25"/>
      </w:r>
      <w:commentRangeEnd w:id="26"/>
      <w:r>
        <w:commentReference w:id="26"/>
      </w:r>
    </w:p>
    <w:p>
      <w:pPr>
        <w:pStyle w:val="41"/>
        <w:numPr>
          <w:ilvl w:val="0"/>
          <w:numId w:val="43"/>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更多应用：与上文保持一致，默认左侧对齐，但可把内容拖拽到左侧主驾驶区域或者是右侧副驾驶区域。</w:t>
      </w:r>
    </w:p>
    <w:p>
      <w:pPr>
        <w:pStyle w:val="4"/>
      </w:pPr>
      <w:bookmarkStart w:id="23" w:name="_Toc26962347"/>
      <w:r>
        <w:rPr>
          <w:rFonts w:hint="eastAsia"/>
        </w:rPr>
        <w:t>独立模式Individual</w:t>
      </w:r>
      <w:r>
        <w:t xml:space="preserve"> </w:t>
      </w:r>
      <w:r>
        <w:rPr>
          <w:rFonts w:hint="eastAsia"/>
        </w:rPr>
        <w:t>mode</w:t>
      </w:r>
      <w:bookmarkEnd w:id="23"/>
    </w:p>
    <w:p>
      <w:r>
        <w:rPr>
          <w:rFonts w:hint="eastAsia"/>
        </w:rPr>
        <w:t>在独立模式下，屏幕双开但不支持单个应用（包含快捷控制面板、最近使用app等）同时双开显示和操作。除去随心听功能可支持两边屏幕后台同时播放不同的歌曲，但是前台只同时展示一个应用（随心听部分详细见随心听MRD详述）。</w:t>
      </w:r>
    </w:p>
    <w:p>
      <w:r>
        <w:rPr>
          <w:rFonts w:hint="eastAsia"/>
        </w:rPr>
        <w:t>【模式切换方法】</w:t>
      </w:r>
    </w:p>
    <w:p>
      <w:pPr>
        <w:pStyle w:val="41"/>
        <w:numPr>
          <w:ilvl w:val="0"/>
          <w:numId w:val="44"/>
        </w:numPr>
        <w:ind w:leftChars="0" w:firstLineChars="0"/>
      </w:pPr>
      <w:r>
        <w:rPr>
          <w:rFonts w:hint="eastAsia"/>
        </w:rPr>
        <w:t>在合作模式和独自模式下，可以通过控制面板手动切换到独自模式。</w:t>
      </w:r>
      <w:r>
        <w:rPr>
          <w:rFonts w:hint="eastAsia"/>
          <w:highlight w:val="yellow"/>
        </w:rPr>
        <w:t>（这是唯一的设置入口吗？能否通过系统设置进行切换？）</w:t>
      </w:r>
    </w:p>
    <w:p>
      <w:pPr>
        <w:pStyle w:val="41"/>
        <w:numPr>
          <w:ilvl w:val="0"/>
          <w:numId w:val="44"/>
        </w:numPr>
        <w:ind w:leftChars="0" w:firstLineChars="0"/>
        <w:rPr>
          <w:color w:val="FF0000"/>
        </w:rPr>
      </w:pPr>
      <w:r>
        <w:rPr>
          <w:rFonts w:hint="eastAsia"/>
          <w:color w:val="000000" w:themeColor="text1"/>
          <w14:textFill>
            <w14:solidFill>
              <w14:schemeClr w14:val="tx1"/>
            </w14:solidFill>
          </w14:textFill>
        </w:rPr>
        <w:t>在合作模式和独自模式下，可以通过语音控制来切换到独自模式。</w:t>
      </w:r>
      <w:r>
        <w:rPr>
          <w:rFonts w:hint="eastAsia"/>
          <w:color w:val="FF0000"/>
          <w:highlight w:val="yellow"/>
        </w:rPr>
        <w:t>（是否给语音提了需求？）</w:t>
      </w:r>
    </w:p>
    <w:p>
      <w:pPr>
        <w:ind w:leftChars="0"/>
        <w:rPr>
          <w:color w:val="000000" w:themeColor="text1"/>
          <w14:textFill>
            <w14:solidFill>
              <w14:schemeClr w14:val="tx1"/>
            </w14:solidFill>
          </w14:textFill>
        </w:rPr>
      </w:pPr>
    </w:p>
    <w:p>
      <w:pPr>
        <w:ind w:leftChars="0"/>
        <w:rPr>
          <w:color w:val="000000" w:themeColor="text1"/>
          <w14:textFill>
            <w14:solidFill>
              <w14:schemeClr w14:val="tx1"/>
            </w14:solidFill>
          </w14:textFill>
        </w:rPr>
      </w:pPr>
      <w:r>
        <w:rPr>
          <w:rFonts w:hint="eastAsia"/>
          <w:color w:val="000000" w:themeColor="text1"/>
          <w14:textFill>
            <w14:solidFill>
              <w14:schemeClr w14:val="tx1"/>
            </w14:solidFill>
          </w14:textFill>
        </w:rPr>
        <w:t>【该模式下systemUI的变化】</w:t>
      </w:r>
    </w:p>
    <w:p>
      <w:pPr>
        <w:rPr>
          <w:color w:val="000000" w:themeColor="text1"/>
          <w14:textFill>
            <w14:solidFill>
              <w14:schemeClr w14:val="tx1"/>
            </w14:solidFill>
          </w14:textFill>
        </w:rPr>
      </w:pPr>
      <w:r>
        <w:t>（这部分的需求已交给desay负责，本文只做简述，具体细节以systemUI的MRD为准）</w:t>
      </w:r>
    </w:p>
    <w:p>
      <w:pPr>
        <w:pStyle w:val="41"/>
        <w:numPr>
          <w:ilvl w:val="0"/>
          <w:numId w:val="45"/>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系统状态栏：主驾副驾同时展示一条系统状态栏，显示内容一致，左侧对齐显示，点击唤起该半屏下的快捷控制面板。</w:t>
      </w:r>
    </w:p>
    <w:p>
      <w:pPr>
        <w:pStyle w:val="41"/>
        <w:numPr>
          <w:ilvl w:val="0"/>
          <w:numId w:val="45"/>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常驻导航栏：主副驾同时展示一条导航栏，左侧对齐显示，支持主驾副驾显示不一样的自定义导航栏。</w:t>
      </w:r>
    </w:p>
    <w:p>
      <w:pPr>
        <w:pStyle w:val="41"/>
        <w:numPr>
          <w:ilvl w:val="0"/>
          <w:numId w:val="45"/>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快捷控制面板：在不同半屏下可分别唤醒快捷控制面板，但是同时只能唤醒一边，左侧对齐显示。</w:t>
      </w:r>
    </w:p>
    <w:p>
      <w:pPr>
        <w:pStyle w:val="41"/>
        <w:numPr>
          <w:ilvl w:val="0"/>
          <w:numId w:val="45"/>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最近使用APP：在不同半屏下可分别最近使用APP浮层，但是同时只能唤醒一边，左侧对齐显示。</w:t>
      </w:r>
    </w:p>
    <w:p>
      <w:pPr>
        <w:pStyle w:val="41"/>
        <w:numPr>
          <w:ilvl w:val="0"/>
          <w:numId w:val="45"/>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弹窗/弹层：</w:t>
      </w:r>
      <w:r>
        <w:rPr>
          <w:rFonts w:hint="eastAsia"/>
          <w:highlight w:val="yellow"/>
        </w:rPr>
        <w:t>弹窗怎么弹用户体验会比较好？两边同时弹是否能实现</w:t>
      </w:r>
      <w:r>
        <w:rPr>
          <w:rFonts w:hint="eastAsia"/>
        </w:rPr>
        <w:t>？</w:t>
      </w:r>
    </w:p>
    <w:p>
      <w:pPr>
        <w:pStyle w:val="41"/>
        <w:ind w:left="630" w:leftChars="0" w:firstLine="0" w:firstLineChars="0"/>
        <w:rPr>
          <w:color w:val="000000" w:themeColor="text1"/>
          <w14:textFill>
            <w14:solidFill>
              <w14:schemeClr w14:val="tx1"/>
            </w14:solidFill>
          </w14:textFill>
        </w:rPr>
      </w:pPr>
    </w:p>
    <w:p>
      <w:pPr>
        <w:ind w:leftChars="0"/>
        <w:rPr>
          <w:color w:val="000000" w:themeColor="text1"/>
          <w14:textFill>
            <w14:solidFill>
              <w14:schemeClr w14:val="tx1"/>
            </w14:solidFill>
          </w14:textFill>
        </w:rPr>
      </w:pPr>
      <w:r>
        <w:rPr>
          <w:rFonts w:hint="eastAsia"/>
          <w:color w:val="000000" w:themeColor="text1"/>
          <w14:textFill>
            <w14:solidFill>
              <w14:schemeClr w14:val="tx1"/>
            </w14:solidFill>
          </w14:textFill>
        </w:rPr>
        <w:t>【该模式下Launcher的变化】</w:t>
      </w:r>
    </w:p>
    <w:p>
      <w:pPr>
        <w:pStyle w:val="41"/>
        <w:numPr>
          <w:ilvl w:val="0"/>
          <w:numId w:val="46"/>
        </w:numPr>
        <w:ind w:leftChars="0" w:firstLineChars="0"/>
        <w:rPr>
          <w:strike/>
          <w:color w:val="000000" w:themeColor="text1"/>
          <w14:textFill>
            <w14:solidFill>
              <w14:schemeClr w14:val="tx1"/>
            </w14:solidFill>
          </w14:textFill>
        </w:rPr>
      </w:pPr>
      <w:r>
        <w:rPr>
          <w:rFonts w:hint="eastAsia"/>
          <w:strike/>
          <w:color w:val="000000" w:themeColor="text1"/>
          <w14:textFill>
            <w14:solidFill>
              <w14:schemeClr w14:val="tx1"/>
            </w14:solidFill>
          </w14:textFill>
        </w:rPr>
        <w:t>地图模式和卡片模式不支持在两个屏幕上双开显示，只能支持一个屏幕显示地图模式，一个屏幕显示卡片模式。当用户把屏幕模式切换到独立模式时，原来的Launcher会继承到主驾驶侧屏幕上，副驾一侧显示另外一种模式。</w:t>
      </w:r>
    </w:p>
    <w:p>
      <w:pPr>
        <w:pStyle w:val="41"/>
        <w:numPr>
          <w:ilvl w:val="0"/>
          <w:numId w:val="46"/>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卡片模式在主驾半屏和副驾半屏时，分别显示不同的dashedcard的设置。都需要支持负一屏模式的显示。</w:t>
      </w:r>
    </w:p>
    <w:p>
      <w:pPr>
        <w:pStyle w:val="41"/>
        <w:numPr>
          <w:ilvl w:val="0"/>
          <w:numId w:val="46"/>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更多应用：更多应用页面半屏适配，显示的内容完全一致，不支持在两个屏幕上同时显示更多应用页面。</w:t>
      </w:r>
    </w:p>
    <w:p>
      <w:pPr>
        <w:ind w:left="0" w:leftChars="0"/>
        <w:rPr>
          <w:color w:val="000000" w:themeColor="text1"/>
          <w14:textFill>
            <w14:solidFill>
              <w14:schemeClr w14:val="tx1"/>
            </w14:solidFill>
          </w14:textFill>
        </w:rPr>
      </w:pPr>
    </w:p>
    <w:p>
      <w:pPr>
        <w:ind w:left="0" w:leftChars="0"/>
      </w:pPr>
      <w:r>
        <w:rPr>
          <w:rFonts w:hint="eastAsia"/>
        </w:rPr>
        <w:t>【主驾副驾屏幕切换】</w:t>
      </w:r>
    </w:p>
    <w:p>
      <w:pPr>
        <w:ind w:left="840" w:leftChars="400"/>
      </w:pPr>
      <w:r>
        <w:rPr>
          <w:rFonts w:hint="eastAsia"/>
        </w:rPr>
        <w:t>用户可通过一种交互模式（待定，暂定是长按屏幕拖拽切换），切换主副驾屏幕的内容。</w:t>
      </w:r>
    </w:p>
    <w:p>
      <w:pPr>
        <w:pStyle w:val="41"/>
        <w:numPr>
          <w:ilvl w:val="0"/>
          <w:numId w:val="47"/>
        </w:numPr>
        <w:ind w:leftChars="0" w:firstLineChars="0"/>
      </w:pPr>
      <w:r>
        <w:rPr>
          <w:rFonts w:hint="eastAsia"/>
        </w:rPr>
        <w:t>导航栏不产生变化，保持主副驾的不同设置。</w:t>
      </w:r>
    </w:p>
    <w:p>
      <w:pPr>
        <w:pStyle w:val="41"/>
        <w:numPr>
          <w:ilvl w:val="0"/>
          <w:numId w:val="47"/>
        </w:numPr>
        <w:ind w:leftChars="0" w:firstLineChars="0"/>
      </w:pPr>
      <w:r>
        <w:rPr>
          <w:rFonts w:hint="eastAsia"/>
        </w:rPr>
        <w:t>如果其中一个半屏是是卡片Launcher中，则切换过来后，dashedcard的配置产生变化。</w:t>
      </w:r>
    </w:p>
    <w:p>
      <w:pPr>
        <w:pStyle w:val="41"/>
        <w:numPr>
          <w:ilvl w:val="0"/>
          <w:numId w:val="47"/>
        </w:numPr>
        <w:ind w:leftChars="0" w:firstLineChars="0"/>
        <w:rPr>
          <w:strike/>
        </w:rPr>
      </w:pPr>
      <w:r>
        <w:rPr>
          <w:rFonts w:hint="eastAsia"/>
          <w:strike/>
        </w:rPr>
        <w:t>如果其中一个半屏是地图Launcher，另外半屏是卡片Launcher，此时点击地图卡片应用时，如何表现？</w:t>
      </w:r>
    </w:p>
    <w:p/>
    <w:p>
      <w:pPr>
        <w:pStyle w:val="2"/>
        <w:rPr>
          <w:rFonts w:ascii="Calibri" w:hAnsi="Calibri"/>
          <w:sz w:val="44"/>
          <w:szCs w:val="44"/>
        </w:rPr>
      </w:pPr>
      <w:bookmarkStart w:id="24" w:name="_Toc26962348"/>
      <w:r>
        <w:rPr>
          <w:rFonts w:hint="eastAsia"/>
        </w:rPr>
        <w:t>数据需求</w:t>
      </w:r>
      <w:bookmarkEnd w:id="24"/>
    </w:p>
    <w:p>
      <w:pPr>
        <w:pStyle w:val="3"/>
      </w:pPr>
      <w:bookmarkStart w:id="25" w:name="_Toc26962349"/>
      <w:r>
        <w:rPr>
          <w:rFonts w:hint="eastAsia"/>
        </w:rPr>
        <w:t>埋点需求</w:t>
      </w:r>
      <w:bookmarkEnd w:id="25"/>
    </w:p>
    <w:p>
      <w:r>
        <w:rPr>
          <w:rFonts w:hint="eastAsia"/>
        </w:rPr>
        <w:t>待补充。</w:t>
      </w:r>
    </w:p>
    <w:p>
      <w:pPr>
        <w:pStyle w:val="3"/>
      </w:pPr>
      <w:bookmarkStart w:id="26" w:name="_Toc26962350"/>
      <w:r>
        <w:rPr>
          <w:rFonts w:hint="eastAsia"/>
        </w:rPr>
        <w:t>日志需求</w:t>
      </w:r>
      <w:bookmarkEnd w:id="26"/>
    </w:p>
    <w:p>
      <w:r>
        <w:rPr>
          <w:rFonts w:hint="eastAsia"/>
        </w:rPr>
        <w:t>待补充</w:t>
      </w:r>
    </w:p>
    <w:p>
      <w:pPr>
        <w:pStyle w:val="3"/>
      </w:pPr>
      <w:bookmarkStart w:id="27" w:name="_Toc26962351"/>
      <w:r>
        <w:rPr>
          <w:rFonts w:hint="eastAsia"/>
        </w:rPr>
        <w:t>报表需求</w:t>
      </w:r>
      <w:bookmarkEnd w:id="27"/>
    </w:p>
    <w:p>
      <w:r>
        <w:rPr>
          <w:rFonts w:hint="eastAsia"/>
        </w:rPr>
        <w:t>待补充</w:t>
      </w:r>
    </w:p>
    <w:p/>
    <w:p>
      <w:pPr>
        <w:pStyle w:val="2"/>
      </w:pPr>
      <w:bookmarkStart w:id="28" w:name="_Toc26962352"/>
      <w:r>
        <w:rPr>
          <w:rFonts w:hint="eastAsia"/>
        </w:rPr>
        <w:t>Q&amp;A</w:t>
      </w:r>
      <w:bookmarkEnd w:id="28"/>
    </w:p>
    <w:p>
      <w:pPr>
        <w:pStyle w:val="44"/>
        <w:numPr>
          <w:ilvl w:val="0"/>
          <w:numId w:val="48"/>
        </w:numPr>
        <w:spacing w:line="240" w:lineRule="auto"/>
        <w:ind w:left="425" w:leftChars="0" w:hanging="425" w:firstLineChars="0"/>
        <w:rPr>
          <w:rFonts w:hint="default" w:ascii="微软雅黑 Light" w:hAnsi="微软雅黑 Light"/>
        </w:rPr>
      </w:pPr>
      <w:r>
        <w:rPr>
          <w:rFonts w:hint="default" w:ascii="微软雅黑 Light" w:hAnsi="微软雅黑 Light"/>
        </w:rPr>
        <w:t>2019/12/13第二次review的更新</w:t>
      </w:r>
    </w:p>
    <w:p>
      <w:pPr>
        <w:pStyle w:val="44"/>
        <w:numPr>
          <w:ilvl w:val="0"/>
          <w:numId w:val="49"/>
        </w:numPr>
        <w:spacing w:line="240" w:lineRule="auto"/>
        <w:ind w:left="425" w:leftChars="0" w:hanging="425" w:firstLineChars="0"/>
        <w:rPr>
          <w:rFonts w:hint="default" w:ascii="微软雅黑 Light" w:hAnsi="微软雅黑 Light"/>
        </w:rPr>
      </w:pPr>
      <w:r>
        <w:rPr>
          <w:rFonts w:hint="default" w:ascii="微软雅黑 Light" w:hAnsi="微软雅黑 Light"/>
        </w:rPr>
        <w:t>去掉地图即桌面相关的需求。Launcher双开可支持但带来较大的工作量还需要研发评估。</w:t>
      </w:r>
    </w:p>
    <w:p>
      <w:pPr>
        <w:pStyle w:val="44"/>
        <w:numPr>
          <w:ilvl w:val="0"/>
          <w:numId w:val="49"/>
        </w:numPr>
        <w:spacing w:line="240" w:lineRule="auto"/>
        <w:ind w:left="425" w:leftChars="0" w:hanging="425" w:firstLineChars="0"/>
        <w:rPr>
          <w:rFonts w:hint="default" w:ascii="微软雅黑 Light" w:hAnsi="微软雅黑 Light"/>
        </w:rPr>
      </w:pPr>
      <w:r>
        <w:rPr>
          <w:rFonts w:hint="default" w:ascii="微软雅黑 Light" w:hAnsi="微软雅黑 Light"/>
        </w:rPr>
        <w:t>systemUI部分由dasay负责，本文仅做功能详述，细节以systemUI相关的MRD为准。这部分修改：</w:t>
      </w:r>
    </w:p>
    <w:p>
      <w:pPr>
        <w:pStyle w:val="44"/>
        <w:numPr>
          <w:ilvl w:val="2"/>
          <w:numId w:val="3"/>
        </w:numPr>
        <w:tabs>
          <w:tab w:val="left" w:pos="840"/>
          <w:tab w:val="clear" w:pos="1260"/>
        </w:tabs>
        <w:spacing w:line="240" w:lineRule="auto"/>
        <w:ind w:left="1050" w:leftChars="0"/>
        <w:rPr>
          <w:rFonts w:hint="default" w:ascii="微软雅黑 Light" w:hAnsi="微软雅黑 Light"/>
        </w:rPr>
      </w:pPr>
      <w:r>
        <w:rPr>
          <w:rFonts w:hint="default" w:ascii="微软雅黑 Light" w:hAnsi="微软雅黑 Light"/>
        </w:rPr>
        <w:t>最近使用app功能的细节</w:t>
      </w:r>
    </w:p>
    <w:p>
      <w:pPr>
        <w:pStyle w:val="44"/>
        <w:numPr>
          <w:ilvl w:val="2"/>
          <w:numId w:val="3"/>
        </w:numPr>
        <w:tabs>
          <w:tab w:val="left" w:pos="840"/>
          <w:tab w:val="clear" w:pos="1260"/>
        </w:tabs>
        <w:spacing w:line="240" w:lineRule="auto"/>
        <w:ind w:left="1050" w:leftChars="0"/>
        <w:rPr>
          <w:rFonts w:hint="default" w:ascii="微软雅黑 Light" w:hAnsi="微软雅黑 Light"/>
        </w:rPr>
      </w:pPr>
      <w:r>
        <w:rPr>
          <w:rFonts w:hint="default" w:ascii="微软雅黑 Light" w:hAnsi="微软雅黑 Light"/>
        </w:rPr>
        <w:t>快捷控制面板与消息盒子切换的细节</w:t>
      </w:r>
    </w:p>
    <w:p>
      <w:pPr>
        <w:pStyle w:val="44"/>
        <w:numPr>
          <w:ilvl w:val="2"/>
          <w:numId w:val="3"/>
        </w:numPr>
        <w:tabs>
          <w:tab w:val="left" w:pos="840"/>
          <w:tab w:val="clear" w:pos="1260"/>
        </w:tabs>
        <w:spacing w:line="240" w:lineRule="auto"/>
        <w:ind w:left="1050" w:leftChars="0"/>
      </w:pPr>
      <w:r>
        <w:rPr>
          <w:rFonts w:hint="default" w:ascii="微软雅黑 Light" w:hAnsi="微软雅黑 Light"/>
        </w:rPr>
        <w:t>语音调整仅调整焦点音频</w:t>
      </w:r>
    </w:p>
    <w:p>
      <w:pPr>
        <w:pStyle w:val="44"/>
        <w:numPr>
          <w:ilvl w:val="2"/>
          <w:numId w:val="3"/>
        </w:numPr>
        <w:tabs>
          <w:tab w:val="left" w:pos="840"/>
          <w:tab w:val="clear" w:pos="1260"/>
        </w:tabs>
        <w:spacing w:line="240" w:lineRule="auto"/>
        <w:ind w:left="1050" w:leftChars="0"/>
      </w:pPr>
      <w:r>
        <w:rPr>
          <w:rFonts w:hint="default" w:ascii="微软雅黑 Light" w:hAnsi="微软雅黑 Light"/>
        </w:rPr>
        <w:t>去掉自定义导航栏</w:t>
      </w:r>
    </w:p>
    <w:p>
      <w:bookmarkStart w:id="29" w:name="_GoBack"/>
      <w:bookmarkEnd w:id="29"/>
    </w:p>
    <w:sectPr>
      <w:headerReference r:id="rId8" w:type="default"/>
      <w:pgSz w:w="11906" w:h="16838"/>
      <w:pgMar w:top="720" w:right="720" w:bottom="720" w:left="72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iu, Luisa (Fan.)" w:date="2019-12-17T20:12:00Z" w:initials="LL(">
    <w:p w14:paraId="3B7B8821">
      <w:pPr>
        <w:pStyle w:val="12"/>
      </w:pPr>
      <w:r>
        <w:rPr>
          <w:rFonts w:hint="eastAsia"/>
        </w:rPr>
        <w:t>独自驾驶模式下：左侧</w:t>
      </w:r>
    </w:p>
    <w:p w14:paraId="7FCB4D3B">
      <w:pPr>
        <w:pStyle w:val="12"/>
      </w:pPr>
      <w:r>
        <w:rPr>
          <w:rFonts w:hint="eastAsia"/>
        </w:rPr>
        <w:t>合作驾驶模式下： 两侧</w:t>
      </w:r>
    </w:p>
    <w:p w14:paraId="370F8BAD">
      <w:pPr>
        <w:pStyle w:val="12"/>
        <w:rPr>
          <w:rFonts w:hint="eastAsia"/>
        </w:rPr>
      </w:pPr>
      <w:r>
        <w:rPr>
          <w:rFonts w:hint="eastAsia"/>
        </w:rPr>
        <w:t>独立模式下：左侧</w:t>
      </w:r>
    </w:p>
  </w:comment>
  <w:comment w:id="1" w:author="Liu, Luisa (Fan.)" w:date="2019-12-17T20:13:00Z" w:initials="LL(">
    <w:p w14:paraId="3EBFD37A">
      <w:pPr>
        <w:pStyle w:val="12"/>
        <w:rPr>
          <w:rFonts w:hint="eastAsia"/>
        </w:rPr>
      </w:pPr>
      <w:r>
        <w:rPr>
          <w:rFonts w:hint="eastAsia"/>
        </w:rPr>
        <w:t>拼写小错误 Das</w:t>
      </w:r>
      <w:r>
        <w:t>h card</w:t>
      </w:r>
      <w:r>
        <w:rPr>
          <w:rFonts w:hint="eastAsia"/>
        </w:rPr>
        <w:t xml:space="preserve"> </w:t>
      </w:r>
    </w:p>
  </w:comment>
  <w:comment w:id="2" w:author="Liu, Luisa (Fan.)" w:date="2019-12-17T20:15:00Z" w:initials="LL(">
    <w:p w14:paraId="9FEE5FAE">
      <w:pPr>
        <w:pStyle w:val="12"/>
      </w:pPr>
      <w:r>
        <w:rPr>
          <w:rFonts w:hint="eastAsia"/>
        </w:rPr>
        <w:t>点击状态栏区域或者在状态栏区域下滑，唤起快捷控制面板。</w:t>
      </w:r>
    </w:p>
  </w:comment>
  <w:comment w:id="3" w:author="Liu, Luisa (Fan.)" w:date="2019-12-17T20:16:00Z" w:initials="LL(">
    <w:p w14:paraId="AAC6239B">
      <w:pPr>
        <w:pStyle w:val="12"/>
      </w:pPr>
      <w:r>
        <w:rPr>
          <w:rFonts w:hint="eastAsia"/>
        </w:rPr>
        <w:t>状态栏的简化目标福特HMI在研究</w:t>
      </w:r>
    </w:p>
  </w:comment>
  <w:comment w:id="4" w:author="孙颖" w:date="2019-12-18T23:25:57Z" w:initials="">
    <w:p w14:paraId="7BF31EB6">
      <w:pPr>
        <w:pStyle w:val="12"/>
      </w:pPr>
      <w:r>
        <w:t>建议systemUI部分，desay单独维护MRD，baidu对细节不做更新</w:t>
      </w:r>
    </w:p>
  </w:comment>
  <w:comment w:id="5" w:author="Liu, Luisa (Fan.)" w:date="2019-12-17T20:18:00Z" w:initials="LL(">
    <w:p w14:paraId="FFEDB9F6">
      <w:pPr>
        <w:pStyle w:val="12"/>
      </w:pPr>
      <w:r>
        <w:rPr>
          <w:rFonts w:hint="eastAsia"/>
        </w:rPr>
        <w:t>为了减少用户的记忆成本，所以尽量把主驾和副驾的bar相同的内容放在相同的位置，所以对icon位置顺序进行了一些调整。</w:t>
      </w:r>
    </w:p>
    <w:p w14:paraId="FF8C75A5">
      <w:pPr>
        <w:pStyle w:val="12"/>
        <w:rPr>
          <w:rFonts w:hint="eastAsia"/>
        </w:rPr>
      </w:pPr>
      <w:r>
        <w:rPr>
          <w:rFonts w:hint="eastAsia"/>
        </w:rPr>
        <w:t>新版如下：</w:t>
      </w:r>
    </w:p>
    <w:p w14:paraId="EF3B2538">
      <w:pPr>
        <w:pStyle w:val="12"/>
        <w:rPr>
          <w:rFonts w:hint="eastAsia"/>
        </w:rPr>
      </w:pPr>
      <w:r>
        <w:drawing>
          <wp:inline distT="0" distB="0" distL="0" distR="0">
            <wp:extent cx="2958465" cy="155257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975870" cy="1561862"/>
                    </a:xfrm>
                    <a:prstGeom prst="rect">
                      <a:avLst/>
                    </a:prstGeom>
                  </pic:spPr>
                </pic:pic>
              </a:graphicData>
            </a:graphic>
          </wp:inline>
        </w:drawing>
      </w:r>
    </w:p>
  </w:comment>
  <w:comment w:id="6" w:author="孙颖" w:date="2019-12-18T23:27:24Z" w:initials="">
    <w:p w14:paraId="EFDFD8D5">
      <w:pPr>
        <w:pStyle w:val="12"/>
      </w:pPr>
      <w:r>
        <w:t>建议systemUI部分，desay单独维护MRD，baidu对细节不做更新</w:t>
      </w:r>
    </w:p>
  </w:comment>
  <w:comment w:id="7" w:author="Liu, Luisa (Fan.)" w:date="2019-12-17T20:19:00Z" w:initials="LL(">
    <w:p w14:paraId="D73FD01B">
      <w:pPr>
        <w:pStyle w:val="12"/>
        <w:ind w:left="0" w:leftChars="0"/>
        <w:rPr>
          <w:rFonts w:hint="eastAsia"/>
        </w:rPr>
      </w:pPr>
      <w:r>
        <w:rPr>
          <w:rFonts w:hint="eastAsia"/>
        </w:rPr>
        <w:t>快捷面板的内容福特HMI在进行内部讨论</w:t>
      </w:r>
    </w:p>
  </w:comment>
  <w:comment w:id="8" w:author="Liu, Luisa (Fan.)" w:date="2019-12-17T20:20:00Z" w:initials="LL(">
    <w:p w14:paraId="16FFC2C5">
      <w:pPr>
        <w:pStyle w:val="12"/>
        <w:rPr>
          <w:rFonts w:hint="eastAsia"/>
        </w:rPr>
      </w:pPr>
      <w:r>
        <w:rPr>
          <w:rFonts w:hint="eastAsia"/>
        </w:rPr>
        <w:t>空调设置需要在单独拎出来吗？包含在status</w:t>
      </w:r>
      <w:r>
        <w:t xml:space="preserve"> </w:t>
      </w:r>
      <w:r>
        <w:rPr>
          <w:rFonts w:hint="eastAsia"/>
        </w:rPr>
        <w:t>bar</w:t>
      </w:r>
      <w:r>
        <w:t xml:space="preserve"> </w:t>
      </w:r>
      <w:r>
        <w:rPr>
          <w:rFonts w:hint="eastAsia"/>
        </w:rPr>
        <w:t>和 Q</w:t>
      </w:r>
      <w:r>
        <w:t>u</w:t>
      </w:r>
      <w:r>
        <w:rPr>
          <w:rFonts w:hint="eastAsia"/>
        </w:rPr>
        <w:t>ick</w:t>
      </w:r>
      <w:r>
        <w:t xml:space="preserve"> </w:t>
      </w:r>
      <w:r>
        <w:rPr>
          <w:rFonts w:hint="eastAsia"/>
        </w:rPr>
        <w:t>panel里就可以了吧？</w:t>
      </w:r>
    </w:p>
  </w:comment>
  <w:comment w:id="9" w:author="Liu, Luisa (Fan.)" w:date="2019-12-17T20:21:00Z" w:initials="LL(">
    <w:p w14:paraId="BFB42427">
      <w:pPr>
        <w:pStyle w:val="12"/>
        <w:rPr>
          <w:rFonts w:hint="eastAsia"/>
        </w:rPr>
      </w:pPr>
      <w:r>
        <w:rPr>
          <w:rFonts w:hint="eastAsia"/>
        </w:rPr>
        <w:t>包含独自驾驶模式和合作驾驶模式，内容展示从主驾屏幕区域延伸到副驾区域。</w:t>
      </w:r>
    </w:p>
    <w:p w14:paraId="DDD30B39">
      <w:pPr>
        <w:pStyle w:val="12"/>
        <w:rPr>
          <w:rFonts w:hint="eastAsia"/>
        </w:rPr>
      </w:pPr>
      <w:r>
        <w:rPr>
          <w:rFonts w:hint="eastAsia"/>
        </w:rPr>
        <w:t>这两个模式之间是通过检测到副驾是否有人而自动切换的。</w:t>
      </w:r>
    </w:p>
  </w:comment>
  <w:comment w:id="10" w:author="Liu, Luisa (Fan.)" w:date="2019-12-17T20:23:00Z" w:initials="LL(">
    <w:p w14:paraId="7ECF52CE">
      <w:pPr>
        <w:pStyle w:val="12"/>
      </w:pPr>
      <w:r>
        <w:rPr>
          <w:rFonts w:hint="eastAsia"/>
        </w:rPr>
        <w:t>这部分也不用在launcher里单独拎出来的吧？</w:t>
      </w:r>
    </w:p>
  </w:comment>
  <w:comment w:id="11" w:author="Liu, Luisa (Fan.)" w:date="2019-12-17T20:25:00Z" w:initials="LL(">
    <w:p w14:paraId="DF554815">
      <w:pPr>
        <w:pStyle w:val="12"/>
        <w:rPr>
          <w:rFonts w:hint="eastAsia"/>
        </w:rPr>
      </w:pPr>
      <w:r>
        <w:rPr>
          <w:rFonts w:hint="eastAsia"/>
        </w:rPr>
        <w:t>和手机的</w:t>
      </w:r>
      <w:r>
        <w:t>Recent apps</w:t>
      </w:r>
      <w:r>
        <w:rPr>
          <w:rFonts w:hint="eastAsia"/>
        </w:rPr>
        <w:t>一样，用户不需要回到H</w:t>
      </w:r>
      <w:r>
        <w:t>ome Page</w:t>
      </w:r>
      <w:r>
        <w:rPr>
          <w:rFonts w:hint="eastAsia"/>
        </w:rPr>
        <w:t>，就可以直接在最近使用的app之间切换。</w:t>
      </w:r>
    </w:p>
  </w:comment>
  <w:comment w:id="12" w:author="Liu, Luisa (Fan.)" w:date="2019-12-17T20:26:00Z" w:initials="LL(">
    <w:p w14:paraId="BFBC28CC">
      <w:pPr>
        <w:pStyle w:val="12"/>
      </w:pPr>
      <w:r>
        <w:rPr>
          <w:rFonts w:hint="eastAsia"/>
        </w:rPr>
        <w:t>这个需要开发确认他们能存储多少？</w:t>
      </w:r>
    </w:p>
  </w:comment>
  <w:comment w:id="13" w:author="Liu, Luisa (Fan.)" w:date="2019-12-17T20:27:00Z" w:initials="LL(">
    <w:p w14:paraId="DFFBE1AA">
      <w:pPr>
        <w:pStyle w:val="12"/>
        <w:rPr>
          <w:rFonts w:hint="eastAsia"/>
        </w:rPr>
      </w:pPr>
      <w:r>
        <w:rPr>
          <w:rFonts w:hint="eastAsia"/>
        </w:rPr>
        <w:t>上滑关闭进程 and</w:t>
      </w:r>
      <w:r>
        <w:t>/or</w:t>
      </w:r>
      <w:r>
        <w:rPr>
          <w:rFonts w:hint="eastAsia"/>
        </w:rPr>
        <w:t xml:space="preserve"> 从recent</w:t>
      </w:r>
      <w:r>
        <w:t xml:space="preserve"> </w:t>
      </w:r>
      <w:r>
        <w:rPr>
          <w:rFonts w:hint="eastAsia"/>
        </w:rPr>
        <w:t>app里删除这个app记录。</w:t>
      </w:r>
    </w:p>
  </w:comment>
  <w:comment w:id="14" w:author="Liu, Luisa (Fan.)" w:date="2019-12-17T20:28:00Z" w:initials="LL(">
    <w:p w14:paraId="EFB7E768">
      <w:pPr>
        <w:pStyle w:val="12"/>
        <w:rPr>
          <w:rFonts w:hint="eastAsia"/>
        </w:rPr>
      </w:pPr>
      <w:r>
        <w:rPr>
          <w:rFonts w:hint="eastAsia"/>
        </w:rPr>
        <w:t>需要支持主驾和副驾有各自的Recent</w:t>
      </w:r>
      <w:r>
        <w:t xml:space="preserve"> </w:t>
      </w:r>
      <w:r>
        <w:rPr>
          <w:rFonts w:hint="eastAsia"/>
        </w:rPr>
        <w:t>app，并且能够同时打开。</w:t>
      </w:r>
    </w:p>
  </w:comment>
  <w:comment w:id="15" w:author="Liu, Luisa (Fan.)" w:date="2019-12-17T20:28:00Z" w:initials="LL(">
    <w:p w14:paraId="7DF95A34">
      <w:pPr>
        <w:pStyle w:val="12"/>
        <w:rPr>
          <w:rFonts w:hint="eastAsia"/>
        </w:rPr>
      </w:pPr>
      <w:r>
        <w:rPr>
          <w:rFonts w:hint="eastAsia"/>
        </w:rPr>
        <w:t>这个这周福特HMI内部也在研究</w:t>
      </w:r>
    </w:p>
  </w:comment>
  <w:comment w:id="16" w:author="Liu, Luisa (Fan.)" w:date="2019-12-17T20:29:00Z" w:initials="LL(">
    <w:p w14:paraId="FD6F2BC4">
      <w:pPr>
        <w:pStyle w:val="12"/>
        <w:rPr>
          <w:rFonts w:hint="eastAsia"/>
        </w:rPr>
      </w:pPr>
      <w:r>
        <w:rPr>
          <w:rFonts w:hint="eastAsia"/>
        </w:rPr>
        <w:t>主副驾屏幕切换只是切换当前的那个APP的界面，其他都不改，包括dash</w:t>
      </w:r>
      <w:r>
        <w:t xml:space="preserve"> card</w:t>
      </w:r>
      <w:r>
        <w:rPr>
          <w:rFonts w:hint="eastAsia"/>
        </w:rPr>
        <w:t>的内容也不需要跟着切换。</w:t>
      </w:r>
    </w:p>
  </w:comment>
  <w:comment w:id="17" w:author="Liu, Luisa (Fan.)" w:date="2019-12-17T20:33:00Z" w:initials="LL(">
    <w:p w14:paraId="5CEF6338">
      <w:pPr>
        <w:pStyle w:val="12"/>
        <w:rPr>
          <w:rFonts w:hint="eastAsia"/>
        </w:rPr>
      </w:pPr>
      <w:r>
        <w:rPr>
          <w:rFonts w:hint="eastAsia"/>
        </w:rPr>
        <w:t>从延伸屏模式到独立模式，目前这是唯一的入口。</w:t>
      </w:r>
    </w:p>
  </w:comment>
  <w:comment w:id="18" w:author="Liu, Luisa (Fan.)" w:date="2019-12-17T20:33:00Z" w:initials="LL(">
    <w:p w14:paraId="FE127DCB">
      <w:pPr>
        <w:pStyle w:val="12"/>
      </w:pPr>
      <w:r>
        <w:rPr>
          <w:rFonts w:hint="eastAsia"/>
        </w:rPr>
        <w:t>还没有，这样吧，我们一起梳理一下Launcher相关的有哪些需要增加语音控制的，一起输入给语音的FO，讨论哪些适合语音控制，哪些可能不适合。</w:t>
      </w:r>
    </w:p>
  </w:comment>
  <w:comment w:id="19" w:author="Liu, Luisa (Fan.)" w:date="2019-12-17T20:34:00Z" w:initials="LL(">
    <w:p w14:paraId="EDEF61E0">
      <w:pPr>
        <w:pStyle w:val="12"/>
      </w:pPr>
      <w:r>
        <w:rPr>
          <w:rFonts w:hint="eastAsia"/>
        </w:rPr>
        <w:t>不用担心这个，如果所有的Quick</w:t>
      </w:r>
      <w:r>
        <w:t xml:space="preserve"> </w:t>
      </w:r>
      <w:r>
        <w:rPr>
          <w:rFonts w:hint="eastAsia"/>
        </w:rPr>
        <w:t>Panel内容都被移动到了右边，主驾即使只是在空白的地方向左滑动，所有的内容也会一起被移动到左边来的。</w:t>
      </w:r>
    </w:p>
  </w:comment>
  <w:comment w:id="20" w:author="Liu, Luisa (Fan.)" w:date="2019-12-17T20:35:00Z" w:initials="LL(">
    <w:p w14:paraId="61DF063E">
      <w:pPr>
        <w:pStyle w:val="12"/>
      </w:pPr>
      <w:r>
        <w:rPr>
          <w:rFonts w:hint="eastAsia"/>
        </w:rPr>
        <w:t>和第3条类似</w:t>
      </w:r>
    </w:p>
  </w:comment>
  <w:comment w:id="21" w:author="Liu, Luisa (Fan.)" w:date="2019-12-17T20:36:00Z" w:initials="LL(">
    <w:p w14:paraId="FF7DD50B">
      <w:pPr>
        <w:pStyle w:val="12"/>
        <w:rPr>
          <w:rFonts w:hint="eastAsia"/>
        </w:rPr>
      </w:pPr>
      <w:r>
        <w:rPr>
          <w:rFonts w:hint="eastAsia"/>
        </w:rPr>
        <w:t>副驾可以通过</w:t>
      </w:r>
      <w:r>
        <w:t>co-pilot indicator</w:t>
      </w:r>
      <w:r>
        <w:rPr>
          <w:rFonts w:hint="eastAsia"/>
        </w:rPr>
        <w:t>去切换</w:t>
      </w:r>
    </w:p>
  </w:comment>
  <w:comment w:id="22" w:author="孙颖" w:date="2019-12-18T23:46:48Z" w:initials="">
    <w:p w14:paraId="5F9661B3">
      <w:pPr>
        <w:pStyle w:val="12"/>
      </w:pPr>
      <w:r>
        <w:t>需要详细确认这部分交互</w:t>
      </w:r>
    </w:p>
  </w:comment>
  <w:comment w:id="23" w:author="Liu, Luisa (Fan.)" w:date="2019-12-17T20:37:00Z" w:initials="LL(">
    <w:p w14:paraId="33CF2EDF">
      <w:pPr>
        <w:pStyle w:val="12"/>
      </w:pPr>
      <w:r>
        <w:rPr>
          <w:rFonts w:hint="eastAsia"/>
        </w:rPr>
        <w:t>这个问题我们目前在研究</w:t>
      </w:r>
    </w:p>
  </w:comment>
  <w:comment w:id="24" w:author="Liu, Luisa (Fan.)" w:date="2019-12-17T20:37:00Z" w:initials="LL(">
    <w:p w14:paraId="9CFF4DA9">
      <w:pPr>
        <w:pStyle w:val="12"/>
      </w:pPr>
      <w:r>
        <w:rPr>
          <w:rFonts w:hint="eastAsia"/>
        </w:rPr>
        <w:t>这个目前我们在研究</w:t>
      </w:r>
    </w:p>
  </w:comment>
  <w:comment w:id="25" w:author="Liu, Luisa (Fan.)" w:date="2019-12-17T20:38:00Z" w:initials="LL(">
    <w:p w14:paraId="3FDDCEE1">
      <w:pPr>
        <w:pStyle w:val="12"/>
        <w:ind w:left="0" w:leftChars="0"/>
        <w:rPr>
          <w:rFonts w:hint="eastAsia"/>
        </w:rPr>
      </w:pPr>
      <w:r>
        <w:rPr>
          <w:rFonts w:hint="eastAsia"/>
        </w:rPr>
        <w:t>和主驾驶侧一样吧</w:t>
      </w:r>
    </w:p>
  </w:comment>
  <w:comment w:id="26" w:author="孙颖" w:date="2019-12-18T23:51:16Z" w:initials="">
    <w:p w14:paraId="E0EF1958">
      <w:pPr>
        <w:pStyle w:val="12"/>
      </w:pPr>
      <w:r>
        <w:t>OK，但体验上可能会难一些</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70F8BAD" w15:done="0"/>
  <w15:commentEx w15:paraId="3EBFD37A" w15:done="0"/>
  <w15:commentEx w15:paraId="9FEE5FAE" w15:done="0"/>
  <w15:commentEx w15:paraId="AAC6239B" w15:done="0"/>
  <w15:commentEx w15:paraId="7BF31EB6" w15:done="0" w15:paraIdParent="AAC6239B"/>
  <w15:commentEx w15:paraId="EF3B2538" w15:done="0"/>
  <w15:commentEx w15:paraId="EFDFD8D5" w15:done="0" w15:paraIdParent="EF3B2538"/>
  <w15:commentEx w15:paraId="D73FD01B" w15:done="0"/>
  <w15:commentEx w15:paraId="16FFC2C5" w15:done="0"/>
  <w15:commentEx w15:paraId="DDD30B39" w15:done="0"/>
  <w15:commentEx w15:paraId="7ECF52CE" w15:done="0"/>
  <w15:commentEx w15:paraId="DF554815" w15:done="0"/>
  <w15:commentEx w15:paraId="BFBC28CC" w15:done="0"/>
  <w15:commentEx w15:paraId="DFFBE1AA" w15:done="0"/>
  <w15:commentEx w15:paraId="EFB7E768" w15:done="0"/>
  <w15:commentEx w15:paraId="7DF95A34" w15:done="0"/>
  <w15:commentEx w15:paraId="FD6F2BC4" w15:done="0"/>
  <w15:commentEx w15:paraId="5CEF6338" w15:done="0"/>
  <w15:commentEx w15:paraId="FE127DCB" w15:done="0"/>
  <w15:commentEx w15:paraId="EDEF61E0" w15:done="0"/>
  <w15:commentEx w15:paraId="61DF063E" w15:done="0"/>
  <w15:commentEx w15:paraId="FF7DD50B" w15:done="0"/>
  <w15:commentEx w15:paraId="5F9661B3" w15:done="0" w15:paraIdParent="FF7DD50B"/>
  <w15:commentEx w15:paraId="33CF2EDF" w15:done="0"/>
  <w15:commentEx w15:paraId="9CFF4DA9" w15:done="0"/>
  <w15:commentEx w15:paraId="3FDDCEE1" w15:done="0"/>
  <w15:commentEx w15:paraId="E0EF1958" w15:done="0" w15:paraIdParent="3FDDCE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Wingdings">
    <w:panose1 w:val="05000000000000000000"/>
    <w:charset w:val="02"/>
    <w:family w:val="decorative"/>
    <w:pitch w:val="default"/>
    <w:sig w:usb0="00000000" w:usb1="00000000" w:usb2="00000000" w:usb3="00000000" w:csb0="80000000" w:csb1="00000000"/>
  </w:font>
  <w:font w:name="微软雅黑 Light">
    <w:altName w:val="苹方-简"/>
    <w:panose1 w:val="020B0502040204020203"/>
    <w:charset w:val="86"/>
    <w:family w:val="swiss"/>
    <w:pitch w:val="default"/>
    <w:sig w:usb0="00000000" w:usb1="00000000" w:usb2="00000016" w:usb3="00000000" w:csb0="0004000F" w:csb1="00000000"/>
  </w:font>
  <w:font w:name="微软雅黑">
    <w:altName w:val="汉仪旗黑KW"/>
    <w:panose1 w:val="020B0604020202020204"/>
    <w:charset w:val="86"/>
    <w:family w:val="swiss"/>
    <w:pitch w:val="default"/>
    <w:sig w:usb0="00000000" w:usb1="00000000" w:usb2="00000016" w:usb3="00000000" w:csb0="0004001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旗黑KW">
    <w:panose1 w:val="00020600040101010101"/>
    <w:charset w:val="86"/>
    <w:family w:val="auto"/>
    <w:pitch w:val="default"/>
    <w:sig w:usb0="A00002BF" w:usb1="3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微软雅黑 Light">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642242"/>
    </w:sdtPr>
    <w:sdtContent>
      <w:p>
        <w:pPr>
          <w:pStyle w:val="18"/>
        </w:pPr>
        <w:r>
          <w:fldChar w:fldCharType="begin"/>
        </w:r>
        <w:r>
          <w:instrText xml:space="preserve"> PAGE   \* MERGEFORMAT </w:instrText>
        </w:r>
        <w:r>
          <w:fldChar w:fldCharType="separate"/>
        </w:r>
        <w:r>
          <w:rPr>
            <w:lang w:val="zh-CN"/>
          </w:rPr>
          <w:t>8</w:t>
        </w:r>
        <w:r>
          <w:fldChar w:fldCharType="end"/>
        </w:r>
      </w:p>
    </w:sdtContent>
  </w:sdt>
  <w:tbl>
    <w:tblPr>
      <w:tblStyle w:val="27"/>
      <w:tblW w:w="677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60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162" w:type="dxa"/>
          <w:tcBorders>
            <w:top w:val="nil"/>
            <w:left w:val="nil"/>
            <w:bottom w:val="nil"/>
            <w:right w:val="nil"/>
          </w:tcBorders>
        </w:tcPr>
        <w:p>
          <w:r>
            <w:rPr>
              <w:rFonts w:hint="eastAsia"/>
            </w:rPr>
            <w:t>保密</w:t>
          </w:r>
        </w:p>
      </w:tc>
      <w:tc>
        <w:tcPr>
          <w:tcW w:w="3609" w:type="dxa"/>
          <w:tcBorders>
            <w:top w:val="nil"/>
            <w:left w:val="nil"/>
            <w:bottom w:val="nil"/>
            <w:right w:val="nil"/>
          </w:tcBorders>
        </w:tcPr>
        <w:p>
          <w:r>
            <w:t>百度</w:t>
          </w:r>
        </w:p>
      </w:tc>
    </w:tr>
  </w:tbl>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7"/>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Borders>
            <w:top w:val="single" w:color="auto" w:sz="6" w:space="0"/>
            <w:left w:val="single" w:color="auto" w:sz="6" w:space="0"/>
            <w:bottom w:val="single" w:color="auto" w:sz="6" w:space="0"/>
            <w:right w:val="single" w:color="auto" w:sz="6" w:space="0"/>
          </w:tcBorders>
        </w:tcPr>
        <w:p>
          <w:pPr>
            <w:rPr>
              <w:lang w:eastAsia="en-US"/>
            </w:rPr>
          </w:pPr>
          <w:r>
            <w:fldChar w:fldCharType="begin"/>
          </w:r>
          <w:r>
            <w:instrText xml:space="preserve"> SUBJECT  \* MERGEFORMAT </w:instrText>
          </w:r>
          <w:r>
            <w:fldChar w:fldCharType="end"/>
          </w:r>
        </w:p>
      </w:tc>
      <w:tc>
        <w:tcPr>
          <w:tcW w:w="3179" w:type="dxa"/>
          <w:tcBorders>
            <w:top w:val="single" w:color="auto" w:sz="6" w:space="0"/>
            <w:left w:val="single" w:color="auto" w:sz="6" w:space="0"/>
            <w:bottom w:val="single" w:color="auto" w:sz="6" w:space="0"/>
            <w:right w:val="single" w:color="auto" w:sz="6" w:space="0"/>
          </w:tcBorders>
        </w:tcPr>
        <w:p>
          <w:pPr>
            <w:rPr>
              <w:lang w:eastAsia="en-US"/>
            </w:rPr>
          </w:pPr>
          <w:r>
            <w:t xml:space="preserve">  </w:t>
          </w:r>
          <w:r>
            <w:rPr>
              <w:rFonts w:hint="eastAsia"/>
            </w:rPr>
            <w:t>版本</w:t>
          </w:r>
          <w:r>
            <w:t>: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Borders>
            <w:top w:val="single" w:color="auto" w:sz="6" w:space="0"/>
            <w:left w:val="single" w:color="auto" w:sz="6" w:space="0"/>
            <w:bottom w:val="single" w:color="auto" w:sz="6" w:space="0"/>
            <w:right w:val="single" w:color="auto" w:sz="6" w:space="0"/>
          </w:tcBorders>
        </w:tcPr>
        <w:p>
          <w:pPr>
            <w:rPr>
              <w:lang w:eastAsia="en-US"/>
            </w:rPr>
          </w:pPr>
          <w:r>
            <w:rPr>
              <w:rFonts w:hint="eastAsia"/>
            </w:rPr>
            <w:t>产品用例</w:t>
          </w:r>
        </w:p>
      </w:tc>
      <w:tc>
        <w:tcPr>
          <w:tcW w:w="3179" w:type="dxa"/>
          <w:tcBorders>
            <w:top w:val="single" w:color="auto" w:sz="6" w:space="0"/>
            <w:left w:val="single" w:color="auto" w:sz="6" w:space="0"/>
            <w:bottom w:val="single" w:color="auto" w:sz="6" w:space="0"/>
            <w:right w:val="single" w:color="auto" w:sz="6" w:space="0"/>
          </w:tcBorders>
        </w:tcPr>
        <w:p>
          <w:pPr>
            <w:rPr>
              <w:lang w:eastAsia="en-US"/>
            </w:rPr>
          </w:pPr>
          <w:r>
            <w:t xml:space="preserve">  </w:t>
          </w:r>
          <w:r>
            <w:rPr>
              <w:rFonts w:hint="eastAsia"/>
            </w:rPr>
            <w:t>日期</w:t>
          </w:r>
          <w:r>
            <w:t>:  &lt;2010/00/00&gt;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9558" w:type="dxa"/>
          <w:gridSpan w:val="2"/>
          <w:tcBorders>
            <w:top w:val="single" w:color="auto" w:sz="6" w:space="0"/>
            <w:left w:val="single" w:color="auto" w:sz="6" w:space="0"/>
            <w:bottom w:val="single" w:color="auto" w:sz="6" w:space="0"/>
            <w:right w:val="single" w:color="auto" w:sz="6" w:space="0"/>
          </w:tcBorders>
        </w:tcPr>
        <w:p>
          <w:pPr>
            <w:rPr>
              <w:lang w:eastAsia="en-US"/>
            </w:rPr>
          </w:pPr>
          <w:r>
            <w:t>&lt;</w:t>
          </w:r>
          <w:r>
            <w:rPr>
              <w:rFonts w:hint="eastAsia"/>
            </w:rPr>
            <w:t>保密文档</w:t>
          </w:r>
          <w:r>
            <w:t>&gt;</w:t>
          </w:r>
        </w:p>
      </w:tc>
    </w:tr>
  </w:tbl>
  <w:p>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
    <w:r>
      <w:rPr>
        <w:rFonts w:hint="eastAsia"/>
      </w:rPr>
      <w:t>百度.</w:t>
    </w:r>
    <w:r>
      <w:t>IOV</w:t>
    </w:r>
  </w:p>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7"/>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Borders>
            <w:top w:val="single" w:color="auto" w:sz="6" w:space="0"/>
            <w:left w:val="single" w:color="auto" w:sz="6" w:space="0"/>
            <w:bottom w:val="single" w:color="auto" w:sz="6" w:space="0"/>
            <w:right w:val="single" w:color="auto" w:sz="6" w:space="0"/>
          </w:tcBorders>
        </w:tcPr>
        <w:p>
          <w:pPr>
            <w:rPr>
              <w:lang w:eastAsia="en-US"/>
            </w:rPr>
          </w:pPr>
          <w:r>
            <w:fldChar w:fldCharType="begin"/>
          </w:r>
          <w:r>
            <w:instrText xml:space="preserve"> SUBJECT  \* MERGEFORMAT </w:instrText>
          </w:r>
          <w:r>
            <w:fldChar w:fldCharType="end"/>
          </w:r>
        </w:p>
      </w:tc>
      <w:tc>
        <w:tcPr>
          <w:tcW w:w="3179" w:type="dxa"/>
          <w:tcBorders>
            <w:top w:val="single" w:color="auto" w:sz="6" w:space="0"/>
            <w:left w:val="single" w:color="auto" w:sz="6" w:space="0"/>
            <w:bottom w:val="single" w:color="auto" w:sz="6" w:space="0"/>
            <w:right w:val="single" w:color="auto" w:sz="6" w:space="0"/>
          </w:tcBorders>
        </w:tcPr>
        <w:p>
          <w:pPr>
            <w:rPr>
              <w:lang w:eastAsia="en-US"/>
            </w:rPr>
          </w:pPr>
          <w:r>
            <w:t xml:space="preserve">  </w:t>
          </w:r>
          <w:r>
            <w:rPr>
              <w:rFonts w:hint="eastAsia"/>
            </w:rPr>
            <w:t>版本</w:t>
          </w:r>
          <w:r>
            <w:t>:           &lt;1.1&gt;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Borders>
            <w:top w:val="single" w:color="auto" w:sz="6" w:space="0"/>
            <w:left w:val="single" w:color="auto" w:sz="6" w:space="0"/>
            <w:bottom w:val="single" w:color="auto" w:sz="6" w:space="0"/>
            <w:right w:val="single" w:color="auto" w:sz="6" w:space="0"/>
          </w:tcBorders>
        </w:tcPr>
        <w:p>
          <w:pPr>
            <w:rPr>
              <w:lang w:eastAsia="en-US"/>
            </w:rPr>
          </w:pPr>
          <w:r>
            <w:rPr>
              <w:rFonts w:hint="eastAsia"/>
            </w:rPr>
            <w:t>产品用例</w:t>
          </w:r>
        </w:p>
      </w:tc>
      <w:tc>
        <w:tcPr>
          <w:tcW w:w="3179" w:type="dxa"/>
          <w:tcBorders>
            <w:top w:val="single" w:color="auto" w:sz="6" w:space="0"/>
            <w:left w:val="single" w:color="auto" w:sz="6" w:space="0"/>
            <w:bottom w:val="single" w:color="auto" w:sz="6" w:space="0"/>
            <w:right w:val="single" w:color="auto" w:sz="6" w:space="0"/>
          </w:tcBorders>
        </w:tcPr>
        <w:p>
          <w:pPr>
            <w:rPr>
              <w:lang w:eastAsia="en-US"/>
            </w:rPr>
          </w:pPr>
          <w:r>
            <w:t xml:space="preserve">  </w:t>
          </w:r>
          <w:r>
            <w:rPr>
              <w:rFonts w:hint="eastAsia"/>
            </w:rPr>
            <w:t>日期</w:t>
          </w:r>
          <w:r>
            <w:t>:  &lt;2019/12/13&gt;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9558" w:type="dxa"/>
          <w:gridSpan w:val="2"/>
          <w:tcBorders>
            <w:top w:val="single" w:color="auto" w:sz="6" w:space="0"/>
            <w:left w:val="single" w:color="auto" w:sz="6" w:space="0"/>
            <w:bottom w:val="single" w:color="auto" w:sz="6" w:space="0"/>
            <w:right w:val="single" w:color="auto" w:sz="6" w:space="0"/>
          </w:tcBorders>
        </w:tcPr>
        <w:p>
          <w:pPr>
            <w:rPr>
              <w:lang w:eastAsia="en-US"/>
            </w:rPr>
          </w:pPr>
          <w:r>
            <w:t>&lt;</w:t>
          </w:r>
          <w:r>
            <w:rPr>
              <w:rFonts w:hint="eastAsia"/>
            </w:rPr>
            <w:t>保密文档</w:t>
          </w:r>
          <w:r>
            <w:t>&gt;</w:t>
          </w:r>
        </w:p>
      </w:tc>
    </w:tr>
  </w:tbl>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3BDA"/>
    <w:multiLevelType w:val="multilevel"/>
    <w:tmpl w:val="01DA3BDA"/>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
    <w:nsid w:val="02F818FE"/>
    <w:multiLevelType w:val="multilevel"/>
    <w:tmpl w:val="02F818FE"/>
    <w:lvl w:ilvl="0" w:tentative="0">
      <w:start w:val="1"/>
      <w:numFmt w:val="bullet"/>
      <w:lvlText w:val=""/>
      <w:lvlJc w:val="left"/>
      <w:pPr>
        <w:tabs>
          <w:tab w:val="left" w:pos="360"/>
        </w:tabs>
        <w:ind w:left="360" w:hanging="360"/>
      </w:pPr>
      <w:rPr>
        <w:rFonts w:hint="default" w:ascii="Wingdings" w:hAnsi="Wingdings"/>
        <w:sz w:val="20"/>
      </w:rPr>
    </w:lvl>
    <w:lvl w:ilvl="1" w:tentative="0">
      <w:start w:val="1"/>
      <w:numFmt w:val="decimal"/>
      <w:lvlText w:val="%2)"/>
      <w:lvlJc w:val="left"/>
      <w:pPr>
        <w:tabs>
          <w:tab w:val="left" w:pos="1440"/>
        </w:tabs>
        <w:ind w:left="1440" w:hanging="360"/>
      </w:pPr>
      <w:rPr>
        <w:rFonts w:hint="default"/>
        <w:sz w:val="20"/>
      </w:rPr>
    </w:lvl>
    <w:lvl w:ilvl="2" w:tentative="0">
      <w:start w:val="1"/>
      <w:numFmt w:val="decimal"/>
      <w:lvlText w:val="%3)"/>
      <w:lvlJc w:val="left"/>
      <w:pPr>
        <w:ind w:left="764" w:hanging="480"/>
      </w:pPr>
      <w:rPr>
        <w:rFonts w:hint="default"/>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decimal"/>
      <w:lvlText w:val="%5）"/>
      <w:lvlJc w:val="left"/>
      <w:pPr>
        <w:ind w:left="3600" w:hanging="360"/>
      </w:pPr>
      <w:rPr>
        <w:rFonts w:hint="default"/>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EBB4C13"/>
    <w:multiLevelType w:val="multilevel"/>
    <w:tmpl w:val="0EBB4C13"/>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
    <w:nsid w:val="0FFD1D25"/>
    <w:multiLevelType w:val="multilevel"/>
    <w:tmpl w:val="0FFD1D25"/>
    <w:lvl w:ilvl="0" w:tentative="0">
      <w:start w:val="1"/>
      <w:numFmt w:val="bullet"/>
      <w:lvlText w:val=""/>
      <w:lvlJc w:val="left"/>
      <w:pPr>
        <w:tabs>
          <w:tab w:val="left" w:pos="1500"/>
        </w:tabs>
        <w:ind w:left="1500" w:hanging="420"/>
      </w:pPr>
      <w:rPr>
        <w:rFonts w:hint="default" w:ascii="Wingdings" w:hAnsi="Wingdings"/>
      </w:rPr>
    </w:lvl>
    <w:lvl w:ilvl="1" w:tentative="0">
      <w:start w:val="1"/>
      <w:numFmt w:val="bullet"/>
      <w:lvlText w:val=""/>
      <w:lvlJc w:val="left"/>
      <w:pPr>
        <w:tabs>
          <w:tab w:val="left" w:pos="1920"/>
        </w:tabs>
        <w:ind w:left="1920" w:hanging="420"/>
      </w:pPr>
      <w:rPr>
        <w:rFonts w:hint="default" w:ascii="Wingdings" w:hAnsi="Wingdings"/>
      </w:rPr>
    </w:lvl>
    <w:lvl w:ilvl="2" w:tentative="0">
      <w:start w:val="1"/>
      <w:numFmt w:val="bullet"/>
      <w:lvlText w:val=""/>
      <w:lvlJc w:val="left"/>
      <w:pPr>
        <w:tabs>
          <w:tab w:val="left" w:pos="2340"/>
        </w:tabs>
        <w:ind w:left="2340" w:hanging="420"/>
      </w:pPr>
      <w:rPr>
        <w:rFonts w:hint="default" w:ascii="Wingdings" w:hAnsi="Wingdings"/>
      </w:rPr>
    </w:lvl>
    <w:lvl w:ilvl="3" w:tentative="0">
      <w:start w:val="1"/>
      <w:numFmt w:val="bullet"/>
      <w:lvlText w:val=""/>
      <w:lvlJc w:val="left"/>
      <w:pPr>
        <w:tabs>
          <w:tab w:val="left" w:pos="2760"/>
        </w:tabs>
        <w:ind w:left="2760" w:hanging="420"/>
      </w:pPr>
      <w:rPr>
        <w:rFonts w:hint="default" w:ascii="Wingdings" w:hAnsi="Wingdings"/>
      </w:rPr>
    </w:lvl>
    <w:lvl w:ilvl="4" w:tentative="0">
      <w:start w:val="1"/>
      <w:numFmt w:val="bullet"/>
      <w:lvlText w:val=""/>
      <w:lvlJc w:val="left"/>
      <w:pPr>
        <w:tabs>
          <w:tab w:val="left" w:pos="3180"/>
        </w:tabs>
        <w:ind w:left="3180" w:hanging="420"/>
      </w:pPr>
      <w:rPr>
        <w:rFonts w:hint="default" w:ascii="Wingdings" w:hAnsi="Wingdings"/>
      </w:rPr>
    </w:lvl>
    <w:lvl w:ilvl="5" w:tentative="0">
      <w:start w:val="1"/>
      <w:numFmt w:val="bullet"/>
      <w:lvlText w:val=""/>
      <w:lvlJc w:val="left"/>
      <w:pPr>
        <w:tabs>
          <w:tab w:val="left" w:pos="3600"/>
        </w:tabs>
        <w:ind w:left="3600" w:hanging="420"/>
      </w:pPr>
      <w:rPr>
        <w:rFonts w:hint="default" w:ascii="Wingdings" w:hAnsi="Wingdings"/>
      </w:rPr>
    </w:lvl>
    <w:lvl w:ilvl="6" w:tentative="0">
      <w:start w:val="1"/>
      <w:numFmt w:val="bullet"/>
      <w:lvlText w:val=""/>
      <w:lvlJc w:val="left"/>
      <w:pPr>
        <w:tabs>
          <w:tab w:val="left" w:pos="4020"/>
        </w:tabs>
        <w:ind w:left="4020" w:hanging="420"/>
      </w:pPr>
      <w:rPr>
        <w:rFonts w:hint="default" w:ascii="Wingdings" w:hAnsi="Wingdings"/>
      </w:rPr>
    </w:lvl>
    <w:lvl w:ilvl="7" w:tentative="0">
      <w:start w:val="1"/>
      <w:numFmt w:val="bullet"/>
      <w:lvlText w:val=""/>
      <w:lvlJc w:val="left"/>
      <w:pPr>
        <w:tabs>
          <w:tab w:val="left" w:pos="4440"/>
        </w:tabs>
        <w:ind w:left="4440" w:hanging="420"/>
      </w:pPr>
      <w:rPr>
        <w:rFonts w:hint="default" w:ascii="Wingdings" w:hAnsi="Wingdings"/>
      </w:rPr>
    </w:lvl>
    <w:lvl w:ilvl="8" w:tentative="0">
      <w:start w:val="1"/>
      <w:numFmt w:val="bullet"/>
      <w:lvlText w:val=""/>
      <w:lvlJc w:val="left"/>
      <w:pPr>
        <w:tabs>
          <w:tab w:val="left" w:pos="4860"/>
        </w:tabs>
        <w:ind w:left="4860" w:hanging="420"/>
      </w:pPr>
      <w:rPr>
        <w:rFonts w:hint="default" w:ascii="Wingdings" w:hAnsi="Wingdings"/>
      </w:rPr>
    </w:lvl>
  </w:abstractNum>
  <w:abstractNum w:abstractNumId="4">
    <w:nsid w:val="10D15578"/>
    <w:multiLevelType w:val="multilevel"/>
    <w:tmpl w:val="10D15578"/>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5">
    <w:nsid w:val="1120289B"/>
    <w:multiLevelType w:val="multilevel"/>
    <w:tmpl w:val="1120289B"/>
    <w:lvl w:ilvl="0" w:tentative="0">
      <w:start w:val="4"/>
      <w:numFmt w:val="bullet"/>
      <w:lvlText w:val="-"/>
      <w:lvlJc w:val="left"/>
      <w:pPr>
        <w:ind w:left="2100" w:hanging="420"/>
      </w:pPr>
      <w:rPr>
        <w:rFonts w:hint="eastAsia" w:ascii="微软雅黑 Light" w:hAnsi="微软雅黑 Light" w:eastAsia="微软雅黑 Light" w:cs="Times New Roman"/>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168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
    <w:nsid w:val="1153423F"/>
    <w:multiLevelType w:val="multilevel"/>
    <w:tmpl w:val="1153423F"/>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7">
    <w:nsid w:val="13C17715"/>
    <w:multiLevelType w:val="multilevel"/>
    <w:tmpl w:val="13C17715"/>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8">
    <w:nsid w:val="1A5B5424"/>
    <w:multiLevelType w:val="multilevel"/>
    <w:tmpl w:val="1A5B5424"/>
    <w:lvl w:ilvl="0" w:tentative="0">
      <w:start w:val="4"/>
      <w:numFmt w:val="bullet"/>
      <w:lvlText w:val="-"/>
      <w:lvlJc w:val="left"/>
      <w:pPr>
        <w:ind w:left="2100" w:hanging="420"/>
      </w:pPr>
      <w:rPr>
        <w:rFonts w:hint="eastAsia" w:ascii="微软雅黑 Light" w:hAnsi="微软雅黑 Light" w:eastAsia="微软雅黑 Light" w:cs="Times New Roman"/>
      </w:rPr>
    </w:lvl>
    <w:lvl w:ilvl="1" w:tentative="0">
      <w:start w:val="1"/>
      <w:numFmt w:val="bullet"/>
      <w:lvlText w:val=""/>
      <w:lvlJc w:val="left"/>
      <w:pPr>
        <w:ind w:left="2250" w:hanging="420"/>
      </w:pPr>
      <w:rPr>
        <w:rFonts w:hint="default" w:ascii="Wingdings" w:hAnsi="Wingdings"/>
      </w:rPr>
    </w:lvl>
    <w:lvl w:ilvl="2" w:tentative="0">
      <w:start w:val="1"/>
      <w:numFmt w:val="bullet"/>
      <w:lvlText w:val=""/>
      <w:lvlJc w:val="left"/>
      <w:pPr>
        <w:ind w:left="2670" w:hanging="420"/>
      </w:pPr>
      <w:rPr>
        <w:rFonts w:hint="default" w:ascii="Wingdings" w:hAnsi="Wingdings"/>
      </w:rPr>
    </w:lvl>
    <w:lvl w:ilvl="3" w:tentative="0">
      <w:start w:val="1"/>
      <w:numFmt w:val="bullet"/>
      <w:lvlText w:val=""/>
      <w:lvlJc w:val="left"/>
      <w:pPr>
        <w:ind w:left="3090" w:hanging="420"/>
      </w:pPr>
      <w:rPr>
        <w:rFonts w:hint="default" w:ascii="Wingdings" w:hAnsi="Wingdings"/>
      </w:rPr>
    </w:lvl>
    <w:lvl w:ilvl="4" w:tentative="0">
      <w:start w:val="1"/>
      <w:numFmt w:val="bullet"/>
      <w:lvlText w:val=""/>
      <w:lvlJc w:val="left"/>
      <w:pPr>
        <w:ind w:left="3510" w:hanging="420"/>
      </w:pPr>
      <w:rPr>
        <w:rFonts w:hint="default" w:ascii="Wingdings" w:hAnsi="Wingdings"/>
      </w:rPr>
    </w:lvl>
    <w:lvl w:ilvl="5" w:tentative="0">
      <w:start w:val="1"/>
      <w:numFmt w:val="bullet"/>
      <w:lvlText w:val=""/>
      <w:lvlJc w:val="left"/>
      <w:pPr>
        <w:ind w:left="3930" w:hanging="420"/>
      </w:pPr>
      <w:rPr>
        <w:rFonts w:hint="default" w:ascii="Wingdings" w:hAnsi="Wingdings"/>
      </w:rPr>
    </w:lvl>
    <w:lvl w:ilvl="6" w:tentative="0">
      <w:start w:val="1"/>
      <w:numFmt w:val="bullet"/>
      <w:lvlText w:val=""/>
      <w:lvlJc w:val="left"/>
      <w:pPr>
        <w:ind w:left="4350" w:hanging="420"/>
      </w:pPr>
      <w:rPr>
        <w:rFonts w:hint="default" w:ascii="Wingdings" w:hAnsi="Wingdings"/>
      </w:rPr>
    </w:lvl>
    <w:lvl w:ilvl="7" w:tentative="0">
      <w:start w:val="1"/>
      <w:numFmt w:val="bullet"/>
      <w:lvlText w:val=""/>
      <w:lvlJc w:val="left"/>
      <w:pPr>
        <w:ind w:left="4770" w:hanging="420"/>
      </w:pPr>
      <w:rPr>
        <w:rFonts w:hint="default" w:ascii="Wingdings" w:hAnsi="Wingdings"/>
      </w:rPr>
    </w:lvl>
    <w:lvl w:ilvl="8" w:tentative="0">
      <w:start w:val="1"/>
      <w:numFmt w:val="bullet"/>
      <w:lvlText w:val=""/>
      <w:lvlJc w:val="left"/>
      <w:pPr>
        <w:ind w:left="5190" w:hanging="420"/>
      </w:pPr>
      <w:rPr>
        <w:rFonts w:hint="default" w:ascii="Wingdings" w:hAnsi="Wingdings"/>
      </w:rPr>
    </w:lvl>
  </w:abstractNum>
  <w:abstractNum w:abstractNumId="9">
    <w:nsid w:val="1A7F2D2B"/>
    <w:multiLevelType w:val="multilevel"/>
    <w:tmpl w:val="1A7F2D2B"/>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0">
    <w:nsid w:val="22001BDF"/>
    <w:multiLevelType w:val="multilevel"/>
    <w:tmpl w:val="22001BD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255856D4"/>
    <w:multiLevelType w:val="multilevel"/>
    <w:tmpl w:val="255856D4"/>
    <w:lvl w:ilvl="0" w:tentative="0">
      <w:start w:val="1"/>
      <w:numFmt w:val="decimal"/>
      <w:lvlText w:val="%1."/>
      <w:lvlJc w:val="left"/>
      <w:pPr>
        <w:ind w:left="630" w:hanging="420"/>
      </w:pPr>
      <w:rPr>
        <w:color w:val="000000" w:themeColor="text1"/>
        <w14:textFill>
          <w14:solidFill>
            <w14:schemeClr w14:val="tx1"/>
          </w14:solidFill>
        </w14:textFill>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2">
    <w:nsid w:val="25C40C7E"/>
    <w:multiLevelType w:val="multilevel"/>
    <w:tmpl w:val="25C40C7E"/>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3">
    <w:nsid w:val="28C958CD"/>
    <w:multiLevelType w:val="multilevel"/>
    <w:tmpl w:val="28C958CD"/>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4">
    <w:nsid w:val="2C765A4B"/>
    <w:multiLevelType w:val="multilevel"/>
    <w:tmpl w:val="2C765A4B"/>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5">
    <w:nsid w:val="33022132"/>
    <w:multiLevelType w:val="multilevel"/>
    <w:tmpl w:val="33022132"/>
    <w:lvl w:ilvl="0" w:tentative="0">
      <w:start w:val="4"/>
      <w:numFmt w:val="bullet"/>
      <w:lvlText w:val="-"/>
      <w:lvlJc w:val="left"/>
      <w:pPr>
        <w:ind w:left="1680" w:hanging="420"/>
      </w:pPr>
      <w:rPr>
        <w:rFonts w:hint="eastAsia" w:ascii="微软雅黑 Light" w:hAnsi="微软雅黑 Light" w:eastAsia="微软雅黑 Light" w:cs="Times New Roman"/>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16">
    <w:nsid w:val="35F06923"/>
    <w:multiLevelType w:val="multilevel"/>
    <w:tmpl w:val="35F06923"/>
    <w:lvl w:ilvl="0" w:tentative="0">
      <w:start w:val="4"/>
      <w:numFmt w:val="bullet"/>
      <w:lvlText w:val="-"/>
      <w:lvlJc w:val="left"/>
      <w:pPr>
        <w:ind w:left="1680" w:hanging="420"/>
      </w:pPr>
      <w:rPr>
        <w:rFonts w:hint="eastAsia" w:ascii="微软雅黑 Light" w:hAnsi="微软雅黑 Light" w:eastAsia="微软雅黑 Light" w:cs="Times New Roman"/>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17">
    <w:nsid w:val="3A7D0A92"/>
    <w:multiLevelType w:val="multilevel"/>
    <w:tmpl w:val="3A7D0A92"/>
    <w:lvl w:ilvl="0" w:tentative="0">
      <w:start w:val="1"/>
      <w:numFmt w:val="decimal"/>
      <w:lvlText w:val="%1."/>
      <w:lvlJc w:val="left"/>
      <w:pPr>
        <w:ind w:left="1260" w:hanging="420"/>
      </w:pPr>
    </w:lvl>
    <w:lvl w:ilvl="1" w:tentative="0">
      <w:start w:val="1"/>
      <w:numFmt w:val="decimal"/>
      <w:lvlText w:val="%2."/>
      <w:lvlJc w:val="left"/>
      <w:pPr>
        <w:ind w:left="63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3BD34DFB"/>
    <w:multiLevelType w:val="multilevel"/>
    <w:tmpl w:val="3BD34DFB"/>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rPr>
        <w:rFonts w:hint="default"/>
      </w:rPr>
    </w:lvl>
    <w:lvl w:ilvl="2" w:tentative="0">
      <w:start w:val="1"/>
      <w:numFmt w:val="bullet"/>
      <w:lvlText w:val=""/>
      <w:lvlJc w:val="left"/>
      <w:pPr>
        <w:ind w:left="-420" w:hanging="420"/>
      </w:pPr>
      <w:rPr>
        <w:rFonts w:hint="default" w:ascii="Wingdings" w:hAnsi="Wingdings"/>
      </w:rPr>
    </w:lvl>
    <w:lvl w:ilvl="3" w:tentative="0">
      <w:start w:val="1"/>
      <w:numFmt w:val="bullet"/>
      <w:lvlText w:val=""/>
      <w:lvlJc w:val="left"/>
      <w:pPr>
        <w:ind w:left="0" w:hanging="420"/>
      </w:pPr>
      <w:rPr>
        <w:rFonts w:hint="default" w:ascii="Wingdings" w:hAnsi="Wingdings"/>
      </w:rPr>
    </w:lvl>
    <w:lvl w:ilvl="4" w:tentative="0">
      <w:start w:val="1"/>
      <w:numFmt w:val="bullet"/>
      <w:lvlText w:val=""/>
      <w:lvlJc w:val="left"/>
      <w:pPr>
        <w:ind w:left="420" w:hanging="420"/>
      </w:pPr>
      <w:rPr>
        <w:rFonts w:hint="default" w:ascii="Wingdings" w:hAnsi="Wingdings"/>
      </w:rPr>
    </w:lvl>
    <w:lvl w:ilvl="5" w:tentative="0">
      <w:start w:val="1"/>
      <w:numFmt w:val="bullet"/>
      <w:lvlText w:val=""/>
      <w:lvlJc w:val="left"/>
      <w:pPr>
        <w:ind w:left="840" w:hanging="420"/>
      </w:pPr>
      <w:rPr>
        <w:rFonts w:hint="default" w:ascii="Wingdings" w:hAnsi="Wingdings"/>
      </w:rPr>
    </w:lvl>
    <w:lvl w:ilvl="6" w:tentative="0">
      <w:start w:val="1"/>
      <w:numFmt w:val="bullet"/>
      <w:lvlText w:val=""/>
      <w:lvlJc w:val="left"/>
      <w:pPr>
        <w:ind w:left="1260" w:hanging="420"/>
      </w:pPr>
      <w:rPr>
        <w:rFonts w:hint="default" w:ascii="Wingdings" w:hAnsi="Wingdings"/>
      </w:rPr>
    </w:lvl>
    <w:lvl w:ilvl="7" w:tentative="0">
      <w:start w:val="1"/>
      <w:numFmt w:val="bullet"/>
      <w:lvlText w:val=""/>
      <w:lvlJc w:val="left"/>
      <w:pPr>
        <w:ind w:left="1680" w:hanging="420"/>
      </w:pPr>
      <w:rPr>
        <w:rFonts w:hint="default" w:ascii="Wingdings" w:hAnsi="Wingdings"/>
      </w:rPr>
    </w:lvl>
    <w:lvl w:ilvl="8" w:tentative="0">
      <w:start w:val="1"/>
      <w:numFmt w:val="bullet"/>
      <w:lvlText w:val=""/>
      <w:lvlJc w:val="left"/>
      <w:pPr>
        <w:ind w:left="2100" w:hanging="420"/>
      </w:pPr>
      <w:rPr>
        <w:rFonts w:hint="default" w:ascii="Wingdings" w:hAnsi="Wingdings"/>
      </w:rPr>
    </w:lvl>
  </w:abstractNum>
  <w:abstractNum w:abstractNumId="19">
    <w:nsid w:val="3C7803EF"/>
    <w:multiLevelType w:val="multilevel"/>
    <w:tmpl w:val="3C7803EF"/>
    <w:lvl w:ilvl="0" w:tentative="0">
      <w:start w:val="1"/>
      <w:numFmt w:val="decimal"/>
      <w:pStyle w:val="2"/>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1" w:tentative="0">
      <w:start w:val="1"/>
      <w:numFmt w:val="decimal"/>
      <w:pStyle w:val="3"/>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2" w:tentative="0">
      <w:start w:val="1"/>
      <w:numFmt w:val="decimal"/>
      <w:pStyle w:val="4"/>
      <w:lvlText w:val="%1.%2.%3"/>
      <w:lvlJc w:val="left"/>
      <w:pPr>
        <w:ind w:left="851"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3" w:tentative="0">
      <w:start w:val="1"/>
      <w:numFmt w:val="decimal"/>
      <w:pStyle w:val="5"/>
      <w:lvlText w:val="%1.%2.%3.%4"/>
      <w:lvlJc w:val="left"/>
      <w:pPr>
        <w:ind w:left="1984" w:hanging="708"/>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0">
    <w:nsid w:val="3F212475"/>
    <w:multiLevelType w:val="multilevel"/>
    <w:tmpl w:val="3F212475"/>
    <w:lvl w:ilvl="0" w:tentative="0">
      <w:start w:val="1"/>
      <w:numFmt w:val="decimal"/>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1">
    <w:nsid w:val="3FC2449C"/>
    <w:multiLevelType w:val="multilevel"/>
    <w:tmpl w:val="3FC2449C"/>
    <w:lvl w:ilvl="0" w:tentative="0">
      <w:start w:val="4"/>
      <w:numFmt w:val="bullet"/>
      <w:lvlText w:val="-"/>
      <w:lvlJc w:val="left"/>
      <w:pPr>
        <w:ind w:left="2100" w:hanging="420"/>
      </w:pPr>
      <w:rPr>
        <w:rFonts w:hint="eastAsia" w:ascii="微软雅黑 Light" w:hAnsi="微软雅黑 Light" w:eastAsia="微软雅黑 Light" w:cs="Times New Roman"/>
      </w:rPr>
    </w:lvl>
    <w:lvl w:ilvl="1" w:tentative="0">
      <w:start w:val="1"/>
      <w:numFmt w:val="bullet"/>
      <w:lvlText w:val=""/>
      <w:lvlJc w:val="left"/>
      <w:pPr>
        <w:ind w:left="2520" w:hanging="420"/>
      </w:pPr>
      <w:rPr>
        <w:rFonts w:hint="default" w:ascii="Wingdings" w:hAnsi="Wingdings"/>
      </w:rPr>
    </w:lvl>
    <w:lvl w:ilvl="2" w:tentative="0">
      <w:start w:val="1"/>
      <w:numFmt w:val="bullet"/>
      <w:lvlText w:val=""/>
      <w:lvlJc w:val="left"/>
      <w:pPr>
        <w:ind w:left="2940" w:hanging="420"/>
      </w:pPr>
      <w:rPr>
        <w:rFonts w:hint="default" w:ascii="Wingdings" w:hAnsi="Wingdings"/>
      </w:rPr>
    </w:lvl>
    <w:lvl w:ilvl="3" w:tentative="0">
      <w:start w:val="1"/>
      <w:numFmt w:val="bullet"/>
      <w:lvlText w:val=""/>
      <w:lvlJc w:val="left"/>
      <w:pPr>
        <w:ind w:left="3360" w:hanging="420"/>
      </w:pPr>
      <w:rPr>
        <w:rFonts w:hint="default" w:ascii="Wingdings" w:hAnsi="Wingdings"/>
      </w:rPr>
    </w:lvl>
    <w:lvl w:ilvl="4" w:tentative="0">
      <w:start w:val="1"/>
      <w:numFmt w:val="bullet"/>
      <w:lvlText w:val=""/>
      <w:lvlJc w:val="left"/>
      <w:pPr>
        <w:ind w:left="3780" w:hanging="420"/>
      </w:pPr>
      <w:rPr>
        <w:rFonts w:hint="default" w:ascii="Wingdings" w:hAnsi="Wingdings"/>
      </w:rPr>
    </w:lvl>
    <w:lvl w:ilvl="5" w:tentative="0">
      <w:start w:val="1"/>
      <w:numFmt w:val="bullet"/>
      <w:lvlText w:val=""/>
      <w:lvlJc w:val="left"/>
      <w:pPr>
        <w:ind w:left="4200" w:hanging="420"/>
      </w:pPr>
      <w:rPr>
        <w:rFonts w:hint="default" w:ascii="Wingdings" w:hAnsi="Wingdings"/>
      </w:rPr>
    </w:lvl>
    <w:lvl w:ilvl="6" w:tentative="0">
      <w:start w:val="1"/>
      <w:numFmt w:val="bullet"/>
      <w:lvlText w:val=""/>
      <w:lvlJc w:val="left"/>
      <w:pPr>
        <w:ind w:left="4620" w:hanging="420"/>
      </w:pPr>
      <w:rPr>
        <w:rFonts w:hint="default" w:ascii="Wingdings" w:hAnsi="Wingdings"/>
      </w:rPr>
    </w:lvl>
    <w:lvl w:ilvl="7" w:tentative="0">
      <w:start w:val="1"/>
      <w:numFmt w:val="bullet"/>
      <w:lvlText w:val=""/>
      <w:lvlJc w:val="left"/>
      <w:pPr>
        <w:ind w:left="5040" w:hanging="420"/>
      </w:pPr>
      <w:rPr>
        <w:rFonts w:hint="default" w:ascii="Wingdings" w:hAnsi="Wingdings"/>
      </w:rPr>
    </w:lvl>
    <w:lvl w:ilvl="8" w:tentative="0">
      <w:start w:val="1"/>
      <w:numFmt w:val="bullet"/>
      <w:lvlText w:val=""/>
      <w:lvlJc w:val="left"/>
      <w:pPr>
        <w:ind w:left="5460" w:hanging="420"/>
      </w:pPr>
      <w:rPr>
        <w:rFonts w:hint="default" w:ascii="Wingdings" w:hAnsi="Wingdings"/>
      </w:rPr>
    </w:lvl>
  </w:abstractNum>
  <w:abstractNum w:abstractNumId="22">
    <w:nsid w:val="406E7DD8"/>
    <w:multiLevelType w:val="multilevel"/>
    <w:tmpl w:val="406E7DD8"/>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3">
    <w:nsid w:val="41E82C83"/>
    <w:multiLevelType w:val="multilevel"/>
    <w:tmpl w:val="41E82C83"/>
    <w:lvl w:ilvl="0" w:tentative="0">
      <w:start w:val="4"/>
      <w:numFmt w:val="bullet"/>
      <w:lvlText w:val="-"/>
      <w:lvlJc w:val="left"/>
      <w:pPr>
        <w:ind w:left="1680" w:hanging="420"/>
      </w:pPr>
      <w:rPr>
        <w:rFonts w:hint="eastAsia" w:ascii="微软雅黑 Light" w:hAnsi="微软雅黑 Light" w:eastAsia="微软雅黑 Light" w:cs="Times New Roman"/>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24">
    <w:nsid w:val="464B655E"/>
    <w:multiLevelType w:val="multilevel"/>
    <w:tmpl w:val="464B655E"/>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5">
    <w:nsid w:val="4AF011BE"/>
    <w:multiLevelType w:val="multilevel"/>
    <w:tmpl w:val="4AF011B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54B16083"/>
    <w:multiLevelType w:val="multilevel"/>
    <w:tmpl w:val="54B16083"/>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7">
    <w:nsid w:val="58B5602C"/>
    <w:multiLevelType w:val="multilevel"/>
    <w:tmpl w:val="58B5602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5DF6F5F4"/>
    <w:multiLevelType w:val="multilevel"/>
    <w:tmpl w:val="5DF6F5F4"/>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9">
    <w:nsid w:val="5DF73C1B"/>
    <w:multiLevelType w:val="singleLevel"/>
    <w:tmpl w:val="5DF73C1B"/>
    <w:lvl w:ilvl="0" w:tentative="0">
      <w:start w:val="1"/>
      <w:numFmt w:val="decimal"/>
      <w:lvlText w:val="%1."/>
      <w:lvlJc w:val="left"/>
      <w:pPr>
        <w:ind w:left="425" w:leftChars="0" w:hanging="425" w:firstLineChars="0"/>
      </w:pPr>
      <w:rPr>
        <w:rFonts w:hint="default"/>
      </w:rPr>
    </w:lvl>
  </w:abstractNum>
  <w:abstractNum w:abstractNumId="30">
    <w:nsid w:val="5DF73C51"/>
    <w:multiLevelType w:val="singleLevel"/>
    <w:tmpl w:val="5DF73C51"/>
    <w:lvl w:ilvl="0" w:tentative="0">
      <w:start w:val="1"/>
      <w:numFmt w:val="decimal"/>
      <w:lvlText w:val="%1)"/>
      <w:lvlJc w:val="left"/>
      <w:pPr>
        <w:ind w:left="425" w:leftChars="0" w:hanging="425" w:firstLineChars="0"/>
      </w:pPr>
      <w:rPr>
        <w:rFonts w:hint="default"/>
      </w:rPr>
    </w:lvl>
  </w:abstractNum>
  <w:abstractNum w:abstractNumId="31">
    <w:nsid w:val="5EE303E0"/>
    <w:multiLevelType w:val="multilevel"/>
    <w:tmpl w:val="5EE303E0"/>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2">
    <w:nsid w:val="63730AF3"/>
    <w:multiLevelType w:val="multilevel"/>
    <w:tmpl w:val="63730AF3"/>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3">
    <w:nsid w:val="638A6675"/>
    <w:multiLevelType w:val="multilevel"/>
    <w:tmpl w:val="638A6675"/>
    <w:lvl w:ilvl="0" w:tentative="0">
      <w:start w:val="4"/>
      <w:numFmt w:val="bullet"/>
      <w:lvlText w:val="-"/>
      <w:lvlJc w:val="left"/>
      <w:pPr>
        <w:ind w:left="2100" w:hanging="420"/>
      </w:pPr>
      <w:rPr>
        <w:rFonts w:hint="eastAsia" w:ascii="微软雅黑 Light" w:hAnsi="微软雅黑 Light" w:eastAsia="微软雅黑 Light" w:cs="Times New Roman"/>
      </w:rPr>
    </w:lvl>
    <w:lvl w:ilvl="1" w:tentative="0">
      <w:start w:val="1"/>
      <w:numFmt w:val="bullet"/>
      <w:lvlText w:val=""/>
      <w:lvlJc w:val="left"/>
      <w:pPr>
        <w:ind w:left="2520" w:hanging="420"/>
      </w:pPr>
      <w:rPr>
        <w:rFonts w:hint="default" w:ascii="Wingdings" w:hAnsi="Wingdings"/>
      </w:rPr>
    </w:lvl>
    <w:lvl w:ilvl="2" w:tentative="0">
      <w:start w:val="1"/>
      <w:numFmt w:val="bullet"/>
      <w:lvlText w:val=""/>
      <w:lvlJc w:val="left"/>
      <w:pPr>
        <w:ind w:left="2940" w:hanging="420"/>
      </w:pPr>
      <w:rPr>
        <w:rFonts w:hint="default" w:ascii="Wingdings" w:hAnsi="Wingdings"/>
      </w:rPr>
    </w:lvl>
    <w:lvl w:ilvl="3" w:tentative="0">
      <w:start w:val="1"/>
      <w:numFmt w:val="bullet"/>
      <w:lvlText w:val=""/>
      <w:lvlJc w:val="left"/>
      <w:pPr>
        <w:ind w:left="3360" w:hanging="420"/>
      </w:pPr>
      <w:rPr>
        <w:rFonts w:hint="default" w:ascii="Wingdings" w:hAnsi="Wingdings"/>
      </w:rPr>
    </w:lvl>
    <w:lvl w:ilvl="4" w:tentative="0">
      <w:start w:val="1"/>
      <w:numFmt w:val="bullet"/>
      <w:lvlText w:val=""/>
      <w:lvlJc w:val="left"/>
      <w:pPr>
        <w:ind w:left="3780" w:hanging="420"/>
      </w:pPr>
      <w:rPr>
        <w:rFonts w:hint="default" w:ascii="Wingdings" w:hAnsi="Wingdings"/>
      </w:rPr>
    </w:lvl>
    <w:lvl w:ilvl="5" w:tentative="0">
      <w:start w:val="1"/>
      <w:numFmt w:val="bullet"/>
      <w:lvlText w:val=""/>
      <w:lvlJc w:val="left"/>
      <w:pPr>
        <w:ind w:left="4200" w:hanging="420"/>
      </w:pPr>
      <w:rPr>
        <w:rFonts w:hint="default" w:ascii="Wingdings" w:hAnsi="Wingdings"/>
      </w:rPr>
    </w:lvl>
    <w:lvl w:ilvl="6" w:tentative="0">
      <w:start w:val="1"/>
      <w:numFmt w:val="bullet"/>
      <w:lvlText w:val=""/>
      <w:lvlJc w:val="left"/>
      <w:pPr>
        <w:ind w:left="4620" w:hanging="420"/>
      </w:pPr>
      <w:rPr>
        <w:rFonts w:hint="default" w:ascii="Wingdings" w:hAnsi="Wingdings"/>
      </w:rPr>
    </w:lvl>
    <w:lvl w:ilvl="7" w:tentative="0">
      <w:start w:val="1"/>
      <w:numFmt w:val="bullet"/>
      <w:lvlText w:val=""/>
      <w:lvlJc w:val="left"/>
      <w:pPr>
        <w:ind w:left="5040" w:hanging="420"/>
      </w:pPr>
      <w:rPr>
        <w:rFonts w:hint="default" w:ascii="Wingdings" w:hAnsi="Wingdings"/>
      </w:rPr>
    </w:lvl>
    <w:lvl w:ilvl="8" w:tentative="0">
      <w:start w:val="1"/>
      <w:numFmt w:val="bullet"/>
      <w:lvlText w:val=""/>
      <w:lvlJc w:val="left"/>
      <w:pPr>
        <w:ind w:left="5460" w:hanging="420"/>
      </w:pPr>
      <w:rPr>
        <w:rFonts w:hint="default" w:ascii="Wingdings" w:hAnsi="Wingdings"/>
      </w:rPr>
    </w:lvl>
  </w:abstractNum>
  <w:abstractNum w:abstractNumId="34">
    <w:nsid w:val="639400D0"/>
    <w:multiLevelType w:val="multilevel"/>
    <w:tmpl w:val="639400D0"/>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5">
    <w:nsid w:val="63964B22"/>
    <w:multiLevelType w:val="multilevel"/>
    <w:tmpl w:val="63964B22"/>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6">
    <w:nsid w:val="680F6755"/>
    <w:multiLevelType w:val="multilevel"/>
    <w:tmpl w:val="680F6755"/>
    <w:lvl w:ilvl="0" w:tentative="0">
      <w:start w:val="4"/>
      <w:numFmt w:val="bullet"/>
      <w:lvlText w:val="-"/>
      <w:lvlJc w:val="left"/>
      <w:pPr>
        <w:ind w:left="2100" w:hanging="420"/>
      </w:pPr>
      <w:rPr>
        <w:rFonts w:hint="eastAsia" w:ascii="微软雅黑 Light" w:hAnsi="微软雅黑 Light" w:eastAsia="微软雅黑 Light" w:cs="Times New Roman"/>
      </w:rPr>
    </w:lvl>
    <w:lvl w:ilvl="1" w:tentative="0">
      <w:start w:val="1"/>
      <w:numFmt w:val="bullet"/>
      <w:lvlText w:val=""/>
      <w:lvlJc w:val="left"/>
      <w:pPr>
        <w:ind w:left="2520" w:hanging="420"/>
      </w:pPr>
      <w:rPr>
        <w:rFonts w:hint="default" w:ascii="Wingdings" w:hAnsi="Wingdings"/>
      </w:rPr>
    </w:lvl>
    <w:lvl w:ilvl="2" w:tentative="0">
      <w:start w:val="1"/>
      <w:numFmt w:val="bullet"/>
      <w:lvlText w:val=""/>
      <w:lvlJc w:val="left"/>
      <w:pPr>
        <w:ind w:left="2940" w:hanging="420"/>
      </w:pPr>
      <w:rPr>
        <w:rFonts w:hint="default" w:ascii="Wingdings" w:hAnsi="Wingdings"/>
      </w:rPr>
    </w:lvl>
    <w:lvl w:ilvl="3" w:tentative="0">
      <w:start w:val="1"/>
      <w:numFmt w:val="bullet"/>
      <w:lvlText w:val=""/>
      <w:lvlJc w:val="left"/>
      <w:pPr>
        <w:ind w:left="3360" w:hanging="420"/>
      </w:pPr>
      <w:rPr>
        <w:rFonts w:hint="default" w:ascii="Wingdings" w:hAnsi="Wingdings"/>
      </w:rPr>
    </w:lvl>
    <w:lvl w:ilvl="4" w:tentative="0">
      <w:start w:val="1"/>
      <w:numFmt w:val="bullet"/>
      <w:lvlText w:val=""/>
      <w:lvlJc w:val="left"/>
      <w:pPr>
        <w:ind w:left="3780" w:hanging="420"/>
      </w:pPr>
      <w:rPr>
        <w:rFonts w:hint="default" w:ascii="Wingdings" w:hAnsi="Wingdings"/>
      </w:rPr>
    </w:lvl>
    <w:lvl w:ilvl="5" w:tentative="0">
      <w:start w:val="1"/>
      <w:numFmt w:val="bullet"/>
      <w:lvlText w:val=""/>
      <w:lvlJc w:val="left"/>
      <w:pPr>
        <w:ind w:left="4200" w:hanging="420"/>
      </w:pPr>
      <w:rPr>
        <w:rFonts w:hint="default" w:ascii="Wingdings" w:hAnsi="Wingdings"/>
      </w:rPr>
    </w:lvl>
    <w:lvl w:ilvl="6" w:tentative="0">
      <w:start w:val="1"/>
      <w:numFmt w:val="bullet"/>
      <w:lvlText w:val=""/>
      <w:lvlJc w:val="left"/>
      <w:pPr>
        <w:ind w:left="4620" w:hanging="420"/>
      </w:pPr>
      <w:rPr>
        <w:rFonts w:hint="default" w:ascii="Wingdings" w:hAnsi="Wingdings"/>
      </w:rPr>
    </w:lvl>
    <w:lvl w:ilvl="7" w:tentative="0">
      <w:start w:val="1"/>
      <w:numFmt w:val="bullet"/>
      <w:lvlText w:val=""/>
      <w:lvlJc w:val="left"/>
      <w:pPr>
        <w:ind w:left="5040" w:hanging="420"/>
      </w:pPr>
      <w:rPr>
        <w:rFonts w:hint="default" w:ascii="Wingdings" w:hAnsi="Wingdings"/>
      </w:rPr>
    </w:lvl>
    <w:lvl w:ilvl="8" w:tentative="0">
      <w:start w:val="1"/>
      <w:numFmt w:val="bullet"/>
      <w:lvlText w:val=""/>
      <w:lvlJc w:val="left"/>
      <w:pPr>
        <w:ind w:left="5460" w:hanging="420"/>
      </w:pPr>
      <w:rPr>
        <w:rFonts w:hint="default" w:ascii="Wingdings" w:hAnsi="Wingdings"/>
      </w:rPr>
    </w:lvl>
  </w:abstractNum>
  <w:abstractNum w:abstractNumId="37">
    <w:nsid w:val="69CA333B"/>
    <w:multiLevelType w:val="multilevel"/>
    <w:tmpl w:val="69CA333B"/>
    <w:lvl w:ilvl="0" w:tentative="0">
      <w:start w:val="1"/>
      <w:numFmt w:val="decimal"/>
      <w:lvlText w:val="%1."/>
      <w:lvlJc w:val="left"/>
      <w:pPr>
        <w:ind w:left="630" w:hanging="420"/>
      </w:pPr>
      <w:rPr>
        <w:color w:val="000000" w:themeColor="text1"/>
        <w14:textFill>
          <w14:solidFill>
            <w14:schemeClr w14:val="tx1"/>
          </w14:solidFill>
        </w14:textFill>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8">
    <w:nsid w:val="6D1638CF"/>
    <w:multiLevelType w:val="multilevel"/>
    <w:tmpl w:val="6D1638CF"/>
    <w:lvl w:ilvl="0" w:tentative="0">
      <w:start w:val="1"/>
      <w:numFmt w:val="lowerRoman"/>
      <w:pStyle w:val="13"/>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decimal"/>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9">
    <w:nsid w:val="727B205A"/>
    <w:multiLevelType w:val="multilevel"/>
    <w:tmpl w:val="727B205A"/>
    <w:lvl w:ilvl="0" w:tentative="0">
      <w:start w:val="4"/>
      <w:numFmt w:val="bullet"/>
      <w:lvlText w:val="-"/>
      <w:lvlJc w:val="left"/>
      <w:pPr>
        <w:ind w:left="2100" w:hanging="420"/>
      </w:pPr>
      <w:rPr>
        <w:rFonts w:hint="eastAsia" w:ascii="微软雅黑 Light" w:hAnsi="微软雅黑 Light" w:eastAsia="微软雅黑 Light" w:cs="Times New Roman"/>
      </w:rPr>
    </w:lvl>
    <w:lvl w:ilvl="1" w:tentative="0">
      <w:start w:val="1"/>
      <w:numFmt w:val="bullet"/>
      <w:lvlText w:val=""/>
      <w:lvlJc w:val="left"/>
      <w:pPr>
        <w:ind w:left="2520" w:hanging="420"/>
      </w:pPr>
      <w:rPr>
        <w:rFonts w:hint="default" w:ascii="Wingdings" w:hAnsi="Wingdings"/>
      </w:rPr>
    </w:lvl>
    <w:lvl w:ilvl="2" w:tentative="0">
      <w:start w:val="1"/>
      <w:numFmt w:val="bullet"/>
      <w:lvlText w:val=""/>
      <w:lvlJc w:val="left"/>
      <w:pPr>
        <w:ind w:left="2940" w:hanging="420"/>
      </w:pPr>
      <w:rPr>
        <w:rFonts w:hint="default" w:ascii="Wingdings" w:hAnsi="Wingdings"/>
      </w:rPr>
    </w:lvl>
    <w:lvl w:ilvl="3" w:tentative="0">
      <w:start w:val="1"/>
      <w:numFmt w:val="bullet"/>
      <w:lvlText w:val=""/>
      <w:lvlJc w:val="left"/>
      <w:pPr>
        <w:ind w:left="3360" w:hanging="420"/>
      </w:pPr>
      <w:rPr>
        <w:rFonts w:hint="default" w:ascii="Wingdings" w:hAnsi="Wingdings"/>
      </w:rPr>
    </w:lvl>
    <w:lvl w:ilvl="4" w:tentative="0">
      <w:start w:val="1"/>
      <w:numFmt w:val="bullet"/>
      <w:lvlText w:val=""/>
      <w:lvlJc w:val="left"/>
      <w:pPr>
        <w:ind w:left="3780" w:hanging="420"/>
      </w:pPr>
      <w:rPr>
        <w:rFonts w:hint="default" w:ascii="Wingdings" w:hAnsi="Wingdings"/>
      </w:rPr>
    </w:lvl>
    <w:lvl w:ilvl="5" w:tentative="0">
      <w:start w:val="1"/>
      <w:numFmt w:val="bullet"/>
      <w:lvlText w:val=""/>
      <w:lvlJc w:val="left"/>
      <w:pPr>
        <w:ind w:left="4200" w:hanging="420"/>
      </w:pPr>
      <w:rPr>
        <w:rFonts w:hint="default" w:ascii="Wingdings" w:hAnsi="Wingdings"/>
      </w:rPr>
    </w:lvl>
    <w:lvl w:ilvl="6" w:tentative="0">
      <w:start w:val="1"/>
      <w:numFmt w:val="bullet"/>
      <w:lvlText w:val=""/>
      <w:lvlJc w:val="left"/>
      <w:pPr>
        <w:ind w:left="4620" w:hanging="420"/>
      </w:pPr>
      <w:rPr>
        <w:rFonts w:hint="default" w:ascii="Wingdings" w:hAnsi="Wingdings"/>
      </w:rPr>
    </w:lvl>
    <w:lvl w:ilvl="7" w:tentative="0">
      <w:start w:val="1"/>
      <w:numFmt w:val="bullet"/>
      <w:lvlText w:val=""/>
      <w:lvlJc w:val="left"/>
      <w:pPr>
        <w:ind w:left="5040" w:hanging="420"/>
      </w:pPr>
      <w:rPr>
        <w:rFonts w:hint="default" w:ascii="Wingdings" w:hAnsi="Wingdings"/>
      </w:rPr>
    </w:lvl>
    <w:lvl w:ilvl="8" w:tentative="0">
      <w:start w:val="1"/>
      <w:numFmt w:val="bullet"/>
      <w:lvlText w:val=""/>
      <w:lvlJc w:val="left"/>
      <w:pPr>
        <w:ind w:left="5460" w:hanging="420"/>
      </w:pPr>
      <w:rPr>
        <w:rFonts w:hint="default" w:ascii="Wingdings" w:hAnsi="Wingdings"/>
      </w:rPr>
    </w:lvl>
  </w:abstractNum>
  <w:abstractNum w:abstractNumId="40">
    <w:nsid w:val="7305499F"/>
    <w:multiLevelType w:val="multilevel"/>
    <w:tmpl w:val="7305499F"/>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1">
    <w:nsid w:val="73A60226"/>
    <w:multiLevelType w:val="multilevel"/>
    <w:tmpl w:val="73A60226"/>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42">
    <w:nsid w:val="73CD59FE"/>
    <w:multiLevelType w:val="multilevel"/>
    <w:tmpl w:val="73CD59FE"/>
    <w:lvl w:ilvl="0" w:tentative="0">
      <w:start w:val="1"/>
      <w:numFmt w:val="decimal"/>
      <w:lvlText w:val="%1."/>
      <w:lvlJc w:val="left"/>
      <w:pPr>
        <w:ind w:left="1271" w:hanging="420"/>
      </w:pPr>
    </w:lvl>
    <w:lvl w:ilvl="1" w:tentative="0">
      <w:start w:val="1"/>
      <w:numFmt w:val="decimal"/>
      <w:lvlText w:val="%2)"/>
      <w:lvlJc w:val="left"/>
      <w:pPr>
        <w:ind w:left="1691" w:hanging="420"/>
      </w:pPr>
    </w:lvl>
    <w:lvl w:ilvl="2" w:tentative="0">
      <w:start w:val="1"/>
      <w:numFmt w:val="lowerRoman"/>
      <w:lvlText w:val="%3."/>
      <w:lvlJc w:val="right"/>
      <w:pPr>
        <w:ind w:left="2111" w:hanging="420"/>
      </w:pPr>
    </w:lvl>
    <w:lvl w:ilvl="3" w:tentative="0">
      <w:start w:val="2"/>
      <w:numFmt w:val="japaneseCounting"/>
      <w:lvlText w:val="（%4）"/>
      <w:lvlJc w:val="left"/>
      <w:pPr>
        <w:ind w:left="2831" w:hanging="720"/>
      </w:pPr>
      <w:rPr>
        <w:rFonts w:hint="default"/>
      </w:rPr>
    </w:lvl>
    <w:lvl w:ilvl="4" w:tentative="0">
      <w:start w:val="2"/>
      <w:numFmt w:val="decimal"/>
      <w:lvlText w:val="（%5）"/>
      <w:lvlJc w:val="left"/>
      <w:pPr>
        <w:ind w:left="3251" w:hanging="720"/>
      </w:pPr>
      <w:rPr>
        <w:rFonts w:hint="default"/>
      </w:r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43">
    <w:nsid w:val="75AD4232"/>
    <w:multiLevelType w:val="multilevel"/>
    <w:tmpl w:val="75AD4232"/>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44">
    <w:nsid w:val="76224632"/>
    <w:multiLevelType w:val="multilevel"/>
    <w:tmpl w:val="76224632"/>
    <w:lvl w:ilvl="0" w:tentative="0">
      <w:start w:val="1"/>
      <w:numFmt w:val="decimal"/>
      <w:lvlText w:val="%1."/>
      <w:lvlJc w:val="left"/>
      <w:pPr>
        <w:ind w:left="630" w:hanging="420"/>
      </w:pPr>
      <w:rPr>
        <w:color w:val="000000" w:themeColor="text1"/>
        <w14:textFill>
          <w14:solidFill>
            <w14:schemeClr w14:val="tx1"/>
          </w14:solidFill>
        </w14:textFill>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45">
    <w:nsid w:val="77F11932"/>
    <w:multiLevelType w:val="multilevel"/>
    <w:tmpl w:val="77F11932"/>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46">
    <w:nsid w:val="7CDF4649"/>
    <w:multiLevelType w:val="multilevel"/>
    <w:tmpl w:val="7CDF4649"/>
    <w:lvl w:ilvl="0" w:tentative="0">
      <w:start w:val="4"/>
      <w:numFmt w:val="bullet"/>
      <w:lvlText w:val="-"/>
      <w:lvlJc w:val="left"/>
      <w:pPr>
        <w:ind w:left="2100" w:hanging="420"/>
      </w:pPr>
      <w:rPr>
        <w:rFonts w:hint="eastAsia" w:ascii="微软雅黑 Light" w:hAnsi="微软雅黑 Light" w:eastAsia="微软雅黑 Light" w:cs="Times New Roman"/>
      </w:rPr>
    </w:lvl>
    <w:lvl w:ilvl="1" w:tentative="0">
      <w:start w:val="1"/>
      <w:numFmt w:val="bullet"/>
      <w:lvlText w:val=""/>
      <w:lvlJc w:val="left"/>
      <w:pPr>
        <w:ind w:left="2520" w:hanging="420"/>
      </w:pPr>
      <w:rPr>
        <w:rFonts w:hint="default" w:ascii="Wingdings" w:hAnsi="Wingdings"/>
      </w:rPr>
    </w:lvl>
    <w:lvl w:ilvl="2" w:tentative="0">
      <w:start w:val="1"/>
      <w:numFmt w:val="bullet"/>
      <w:lvlText w:val=""/>
      <w:lvlJc w:val="left"/>
      <w:pPr>
        <w:ind w:left="2940" w:hanging="420"/>
      </w:pPr>
      <w:rPr>
        <w:rFonts w:hint="default" w:ascii="Wingdings" w:hAnsi="Wingdings"/>
      </w:rPr>
    </w:lvl>
    <w:lvl w:ilvl="3" w:tentative="0">
      <w:start w:val="1"/>
      <w:numFmt w:val="bullet"/>
      <w:lvlText w:val=""/>
      <w:lvlJc w:val="left"/>
      <w:pPr>
        <w:ind w:left="3360" w:hanging="420"/>
      </w:pPr>
      <w:rPr>
        <w:rFonts w:hint="default" w:ascii="Wingdings" w:hAnsi="Wingdings"/>
      </w:rPr>
    </w:lvl>
    <w:lvl w:ilvl="4" w:tentative="0">
      <w:start w:val="1"/>
      <w:numFmt w:val="bullet"/>
      <w:lvlText w:val=""/>
      <w:lvlJc w:val="left"/>
      <w:pPr>
        <w:ind w:left="3780" w:hanging="420"/>
      </w:pPr>
      <w:rPr>
        <w:rFonts w:hint="default" w:ascii="Wingdings" w:hAnsi="Wingdings"/>
      </w:rPr>
    </w:lvl>
    <w:lvl w:ilvl="5" w:tentative="0">
      <w:start w:val="1"/>
      <w:numFmt w:val="bullet"/>
      <w:lvlText w:val=""/>
      <w:lvlJc w:val="left"/>
      <w:pPr>
        <w:ind w:left="4200" w:hanging="420"/>
      </w:pPr>
      <w:rPr>
        <w:rFonts w:hint="default" w:ascii="Wingdings" w:hAnsi="Wingdings"/>
      </w:rPr>
    </w:lvl>
    <w:lvl w:ilvl="6" w:tentative="0">
      <w:start w:val="1"/>
      <w:numFmt w:val="bullet"/>
      <w:lvlText w:val=""/>
      <w:lvlJc w:val="left"/>
      <w:pPr>
        <w:ind w:left="4620" w:hanging="420"/>
      </w:pPr>
      <w:rPr>
        <w:rFonts w:hint="default" w:ascii="Wingdings" w:hAnsi="Wingdings"/>
      </w:rPr>
    </w:lvl>
    <w:lvl w:ilvl="7" w:tentative="0">
      <w:start w:val="1"/>
      <w:numFmt w:val="bullet"/>
      <w:lvlText w:val=""/>
      <w:lvlJc w:val="left"/>
      <w:pPr>
        <w:ind w:left="5040" w:hanging="420"/>
      </w:pPr>
      <w:rPr>
        <w:rFonts w:hint="default" w:ascii="Wingdings" w:hAnsi="Wingdings"/>
      </w:rPr>
    </w:lvl>
    <w:lvl w:ilvl="8" w:tentative="0">
      <w:start w:val="1"/>
      <w:numFmt w:val="bullet"/>
      <w:lvlText w:val=""/>
      <w:lvlJc w:val="left"/>
      <w:pPr>
        <w:ind w:left="5460" w:hanging="420"/>
      </w:pPr>
      <w:rPr>
        <w:rFonts w:hint="default" w:ascii="Wingdings" w:hAnsi="Wingdings"/>
      </w:rPr>
    </w:lvl>
  </w:abstractNum>
  <w:abstractNum w:abstractNumId="47">
    <w:nsid w:val="7D002E67"/>
    <w:multiLevelType w:val="multilevel"/>
    <w:tmpl w:val="7D002E6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8">
    <w:nsid w:val="7EB36530"/>
    <w:multiLevelType w:val="multilevel"/>
    <w:tmpl w:val="7EB36530"/>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num w:numId="1">
    <w:abstractNumId w:val="19"/>
  </w:num>
  <w:num w:numId="2">
    <w:abstractNumId w:val="38"/>
  </w:num>
  <w:num w:numId="3">
    <w:abstractNumId w:val="28"/>
  </w:num>
  <w:num w:numId="4">
    <w:abstractNumId w:val="1"/>
  </w:num>
  <w:num w:numId="5">
    <w:abstractNumId w:val="3"/>
  </w:num>
  <w:num w:numId="6">
    <w:abstractNumId w:val="47"/>
  </w:num>
  <w:num w:numId="7">
    <w:abstractNumId w:val="27"/>
  </w:num>
  <w:num w:numId="8">
    <w:abstractNumId w:val="32"/>
  </w:num>
  <w:num w:numId="9">
    <w:abstractNumId w:val="35"/>
  </w:num>
  <w:num w:numId="10">
    <w:abstractNumId w:val="31"/>
  </w:num>
  <w:num w:numId="11">
    <w:abstractNumId w:val="42"/>
  </w:num>
  <w:num w:numId="12">
    <w:abstractNumId w:val="48"/>
  </w:num>
  <w:num w:numId="13">
    <w:abstractNumId w:val="2"/>
  </w:num>
  <w:num w:numId="14">
    <w:abstractNumId w:val="20"/>
  </w:num>
  <w:num w:numId="15">
    <w:abstractNumId w:val="21"/>
  </w:num>
  <w:num w:numId="16">
    <w:abstractNumId w:val="8"/>
  </w:num>
  <w:num w:numId="17">
    <w:abstractNumId w:val="36"/>
  </w:num>
  <w:num w:numId="18">
    <w:abstractNumId w:val="46"/>
  </w:num>
  <w:num w:numId="19">
    <w:abstractNumId w:val="39"/>
  </w:num>
  <w:num w:numId="20">
    <w:abstractNumId w:val="33"/>
  </w:num>
  <w:num w:numId="21">
    <w:abstractNumId w:val="5"/>
  </w:num>
  <w:num w:numId="22">
    <w:abstractNumId w:val="13"/>
  </w:num>
  <w:num w:numId="23">
    <w:abstractNumId w:val="16"/>
  </w:num>
  <w:num w:numId="24">
    <w:abstractNumId w:val="15"/>
  </w:num>
  <w:num w:numId="25">
    <w:abstractNumId w:val="23"/>
  </w:num>
  <w:num w:numId="26">
    <w:abstractNumId w:val="25"/>
  </w:num>
  <w:num w:numId="27">
    <w:abstractNumId w:val="18"/>
  </w:num>
  <w:num w:numId="28">
    <w:abstractNumId w:val="12"/>
  </w:num>
  <w:num w:numId="29">
    <w:abstractNumId w:val="10"/>
  </w:num>
  <w:num w:numId="30">
    <w:abstractNumId w:val="14"/>
  </w:num>
  <w:num w:numId="31">
    <w:abstractNumId w:val="43"/>
  </w:num>
  <w:num w:numId="32">
    <w:abstractNumId w:val="0"/>
  </w:num>
  <w:num w:numId="33">
    <w:abstractNumId w:val="24"/>
  </w:num>
  <w:num w:numId="34">
    <w:abstractNumId w:val="6"/>
  </w:num>
  <w:num w:numId="35">
    <w:abstractNumId w:val="17"/>
  </w:num>
  <w:num w:numId="36">
    <w:abstractNumId w:val="26"/>
  </w:num>
  <w:num w:numId="37">
    <w:abstractNumId w:val="45"/>
  </w:num>
  <w:num w:numId="38">
    <w:abstractNumId w:val="37"/>
  </w:num>
  <w:num w:numId="39">
    <w:abstractNumId w:val="34"/>
  </w:num>
  <w:num w:numId="40">
    <w:abstractNumId w:val="22"/>
  </w:num>
  <w:num w:numId="41">
    <w:abstractNumId w:val="44"/>
  </w:num>
  <w:num w:numId="42">
    <w:abstractNumId w:val="4"/>
  </w:num>
  <w:num w:numId="43">
    <w:abstractNumId w:val="7"/>
  </w:num>
  <w:num w:numId="44">
    <w:abstractNumId w:val="11"/>
  </w:num>
  <w:num w:numId="45">
    <w:abstractNumId w:val="41"/>
  </w:num>
  <w:num w:numId="46">
    <w:abstractNumId w:val="9"/>
  </w:num>
  <w:num w:numId="47">
    <w:abstractNumId w:val="40"/>
  </w:num>
  <w:num w:numId="48">
    <w:abstractNumId w:val="29"/>
  </w:num>
  <w:num w:numId="49">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u, Luisa (Fan.)">
    <w15:presenceInfo w15:providerId="AD" w15:userId="S::fliu43@ford.com::95786e8e-b4c6-4c8d-9d57-1191e088048a"/>
  </w15:person>
  <w15:person w15:author="孙颖">
    <w15:presenceInfo w15:providerId="WPS Office" w15:userId="1145312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E64"/>
    <w:rsid w:val="0000113B"/>
    <w:rsid w:val="00002103"/>
    <w:rsid w:val="0000270E"/>
    <w:rsid w:val="00002732"/>
    <w:rsid w:val="00002C3B"/>
    <w:rsid w:val="00004DF0"/>
    <w:rsid w:val="00005628"/>
    <w:rsid w:val="000056EE"/>
    <w:rsid w:val="000067D3"/>
    <w:rsid w:val="00006D92"/>
    <w:rsid w:val="00010244"/>
    <w:rsid w:val="000105B0"/>
    <w:rsid w:val="00010995"/>
    <w:rsid w:val="000130A6"/>
    <w:rsid w:val="000130C2"/>
    <w:rsid w:val="000148DD"/>
    <w:rsid w:val="00014A59"/>
    <w:rsid w:val="00014C42"/>
    <w:rsid w:val="00015D64"/>
    <w:rsid w:val="0001650C"/>
    <w:rsid w:val="00021A00"/>
    <w:rsid w:val="00022A93"/>
    <w:rsid w:val="000232C6"/>
    <w:rsid w:val="0002465D"/>
    <w:rsid w:val="000251DE"/>
    <w:rsid w:val="00025997"/>
    <w:rsid w:val="00032A17"/>
    <w:rsid w:val="00034245"/>
    <w:rsid w:val="00034D45"/>
    <w:rsid w:val="000357E1"/>
    <w:rsid w:val="00035B67"/>
    <w:rsid w:val="00035C41"/>
    <w:rsid w:val="00036225"/>
    <w:rsid w:val="000364D8"/>
    <w:rsid w:val="000400DE"/>
    <w:rsid w:val="00040B28"/>
    <w:rsid w:val="0004104C"/>
    <w:rsid w:val="0004280B"/>
    <w:rsid w:val="000434FB"/>
    <w:rsid w:val="00044566"/>
    <w:rsid w:val="000447F0"/>
    <w:rsid w:val="000506C5"/>
    <w:rsid w:val="0005080D"/>
    <w:rsid w:val="00050A68"/>
    <w:rsid w:val="00050D22"/>
    <w:rsid w:val="00052504"/>
    <w:rsid w:val="00052A26"/>
    <w:rsid w:val="00052FCE"/>
    <w:rsid w:val="00055437"/>
    <w:rsid w:val="00055909"/>
    <w:rsid w:val="00055A6F"/>
    <w:rsid w:val="00056677"/>
    <w:rsid w:val="00056B07"/>
    <w:rsid w:val="00060184"/>
    <w:rsid w:val="0006062F"/>
    <w:rsid w:val="000606A1"/>
    <w:rsid w:val="00060713"/>
    <w:rsid w:val="00060CD3"/>
    <w:rsid w:val="00060EED"/>
    <w:rsid w:val="0006100D"/>
    <w:rsid w:val="00061165"/>
    <w:rsid w:val="0006359A"/>
    <w:rsid w:val="000643A3"/>
    <w:rsid w:val="00064EC2"/>
    <w:rsid w:val="00065A28"/>
    <w:rsid w:val="000667A7"/>
    <w:rsid w:val="00066A52"/>
    <w:rsid w:val="00066E82"/>
    <w:rsid w:val="00067F26"/>
    <w:rsid w:val="00067FF1"/>
    <w:rsid w:val="000704F8"/>
    <w:rsid w:val="000739CC"/>
    <w:rsid w:val="00073C57"/>
    <w:rsid w:val="00074285"/>
    <w:rsid w:val="00074E84"/>
    <w:rsid w:val="00076577"/>
    <w:rsid w:val="00077AEF"/>
    <w:rsid w:val="00077B8D"/>
    <w:rsid w:val="00077F74"/>
    <w:rsid w:val="00077F7A"/>
    <w:rsid w:val="000813EA"/>
    <w:rsid w:val="000831B6"/>
    <w:rsid w:val="00083F73"/>
    <w:rsid w:val="00084D40"/>
    <w:rsid w:val="000864C6"/>
    <w:rsid w:val="00086B32"/>
    <w:rsid w:val="000871BD"/>
    <w:rsid w:val="000909A3"/>
    <w:rsid w:val="00092D23"/>
    <w:rsid w:val="000938E2"/>
    <w:rsid w:val="0009459C"/>
    <w:rsid w:val="00095262"/>
    <w:rsid w:val="000952DA"/>
    <w:rsid w:val="0009771E"/>
    <w:rsid w:val="00097992"/>
    <w:rsid w:val="000A3BB4"/>
    <w:rsid w:val="000A4B00"/>
    <w:rsid w:val="000A4FAB"/>
    <w:rsid w:val="000B03A3"/>
    <w:rsid w:val="000B0BA8"/>
    <w:rsid w:val="000B0CC3"/>
    <w:rsid w:val="000B1341"/>
    <w:rsid w:val="000B14F9"/>
    <w:rsid w:val="000B211B"/>
    <w:rsid w:val="000B3A4E"/>
    <w:rsid w:val="000B50A5"/>
    <w:rsid w:val="000B733D"/>
    <w:rsid w:val="000B75A3"/>
    <w:rsid w:val="000B7623"/>
    <w:rsid w:val="000B78F1"/>
    <w:rsid w:val="000C0B4C"/>
    <w:rsid w:val="000C1014"/>
    <w:rsid w:val="000C1BF5"/>
    <w:rsid w:val="000C20B5"/>
    <w:rsid w:val="000C373E"/>
    <w:rsid w:val="000C3ABF"/>
    <w:rsid w:val="000C3E80"/>
    <w:rsid w:val="000C4ED8"/>
    <w:rsid w:val="000C5543"/>
    <w:rsid w:val="000C5926"/>
    <w:rsid w:val="000C5F8E"/>
    <w:rsid w:val="000C6F4A"/>
    <w:rsid w:val="000C7C53"/>
    <w:rsid w:val="000D06EE"/>
    <w:rsid w:val="000D2AC4"/>
    <w:rsid w:val="000D35E5"/>
    <w:rsid w:val="000D5E74"/>
    <w:rsid w:val="000D7C52"/>
    <w:rsid w:val="000E1112"/>
    <w:rsid w:val="000E14DF"/>
    <w:rsid w:val="000E2539"/>
    <w:rsid w:val="000E2C9B"/>
    <w:rsid w:val="000E5F58"/>
    <w:rsid w:val="000E64A5"/>
    <w:rsid w:val="000E7CE9"/>
    <w:rsid w:val="000E7D3E"/>
    <w:rsid w:val="000F1689"/>
    <w:rsid w:val="000F207D"/>
    <w:rsid w:val="000F20D7"/>
    <w:rsid w:val="000F4173"/>
    <w:rsid w:val="000F461C"/>
    <w:rsid w:val="000F57B3"/>
    <w:rsid w:val="00101150"/>
    <w:rsid w:val="00106467"/>
    <w:rsid w:val="00106D6A"/>
    <w:rsid w:val="00107A75"/>
    <w:rsid w:val="001106C7"/>
    <w:rsid w:val="001109CE"/>
    <w:rsid w:val="00111A33"/>
    <w:rsid w:val="00112269"/>
    <w:rsid w:val="00112870"/>
    <w:rsid w:val="00115EAF"/>
    <w:rsid w:val="00116D66"/>
    <w:rsid w:val="0012007D"/>
    <w:rsid w:val="00120807"/>
    <w:rsid w:val="001212C7"/>
    <w:rsid w:val="00122B92"/>
    <w:rsid w:val="0012398F"/>
    <w:rsid w:val="00124435"/>
    <w:rsid w:val="00124D11"/>
    <w:rsid w:val="00124EE6"/>
    <w:rsid w:val="00125B2E"/>
    <w:rsid w:val="00127B32"/>
    <w:rsid w:val="00131E39"/>
    <w:rsid w:val="0013278B"/>
    <w:rsid w:val="00133793"/>
    <w:rsid w:val="00133E94"/>
    <w:rsid w:val="00134CD3"/>
    <w:rsid w:val="00135E98"/>
    <w:rsid w:val="0013771E"/>
    <w:rsid w:val="00137C14"/>
    <w:rsid w:val="00137C36"/>
    <w:rsid w:val="00140915"/>
    <w:rsid w:val="001419BE"/>
    <w:rsid w:val="001427BA"/>
    <w:rsid w:val="0014313E"/>
    <w:rsid w:val="0014415A"/>
    <w:rsid w:val="0014447F"/>
    <w:rsid w:val="00145208"/>
    <w:rsid w:val="00145428"/>
    <w:rsid w:val="00145651"/>
    <w:rsid w:val="00145D95"/>
    <w:rsid w:val="00147387"/>
    <w:rsid w:val="00152378"/>
    <w:rsid w:val="00154AD3"/>
    <w:rsid w:val="00155B70"/>
    <w:rsid w:val="00156244"/>
    <w:rsid w:val="001574B6"/>
    <w:rsid w:val="00160C9B"/>
    <w:rsid w:val="00161446"/>
    <w:rsid w:val="00161ED8"/>
    <w:rsid w:val="00161FB8"/>
    <w:rsid w:val="00162708"/>
    <w:rsid w:val="00162E7B"/>
    <w:rsid w:val="0016303C"/>
    <w:rsid w:val="00165A74"/>
    <w:rsid w:val="0016625B"/>
    <w:rsid w:val="0016665C"/>
    <w:rsid w:val="00166B03"/>
    <w:rsid w:val="001704C7"/>
    <w:rsid w:val="00171329"/>
    <w:rsid w:val="00172655"/>
    <w:rsid w:val="001726C3"/>
    <w:rsid w:val="001726D7"/>
    <w:rsid w:val="00173EE3"/>
    <w:rsid w:val="0017483F"/>
    <w:rsid w:val="00174A62"/>
    <w:rsid w:val="001755DC"/>
    <w:rsid w:val="0018001F"/>
    <w:rsid w:val="00180C95"/>
    <w:rsid w:val="00181EB8"/>
    <w:rsid w:val="001831D2"/>
    <w:rsid w:val="00184040"/>
    <w:rsid w:val="0018467D"/>
    <w:rsid w:val="001854B8"/>
    <w:rsid w:val="001869C8"/>
    <w:rsid w:val="00187106"/>
    <w:rsid w:val="00187959"/>
    <w:rsid w:val="00191199"/>
    <w:rsid w:val="00193094"/>
    <w:rsid w:val="00193F0B"/>
    <w:rsid w:val="00194659"/>
    <w:rsid w:val="001957F6"/>
    <w:rsid w:val="001A1E3C"/>
    <w:rsid w:val="001A22DC"/>
    <w:rsid w:val="001A4245"/>
    <w:rsid w:val="001A5655"/>
    <w:rsid w:val="001A69C2"/>
    <w:rsid w:val="001A6C99"/>
    <w:rsid w:val="001A7EAA"/>
    <w:rsid w:val="001B0993"/>
    <w:rsid w:val="001B09A0"/>
    <w:rsid w:val="001B1F3E"/>
    <w:rsid w:val="001B259D"/>
    <w:rsid w:val="001B2E93"/>
    <w:rsid w:val="001B37B0"/>
    <w:rsid w:val="001B3D0A"/>
    <w:rsid w:val="001B47DB"/>
    <w:rsid w:val="001B4DCD"/>
    <w:rsid w:val="001B5517"/>
    <w:rsid w:val="001B5679"/>
    <w:rsid w:val="001B5FE1"/>
    <w:rsid w:val="001B6703"/>
    <w:rsid w:val="001C021C"/>
    <w:rsid w:val="001C0EE5"/>
    <w:rsid w:val="001C17F6"/>
    <w:rsid w:val="001C1DD5"/>
    <w:rsid w:val="001C21E9"/>
    <w:rsid w:val="001C4081"/>
    <w:rsid w:val="001C546D"/>
    <w:rsid w:val="001C624D"/>
    <w:rsid w:val="001C78D1"/>
    <w:rsid w:val="001D0699"/>
    <w:rsid w:val="001D116F"/>
    <w:rsid w:val="001D2E40"/>
    <w:rsid w:val="001D6284"/>
    <w:rsid w:val="001E093E"/>
    <w:rsid w:val="001E1BA0"/>
    <w:rsid w:val="001E2146"/>
    <w:rsid w:val="001E21AA"/>
    <w:rsid w:val="001E26DF"/>
    <w:rsid w:val="001E2919"/>
    <w:rsid w:val="001E477F"/>
    <w:rsid w:val="001E587B"/>
    <w:rsid w:val="001E7989"/>
    <w:rsid w:val="001F078B"/>
    <w:rsid w:val="001F07B2"/>
    <w:rsid w:val="001F4478"/>
    <w:rsid w:val="001F4800"/>
    <w:rsid w:val="001F4F42"/>
    <w:rsid w:val="001F52D5"/>
    <w:rsid w:val="001F53A8"/>
    <w:rsid w:val="001F5C97"/>
    <w:rsid w:val="001F7D4F"/>
    <w:rsid w:val="001F7FFB"/>
    <w:rsid w:val="002001A2"/>
    <w:rsid w:val="00200F77"/>
    <w:rsid w:val="0020326F"/>
    <w:rsid w:val="00203A72"/>
    <w:rsid w:val="002043AD"/>
    <w:rsid w:val="002048CA"/>
    <w:rsid w:val="00204921"/>
    <w:rsid w:val="00205BB8"/>
    <w:rsid w:val="00206687"/>
    <w:rsid w:val="00206777"/>
    <w:rsid w:val="002076BD"/>
    <w:rsid w:val="00207F7E"/>
    <w:rsid w:val="002108EF"/>
    <w:rsid w:val="0021153D"/>
    <w:rsid w:val="0021191E"/>
    <w:rsid w:val="00211E2C"/>
    <w:rsid w:val="00213493"/>
    <w:rsid w:val="00213DCD"/>
    <w:rsid w:val="00213E43"/>
    <w:rsid w:val="002146ED"/>
    <w:rsid w:val="002149F6"/>
    <w:rsid w:val="00215DF7"/>
    <w:rsid w:val="00216BAE"/>
    <w:rsid w:val="0022018F"/>
    <w:rsid w:val="00220A6A"/>
    <w:rsid w:val="00221294"/>
    <w:rsid w:val="0022129B"/>
    <w:rsid w:val="00225A2A"/>
    <w:rsid w:val="00226732"/>
    <w:rsid w:val="00227619"/>
    <w:rsid w:val="002276B7"/>
    <w:rsid w:val="00227C7C"/>
    <w:rsid w:val="002308D1"/>
    <w:rsid w:val="00230CDA"/>
    <w:rsid w:val="00231362"/>
    <w:rsid w:val="002342DF"/>
    <w:rsid w:val="00235057"/>
    <w:rsid w:val="002365B7"/>
    <w:rsid w:val="002367EA"/>
    <w:rsid w:val="002414EA"/>
    <w:rsid w:val="00242189"/>
    <w:rsid w:val="0024306E"/>
    <w:rsid w:val="002431F4"/>
    <w:rsid w:val="00244232"/>
    <w:rsid w:val="002450CE"/>
    <w:rsid w:val="00246B2E"/>
    <w:rsid w:val="00247446"/>
    <w:rsid w:val="00250DAE"/>
    <w:rsid w:val="00253542"/>
    <w:rsid w:val="00253755"/>
    <w:rsid w:val="00254B5A"/>
    <w:rsid w:val="002577B0"/>
    <w:rsid w:val="00261841"/>
    <w:rsid w:val="002637F0"/>
    <w:rsid w:val="002639F6"/>
    <w:rsid w:val="00265247"/>
    <w:rsid w:val="0026546E"/>
    <w:rsid w:val="00265C45"/>
    <w:rsid w:val="002669B8"/>
    <w:rsid w:val="00266BD6"/>
    <w:rsid w:val="00266C21"/>
    <w:rsid w:val="00267E67"/>
    <w:rsid w:val="00267EDF"/>
    <w:rsid w:val="00270031"/>
    <w:rsid w:val="00271E02"/>
    <w:rsid w:val="00273A58"/>
    <w:rsid w:val="00273BBB"/>
    <w:rsid w:val="00274088"/>
    <w:rsid w:val="00274293"/>
    <w:rsid w:val="0027536E"/>
    <w:rsid w:val="002755E0"/>
    <w:rsid w:val="00276349"/>
    <w:rsid w:val="00280967"/>
    <w:rsid w:val="00281DFB"/>
    <w:rsid w:val="00282DD8"/>
    <w:rsid w:val="002873B1"/>
    <w:rsid w:val="002907ED"/>
    <w:rsid w:val="002913F5"/>
    <w:rsid w:val="0029142F"/>
    <w:rsid w:val="00291BB9"/>
    <w:rsid w:val="002923D4"/>
    <w:rsid w:val="00292D62"/>
    <w:rsid w:val="0029423E"/>
    <w:rsid w:val="002A0068"/>
    <w:rsid w:val="002A091C"/>
    <w:rsid w:val="002A0D98"/>
    <w:rsid w:val="002A1B3D"/>
    <w:rsid w:val="002A30EF"/>
    <w:rsid w:val="002A31F2"/>
    <w:rsid w:val="002A3436"/>
    <w:rsid w:val="002A3448"/>
    <w:rsid w:val="002A40E0"/>
    <w:rsid w:val="002A496B"/>
    <w:rsid w:val="002A54EB"/>
    <w:rsid w:val="002A5ACF"/>
    <w:rsid w:val="002A61BD"/>
    <w:rsid w:val="002A70D2"/>
    <w:rsid w:val="002A7454"/>
    <w:rsid w:val="002B1D8F"/>
    <w:rsid w:val="002B3F67"/>
    <w:rsid w:val="002B48E8"/>
    <w:rsid w:val="002B4A38"/>
    <w:rsid w:val="002B4BEF"/>
    <w:rsid w:val="002B4DD3"/>
    <w:rsid w:val="002B500C"/>
    <w:rsid w:val="002B511F"/>
    <w:rsid w:val="002B5E0C"/>
    <w:rsid w:val="002B65BB"/>
    <w:rsid w:val="002B6FD7"/>
    <w:rsid w:val="002B74B4"/>
    <w:rsid w:val="002C0C55"/>
    <w:rsid w:val="002C14D3"/>
    <w:rsid w:val="002C1AEB"/>
    <w:rsid w:val="002C1F00"/>
    <w:rsid w:val="002C29D9"/>
    <w:rsid w:val="002C2E0E"/>
    <w:rsid w:val="002C2ECC"/>
    <w:rsid w:val="002C4C88"/>
    <w:rsid w:val="002C4D40"/>
    <w:rsid w:val="002C6782"/>
    <w:rsid w:val="002C7A75"/>
    <w:rsid w:val="002D0604"/>
    <w:rsid w:val="002D17AF"/>
    <w:rsid w:val="002D17D9"/>
    <w:rsid w:val="002D1AD8"/>
    <w:rsid w:val="002D2D3B"/>
    <w:rsid w:val="002D3C50"/>
    <w:rsid w:val="002D3E60"/>
    <w:rsid w:val="002D5DB5"/>
    <w:rsid w:val="002D78BF"/>
    <w:rsid w:val="002E0537"/>
    <w:rsid w:val="002E109B"/>
    <w:rsid w:val="002E25E8"/>
    <w:rsid w:val="002E2934"/>
    <w:rsid w:val="002E309A"/>
    <w:rsid w:val="002E4885"/>
    <w:rsid w:val="002E61D2"/>
    <w:rsid w:val="002E7887"/>
    <w:rsid w:val="002F0C3B"/>
    <w:rsid w:val="002F0F41"/>
    <w:rsid w:val="002F0F96"/>
    <w:rsid w:val="002F121A"/>
    <w:rsid w:val="002F29B6"/>
    <w:rsid w:val="002F2F70"/>
    <w:rsid w:val="002F3D41"/>
    <w:rsid w:val="002F47C4"/>
    <w:rsid w:val="002F511C"/>
    <w:rsid w:val="002F5987"/>
    <w:rsid w:val="002F6CC2"/>
    <w:rsid w:val="00300600"/>
    <w:rsid w:val="0030062E"/>
    <w:rsid w:val="003008E8"/>
    <w:rsid w:val="00302551"/>
    <w:rsid w:val="00302F21"/>
    <w:rsid w:val="00303FDB"/>
    <w:rsid w:val="00304259"/>
    <w:rsid w:val="0030495B"/>
    <w:rsid w:val="00304B91"/>
    <w:rsid w:val="003052C3"/>
    <w:rsid w:val="00305BF0"/>
    <w:rsid w:val="00306B86"/>
    <w:rsid w:val="00311A47"/>
    <w:rsid w:val="00311ADC"/>
    <w:rsid w:val="003120EE"/>
    <w:rsid w:val="00314BAE"/>
    <w:rsid w:val="00315DBC"/>
    <w:rsid w:val="003167AB"/>
    <w:rsid w:val="00316C3A"/>
    <w:rsid w:val="00316E79"/>
    <w:rsid w:val="00317C8D"/>
    <w:rsid w:val="00317E95"/>
    <w:rsid w:val="00317F67"/>
    <w:rsid w:val="003220CA"/>
    <w:rsid w:val="0032210A"/>
    <w:rsid w:val="00322617"/>
    <w:rsid w:val="00322DE1"/>
    <w:rsid w:val="00323453"/>
    <w:rsid w:val="00323C80"/>
    <w:rsid w:val="00324890"/>
    <w:rsid w:val="00325962"/>
    <w:rsid w:val="00326AA6"/>
    <w:rsid w:val="0032782C"/>
    <w:rsid w:val="00330248"/>
    <w:rsid w:val="0033046D"/>
    <w:rsid w:val="00332C2A"/>
    <w:rsid w:val="00333503"/>
    <w:rsid w:val="003339A9"/>
    <w:rsid w:val="00333E5F"/>
    <w:rsid w:val="0033545D"/>
    <w:rsid w:val="003354F2"/>
    <w:rsid w:val="00336218"/>
    <w:rsid w:val="00340D31"/>
    <w:rsid w:val="00342279"/>
    <w:rsid w:val="0034264D"/>
    <w:rsid w:val="00342D8C"/>
    <w:rsid w:val="003443C9"/>
    <w:rsid w:val="00344C93"/>
    <w:rsid w:val="0034570C"/>
    <w:rsid w:val="00345757"/>
    <w:rsid w:val="00345BBD"/>
    <w:rsid w:val="00345CEE"/>
    <w:rsid w:val="00346CFA"/>
    <w:rsid w:val="00347ECE"/>
    <w:rsid w:val="003532D5"/>
    <w:rsid w:val="00353B8B"/>
    <w:rsid w:val="003544A1"/>
    <w:rsid w:val="003547C5"/>
    <w:rsid w:val="00354A6E"/>
    <w:rsid w:val="00354E62"/>
    <w:rsid w:val="00356A99"/>
    <w:rsid w:val="00357547"/>
    <w:rsid w:val="003603F4"/>
    <w:rsid w:val="00361248"/>
    <w:rsid w:val="00363457"/>
    <w:rsid w:val="0036357F"/>
    <w:rsid w:val="00364667"/>
    <w:rsid w:val="00364A26"/>
    <w:rsid w:val="00364A89"/>
    <w:rsid w:val="003668EA"/>
    <w:rsid w:val="00367A59"/>
    <w:rsid w:val="00370DDB"/>
    <w:rsid w:val="003744FE"/>
    <w:rsid w:val="003747DF"/>
    <w:rsid w:val="0037577F"/>
    <w:rsid w:val="0037638C"/>
    <w:rsid w:val="00380067"/>
    <w:rsid w:val="00380220"/>
    <w:rsid w:val="003806D9"/>
    <w:rsid w:val="00382A6C"/>
    <w:rsid w:val="00382AA9"/>
    <w:rsid w:val="003847B0"/>
    <w:rsid w:val="00384C7D"/>
    <w:rsid w:val="00384E96"/>
    <w:rsid w:val="003850AD"/>
    <w:rsid w:val="00385210"/>
    <w:rsid w:val="003867EB"/>
    <w:rsid w:val="00390502"/>
    <w:rsid w:val="0039140B"/>
    <w:rsid w:val="003946AC"/>
    <w:rsid w:val="003978B6"/>
    <w:rsid w:val="00397A92"/>
    <w:rsid w:val="003A07CC"/>
    <w:rsid w:val="003A0D57"/>
    <w:rsid w:val="003A1790"/>
    <w:rsid w:val="003A27FF"/>
    <w:rsid w:val="003A2857"/>
    <w:rsid w:val="003A444C"/>
    <w:rsid w:val="003A44DD"/>
    <w:rsid w:val="003A474F"/>
    <w:rsid w:val="003A4D4E"/>
    <w:rsid w:val="003A4FE0"/>
    <w:rsid w:val="003A5241"/>
    <w:rsid w:val="003A6D21"/>
    <w:rsid w:val="003A7E17"/>
    <w:rsid w:val="003B1781"/>
    <w:rsid w:val="003B1DB8"/>
    <w:rsid w:val="003B2D03"/>
    <w:rsid w:val="003B70F9"/>
    <w:rsid w:val="003B79FE"/>
    <w:rsid w:val="003C1848"/>
    <w:rsid w:val="003C22B9"/>
    <w:rsid w:val="003C2F7C"/>
    <w:rsid w:val="003C3B69"/>
    <w:rsid w:val="003C51EE"/>
    <w:rsid w:val="003C5C77"/>
    <w:rsid w:val="003C6C19"/>
    <w:rsid w:val="003C7639"/>
    <w:rsid w:val="003D12AD"/>
    <w:rsid w:val="003D18F5"/>
    <w:rsid w:val="003D424A"/>
    <w:rsid w:val="003D4538"/>
    <w:rsid w:val="003D5CC0"/>
    <w:rsid w:val="003D5F5D"/>
    <w:rsid w:val="003D6DA3"/>
    <w:rsid w:val="003D71E3"/>
    <w:rsid w:val="003D71FA"/>
    <w:rsid w:val="003D7840"/>
    <w:rsid w:val="003D7D16"/>
    <w:rsid w:val="003E0AB1"/>
    <w:rsid w:val="003E144C"/>
    <w:rsid w:val="003E26C7"/>
    <w:rsid w:val="003E29AE"/>
    <w:rsid w:val="003E30AF"/>
    <w:rsid w:val="003E33EB"/>
    <w:rsid w:val="003E442E"/>
    <w:rsid w:val="003E7BE9"/>
    <w:rsid w:val="003F179E"/>
    <w:rsid w:val="003F3157"/>
    <w:rsid w:val="003F562E"/>
    <w:rsid w:val="003F57B7"/>
    <w:rsid w:val="0040036F"/>
    <w:rsid w:val="00400985"/>
    <w:rsid w:val="004016FB"/>
    <w:rsid w:val="00401DE0"/>
    <w:rsid w:val="00401E99"/>
    <w:rsid w:val="0040236C"/>
    <w:rsid w:val="00403EBC"/>
    <w:rsid w:val="004051F7"/>
    <w:rsid w:val="00406F53"/>
    <w:rsid w:val="00407AE9"/>
    <w:rsid w:val="00407D98"/>
    <w:rsid w:val="00411573"/>
    <w:rsid w:val="00411C2C"/>
    <w:rsid w:val="00412196"/>
    <w:rsid w:val="00412C76"/>
    <w:rsid w:val="00413409"/>
    <w:rsid w:val="00413CE5"/>
    <w:rsid w:val="0041501B"/>
    <w:rsid w:val="004156C8"/>
    <w:rsid w:val="00416013"/>
    <w:rsid w:val="00420E27"/>
    <w:rsid w:val="0042154E"/>
    <w:rsid w:val="00421A5F"/>
    <w:rsid w:val="004221C5"/>
    <w:rsid w:val="00422518"/>
    <w:rsid w:val="00423C3B"/>
    <w:rsid w:val="00423C44"/>
    <w:rsid w:val="0042574A"/>
    <w:rsid w:val="00425E91"/>
    <w:rsid w:val="00426247"/>
    <w:rsid w:val="004269BE"/>
    <w:rsid w:val="0043269D"/>
    <w:rsid w:val="004367A5"/>
    <w:rsid w:val="004373FD"/>
    <w:rsid w:val="004403F6"/>
    <w:rsid w:val="00440AFC"/>
    <w:rsid w:val="004421D6"/>
    <w:rsid w:val="00442366"/>
    <w:rsid w:val="004429E4"/>
    <w:rsid w:val="00442BD2"/>
    <w:rsid w:val="00443579"/>
    <w:rsid w:val="00443D59"/>
    <w:rsid w:val="00444624"/>
    <w:rsid w:val="0044645F"/>
    <w:rsid w:val="00446E67"/>
    <w:rsid w:val="00446E8B"/>
    <w:rsid w:val="00447940"/>
    <w:rsid w:val="00451003"/>
    <w:rsid w:val="00451D25"/>
    <w:rsid w:val="004548E7"/>
    <w:rsid w:val="00460453"/>
    <w:rsid w:val="00460879"/>
    <w:rsid w:val="00460B77"/>
    <w:rsid w:val="00461850"/>
    <w:rsid w:val="00464107"/>
    <w:rsid w:val="00465320"/>
    <w:rsid w:val="004655A5"/>
    <w:rsid w:val="00465777"/>
    <w:rsid w:val="00466CDA"/>
    <w:rsid w:val="00467DFF"/>
    <w:rsid w:val="00467F86"/>
    <w:rsid w:val="00470351"/>
    <w:rsid w:val="0047158B"/>
    <w:rsid w:val="0047210C"/>
    <w:rsid w:val="00472546"/>
    <w:rsid w:val="004743BE"/>
    <w:rsid w:val="0047539C"/>
    <w:rsid w:val="004800D6"/>
    <w:rsid w:val="00480D27"/>
    <w:rsid w:val="00481437"/>
    <w:rsid w:val="004828C2"/>
    <w:rsid w:val="004829E2"/>
    <w:rsid w:val="00482CAA"/>
    <w:rsid w:val="00483251"/>
    <w:rsid w:val="00483C54"/>
    <w:rsid w:val="00484156"/>
    <w:rsid w:val="0048496B"/>
    <w:rsid w:val="00484FBE"/>
    <w:rsid w:val="00486654"/>
    <w:rsid w:val="00486F29"/>
    <w:rsid w:val="00487B54"/>
    <w:rsid w:val="0049090A"/>
    <w:rsid w:val="00490DA9"/>
    <w:rsid w:val="00491336"/>
    <w:rsid w:val="0049135C"/>
    <w:rsid w:val="00492968"/>
    <w:rsid w:val="00492E63"/>
    <w:rsid w:val="004950CA"/>
    <w:rsid w:val="00495634"/>
    <w:rsid w:val="0049745C"/>
    <w:rsid w:val="004A04F2"/>
    <w:rsid w:val="004A2E58"/>
    <w:rsid w:val="004A443F"/>
    <w:rsid w:val="004A6EFE"/>
    <w:rsid w:val="004B0A1B"/>
    <w:rsid w:val="004B20E4"/>
    <w:rsid w:val="004B5A96"/>
    <w:rsid w:val="004B769D"/>
    <w:rsid w:val="004C01BD"/>
    <w:rsid w:val="004C0882"/>
    <w:rsid w:val="004C0CF3"/>
    <w:rsid w:val="004C311F"/>
    <w:rsid w:val="004C3881"/>
    <w:rsid w:val="004C3E33"/>
    <w:rsid w:val="004C4DCF"/>
    <w:rsid w:val="004C50FA"/>
    <w:rsid w:val="004C580C"/>
    <w:rsid w:val="004C5C42"/>
    <w:rsid w:val="004C6519"/>
    <w:rsid w:val="004C6B0B"/>
    <w:rsid w:val="004C758F"/>
    <w:rsid w:val="004D196D"/>
    <w:rsid w:val="004D201C"/>
    <w:rsid w:val="004D226F"/>
    <w:rsid w:val="004D2A92"/>
    <w:rsid w:val="004D35AA"/>
    <w:rsid w:val="004D3E1A"/>
    <w:rsid w:val="004D4005"/>
    <w:rsid w:val="004D41CE"/>
    <w:rsid w:val="004D421F"/>
    <w:rsid w:val="004D497C"/>
    <w:rsid w:val="004D5638"/>
    <w:rsid w:val="004D7573"/>
    <w:rsid w:val="004E0289"/>
    <w:rsid w:val="004E1DB0"/>
    <w:rsid w:val="004E3C5E"/>
    <w:rsid w:val="004E40E5"/>
    <w:rsid w:val="004E43BD"/>
    <w:rsid w:val="004E54BD"/>
    <w:rsid w:val="004E56F2"/>
    <w:rsid w:val="004E78E2"/>
    <w:rsid w:val="004F0E8E"/>
    <w:rsid w:val="004F0FDD"/>
    <w:rsid w:val="004F1DE2"/>
    <w:rsid w:val="004F2505"/>
    <w:rsid w:val="004F2E7C"/>
    <w:rsid w:val="004F46FD"/>
    <w:rsid w:val="004F4A92"/>
    <w:rsid w:val="004F4D37"/>
    <w:rsid w:val="004F6021"/>
    <w:rsid w:val="004F6CA1"/>
    <w:rsid w:val="004F7720"/>
    <w:rsid w:val="004F7723"/>
    <w:rsid w:val="004F7E26"/>
    <w:rsid w:val="004F7F13"/>
    <w:rsid w:val="005013D5"/>
    <w:rsid w:val="00501599"/>
    <w:rsid w:val="0050345B"/>
    <w:rsid w:val="00503585"/>
    <w:rsid w:val="00504D5E"/>
    <w:rsid w:val="0050536D"/>
    <w:rsid w:val="00510BB5"/>
    <w:rsid w:val="00510DE8"/>
    <w:rsid w:val="00511317"/>
    <w:rsid w:val="005125A6"/>
    <w:rsid w:val="005131F7"/>
    <w:rsid w:val="00514468"/>
    <w:rsid w:val="00516089"/>
    <w:rsid w:val="005165C2"/>
    <w:rsid w:val="0051765B"/>
    <w:rsid w:val="00521699"/>
    <w:rsid w:val="005217D2"/>
    <w:rsid w:val="00522B57"/>
    <w:rsid w:val="00523C03"/>
    <w:rsid w:val="005261F3"/>
    <w:rsid w:val="00527A57"/>
    <w:rsid w:val="00527A99"/>
    <w:rsid w:val="00530E8E"/>
    <w:rsid w:val="00532779"/>
    <w:rsid w:val="00532874"/>
    <w:rsid w:val="005341F5"/>
    <w:rsid w:val="005346C6"/>
    <w:rsid w:val="00535608"/>
    <w:rsid w:val="00536E48"/>
    <w:rsid w:val="00537314"/>
    <w:rsid w:val="00537EEF"/>
    <w:rsid w:val="00541DBD"/>
    <w:rsid w:val="00542507"/>
    <w:rsid w:val="005428A1"/>
    <w:rsid w:val="0054301E"/>
    <w:rsid w:val="00544986"/>
    <w:rsid w:val="00544CF5"/>
    <w:rsid w:val="005474AB"/>
    <w:rsid w:val="00551410"/>
    <w:rsid w:val="00551D13"/>
    <w:rsid w:val="00551E05"/>
    <w:rsid w:val="00552048"/>
    <w:rsid w:val="005524E6"/>
    <w:rsid w:val="005529BF"/>
    <w:rsid w:val="005556C4"/>
    <w:rsid w:val="005576D1"/>
    <w:rsid w:val="005601C2"/>
    <w:rsid w:val="0056057A"/>
    <w:rsid w:val="00560596"/>
    <w:rsid w:val="00560E84"/>
    <w:rsid w:val="005610D8"/>
    <w:rsid w:val="00562568"/>
    <w:rsid w:val="00562FD6"/>
    <w:rsid w:val="005659A8"/>
    <w:rsid w:val="00565DFE"/>
    <w:rsid w:val="00566130"/>
    <w:rsid w:val="0056628A"/>
    <w:rsid w:val="005662D7"/>
    <w:rsid w:val="00566C36"/>
    <w:rsid w:val="00566E84"/>
    <w:rsid w:val="00567046"/>
    <w:rsid w:val="0057033A"/>
    <w:rsid w:val="00570E97"/>
    <w:rsid w:val="00571505"/>
    <w:rsid w:val="00571541"/>
    <w:rsid w:val="00574BC4"/>
    <w:rsid w:val="00576CBE"/>
    <w:rsid w:val="0058085E"/>
    <w:rsid w:val="00580F8C"/>
    <w:rsid w:val="00582475"/>
    <w:rsid w:val="00582B92"/>
    <w:rsid w:val="005839E8"/>
    <w:rsid w:val="00583BC2"/>
    <w:rsid w:val="00584754"/>
    <w:rsid w:val="00585D67"/>
    <w:rsid w:val="00586262"/>
    <w:rsid w:val="00586A00"/>
    <w:rsid w:val="00590EC2"/>
    <w:rsid w:val="005916A3"/>
    <w:rsid w:val="0059197B"/>
    <w:rsid w:val="00591F12"/>
    <w:rsid w:val="00592E30"/>
    <w:rsid w:val="005930F0"/>
    <w:rsid w:val="00593507"/>
    <w:rsid w:val="00593CFF"/>
    <w:rsid w:val="00594775"/>
    <w:rsid w:val="00594CE9"/>
    <w:rsid w:val="00596423"/>
    <w:rsid w:val="00596B07"/>
    <w:rsid w:val="00596F14"/>
    <w:rsid w:val="00597E26"/>
    <w:rsid w:val="00597F47"/>
    <w:rsid w:val="005A020B"/>
    <w:rsid w:val="005A0807"/>
    <w:rsid w:val="005A0D8C"/>
    <w:rsid w:val="005A18C9"/>
    <w:rsid w:val="005A393A"/>
    <w:rsid w:val="005A6063"/>
    <w:rsid w:val="005A7535"/>
    <w:rsid w:val="005B49F3"/>
    <w:rsid w:val="005B4A3A"/>
    <w:rsid w:val="005B55C4"/>
    <w:rsid w:val="005B5BB8"/>
    <w:rsid w:val="005B5E1E"/>
    <w:rsid w:val="005B67B8"/>
    <w:rsid w:val="005B6F12"/>
    <w:rsid w:val="005B73CB"/>
    <w:rsid w:val="005C1FAD"/>
    <w:rsid w:val="005C6D75"/>
    <w:rsid w:val="005C79EF"/>
    <w:rsid w:val="005D082C"/>
    <w:rsid w:val="005D1E64"/>
    <w:rsid w:val="005D1FCB"/>
    <w:rsid w:val="005D264D"/>
    <w:rsid w:val="005D557A"/>
    <w:rsid w:val="005D6C04"/>
    <w:rsid w:val="005D6EE3"/>
    <w:rsid w:val="005E0378"/>
    <w:rsid w:val="005E0A53"/>
    <w:rsid w:val="005E3469"/>
    <w:rsid w:val="005E4FB2"/>
    <w:rsid w:val="005E5772"/>
    <w:rsid w:val="005E588A"/>
    <w:rsid w:val="005E62E7"/>
    <w:rsid w:val="005E7248"/>
    <w:rsid w:val="005F0DF3"/>
    <w:rsid w:val="005F137F"/>
    <w:rsid w:val="005F1874"/>
    <w:rsid w:val="005F1D90"/>
    <w:rsid w:val="005F2063"/>
    <w:rsid w:val="005F375B"/>
    <w:rsid w:val="005F45A9"/>
    <w:rsid w:val="005F4660"/>
    <w:rsid w:val="005F78E4"/>
    <w:rsid w:val="00600037"/>
    <w:rsid w:val="0060024D"/>
    <w:rsid w:val="0060136E"/>
    <w:rsid w:val="00601BB1"/>
    <w:rsid w:val="00601FE5"/>
    <w:rsid w:val="006040BF"/>
    <w:rsid w:val="00604201"/>
    <w:rsid w:val="0060442A"/>
    <w:rsid w:val="00604A9E"/>
    <w:rsid w:val="00604F7F"/>
    <w:rsid w:val="00605B4F"/>
    <w:rsid w:val="00606DAE"/>
    <w:rsid w:val="00607444"/>
    <w:rsid w:val="00607CCD"/>
    <w:rsid w:val="0061015E"/>
    <w:rsid w:val="00610AC6"/>
    <w:rsid w:val="00610DFC"/>
    <w:rsid w:val="00611041"/>
    <w:rsid w:val="00613777"/>
    <w:rsid w:val="00613B1E"/>
    <w:rsid w:val="00613BBC"/>
    <w:rsid w:val="00613EFF"/>
    <w:rsid w:val="006143AB"/>
    <w:rsid w:val="006168B7"/>
    <w:rsid w:val="00616A5F"/>
    <w:rsid w:val="00616F45"/>
    <w:rsid w:val="0061760B"/>
    <w:rsid w:val="006177C3"/>
    <w:rsid w:val="0062239B"/>
    <w:rsid w:val="00623850"/>
    <w:rsid w:val="00623CFD"/>
    <w:rsid w:val="00624E0B"/>
    <w:rsid w:val="00624EF7"/>
    <w:rsid w:val="0062663F"/>
    <w:rsid w:val="0063031D"/>
    <w:rsid w:val="0063040C"/>
    <w:rsid w:val="0063108E"/>
    <w:rsid w:val="00631C29"/>
    <w:rsid w:val="00631C43"/>
    <w:rsid w:val="006327E7"/>
    <w:rsid w:val="00632B47"/>
    <w:rsid w:val="0063321C"/>
    <w:rsid w:val="0063327B"/>
    <w:rsid w:val="006344DA"/>
    <w:rsid w:val="00634A6E"/>
    <w:rsid w:val="00635753"/>
    <w:rsid w:val="0063699A"/>
    <w:rsid w:val="00642EA7"/>
    <w:rsid w:val="00643DC6"/>
    <w:rsid w:val="00646429"/>
    <w:rsid w:val="00646787"/>
    <w:rsid w:val="00647DA5"/>
    <w:rsid w:val="006500C0"/>
    <w:rsid w:val="006521C6"/>
    <w:rsid w:val="00654241"/>
    <w:rsid w:val="0065442A"/>
    <w:rsid w:val="0065501D"/>
    <w:rsid w:val="006563E1"/>
    <w:rsid w:val="0065682B"/>
    <w:rsid w:val="006569F1"/>
    <w:rsid w:val="00660D62"/>
    <w:rsid w:val="00660E6A"/>
    <w:rsid w:val="00663CF6"/>
    <w:rsid w:val="00663E2C"/>
    <w:rsid w:val="00664060"/>
    <w:rsid w:val="006658E6"/>
    <w:rsid w:val="006674F8"/>
    <w:rsid w:val="006676FD"/>
    <w:rsid w:val="0067065E"/>
    <w:rsid w:val="00671E41"/>
    <w:rsid w:val="00672766"/>
    <w:rsid w:val="006744FE"/>
    <w:rsid w:val="00674C67"/>
    <w:rsid w:val="00675143"/>
    <w:rsid w:val="0067541C"/>
    <w:rsid w:val="006756EC"/>
    <w:rsid w:val="00675F52"/>
    <w:rsid w:val="0067610E"/>
    <w:rsid w:val="006762DB"/>
    <w:rsid w:val="00676924"/>
    <w:rsid w:val="00677A1F"/>
    <w:rsid w:val="0068127D"/>
    <w:rsid w:val="00681A39"/>
    <w:rsid w:val="00682B64"/>
    <w:rsid w:val="006832A2"/>
    <w:rsid w:val="00683890"/>
    <w:rsid w:val="00683B2E"/>
    <w:rsid w:val="00683B57"/>
    <w:rsid w:val="006840A2"/>
    <w:rsid w:val="00684A87"/>
    <w:rsid w:val="00684E09"/>
    <w:rsid w:val="00690BA8"/>
    <w:rsid w:val="00691108"/>
    <w:rsid w:val="00692705"/>
    <w:rsid w:val="00692BD6"/>
    <w:rsid w:val="006931E5"/>
    <w:rsid w:val="006946F7"/>
    <w:rsid w:val="006960A7"/>
    <w:rsid w:val="0069684F"/>
    <w:rsid w:val="00696BF9"/>
    <w:rsid w:val="006A48AA"/>
    <w:rsid w:val="006A523B"/>
    <w:rsid w:val="006A548A"/>
    <w:rsid w:val="006A54A3"/>
    <w:rsid w:val="006A6D55"/>
    <w:rsid w:val="006A7477"/>
    <w:rsid w:val="006A797A"/>
    <w:rsid w:val="006B0521"/>
    <w:rsid w:val="006B18F6"/>
    <w:rsid w:val="006B5322"/>
    <w:rsid w:val="006B6542"/>
    <w:rsid w:val="006C0D36"/>
    <w:rsid w:val="006C17DC"/>
    <w:rsid w:val="006C4DB6"/>
    <w:rsid w:val="006C5864"/>
    <w:rsid w:val="006C5D35"/>
    <w:rsid w:val="006C5E87"/>
    <w:rsid w:val="006C62C9"/>
    <w:rsid w:val="006C6D78"/>
    <w:rsid w:val="006C6ED5"/>
    <w:rsid w:val="006D03F4"/>
    <w:rsid w:val="006D095C"/>
    <w:rsid w:val="006D0DCE"/>
    <w:rsid w:val="006D171B"/>
    <w:rsid w:val="006D1DC5"/>
    <w:rsid w:val="006D213D"/>
    <w:rsid w:val="006D272C"/>
    <w:rsid w:val="006D3FAE"/>
    <w:rsid w:val="006D3FEC"/>
    <w:rsid w:val="006D711B"/>
    <w:rsid w:val="006D7A14"/>
    <w:rsid w:val="006E11EA"/>
    <w:rsid w:val="006E1A7D"/>
    <w:rsid w:val="006E244C"/>
    <w:rsid w:val="006E37A5"/>
    <w:rsid w:val="006E5AC8"/>
    <w:rsid w:val="006E5CA7"/>
    <w:rsid w:val="006E63CD"/>
    <w:rsid w:val="006E6B1F"/>
    <w:rsid w:val="006E6F42"/>
    <w:rsid w:val="006E7450"/>
    <w:rsid w:val="006F0694"/>
    <w:rsid w:val="006F1963"/>
    <w:rsid w:val="006F2CB8"/>
    <w:rsid w:val="006F322A"/>
    <w:rsid w:val="006F3687"/>
    <w:rsid w:val="006F4905"/>
    <w:rsid w:val="006F5A61"/>
    <w:rsid w:val="006F65CD"/>
    <w:rsid w:val="006F726A"/>
    <w:rsid w:val="00701E2A"/>
    <w:rsid w:val="00701F09"/>
    <w:rsid w:val="0070245E"/>
    <w:rsid w:val="007025D4"/>
    <w:rsid w:val="00702C59"/>
    <w:rsid w:val="00703E18"/>
    <w:rsid w:val="00704CE3"/>
    <w:rsid w:val="0070522A"/>
    <w:rsid w:val="0070573E"/>
    <w:rsid w:val="00707486"/>
    <w:rsid w:val="007110ED"/>
    <w:rsid w:val="00711A5A"/>
    <w:rsid w:val="00712772"/>
    <w:rsid w:val="00716363"/>
    <w:rsid w:val="007215B5"/>
    <w:rsid w:val="00723E8B"/>
    <w:rsid w:val="0072457D"/>
    <w:rsid w:val="00724617"/>
    <w:rsid w:val="00726AB5"/>
    <w:rsid w:val="00730D0C"/>
    <w:rsid w:val="007313A9"/>
    <w:rsid w:val="00731E52"/>
    <w:rsid w:val="00733349"/>
    <w:rsid w:val="00733AAC"/>
    <w:rsid w:val="00733FBD"/>
    <w:rsid w:val="007344AB"/>
    <w:rsid w:val="00735A81"/>
    <w:rsid w:val="00735A9B"/>
    <w:rsid w:val="00735E93"/>
    <w:rsid w:val="0073684B"/>
    <w:rsid w:val="0074038D"/>
    <w:rsid w:val="007403C5"/>
    <w:rsid w:val="00740479"/>
    <w:rsid w:val="0074087B"/>
    <w:rsid w:val="007420FB"/>
    <w:rsid w:val="00742317"/>
    <w:rsid w:val="007426AC"/>
    <w:rsid w:val="00743D2B"/>
    <w:rsid w:val="00745B9F"/>
    <w:rsid w:val="00745BD6"/>
    <w:rsid w:val="00746CEA"/>
    <w:rsid w:val="007475B9"/>
    <w:rsid w:val="00747A25"/>
    <w:rsid w:val="00751035"/>
    <w:rsid w:val="00753239"/>
    <w:rsid w:val="00753BB6"/>
    <w:rsid w:val="00753E11"/>
    <w:rsid w:val="00753EBA"/>
    <w:rsid w:val="007548E0"/>
    <w:rsid w:val="00754BFD"/>
    <w:rsid w:val="00755043"/>
    <w:rsid w:val="00755319"/>
    <w:rsid w:val="00755859"/>
    <w:rsid w:val="0075594E"/>
    <w:rsid w:val="00756A61"/>
    <w:rsid w:val="0075716A"/>
    <w:rsid w:val="00757C0B"/>
    <w:rsid w:val="00760DBA"/>
    <w:rsid w:val="00760FBF"/>
    <w:rsid w:val="00761928"/>
    <w:rsid w:val="0076374E"/>
    <w:rsid w:val="00763BF5"/>
    <w:rsid w:val="00764FCB"/>
    <w:rsid w:val="00766F2C"/>
    <w:rsid w:val="007679BC"/>
    <w:rsid w:val="00767B79"/>
    <w:rsid w:val="00770061"/>
    <w:rsid w:val="0077032D"/>
    <w:rsid w:val="0077096C"/>
    <w:rsid w:val="00770CBE"/>
    <w:rsid w:val="00771103"/>
    <w:rsid w:val="00771497"/>
    <w:rsid w:val="00774288"/>
    <w:rsid w:val="0077459B"/>
    <w:rsid w:val="00774838"/>
    <w:rsid w:val="0077488A"/>
    <w:rsid w:val="007758B6"/>
    <w:rsid w:val="007772A4"/>
    <w:rsid w:val="00777DCF"/>
    <w:rsid w:val="007811B9"/>
    <w:rsid w:val="00782C5D"/>
    <w:rsid w:val="00783CD6"/>
    <w:rsid w:val="00784933"/>
    <w:rsid w:val="0078531E"/>
    <w:rsid w:val="00785DCF"/>
    <w:rsid w:val="00786101"/>
    <w:rsid w:val="007869D8"/>
    <w:rsid w:val="00786AB8"/>
    <w:rsid w:val="00786D58"/>
    <w:rsid w:val="00786E34"/>
    <w:rsid w:val="007872E3"/>
    <w:rsid w:val="00787368"/>
    <w:rsid w:val="00790BC8"/>
    <w:rsid w:val="0079105D"/>
    <w:rsid w:val="0079149D"/>
    <w:rsid w:val="007921CB"/>
    <w:rsid w:val="00793924"/>
    <w:rsid w:val="007940E5"/>
    <w:rsid w:val="0079419D"/>
    <w:rsid w:val="00794D7C"/>
    <w:rsid w:val="007951FB"/>
    <w:rsid w:val="00797AC8"/>
    <w:rsid w:val="00797E69"/>
    <w:rsid w:val="007A07B0"/>
    <w:rsid w:val="007A1C2B"/>
    <w:rsid w:val="007A21F4"/>
    <w:rsid w:val="007A24DB"/>
    <w:rsid w:val="007A3A5B"/>
    <w:rsid w:val="007A3E7E"/>
    <w:rsid w:val="007A44B9"/>
    <w:rsid w:val="007A4B93"/>
    <w:rsid w:val="007A4CEF"/>
    <w:rsid w:val="007A513B"/>
    <w:rsid w:val="007A5D55"/>
    <w:rsid w:val="007A6E01"/>
    <w:rsid w:val="007A7A9A"/>
    <w:rsid w:val="007A7BDF"/>
    <w:rsid w:val="007B00F1"/>
    <w:rsid w:val="007B01F3"/>
    <w:rsid w:val="007B06F0"/>
    <w:rsid w:val="007B1146"/>
    <w:rsid w:val="007B120A"/>
    <w:rsid w:val="007B1CDF"/>
    <w:rsid w:val="007B26B3"/>
    <w:rsid w:val="007B3065"/>
    <w:rsid w:val="007B3D00"/>
    <w:rsid w:val="007B4EA5"/>
    <w:rsid w:val="007B55E2"/>
    <w:rsid w:val="007B5A24"/>
    <w:rsid w:val="007B5FD7"/>
    <w:rsid w:val="007B71E1"/>
    <w:rsid w:val="007B77B3"/>
    <w:rsid w:val="007C034C"/>
    <w:rsid w:val="007C0855"/>
    <w:rsid w:val="007C16FE"/>
    <w:rsid w:val="007C23B0"/>
    <w:rsid w:val="007C2D67"/>
    <w:rsid w:val="007C31AB"/>
    <w:rsid w:val="007C3481"/>
    <w:rsid w:val="007C3A76"/>
    <w:rsid w:val="007C4F70"/>
    <w:rsid w:val="007C5140"/>
    <w:rsid w:val="007C6C6A"/>
    <w:rsid w:val="007C704A"/>
    <w:rsid w:val="007C71A6"/>
    <w:rsid w:val="007D0195"/>
    <w:rsid w:val="007D0627"/>
    <w:rsid w:val="007D2679"/>
    <w:rsid w:val="007D2BAB"/>
    <w:rsid w:val="007D47A8"/>
    <w:rsid w:val="007D6741"/>
    <w:rsid w:val="007E163E"/>
    <w:rsid w:val="007E4550"/>
    <w:rsid w:val="007E45E3"/>
    <w:rsid w:val="007E4CB3"/>
    <w:rsid w:val="007E5E84"/>
    <w:rsid w:val="007F20D4"/>
    <w:rsid w:val="007F2E3A"/>
    <w:rsid w:val="007F36E9"/>
    <w:rsid w:val="007F3EDB"/>
    <w:rsid w:val="007F3F7F"/>
    <w:rsid w:val="007F40B1"/>
    <w:rsid w:val="007F54F6"/>
    <w:rsid w:val="007F6AC6"/>
    <w:rsid w:val="007F74F6"/>
    <w:rsid w:val="008003F2"/>
    <w:rsid w:val="00800C36"/>
    <w:rsid w:val="008014F1"/>
    <w:rsid w:val="00801702"/>
    <w:rsid w:val="00802EA0"/>
    <w:rsid w:val="008045D8"/>
    <w:rsid w:val="008051BE"/>
    <w:rsid w:val="00805675"/>
    <w:rsid w:val="00805700"/>
    <w:rsid w:val="00807B14"/>
    <w:rsid w:val="00807B2B"/>
    <w:rsid w:val="008104F9"/>
    <w:rsid w:val="00811E0A"/>
    <w:rsid w:val="00812272"/>
    <w:rsid w:val="00813A81"/>
    <w:rsid w:val="008153B3"/>
    <w:rsid w:val="00815FC6"/>
    <w:rsid w:val="00816E9D"/>
    <w:rsid w:val="008218D8"/>
    <w:rsid w:val="00821C94"/>
    <w:rsid w:val="0082430E"/>
    <w:rsid w:val="00824637"/>
    <w:rsid w:val="008258FD"/>
    <w:rsid w:val="00825B6A"/>
    <w:rsid w:val="008261F8"/>
    <w:rsid w:val="00827013"/>
    <w:rsid w:val="00827297"/>
    <w:rsid w:val="00827D1C"/>
    <w:rsid w:val="00830DBB"/>
    <w:rsid w:val="00831F20"/>
    <w:rsid w:val="008327B0"/>
    <w:rsid w:val="00832A91"/>
    <w:rsid w:val="008338DC"/>
    <w:rsid w:val="00833A12"/>
    <w:rsid w:val="00833D7A"/>
    <w:rsid w:val="00835D60"/>
    <w:rsid w:val="00835F54"/>
    <w:rsid w:val="008370F4"/>
    <w:rsid w:val="0083747E"/>
    <w:rsid w:val="0083767D"/>
    <w:rsid w:val="0083768C"/>
    <w:rsid w:val="00837A25"/>
    <w:rsid w:val="008407CD"/>
    <w:rsid w:val="00840CB2"/>
    <w:rsid w:val="0084125A"/>
    <w:rsid w:val="00841ADC"/>
    <w:rsid w:val="00841B3E"/>
    <w:rsid w:val="00841E05"/>
    <w:rsid w:val="008430F9"/>
    <w:rsid w:val="008434E5"/>
    <w:rsid w:val="0084477C"/>
    <w:rsid w:val="008449B2"/>
    <w:rsid w:val="008456AC"/>
    <w:rsid w:val="00850969"/>
    <w:rsid w:val="008509B5"/>
    <w:rsid w:val="008542A2"/>
    <w:rsid w:val="0085448A"/>
    <w:rsid w:val="00855633"/>
    <w:rsid w:val="00860164"/>
    <w:rsid w:val="0086233F"/>
    <w:rsid w:val="00864A3F"/>
    <w:rsid w:val="0086521B"/>
    <w:rsid w:val="00865C9D"/>
    <w:rsid w:val="008661EC"/>
    <w:rsid w:val="0086652A"/>
    <w:rsid w:val="00866F79"/>
    <w:rsid w:val="00867319"/>
    <w:rsid w:val="0086740B"/>
    <w:rsid w:val="00871819"/>
    <w:rsid w:val="00871CC8"/>
    <w:rsid w:val="00873132"/>
    <w:rsid w:val="00874922"/>
    <w:rsid w:val="008763D1"/>
    <w:rsid w:val="00877582"/>
    <w:rsid w:val="00877A43"/>
    <w:rsid w:val="00881620"/>
    <w:rsid w:val="00885376"/>
    <w:rsid w:val="00885A81"/>
    <w:rsid w:val="008866B3"/>
    <w:rsid w:val="00890857"/>
    <w:rsid w:val="0089114B"/>
    <w:rsid w:val="00892156"/>
    <w:rsid w:val="008921AB"/>
    <w:rsid w:val="00892339"/>
    <w:rsid w:val="008927F7"/>
    <w:rsid w:val="00892CD6"/>
    <w:rsid w:val="00892E4C"/>
    <w:rsid w:val="00892F68"/>
    <w:rsid w:val="00896DA6"/>
    <w:rsid w:val="00897D35"/>
    <w:rsid w:val="008A05EE"/>
    <w:rsid w:val="008A06E8"/>
    <w:rsid w:val="008A106E"/>
    <w:rsid w:val="008A24C8"/>
    <w:rsid w:val="008A2782"/>
    <w:rsid w:val="008A51E0"/>
    <w:rsid w:val="008A5C52"/>
    <w:rsid w:val="008A5CC2"/>
    <w:rsid w:val="008A6100"/>
    <w:rsid w:val="008A6120"/>
    <w:rsid w:val="008A68B8"/>
    <w:rsid w:val="008A6C1B"/>
    <w:rsid w:val="008A7585"/>
    <w:rsid w:val="008A7C61"/>
    <w:rsid w:val="008B0029"/>
    <w:rsid w:val="008B0055"/>
    <w:rsid w:val="008B04EC"/>
    <w:rsid w:val="008B05B3"/>
    <w:rsid w:val="008B0846"/>
    <w:rsid w:val="008B0E12"/>
    <w:rsid w:val="008B1511"/>
    <w:rsid w:val="008B1E41"/>
    <w:rsid w:val="008B48F5"/>
    <w:rsid w:val="008B5981"/>
    <w:rsid w:val="008B68A3"/>
    <w:rsid w:val="008B6D1A"/>
    <w:rsid w:val="008B73B1"/>
    <w:rsid w:val="008B742B"/>
    <w:rsid w:val="008C0917"/>
    <w:rsid w:val="008C1212"/>
    <w:rsid w:val="008C1512"/>
    <w:rsid w:val="008C1ECA"/>
    <w:rsid w:val="008C2A1C"/>
    <w:rsid w:val="008C7032"/>
    <w:rsid w:val="008C791F"/>
    <w:rsid w:val="008D0968"/>
    <w:rsid w:val="008D3E40"/>
    <w:rsid w:val="008D54FE"/>
    <w:rsid w:val="008D587E"/>
    <w:rsid w:val="008D61D1"/>
    <w:rsid w:val="008D66DA"/>
    <w:rsid w:val="008D7A18"/>
    <w:rsid w:val="008D7DF3"/>
    <w:rsid w:val="008E038C"/>
    <w:rsid w:val="008E145A"/>
    <w:rsid w:val="008E1772"/>
    <w:rsid w:val="008E3214"/>
    <w:rsid w:val="008E39C0"/>
    <w:rsid w:val="008E3F07"/>
    <w:rsid w:val="008E4120"/>
    <w:rsid w:val="008E4D95"/>
    <w:rsid w:val="008E519F"/>
    <w:rsid w:val="008E5DDF"/>
    <w:rsid w:val="008E626E"/>
    <w:rsid w:val="008E6467"/>
    <w:rsid w:val="008E6894"/>
    <w:rsid w:val="008E689C"/>
    <w:rsid w:val="008E6903"/>
    <w:rsid w:val="008E710C"/>
    <w:rsid w:val="008F1CCE"/>
    <w:rsid w:val="008F21B1"/>
    <w:rsid w:val="008F3852"/>
    <w:rsid w:val="008F4532"/>
    <w:rsid w:val="008F4B6C"/>
    <w:rsid w:val="008F6861"/>
    <w:rsid w:val="008F6F61"/>
    <w:rsid w:val="008F7497"/>
    <w:rsid w:val="008F7A28"/>
    <w:rsid w:val="009015AA"/>
    <w:rsid w:val="00901FBA"/>
    <w:rsid w:val="009026EE"/>
    <w:rsid w:val="00902AE1"/>
    <w:rsid w:val="00902F4A"/>
    <w:rsid w:val="0090377E"/>
    <w:rsid w:val="00903FCD"/>
    <w:rsid w:val="00904C47"/>
    <w:rsid w:val="00904EFB"/>
    <w:rsid w:val="00905282"/>
    <w:rsid w:val="0090573F"/>
    <w:rsid w:val="00905AE2"/>
    <w:rsid w:val="00906243"/>
    <w:rsid w:val="00906A39"/>
    <w:rsid w:val="009104E4"/>
    <w:rsid w:val="00912E0C"/>
    <w:rsid w:val="009132F7"/>
    <w:rsid w:val="0091433D"/>
    <w:rsid w:val="0091531A"/>
    <w:rsid w:val="00916C71"/>
    <w:rsid w:val="00917126"/>
    <w:rsid w:val="00920D0A"/>
    <w:rsid w:val="00921747"/>
    <w:rsid w:val="00921CC3"/>
    <w:rsid w:val="0092203A"/>
    <w:rsid w:val="00922679"/>
    <w:rsid w:val="0092280A"/>
    <w:rsid w:val="009228ED"/>
    <w:rsid w:val="00923BCE"/>
    <w:rsid w:val="0092444D"/>
    <w:rsid w:val="00924A0C"/>
    <w:rsid w:val="00924B17"/>
    <w:rsid w:val="00924C53"/>
    <w:rsid w:val="00925189"/>
    <w:rsid w:val="00925296"/>
    <w:rsid w:val="00925847"/>
    <w:rsid w:val="00926BAB"/>
    <w:rsid w:val="00927C16"/>
    <w:rsid w:val="00930C1A"/>
    <w:rsid w:val="00932D67"/>
    <w:rsid w:val="00933395"/>
    <w:rsid w:val="00933BBE"/>
    <w:rsid w:val="00936E61"/>
    <w:rsid w:val="0093742A"/>
    <w:rsid w:val="00937550"/>
    <w:rsid w:val="00940683"/>
    <w:rsid w:val="00940A48"/>
    <w:rsid w:val="009418F7"/>
    <w:rsid w:val="009419E4"/>
    <w:rsid w:val="00941D43"/>
    <w:rsid w:val="00942146"/>
    <w:rsid w:val="0094225D"/>
    <w:rsid w:val="009426D1"/>
    <w:rsid w:val="009434E2"/>
    <w:rsid w:val="00943CCC"/>
    <w:rsid w:val="0094771A"/>
    <w:rsid w:val="00947B05"/>
    <w:rsid w:val="00950C94"/>
    <w:rsid w:val="00954239"/>
    <w:rsid w:val="00954950"/>
    <w:rsid w:val="009559F6"/>
    <w:rsid w:val="00956377"/>
    <w:rsid w:val="00956465"/>
    <w:rsid w:val="009568CA"/>
    <w:rsid w:val="009571FF"/>
    <w:rsid w:val="00957A6B"/>
    <w:rsid w:val="00957EC6"/>
    <w:rsid w:val="00960661"/>
    <w:rsid w:val="00961AB6"/>
    <w:rsid w:val="009626AF"/>
    <w:rsid w:val="00963302"/>
    <w:rsid w:val="0096773E"/>
    <w:rsid w:val="009679D5"/>
    <w:rsid w:val="00970661"/>
    <w:rsid w:val="00971754"/>
    <w:rsid w:val="00971E46"/>
    <w:rsid w:val="00974D58"/>
    <w:rsid w:val="009752DD"/>
    <w:rsid w:val="009775CE"/>
    <w:rsid w:val="00977A5F"/>
    <w:rsid w:val="00977E39"/>
    <w:rsid w:val="00980798"/>
    <w:rsid w:val="00980AD4"/>
    <w:rsid w:val="00981A6E"/>
    <w:rsid w:val="00983719"/>
    <w:rsid w:val="00985588"/>
    <w:rsid w:val="00986416"/>
    <w:rsid w:val="00987B19"/>
    <w:rsid w:val="00987F27"/>
    <w:rsid w:val="00990AD3"/>
    <w:rsid w:val="00991265"/>
    <w:rsid w:val="009914A7"/>
    <w:rsid w:val="009914EE"/>
    <w:rsid w:val="00992414"/>
    <w:rsid w:val="00992A0A"/>
    <w:rsid w:val="00993161"/>
    <w:rsid w:val="0099319D"/>
    <w:rsid w:val="00993A1C"/>
    <w:rsid w:val="0099417E"/>
    <w:rsid w:val="00994F5C"/>
    <w:rsid w:val="00995684"/>
    <w:rsid w:val="00995FEB"/>
    <w:rsid w:val="00997555"/>
    <w:rsid w:val="009A1955"/>
    <w:rsid w:val="009A27CC"/>
    <w:rsid w:val="009A2A28"/>
    <w:rsid w:val="009A3A43"/>
    <w:rsid w:val="009A4BDA"/>
    <w:rsid w:val="009A6C63"/>
    <w:rsid w:val="009A6F95"/>
    <w:rsid w:val="009A74E8"/>
    <w:rsid w:val="009B129D"/>
    <w:rsid w:val="009B299F"/>
    <w:rsid w:val="009B3077"/>
    <w:rsid w:val="009B3BD3"/>
    <w:rsid w:val="009C06FD"/>
    <w:rsid w:val="009C61DB"/>
    <w:rsid w:val="009C6691"/>
    <w:rsid w:val="009C76D7"/>
    <w:rsid w:val="009C79FE"/>
    <w:rsid w:val="009D02BE"/>
    <w:rsid w:val="009D1200"/>
    <w:rsid w:val="009D25FE"/>
    <w:rsid w:val="009D2633"/>
    <w:rsid w:val="009D2A19"/>
    <w:rsid w:val="009D2B4E"/>
    <w:rsid w:val="009D3BB5"/>
    <w:rsid w:val="009D4111"/>
    <w:rsid w:val="009D4456"/>
    <w:rsid w:val="009D4CA0"/>
    <w:rsid w:val="009D4F34"/>
    <w:rsid w:val="009E1D0F"/>
    <w:rsid w:val="009E1E1D"/>
    <w:rsid w:val="009E1F23"/>
    <w:rsid w:val="009E5C2E"/>
    <w:rsid w:val="009E62C9"/>
    <w:rsid w:val="009F1A5A"/>
    <w:rsid w:val="009F2606"/>
    <w:rsid w:val="009F3123"/>
    <w:rsid w:val="009F328D"/>
    <w:rsid w:val="009F3C10"/>
    <w:rsid w:val="009F5AB6"/>
    <w:rsid w:val="009F5D61"/>
    <w:rsid w:val="009F6534"/>
    <w:rsid w:val="009F6D4D"/>
    <w:rsid w:val="009F76C8"/>
    <w:rsid w:val="009F7972"/>
    <w:rsid w:val="009F7BBC"/>
    <w:rsid w:val="00A0187F"/>
    <w:rsid w:val="00A025D4"/>
    <w:rsid w:val="00A045DA"/>
    <w:rsid w:val="00A06E58"/>
    <w:rsid w:val="00A108D1"/>
    <w:rsid w:val="00A11D1C"/>
    <w:rsid w:val="00A11DA8"/>
    <w:rsid w:val="00A125BD"/>
    <w:rsid w:val="00A12945"/>
    <w:rsid w:val="00A14891"/>
    <w:rsid w:val="00A14A7D"/>
    <w:rsid w:val="00A1518F"/>
    <w:rsid w:val="00A174C3"/>
    <w:rsid w:val="00A2027D"/>
    <w:rsid w:val="00A2348D"/>
    <w:rsid w:val="00A23E76"/>
    <w:rsid w:val="00A24E51"/>
    <w:rsid w:val="00A24F6A"/>
    <w:rsid w:val="00A255D2"/>
    <w:rsid w:val="00A260AE"/>
    <w:rsid w:val="00A261F7"/>
    <w:rsid w:val="00A26360"/>
    <w:rsid w:val="00A26666"/>
    <w:rsid w:val="00A26E42"/>
    <w:rsid w:val="00A27924"/>
    <w:rsid w:val="00A309E3"/>
    <w:rsid w:val="00A31D6F"/>
    <w:rsid w:val="00A3294D"/>
    <w:rsid w:val="00A32AB8"/>
    <w:rsid w:val="00A331E9"/>
    <w:rsid w:val="00A33573"/>
    <w:rsid w:val="00A368F1"/>
    <w:rsid w:val="00A36F95"/>
    <w:rsid w:val="00A3757D"/>
    <w:rsid w:val="00A37BA0"/>
    <w:rsid w:val="00A404E4"/>
    <w:rsid w:val="00A40CCB"/>
    <w:rsid w:val="00A42AD9"/>
    <w:rsid w:val="00A42FDD"/>
    <w:rsid w:val="00A43E03"/>
    <w:rsid w:val="00A44D91"/>
    <w:rsid w:val="00A453F4"/>
    <w:rsid w:val="00A45953"/>
    <w:rsid w:val="00A46449"/>
    <w:rsid w:val="00A46A92"/>
    <w:rsid w:val="00A46B14"/>
    <w:rsid w:val="00A47B30"/>
    <w:rsid w:val="00A47E8B"/>
    <w:rsid w:val="00A520C6"/>
    <w:rsid w:val="00A531FB"/>
    <w:rsid w:val="00A533CA"/>
    <w:rsid w:val="00A53D18"/>
    <w:rsid w:val="00A546DE"/>
    <w:rsid w:val="00A54CEF"/>
    <w:rsid w:val="00A55AB7"/>
    <w:rsid w:val="00A57DF1"/>
    <w:rsid w:val="00A6393D"/>
    <w:rsid w:val="00A64E77"/>
    <w:rsid w:val="00A655A8"/>
    <w:rsid w:val="00A657E2"/>
    <w:rsid w:val="00A65A17"/>
    <w:rsid w:val="00A6641B"/>
    <w:rsid w:val="00A67026"/>
    <w:rsid w:val="00A67B69"/>
    <w:rsid w:val="00A70044"/>
    <w:rsid w:val="00A7021E"/>
    <w:rsid w:val="00A71D88"/>
    <w:rsid w:val="00A729AE"/>
    <w:rsid w:val="00A72ABF"/>
    <w:rsid w:val="00A735D1"/>
    <w:rsid w:val="00A73EF3"/>
    <w:rsid w:val="00A74861"/>
    <w:rsid w:val="00A75168"/>
    <w:rsid w:val="00A75FCE"/>
    <w:rsid w:val="00A77EE8"/>
    <w:rsid w:val="00A80699"/>
    <w:rsid w:val="00A82937"/>
    <w:rsid w:val="00A82FA5"/>
    <w:rsid w:val="00A83590"/>
    <w:rsid w:val="00A83D46"/>
    <w:rsid w:val="00A84B74"/>
    <w:rsid w:val="00A909D4"/>
    <w:rsid w:val="00A90D3C"/>
    <w:rsid w:val="00A917E1"/>
    <w:rsid w:val="00A91977"/>
    <w:rsid w:val="00A92AAE"/>
    <w:rsid w:val="00A93499"/>
    <w:rsid w:val="00A934BD"/>
    <w:rsid w:val="00A959FC"/>
    <w:rsid w:val="00A96584"/>
    <w:rsid w:val="00A971BD"/>
    <w:rsid w:val="00AA08F7"/>
    <w:rsid w:val="00AA0E31"/>
    <w:rsid w:val="00AA1C43"/>
    <w:rsid w:val="00AA21C3"/>
    <w:rsid w:val="00AA2582"/>
    <w:rsid w:val="00AA3DA5"/>
    <w:rsid w:val="00AA4356"/>
    <w:rsid w:val="00AA4446"/>
    <w:rsid w:val="00AA4B9F"/>
    <w:rsid w:val="00AA60EE"/>
    <w:rsid w:val="00AA6394"/>
    <w:rsid w:val="00AB2193"/>
    <w:rsid w:val="00AB33B2"/>
    <w:rsid w:val="00AB3FE5"/>
    <w:rsid w:val="00AB4B1A"/>
    <w:rsid w:val="00AB73CE"/>
    <w:rsid w:val="00AC11DE"/>
    <w:rsid w:val="00AC1827"/>
    <w:rsid w:val="00AC3321"/>
    <w:rsid w:val="00AC4788"/>
    <w:rsid w:val="00AC6BEE"/>
    <w:rsid w:val="00AC7FC7"/>
    <w:rsid w:val="00AD0553"/>
    <w:rsid w:val="00AD0899"/>
    <w:rsid w:val="00AD0D3F"/>
    <w:rsid w:val="00AD10EA"/>
    <w:rsid w:val="00AD3FBE"/>
    <w:rsid w:val="00AD4D88"/>
    <w:rsid w:val="00AD5239"/>
    <w:rsid w:val="00AD5FDA"/>
    <w:rsid w:val="00AD64A5"/>
    <w:rsid w:val="00AD6925"/>
    <w:rsid w:val="00AD72BE"/>
    <w:rsid w:val="00AE011A"/>
    <w:rsid w:val="00AE1C9B"/>
    <w:rsid w:val="00AE3795"/>
    <w:rsid w:val="00AE4FBF"/>
    <w:rsid w:val="00AE73E1"/>
    <w:rsid w:val="00AF0F5E"/>
    <w:rsid w:val="00AF1DA3"/>
    <w:rsid w:val="00AF248C"/>
    <w:rsid w:val="00AF3348"/>
    <w:rsid w:val="00AF5AC2"/>
    <w:rsid w:val="00AF7241"/>
    <w:rsid w:val="00AF73DC"/>
    <w:rsid w:val="00AF7AB6"/>
    <w:rsid w:val="00AF7EF3"/>
    <w:rsid w:val="00B00CF6"/>
    <w:rsid w:val="00B02244"/>
    <w:rsid w:val="00B03F48"/>
    <w:rsid w:val="00B04153"/>
    <w:rsid w:val="00B069FC"/>
    <w:rsid w:val="00B07483"/>
    <w:rsid w:val="00B074FF"/>
    <w:rsid w:val="00B0796D"/>
    <w:rsid w:val="00B10614"/>
    <w:rsid w:val="00B1093B"/>
    <w:rsid w:val="00B11763"/>
    <w:rsid w:val="00B11AAD"/>
    <w:rsid w:val="00B11BDB"/>
    <w:rsid w:val="00B140CC"/>
    <w:rsid w:val="00B15C0F"/>
    <w:rsid w:val="00B15E14"/>
    <w:rsid w:val="00B17166"/>
    <w:rsid w:val="00B174B1"/>
    <w:rsid w:val="00B178E9"/>
    <w:rsid w:val="00B2122A"/>
    <w:rsid w:val="00B21295"/>
    <w:rsid w:val="00B213C0"/>
    <w:rsid w:val="00B215C2"/>
    <w:rsid w:val="00B23135"/>
    <w:rsid w:val="00B231E3"/>
    <w:rsid w:val="00B233A9"/>
    <w:rsid w:val="00B23D7C"/>
    <w:rsid w:val="00B23E25"/>
    <w:rsid w:val="00B23EE1"/>
    <w:rsid w:val="00B24963"/>
    <w:rsid w:val="00B24FEE"/>
    <w:rsid w:val="00B251A2"/>
    <w:rsid w:val="00B2625D"/>
    <w:rsid w:val="00B272B9"/>
    <w:rsid w:val="00B30499"/>
    <w:rsid w:val="00B3071E"/>
    <w:rsid w:val="00B33DFE"/>
    <w:rsid w:val="00B3467C"/>
    <w:rsid w:val="00B357A3"/>
    <w:rsid w:val="00B357DA"/>
    <w:rsid w:val="00B35FC0"/>
    <w:rsid w:val="00B435CC"/>
    <w:rsid w:val="00B43A98"/>
    <w:rsid w:val="00B445E1"/>
    <w:rsid w:val="00B44C4A"/>
    <w:rsid w:val="00B44CDF"/>
    <w:rsid w:val="00B459DB"/>
    <w:rsid w:val="00B46DA4"/>
    <w:rsid w:val="00B47FED"/>
    <w:rsid w:val="00B5126A"/>
    <w:rsid w:val="00B52220"/>
    <w:rsid w:val="00B52874"/>
    <w:rsid w:val="00B52D12"/>
    <w:rsid w:val="00B5479D"/>
    <w:rsid w:val="00B549ED"/>
    <w:rsid w:val="00B55264"/>
    <w:rsid w:val="00B56365"/>
    <w:rsid w:val="00B56575"/>
    <w:rsid w:val="00B56AA5"/>
    <w:rsid w:val="00B572FB"/>
    <w:rsid w:val="00B57BED"/>
    <w:rsid w:val="00B60825"/>
    <w:rsid w:val="00B62CA8"/>
    <w:rsid w:val="00B64618"/>
    <w:rsid w:val="00B65331"/>
    <w:rsid w:val="00B66857"/>
    <w:rsid w:val="00B66A1A"/>
    <w:rsid w:val="00B66B1E"/>
    <w:rsid w:val="00B67339"/>
    <w:rsid w:val="00B6773D"/>
    <w:rsid w:val="00B7026C"/>
    <w:rsid w:val="00B70DA8"/>
    <w:rsid w:val="00B70E0A"/>
    <w:rsid w:val="00B71F13"/>
    <w:rsid w:val="00B7398D"/>
    <w:rsid w:val="00B74895"/>
    <w:rsid w:val="00B751A3"/>
    <w:rsid w:val="00B757AF"/>
    <w:rsid w:val="00B761C8"/>
    <w:rsid w:val="00B762B9"/>
    <w:rsid w:val="00B76849"/>
    <w:rsid w:val="00B76C6B"/>
    <w:rsid w:val="00B77617"/>
    <w:rsid w:val="00B77699"/>
    <w:rsid w:val="00B77B84"/>
    <w:rsid w:val="00B77F91"/>
    <w:rsid w:val="00B809C7"/>
    <w:rsid w:val="00B82BFC"/>
    <w:rsid w:val="00B83583"/>
    <w:rsid w:val="00B85B2F"/>
    <w:rsid w:val="00B87D2C"/>
    <w:rsid w:val="00B92BEA"/>
    <w:rsid w:val="00B92EFB"/>
    <w:rsid w:val="00B93E22"/>
    <w:rsid w:val="00B95321"/>
    <w:rsid w:val="00B97A00"/>
    <w:rsid w:val="00B97C81"/>
    <w:rsid w:val="00BA0074"/>
    <w:rsid w:val="00BA06F2"/>
    <w:rsid w:val="00BA0E30"/>
    <w:rsid w:val="00BA0F06"/>
    <w:rsid w:val="00BA1F77"/>
    <w:rsid w:val="00BA1FC5"/>
    <w:rsid w:val="00BA1FDF"/>
    <w:rsid w:val="00BA3AC5"/>
    <w:rsid w:val="00BA6214"/>
    <w:rsid w:val="00BA6B48"/>
    <w:rsid w:val="00BA70C8"/>
    <w:rsid w:val="00BB02F8"/>
    <w:rsid w:val="00BB13E5"/>
    <w:rsid w:val="00BB185B"/>
    <w:rsid w:val="00BB273F"/>
    <w:rsid w:val="00BB277B"/>
    <w:rsid w:val="00BB2BA2"/>
    <w:rsid w:val="00BB367C"/>
    <w:rsid w:val="00BB3FD6"/>
    <w:rsid w:val="00BB4360"/>
    <w:rsid w:val="00BB437F"/>
    <w:rsid w:val="00BB4ACA"/>
    <w:rsid w:val="00BB55F7"/>
    <w:rsid w:val="00BB5BA7"/>
    <w:rsid w:val="00BB5C5D"/>
    <w:rsid w:val="00BB5C8B"/>
    <w:rsid w:val="00BB63E3"/>
    <w:rsid w:val="00BB7CF3"/>
    <w:rsid w:val="00BB7EC7"/>
    <w:rsid w:val="00BC0DA0"/>
    <w:rsid w:val="00BC2293"/>
    <w:rsid w:val="00BC3B27"/>
    <w:rsid w:val="00BC4C26"/>
    <w:rsid w:val="00BC50D0"/>
    <w:rsid w:val="00BC5A19"/>
    <w:rsid w:val="00BC5CD1"/>
    <w:rsid w:val="00BC5EFB"/>
    <w:rsid w:val="00BD07FB"/>
    <w:rsid w:val="00BD2643"/>
    <w:rsid w:val="00BD2BDE"/>
    <w:rsid w:val="00BD46E4"/>
    <w:rsid w:val="00BD54EC"/>
    <w:rsid w:val="00BD757B"/>
    <w:rsid w:val="00BE0D4A"/>
    <w:rsid w:val="00BE0E68"/>
    <w:rsid w:val="00BE1B50"/>
    <w:rsid w:val="00BE20AC"/>
    <w:rsid w:val="00BE29EC"/>
    <w:rsid w:val="00BE3964"/>
    <w:rsid w:val="00BE4234"/>
    <w:rsid w:val="00BE49F5"/>
    <w:rsid w:val="00BE4D27"/>
    <w:rsid w:val="00BE5DD5"/>
    <w:rsid w:val="00BE63E2"/>
    <w:rsid w:val="00BE760D"/>
    <w:rsid w:val="00BF0B08"/>
    <w:rsid w:val="00BF1840"/>
    <w:rsid w:val="00BF1CC9"/>
    <w:rsid w:val="00BF1DF3"/>
    <w:rsid w:val="00BF211D"/>
    <w:rsid w:val="00BF3590"/>
    <w:rsid w:val="00BF3D2A"/>
    <w:rsid w:val="00BF4B55"/>
    <w:rsid w:val="00BF58A8"/>
    <w:rsid w:val="00BF5C7A"/>
    <w:rsid w:val="00BF649B"/>
    <w:rsid w:val="00BF64ED"/>
    <w:rsid w:val="00BF6974"/>
    <w:rsid w:val="00BF6F09"/>
    <w:rsid w:val="00BF70EF"/>
    <w:rsid w:val="00BF71C0"/>
    <w:rsid w:val="00BF71D8"/>
    <w:rsid w:val="00BF7201"/>
    <w:rsid w:val="00C018F1"/>
    <w:rsid w:val="00C02F69"/>
    <w:rsid w:val="00C03B44"/>
    <w:rsid w:val="00C0424F"/>
    <w:rsid w:val="00C0470B"/>
    <w:rsid w:val="00C04934"/>
    <w:rsid w:val="00C04B80"/>
    <w:rsid w:val="00C05C11"/>
    <w:rsid w:val="00C062C4"/>
    <w:rsid w:val="00C07203"/>
    <w:rsid w:val="00C07645"/>
    <w:rsid w:val="00C07948"/>
    <w:rsid w:val="00C12991"/>
    <w:rsid w:val="00C135CC"/>
    <w:rsid w:val="00C13B7F"/>
    <w:rsid w:val="00C14BEE"/>
    <w:rsid w:val="00C15369"/>
    <w:rsid w:val="00C20DCB"/>
    <w:rsid w:val="00C2184A"/>
    <w:rsid w:val="00C2323D"/>
    <w:rsid w:val="00C241E9"/>
    <w:rsid w:val="00C252F4"/>
    <w:rsid w:val="00C256DC"/>
    <w:rsid w:val="00C3303B"/>
    <w:rsid w:val="00C33418"/>
    <w:rsid w:val="00C33687"/>
    <w:rsid w:val="00C34F23"/>
    <w:rsid w:val="00C35009"/>
    <w:rsid w:val="00C36EF3"/>
    <w:rsid w:val="00C423CF"/>
    <w:rsid w:val="00C43283"/>
    <w:rsid w:val="00C43DE2"/>
    <w:rsid w:val="00C43E11"/>
    <w:rsid w:val="00C44AB2"/>
    <w:rsid w:val="00C52CB9"/>
    <w:rsid w:val="00C53113"/>
    <w:rsid w:val="00C54C98"/>
    <w:rsid w:val="00C54E41"/>
    <w:rsid w:val="00C5639C"/>
    <w:rsid w:val="00C57C03"/>
    <w:rsid w:val="00C60533"/>
    <w:rsid w:val="00C60A32"/>
    <w:rsid w:val="00C60C01"/>
    <w:rsid w:val="00C60C84"/>
    <w:rsid w:val="00C64711"/>
    <w:rsid w:val="00C64F41"/>
    <w:rsid w:val="00C650CF"/>
    <w:rsid w:val="00C650D6"/>
    <w:rsid w:val="00C65FE5"/>
    <w:rsid w:val="00C66030"/>
    <w:rsid w:val="00C66196"/>
    <w:rsid w:val="00C6710E"/>
    <w:rsid w:val="00C676DF"/>
    <w:rsid w:val="00C70794"/>
    <w:rsid w:val="00C70DCE"/>
    <w:rsid w:val="00C721E2"/>
    <w:rsid w:val="00C766A2"/>
    <w:rsid w:val="00C76CE6"/>
    <w:rsid w:val="00C77EF3"/>
    <w:rsid w:val="00C8016A"/>
    <w:rsid w:val="00C8067E"/>
    <w:rsid w:val="00C81A4E"/>
    <w:rsid w:val="00C83C23"/>
    <w:rsid w:val="00C84865"/>
    <w:rsid w:val="00C86947"/>
    <w:rsid w:val="00C877BE"/>
    <w:rsid w:val="00C90604"/>
    <w:rsid w:val="00C90D77"/>
    <w:rsid w:val="00C9346A"/>
    <w:rsid w:val="00C94189"/>
    <w:rsid w:val="00C946F3"/>
    <w:rsid w:val="00C94891"/>
    <w:rsid w:val="00C957A4"/>
    <w:rsid w:val="00C95902"/>
    <w:rsid w:val="00C96DE1"/>
    <w:rsid w:val="00C97CC7"/>
    <w:rsid w:val="00CA01C5"/>
    <w:rsid w:val="00CA02D1"/>
    <w:rsid w:val="00CA06CE"/>
    <w:rsid w:val="00CA0D55"/>
    <w:rsid w:val="00CA0F4D"/>
    <w:rsid w:val="00CA1304"/>
    <w:rsid w:val="00CA1723"/>
    <w:rsid w:val="00CA20C5"/>
    <w:rsid w:val="00CA2678"/>
    <w:rsid w:val="00CA2946"/>
    <w:rsid w:val="00CA3A8E"/>
    <w:rsid w:val="00CA4BC4"/>
    <w:rsid w:val="00CA5FB8"/>
    <w:rsid w:val="00CA69C7"/>
    <w:rsid w:val="00CA7539"/>
    <w:rsid w:val="00CA7770"/>
    <w:rsid w:val="00CB0039"/>
    <w:rsid w:val="00CB083F"/>
    <w:rsid w:val="00CB0D42"/>
    <w:rsid w:val="00CB26F9"/>
    <w:rsid w:val="00CB3049"/>
    <w:rsid w:val="00CB34A9"/>
    <w:rsid w:val="00CB38D5"/>
    <w:rsid w:val="00CB4883"/>
    <w:rsid w:val="00CB5408"/>
    <w:rsid w:val="00CB5FA1"/>
    <w:rsid w:val="00CB6633"/>
    <w:rsid w:val="00CB6832"/>
    <w:rsid w:val="00CB732C"/>
    <w:rsid w:val="00CC28B0"/>
    <w:rsid w:val="00CC2A75"/>
    <w:rsid w:val="00CC2AA4"/>
    <w:rsid w:val="00CC2C0B"/>
    <w:rsid w:val="00CC4829"/>
    <w:rsid w:val="00CD0E5D"/>
    <w:rsid w:val="00CD30D7"/>
    <w:rsid w:val="00CD4051"/>
    <w:rsid w:val="00CD4730"/>
    <w:rsid w:val="00CD5BCD"/>
    <w:rsid w:val="00CD7C7D"/>
    <w:rsid w:val="00CE1667"/>
    <w:rsid w:val="00CE2E88"/>
    <w:rsid w:val="00CE31AC"/>
    <w:rsid w:val="00CE35CB"/>
    <w:rsid w:val="00CE3E9E"/>
    <w:rsid w:val="00CE4681"/>
    <w:rsid w:val="00CE4AAB"/>
    <w:rsid w:val="00CE6E43"/>
    <w:rsid w:val="00CF077D"/>
    <w:rsid w:val="00CF154F"/>
    <w:rsid w:val="00CF297A"/>
    <w:rsid w:val="00CF4919"/>
    <w:rsid w:val="00CF5237"/>
    <w:rsid w:val="00CF5E01"/>
    <w:rsid w:val="00CF6CB2"/>
    <w:rsid w:val="00CF713F"/>
    <w:rsid w:val="00D01304"/>
    <w:rsid w:val="00D01E5F"/>
    <w:rsid w:val="00D026BB"/>
    <w:rsid w:val="00D02D1C"/>
    <w:rsid w:val="00D03B11"/>
    <w:rsid w:val="00D03C95"/>
    <w:rsid w:val="00D058A7"/>
    <w:rsid w:val="00D0595B"/>
    <w:rsid w:val="00D05CB8"/>
    <w:rsid w:val="00D062A2"/>
    <w:rsid w:val="00D06A10"/>
    <w:rsid w:val="00D077B9"/>
    <w:rsid w:val="00D07D14"/>
    <w:rsid w:val="00D10CA7"/>
    <w:rsid w:val="00D119DE"/>
    <w:rsid w:val="00D12AA9"/>
    <w:rsid w:val="00D12B3C"/>
    <w:rsid w:val="00D13267"/>
    <w:rsid w:val="00D1427A"/>
    <w:rsid w:val="00D15719"/>
    <w:rsid w:val="00D1653A"/>
    <w:rsid w:val="00D20174"/>
    <w:rsid w:val="00D221F8"/>
    <w:rsid w:val="00D22D8E"/>
    <w:rsid w:val="00D23C67"/>
    <w:rsid w:val="00D23D84"/>
    <w:rsid w:val="00D253B4"/>
    <w:rsid w:val="00D2719A"/>
    <w:rsid w:val="00D279A3"/>
    <w:rsid w:val="00D30449"/>
    <w:rsid w:val="00D304FD"/>
    <w:rsid w:val="00D30610"/>
    <w:rsid w:val="00D30A31"/>
    <w:rsid w:val="00D333AF"/>
    <w:rsid w:val="00D340EF"/>
    <w:rsid w:val="00D343BA"/>
    <w:rsid w:val="00D36442"/>
    <w:rsid w:val="00D367ED"/>
    <w:rsid w:val="00D370AB"/>
    <w:rsid w:val="00D37A02"/>
    <w:rsid w:val="00D40F43"/>
    <w:rsid w:val="00D415DA"/>
    <w:rsid w:val="00D42CC0"/>
    <w:rsid w:val="00D433C1"/>
    <w:rsid w:val="00D4357F"/>
    <w:rsid w:val="00D447C4"/>
    <w:rsid w:val="00D453D1"/>
    <w:rsid w:val="00D45A5E"/>
    <w:rsid w:val="00D50907"/>
    <w:rsid w:val="00D519C1"/>
    <w:rsid w:val="00D52EAF"/>
    <w:rsid w:val="00D52ECD"/>
    <w:rsid w:val="00D53376"/>
    <w:rsid w:val="00D542F3"/>
    <w:rsid w:val="00D56778"/>
    <w:rsid w:val="00D5747C"/>
    <w:rsid w:val="00D604C6"/>
    <w:rsid w:val="00D61785"/>
    <w:rsid w:val="00D620A3"/>
    <w:rsid w:val="00D620F5"/>
    <w:rsid w:val="00D62F89"/>
    <w:rsid w:val="00D63661"/>
    <w:rsid w:val="00D6434F"/>
    <w:rsid w:val="00D649BE"/>
    <w:rsid w:val="00D655B0"/>
    <w:rsid w:val="00D65788"/>
    <w:rsid w:val="00D667F9"/>
    <w:rsid w:val="00D66C4C"/>
    <w:rsid w:val="00D67AAD"/>
    <w:rsid w:val="00D67EBB"/>
    <w:rsid w:val="00D700E3"/>
    <w:rsid w:val="00D711B2"/>
    <w:rsid w:val="00D71C51"/>
    <w:rsid w:val="00D75465"/>
    <w:rsid w:val="00D75EEB"/>
    <w:rsid w:val="00D767F7"/>
    <w:rsid w:val="00D76931"/>
    <w:rsid w:val="00D7735E"/>
    <w:rsid w:val="00D77DAF"/>
    <w:rsid w:val="00D77F3D"/>
    <w:rsid w:val="00D80716"/>
    <w:rsid w:val="00D840B0"/>
    <w:rsid w:val="00D843D0"/>
    <w:rsid w:val="00D8652C"/>
    <w:rsid w:val="00D86670"/>
    <w:rsid w:val="00D86A6A"/>
    <w:rsid w:val="00D86D81"/>
    <w:rsid w:val="00D87A22"/>
    <w:rsid w:val="00D903AF"/>
    <w:rsid w:val="00D91427"/>
    <w:rsid w:val="00D9171B"/>
    <w:rsid w:val="00D91AAF"/>
    <w:rsid w:val="00D9419B"/>
    <w:rsid w:val="00D9479F"/>
    <w:rsid w:val="00D965D8"/>
    <w:rsid w:val="00D9671A"/>
    <w:rsid w:val="00D9767E"/>
    <w:rsid w:val="00D97743"/>
    <w:rsid w:val="00DA005C"/>
    <w:rsid w:val="00DA19B4"/>
    <w:rsid w:val="00DA3919"/>
    <w:rsid w:val="00DA523E"/>
    <w:rsid w:val="00DA5806"/>
    <w:rsid w:val="00DA5876"/>
    <w:rsid w:val="00DA6046"/>
    <w:rsid w:val="00DA6159"/>
    <w:rsid w:val="00DA6616"/>
    <w:rsid w:val="00DA6839"/>
    <w:rsid w:val="00DA71E1"/>
    <w:rsid w:val="00DA74F1"/>
    <w:rsid w:val="00DB3389"/>
    <w:rsid w:val="00DB3ED9"/>
    <w:rsid w:val="00DB4929"/>
    <w:rsid w:val="00DB561E"/>
    <w:rsid w:val="00DB60C8"/>
    <w:rsid w:val="00DB6B9D"/>
    <w:rsid w:val="00DB7923"/>
    <w:rsid w:val="00DC0539"/>
    <w:rsid w:val="00DC065A"/>
    <w:rsid w:val="00DC1F64"/>
    <w:rsid w:val="00DC2A47"/>
    <w:rsid w:val="00DC4C4C"/>
    <w:rsid w:val="00DC4CF2"/>
    <w:rsid w:val="00DC5B20"/>
    <w:rsid w:val="00DC6A1A"/>
    <w:rsid w:val="00DC6F5A"/>
    <w:rsid w:val="00DC7B44"/>
    <w:rsid w:val="00DD014E"/>
    <w:rsid w:val="00DD2337"/>
    <w:rsid w:val="00DD27DF"/>
    <w:rsid w:val="00DD487B"/>
    <w:rsid w:val="00DD5A0C"/>
    <w:rsid w:val="00DD5A23"/>
    <w:rsid w:val="00DD5A73"/>
    <w:rsid w:val="00DD604E"/>
    <w:rsid w:val="00DD6357"/>
    <w:rsid w:val="00DD654D"/>
    <w:rsid w:val="00DD6E55"/>
    <w:rsid w:val="00DD7715"/>
    <w:rsid w:val="00DD7ACF"/>
    <w:rsid w:val="00DE04B8"/>
    <w:rsid w:val="00DE202C"/>
    <w:rsid w:val="00DE24AF"/>
    <w:rsid w:val="00DE5380"/>
    <w:rsid w:val="00DE60AA"/>
    <w:rsid w:val="00DE6BD0"/>
    <w:rsid w:val="00DF36E2"/>
    <w:rsid w:val="00DF4229"/>
    <w:rsid w:val="00DF61AF"/>
    <w:rsid w:val="00DF63F7"/>
    <w:rsid w:val="00DF7159"/>
    <w:rsid w:val="00DF72A7"/>
    <w:rsid w:val="00DF738F"/>
    <w:rsid w:val="00DF7AB2"/>
    <w:rsid w:val="00E00806"/>
    <w:rsid w:val="00E00CC4"/>
    <w:rsid w:val="00E00D5D"/>
    <w:rsid w:val="00E00DD1"/>
    <w:rsid w:val="00E01FB9"/>
    <w:rsid w:val="00E02CD1"/>
    <w:rsid w:val="00E07579"/>
    <w:rsid w:val="00E11132"/>
    <w:rsid w:val="00E11B4B"/>
    <w:rsid w:val="00E1280C"/>
    <w:rsid w:val="00E12D53"/>
    <w:rsid w:val="00E1380F"/>
    <w:rsid w:val="00E13EC3"/>
    <w:rsid w:val="00E14066"/>
    <w:rsid w:val="00E146A4"/>
    <w:rsid w:val="00E15165"/>
    <w:rsid w:val="00E155AD"/>
    <w:rsid w:val="00E15C1C"/>
    <w:rsid w:val="00E15F7D"/>
    <w:rsid w:val="00E1609D"/>
    <w:rsid w:val="00E20708"/>
    <w:rsid w:val="00E210D1"/>
    <w:rsid w:val="00E2132F"/>
    <w:rsid w:val="00E225FE"/>
    <w:rsid w:val="00E239D5"/>
    <w:rsid w:val="00E24B53"/>
    <w:rsid w:val="00E24B85"/>
    <w:rsid w:val="00E265A4"/>
    <w:rsid w:val="00E27160"/>
    <w:rsid w:val="00E31200"/>
    <w:rsid w:val="00E31F4B"/>
    <w:rsid w:val="00E33653"/>
    <w:rsid w:val="00E33666"/>
    <w:rsid w:val="00E33747"/>
    <w:rsid w:val="00E346E4"/>
    <w:rsid w:val="00E3588E"/>
    <w:rsid w:val="00E35B35"/>
    <w:rsid w:val="00E36633"/>
    <w:rsid w:val="00E36E4D"/>
    <w:rsid w:val="00E37DD8"/>
    <w:rsid w:val="00E406A8"/>
    <w:rsid w:val="00E40D06"/>
    <w:rsid w:val="00E42D23"/>
    <w:rsid w:val="00E43312"/>
    <w:rsid w:val="00E43406"/>
    <w:rsid w:val="00E442A8"/>
    <w:rsid w:val="00E44586"/>
    <w:rsid w:val="00E449D8"/>
    <w:rsid w:val="00E5156A"/>
    <w:rsid w:val="00E520AC"/>
    <w:rsid w:val="00E55818"/>
    <w:rsid w:val="00E55ADF"/>
    <w:rsid w:val="00E6143A"/>
    <w:rsid w:val="00E64030"/>
    <w:rsid w:val="00E644F9"/>
    <w:rsid w:val="00E64DFC"/>
    <w:rsid w:val="00E654B3"/>
    <w:rsid w:val="00E665A3"/>
    <w:rsid w:val="00E66F46"/>
    <w:rsid w:val="00E70C48"/>
    <w:rsid w:val="00E71114"/>
    <w:rsid w:val="00E71400"/>
    <w:rsid w:val="00E715BE"/>
    <w:rsid w:val="00E71B04"/>
    <w:rsid w:val="00E72366"/>
    <w:rsid w:val="00E73D51"/>
    <w:rsid w:val="00E74650"/>
    <w:rsid w:val="00E75C8A"/>
    <w:rsid w:val="00E76FD1"/>
    <w:rsid w:val="00E775DF"/>
    <w:rsid w:val="00E77837"/>
    <w:rsid w:val="00E8086A"/>
    <w:rsid w:val="00E81681"/>
    <w:rsid w:val="00E81B70"/>
    <w:rsid w:val="00E81C70"/>
    <w:rsid w:val="00E82B50"/>
    <w:rsid w:val="00E83918"/>
    <w:rsid w:val="00E84EAF"/>
    <w:rsid w:val="00E8568E"/>
    <w:rsid w:val="00E872B2"/>
    <w:rsid w:val="00E90076"/>
    <w:rsid w:val="00E90085"/>
    <w:rsid w:val="00E9013E"/>
    <w:rsid w:val="00E9028A"/>
    <w:rsid w:val="00E916A7"/>
    <w:rsid w:val="00E928F0"/>
    <w:rsid w:val="00E93514"/>
    <w:rsid w:val="00E97F76"/>
    <w:rsid w:val="00EA0C08"/>
    <w:rsid w:val="00EA1420"/>
    <w:rsid w:val="00EA275D"/>
    <w:rsid w:val="00EA2B31"/>
    <w:rsid w:val="00EA4005"/>
    <w:rsid w:val="00EA63C1"/>
    <w:rsid w:val="00EA64AE"/>
    <w:rsid w:val="00EA6A8E"/>
    <w:rsid w:val="00EA6BE0"/>
    <w:rsid w:val="00EB0989"/>
    <w:rsid w:val="00EB257B"/>
    <w:rsid w:val="00EB409A"/>
    <w:rsid w:val="00EB4323"/>
    <w:rsid w:val="00EB43DF"/>
    <w:rsid w:val="00EB4B54"/>
    <w:rsid w:val="00EB5534"/>
    <w:rsid w:val="00EB5F77"/>
    <w:rsid w:val="00EB6410"/>
    <w:rsid w:val="00EB6A99"/>
    <w:rsid w:val="00EC01E1"/>
    <w:rsid w:val="00EC01F1"/>
    <w:rsid w:val="00EC0267"/>
    <w:rsid w:val="00EC2854"/>
    <w:rsid w:val="00EC3311"/>
    <w:rsid w:val="00EC34DC"/>
    <w:rsid w:val="00EC3605"/>
    <w:rsid w:val="00EC3C7C"/>
    <w:rsid w:val="00EC4F24"/>
    <w:rsid w:val="00EC526F"/>
    <w:rsid w:val="00EC56F2"/>
    <w:rsid w:val="00EC6347"/>
    <w:rsid w:val="00EC71E2"/>
    <w:rsid w:val="00EC71E7"/>
    <w:rsid w:val="00EC7C67"/>
    <w:rsid w:val="00ED12F4"/>
    <w:rsid w:val="00ED1CF2"/>
    <w:rsid w:val="00ED1DEC"/>
    <w:rsid w:val="00ED3509"/>
    <w:rsid w:val="00ED3585"/>
    <w:rsid w:val="00ED3A2F"/>
    <w:rsid w:val="00ED5C89"/>
    <w:rsid w:val="00ED6391"/>
    <w:rsid w:val="00ED6A3E"/>
    <w:rsid w:val="00EE01ED"/>
    <w:rsid w:val="00EE10BC"/>
    <w:rsid w:val="00EE331F"/>
    <w:rsid w:val="00EE44D4"/>
    <w:rsid w:val="00EE6903"/>
    <w:rsid w:val="00EE72A0"/>
    <w:rsid w:val="00EE79B3"/>
    <w:rsid w:val="00EF063C"/>
    <w:rsid w:val="00EF084F"/>
    <w:rsid w:val="00EF11D0"/>
    <w:rsid w:val="00EF1EB3"/>
    <w:rsid w:val="00EF20D3"/>
    <w:rsid w:val="00EF296E"/>
    <w:rsid w:val="00EF3E20"/>
    <w:rsid w:val="00EF460C"/>
    <w:rsid w:val="00EF7A54"/>
    <w:rsid w:val="00F007D9"/>
    <w:rsid w:val="00F016E2"/>
    <w:rsid w:val="00F01960"/>
    <w:rsid w:val="00F03D77"/>
    <w:rsid w:val="00F044C0"/>
    <w:rsid w:val="00F04954"/>
    <w:rsid w:val="00F04D8B"/>
    <w:rsid w:val="00F05825"/>
    <w:rsid w:val="00F05BE4"/>
    <w:rsid w:val="00F06246"/>
    <w:rsid w:val="00F07E33"/>
    <w:rsid w:val="00F102B0"/>
    <w:rsid w:val="00F10D75"/>
    <w:rsid w:val="00F127AF"/>
    <w:rsid w:val="00F12C76"/>
    <w:rsid w:val="00F16788"/>
    <w:rsid w:val="00F16DBA"/>
    <w:rsid w:val="00F1768A"/>
    <w:rsid w:val="00F17951"/>
    <w:rsid w:val="00F20513"/>
    <w:rsid w:val="00F20F79"/>
    <w:rsid w:val="00F2313D"/>
    <w:rsid w:val="00F23940"/>
    <w:rsid w:val="00F23A92"/>
    <w:rsid w:val="00F24934"/>
    <w:rsid w:val="00F25326"/>
    <w:rsid w:val="00F25E3F"/>
    <w:rsid w:val="00F25E5C"/>
    <w:rsid w:val="00F263CB"/>
    <w:rsid w:val="00F301BB"/>
    <w:rsid w:val="00F3498C"/>
    <w:rsid w:val="00F3499D"/>
    <w:rsid w:val="00F34BF4"/>
    <w:rsid w:val="00F35354"/>
    <w:rsid w:val="00F3717D"/>
    <w:rsid w:val="00F40661"/>
    <w:rsid w:val="00F412E9"/>
    <w:rsid w:val="00F414D9"/>
    <w:rsid w:val="00F41BFE"/>
    <w:rsid w:val="00F43BFC"/>
    <w:rsid w:val="00F44703"/>
    <w:rsid w:val="00F45ACC"/>
    <w:rsid w:val="00F4668D"/>
    <w:rsid w:val="00F46B47"/>
    <w:rsid w:val="00F53B2F"/>
    <w:rsid w:val="00F55C1E"/>
    <w:rsid w:val="00F561EA"/>
    <w:rsid w:val="00F56C6D"/>
    <w:rsid w:val="00F571F1"/>
    <w:rsid w:val="00F57A03"/>
    <w:rsid w:val="00F604F5"/>
    <w:rsid w:val="00F61899"/>
    <w:rsid w:val="00F61BF8"/>
    <w:rsid w:val="00F6589A"/>
    <w:rsid w:val="00F65C43"/>
    <w:rsid w:val="00F66FE7"/>
    <w:rsid w:val="00F67386"/>
    <w:rsid w:val="00F70271"/>
    <w:rsid w:val="00F70929"/>
    <w:rsid w:val="00F715DE"/>
    <w:rsid w:val="00F72091"/>
    <w:rsid w:val="00F72EF6"/>
    <w:rsid w:val="00F74BA7"/>
    <w:rsid w:val="00F74C77"/>
    <w:rsid w:val="00F770CA"/>
    <w:rsid w:val="00F77ED6"/>
    <w:rsid w:val="00F80220"/>
    <w:rsid w:val="00F80D7B"/>
    <w:rsid w:val="00F81353"/>
    <w:rsid w:val="00F816CC"/>
    <w:rsid w:val="00F821FB"/>
    <w:rsid w:val="00F82FA1"/>
    <w:rsid w:val="00F83401"/>
    <w:rsid w:val="00F83478"/>
    <w:rsid w:val="00F83548"/>
    <w:rsid w:val="00F83B64"/>
    <w:rsid w:val="00F84097"/>
    <w:rsid w:val="00F85F15"/>
    <w:rsid w:val="00F90002"/>
    <w:rsid w:val="00F90107"/>
    <w:rsid w:val="00F90540"/>
    <w:rsid w:val="00F90D92"/>
    <w:rsid w:val="00F9140B"/>
    <w:rsid w:val="00F93667"/>
    <w:rsid w:val="00F9418A"/>
    <w:rsid w:val="00F943DA"/>
    <w:rsid w:val="00F9579F"/>
    <w:rsid w:val="00F957BD"/>
    <w:rsid w:val="00F9660B"/>
    <w:rsid w:val="00F9673C"/>
    <w:rsid w:val="00F974D7"/>
    <w:rsid w:val="00F97D2A"/>
    <w:rsid w:val="00FA0A6B"/>
    <w:rsid w:val="00FA10B7"/>
    <w:rsid w:val="00FA2F23"/>
    <w:rsid w:val="00FA32A7"/>
    <w:rsid w:val="00FA448D"/>
    <w:rsid w:val="00FA4B87"/>
    <w:rsid w:val="00FA532C"/>
    <w:rsid w:val="00FA5F70"/>
    <w:rsid w:val="00FA6FC1"/>
    <w:rsid w:val="00FA70C8"/>
    <w:rsid w:val="00FA77CF"/>
    <w:rsid w:val="00FB0556"/>
    <w:rsid w:val="00FB0FA7"/>
    <w:rsid w:val="00FB18CB"/>
    <w:rsid w:val="00FB3E78"/>
    <w:rsid w:val="00FB42E5"/>
    <w:rsid w:val="00FB4828"/>
    <w:rsid w:val="00FB4E98"/>
    <w:rsid w:val="00FB716F"/>
    <w:rsid w:val="00FC0F23"/>
    <w:rsid w:val="00FC2A52"/>
    <w:rsid w:val="00FC3894"/>
    <w:rsid w:val="00FC3A0B"/>
    <w:rsid w:val="00FC3A3C"/>
    <w:rsid w:val="00FC4EB2"/>
    <w:rsid w:val="00FC6590"/>
    <w:rsid w:val="00FC659C"/>
    <w:rsid w:val="00FD0B1B"/>
    <w:rsid w:val="00FD1D52"/>
    <w:rsid w:val="00FD249C"/>
    <w:rsid w:val="00FD2A7F"/>
    <w:rsid w:val="00FD2E1D"/>
    <w:rsid w:val="00FD37B9"/>
    <w:rsid w:val="00FD4673"/>
    <w:rsid w:val="00FD5B2E"/>
    <w:rsid w:val="00FD6EDD"/>
    <w:rsid w:val="00FE0100"/>
    <w:rsid w:val="00FE0FE6"/>
    <w:rsid w:val="00FE27DB"/>
    <w:rsid w:val="00FE320E"/>
    <w:rsid w:val="00FE4372"/>
    <w:rsid w:val="00FE482A"/>
    <w:rsid w:val="00FE51D7"/>
    <w:rsid w:val="00FE6D68"/>
    <w:rsid w:val="00FE7F94"/>
    <w:rsid w:val="00FF1003"/>
    <w:rsid w:val="00FF128B"/>
    <w:rsid w:val="00FF3417"/>
    <w:rsid w:val="00FF3804"/>
    <w:rsid w:val="00FF4A2D"/>
    <w:rsid w:val="00FF4C3F"/>
    <w:rsid w:val="00FF5BF3"/>
    <w:rsid w:val="00FF62F3"/>
    <w:rsid w:val="00FF7F05"/>
    <w:rsid w:val="36FBA21D"/>
    <w:rsid w:val="3FDF8D91"/>
    <w:rsid w:val="417D43DB"/>
    <w:rsid w:val="5E7E1C00"/>
    <w:rsid w:val="5F9FC20E"/>
    <w:rsid w:val="5FF77192"/>
    <w:rsid w:val="6EF5F892"/>
    <w:rsid w:val="6FFFA3BE"/>
    <w:rsid w:val="77779635"/>
    <w:rsid w:val="7DBB89DD"/>
    <w:rsid w:val="7EF7AC94"/>
    <w:rsid w:val="7EFF7314"/>
    <w:rsid w:val="7FBD9004"/>
    <w:rsid w:val="97F5F0B7"/>
    <w:rsid w:val="B7734632"/>
    <w:rsid w:val="B7EB472C"/>
    <w:rsid w:val="CBFB52B4"/>
    <w:rsid w:val="D7A74400"/>
    <w:rsid w:val="DF743D12"/>
    <w:rsid w:val="DFDD512D"/>
    <w:rsid w:val="DFFFDC46"/>
    <w:rsid w:val="EFEB93F1"/>
    <w:rsid w:val="FDCF9E2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1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210" w:leftChars="100"/>
    </w:pPr>
    <w:rPr>
      <w:rFonts w:ascii="微软雅黑 Light" w:hAnsi="微软雅黑 Light" w:eastAsia="微软雅黑 Light" w:cs="Times New Roman"/>
      <w:kern w:val="2"/>
      <w:sz w:val="21"/>
      <w:szCs w:val="22"/>
      <w:lang w:val="en-US" w:eastAsia="zh-CN" w:bidi="ar-SA"/>
    </w:rPr>
  </w:style>
  <w:style w:type="paragraph" w:styleId="2">
    <w:name w:val="heading 1"/>
    <w:basedOn w:val="1"/>
    <w:next w:val="1"/>
    <w:link w:val="31"/>
    <w:qFormat/>
    <w:uiPriority w:val="9"/>
    <w:pPr>
      <w:keepNext/>
      <w:keepLines/>
      <w:numPr>
        <w:ilvl w:val="0"/>
        <w:numId w:val="1"/>
      </w:numPr>
      <w:spacing w:before="340" w:after="330" w:line="360" w:lineRule="auto"/>
      <w:ind w:left="635"/>
      <w:outlineLvl w:val="0"/>
    </w:pPr>
    <w:rPr>
      <w:rFonts w:ascii="微软雅黑" w:hAnsi="微软雅黑" w:eastAsia="微软雅黑"/>
      <w:b/>
      <w:bCs/>
      <w:kern w:val="44"/>
      <w:sz w:val="36"/>
      <w:szCs w:val="28"/>
    </w:rPr>
  </w:style>
  <w:style w:type="paragraph" w:styleId="3">
    <w:name w:val="heading 2"/>
    <w:basedOn w:val="2"/>
    <w:next w:val="1"/>
    <w:link w:val="32"/>
    <w:qFormat/>
    <w:uiPriority w:val="0"/>
    <w:pPr>
      <w:numPr>
        <w:ilvl w:val="1"/>
      </w:numPr>
      <w:ind w:left="777"/>
      <w:outlineLvl w:val="1"/>
    </w:pPr>
    <w:rPr>
      <w:sz w:val="32"/>
    </w:rPr>
  </w:style>
  <w:style w:type="paragraph" w:styleId="4">
    <w:name w:val="heading 3"/>
    <w:basedOn w:val="1"/>
    <w:next w:val="1"/>
    <w:link w:val="33"/>
    <w:qFormat/>
    <w:uiPriority w:val="9"/>
    <w:pPr>
      <w:widowControl/>
      <w:numPr>
        <w:ilvl w:val="2"/>
        <w:numId w:val="1"/>
      </w:numPr>
      <w:spacing w:before="100" w:beforeAutospacing="1" w:after="100" w:afterAutospacing="1"/>
      <w:ind w:left="777" w:right="210" w:rightChars="100"/>
      <w:outlineLvl w:val="2"/>
    </w:pPr>
    <w:rPr>
      <w:rFonts w:ascii="微软雅黑" w:hAnsi="微软雅黑" w:eastAsia="微软雅黑" w:cs="宋体"/>
      <w:b/>
      <w:bCs/>
      <w:kern w:val="0"/>
      <w:sz w:val="28"/>
      <w:szCs w:val="27"/>
    </w:rPr>
  </w:style>
  <w:style w:type="paragraph" w:styleId="5">
    <w:name w:val="heading 4"/>
    <w:basedOn w:val="4"/>
    <w:next w:val="1"/>
    <w:link w:val="34"/>
    <w:qFormat/>
    <w:uiPriority w:val="9"/>
    <w:pPr>
      <w:numPr>
        <w:ilvl w:val="3"/>
      </w:numPr>
      <w:ind w:left="918"/>
      <w:outlineLvl w:val="3"/>
    </w:pPr>
    <w:rPr>
      <w:sz w:val="24"/>
    </w:rPr>
  </w:style>
  <w:style w:type="paragraph" w:styleId="6">
    <w:name w:val="heading 5"/>
    <w:basedOn w:val="1"/>
    <w:next w:val="1"/>
    <w:link w:val="35"/>
    <w:qFormat/>
    <w:uiPriority w:val="0"/>
    <w:pPr>
      <w:keepNext/>
      <w:keepLines/>
      <w:spacing w:before="280" w:after="290" w:line="376" w:lineRule="auto"/>
      <w:ind w:left="0" w:leftChars="0"/>
      <w:outlineLvl w:val="4"/>
    </w:pPr>
    <w:rPr>
      <w:b/>
      <w:bCs/>
      <w:sz w:val="28"/>
      <w:szCs w:val="28"/>
    </w:rPr>
  </w:style>
  <w:style w:type="paragraph" w:styleId="7">
    <w:name w:val="heading 6"/>
    <w:basedOn w:val="1"/>
    <w:next w:val="1"/>
    <w:link w:val="36"/>
    <w:qFormat/>
    <w:uiPriority w:val="0"/>
    <w:pPr>
      <w:keepNext/>
      <w:keepLines/>
      <w:spacing w:before="240" w:after="64" w:line="320" w:lineRule="auto"/>
      <w:outlineLvl w:val="5"/>
    </w:pPr>
    <w:rPr>
      <w:rFonts w:ascii="Arial" w:hAnsi="Arial" w:eastAsia="黑体"/>
      <w:b/>
      <w:bCs/>
      <w:sz w:val="24"/>
      <w:szCs w:val="24"/>
    </w:rPr>
  </w:style>
  <w:style w:type="paragraph" w:styleId="8">
    <w:name w:val="heading 7"/>
    <w:basedOn w:val="1"/>
    <w:next w:val="1"/>
    <w:link w:val="37"/>
    <w:qFormat/>
    <w:uiPriority w:val="0"/>
    <w:pPr>
      <w:keepNext/>
      <w:keepLines/>
      <w:spacing w:before="240" w:after="64" w:line="320" w:lineRule="auto"/>
      <w:outlineLvl w:val="6"/>
    </w:pPr>
    <w:rPr>
      <w:b/>
      <w:bCs/>
      <w:sz w:val="24"/>
      <w:szCs w:val="24"/>
    </w:rPr>
  </w:style>
  <w:style w:type="paragraph" w:styleId="9">
    <w:name w:val="heading 8"/>
    <w:basedOn w:val="1"/>
    <w:next w:val="1"/>
    <w:link w:val="38"/>
    <w:qFormat/>
    <w:uiPriority w:val="0"/>
    <w:pPr>
      <w:keepNext/>
      <w:keepLines/>
      <w:spacing w:before="240" w:after="64" w:line="320" w:lineRule="auto"/>
      <w:outlineLvl w:val="7"/>
    </w:pPr>
    <w:rPr>
      <w:rFonts w:ascii="Arial" w:hAnsi="Arial" w:eastAsia="黑体"/>
      <w:sz w:val="24"/>
      <w:szCs w:val="24"/>
    </w:rPr>
  </w:style>
  <w:style w:type="paragraph" w:styleId="10">
    <w:name w:val="heading 9"/>
    <w:basedOn w:val="1"/>
    <w:next w:val="1"/>
    <w:link w:val="39"/>
    <w:qFormat/>
    <w:uiPriority w:val="0"/>
    <w:pPr>
      <w:keepNext/>
      <w:keepLines/>
      <w:spacing w:before="240" w:after="64" w:line="320" w:lineRule="auto"/>
      <w:outlineLvl w:val="8"/>
    </w:pPr>
    <w:rPr>
      <w:rFonts w:ascii="Arial" w:hAnsi="Arial" w:eastAsia="黑体"/>
      <w:szCs w:val="21"/>
    </w:rPr>
  </w:style>
  <w:style w:type="character" w:default="1" w:styleId="24">
    <w:name w:val="Default Paragraph Font"/>
    <w:unhideWhenUsed/>
    <w:qFormat/>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2"/>
    <w:unhideWhenUsed/>
    <w:qFormat/>
    <w:uiPriority w:val="99"/>
    <w:rPr>
      <w:b/>
      <w:bCs/>
    </w:rPr>
  </w:style>
  <w:style w:type="paragraph" w:styleId="12">
    <w:name w:val="annotation text"/>
    <w:basedOn w:val="1"/>
    <w:link w:val="61"/>
    <w:unhideWhenUsed/>
    <w:qFormat/>
    <w:uiPriority w:val="99"/>
  </w:style>
  <w:style w:type="paragraph" w:styleId="13">
    <w:name w:val="List Number"/>
    <w:basedOn w:val="1"/>
    <w:qFormat/>
    <w:uiPriority w:val="10"/>
    <w:pPr>
      <w:widowControl/>
      <w:numPr>
        <w:ilvl w:val="0"/>
        <w:numId w:val="2"/>
      </w:numPr>
      <w:spacing w:after="120" w:line="288" w:lineRule="auto"/>
      <w:ind w:left="1080"/>
      <w:contextualSpacing/>
    </w:pPr>
    <w:rPr>
      <w:rFonts w:asciiTheme="minorHAnsi" w:hAnsiTheme="minorHAnsi" w:eastAsiaTheme="minorEastAsia" w:cstheme="minorBidi"/>
      <w:color w:val="4F81BD" w:themeColor="accent1"/>
      <w:kern w:val="0"/>
      <w:sz w:val="22"/>
      <w14:textFill>
        <w14:solidFill>
          <w14:schemeClr w14:val="accent1"/>
        </w14:solidFill>
      </w14:textFill>
    </w:rPr>
  </w:style>
  <w:style w:type="paragraph" w:styleId="14">
    <w:name w:val="caption"/>
    <w:basedOn w:val="1"/>
    <w:next w:val="1"/>
    <w:unhideWhenUsed/>
    <w:qFormat/>
    <w:uiPriority w:val="35"/>
    <w:pPr>
      <w:widowControl/>
      <w:spacing w:after="200"/>
      <w:ind w:left="360"/>
    </w:pPr>
    <w:rPr>
      <w:rFonts w:asciiTheme="minorHAnsi" w:hAnsiTheme="minorHAnsi" w:eastAsiaTheme="minorEastAsia" w:cstheme="minorBidi"/>
      <w:i/>
      <w:iCs/>
      <w:color w:val="4F81BD" w:themeColor="accent1"/>
      <w:kern w:val="0"/>
      <w:sz w:val="22"/>
      <w:szCs w:val="18"/>
      <w14:textFill>
        <w14:solidFill>
          <w14:schemeClr w14:val="accent1"/>
        </w14:solidFill>
      </w14:textFill>
    </w:rPr>
  </w:style>
  <w:style w:type="paragraph" w:styleId="15">
    <w:name w:val="Document Map"/>
    <w:basedOn w:val="1"/>
    <w:link w:val="46"/>
    <w:unhideWhenUsed/>
    <w:qFormat/>
    <w:uiPriority w:val="99"/>
    <w:rPr>
      <w:rFonts w:ascii="宋体"/>
      <w:sz w:val="18"/>
      <w:szCs w:val="18"/>
    </w:rPr>
  </w:style>
  <w:style w:type="paragraph" w:styleId="16">
    <w:name w:val="toc 3"/>
    <w:basedOn w:val="1"/>
    <w:next w:val="1"/>
    <w:unhideWhenUsed/>
    <w:qFormat/>
    <w:uiPriority w:val="39"/>
    <w:pPr>
      <w:widowControl/>
      <w:spacing w:after="100" w:line="276" w:lineRule="auto"/>
      <w:ind w:left="440"/>
    </w:pPr>
    <w:rPr>
      <w:rFonts w:asciiTheme="minorHAnsi" w:hAnsiTheme="minorHAnsi" w:eastAsiaTheme="minorEastAsia" w:cstheme="minorBidi"/>
      <w:kern w:val="0"/>
      <w:sz w:val="22"/>
    </w:rPr>
  </w:style>
  <w:style w:type="paragraph" w:styleId="17">
    <w:name w:val="Balloon Text"/>
    <w:basedOn w:val="1"/>
    <w:link w:val="45"/>
    <w:unhideWhenUsed/>
    <w:qFormat/>
    <w:uiPriority w:val="99"/>
    <w:rPr>
      <w:sz w:val="18"/>
      <w:szCs w:val="18"/>
    </w:rPr>
  </w:style>
  <w:style w:type="paragraph" w:styleId="18">
    <w:name w:val="footer"/>
    <w:basedOn w:val="1"/>
    <w:link w:val="43"/>
    <w:unhideWhenUsed/>
    <w:qFormat/>
    <w:uiPriority w:val="99"/>
    <w:pPr>
      <w:tabs>
        <w:tab w:val="center" w:pos="4153"/>
        <w:tab w:val="right" w:pos="8306"/>
      </w:tabs>
      <w:snapToGrid w:val="0"/>
    </w:pPr>
    <w:rPr>
      <w:sz w:val="18"/>
      <w:szCs w:val="18"/>
    </w:rPr>
  </w:style>
  <w:style w:type="paragraph" w:styleId="19">
    <w:name w:val="header"/>
    <w:basedOn w:val="1"/>
    <w:link w:val="42"/>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pPr>
      <w:widowControl/>
      <w:spacing w:after="100" w:line="276" w:lineRule="auto"/>
    </w:pPr>
    <w:rPr>
      <w:rFonts w:asciiTheme="minorHAnsi" w:hAnsiTheme="minorHAnsi" w:eastAsiaTheme="minorEastAsia" w:cstheme="minorBidi"/>
      <w:kern w:val="0"/>
      <w:sz w:val="22"/>
    </w:rPr>
  </w:style>
  <w:style w:type="paragraph" w:styleId="21">
    <w:name w:val="toc 2"/>
    <w:basedOn w:val="1"/>
    <w:next w:val="1"/>
    <w:unhideWhenUsed/>
    <w:qFormat/>
    <w:uiPriority w:val="39"/>
    <w:pPr>
      <w:widowControl/>
      <w:spacing w:after="100" w:line="276" w:lineRule="auto"/>
      <w:ind w:left="220"/>
    </w:pPr>
    <w:rPr>
      <w:rFonts w:asciiTheme="minorHAnsi" w:hAnsiTheme="minorHAnsi" w:eastAsiaTheme="minorEastAsia" w:cstheme="minorBidi"/>
      <w:kern w:val="0"/>
      <w:sz w:val="22"/>
    </w:rPr>
  </w:style>
  <w:style w:type="paragraph" w:styleId="22">
    <w:name w:val="Normal (Web)"/>
    <w:basedOn w:val="1"/>
    <w:unhideWhenUsed/>
    <w:qFormat/>
    <w:uiPriority w:val="99"/>
    <w:pPr>
      <w:widowControl/>
      <w:spacing w:before="100" w:beforeAutospacing="1" w:after="100" w:afterAutospacing="1"/>
    </w:pPr>
    <w:rPr>
      <w:rFonts w:ascii="宋体" w:hAnsi="宋体" w:cs="宋体"/>
      <w:kern w:val="0"/>
      <w:sz w:val="24"/>
      <w:szCs w:val="24"/>
    </w:rPr>
  </w:style>
  <w:style w:type="paragraph" w:styleId="23">
    <w:name w:val="Title"/>
    <w:basedOn w:val="1"/>
    <w:next w:val="1"/>
    <w:link w:val="40"/>
    <w:qFormat/>
    <w:uiPriority w:val="0"/>
    <w:pPr>
      <w:spacing w:before="240" w:after="60"/>
      <w:jc w:val="center"/>
      <w:outlineLvl w:val="0"/>
    </w:pPr>
    <w:rPr>
      <w:rFonts w:ascii="Cambria" w:hAnsi="Cambria"/>
      <w:b/>
      <w:bCs/>
      <w:kern w:val="0"/>
      <w:sz w:val="32"/>
      <w:szCs w:val="32"/>
    </w:rPr>
  </w:style>
  <w:style w:type="character" w:styleId="25">
    <w:name w:val="Hyperlink"/>
    <w:basedOn w:val="24"/>
    <w:qFormat/>
    <w:uiPriority w:val="99"/>
    <w:rPr>
      <w:color w:val="0000FF"/>
      <w:u w:val="single"/>
    </w:rPr>
  </w:style>
  <w:style w:type="character" w:styleId="26">
    <w:name w:val="annotation reference"/>
    <w:basedOn w:val="24"/>
    <w:unhideWhenUsed/>
    <w:qFormat/>
    <w:uiPriority w:val="99"/>
    <w:rPr>
      <w:sz w:val="21"/>
      <w:szCs w:val="21"/>
    </w:rPr>
  </w:style>
  <w:style w:type="table" w:styleId="28">
    <w:name w:val="Table Grid"/>
    <w:basedOn w:val="27"/>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table" w:styleId="29">
    <w:name w:val="Light List Accent 5"/>
    <w:basedOn w:val="2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30">
    <w:name w:val="Medium Grid 1 Accent 5"/>
    <w:basedOn w:val="2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Layout w:type="fixed"/>
    </w:tblPr>
    <w:tcPr>
      <w:shd w:val="clear" w:color="auto" w:fill="D2EAF0" w:themeFill="accent5" w:themeFillTint="3F"/>
    </w:tcPr>
    <w:tblStylePr w:type="firstRow">
      <w:rPr>
        <w:b/>
        <w:bCs/>
      </w:rPr>
    </w:tblStylePr>
    <w:tblStylePr w:type="lastRow">
      <w:rPr>
        <w:b/>
        <w:bCs/>
      </w:rPr>
      <w:tblPr>
        <w:tblLayout w:type="fixed"/>
      </w:tblPr>
      <w:tcPr>
        <w:tcBorders>
          <w:top w:val="single" w:color="78C0D4"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character" w:customStyle="1" w:styleId="31">
    <w:name w:val="标题 1 字符"/>
    <w:basedOn w:val="24"/>
    <w:link w:val="2"/>
    <w:qFormat/>
    <w:uiPriority w:val="9"/>
    <w:rPr>
      <w:rFonts w:ascii="微软雅黑" w:hAnsi="微软雅黑" w:eastAsia="微软雅黑"/>
      <w:b/>
      <w:bCs/>
      <w:kern w:val="44"/>
      <w:sz w:val="36"/>
      <w:szCs w:val="28"/>
    </w:rPr>
  </w:style>
  <w:style w:type="character" w:customStyle="1" w:styleId="32">
    <w:name w:val="标题 2 字符"/>
    <w:basedOn w:val="24"/>
    <w:link w:val="3"/>
    <w:qFormat/>
    <w:uiPriority w:val="0"/>
    <w:rPr>
      <w:rFonts w:ascii="微软雅黑" w:hAnsi="微软雅黑" w:eastAsia="微软雅黑"/>
      <w:b/>
      <w:bCs/>
      <w:kern w:val="44"/>
      <w:sz w:val="32"/>
      <w:szCs w:val="28"/>
    </w:rPr>
  </w:style>
  <w:style w:type="character" w:customStyle="1" w:styleId="33">
    <w:name w:val="标题 3 字符"/>
    <w:basedOn w:val="24"/>
    <w:link w:val="4"/>
    <w:qFormat/>
    <w:uiPriority w:val="9"/>
    <w:rPr>
      <w:rFonts w:ascii="微软雅黑" w:hAnsi="微软雅黑" w:eastAsia="微软雅黑" w:cs="宋体"/>
      <w:b/>
      <w:bCs/>
      <w:sz w:val="28"/>
      <w:szCs w:val="27"/>
    </w:rPr>
  </w:style>
  <w:style w:type="character" w:customStyle="1" w:styleId="34">
    <w:name w:val="标题 4 字符"/>
    <w:basedOn w:val="24"/>
    <w:link w:val="5"/>
    <w:qFormat/>
    <w:uiPriority w:val="9"/>
    <w:rPr>
      <w:rFonts w:ascii="微软雅黑" w:hAnsi="微软雅黑" w:eastAsia="微软雅黑" w:cs="宋体"/>
      <w:b/>
      <w:bCs/>
      <w:sz w:val="24"/>
      <w:szCs w:val="27"/>
    </w:rPr>
  </w:style>
  <w:style w:type="character" w:customStyle="1" w:styleId="35">
    <w:name w:val="标题 5 字符"/>
    <w:basedOn w:val="24"/>
    <w:link w:val="6"/>
    <w:qFormat/>
    <w:uiPriority w:val="0"/>
    <w:rPr>
      <w:b/>
      <w:bCs/>
      <w:kern w:val="2"/>
      <w:sz w:val="28"/>
      <w:szCs w:val="28"/>
    </w:rPr>
  </w:style>
  <w:style w:type="character" w:customStyle="1" w:styleId="36">
    <w:name w:val="标题 6 字符"/>
    <w:basedOn w:val="24"/>
    <w:link w:val="7"/>
    <w:qFormat/>
    <w:uiPriority w:val="0"/>
    <w:rPr>
      <w:rFonts w:ascii="Arial" w:hAnsi="Arial" w:eastAsia="黑体"/>
      <w:b/>
      <w:bCs/>
      <w:kern w:val="2"/>
      <w:sz w:val="24"/>
      <w:szCs w:val="24"/>
    </w:rPr>
  </w:style>
  <w:style w:type="character" w:customStyle="1" w:styleId="37">
    <w:name w:val="标题 7 字符"/>
    <w:basedOn w:val="24"/>
    <w:link w:val="8"/>
    <w:qFormat/>
    <w:uiPriority w:val="0"/>
    <w:rPr>
      <w:b/>
      <w:bCs/>
      <w:kern w:val="2"/>
      <w:sz w:val="24"/>
      <w:szCs w:val="24"/>
    </w:rPr>
  </w:style>
  <w:style w:type="character" w:customStyle="1" w:styleId="38">
    <w:name w:val="标题 8 字符"/>
    <w:basedOn w:val="24"/>
    <w:link w:val="9"/>
    <w:qFormat/>
    <w:uiPriority w:val="0"/>
    <w:rPr>
      <w:rFonts w:ascii="Arial" w:hAnsi="Arial" w:eastAsia="黑体"/>
      <w:kern w:val="2"/>
      <w:sz w:val="24"/>
      <w:szCs w:val="24"/>
    </w:rPr>
  </w:style>
  <w:style w:type="character" w:customStyle="1" w:styleId="39">
    <w:name w:val="标题 9 字符"/>
    <w:basedOn w:val="24"/>
    <w:link w:val="10"/>
    <w:qFormat/>
    <w:uiPriority w:val="0"/>
    <w:rPr>
      <w:rFonts w:ascii="Arial" w:hAnsi="Arial" w:eastAsia="黑体"/>
      <w:kern w:val="2"/>
      <w:sz w:val="21"/>
      <w:szCs w:val="21"/>
    </w:rPr>
  </w:style>
  <w:style w:type="character" w:customStyle="1" w:styleId="40">
    <w:name w:val="标题 字符"/>
    <w:basedOn w:val="24"/>
    <w:link w:val="23"/>
    <w:qFormat/>
    <w:uiPriority w:val="10"/>
    <w:rPr>
      <w:rFonts w:ascii="Cambria" w:hAnsi="Cambria" w:eastAsia="宋体" w:cs="Times New Roman"/>
      <w:b/>
      <w:bCs/>
      <w:sz w:val="32"/>
      <w:szCs w:val="32"/>
    </w:rPr>
  </w:style>
  <w:style w:type="paragraph" w:customStyle="1" w:styleId="41">
    <w:name w:val="列表段落1"/>
    <w:basedOn w:val="1"/>
    <w:qFormat/>
    <w:uiPriority w:val="34"/>
    <w:pPr>
      <w:ind w:firstLine="420" w:firstLineChars="200"/>
    </w:pPr>
  </w:style>
  <w:style w:type="character" w:customStyle="1" w:styleId="42">
    <w:name w:val="页眉 字符"/>
    <w:basedOn w:val="24"/>
    <w:link w:val="19"/>
    <w:qFormat/>
    <w:uiPriority w:val="99"/>
    <w:rPr>
      <w:kern w:val="2"/>
      <w:sz w:val="18"/>
      <w:szCs w:val="18"/>
    </w:rPr>
  </w:style>
  <w:style w:type="character" w:customStyle="1" w:styleId="43">
    <w:name w:val="页脚 字符"/>
    <w:basedOn w:val="24"/>
    <w:link w:val="18"/>
    <w:qFormat/>
    <w:uiPriority w:val="99"/>
    <w:rPr>
      <w:kern w:val="2"/>
      <w:sz w:val="18"/>
      <w:szCs w:val="18"/>
    </w:rPr>
  </w:style>
  <w:style w:type="paragraph" w:customStyle="1" w:styleId="44">
    <w:name w:val="Tabletext"/>
    <w:basedOn w:val="1"/>
    <w:qFormat/>
    <w:uiPriority w:val="0"/>
    <w:pPr>
      <w:keepLines/>
      <w:spacing w:after="120" w:line="240" w:lineRule="atLeast"/>
    </w:pPr>
    <w:rPr>
      <w:rFonts w:ascii="Times New Roman" w:hAnsi="Times New Roman"/>
      <w:kern w:val="0"/>
      <w:sz w:val="20"/>
      <w:szCs w:val="20"/>
      <w:lang w:eastAsia="en-US"/>
    </w:rPr>
  </w:style>
  <w:style w:type="character" w:customStyle="1" w:styleId="45">
    <w:name w:val="批注框文本 字符"/>
    <w:basedOn w:val="24"/>
    <w:link w:val="17"/>
    <w:semiHidden/>
    <w:qFormat/>
    <w:uiPriority w:val="99"/>
    <w:rPr>
      <w:kern w:val="2"/>
      <w:sz w:val="18"/>
      <w:szCs w:val="18"/>
    </w:rPr>
  </w:style>
  <w:style w:type="character" w:customStyle="1" w:styleId="46">
    <w:name w:val="文档结构图 字符"/>
    <w:basedOn w:val="24"/>
    <w:link w:val="15"/>
    <w:semiHidden/>
    <w:qFormat/>
    <w:uiPriority w:val="99"/>
    <w:rPr>
      <w:rFonts w:ascii="宋体"/>
      <w:kern w:val="2"/>
      <w:sz w:val="18"/>
      <w:szCs w:val="18"/>
    </w:rPr>
  </w:style>
  <w:style w:type="paragraph" w:customStyle="1" w:styleId="47">
    <w:name w:val="TOC 标题1"/>
    <w:basedOn w:val="2"/>
    <w:next w:val="1"/>
    <w:unhideWhenUsed/>
    <w:qFormat/>
    <w:uiPriority w:val="39"/>
    <w:pPr>
      <w:widowControl/>
      <w:numPr>
        <w:numId w:val="0"/>
      </w:numPr>
      <w:spacing w:before="480" w:after="0" w:line="276" w:lineRule="auto"/>
      <w:outlineLvl w:val="9"/>
    </w:pPr>
    <w:rPr>
      <w:rFonts w:asciiTheme="majorHAnsi" w:hAnsiTheme="majorHAnsi" w:eastAsiaTheme="majorEastAsia" w:cstheme="majorBidi"/>
      <w:color w:val="376092" w:themeColor="accent1" w:themeShade="BF"/>
      <w:kern w:val="0"/>
      <w:sz w:val="28"/>
    </w:rPr>
  </w:style>
  <w:style w:type="table" w:customStyle="1" w:styleId="48">
    <w:name w:val="无格式表格 31"/>
    <w:basedOn w:val="27"/>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49">
    <w:name w:val="网格表 1 浅色1"/>
    <w:basedOn w:val="27"/>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50">
    <w:name w:val="网格表 4 - 着色 11"/>
    <w:basedOn w:val="27"/>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51">
    <w:name w:val="无格式表格 11"/>
    <w:basedOn w:val="27"/>
    <w:qFormat/>
    <w:uiPriority w:val="0"/>
    <w:rPr>
      <w:rFonts w:ascii="Times New Roman" w:hAnsi="Times New Roman" w:eastAsia="Times New Roman"/>
    </w:rPr>
    <w:tblPr>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Pr>
    <w:tblStylePr w:type="firstRow">
      <w:rPr>
        <w:rFonts w:hint="default" w:ascii="Times New Roman" w:hAnsi="Times New Roman" w:cs="Times New Roman"/>
        <w:b/>
        <w:bCs/>
      </w:rPr>
    </w:tblStylePr>
    <w:tblStylePr w:type="lastRow">
      <w:rPr>
        <w:rFonts w:hint="default" w:ascii="Times New Roman" w:hAnsi="Times New Roman" w:cs="Times New Roman"/>
        <w:b/>
        <w:bCs/>
      </w:rPr>
      <w:tcPr>
        <w:tcBorders>
          <w:top w:val="double" w:color="BEBEBE"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F1F1F1"/>
      </w:tcPr>
    </w:tblStylePr>
    <w:tblStylePr w:type="band1Horz">
      <w:tcPr>
        <w:shd w:val="clear" w:color="auto" w:fill="F1F1F1"/>
      </w:tcPr>
    </w:tblStylePr>
  </w:style>
  <w:style w:type="table" w:customStyle="1" w:styleId="52">
    <w:name w:val="网格表 1 浅色 - 着色 11"/>
    <w:basedOn w:val="27"/>
    <w:qFormat/>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fixed"/>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53">
    <w:name w:val="清单表 7 彩色 - 着色 51"/>
    <w:basedOn w:val="27"/>
    <w:qFormat/>
    <w:uiPriority w:val="52"/>
    <w:rPr>
      <w:color w:val="31859C" w:themeColor="accent5" w:themeShade="BF"/>
    </w:rPr>
    <w:tblStylePr w:type="firstRow">
      <w:rPr>
        <w:rFonts w:asciiTheme="majorHAnsi" w:hAnsiTheme="majorHAnsi" w:eastAsiaTheme="majorEastAsia" w:cstheme="majorBidi"/>
        <w:i/>
        <w:iCs/>
        <w:sz w:val="26"/>
      </w:rPr>
      <w:tcPr>
        <w:tcBorders>
          <w:bottom w:val="single" w:color="4BACC6"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BACC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BACC6"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BACC6" w:themeColor="accent5" w:sz="4" w:space="0"/>
        </w:tcBorders>
        <w:shd w:val="clear" w:color="auto" w:fill="FFFFFF" w:themeFill="background1"/>
      </w:tcPr>
    </w:tblStylePr>
    <w:tblStylePr w:type="band1Vert">
      <w:tcPr>
        <w:shd w:val="clear" w:color="auto" w:fill="DAEEF3" w:themeFill="accent5" w:themeFillTint="33"/>
      </w:tcPr>
    </w:tblStylePr>
    <w:tblStylePr w:type="band1Horz">
      <w:tcPr>
        <w:shd w:val="clear" w:color="auto" w:fill="DAEEF3"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4">
    <w:name w:val="清单表 7 彩色 - 着色 41"/>
    <w:basedOn w:val="27"/>
    <w:qFormat/>
    <w:uiPriority w:val="52"/>
    <w:rPr>
      <w:color w:val="604A7B" w:themeColor="accent4" w:themeShade="BF"/>
    </w:rPr>
    <w:tblStylePr w:type="firstRow">
      <w:rPr>
        <w:rFonts w:asciiTheme="majorHAnsi" w:hAnsiTheme="majorHAnsi" w:eastAsiaTheme="majorEastAsia" w:cstheme="majorBidi"/>
        <w:i/>
        <w:iCs/>
        <w:sz w:val="26"/>
      </w:rPr>
      <w:tcPr>
        <w:tcBorders>
          <w:bottom w:val="single" w:color="8064A2"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8064A2"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8064A2"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8064A2" w:themeColor="accent4" w:sz="4" w:space="0"/>
        </w:tcBorders>
        <w:shd w:val="clear" w:color="auto" w:fill="FFFFFF" w:themeFill="background1"/>
      </w:tcPr>
    </w:tblStylePr>
    <w:tblStylePr w:type="band1Vert">
      <w:tcPr>
        <w:shd w:val="clear" w:color="auto" w:fill="E5DFEC" w:themeFill="accent4" w:themeFillTint="33"/>
      </w:tcPr>
    </w:tblStylePr>
    <w:tblStylePr w:type="band1Horz">
      <w:tcPr>
        <w:shd w:val="clear" w:color="auto" w:fill="E5DFEC"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5">
    <w:name w:val="清单表 7 彩色 - 着色 31"/>
    <w:basedOn w:val="27"/>
    <w:qFormat/>
    <w:uiPriority w:val="52"/>
    <w:rPr>
      <w:color w:val="77933C" w:themeColor="accent3" w:themeShade="BF"/>
    </w:rPr>
    <w:tblStylePr w:type="firstRow">
      <w:rPr>
        <w:rFonts w:asciiTheme="majorHAnsi" w:hAnsiTheme="majorHAnsi" w:eastAsiaTheme="majorEastAsia" w:cstheme="majorBidi"/>
        <w:i/>
        <w:iCs/>
        <w:sz w:val="26"/>
      </w:rPr>
      <w:tcPr>
        <w:tcBorders>
          <w:bottom w:val="single" w:color="9BBB59"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BBB5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BBB59"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BBB59" w:themeColor="accent3" w:sz="4" w:space="0"/>
        </w:tcBorders>
        <w:shd w:val="clear" w:color="auto" w:fill="FFFFFF" w:themeFill="background1"/>
      </w:tcPr>
    </w:tblStylePr>
    <w:tblStylePr w:type="band1Vert">
      <w:tcPr>
        <w:shd w:val="clear" w:color="auto" w:fill="EAF1DD" w:themeFill="accent3" w:themeFillTint="33"/>
      </w:tcPr>
    </w:tblStylePr>
    <w:tblStylePr w:type="band1Horz">
      <w:tcPr>
        <w:shd w:val="clear" w:color="auto" w:fill="EAF1DD"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6">
    <w:name w:val="清单表 7 彩色 - 着色 11"/>
    <w:basedOn w:val="27"/>
    <w:qFormat/>
    <w:uiPriority w:val="52"/>
    <w:rPr>
      <w:color w:val="376092" w:themeColor="accent1" w:themeShade="BF"/>
    </w:rPr>
    <w:tblStylePr w:type="firstRow">
      <w:rPr>
        <w:rFonts w:asciiTheme="majorHAnsi" w:hAnsiTheme="majorHAnsi" w:eastAsiaTheme="majorEastAsia" w:cstheme="majorBidi"/>
        <w:i/>
        <w:iCs/>
        <w:sz w:val="26"/>
      </w:rPr>
      <w:tcPr>
        <w:tcBorders>
          <w:bottom w:val="single" w:color="4F81BD"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F81BD"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F81BD"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F81BD" w:themeColor="accent1" w:sz="4" w:space="0"/>
        </w:tcBorders>
        <w:shd w:val="clear" w:color="auto" w:fill="FFFFFF" w:themeFill="background1"/>
      </w:tcPr>
    </w:tblStylePr>
    <w:tblStylePr w:type="band1Vert">
      <w:tcPr>
        <w:shd w:val="clear" w:color="auto" w:fill="DBE5F1" w:themeFill="accent1" w:themeFillTint="33"/>
      </w:tcPr>
    </w:tblStylePr>
    <w:tblStylePr w:type="band1Horz">
      <w:tcPr>
        <w:shd w:val="clear" w:color="auto" w:fill="DBE5F1"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7">
    <w:name w:val="清单表 7 彩色1"/>
    <w:basedOn w:val="27"/>
    <w:qFormat/>
    <w:uiPriority w:val="52"/>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8">
    <w:name w:val="清单表 1 浅色1"/>
    <w:basedOn w:val="27"/>
    <w:qFormat/>
    <w:uiPriority w:val="46"/>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customStyle="1" w:styleId="59">
    <w:name w:val="列出段落1"/>
    <w:basedOn w:val="1"/>
    <w:qFormat/>
    <w:uiPriority w:val="0"/>
    <w:pPr>
      <w:ind w:left="0" w:leftChars="0" w:firstLine="420" w:firstLineChars="200"/>
      <w:jc w:val="both"/>
    </w:pPr>
    <w:rPr>
      <w:rFonts w:ascii="Calibri" w:hAnsi="Calibri" w:eastAsia="宋体"/>
      <w:szCs w:val="21"/>
    </w:rPr>
  </w:style>
  <w:style w:type="paragraph" w:customStyle="1" w:styleId="60">
    <w:name w:val="List Paragraph1"/>
    <w:basedOn w:val="1"/>
    <w:qFormat/>
    <w:uiPriority w:val="0"/>
    <w:pPr>
      <w:spacing w:before="100" w:beforeAutospacing="1" w:after="100" w:afterAutospacing="1"/>
      <w:ind w:left="360" w:leftChars="0" w:firstLine="420" w:firstLineChars="200"/>
      <w:jc w:val="both"/>
    </w:pPr>
    <w:rPr>
      <w:rFonts w:ascii="Calibri" w:hAnsi="Calibri" w:eastAsia="微软雅黑"/>
      <w:szCs w:val="21"/>
    </w:rPr>
  </w:style>
  <w:style w:type="character" w:customStyle="1" w:styleId="61">
    <w:name w:val="批注文字 字符"/>
    <w:basedOn w:val="24"/>
    <w:link w:val="12"/>
    <w:qFormat/>
    <w:uiPriority w:val="99"/>
    <w:rPr>
      <w:rFonts w:ascii="微软雅黑 Light" w:hAnsi="微软雅黑 Light" w:eastAsia="微软雅黑 Light"/>
      <w:kern w:val="2"/>
      <w:sz w:val="21"/>
      <w:szCs w:val="22"/>
    </w:rPr>
  </w:style>
  <w:style w:type="character" w:customStyle="1" w:styleId="62">
    <w:name w:val="批注主题 字符"/>
    <w:basedOn w:val="61"/>
    <w:link w:val="11"/>
    <w:semiHidden/>
    <w:qFormat/>
    <w:uiPriority w:val="99"/>
    <w:rPr>
      <w:rFonts w:ascii="微软雅黑 Light" w:hAnsi="微软雅黑 Light" w:eastAsia="微软雅黑 Light"/>
      <w:b/>
      <w:bCs/>
      <w:kern w:val="2"/>
      <w:sz w:val="21"/>
      <w:szCs w:val="22"/>
    </w:rPr>
  </w:style>
</w:styles>
</file>

<file path=word/_rels/comments.xml.rels><?xml version="1.0" encoding="UTF-8" standalone="yes"?>
<Relationships xmlns="http://schemas.openxmlformats.org/package/2006/relationships"><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上海盛大网络发展有限公司</Company>
  <Pages>28</Pages>
  <Words>2018</Words>
  <Characters>11506</Characters>
  <Lines>95</Lines>
  <Paragraphs>26</Paragraphs>
  <TotalTime>0</TotalTime>
  <ScaleCrop>false</ScaleCrop>
  <LinksUpToDate>false</LinksUpToDate>
  <CharactersWithSpaces>13498</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2019-04-17T12:41:00Z</dcterms:created>
  <dc:creator>鲁娜</dc:creator>
  <cp:lastModifiedBy>sunying05</cp:lastModifiedBy>
  <cp:lastPrinted>2019-04-17T12:41:00Z</cp:lastPrinted>
  <dcterms:modified xsi:type="dcterms:W3CDTF">2019-12-18T23:53:50Z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