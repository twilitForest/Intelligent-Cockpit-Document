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601C" w14:textId="77777777" w:rsidR="00026207" w:rsidRPr="00922C11" w:rsidRDefault="004052DE">
      <w:pPr>
        <w:pStyle w:val="BodyText"/>
        <w:kinsoku w:val="0"/>
        <w:overflowPunct w:val="0"/>
        <w:rPr>
          <w:rFonts w:ascii="Times New Roman" w:eastAsia="等线" w:cs="Times New Roman"/>
          <w:i w:val="0"/>
          <w:iCs w:val="0"/>
          <w:sz w:val="20"/>
          <w:szCs w:val="20"/>
        </w:rPr>
      </w:pPr>
      <w:r>
        <w:rPr>
          <w:noProof/>
        </w:rPr>
        <w:pict w14:anchorId="5FF12286">
          <v:group id="_x0000_s1026" style="position:absolute;margin-left:14.25pt;margin-top:20.4pt;width:564.4pt;height:799.05pt;z-index:-34;mso-position-horizontal-relative:page;mso-position-vertical-relative:page" coordorigin="285,408" coordsize="11288,15981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043;top:4487;width:7580;height:7660;mso-position-horizontal-relative:page;mso-position-vertical-relative:page" o:allowincell="f">
              <v:imagedata r:id="rId5" o:title=""/>
            </v:shape>
            <v:shape id="_x0000_s1028" style="position:absolute;left:297;top:420;width:11263;height:15956;mso-position-horizontal-relative:page;mso-position-vertical-relative:page" coordsize="11263,15956" o:allowincell="f" path="m,15956r11263,l11263,,,,,15956xe" filled="f" strokecolor="#767070" strokeweight="1.25pt">
              <v:path arrowok="t"/>
            </v:shape>
            <w10:wrap anchorx="page" anchory="page"/>
          </v:group>
        </w:pict>
      </w:r>
    </w:p>
    <w:p w14:paraId="21641719" w14:textId="77777777" w:rsidR="00026207" w:rsidRPr="00922C11" w:rsidRDefault="00026207">
      <w:pPr>
        <w:pStyle w:val="BodyText"/>
        <w:kinsoku w:val="0"/>
        <w:overflowPunct w:val="0"/>
        <w:rPr>
          <w:rFonts w:ascii="Times New Roman" w:eastAsia="等线" w:cs="Times New Roman"/>
          <w:i w:val="0"/>
          <w:iCs w:val="0"/>
          <w:sz w:val="20"/>
          <w:szCs w:val="20"/>
        </w:rPr>
      </w:pPr>
    </w:p>
    <w:p w14:paraId="17D6D68D" w14:textId="77777777" w:rsidR="00026207" w:rsidRPr="00922C11" w:rsidRDefault="00026207">
      <w:pPr>
        <w:pStyle w:val="BodyText"/>
        <w:kinsoku w:val="0"/>
        <w:overflowPunct w:val="0"/>
        <w:rPr>
          <w:rFonts w:ascii="Times New Roman" w:eastAsia="等线" w:cs="Times New Roman"/>
          <w:i w:val="0"/>
          <w:iCs w:val="0"/>
          <w:sz w:val="20"/>
          <w:szCs w:val="20"/>
        </w:rPr>
      </w:pPr>
    </w:p>
    <w:p w14:paraId="27F1A91B" w14:textId="77777777" w:rsidR="00026207" w:rsidRPr="00922C11" w:rsidRDefault="00026207">
      <w:pPr>
        <w:pStyle w:val="BodyText"/>
        <w:kinsoku w:val="0"/>
        <w:overflowPunct w:val="0"/>
        <w:rPr>
          <w:rFonts w:ascii="Times New Roman" w:eastAsia="等线" w:cs="Times New Roman"/>
          <w:i w:val="0"/>
          <w:iCs w:val="0"/>
          <w:sz w:val="20"/>
          <w:szCs w:val="20"/>
        </w:rPr>
      </w:pPr>
    </w:p>
    <w:p w14:paraId="7CF12807" w14:textId="77777777" w:rsidR="00026207" w:rsidRPr="00922C11" w:rsidRDefault="00026207">
      <w:pPr>
        <w:pStyle w:val="BodyText"/>
        <w:kinsoku w:val="0"/>
        <w:overflowPunct w:val="0"/>
        <w:rPr>
          <w:rFonts w:ascii="Times New Roman" w:eastAsia="等线" w:cs="Times New Roman"/>
          <w:i w:val="0"/>
          <w:iCs w:val="0"/>
          <w:sz w:val="20"/>
          <w:szCs w:val="20"/>
        </w:rPr>
      </w:pPr>
    </w:p>
    <w:p w14:paraId="4A998FBA" w14:textId="77777777" w:rsidR="00026207" w:rsidRPr="00922C11" w:rsidRDefault="00026207">
      <w:pPr>
        <w:pStyle w:val="BodyText"/>
        <w:kinsoku w:val="0"/>
        <w:overflowPunct w:val="0"/>
        <w:rPr>
          <w:rFonts w:ascii="Times New Roman" w:eastAsia="等线" w:cs="Times New Roman"/>
          <w:i w:val="0"/>
          <w:iCs w:val="0"/>
          <w:sz w:val="20"/>
          <w:szCs w:val="20"/>
        </w:rPr>
      </w:pPr>
    </w:p>
    <w:p w14:paraId="002B9DBA" w14:textId="77777777" w:rsidR="00026207" w:rsidRPr="00922C11" w:rsidRDefault="00026207">
      <w:pPr>
        <w:pStyle w:val="BodyText"/>
        <w:kinsoku w:val="0"/>
        <w:overflowPunct w:val="0"/>
        <w:rPr>
          <w:rFonts w:ascii="Times New Roman" w:eastAsia="等线" w:cs="Times New Roman"/>
          <w:i w:val="0"/>
          <w:iCs w:val="0"/>
          <w:sz w:val="20"/>
          <w:szCs w:val="20"/>
        </w:rPr>
      </w:pPr>
    </w:p>
    <w:p w14:paraId="244EA32B" w14:textId="77777777" w:rsidR="00026207" w:rsidRPr="00922C11" w:rsidRDefault="00026207">
      <w:pPr>
        <w:pStyle w:val="BodyText"/>
        <w:kinsoku w:val="0"/>
        <w:overflowPunct w:val="0"/>
        <w:rPr>
          <w:rFonts w:ascii="Times New Roman" w:eastAsia="等线" w:cs="Times New Roman"/>
          <w:i w:val="0"/>
          <w:iCs w:val="0"/>
          <w:sz w:val="20"/>
          <w:szCs w:val="20"/>
        </w:rPr>
      </w:pPr>
    </w:p>
    <w:p w14:paraId="77D65DBE" w14:textId="77777777" w:rsidR="00026207" w:rsidRPr="00922C11" w:rsidRDefault="00026207">
      <w:pPr>
        <w:pStyle w:val="BodyText"/>
        <w:kinsoku w:val="0"/>
        <w:overflowPunct w:val="0"/>
        <w:rPr>
          <w:rFonts w:ascii="Times New Roman" w:eastAsia="等线" w:cs="Times New Roman"/>
          <w:i w:val="0"/>
          <w:iCs w:val="0"/>
          <w:sz w:val="20"/>
          <w:szCs w:val="20"/>
        </w:rPr>
      </w:pPr>
    </w:p>
    <w:p w14:paraId="75D7484B" w14:textId="77777777" w:rsidR="00026207" w:rsidRPr="00922C11" w:rsidRDefault="00026207">
      <w:pPr>
        <w:pStyle w:val="BodyText"/>
        <w:kinsoku w:val="0"/>
        <w:overflowPunct w:val="0"/>
        <w:spacing w:before="8"/>
        <w:rPr>
          <w:rFonts w:ascii="Times New Roman" w:eastAsia="等线" w:cs="Times New Roman"/>
          <w:i w:val="0"/>
          <w:iCs w:val="0"/>
        </w:rPr>
      </w:pPr>
    </w:p>
    <w:p w14:paraId="5EFD5244" w14:textId="77777777" w:rsidR="00026207" w:rsidRPr="00922C11" w:rsidRDefault="004052DE">
      <w:pPr>
        <w:pStyle w:val="BodyText"/>
        <w:kinsoku w:val="0"/>
        <w:overflowPunct w:val="0"/>
        <w:ind w:left="684"/>
        <w:rPr>
          <w:rFonts w:ascii="Times New Roman" w:eastAsia="等线" w:cs="Times New Roman"/>
          <w:i w:val="0"/>
          <w:iCs w:val="0"/>
          <w:sz w:val="20"/>
          <w:szCs w:val="20"/>
        </w:rPr>
      </w:pPr>
      <w:r>
        <w:rPr>
          <w:rFonts w:ascii="Times New Roman" w:eastAsia="等线" w:cs="Times New Roman"/>
          <w:i w:val="0"/>
          <w:iCs w:val="0"/>
          <w:sz w:val="20"/>
          <w:szCs w:val="20"/>
        </w:rPr>
      </w:r>
      <w:r>
        <w:rPr>
          <w:rFonts w:ascii="Times New Roman" w:eastAsia="等线" w:cs="Times New Roman"/>
          <w:i w:val="0"/>
          <w:iCs w:val="0"/>
          <w:sz w:val="20"/>
          <w:szCs w:val="20"/>
        </w:rPr>
        <w:pict w14:anchorId="1262E1C9">
          <v:group id="_x0000_s1029" style="width:358.65pt;height:37.75pt;mso-position-horizontal-relative:char;mso-position-vertical-relative:line" coordsize="7173,755" o:allowincell="f">
            <v:shape id="_x0000_s1030" style="position:absolute;width:7173;height:755;mso-position-horizontal-relative:page;mso-position-vertical-relative:page" coordsize="7173,755" o:allowincell="f" path="m,754r7172,l7172,,,,,754x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width:7173;height:755;mso-position-horizontal-relative:page;mso-position-vertical-relative:page" o:allowincell="f" filled="f" stroked="f">
              <v:textbox inset="0,0,0,0">
                <w:txbxContent>
                  <w:p w14:paraId="4D1658F2" w14:textId="77777777" w:rsidR="00026207" w:rsidRDefault="00922C11">
                    <w:pPr>
                      <w:pStyle w:val="BodyText"/>
                      <w:kinsoku w:val="0"/>
                      <w:overflowPunct w:val="0"/>
                      <w:spacing w:line="754" w:lineRule="exact"/>
                      <w:rPr>
                        <w:b/>
                        <w:bCs/>
                        <w:i w:val="0"/>
                        <w:iCs w:val="0"/>
                        <w:sz w:val="44"/>
                        <w:szCs w:val="44"/>
                      </w:rPr>
                    </w:pPr>
                    <w:r>
                      <w:rPr>
                        <w:b/>
                        <w:bCs/>
                        <w:i w:val="0"/>
                        <w:iCs w:val="0"/>
                        <w:sz w:val="44"/>
                        <w:szCs w:val="44"/>
                      </w:rPr>
                      <w:t>Product Requirement</w:t>
                    </w:r>
                    <w:r>
                      <w:rPr>
                        <w:b/>
                        <w:bCs/>
                        <w:i w:val="0"/>
                        <w:iCs w:val="0"/>
                        <w:spacing w:val="-33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b/>
                        <w:bCs/>
                        <w:i w:val="0"/>
                        <w:iCs w:val="0"/>
                        <w:sz w:val="44"/>
                        <w:szCs w:val="44"/>
                      </w:rPr>
                      <w:t>Document</w:t>
                    </w:r>
                  </w:p>
                </w:txbxContent>
              </v:textbox>
            </v:shape>
            <w10:anchorlock/>
          </v:group>
        </w:pict>
      </w:r>
    </w:p>
    <w:p w14:paraId="3749DFA2" w14:textId="77777777" w:rsidR="00026207" w:rsidRPr="00922C11" w:rsidRDefault="00026207">
      <w:pPr>
        <w:pStyle w:val="BodyText"/>
        <w:kinsoku w:val="0"/>
        <w:overflowPunct w:val="0"/>
        <w:rPr>
          <w:rFonts w:ascii="Times New Roman" w:eastAsia="等线" w:cs="Times New Roman"/>
          <w:i w:val="0"/>
          <w:iCs w:val="0"/>
        </w:rPr>
      </w:pPr>
    </w:p>
    <w:p w14:paraId="28151708" w14:textId="10DC8DC0" w:rsidR="00026207" w:rsidRDefault="00A260AF">
      <w:pPr>
        <w:pStyle w:val="BodyText"/>
        <w:kinsoku w:val="0"/>
        <w:overflowPunct w:val="0"/>
        <w:spacing w:line="796" w:lineRule="exact"/>
        <w:ind w:left="2613" w:right="3673"/>
        <w:jc w:val="center"/>
        <w:rPr>
          <w:b/>
          <w:bCs/>
          <w:i w:val="0"/>
          <w:iCs w:val="0"/>
          <w:sz w:val="44"/>
          <w:szCs w:val="44"/>
        </w:rPr>
      </w:pPr>
      <w:proofErr w:type="spellStart"/>
      <w:r>
        <w:rPr>
          <w:b/>
          <w:bCs/>
          <w:i w:val="0"/>
          <w:iCs w:val="0"/>
          <w:sz w:val="44"/>
          <w:szCs w:val="44"/>
        </w:rPr>
        <w:t>Lidget</w:t>
      </w:r>
      <w:proofErr w:type="spellEnd"/>
      <w:r w:rsidR="00922C11">
        <w:rPr>
          <w:b/>
          <w:bCs/>
          <w:i w:val="0"/>
          <w:iCs w:val="0"/>
          <w:sz w:val="44"/>
          <w:szCs w:val="44"/>
        </w:rPr>
        <w:t xml:space="preserve"> </w:t>
      </w:r>
      <w:r>
        <w:rPr>
          <w:b/>
          <w:bCs/>
          <w:i w:val="0"/>
          <w:iCs w:val="0"/>
          <w:sz w:val="44"/>
          <w:szCs w:val="44"/>
        </w:rPr>
        <w:t>2</w:t>
      </w:r>
      <w:r w:rsidR="00922C11">
        <w:rPr>
          <w:b/>
          <w:bCs/>
          <w:i w:val="0"/>
          <w:iCs w:val="0"/>
          <w:sz w:val="44"/>
          <w:szCs w:val="44"/>
        </w:rPr>
        <w:t>.0 PRD</w:t>
      </w:r>
    </w:p>
    <w:p w14:paraId="4C2144D4" w14:textId="77777777" w:rsidR="00026207" w:rsidRDefault="00026207">
      <w:pPr>
        <w:pStyle w:val="BodyText"/>
        <w:kinsoku w:val="0"/>
        <w:overflowPunct w:val="0"/>
        <w:rPr>
          <w:b/>
          <w:bCs/>
          <w:i w:val="0"/>
          <w:iCs w:val="0"/>
          <w:sz w:val="58"/>
          <w:szCs w:val="58"/>
        </w:rPr>
      </w:pPr>
    </w:p>
    <w:p w14:paraId="335A5853" w14:textId="77777777" w:rsidR="00026207" w:rsidRDefault="00026207">
      <w:pPr>
        <w:pStyle w:val="BodyText"/>
        <w:kinsoku w:val="0"/>
        <w:overflowPunct w:val="0"/>
        <w:spacing w:before="3"/>
        <w:rPr>
          <w:b/>
          <w:bCs/>
          <w:i w:val="0"/>
          <w:iCs w:val="0"/>
          <w:sz w:val="80"/>
          <w:szCs w:val="80"/>
        </w:rPr>
      </w:pPr>
    </w:p>
    <w:p w14:paraId="2BFB43CB" w14:textId="77777777" w:rsidR="00026207" w:rsidRDefault="00922C11">
      <w:pPr>
        <w:pStyle w:val="BodyText"/>
        <w:kinsoku w:val="0"/>
        <w:overflowPunct w:val="0"/>
        <w:spacing w:before="1"/>
        <w:ind w:left="2613" w:right="3528"/>
        <w:jc w:val="center"/>
        <w:rPr>
          <w:rFonts w:ascii="宋体" w:eastAsia="宋体" w:cs="宋体"/>
          <w:b/>
          <w:bCs/>
          <w:i w:val="0"/>
          <w:iCs w:val="0"/>
          <w:color w:val="585858"/>
          <w:sz w:val="28"/>
          <w:szCs w:val="28"/>
        </w:rPr>
      </w:pPr>
      <w:r>
        <w:rPr>
          <w:rFonts w:ascii="宋体" w:eastAsia="宋体" w:cs="宋体"/>
          <w:b/>
          <w:bCs/>
          <w:i w:val="0"/>
          <w:iCs w:val="0"/>
          <w:color w:val="585858"/>
          <w:sz w:val="28"/>
          <w:szCs w:val="28"/>
        </w:rPr>
        <w:t xml:space="preserve">Ford China </w:t>
      </w:r>
    </w:p>
    <w:p w14:paraId="61647BD7" w14:textId="77777777" w:rsidR="00026207" w:rsidRDefault="00026207">
      <w:pPr>
        <w:pStyle w:val="BodyText"/>
        <w:kinsoku w:val="0"/>
        <w:overflowPunct w:val="0"/>
        <w:spacing w:before="1"/>
        <w:ind w:left="2613" w:right="3528"/>
        <w:jc w:val="center"/>
        <w:rPr>
          <w:rFonts w:ascii="宋体" w:eastAsia="宋体" w:cs="宋体"/>
          <w:b/>
          <w:bCs/>
          <w:i w:val="0"/>
          <w:iCs w:val="0"/>
          <w:color w:val="585858"/>
          <w:sz w:val="28"/>
          <w:szCs w:val="28"/>
        </w:rPr>
        <w:sectPr w:rsidR="00026207">
          <w:type w:val="continuous"/>
          <w:pgSz w:w="11900" w:h="16850"/>
          <w:pgMar w:top="1600" w:right="620" w:bottom="280" w:left="16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2" w:color="767070"/>
            <w:right w:val="single" w:sz="12" w:space="16" w:color="767070"/>
          </w:pgBorders>
          <w:cols w:space="720"/>
          <w:noEndnote/>
        </w:sectPr>
      </w:pPr>
    </w:p>
    <w:p w14:paraId="66EFD0AD" w14:textId="77777777" w:rsidR="00026207" w:rsidRDefault="004052DE">
      <w:pPr>
        <w:pStyle w:val="BodyText"/>
        <w:kinsoku w:val="0"/>
        <w:overflowPunct w:val="0"/>
        <w:rPr>
          <w:rFonts w:ascii="宋体" w:eastAsia="宋体" w:cs="宋体"/>
          <w:b/>
          <w:bCs/>
          <w:i w:val="0"/>
          <w:iCs w:val="0"/>
          <w:sz w:val="20"/>
          <w:szCs w:val="20"/>
        </w:rPr>
      </w:pPr>
      <w:r>
        <w:rPr>
          <w:noProof/>
        </w:rPr>
        <w:lastRenderedPageBreak/>
        <w:pict w14:anchorId="767C890C">
          <v:group id="_x0000_s1032" style="position:absolute;margin-left:14.25pt;margin-top:20.4pt;width:564.4pt;height:799.05pt;z-index:-33;mso-position-horizontal-relative:page;mso-position-vertical-relative:page" coordorigin="285,408" coordsize="11288,15981" o:allowincell="f">
            <v:shape id="_x0000_s1033" type="#_x0000_t75" style="position:absolute;left:2043;top:4487;width:7580;height:7660;mso-position-horizontal-relative:page;mso-position-vertical-relative:page" o:allowincell="f">
              <v:imagedata r:id="rId5" o:title=""/>
            </v:shape>
            <v:shape id="_x0000_s1034" style="position:absolute;left:297;top:420;width:11263;height:15956;mso-position-horizontal-relative:page;mso-position-vertical-relative:page" coordsize="11263,15956" o:allowincell="f" path="m,15956r11263,l11263,,,,,15956xe" filled="f" strokecolor="#767070" strokeweight="1.25pt">
              <v:path arrowok="t"/>
            </v:shape>
            <w10:wrap anchorx="page" anchory="page"/>
          </v:group>
        </w:pict>
      </w:r>
    </w:p>
    <w:p w14:paraId="19257A6E" w14:textId="77777777" w:rsidR="00026207" w:rsidRDefault="00026207">
      <w:pPr>
        <w:pStyle w:val="BodyText"/>
        <w:kinsoku w:val="0"/>
        <w:overflowPunct w:val="0"/>
        <w:rPr>
          <w:rFonts w:ascii="宋体" w:eastAsia="宋体" w:cs="宋体"/>
          <w:b/>
          <w:bCs/>
          <w:i w:val="0"/>
          <w:iCs w:val="0"/>
          <w:sz w:val="20"/>
          <w:szCs w:val="20"/>
        </w:rPr>
      </w:pPr>
    </w:p>
    <w:p w14:paraId="4DD691EC" w14:textId="77777777" w:rsidR="00026207" w:rsidRDefault="00026207">
      <w:pPr>
        <w:pStyle w:val="BodyText"/>
        <w:kinsoku w:val="0"/>
        <w:overflowPunct w:val="0"/>
        <w:spacing w:before="11"/>
        <w:rPr>
          <w:rFonts w:ascii="宋体" w:eastAsia="宋体" w:cs="宋体"/>
          <w:b/>
          <w:bCs/>
          <w:i w:val="0"/>
          <w:iCs w:val="0"/>
          <w:sz w:val="23"/>
          <w:szCs w:val="23"/>
        </w:rPr>
      </w:pPr>
    </w:p>
    <w:p w14:paraId="3BA8DAE9" w14:textId="77777777" w:rsidR="00026207" w:rsidRDefault="00922C11">
      <w:pPr>
        <w:pStyle w:val="Heading5"/>
        <w:kinsoku w:val="0"/>
        <w:overflowPunct w:val="0"/>
        <w:spacing w:before="44"/>
        <w:ind w:left="331"/>
      </w:pPr>
      <w:r>
        <w:t>Table of Contents</w:t>
      </w:r>
    </w:p>
    <w:p w14:paraId="57E2DDC2" w14:textId="77777777" w:rsidR="00026207" w:rsidRDefault="004052DE" w:rsidP="00922C11">
      <w:pPr>
        <w:pStyle w:val="ListParagraph"/>
        <w:numPr>
          <w:ilvl w:val="0"/>
          <w:numId w:val="118"/>
        </w:numPr>
        <w:tabs>
          <w:tab w:val="left" w:pos="752"/>
          <w:tab w:val="left" w:leader="dot" w:pos="8262"/>
        </w:tabs>
        <w:kinsoku w:val="0"/>
        <w:overflowPunct w:val="0"/>
        <w:spacing w:before="303"/>
        <w:ind w:hanging="631"/>
        <w:rPr>
          <w:b/>
          <w:bCs/>
          <w:i/>
          <w:iCs/>
          <w:sz w:val="25"/>
          <w:szCs w:val="25"/>
        </w:rPr>
      </w:pPr>
      <w:hyperlink w:anchor="bookmark0" w:history="1">
        <w:r w:rsidR="00922C11">
          <w:rPr>
            <w:b/>
            <w:bCs/>
            <w:i/>
            <w:iCs/>
            <w:sz w:val="25"/>
            <w:szCs w:val="25"/>
          </w:rPr>
          <w:t>Introduction</w:t>
        </w:r>
        <w:r w:rsidR="00922C11">
          <w:rPr>
            <w:b/>
            <w:bCs/>
            <w:i/>
            <w:iCs/>
            <w:spacing w:val="-32"/>
            <w:sz w:val="25"/>
            <w:szCs w:val="25"/>
          </w:rPr>
          <w:t xml:space="preserve"> </w:t>
        </w:r>
        <w:r w:rsidR="00922C11">
          <w:rPr>
            <w:rFonts w:ascii="Microsoft JhengHei" w:eastAsia="Microsoft JhengHei" w:cs="Microsoft JhengHei" w:hint="eastAsia"/>
            <w:b/>
            <w:bCs/>
            <w:sz w:val="25"/>
            <w:szCs w:val="25"/>
          </w:rPr>
          <w:t>介绍</w:t>
        </w:r>
        <w:r w:rsidR="00922C11">
          <w:rPr>
            <w:rFonts w:ascii="Microsoft JhengHei" w:eastAsia="Microsoft JhengHei" w:cs="Microsoft JhengHei"/>
            <w:b/>
            <w:bCs/>
            <w:sz w:val="25"/>
            <w:szCs w:val="25"/>
          </w:rPr>
          <w:tab/>
        </w:r>
        <w:r w:rsidR="00922C11">
          <w:rPr>
            <w:b/>
            <w:bCs/>
            <w:i/>
            <w:iCs/>
            <w:sz w:val="25"/>
            <w:szCs w:val="25"/>
          </w:rPr>
          <w:t>4</w:t>
        </w:r>
      </w:hyperlink>
    </w:p>
    <w:p w14:paraId="35622F66" w14:textId="77777777" w:rsidR="00026207" w:rsidRDefault="004052DE" w:rsidP="00922C11">
      <w:pPr>
        <w:pStyle w:val="ListParagraph"/>
        <w:numPr>
          <w:ilvl w:val="1"/>
          <w:numId w:val="118"/>
        </w:numPr>
        <w:tabs>
          <w:tab w:val="left" w:pos="961"/>
          <w:tab w:val="left" w:leader="dot" w:pos="8274"/>
        </w:tabs>
        <w:kinsoku w:val="0"/>
        <w:overflowPunct w:val="0"/>
        <w:spacing w:before="300"/>
        <w:rPr>
          <w:b/>
          <w:bCs/>
          <w:sz w:val="22"/>
          <w:szCs w:val="22"/>
        </w:rPr>
      </w:pPr>
      <w:hyperlink w:anchor="bookmark1" w:history="1">
        <w:r w:rsidR="00922C11">
          <w:rPr>
            <w:b/>
            <w:bCs/>
            <w:i/>
            <w:iCs/>
            <w:sz w:val="23"/>
            <w:szCs w:val="23"/>
          </w:rPr>
          <w:t>Overview</w:t>
        </w:r>
        <w:r w:rsidR="00922C11">
          <w:rPr>
            <w:b/>
            <w:bCs/>
            <w:i/>
            <w:iCs/>
            <w:spacing w:val="-26"/>
            <w:sz w:val="23"/>
            <w:szCs w:val="23"/>
          </w:rPr>
          <w:t xml:space="preserve"> </w:t>
        </w:r>
        <w:r w:rsidR="00922C11">
          <w:rPr>
            <w:rFonts w:ascii="Microsoft JhengHei" w:eastAsia="Microsoft JhengHei" w:cs="Microsoft JhengHei" w:hint="eastAsia"/>
            <w:b/>
            <w:bCs/>
            <w:sz w:val="23"/>
            <w:szCs w:val="23"/>
          </w:rPr>
          <w:t>概述</w:t>
        </w:r>
        <w:r w:rsidR="00922C11">
          <w:rPr>
            <w:rFonts w:ascii="Microsoft JhengHei" w:eastAsia="Microsoft JhengHei" w:cs="Microsoft JhengHei"/>
            <w:b/>
            <w:bCs/>
            <w:sz w:val="23"/>
            <w:szCs w:val="23"/>
          </w:rPr>
          <w:tab/>
        </w:r>
        <w:r w:rsidR="00922C11">
          <w:rPr>
            <w:b/>
            <w:bCs/>
            <w:sz w:val="22"/>
            <w:szCs w:val="22"/>
          </w:rPr>
          <w:t>4</w:t>
        </w:r>
      </w:hyperlink>
    </w:p>
    <w:p w14:paraId="12C12051" w14:textId="77777777" w:rsidR="00026207" w:rsidRDefault="004052DE" w:rsidP="00922C11">
      <w:pPr>
        <w:pStyle w:val="ListParagraph"/>
        <w:numPr>
          <w:ilvl w:val="1"/>
          <w:numId w:val="118"/>
        </w:numPr>
        <w:tabs>
          <w:tab w:val="left" w:pos="961"/>
          <w:tab w:val="left" w:leader="dot" w:pos="8274"/>
        </w:tabs>
        <w:kinsoku w:val="0"/>
        <w:overflowPunct w:val="0"/>
        <w:spacing w:before="318"/>
        <w:rPr>
          <w:b/>
          <w:bCs/>
          <w:sz w:val="22"/>
          <w:szCs w:val="22"/>
        </w:rPr>
      </w:pPr>
      <w:hyperlink w:anchor="bookmark2" w:history="1">
        <w:r w:rsidR="00922C11">
          <w:rPr>
            <w:b/>
            <w:bCs/>
            <w:i/>
            <w:iCs/>
            <w:sz w:val="23"/>
            <w:szCs w:val="23"/>
          </w:rPr>
          <w:t>Change</w:t>
        </w:r>
        <w:r w:rsidR="00922C11">
          <w:rPr>
            <w:b/>
            <w:bCs/>
            <w:i/>
            <w:iCs/>
            <w:spacing w:val="-21"/>
            <w:sz w:val="23"/>
            <w:szCs w:val="23"/>
          </w:rPr>
          <w:t xml:space="preserve"> </w:t>
        </w:r>
        <w:r w:rsidR="00922C11">
          <w:rPr>
            <w:b/>
            <w:bCs/>
            <w:i/>
            <w:iCs/>
            <w:sz w:val="23"/>
            <w:szCs w:val="23"/>
          </w:rPr>
          <w:t>log</w:t>
        </w:r>
        <w:r w:rsidR="00922C11">
          <w:rPr>
            <w:b/>
            <w:bCs/>
            <w:i/>
            <w:iCs/>
            <w:spacing w:val="-28"/>
            <w:sz w:val="23"/>
            <w:szCs w:val="23"/>
          </w:rPr>
          <w:t xml:space="preserve"> </w:t>
        </w:r>
        <w:r w:rsidR="00922C11">
          <w:rPr>
            <w:rFonts w:ascii="Microsoft JhengHei" w:eastAsia="Microsoft JhengHei" w:cs="Microsoft JhengHei" w:hint="eastAsia"/>
            <w:b/>
            <w:bCs/>
            <w:spacing w:val="-3"/>
            <w:sz w:val="23"/>
            <w:szCs w:val="23"/>
          </w:rPr>
          <w:t>变</w:t>
        </w:r>
        <w:r w:rsidR="00922C11">
          <w:rPr>
            <w:rFonts w:ascii="Microsoft JhengHei" w:eastAsia="Microsoft JhengHei" w:cs="Microsoft JhengHei" w:hint="eastAsia"/>
            <w:b/>
            <w:bCs/>
            <w:sz w:val="23"/>
            <w:szCs w:val="23"/>
          </w:rPr>
          <w:t>更记录</w:t>
        </w:r>
        <w:r w:rsidR="00922C11">
          <w:rPr>
            <w:rFonts w:ascii="Microsoft JhengHei" w:eastAsia="Microsoft JhengHei" w:cs="Microsoft JhengHei"/>
            <w:b/>
            <w:bCs/>
            <w:sz w:val="23"/>
            <w:szCs w:val="23"/>
          </w:rPr>
          <w:tab/>
        </w:r>
        <w:r w:rsidR="00922C11">
          <w:rPr>
            <w:b/>
            <w:bCs/>
            <w:sz w:val="22"/>
            <w:szCs w:val="22"/>
          </w:rPr>
          <w:t>4</w:t>
        </w:r>
      </w:hyperlink>
    </w:p>
    <w:p w14:paraId="1601891D" w14:textId="77777777" w:rsidR="00026207" w:rsidRDefault="004052DE" w:rsidP="00922C11">
      <w:pPr>
        <w:pStyle w:val="ListParagraph"/>
        <w:numPr>
          <w:ilvl w:val="1"/>
          <w:numId w:val="118"/>
        </w:numPr>
        <w:tabs>
          <w:tab w:val="left" w:pos="961"/>
          <w:tab w:val="left" w:leader="dot" w:pos="8274"/>
        </w:tabs>
        <w:kinsoku w:val="0"/>
        <w:overflowPunct w:val="0"/>
        <w:spacing w:before="318" w:line="350" w:lineRule="auto"/>
        <w:ind w:left="331" w:right="1186" w:firstLine="0"/>
        <w:rPr>
          <w:b/>
          <w:bCs/>
          <w:spacing w:val="-17"/>
          <w:sz w:val="22"/>
          <w:szCs w:val="22"/>
        </w:rPr>
      </w:pPr>
      <w:hyperlink w:anchor="bookmark3" w:history="1">
        <w:r w:rsidR="00922C11">
          <w:rPr>
            <w:b/>
            <w:bCs/>
            <w:i/>
            <w:iCs/>
            <w:w w:val="95"/>
            <w:sz w:val="23"/>
            <w:szCs w:val="23"/>
          </w:rPr>
          <w:t>Product</w:t>
        </w:r>
        <w:r w:rsidR="00922C11">
          <w:rPr>
            <w:b/>
            <w:bCs/>
            <w:i/>
            <w:iCs/>
            <w:spacing w:val="4"/>
            <w:w w:val="95"/>
            <w:sz w:val="23"/>
            <w:szCs w:val="23"/>
          </w:rPr>
          <w:t xml:space="preserve"> </w:t>
        </w:r>
        <w:r w:rsidR="00922C11">
          <w:rPr>
            <w:b/>
            <w:bCs/>
            <w:i/>
            <w:iCs/>
            <w:w w:val="95"/>
            <w:sz w:val="23"/>
            <w:szCs w:val="23"/>
          </w:rPr>
          <w:t>General</w:t>
        </w:r>
        <w:r w:rsidR="00922C11">
          <w:rPr>
            <w:b/>
            <w:bCs/>
            <w:i/>
            <w:iCs/>
            <w:spacing w:val="3"/>
            <w:w w:val="95"/>
            <w:sz w:val="23"/>
            <w:szCs w:val="23"/>
          </w:rPr>
          <w:t xml:space="preserve"> </w:t>
        </w:r>
        <w:r w:rsidR="00922C11">
          <w:rPr>
            <w:b/>
            <w:bCs/>
            <w:i/>
            <w:iCs/>
            <w:w w:val="95"/>
            <w:sz w:val="23"/>
            <w:szCs w:val="23"/>
          </w:rPr>
          <w:t>Information</w:t>
        </w:r>
        <w:r w:rsidR="00922C11">
          <w:rPr>
            <w:b/>
            <w:bCs/>
            <w:i/>
            <w:iCs/>
            <w:spacing w:val="5"/>
            <w:w w:val="95"/>
            <w:sz w:val="23"/>
            <w:szCs w:val="23"/>
          </w:rPr>
          <w:t xml:space="preserve"> </w:t>
        </w:r>
        <w:r w:rsidR="00922C11">
          <w:rPr>
            <w:b/>
            <w:bCs/>
            <w:i/>
            <w:iCs/>
            <w:w w:val="95"/>
            <w:sz w:val="23"/>
            <w:szCs w:val="23"/>
          </w:rPr>
          <w:t>and</w:t>
        </w:r>
        <w:r w:rsidR="00922C11">
          <w:rPr>
            <w:b/>
            <w:bCs/>
            <w:i/>
            <w:iCs/>
            <w:spacing w:val="4"/>
            <w:w w:val="95"/>
            <w:sz w:val="23"/>
            <w:szCs w:val="23"/>
          </w:rPr>
          <w:t xml:space="preserve"> </w:t>
        </w:r>
        <w:r w:rsidR="00922C11">
          <w:rPr>
            <w:b/>
            <w:bCs/>
            <w:i/>
            <w:iCs/>
            <w:w w:val="95"/>
            <w:sz w:val="23"/>
            <w:szCs w:val="23"/>
          </w:rPr>
          <w:t>Definition</w:t>
        </w:r>
        <w:r w:rsidR="00922C11">
          <w:rPr>
            <w:b/>
            <w:bCs/>
            <w:i/>
            <w:iCs/>
            <w:spacing w:val="3"/>
            <w:w w:val="95"/>
            <w:sz w:val="23"/>
            <w:szCs w:val="23"/>
          </w:rPr>
          <w:t xml:space="preserve"> </w:t>
        </w:r>
        <w:r w:rsidR="00922C11">
          <w:rPr>
            <w:b/>
            <w:bCs/>
            <w:i/>
            <w:iCs/>
            <w:w w:val="95"/>
            <w:sz w:val="23"/>
            <w:szCs w:val="23"/>
          </w:rPr>
          <w:t>of</w:t>
        </w:r>
        <w:r w:rsidR="00922C11">
          <w:rPr>
            <w:b/>
            <w:bCs/>
            <w:i/>
            <w:iCs/>
            <w:spacing w:val="3"/>
            <w:w w:val="95"/>
            <w:sz w:val="23"/>
            <w:szCs w:val="23"/>
          </w:rPr>
          <w:t xml:space="preserve"> </w:t>
        </w:r>
        <w:r w:rsidR="00922C11">
          <w:rPr>
            <w:b/>
            <w:bCs/>
            <w:i/>
            <w:iCs/>
            <w:w w:val="95"/>
            <w:sz w:val="23"/>
            <w:szCs w:val="23"/>
          </w:rPr>
          <w:t>Success</w:t>
        </w:r>
        <w:r w:rsidR="00922C11">
          <w:rPr>
            <w:b/>
            <w:bCs/>
            <w:i/>
            <w:iCs/>
            <w:spacing w:val="-3"/>
            <w:w w:val="95"/>
            <w:sz w:val="23"/>
            <w:szCs w:val="23"/>
          </w:rPr>
          <w:t xml:space="preserve"> </w:t>
        </w:r>
      </w:hyperlink>
      <w:hyperlink w:anchor="bookmark3" w:history="1">
        <w:r w:rsidR="00922C11">
          <w:rPr>
            <w:rFonts w:ascii="Microsoft JhengHei" w:eastAsia="Microsoft JhengHei" w:cs="Microsoft JhengHei" w:hint="eastAsia"/>
            <w:b/>
            <w:bCs/>
            <w:w w:val="95"/>
            <w:sz w:val="23"/>
            <w:szCs w:val="23"/>
          </w:rPr>
          <w:t>产品</w:t>
        </w:r>
        <w:r w:rsidR="00922C11">
          <w:rPr>
            <w:rFonts w:ascii="Microsoft JhengHei" w:eastAsia="Microsoft JhengHei" w:cs="Microsoft JhengHei" w:hint="eastAsia"/>
            <w:b/>
            <w:bCs/>
            <w:spacing w:val="-3"/>
            <w:w w:val="95"/>
            <w:sz w:val="23"/>
            <w:szCs w:val="23"/>
          </w:rPr>
          <w:t>简</w:t>
        </w:r>
      </w:hyperlink>
      <w:hyperlink w:anchor="bookmark3" w:history="1">
        <w:r w:rsidR="00922C11">
          <w:rPr>
            <w:rFonts w:ascii="Microsoft JhengHei" w:eastAsia="Microsoft JhengHei" w:cs="Microsoft JhengHei" w:hint="eastAsia"/>
            <w:b/>
            <w:bCs/>
            <w:w w:val="95"/>
            <w:sz w:val="23"/>
            <w:szCs w:val="23"/>
          </w:rPr>
          <w:t>介</w:t>
        </w:r>
        <w:r w:rsidR="00922C11">
          <w:rPr>
            <w:rFonts w:ascii="Microsoft JhengHei" w:eastAsia="Microsoft JhengHei" w:cs="Microsoft JhengHei" w:hint="eastAsia"/>
            <w:b/>
            <w:bCs/>
            <w:spacing w:val="-3"/>
            <w:w w:val="95"/>
            <w:sz w:val="23"/>
            <w:szCs w:val="23"/>
          </w:rPr>
          <w:t>和</w:t>
        </w:r>
        <w:r w:rsidR="00922C11">
          <w:rPr>
            <w:rFonts w:ascii="Microsoft JhengHei" w:eastAsia="Microsoft JhengHei" w:cs="Microsoft JhengHei" w:hint="eastAsia"/>
            <w:b/>
            <w:bCs/>
            <w:w w:val="95"/>
            <w:sz w:val="23"/>
            <w:szCs w:val="23"/>
          </w:rPr>
          <w:t>业</w:t>
        </w:r>
      </w:hyperlink>
      <w:hyperlink w:anchor="bookmark3" w:history="1">
        <w:r w:rsidR="00922C11">
          <w:rPr>
            <w:rFonts w:ascii="Microsoft JhengHei" w:eastAsia="Microsoft JhengHei" w:cs="Microsoft JhengHei" w:hint="eastAsia"/>
            <w:b/>
            <w:bCs/>
            <w:sz w:val="23"/>
            <w:szCs w:val="23"/>
          </w:rPr>
          <w:t>务目标</w:t>
        </w:r>
      </w:hyperlink>
      <w:r w:rsidR="00922C11">
        <w:rPr>
          <w:rFonts w:ascii="Microsoft JhengHei" w:eastAsia="Microsoft JhengHei" w:cs="Microsoft JhengHei"/>
          <w:b/>
          <w:bCs/>
          <w:sz w:val="23"/>
          <w:szCs w:val="23"/>
        </w:rPr>
        <w:tab/>
      </w:r>
      <w:hyperlink w:anchor="bookmark3" w:history="1">
        <w:r w:rsidR="00922C11">
          <w:rPr>
            <w:b/>
            <w:bCs/>
            <w:spacing w:val="-17"/>
            <w:sz w:val="22"/>
            <w:szCs w:val="22"/>
          </w:rPr>
          <w:t>4</w:t>
        </w:r>
      </w:hyperlink>
    </w:p>
    <w:p w14:paraId="53F5CE2A" w14:textId="77777777" w:rsidR="00026207" w:rsidRDefault="004052DE" w:rsidP="00922C11">
      <w:pPr>
        <w:pStyle w:val="ListParagraph"/>
        <w:numPr>
          <w:ilvl w:val="1"/>
          <w:numId w:val="118"/>
        </w:numPr>
        <w:tabs>
          <w:tab w:val="left" w:pos="961"/>
          <w:tab w:val="left" w:leader="dot" w:pos="8274"/>
        </w:tabs>
        <w:kinsoku w:val="0"/>
        <w:overflowPunct w:val="0"/>
        <w:spacing w:before="129"/>
        <w:rPr>
          <w:b/>
          <w:bCs/>
          <w:sz w:val="22"/>
          <w:szCs w:val="22"/>
        </w:rPr>
      </w:pPr>
      <w:hyperlink w:anchor="bookmark4" w:history="1">
        <w:r w:rsidR="00922C11">
          <w:rPr>
            <w:b/>
            <w:bCs/>
            <w:i/>
            <w:iCs/>
            <w:sz w:val="23"/>
            <w:szCs w:val="23"/>
          </w:rPr>
          <w:t>Product</w:t>
        </w:r>
        <w:r w:rsidR="00922C11">
          <w:rPr>
            <w:b/>
            <w:bCs/>
            <w:i/>
            <w:iCs/>
            <w:spacing w:val="-25"/>
            <w:sz w:val="23"/>
            <w:szCs w:val="23"/>
          </w:rPr>
          <w:t xml:space="preserve"> </w:t>
        </w:r>
        <w:r w:rsidR="00922C11">
          <w:rPr>
            <w:b/>
            <w:bCs/>
            <w:i/>
            <w:iCs/>
            <w:sz w:val="23"/>
            <w:szCs w:val="23"/>
          </w:rPr>
          <w:t>Vision</w:t>
        </w:r>
        <w:r w:rsidR="00922C11">
          <w:rPr>
            <w:b/>
            <w:bCs/>
            <w:i/>
            <w:iCs/>
            <w:spacing w:val="11"/>
            <w:sz w:val="23"/>
            <w:szCs w:val="23"/>
          </w:rPr>
          <w:t xml:space="preserve"> </w:t>
        </w:r>
        <w:r w:rsidR="00922C11">
          <w:rPr>
            <w:rFonts w:ascii="Microsoft JhengHei" w:eastAsia="Microsoft JhengHei" w:cs="Microsoft JhengHei" w:hint="eastAsia"/>
            <w:b/>
            <w:bCs/>
            <w:sz w:val="23"/>
            <w:szCs w:val="23"/>
          </w:rPr>
          <w:t>产</w:t>
        </w:r>
        <w:r w:rsidR="00922C11">
          <w:rPr>
            <w:rFonts w:ascii="Microsoft JhengHei" w:eastAsia="Microsoft JhengHei" w:cs="Microsoft JhengHei" w:hint="eastAsia"/>
            <w:b/>
            <w:bCs/>
            <w:spacing w:val="-3"/>
            <w:sz w:val="23"/>
            <w:szCs w:val="23"/>
          </w:rPr>
          <w:t>品愿</w:t>
        </w:r>
        <w:r w:rsidR="00922C11">
          <w:rPr>
            <w:rFonts w:ascii="Microsoft JhengHei" w:eastAsia="Microsoft JhengHei" w:cs="Microsoft JhengHei" w:hint="eastAsia"/>
            <w:b/>
            <w:bCs/>
            <w:sz w:val="23"/>
            <w:szCs w:val="23"/>
          </w:rPr>
          <w:t>景</w:t>
        </w:r>
        <w:r w:rsidR="00922C11">
          <w:rPr>
            <w:rFonts w:ascii="Microsoft JhengHei" w:eastAsia="Microsoft JhengHei" w:cs="Microsoft JhengHei"/>
            <w:b/>
            <w:bCs/>
            <w:sz w:val="23"/>
            <w:szCs w:val="23"/>
          </w:rPr>
          <w:tab/>
        </w:r>
        <w:r w:rsidR="00922C11">
          <w:rPr>
            <w:b/>
            <w:bCs/>
            <w:sz w:val="22"/>
            <w:szCs w:val="22"/>
          </w:rPr>
          <w:t>5</w:t>
        </w:r>
      </w:hyperlink>
    </w:p>
    <w:p w14:paraId="17F2F6AE" w14:textId="77777777" w:rsidR="00026207" w:rsidRDefault="004052DE" w:rsidP="00922C11">
      <w:pPr>
        <w:pStyle w:val="ListParagraph"/>
        <w:numPr>
          <w:ilvl w:val="1"/>
          <w:numId w:val="118"/>
        </w:numPr>
        <w:tabs>
          <w:tab w:val="left" w:pos="961"/>
          <w:tab w:val="left" w:leader="dot" w:pos="8274"/>
        </w:tabs>
        <w:kinsoku w:val="0"/>
        <w:overflowPunct w:val="0"/>
        <w:spacing w:before="321"/>
        <w:rPr>
          <w:b/>
          <w:bCs/>
          <w:sz w:val="22"/>
          <w:szCs w:val="22"/>
        </w:rPr>
      </w:pPr>
      <w:hyperlink w:anchor="bookmark5" w:history="1">
        <w:r w:rsidR="00922C11">
          <w:rPr>
            <w:b/>
            <w:bCs/>
            <w:i/>
            <w:iCs/>
            <w:sz w:val="23"/>
            <w:szCs w:val="23"/>
          </w:rPr>
          <w:t>Product</w:t>
        </w:r>
        <w:r w:rsidR="00922C11">
          <w:rPr>
            <w:b/>
            <w:bCs/>
            <w:i/>
            <w:iCs/>
            <w:spacing w:val="-21"/>
            <w:sz w:val="23"/>
            <w:szCs w:val="23"/>
          </w:rPr>
          <w:t xml:space="preserve"> </w:t>
        </w:r>
        <w:r w:rsidR="00922C11">
          <w:rPr>
            <w:b/>
            <w:bCs/>
            <w:i/>
            <w:iCs/>
            <w:sz w:val="23"/>
            <w:szCs w:val="23"/>
          </w:rPr>
          <w:t>Risks</w:t>
        </w:r>
        <w:r w:rsidR="00922C11">
          <w:rPr>
            <w:b/>
            <w:bCs/>
            <w:i/>
            <w:iCs/>
            <w:sz w:val="23"/>
            <w:szCs w:val="23"/>
          </w:rPr>
          <w:tab/>
        </w:r>
        <w:r w:rsidR="00922C11">
          <w:rPr>
            <w:b/>
            <w:bCs/>
            <w:sz w:val="22"/>
            <w:szCs w:val="22"/>
          </w:rPr>
          <w:t>5</w:t>
        </w:r>
      </w:hyperlink>
    </w:p>
    <w:p w14:paraId="5EEE2762" w14:textId="77777777" w:rsidR="00026207" w:rsidRDefault="004052DE" w:rsidP="00922C11">
      <w:pPr>
        <w:pStyle w:val="ListParagraph"/>
        <w:numPr>
          <w:ilvl w:val="1"/>
          <w:numId w:val="118"/>
        </w:numPr>
        <w:tabs>
          <w:tab w:val="left" w:pos="961"/>
          <w:tab w:val="left" w:leader="dot" w:pos="8274"/>
        </w:tabs>
        <w:kinsoku w:val="0"/>
        <w:overflowPunct w:val="0"/>
        <w:spacing w:before="317"/>
        <w:rPr>
          <w:b/>
          <w:bCs/>
          <w:sz w:val="22"/>
          <w:szCs w:val="22"/>
        </w:rPr>
      </w:pPr>
      <w:hyperlink w:anchor="bookmark6" w:history="1">
        <w:r w:rsidR="00922C11">
          <w:rPr>
            <w:b/>
            <w:bCs/>
            <w:i/>
            <w:iCs/>
            <w:sz w:val="23"/>
            <w:szCs w:val="23"/>
          </w:rPr>
          <w:t>Assumptions</w:t>
        </w:r>
        <w:r w:rsidR="00922C11">
          <w:rPr>
            <w:b/>
            <w:bCs/>
            <w:i/>
            <w:iCs/>
            <w:spacing w:val="-33"/>
            <w:sz w:val="23"/>
            <w:szCs w:val="23"/>
          </w:rPr>
          <w:t xml:space="preserve"> </w:t>
        </w:r>
        <w:r w:rsidR="00922C11">
          <w:rPr>
            <w:b/>
            <w:bCs/>
            <w:i/>
            <w:iCs/>
            <w:sz w:val="23"/>
            <w:szCs w:val="23"/>
          </w:rPr>
          <w:t>&amp;</w:t>
        </w:r>
        <w:r w:rsidR="00922C11">
          <w:rPr>
            <w:b/>
            <w:bCs/>
            <w:i/>
            <w:iCs/>
            <w:spacing w:val="-32"/>
            <w:sz w:val="23"/>
            <w:szCs w:val="23"/>
          </w:rPr>
          <w:t xml:space="preserve"> </w:t>
        </w:r>
        <w:r w:rsidR="00922C11">
          <w:rPr>
            <w:b/>
            <w:bCs/>
            <w:i/>
            <w:iCs/>
            <w:sz w:val="23"/>
            <w:szCs w:val="23"/>
          </w:rPr>
          <w:t>Remarks</w:t>
        </w:r>
        <w:r w:rsidR="00922C11">
          <w:rPr>
            <w:b/>
            <w:bCs/>
            <w:i/>
            <w:iCs/>
            <w:spacing w:val="-37"/>
            <w:sz w:val="23"/>
            <w:szCs w:val="23"/>
          </w:rPr>
          <w:t xml:space="preserve"> </w:t>
        </w:r>
        <w:r w:rsidR="00922C11">
          <w:rPr>
            <w:rFonts w:ascii="Microsoft JhengHei" w:eastAsia="Microsoft JhengHei" w:cs="Microsoft JhengHei" w:hint="eastAsia"/>
            <w:b/>
            <w:bCs/>
            <w:sz w:val="23"/>
            <w:szCs w:val="23"/>
          </w:rPr>
          <w:t>假设</w:t>
        </w:r>
        <w:r w:rsidR="00922C11">
          <w:rPr>
            <w:rFonts w:ascii="Microsoft JhengHei" w:eastAsia="Microsoft JhengHei" w:cs="Microsoft JhengHei" w:hint="eastAsia"/>
            <w:b/>
            <w:bCs/>
            <w:spacing w:val="-3"/>
            <w:sz w:val="23"/>
            <w:szCs w:val="23"/>
          </w:rPr>
          <w:t>和</w:t>
        </w:r>
        <w:r w:rsidR="00922C11">
          <w:rPr>
            <w:rFonts w:ascii="Microsoft JhengHei" w:eastAsia="Microsoft JhengHei" w:cs="Microsoft JhengHei" w:hint="eastAsia"/>
            <w:b/>
            <w:bCs/>
            <w:sz w:val="23"/>
            <w:szCs w:val="23"/>
          </w:rPr>
          <w:t>备注</w:t>
        </w:r>
        <w:r w:rsidR="00922C11">
          <w:rPr>
            <w:rFonts w:ascii="Microsoft JhengHei" w:eastAsia="Microsoft JhengHei" w:cs="Microsoft JhengHei"/>
            <w:b/>
            <w:bCs/>
            <w:sz w:val="23"/>
            <w:szCs w:val="23"/>
          </w:rPr>
          <w:tab/>
        </w:r>
        <w:r w:rsidR="00922C11">
          <w:rPr>
            <w:b/>
            <w:bCs/>
            <w:sz w:val="22"/>
            <w:szCs w:val="22"/>
          </w:rPr>
          <w:t>5</w:t>
        </w:r>
      </w:hyperlink>
    </w:p>
    <w:p w14:paraId="7169C0F3" w14:textId="77777777" w:rsidR="00026207" w:rsidRDefault="004052DE" w:rsidP="00922C11">
      <w:pPr>
        <w:pStyle w:val="ListParagraph"/>
        <w:numPr>
          <w:ilvl w:val="0"/>
          <w:numId w:val="118"/>
        </w:numPr>
        <w:tabs>
          <w:tab w:val="left" w:pos="752"/>
          <w:tab w:val="left" w:leader="dot" w:pos="8262"/>
        </w:tabs>
        <w:kinsoku w:val="0"/>
        <w:overflowPunct w:val="0"/>
        <w:spacing w:before="299"/>
        <w:ind w:hanging="631"/>
        <w:rPr>
          <w:b/>
          <w:bCs/>
          <w:i/>
          <w:iCs/>
          <w:sz w:val="25"/>
          <w:szCs w:val="25"/>
        </w:rPr>
      </w:pPr>
      <w:hyperlink w:anchor="bookmark7" w:history="1">
        <w:r w:rsidR="00922C11">
          <w:rPr>
            <w:b/>
            <w:bCs/>
            <w:i/>
            <w:iCs/>
            <w:sz w:val="25"/>
            <w:szCs w:val="25"/>
          </w:rPr>
          <w:t>Product</w:t>
        </w:r>
        <w:r w:rsidR="00922C11">
          <w:rPr>
            <w:b/>
            <w:bCs/>
            <w:i/>
            <w:iCs/>
            <w:spacing w:val="-36"/>
            <w:sz w:val="25"/>
            <w:szCs w:val="25"/>
          </w:rPr>
          <w:t xml:space="preserve"> </w:t>
        </w:r>
        <w:r w:rsidR="00922C11">
          <w:rPr>
            <w:b/>
            <w:bCs/>
            <w:i/>
            <w:iCs/>
            <w:sz w:val="25"/>
            <w:szCs w:val="25"/>
          </w:rPr>
          <w:t>User</w:t>
        </w:r>
        <w:r w:rsidR="00922C11">
          <w:rPr>
            <w:b/>
            <w:bCs/>
            <w:i/>
            <w:iCs/>
            <w:spacing w:val="-35"/>
            <w:sz w:val="25"/>
            <w:szCs w:val="25"/>
          </w:rPr>
          <w:t xml:space="preserve"> </w:t>
        </w:r>
        <w:r w:rsidR="00922C11">
          <w:rPr>
            <w:b/>
            <w:bCs/>
            <w:i/>
            <w:iCs/>
            <w:sz w:val="25"/>
            <w:szCs w:val="25"/>
          </w:rPr>
          <w:t>Requirement</w:t>
        </w:r>
        <w:r w:rsidR="00922C11">
          <w:rPr>
            <w:b/>
            <w:bCs/>
            <w:i/>
            <w:iCs/>
            <w:spacing w:val="-41"/>
            <w:sz w:val="25"/>
            <w:szCs w:val="25"/>
          </w:rPr>
          <w:t xml:space="preserve"> </w:t>
        </w:r>
        <w:r w:rsidR="00922C11">
          <w:rPr>
            <w:rFonts w:ascii="Microsoft JhengHei" w:eastAsia="Microsoft JhengHei" w:cs="Microsoft JhengHei" w:hint="eastAsia"/>
            <w:b/>
            <w:bCs/>
            <w:sz w:val="25"/>
            <w:szCs w:val="25"/>
          </w:rPr>
          <w:t>使用者需求</w:t>
        </w:r>
        <w:r w:rsidR="00922C11">
          <w:rPr>
            <w:rFonts w:ascii="Microsoft JhengHei" w:eastAsia="Microsoft JhengHei" w:cs="Microsoft JhengHei"/>
            <w:b/>
            <w:bCs/>
            <w:sz w:val="25"/>
            <w:szCs w:val="25"/>
          </w:rPr>
          <w:tab/>
        </w:r>
        <w:r w:rsidR="00922C11">
          <w:rPr>
            <w:b/>
            <w:bCs/>
            <w:i/>
            <w:iCs/>
            <w:sz w:val="25"/>
            <w:szCs w:val="25"/>
          </w:rPr>
          <w:t>6</w:t>
        </w:r>
      </w:hyperlink>
    </w:p>
    <w:p w14:paraId="011C2F21" w14:textId="77777777" w:rsidR="00026207" w:rsidRDefault="004052DE" w:rsidP="00922C11">
      <w:pPr>
        <w:pStyle w:val="ListParagraph"/>
        <w:numPr>
          <w:ilvl w:val="1"/>
          <w:numId w:val="118"/>
        </w:numPr>
        <w:tabs>
          <w:tab w:val="left" w:pos="961"/>
          <w:tab w:val="left" w:leader="dot" w:pos="8274"/>
        </w:tabs>
        <w:kinsoku w:val="0"/>
        <w:overflowPunct w:val="0"/>
        <w:spacing w:before="300"/>
        <w:rPr>
          <w:b/>
          <w:bCs/>
          <w:sz w:val="22"/>
          <w:szCs w:val="22"/>
        </w:rPr>
      </w:pPr>
      <w:hyperlink w:anchor="bookmark8" w:history="1">
        <w:r w:rsidR="00922C11">
          <w:rPr>
            <w:b/>
            <w:bCs/>
            <w:i/>
            <w:iCs/>
            <w:spacing w:val="-5"/>
            <w:sz w:val="23"/>
            <w:szCs w:val="23"/>
          </w:rPr>
          <w:t>Target</w:t>
        </w:r>
        <w:r w:rsidR="00922C11">
          <w:rPr>
            <w:b/>
            <w:bCs/>
            <w:i/>
            <w:iCs/>
            <w:spacing w:val="-24"/>
            <w:sz w:val="23"/>
            <w:szCs w:val="23"/>
          </w:rPr>
          <w:t xml:space="preserve"> </w:t>
        </w:r>
        <w:r w:rsidR="00922C11">
          <w:rPr>
            <w:b/>
            <w:bCs/>
            <w:i/>
            <w:iCs/>
            <w:sz w:val="23"/>
            <w:szCs w:val="23"/>
          </w:rPr>
          <w:t>Customer</w:t>
        </w:r>
        <w:r w:rsidR="00922C11">
          <w:rPr>
            <w:b/>
            <w:bCs/>
            <w:i/>
            <w:iCs/>
            <w:spacing w:val="10"/>
            <w:sz w:val="23"/>
            <w:szCs w:val="23"/>
          </w:rPr>
          <w:t xml:space="preserve"> </w:t>
        </w:r>
        <w:r w:rsidR="00922C11">
          <w:rPr>
            <w:rFonts w:ascii="Microsoft JhengHei" w:eastAsia="Microsoft JhengHei" w:cs="Microsoft JhengHei" w:hint="eastAsia"/>
            <w:b/>
            <w:bCs/>
            <w:spacing w:val="-3"/>
            <w:sz w:val="23"/>
            <w:szCs w:val="23"/>
          </w:rPr>
          <w:t>目标</w:t>
        </w:r>
        <w:r w:rsidR="00922C11">
          <w:rPr>
            <w:rFonts w:ascii="Microsoft JhengHei" w:eastAsia="Microsoft JhengHei" w:cs="Microsoft JhengHei" w:hint="eastAsia"/>
            <w:b/>
            <w:bCs/>
            <w:sz w:val="23"/>
            <w:szCs w:val="23"/>
          </w:rPr>
          <w:t>客户</w:t>
        </w:r>
        <w:r w:rsidR="00922C11">
          <w:rPr>
            <w:rFonts w:ascii="Microsoft JhengHei" w:eastAsia="Microsoft JhengHei" w:cs="Microsoft JhengHei"/>
            <w:b/>
            <w:bCs/>
            <w:sz w:val="23"/>
            <w:szCs w:val="23"/>
          </w:rPr>
          <w:tab/>
        </w:r>
        <w:r w:rsidR="00922C11">
          <w:rPr>
            <w:b/>
            <w:bCs/>
            <w:sz w:val="22"/>
            <w:szCs w:val="22"/>
          </w:rPr>
          <w:t>6</w:t>
        </w:r>
      </w:hyperlink>
    </w:p>
    <w:p w14:paraId="3148BA6A" w14:textId="77777777" w:rsidR="00026207" w:rsidRDefault="004052DE" w:rsidP="00922C11">
      <w:pPr>
        <w:pStyle w:val="ListParagraph"/>
        <w:numPr>
          <w:ilvl w:val="1"/>
          <w:numId w:val="118"/>
        </w:numPr>
        <w:tabs>
          <w:tab w:val="left" w:pos="961"/>
          <w:tab w:val="left" w:leader="dot" w:pos="8274"/>
        </w:tabs>
        <w:kinsoku w:val="0"/>
        <w:overflowPunct w:val="0"/>
        <w:spacing w:before="317"/>
        <w:rPr>
          <w:b/>
          <w:bCs/>
          <w:sz w:val="22"/>
          <w:szCs w:val="22"/>
        </w:rPr>
      </w:pPr>
      <w:hyperlink w:anchor="bookmark9" w:history="1">
        <w:r w:rsidR="00922C11">
          <w:rPr>
            <w:b/>
            <w:bCs/>
            <w:i/>
            <w:iCs/>
            <w:sz w:val="23"/>
            <w:szCs w:val="23"/>
          </w:rPr>
          <w:t>Priority</w:t>
        </w:r>
        <w:r w:rsidR="00922C11">
          <w:rPr>
            <w:b/>
            <w:bCs/>
            <w:i/>
            <w:iCs/>
            <w:spacing w:val="-32"/>
            <w:sz w:val="23"/>
            <w:szCs w:val="23"/>
          </w:rPr>
          <w:t xml:space="preserve"> </w:t>
        </w:r>
        <w:r w:rsidR="00922C11">
          <w:rPr>
            <w:b/>
            <w:bCs/>
            <w:i/>
            <w:iCs/>
            <w:sz w:val="23"/>
            <w:szCs w:val="23"/>
          </w:rPr>
          <w:t>Description</w:t>
        </w:r>
        <w:r w:rsidR="00922C11">
          <w:rPr>
            <w:b/>
            <w:bCs/>
            <w:i/>
            <w:iCs/>
            <w:spacing w:val="-37"/>
            <w:sz w:val="23"/>
            <w:szCs w:val="23"/>
          </w:rPr>
          <w:t xml:space="preserve"> </w:t>
        </w:r>
        <w:r w:rsidR="00922C11">
          <w:rPr>
            <w:rFonts w:ascii="Microsoft JhengHei" w:eastAsia="Microsoft JhengHei" w:cs="Microsoft JhengHei" w:hint="eastAsia"/>
            <w:b/>
            <w:bCs/>
            <w:spacing w:val="-3"/>
            <w:sz w:val="23"/>
            <w:szCs w:val="23"/>
          </w:rPr>
          <w:t>优</w:t>
        </w:r>
        <w:r w:rsidR="00922C11">
          <w:rPr>
            <w:rFonts w:ascii="Microsoft JhengHei" w:eastAsia="Microsoft JhengHei" w:cs="Microsoft JhengHei" w:hint="eastAsia"/>
            <w:b/>
            <w:bCs/>
            <w:sz w:val="23"/>
            <w:szCs w:val="23"/>
          </w:rPr>
          <w:t>先级描述</w:t>
        </w:r>
        <w:r w:rsidR="00922C11">
          <w:rPr>
            <w:rFonts w:ascii="Microsoft JhengHei" w:eastAsia="Microsoft JhengHei" w:cs="Microsoft JhengHei"/>
            <w:b/>
            <w:bCs/>
            <w:sz w:val="23"/>
            <w:szCs w:val="23"/>
          </w:rPr>
          <w:tab/>
        </w:r>
        <w:r w:rsidR="00922C11">
          <w:rPr>
            <w:b/>
            <w:bCs/>
            <w:sz w:val="22"/>
            <w:szCs w:val="22"/>
          </w:rPr>
          <w:t>6</w:t>
        </w:r>
      </w:hyperlink>
    </w:p>
    <w:p w14:paraId="4E243B8A" w14:textId="77777777" w:rsidR="00026207" w:rsidRDefault="004052DE" w:rsidP="00922C11">
      <w:pPr>
        <w:pStyle w:val="Heading2"/>
        <w:numPr>
          <w:ilvl w:val="0"/>
          <w:numId w:val="118"/>
        </w:numPr>
        <w:tabs>
          <w:tab w:val="left" w:pos="752"/>
          <w:tab w:val="left" w:leader="dot" w:pos="8262"/>
        </w:tabs>
        <w:kinsoku w:val="0"/>
        <w:overflowPunct w:val="0"/>
        <w:spacing w:before="299"/>
        <w:ind w:hanging="631"/>
      </w:pPr>
      <w:hyperlink w:anchor="bookmark10" w:history="1">
        <w:r w:rsidR="00922C11">
          <w:t>Feature</w:t>
        </w:r>
        <w:r w:rsidR="00922C11">
          <w:rPr>
            <w:spacing w:val="-35"/>
          </w:rPr>
          <w:t xml:space="preserve"> </w:t>
        </w:r>
        <w:r w:rsidR="00922C11">
          <w:t>Requirement</w:t>
        </w:r>
        <w:r w:rsidR="00922C11">
          <w:rPr>
            <w:spacing w:val="-41"/>
          </w:rPr>
          <w:t xml:space="preserve"> </w:t>
        </w:r>
        <w:r w:rsidR="00922C11">
          <w:rPr>
            <w:rFonts w:ascii="Microsoft JhengHei" w:eastAsia="Microsoft JhengHei" w:cs="Microsoft JhengHei" w:hint="eastAsia"/>
            <w:i w:val="0"/>
            <w:iCs w:val="0"/>
          </w:rPr>
          <w:t>功能需求</w:t>
        </w:r>
        <w:r w:rsidR="00922C11">
          <w:rPr>
            <w:rFonts w:ascii="Microsoft JhengHei" w:eastAsia="Microsoft JhengHei" w:cs="Microsoft JhengHei"/>
            <w:i w:val="0"/>
            <w:iCs w:val="0"/>
          </w:rPr>
          <w:tab/>
        </w:r>
        <w:r w:rsidR="00922C11">
          <w:t>7</w:t>
        </w:r>
      </w:hyperlink>
    </w:p>
    <w:p w14:paraId="5F0D09F7" w14:textId="77777777" w:rsidR="00026207" w:rsidRDefault="004052DE" w:rsidP="00922C11">
      <w:pPr>
        <w:pStyle w:val="ListParagraph"/>
        <w:numPr>
          <w:ilvl w:val="1"/>
          <w:numId w:val="118"/>
        </w:numPr>
        <w:tabs>
          <w:tab w:val="left" w:pos="961"/>
          <w:tab w:val="left" w:leader="dot" w:pos="8274"/>
        </w:tabs>
        <w:kinsoku w:val="0"/>
        <w:overflowPunct w:val="0"/>
        <w:spacing w:before="300"/>
        <w:rPr>
          <w:b/>
          <w:bCs/>
          <w:sz w:val="22"/>
          <w:szCs w:val="22"/>
        </w:rPr>
      </w:pPr>
      <w:hyperlink w:anchor="bookmark11" w:history="1">
        <w:r w:rsidR="00922C11">
          <w:rPr>
            <w:b/>
            <w:bCs/>
            <w:i/>
            <w:iCs/>
            <w:sz w:val="23"/>
            <w:szCs w:val="23"/>
          </w:rPr>
          <w:t>Features</w:t>
        </w:r>
        <w:r w:rsidR="00922C11">
          <w:rPr>
            <w:b/>
            <w:bCs/>
            <w:i/>
            <w:iCs/>
            <w:spacing w:val="-29"/>
            <w:sz w:val="23"/>
            <w:szCs w:val="23"/>
          </w:rPr>
          <w:t xml:space="preserve"> </w:t>
        </w:r>
        <w:r w:rsidR="00922C11">
          <w:rPr>
            <w:b/>
            <w:bCs/>
            <w:i/>
            <w:iCs/>
            <w:sz w:val="23"/>
            <w:szCs w:val="23"/>
          </w:rPr>
          <w:t>Overview</w:t>
        </w:r>
        <w:r w:rsidR="00922C11">
          <w:rPr>
            <w:b/>
            <w:bCs/>
            <w:i/>
            <w:iCs/>
            <w:spacing w:val="-35"/>
            <w:sz w:val="23"/>
            <w:szCs w:val="23"/>
          </w:rPr>
          <w:t xml:space="preserve"> </w:t>
        </w:r>
        <w:r w:rsidR="00922C11">
          <w:rPr>
            <w:rFonts w:ascii="Microsoft JhengHei" w:eastAsia="Microsoft JhengHei" w:cs="Microsoft JhengHei" w:hint="eastAsia"/>
            <w:b/>
            <w:bCs/>
            <w:spacing w:val="-3"/>
            <w:sz w:val="23"/>
            <w:szCs w:val="23"/>
          </w:rPr>
          <w:t>功</w:t>
        </w:r>
        <w:r w:rsidR="00922C11">
          <w:rPr>
            <w:rFonts w:ascii="Microsoft JhengHei" w:eastAsia="Microsoft JhengHei" w:cs="Microsoft JhengHei" w:hint="eastAsia"/>
            <w:b/>
            <w:bCs/>
            <w:sz w:val="23"/>
            <w:szCs w:val="23"/>
          </w:rPr>
          <w:t>能总览</w:t>
        </w:r>
        <w:r w:rsidR="00922C11">
          <w:rPr>
            <w:rFonts w:ascii="Microsoft JhengHei" w:eastAsia="Microsoft JhengHei" w:cs="Microsoft JhengHei"/>
            <w:b/>
            <w:bCs/>
            <w:sz w:val="23"/>
            <w:szCs w:val="23"/>
          </w:rPr>
          <w:tab/>
        </w:r>
        <w:r w:rsidR="00922C11">
          <w:rPr>
            <w:b/>
            <w:bCs/>
            <w:sz w:val="22"/>
            <w:szCs w:val="22"/>
          </w:rPr>
          <w:t>7</w:t>
        </w:r>
      </w:hyperlink>
    </w:p>
    <w:p w14:paraId="12442F63" w14:textId="77777777" w:rsidR="00026207" w:rsidRDefault="004052DE" w:rsidP="00922C11">
      <w:pPr>
        <w:pStyle w:val="ListParagraph"/>
        <w:numPr>
          <w:ilvl w:val="1"/>
          <w:numId w:val="118"/>
        </w:numPr>
        <w:tabs>
          <w:tab w:val="left" w:pos="961"/>
          <w:tab w:val="left" w:leader="dot" w:pos="8140"/>
        </w:tabs>
        <w:kinsoku w:val="0"/>
        <w:overflowPunct w:val="0"/>
        <w:spacing w:before="318"/>
        <w:rPr>
          <w:b/>
          <w:bCs/>
          <w:sz w:val="22"/>
          <w:szCs w:val="22"/>
        </w:rPr>
      </w:pPr>
      <w:hyperlink w:anchor="bookmark12" w:history="1">
        <w:r w:rsidR="00922C11">
          <w:rPr>
            <w:b/>
            <w:bCs/>
            <w:i/>
            <w:iCs/>
            <w:sz w:val="23"/>
            <w:szCs w:val="23"/>
          </w:rPr>
          <w:t>Functions</w:t>
        </w:r>
        <w:r w:rsidR="00922C11">
          <w:rPr>
            <w:b/>
            <w:bCs/>
            <w:i/>
            <w:iCs/>
            <w:spacing w:val="-34"/>
            <w:sz w:val="23"/>
            <w:szCs w:val="23"/>
          </w:rPr>
          <w:t xml:space="preserve"> </w:t>
        </w:r>
        <w:r w:rsidR="00922C11">
          <w:rPr>
            <w:b/>
            <w:bCs/>
            <w:i/>
            <w:iCs/>
            <w:sz w:val="23"/>
            <w:szCs w:val="23"/>
          </w:rPr>
          <w:t>Description</w:t>
        </w:r>
        <w:r w:rsidR="00922C11">
          <w:rPr>
            <w:b/>
            <w:bCs/>
            <w:i/>
            <w:iCs/>
            <w:spacing w:val="-37"/>
            <w:sz w:val="23"/>
            <w:szCs w:val="23"/>
          </w:rPr>
          <w:t xml:space="preserve"> </w:t>
        </w:r>
        <w:r w:rsidR="00922C11">
          <w:rPr>
            <w:rFonts w:ascii="Microsoft JhengHei" w:eastAsia="Microsoft JhengHei" w:cs="Microsoft JhengHei" w:hint="eastAsia"/>
            <w:b/>
            <w:bCs/>
            <w:sz w:val="23"/>
            <w:szCs w:val="23"/>
          </w:rPr>
          <w:t>功</w:t>
        </w:r>
        <w:r w:rsidR="00922C11">
          <w:rPr>
            <w:rFonts w:ascii="Microsoft JhengHei" w:eastAsia="Microsoft JhengHei" w:cs="Microsoft JhengHei" w:hint="eastAsia"/>
            <w:b/>
            <w:bCs/>
            <w:spacing w:val="-3"/>
            <w:sz w:val="23"/>
            <w:szCs w:val="23"/>
          </w:rPr>
          <w:t>能</w:t>
        </w:r>
        <w:r w:rsidR="00922C11">
          <w:rPr>
            <w:rFonts w:ascii="Microsoft JhengHei" w:eastAsia="Microsoft JhengHei" w:cs="Microsoft JhengHei" w:hint="eastAsia"/>
            <w:b/>
            <w:bCs/>
            <w:sz w:val="23"/>
            <w:szCs w:val="23"/>
          </w:rPr>
          <w:t>详情</w:t>
        </w:r>
        <w:r w:rsidR="00922C11">
          <w:rPr>
            <w:rFonts w:ascii="Microsoft JhengHei" w:eastAsia="Microsoft JhengHei" w:cs="Microsoft JhengHei"/>
            <w:b/>
            <w:bCs/>
            <w:sz w:val="23"/>
            <w:szCs w:val="23"/>
          </w:rPr>
          <w:tab/>
        </w:r>
        <w:r w:rsidR="00922C11">
          <w:rPr>
            <w:b/>
            <w:bCs/>
            <w:sz w:val="22"/>
            <w:szCs w:val="22"/>
          </w:rPr>
          <w:t>10</w:t>
        </w:r>
      </w:hyperlink>
    </w:p>
    <w:p w14:paraId="5CDA9698" w14:textId="77777777" w:rsidR="00026207" w:rsidRDefault="004052DE">
      <w:pPr>
        <w:pStyle w:val="BodyText"/>
        <w:tabs>
          <w:tab w:val="left" w:leader="dot" w:pos="8176"/>
        </w:tabs>
        <w:kinsoku w:val="0"/>
        <w:overflowPunct w:val="0"/>
        <w:spacing w:before="228"/>
        <w:ind w:left="540"/>
        <w:rPr>
          <w:i w:val="0"/>
          <w:iCs w:val="0"/>
          <w:sz w:val="20"/>
          <w:szCs w:val="20"/>
        </w:rPr>
      </w:pPr>
      <w:hyperlink w:anchor="bookmark13" w:history="1">
        <w:r w:rsidR="00922C11">
          <w:rPr>
            <w:rFonts w:ascii="Arial Unicode MS" w:eastAsia="Arial Unicode MS" w:cs="Arial Unicode MS" w:hint="eastAsia"/>
            <w:i w:val="0"/>
            <w:iCs w:val="0"/>
            <w:sz w:val="20"/>
            <w:szCs w:val="20"/>
          </w:rPr>
          <w:t>入口</w:t>
        </w:r>
      </w:hyperlink>
      <w:r w:rsidR="00922C11">
        <w:rPr>
          <w:rFonts w:ascii="Arial Unicode MS" w:eastAsia="Arial Unicode MS" w:cs="Arial Unicode MS"/>
          <w:i w:val="0"/>
          <w:iCs w:val="0"/>
          <w:sz w:val="20"/>
          <w:szCs w:val="20"/>
        </w:rPr>
        <w:tab/>
      </w:r>
      <w:hyperlink w:anchor="bookmark13" w:history="1">
        <w:r w:rsidR="00922C11">
          <w:rPr>
            <w:i w:val="0"/>
            <w:iCs w:val="0"/>
            <w:sz w:val="20"/>
            <w:szCs w:val="20"/>
          </w:rPr>
          <w:t>10</w:t>
        </w:r>
      </w:hyperlink>
    </w:p>
    <w:p w14:paraId="48D036CF" w14:textId="77777777" w:rsidR="00026207" w:rsidRDefault="004052DE">
      <w:pPr>
        <w:pStyle w:val="BodyText"/>
        <w:tabs>
          <w:tab w:val="left" w:leader="dot" w:pos="8176"/>
        </w:tabs>
        <w:kinsoku w:val="0"/>
        <w:overflowPunct w:val="0"/>
        <w:spacing w:before="248"/>
        <w:ind w:left="540"/>
        <w:rPr>
          <w:i w:val="0"/>
          <w:iCs w:val="0"/>
          <w:sz w:val="20"/>
          <w:szCs w:val="20"/>
        </w:rPr>
      </w:pPr>
      <w:hyperlink w:anchor="bookmark14" w:history="1">
        <w:r w:rsidR="00922C11">
          <w:rPr>
            <w:rFonts w:ascii="Arial Unicode MS" w:eastAsia="Arial Unicode MS" w:cs="Arial Unicode MS" w:hint="eastAsia"/>
            <w:i w:val="0"/>
            <w:iCs w:val="0"/>
            <w:sz w:val="20"/>
            <w:szCs w:val="20"/>
          </w:rPr>
          <w:t>一级页面</w:t>
        </w:r>
      </w:hyperlink>
      <w:r w:rsidR="00922C11">
        <w:rPr>
          <w:rFonts w:ascii="Arial Unicode MS" w:eastAsia="Arial Unicode MS" w:cs="Arial Unicode MS"/>
          <w:i w:val="0"/>
          <w:iCs w:val="0"/>
          <w:sz w:val="20"/>
          <w:szCs w:val="20"/>
        </w:rPr>
        <w:tab/>
      </w:r>
      <w:hyperlink w:anchor="bookmark14" w:history="1">
        <w:r w:rsidR="00922C11">
          <w:rPr>
            <w:i w:val="0"/>
            <w:iCs w:val="0"/>
            <w:sz w:val="20"/>
            <w:szCs w:val="20"/>
          </w:rPr>
          <w:t>15</w:t>
        </w:r>
      </w:hyperlink>
    </w:p>
    <w:p w14:paraId="76D38B1F" w14:textId="77777777" w:rsidR="00026207" w:rsidRDefault="004052DE">
      <w:pPr>
        <w:pStyle w:val="BodyText"/>
        <w:tabs>
          <w:tab w:val="left" w:leader="dot" w:pos="8176"/>
        </w:tabs>
        <w:kinsoku w:val="0"/>
        <w:overflowPunct w:val="0"/>
        <w:spacing w:before="248"/>
        <w:ind w:left="540"/>
        <w:rPr>
          <w:i w:val="0"/>
          <w:iCs w:val="0"/>
          <w:sz w:val="20"/>
          <w:szCs w:val="20"/>
        </w:rPr>
      </w:pPr>
      <w:hyperlink w:anchor="bookmark15" w:history="1">
        <w:r w:rsidR="00922C11">
          <w:rPr>
            <w:rFonts w:ascii="Arial Unicode MS" w:eastAsia="Arial Unicode MS" w:cs="Arial Unicode MS" w:hint="eastAsia"/>
            <w:i w:val="0"/>
            <w:iCs w:val="0"/>
            <w:sz w:val="20"/>
            <w:szCs w:val="20"/>
          </w:rPr>
          <w:t>二级页面</w:t>
        </w:r>
      </w:hyperlink>
      <w:r w:rsidR="00922C11">
        <w:rPr>
          <w:rFonts w:ascii="Arial Unicode MS" w:eastAsia="Arial Unicode MS" w:cs="Arial Unicode MS"/>
          <w:i w:val="0"/>
          <w:iCs w:val="0"/>
          <w:sz w:val="20"/>
          <w:szCs w:val="20"/>
        </w:rPr>
        <w:tab/>
      </w:r>
      <w:hyperlink w:anchor="bookmark15" w:history="1">
        <w:r w:rsidR="00922C11">
          <w:rPr>
            <w:i w:val="0"/>
            <w:iCs w:val="0"/>
            <w:sz w:val="20"/>
            <w:szCs w:val="20"/>
          </w:rPr>
          <w:t>20</w:t>
        </w:r>
      </w:hyperlink>
    </w:p>
    <w:p w14:paraId="2C8D21FE" w14:textId="77777777" w:rsidR="00026207" w:rsidRDefault="00026207">
      <w:pPr>
        <w:pStyle w:val="BodyText"/>
        <w:tabs>
          <w:tab w:val="left" w:leader="dot" w:pos="8176"/>
        </w:tabs>
        <w:kinsoku w:val="0"/>
        <w:overflowPunct w:val="0"/>
        <w:spacing w:before="248"/>
        <w:ind w:left="540"/>
        <w:rPr>
          <w:i w:val="0"/>
          <w:iCs w:val="0"/>
          <w:sz w:val="20"/>
          <w:szCs w:val="20"/>
        </w:rPr>
        <w:sectPr w:rsidR="00026207">
          <w:pgSz w:w="11900" w:h="16850"/>
          <w:pgMar w:top="1600" w:right="620" w:bottom="280" w:left="16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2" w:color="767070"/>
            <w:right w:val="single" w:sz="12" w:space="16" w:color="767070"/>
          </w:pgBorders>
          <w:cols w:space="720"/>
          <w:noEndnote/>
        </w:sectPr>
      </w:pPr>
    </w:p>
    <w:p w14:paraId="3D5DDF52" w14:textId="77777777" w:rsidR="00026207" w:rsidRDefault="004052DE">
      <w:pPr>
        <w:pStyle w:val="BodyText"/>
        <w:tabs>
          <w:tab w:val="right" w:leader="dot" w:pos="8411"/>
        </w:tabs>
        <w:kinsoku w:val="0"/>
        <w:overflowPunct w:val="0"/>
        <w:spacing w:before="133"/>
        <w:ind w:left="540"/>
        <w:rPr>
          <w:i w:val="0"/>
          <w:iCs w:val="0"/>
          <w:sz w:val="20"/>
          <w:szCs w:val="20"/>
        </w:rPr>
      </w:pPr>
      <w:r>
        <w:rPr>
          <w:noProof/>
        </w:rPr>
        <w:lastRenderedPageBreak/>
        <w:pict w14:anchorId="22A297EF">
          <v:group id="_x0000_s1035" style="position:absolute;left:0;text-align:left;margin-left:14.25pt;margin-top:20.4pt;width:564.4pt;height:799.05pt;z-index:-32;mso-position-horizontal-relative:page;mso-position-vertical-relative:page" coordorigin="285,408" coordsize="11288,15981" o:allowincell="f">
            <v:shape id="_x0000_s1036" type="#_x0000_t75" style="position:absolute;left:2043;top:4487;width:7580;height:7660;mso-position-horizontal-relative:page;mso-position-vertical-relative:page" o:allowincell="f">
              <v:imagedata r:id="rId5" o:title=""/>
            </v:shape>
            <v:shape id="_x0000_s1037" style="position:absolute;left:297;top:420;width:11263;height:15956;mso-position-horizontal-relative:page;mso-position-vertical-relative:page" coordsize="11263,15956" o:allowincell="f" path="m,15956r11263,l11263,,,,,15956xe" filled="f" strokecolor="#767070" strokeweight="1.25pt">
              <v:path arrowok="t"/>
            </v:shape>
            <w10:wrap anchorx="page" anchory="page"/>
          </v:group>
        </w:pict>
      </w:r>
      <w:hyperlink w:anchor="bookmark16" w:history="1">
        <w:r w:rsidR="00922C11">
          <w:rPr>
            <w:rFonts w:ascii="Arial Unicode MS" w:eastAsia="Arial Unicode MS" w:cs="Arial Unicode MS" w:hint="eastAsia"/>
            <w:i w:val="0"/>
            <w:iCs w:val="0"/>
            <w:sz w:val="20"/>
            <w:szCs w:val="20"/>
          </w:rPr>
          <w:t>特殊环境下的提示</w:t>
        </w:r>
      </w:hyperlink>
      <w:r w:rsidR="00922C11">
        <w:rPr>
          <w:rFonts w:ascii="Arial Unicode MS" w:eastAsia="Arial Unicode MS" w:cs="Arial Unicode MS"/>
          <w:i w:val="0"/>
          <w:iCs w:val="0"/>
          <w:sz w:val="20"/>
          <w:szCs w:val="20"/>
        </w:rPr>
        <w:tab/>
      </w:r>
      <w:hyperlink w:anchor="bookmark16" w:history="1">
        <w:r w:rsidR="00922C11">
          <w:rPr>
            <w:i w:val="0"/>
            <w:iCs w:val="0"/>
            <w:sz w:val="20"/>
            <w:szCs w:val="20"/>
          </w:rPr>
          <w:t>34</w:t>
        </w:r>
      </w:hyperlink>
    </w:p>
    <w:p w14:paraId="554D22A8" w14:textId="77777777" w:rsidR="00026207" w:rsidRDefault="004052DE">
      <w:pPr>
        <w:pStyle w:val="BodyText"/>
        <w:tabs>
          <w:tab w:val="right" w:leader="dot" w:pos="8411"/>
        </w:tabs>
        <w:kinsoku w:val="0"/>
        <w:overflowPunct w:val="0"/>
        <w:spacing w:before="248"/>
        <w:ind w:left="540"/>
        <w:rPr>
          <w:i w:val="0"/>
          <w:iCs w:val="0"/>
          <w:sz w:val="20"/>
          <w:szCs w:val="20"/>
        </w:rPr>
      </w:pPr>
      <w:hyperlink w:anchor="bookmark17" w:history="1">
        <w:r w:rsidR="00922C11">
          <w:rPr>
            <w:rFonts w:ascii="Arial Unicode MS" w:eastAsia="Arial Unicode MS" w:cs="Arial Unicode MS" w:hint="eastAsia"/>
            <w:i w:val="0"/>
            <w:iCs w:val="0"/>
            <w:sz w:val="20"/>
            <w:szCs w:val="20"/>
          </w:rPr>
          <w:t>运营后台</w:t>
        </w:r>
      </w:hyperlink>
      <w:r w:rsidR="00922C11">
        <w:rPr>
          <w:rFonts w:ascii="Arial Unicode MS" w:eastAsia="Arial Unicode MS" w:cs="Arial Unicode MS"/>
          <w:i w:val="0"/>
          <w:iCs w:val="0"/>
          <w:sz w:val="20"/>
          <w:szCs w:val="20"/>
        </w:rPr>
        <w:tab/>
      </w:r>
      <w:hyperlink w:anchor="bookmark17" w:history="1">
        <w:r w:rsidR="00922C11">
          <w:rPr>
            <w:i w:val="0"/>
            <w:iCs w:val="0"/>
            <w:sz w:val="20"/>
            <w:szCs w:val="20"/>
          </w:rPr>
          <w:t>37</w:t>
        </w:r>
      </w:hyperlink>
    </w:p>
    <w:p w14:paraId="0B376705" w14:textId="77777777" w:rsidR="00026207" w:rsidRDefault="004052DE" w:rsidP="00922C11">
      <w:pPr>
        <w:pStyle w:val="ListParagraph"/>
        <w:numPr>
          <w:ilvl w:val="0"/>
          <w:numId w:val="118"/>
        </w:numPr>
        <w:tabs>
          <w:tab w:val="left" w:pos="752"/>
          <w:tab w:val="right" w:leader="dot" w:pos="8413"/>
        </w:tabs>
        <w:kinsoku w:val="0"/>
        <w:overflowPunct w:val="0"/>
        <w:spacing w:before="317"/>
        <w:ind w:hanging="631"/>
        <w:rPr>
          <w:b/>
          <w:bCs/>
          <w:i/>
          <w:iCs/>
          <w:sz w:val="25"/>
          <w:szCs w:val="25"/>
        </w:rPr>
      </w:pPr>
      <w:hyperlink w:anchor="bookmark18" w:history="1">
        <w:r w:rsidR="00922C11">
          <w:rPr>
            <w:b/>
            <w:bCs/>
            <w:i/>
            <w:iCs/>
            <w:sz w:val="25"/>
            <w:szCs w:val="25"/>
          </w:rPr>
          <w:t>Integration</w:t>
        </w:r>
        <w:r w:rsidR="00922C11">
          <w:rPr>
            <w:b/>
            <w:bCs/>
            <w:i/>
            <w:iCs/>
            <w:spacing w:val="-9"/>
            <w:sz w:val="25"/>
            <w:szCs w:val="25"/>
          </w:rPr>
          <w:t xml:space="preserve"> </w:t>
        </w:r>
        <w:r w:rsidR="00922C11">
          <w:rPr>
            <w:b/>
            <w:bCs/>
            <w:i/>
            <w:iCs/>
            <w:sz w:val="25"/>
            <w:szCs w:val="25"/>
          </w:rPr>
          <w:t>Requirements</w:t>
        </w:r>
        <w:r w:rsidR="00922C11">
          <w:rPr>
            <w:b/>
            <w:bCs/>
            <w:i/>
            <w:iCs/>
            <w:spacing w:val="-18"/>
            <w:sz w:val="25"/>
            <w:szCs w:val="25"/>
          </w:rPr>
          <w:t xml:space="preserve"> </w:t>
        </w:r>
        <w:r w:rsidR="00922C11">
          <w:rPr>
            <w:rFonts w:ascii="Microsoft JhengHei" w:eastAsia="Microsoft JhengHei" w:cs="Microsoft JhengHei" w:hint="eastAsia"/>
            <w:b/>
            <w:bCs/>
            <w:sz w:val="25"/>
            <w:szCs w:val="25"/>
          </w:rPr>
          <w:t>外部集成需求</w:t>
        </w:r>
        <w:r w:rsidR="00922C11">
          <w:rPr>
            <w:rFonts w:ascii="Microsoft JhengHei" w:eastAsia="Microsoft JhengHei" w:cs="Microsoft JhengHei"/>
            <w:b/>
            <w:bCs/>
            <w:sz w:val="25"/>
            <w:szCs w:val="25"/>
          </w:rPr>
          <w:tab/>
        </w:r>
        <w:r w:rsidR="00922C11">
          <w:rPr>
            <w:b/>
            <w:bCs/>
            <w:i/>
            <w:iCs/>
            <w:sz w:val="25"/>
            <w:szCs w:val="25"/>
          </w:rPr>
          <w:t>42</w:t>
        </w:r>
      </w:hyperlink>
    </w:p>
    <w:p w14:paraId="6777D214" w14:textId="77777777" w:rsidR="00026207" w:rsidRDefault="004052DE" w:rsidP="00922C11">
      <w:pPr>
        <w:pStyle w:val="ListParagraph"/>
        <w:numPr>
          <w:ilvl w:val="0"/>
          <w:numId w:val="118"/>
        </w:numPr>
        <w:tabs>
          <w:tab w:val="left" w:pos="752"/>
          <w:tab w:val="right" w:leader="dot" w:pos="8413"/>
        </w:tabs>
        <w:kinsoku w:val="0"/>
        <w:overflowPunct w:val="0"/>
        <w:spacing w:before="281"/>
        <w:ind w:hanging="631"/>
        <w:rPr>
          <w:b/>
          <w:bCs/>
          <w:i/>
          <w:iCs/>
          <w:sz w:val="25"/>
          <w:szCs w:val="25"/>
        </w:rPr>
      </w:pPr>
      <w:hyperlink w:anchor="bookmark19" w:history="1">
        <w:r w:rsidR="00922C11">
          <w:rPr>
            <w:b/>
            <w:bCs/>
            <w:i/>
            <w:iCs/>
            <w:sz w:val="25"/>
            <w:szCs w:val="25"/>
          </w:rPr>
          <w:t>Data</w:t>
        </w:r>
        <w:r w:rsidR="00922C11">
          <w:rPr>
            <w:b/>
            <w:bCs/>
            <w:i/>
            <w:iCs/>
            <w:spacing w:val="-5"/>
            <w:sz w:val="25"/>
            <w:szCs w:val="25"/>
          </w:rPr>
          <w:t xml:space="preserve"> </w:t>
        </w:r>
        <w:r w:rsidR="00922C11">
          <w:rPr>
            <w:b/>
            <w:bCs/>
            <w:i/>
            <w:iCs/>
            <w:sz w:val="25"/>
            <w:szCs w:val="25"/>
          </w:rPr>
          <w:t>Plan</w:t>
        </w:r>
        <w:r w:rsidR="00922C11">
          <w:rPr>
            <w:b/>
            <w:bCs/>
            <w:i/>
            <w:iCs/>
            <w:spacing w:val="-14"/>
            <w:sz w:val="25"/>
            <w:szCs w:val="25"/>
          </w:rPr>
          <w:t xml:space="preserve"> </w:t>
        </w:r>
        <w:r w:rsidR="00922C11">
          <w:rPr>
            <w:rFonts w:ascii="Microsoft JhengHei" w:eastAsia="Microsoft JhengHei" w:cs="Microsoft JhengHei" w:hint="eastAsia"/>
            <w:b/>
            <w:bCs/>
            <w:sz w:val="25"/>
            <w:szCs w:val="25"/>
          </w:rPr>
          <w:t>流量计划</w:t>
        </w:r>
        <w:r w:rsidR="00922C11">
          <w:rPr>
            <w:rFonts w:ascii="Microsoft JhengHei" w:eastAsia="Microsoft JhengHei" w:cs="Microsoft JhengHei"/>
            <w:b/>
            <w:bCs/>
            <w:sz w:val="25"/>
            <w:szCs w:val="25"/>
          </w:rPr>
          <w:tab/>
        </w:r>
        <w:r w:rsidR="00922C11">
          <w:rPr>
            <w:b/>
            <w:bCs/>
            <w:i/>
            <w:iCs/>
            <w:sz w:val="25"/>
            <w:szCs w:val="25"/>
          </w:rPr>
          <w:t>42</w:t>
        </w:r>
      </w:hyperlink>
    </w:p>
    <w:p w14:paraId="7AC329FF" w14:textId="77777777" w:rsidR="00026207" w:rsidRDefault="004052DE" w:rsidP="00922C11">
      <w:pPr>
        <w:pStyle w:val="Heading2"/>
        <w:numPr>
          <w:ilvl w:val="0"/>
          <w:numId w:val="118"/>
        </w:numPr>
        <w:tabs>
          <w:tab w:val="left" w:pos="752"/>
          <w:tab w:val="right" w:leader="dot" w:pos="8413"/>
        </w:tabs>
        <w:kinsoku w:val="0"/>
        <w:overflowPunct w:val="0"/>
        <w:spacing w:before="281"/>
        <w:ind w:hanging="631"/>
      </w:pPr>
      <w:hyperlink w:anchor="bookmark20" w:history="1">
        <w:r w:rsidR="00922C11">
          <w:t>Non-Function</w:t>
        </w:r>
        <w:r w:rsidR="00922C11">
          <w:rPr>
            <w:spacing w:val="-10"/>
          </w:rPr>
          <w:t xml:space="preserve"> </w:t>
        </w:r>
        <w:r w:rsidR="00922C11">
          <w:t>Requirements</w:t>
        </w:r>
        <w:r w:rsidR="00922C11">
          <w:rPr>
            <w:spacing w:val="-20"/>
          </w:rPr>
          <w:t xml:space="preserve"> </w:t>
        </w:r>
        <w:r w:rsidR="00922C11">
          <w:rPr>
            <w:rFonts w:ascii="Microsoft JhengHei" w:eastAsia="Microsoft JhengHei" w:cs="Microsoft JhengHei" w:hint="eastAsia"/>
            <w:i w:val="0"/>
            <w:iCs w:val="0"/>
          </w:rPr>
          <w:t>非功能性需求</w:t>
        </w:r>
        <w:r w:rsidR="00922C11">
          <w:rPr>
            <w:rFonts w:ascii="Microsoft JhengHei" w:eastAsia="Microsoft JhengHei" w:cs="Microsoft JhengHei"/>
            <w:i w:val="0"/>
            <w:iCs w:val="0"/>
          </w:rPr>
          <w:tab/>
        </w:r>
        <w:r w:rsidR="00922C11">
          <w:t>42</w:t>
        </w:r>
      </w:hyperlink>
    </w:p>
    <w:p w14:paraId="2C2F0896" w14:textId="77777777" w:rsidR="00026207" w:rsidRDefault="004052DE" w:rsidP="00922C11">
      <w:pPr>
        <w:pStyle w:val="ListParagraph"/>
        <w:numPr>
          <w:ilvl w:val="0"/>
          <w:numId w:val="118"/>
        </w:numPr>
        <w:tabs>
          <w:tab w:val="left" w:pos="752"/>
          <w:tab w:val="right" w:leader="dot" w:pos="8413"/>
        </w:tabs>
        <w:kinsoku w:val="0"/>
        <w:overflowPunct w:val="0"/>
        <w:spacing w:before="281"/>
        <w:ind w:hanging="631"/>
        <w:rPr>
          <w:b/>
          <w:bCs/>
          <w:i/>
          <w:iCs/>
          <w:sz w:val="25"/>
          <w:szCs w:val="25"/>
        </w:rPr>
      </w:pPr>
      <w:hyperlink w:anchor="bookmark21" w:history="1">
        <w:r w:rsidR="00922C11">
          <w:rPr>
            <w:b/>
            <w:bCs/>
            <w:i/>
            <w:iCs/>
            <w:spacing w:val="-4"/>
            <w:sz w:val="25"/>
            <w:szCs w:val="25"/>
          </w:rPr>
          <w:t>Tagging</w:t>
        </w:r>
        <w:r w:rsidR="00922C11">
          <w:rPr>
            <w:b/>
            <w:bCs/>
            <w:i/>
            <w:iCs/>
            <w:spacing w:val="-7"/>
            <w:sz w:val="25"/>
            <w:szCs w:val="25"/>
          </w:rPr>
          <w:t xml:space="preserve"> </w:t>
        </w:r>
        <w:r w:rsidR="00922C11">
          <w:rPr>
            <w:b/>
            <w:bCs/>
            <w:i/>
            <w:iCs/>
            <w:sz w:val="25"/>
            <w:szCs w:val="25"/>
          </w:rPr>
          <w:t>Requirements</w:t>
        </w:r>
        <w:r w:rsidR="00922C11">
          <w:rPr>
            <w:b/>
            <w:bCs/>
            <w:i/>
            <w:iCs/>
            <w:spacing w:val="-17"/>
            <w:sz w:val="25"/>
            <w:szCs w:val="25"/>
          </w:rPr>
          <w:t xml:space="preserve"> </w:t>
        </w:r>
        <w:r w:rsidR="00922C11">
          <w:rPr>
            <w:rFonts w:ascii="Microsoft JhengHei" w:eastAsia="Microsoft JhengHei" w:cs="Microsoft JhengHei" w:hint="eastAsia"/>
            <w:b/>
            <w:bCs/>
            <w:sz w:val="25"/>
            <w:szCs w:val="25"/>
          </w:rPr>
          <w:t>埋点需求</w:t>
        </w:r>
        <w:r w:rsidR="00922C11">
          <w:rPr>
            <w:rFonts w:ascii="Microsoft JhengHei" w:eastAsia="Microsoft JhengHei" w:cs="Microsoft JhengHei"/>
            <w:b/>
            <w:bCs/>
            <w:sz w:val="25"/>
            <w:szCs w:val="25"/>
          </w:rPr>
          <w:tab/>
        </w:r>
        <w:r w:rsidR="00922C11">
          <w:rPr>
            <w:b/>
            <w:bCs/>
            <w:i/>
            <w:iCs/>
            <w:sz w:val="25"/>
            <w:szCs w:val="25"/>
          </w:rPr>
          <w:t>44</w:t>
        </w:r>
      </w:hyperlink>
    </w:p>
    <w:p w14:paraId="23691A2A" w14:textId="77777777" w:rsidR="00026207" w:rsidRDefault="004052DE" w:rsidP="00922C11">
      <w:pPr>
        <w:pStyle w:val="ListParagraph"/>
        <w:numPr>
          <w:ilvl w:val="0"/>
          <w:numId w:val="118"/>
        </w:numPr>
        <w:tabs>
          <w:tab w:val="left" w:pos="752"/>
          <w:tab w:val="right" w:leader="dot" w:pos="8413"/>
        </w:tabs>
        <w:kinsoku w:val="0"/>
        <w:overflowPunct w:val="0"/>
        <w:spacing w:before="280"/>
        <w:ind w:hanging="631"/>
        <w:rPr>
          <w:b/>
          <w:bCs/>
          <w:i/>
          <w:iCs/>
          <w:sz w:val="25"/>
          <w:szCs w:val="25"/>
        </w:rPr>
      </w:pPr>
      <w:hyperlink w:anchor="bookmark22" w:history="1">
        <w:r w:rsidR="00922C11">
          <w:rPr>
            <w:b/>
            <w:bCs/>
            <w:i/>
            <w:iCs/>
            <w:sz w:val="25"/>
            <w:szCs w:val="25"/>
          </w:rPr>
          <w:t>Go-to-Market</w:t>
        </w:r>
        <w:r w:rsidR="00922C11">
          <w:rPr>
            <w:b/>
            <w:bCs/>
            <w:i/>
            <w:iCs/>
            <w:spacing w:val="-10"/>
            <w:sz w:val="25"/>
            <w:szCs w:val="25"/>
          </w:rPr>
          <w:t xml:space="preserve"> </w:t>
        </w:r>
        <w:r w:rsidR="00922C11">
          <w:rPr>
            <w:b/>
            <w:bCs/>
            <w:i/>
            <w:iCs/>
            <w:sz w:val="25"/>
            <w:szCs w:val="25"/>
          </w:rPr>
          <w:t>Requirements</w:t>
        </w:r>
        <w:r w:rsidR="00922C11">
          <w:rPr>
            <w:b/>
            <w:bCs/>
            <w:i/>
            <w:iCs/>
            <w:spacing w:val="-18"/>
            <w:sz w:val="25"/>
            <w:szCs w:val="25"/>
          </w:rPr>
          <w:t xml:space="preserve"> </w:t>
        </w:r>
        <w:r w:rsidR="00922C11">
          <w:rPr>
            <w:rFonts w:ascii="Microsoft JhengHei" w:eastAsia="Microsoft JhengHei" w:cs="Microsoft JhengHei" w:hint="eastAsia"/>
            <w:b/>
            <w:bCs/>
            <w:sz w:val="25"/>
            <w:szCs w:val="25"/>
          </w:rPr>
          <w:t>上线需求</w:t>
        </w:r>
        <w:r w:rsidR="00922C11">
          <w:rPr>
            <w:rFonts w:ascii="Microsoft JhengHei" w:eastAsia="Microsoft JhengHei" w:cs="Microsoft JhengHei"/>
            <w:b/>
            <w:bCs/>
            <w:sz w:val="25"/>
            <w:szCs w:val="25"/>
          </w:rPr>
          <w:tab/>
        </w:r>
        <w:r w:rsidR="00922C11">
          <w:rPr>
            <w:b/>
            <w:bCs/>
            <w:i/>
            <w:iCs/>
            <w:sz w:val="25"/>
            <w:szCs w:val="25"/>
          </w:rPr>
          <w:t>46</w:t>
        </w:r>
      </w:hyperlink>
    </w:p>
    <w:p w14:paraId="121D9587" w14:textId="77777777" w:rsidR="00026207" w:rsidRDefault="004052DE" w:rsidP="00922C11">
      <w:pPr>
        <w:pStyle w:val="ListParagraph"/>
        <w:numPr>
          <w:ilvl w:val="0"/>
          <w:numId w:val="118"/>
        </w:numPr>
        <w:tabs>
          <w:tab w:val="left" w:pos="752"/>
          <w:tab w:val="right" w:leader="dot" w:pos="8413"/>
        </w:tabs>
        <w:kinsoku w:val="0"/>
        <w:overflowPunct w:val="0"/>
        <w:spacing w:before="281"/>
        <w:ind w:hanging="631"/>
        <w:rPr>
          <w:b/>
          <w:bCs/>
          <w:i/>
          <w:iCs/>
          <w:sz w:val="25"/>
          <w:szCs w:val="25"/>
        </w:rPr>
      </w:pPr>
      <w:hyperlink w:anchor="bookmark23" w:history="1">
        <w:r w:rsidR="00922C11">
          <w:rPr>
            <w:b/>
            <w:bCs/>
            <w:i/>
            <w:iCs/>
            <w:sz w:val="25"/>
            <w:szCs w:val="25"/>
          </w:rPr>
          <w:t>Operation</w:t>
        </w:r>
        <w:r w:rsidR="00922C11">
          <w:rPr>
            <w:b/>
            <w:bCs/>
            <w:i/>
            <w:iCs/>
            <w:spacing w:val="-5"/>
            <w:sz w:val="25"/>
            <w:szCs w:val="25"/>
          </w:rPr>
          <w:t xml:space="preserve"> </w:t>
        </w:r>
        <w:r w:rsidR="00922C11">
          <w:rPr>
            <w:b/>
            <w:bCs/>
            <w:i/>
            <w:iCs/>
            <w:sz w:val="25"/>
            <w:szCs w:val="25"/>
          </w:rPr>
          <w:t>Plan</w:t>
        </w:r>
        <w:r w:rsidR="00922C11">
          <w:rPr>
            <w:b/>
            <w:bCs/>
            <w:i/>
            <w:iCs/>
            <w:spacing w:val="-15"/>
            <w:sz w:val="25"/>
            <w:szCs w:val="25"/>
          </w:rPr>
          <w:t xml:space="preserve"> </w:t>
        </w:r>
        <w:r w:rsidR="00922C11">
          <w:rPr>
            <w:rFonts w:ascii="Microsoft JhengHei" w:eastAsia="Microsoft JhengHei" w:cs="Microsoft JhengHei" w:hint="eastAsia"/>
            <w:b/>
            <w:bCs/>
            <w:sz w:val="25"/>
            <w:szCs w:val="25"/>
          </w:rPr>
          <w:t>运</w:t>
        </w:r>
        <w:r w:rsidR="00922C11">
          <w:rPr>
            <w:rFonts w:ascii="Microsoft JhengHei" w:eastAsia="Microsoft JhengHei" w:cs="Microsoft JhengHei" w:hint="eastAsia"/>
            <w:b/>
            <w:bCs/>
            <w:spacing w:val="-3"/>
            <w:sz w:val="25"/>
            <w:szCs w:val="25"/>
          </w:rPr>
          <w:t>营</w:t>
        </w:r>
        <w:r w:rsidR="00922C11">
          <w:rPr>
            <w:rFonts w:ascii="Microsoft JhengHei" w:eastAsia="Microsoft JhengHei" w:cs="Microsoft JhengHei" w:hint="eastAsia"/>
            <w:b/>
            <w:bCs/>
            <w:sz w:val="25"/>
            <w:szCs w:val="25"/>
          </w:rPr>
          <w:t>计划</w:t>
        </w:r>
        <w:r w:rsidR="00922C11">
          <w:rPr>
            <w:rFonts w:ascii="Microsoft JhengHei" w:eastAsia="Microsoft JhengHei" w:cs="Microsoft JhengHei"/>
            <w:b/>
            <w:bCs/>
            <w:sz w:val="25"/>
            <w:szCs w:val="25"/>
          </w:rPr>
          <w:tab/>
        </w:r>
        <w:r w:rsidR="00922C11">
          <w:rPr>
            <w:b/>
            <w:bCs/>
            <w:i/>
            <w:iCs/>
            <w:sz w:val="25"/>
            <w:szCs w:val="25"/>
          </w:rPr>
          <w:t>46</w:t>
        </w:r>
      </w:hyperlink>
    </w:p>
    <w:p w14:paraId="13FE0E79" w14:textId="77777777" w:rsidR="00026207" w:rsidRDefault="00026207" w:rsidP="00922C11">
      <w:pPr>
        <w:pStyle w:val="ListParagraph"/>
        <w:numPr>
          <w:ilvl w:val="0"/>
          <w:numId w:val="118"/>
        </w:numPr>
        <w:tabs>
          <w:tab w:val="left" w:pos="752"/>
          <w:tab w:val="right" w:leader="dot" w:pos="8413"/>
        </w:tabs>
        <w:kinsoku w:val="0"/>
        <w:overflowPunct w:val="0"/>
        <w:spacing w:before="281"/>
        <w:ind w:hanging="631"/>
        <w:rPr>
          <w:b/>
          <w:bCs/>
          <w:i/>
          <w:iCs/>
          <w:sz w:val="25"/>
          <w:szCs w:val="25"/>
        </w:rPr>
        <w:sectPr w:rsidR="00026207">
          <w:pgSz w:w="11900" w:h="16850"/>
          <w:pgMar w:top="1600" w:right="620" w:bottom="280" w:left="16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2" w:color="767070"/>
            <w:right w:val="single" w:sz="12" w:space="16" w:color="767070"/>
          </w:pgBorders>
          <w:cols w:space="720"/>
          <w:noEndnote/>
        </w:sectPr>
      </w:pPr>
    </w:p>
    <w:p w14:paraId="147DF4CD" w14:textId="77777777" w:rsidR="00026207" w:rsidRDefault="004052DE" w:rsidP="00922C11">
      <w:pPr>
        <w:pStyle w:val="Heading1"/>
        <w:numPr>
          <w:ilvl w:val="0"/>
          <w:numId w:val="117"/>
        </w:numPr>
        <w:tabs>
          <w:tab w:val="left" w:pos="546"/>
        </w:tabs>
        <w:kinsoku w:val="0"/>
        <w:overflowPunct w:val="0"/>
        <w:spacing w:before="122"/>
        <w:rPr>
          <w:rFonts w:ascii="Microsoft JhengHei" w:eastAsia="Microsoft JhengHei" w:cs="Microsoft JhengHei"/>
          <w:spacing w:val="-3"/>
        </w:rPr>
      </w:pPr>
      <w:r>
        <w:rPr>
          <w:noProof/>
        </w:rPr>
        <w:lastRenderedPageBreak/>
        <w:pict w14:anchorId="52AB67FE">
          <v:group id="_x0000_s1038" style="position:absolute;left:0;text-align:left;margin-left:14.25pt;margin-top:20.4pt;width:564.4pt;height:799.05pt;z-index:-31;mso-position-horizontal-relative:page;mso-position-vertical-relative:page" coordorigin="285,408" coordsize="11288,15981" o:allowincell="f">
            <v:shape id="_x0000_s1039" type="#_x0000_t75" style="position:absolute;left:2043;top:4487;width:7580;height:7660;mso-position-horizontal-relative:page;mso-position-vertical-relative:page" o:allowincell="f">
              <v:imagedata r:id="rId5" o:title=""/>
            </v:shape>
            <v:shape id="_x0000_s1040" style="position:absolute;left:297;top:420;width:11263;height:15956;mso-position-horizontal-relative:page;mso-position-vertical-relative:page" coordsize="11263,15956" o:allowincell="f" path="m,15956r11263,l11263,,,,,15956xe" filled="f" strokecolor="#767070" strokeweight="1.25pt">
              <v:path arrowok="t"/>
            </v:shape>
            <w10:wrap anchorx="page" anchory="page"/>
          </v:group>
        </w:pict>
      </w:r>
      <w:bookmarkStart w:id="0" w:name="_bookmark0"/>
      <w:bookmarkEnd w:id="0"/>
      <w:r w:rsidR="00922C11">
        <w:t>Introduction</w:t>
      </w:r>
      <w:r w:rsidR="00922C11">
        <w:rPr>
          <w:spacing w:val="-13"/>
        </w:rPr>
        <w:t xml:space="preserve"> </w:t>
      </w:r>
      <w:r w:rsidR="00922C11">
        <w:rPr>
          <w:rFonts w:ascii="Microsoft JhengHei" w:eastAsia="Microsoft JhengHei" w:cs="Microsoft JhengHei" w:hint="eastAsia"/>
          <w:spacing w:val="-3"/>
        </w:rPr>
        <w:t>介绍</w:t>
      </w:r>
    </w:p>
    <w:p w14:paraId="3F2522D5" w14:textId="77777777" w:rsidR="00026207" w:rsidRDefault="00026207">
      <w:pPr>
        <w:pStyle w:val="BodyText"/>
        <w:kinsoku w:val="0"/>
        <w:overflowPunct w:val="0"/>
        <w:spacing w:before="9"/>
        <w:rPr>
          <w:rFonts w:ascii="Microsoft JhengHei" w:eastAsia="Microsoft JhengHei" w:cs="Microsoft JhengHei"/>
          <w:b/>
          <w:bCs/>
          <w:i w:val="0"/>
          <w:iCs w:val="0"/>
          <w:sz w:val="28"/>
          <w:szCs w:val="28"/>
        </w:rPr>
      </w:pPr>
    </w:p>
    <w:p w14:paraId="0EB60E5D" w14:textId="77777777" w:rsidR="00026207" w:rsidRDefault="00922C11" w:rsidP="00922C11">
      <w:pPr>
        <w:pStyle w:val="Heading2"/>
        <w:numPr>
          <w:ilvl w:val="1"/>
          <w:numId w:val="117"/>
        </w:numPr>
        <w:tabs>
          <w:tab w:val="left" w:pos="687"/>
        </w:tabs>
        <w:kinsoku w:val="0"/>
        <w:overflowPunct w:val="0"/>
        <w:ind w:hanging="566"/>
        <w:rPr>
          <w:color w:val="000000"/>
          <w:spacing w:val="-6"/>
        </w:rPr>
      </w:pPr>
      <w:bookmarkStart w:id="1" w:name="_bookmark1"/>
      <w:bookmarkEnd w:id="1"/>
      <w:r>
        <w:t>Overview</w:t>
      </w:r>
      <w:r>
        <w:rPr>
          <w:spacing w:val="-6"/>
        </w:rPr>
        <w:t xml:space="preserve"> </w:t>
      </w:r>
      <w:r>
        <w:rPr>
          <w:rFonts w:hint="eastAsia"/>
          <w:spacing w:val="-6"/>
        </w:rPr>
        <w:t>概述</w:t>
      </w:r>
    </w:p>
    <w:p w14:paraId="7951B61C" w14:textId="77777777" w:rsidR="00026207" w:rsidRDefault="00026207">
      <w:pPr>
        <w:pStyle w:val="BodyText"/>
        <w:kinsoku w:val="0"/>
        <w:overflowPunct w:val="0"/>
        <w:spacing w:before="2"/>
        <w:rPr>
          <w:b/>
          <w:bCs/>
          <w:sz w:val="24"/>
          <w:szCs w:val="24"/>
        </w:rPr>
      </w:pPr>
    </w:p>
    <w:p w14:paraId="4EC45671" w14:textId="77777777" w:rsidR="00026207" w:rsidRDefault="00922C11">
      <w:pPr>
        <w:pStyle w:val="BodyText"/>
        <w:kinsoku w:val="0"/>
        <w:overflowPunct w:val="0"/>
        <w:spacing w:line="386" w:lineRule="auto"/>
        <w:ind w:left="120" w:right="1171"/>
        <w:rPr>
          <w:i w:val="0"/>
          <w:iCs w:val="0"/>
          <w:sz w:val="21"/>
          <w:szCs w:val="21"/>
        </w:rPr>
      </w:pPr>
      <w:r>
        <w:rPr>
          <w:rFonts w:hint="eastAsia"/>
          <w:i w:val="0"/>
          <w:iCs w:val="0"/>
          <w:sz w:val="21"/>
          <w:szCs w:val="21"/>
        </w:rPr>
        <w:t>该文档为产品设计详细描述文档，提供</w:t>
      </w:r>
      <w:r>
        <w:rPr>
          <w:i w:val="0"/>
          <w:iCs w:val="0"/>
          <w:sz w:val="21"/>
          <w:szCs w:val="21"/>
        </w:rPr>
        <w:t xml:space="preserve"> UE/UI </w:t>
      </w:r>
      <w:r>
        <w:rPr>
          <w:rFonts w:hint="eastAsia"/>
          <w:i w:val="0"/>
          <w:iCs w:val="0"/>
          <w:sz w:val="21"/>
          <w:szCs w:val="21"/>
        </w:rPr>
        <w:t>设计人员、开发人员、测试人员进行后续的产品开发工作的指导性文档。</w:t>
      </w:r>
    </w:p>
    <w:p w14:paraId="5D351A12" w14:textId="77777777" w:rsidR="00026207" w:rsidRDefault="00922C11" w:rsidP="00922C11">
      <w:pPr>
        <w:pStyle w:val="Heading2"/>
        <w:numPr>
          <w:ilvl w:val="1"/>
          <w:numId w:val="117"/>
        </w:numPr>
        <w:tabs>
          <w:tab w:val="left" w:pos="687"/>
        </w:tabs>
        <w:kinsoku w:val="0"/>
        <w:overflowPunct w:val="0"/>
        <w:spacing w:before="201"/>
        <w:ind w:hanging="566"/>
        <w:rPr>
          <w:color w:val="000000"/>
          <w:spacing w:val="-4"/>
        </w:rPr>
      </w:pPr>
      <w:bookmarkStart w:id="2" w:name="_bookmark2"/>
      <w:bookmarkEnd w:id="2"/>
      <w:r>
        <w:t>Change</w:t>
      </w:r>
      <w:r>
        <w:rPr>
          <w:spacing w:val="-5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rPr>
          <w:rFonts w:hint="eastAsia"/>
          <w:spacing w:val="-4"/>
        </w:rPr>
        <w:t>变更记录</w:t>
      </w:r>
    </w:p>
    <w:p w14:paraId="59360964" w14:textId="77777777" w:rsidR="00026207" w:rsidRDefault="00026207">
      <w:pPr>
        <w:pStyle w:val="BodyText"/>
        <w:kinsoku w:val="0"/>
        <w:overflowPunct w:val="0"/>
        <w:spacing w:before="5"/>
        <w:rPr>
          <w:b/>
          <w:bCs/>
          <w:sz w:val="20"/>
          <w:szCs w:val="20"/>
        </w:rPr>
      </w:pPr>
    </w:p>
    <w:tbl>
      <w:tblPr>
        <w:tblW w:w="0" w:type="auto"/>
        <w:tblInd w:w="7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7"/>
        <w:gridCol w:w="1548"/>
        <w:gridCol w:w="2109"/>
        <w:gridCol w:w="1170"/>
        <w:gridCol w:w="1202"/>
      </w:tblGrid>
      <w:tr w:rsidR="00026207" w14:paraId="5EF02C02" w14:textId="77777777">
        <w:trPr>
          <w:trHeight w:val="91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32DE7" w14:textId="77777777" w:rsidR="00026207" w:rsidRDefault="00026207">
            <w:pPr>
              <w:pStyle w:val="TableParagraph"/>
              <w:kinsoku w:val="0"/>
              <w:overflowPunct w:val="0"/>
              <w:spacing w:before="2"/>
              <w:ind w:left="0"/>
              <w:rPr>
                <w:rFonts w:ascii="微软雅黑" w:eastAsia="微软雅黑" w:cs="微软雅黑"/>
                <w:b/>
                <w:bCs/>
                <w:i/>
                <w:iCs/>
                <w:sz w:val="14"/>
                <w:szCs w:val="14"/>
              </w:rPr>
            </w:pPr>
          </w:p>
          <w:p w14:paraId="3FD4B1F6" w14:textId="77777777" w:rsidR="00026207" w:rsidRPr="00922C11" w:rsidRDefault="00922C11">
            <w:pPr>
              <w:pStyle w:val="TableParagraph"/>
              <w:kinsoku w:val="0"/>
              <w:overflowPunct w:val="0"/>
              <w:spacing w:before="1"/>
              <w:ind w:left="107"/>
              <w:rPr>
                <w:rFonts w:ascii="Calibri Light" w:eastAsia="等线" w:hAnsi="Calibri Light" w:cs="Calibri Light"/>
                <w:color w:val="2E5395"/>
              </w:rPr>
            </w:pPr>
            <w:r w:rsidRPr="00922C11">
              <w:rPr>
                <w:rFonts w:ascii="Calibri Light" w:eastAsia="等线" w:hAnsi="Calibri Light" w:cs="Calibri Light"/>
                <w:color w:val="2E5395"/>
              </w:rPr>
              <w:t>Version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C094D" w14:textId="77777777" w:rsidR="00026207" w:rsidRDefault="00026207">
            <w:pPr>
              <w:pStyle w:val="TableParagraph"/>
              <w:kinsoku w:val="0"/>
              <w:overflowPunct w:val="0"/>
              <w:spacing w:before="2"/>
              <w:ind w:left="0"/>
              <w:rPr>
                <w:rFonts w:ascii="微软雅黑" w:eastAsia="微软雅黑" w:cs="微软雅黑"/>
                <w:b/>
                <w:bCs/>
                <w:i/>
                <w:iCs/>
                <w:sz w:val="14"/>
                <w:szCs w:val="14"/>
              </w:rPr>
            </w:pPr>
          </w:p>
          <w:p w14:paraId="11BDAE22" w14:textId="77777777" w:rsidR="00026207" w:rsidRPr="00922C11" w:rsidRDefault="00922C11">
            <w:pPr>
              <w:pStyle w:val="TableParagraph"/>
              <w:kinsoku w:val="0"/>
              <w:overflowPunct w:val="0"/>
              <w:spacing w:before="1"/>
              <w:ind w:left="108"/>
              <w:rPr>
                <w:rFonts w:ascii="Calibri Light" w:eastAsia="等线" w:hAnsi="Calibri Light" w:cs="Calibri Light"/>
                <w:color w:val="2E5395"/>
              </w:rPr>
            </w:pPr>
            <w:r w:rsidRPr="00922C11">
              <w:rPr>
                <w:rFonts w:ascii="Calibri Light" w:eastAsia="等线" w:hAnsi="Calibri Light" w:cs="Calibri Light"/>
                <w:color w:val="2E5395"/>
              </w:rPr>
              <w:t>Author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E1C0E" w14:textId="77777777" w:rsidR="00026207" w:rsidRDefault="00026207">
            <w:pPr>
              <w:pStyle w:val="TableParagraph"/>
              <w:kinsoku w:val="0"/>
              <w:overflowPunct w:val="0"/>
              <w:spacing w:before="2"/>
              <w:ind w:left="0"/>
              <w:rPr>
                <w:rFonts w:ascii="微软雅黑" w:eastAsia="微软雅黑" w:cs="微软雅黑"/>
                <w:b/>
                <w:bCs/>
                <w:i/>
                <w:iCs/>
                <w:sz w:val="14"/>
                <w:szCs w:val="14"/>
              </w:rPr>
            </w:pPr>
          </w:p>
          <w:p w14:paraId="6217066C" w14:textId="77777777" w:rsidR="00026207" w:rsidRPr="00922C11" w:rsidRDefault="00922C11">
            <w:pPr>
              <w:pStyle w:val="TableParagraph"/>
              <w:kinsoku w:val="0"/>
              <w:overflowPunct w:val="0"/>
              <w:spacing w:before="1"/>
              <w:ind w:left="108"/>
              <w:rPr>
                <w:rFonts w:ascii="Calibri Light" w:eastAsia="等线" w:hAnsi="Calibri Light" w:cs="Calibri Light"/>
                <w:color w:val="2E5395"/>
              </w:rPr>
            </w:pPr>
            <w:r w:rsidRPr="00922C11">
              <w:rPr>
                <w:rFonts w:ascii="Calibri Light" w:eastAsia="等线" w:hAnsi="Calibri Light" w:cs="Calibri Light"/>
                <w:color w:val="2E5395"/>
              </w:rPr>
              <w:t>Description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E4610" w14:textId="77777777" w:rsidR="00026207" w:rsidRDefault="00026207">
            <w:pPr>
              <w:pStyle w:val="TableParagraph"/>
              <w:kinsoku w:val="0"/>
              <w:overflowPunct w:val="0"/>
              <w:spacing w:before="2"/>
              <w:ind w:left="0"/>
              <w:rPr>
                <w:rFonts w:ascii="微软雅黑" w:eastAsia="微软雅黑" w:cs="微软雅黑"/>
                <w:b/>
                <w:bCs/>
                <w:i/>
                <w:iCs/>
                <w:sz w:val="12"/>
                <w:szCs w:val="12"/>
              </w:rPr>
            </w:pPr>
          </w:p>
          <w:p w14:paraId="43B28BB6" w14:textId="77777777" w:rsidR="00026207" w:rsidRPr="00922C11" w:rsidRDefault="00922C11">
            <w:pPr>
              <w:pStyle w:val="TableParagraph"/>
              <w:kinsoku w:val="0"/>
              <w:overflowPunct w:val="0"/>
              <w:spacing w:before="0" w:line="330" w:lineRule="atLeast"/>
              <w:ind w:left="112" w:right="206"/>
              <w:rPr>
                <w:rFonts w:ascii="Calibri Light" w:eastAsia="等线" w:hAnsi="Calibri Light" w:cs="Calibri Light"/>
                <w:color w:val="2E5395"/>
              </w:rPr>
            </w:pPr>
            <w:r w:rsidRPr="00922C11">
              <w:rPr>
                <w:rFonts w:ascii="Calibri Light" w:eastAsia="等线" w:hAnsi="Calibri Light" w:cs="Calibri Light"/>
                <w:color w:val="2E5395"/>
              </w:rPr>
              <w:t>Affected Sections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68BED" w14:textId="77777777" w:rsidR="00026207" w:rsidRDefault="00026207">
            <w:pPr>
              <w:pStyle w:val="TableParagraph"/>
              <w:kinsoku w:val="0"/>
              <w:overflowPunct w:val="0"/>
              <w:spacing w:before="2"/>
              <w:ind w:left="0"/>
              <w:rPr>
                <w:rFonts w:ascii="微软雅黑" w:eastAsia="微软雅黑" w:cs="微软雅黑"/>
                <w:b/>
                <w:bCs/>
                <w:i/>
                <w:iCs/>
                <w:sz w:val="12"/>
                <w:szCs w:val="12"/>
              </w:rPr>
            </w:pPr>
          </w:p>
          <w:p w14:paraId="1752CF87" w14:textId="77777777" w:rsidR="00026207" w:rsidRPr="00922C11" w:rsidRDefault="00922C11">
            <w:pPr>
              <w:pStyle w:val="TableParagraph"/>
              <w:kinsoku w:val="0"/>
              <w:overflowPunct w:val="0"/>
              <w:spacing w:before="0" w:line="330" w:lineRule="atLeast"/>
              <w:ind w:left="111" w:right="260"/>
              <w:rPr>
                <w:rFonts w:ascii="Calibri Light" w:eastAsia="等线" w:hAnsi="Calibri Light" w:cs="Calibri Light"/>
                <w:color w:val="2E5395"/>
              </w:rPr>
            </w:pPr>
            <w:r w:rsidRPr="00922C11">
              <w:rPr>
                <w:rFonts w:ascii="Calibri Light" w:eastAsia="等线" w:hAnsi="Calibri Light" w:cs="Calibri Light"/>
                <w:color w:val="2E5395"/>
              </w:rPr>
              <w:t>Revision Date</w:t>
            </w:r>
          </w:p>
        </w:tc>
      </w:tr>
      <w:tr w:rsidR="00026207" w14:paraId="194E734C" w14:textId="77777777">
        <w:trPr>
          <w:trHeight w:val="866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52AE2" w14:textId="77777777" w:rsidR="00026207" w:rsidRDefault="00026207">
            <w:pPr>
              <w:pStyle w:val="TableParagraph"/>
              <w:kinsoku w:val="0"/>
              <w:overflowPunct w:val="0"/>
              <w:spacing w:before="0"/>
              <w:ind w:left="0"/>
              <w:rPr>
                <w:rFonts w:ascii="微软雅黑" w:eastAsia="微软雅黑" w:cs="微软雅黑"/>
                <w:b/>
                <w:bCs/>
                <w:i/>
                <w:iCs/>
                <w:sz w:val="20"/>
                <w:szCs w:val="20"/>
              </w:rPr>
            </w:pPr>
          </w:p>
          <w:p w14:paraId="12DAF7FF" w14:textId="5AF0645D" w:rsidR="00026207" w:rsidRDefault="00922C11">
            <w:pPr>
              <w:pStyle w:val="TableParagraph"/>
              <w:kinsoku w:val="0"/>
              <w:overflowPunct w:val="0"/>
              <w:spacing w:before="0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/>
                <w:sz w:val="20"/>
                <w:szCs w:val="20"/>
              </w:rPr>
              <w:t>V</w:t>
            </w:r>
            <w:r w:rsidR="005D1952">
              <w:rPr>
                <w:rFonts w:ascii="微软雅黑" w:eastAsia="微软雅黑" w:cs="微软雅黑"/>
                <w:sz w:val="20"/>
                <w:szCs w:val="20"/>
              </w:rPr>
              <w:t>2</w:t>
            </w:r>
            <w:r>
              <w:rPr>
                <w:rFonts w:ascii="微软雅黑" w:eastAsia="微软雅黑" w:cs="微软雅黑"/>
                <w:sz w:val="20"/>
                <w:szCs w:val="20"/>
              </w:rPr>
              <w:t>.0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8A795" w14:textId="77777777" w:rsidR="00026207" w:rsidRDefault="00026207">
            <w:pPr>
              <w:pStyle w:val="TableParagraph"/>
              <w:kinsoku w:val="0"/>
              <w:overflowPunct w:val="0"/>
              <w:spacing w:before="0"/>
              <w:ind w:left="0"/>
              <w:rPr>
                <w:rFonts w:ascii="微软雅黑" w:eastAsia="微软雅黑" w:cs="微软雅黑"/>
                <w:b/>
                <w:bCs/>
                <w:i/>
                <w:iCs/>
                <w:sz w:val="20"/>
                <w:szCs w:val="20"/>
              </w:rPr>
            </w:pPr>
          </w:p>
          <w:p w14:paraId="4AF1F6F0" w14:textId="4401EB82" w:rsidR="00026207" w:rsidRDefault="005D1952">
            <w:pPr>
              <w:pStyle w:val="TableParagraph"/>
              <w:kinsoku w:val="0"/>
              <w:overflowPunct w:val="0"/>
              <w:spacing w:before="0"/>
              <w:ind w:left="108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/>
                <w:sz w:val="20"/>
                <w:szCs w:val="20"/>
              </w:rPr>
              <w:t>Wu Shengjun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B401C" w14:textId="77777777" w:rsidR="00026207" w:rsidRDefault="00026207">
            <w:pPr>
              <w:pStyle w:val="TableParagraph"/>
              <w:kinsoku w:val="0"/>
              <w:overflowPunct w:val="0"/>
              <w:spacing w:before="0"/>
              <w:ind w:left="0"/>
              <w:rPr>
                <w:rFonts w:ascii="微软雅黑" w:eastAsia="微软雅黑" w:cs="微软雅黑"/>
                <w:b/>
                <w:bCs/>
                <w:i/>
                <w:iCs/>
                <w:sz w:val="20"/>
                <w:szCs w:val="20"/>
              </w:rPr>
            </w:pPr>
          </w:p>
          <w:p w14:paraId="41F753BB" w14:textId="77777777" w:rsidR="00026207" w:rsidRDefault="00922C11">
            <w:pPr>
              <w:pStyle w:val="TableParagraph"/>
              <w:kinsoku w:val="0"/>
              <w:overflowPunct w:val="0"/>
              <w:spacing w:before="0"/>
              <w:ind w:left="108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 w:hint="eastAsia"/>
                <w:sz w:val="20"/>
                <w:szCs w:val="20"/>
              </w:rPr>
              <w:t>初版需求文档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F371" w14:textId="77777777" w:rsidR="00026207" w:rsidRDefault="00026207">
            <w:pPr>
              <w:pStyle w:val="TableParagraph"/>
              <w:kinsoku w:val="0"/>
              <w:overflowPunct w:val="0"/>
              <w:spacing w:before="0"/>
              <w:ind w:left="0"/>
              <w:rPr>
                <w:rFonts w:ascii="微软雅黑" w:eastAsia="微软雅黑" w:cs="微软雅黑"/>
                <w:b/>
                <w:bCs/>
                <w:i/>
                <w:iCs/>
                <w:sz w:val="20"/>
                <w:szCs w:val="20"/>
              </w:rPr>
            </w:pPr>
          </w:p>
          <w:p w14:paraId="57AF0CF7" w14:textId="77777777" w:rsidR="00026207" w:rsidRDefault="00922C11">
            <w:pPr>
              <w:pStyle w:val="TableParagraph"/>
              <w:kinsoku w:val="0"/>
              <w:overflowPunct w:val="0"/>
              <w:spacing w:before="0"/>
              <w:ind w:left="112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/>
                <w:sz w:val="20"/>
                <w:szCs w:val="20"/>
              </w:rPr>
              <w:t>All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1548A" w14:textId="77777777" w:rsidR="00026207" w:rsidRDefault="00026207">
            <w:pPr>
              <w:pStyle w:val="TableParagraph"/>
              <w:kinsoku w:val="0"/>
              <w:overflowPunct w:val="0"/>
              <w:spacing w:before="0"/>
              <w:ind w:left="0"/>
              <w:rPr>
                <w:rFonts w:ascii="微软雅黑" w:eastAsia="微软雅黑" w:cs="微软雅黑"/>
                <w:b/>
                <w:bCs/>
                <w:i/>
                <w:iCs/>
                <w:sz w:val="20"/>
                <w:szCs w:val="20"/>
              </w:rPr>
            </w:pPr>
          </w:p>
          <w:p w14:paraId="6F653927" w14:textId="69175C41" w:rsidR="00026207" w:rsidRDefault="00922C11">
            <w:pPr>
              <w:pStyle w:val="TableParagraph"/>
              <w:kinsoku w:val="0"/>
              <w:overflowPunct w:val="0"/>
              <w:spacing w:before="0"/>
              <w:ind w:left="111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/>
                <w:sz w:val="20"/>
                <w:szCs w:val="20"/>
              </w:rPr>
              <w:t>20220</w:t>
            </w:r>
            <w:r w:rsidR="005D1952">
              <w:rPr>
                <w:rFonts w:ascii="微软雅黑" w:eastAsia="微软雅黑" w:cs="微软雅黑"/>
                <w:sz w:val="20"/>
                <w:szCs w:val="20"/>
              </w:rPr>
              <w:t>529</w:t>
            </w:r>
          </w:p>
        </w:tc>
      </w:tr>
    </w:tbl>
    <w:p w14:paraId="71A9F443" w14:textId="77777777" w:rsidR="00026207" w:rsidRDefault="00026207">
      <w:pPr>
        <w:pStyle w:val="BodyText"/>
        <w:kinsoku w:val="0"/>
        <w:overflowPunct w:val="0"/>
        <w:rPr>
          <w:b/>
          <w:bCs/>
          <w:sz w:val="32"/>
          <w:szCs w:val="32"/>
        </w:rPr>
      </w:pPr>
    </w:p>
    <w:p w14:paraId="200C9D63" w14:textId="77777777" w:rsidR="00026207" w:rsidRDefault="00026207">
      <w:pPr>
        <w:pStyle w:val="BodyText"/>
        <w:kinsoku w:val="0"/>
        <w:overflowPunct w:val="0"/>
        <w:rPr>
          <w:b/>
          <w:bCs/>
          <w:sz w:val="32"/>
          <w:szCs w:val="32"/>
        </w:rPr>
      </w:pPr>
    </w:p>
    <w:p w14:paraId="1EFE99F0" w14:textId="77777777" w:rsidR="00026207" w:rsidRDefault="00026207">
      <w:pPr>
        <w:pStyle w:val="BodyText"/>
        <w:kinsoku w:val="0"/>
        <w:overflowPunct w:val="0"/>
        <w:spacing w:before="6"/>
        <w:rPr>
          <w:b/>
          <w:bCs/>
          <w:sz w:val="30"/>
          <w:szCs w:val="30"/>
        </w:rPr>
      </w:pPr>
    </w:p>
    <w:p w14:paraId="28643DCB" w14:textId="77777777" w:rsidR="00026207" w:rsidRDefault="00922C11" w:rsidP="00922C11">
      <w:pPr>
        <w:pStyle w:val="ListParagraph"/>
        <w:numPr>
          <w:ilvl w:val="1"/>
          <w:numId w:val="117"/>
        </w:numPr>
        <w:tabs>
          <w:tab w:val="left" w:pos="687"/>
        </w:tabs>
        <w:kinsoku w:val="0"/>
        <w:overflowPunct w:val="0"/>
        <w:spacing w:line="324" w:lineRule="auto"/>
        <w:ind w:right="1176" w:hanging="566"/>
        <w:rPr>
          <w:b/>
          <w:bCs/>
          <w:i/>
          <w:iCs/>
          <w:color w:val="000000"/>
          <w:spacing w:val="-10"/>
          <w:sz w:val="25"/>
          <w:szCs w:val="25"/>
        </w:rPr>
      </w:pPr>
      <w:bookmarkStart w:id="3" w:name="_bookmark3"/>
      <w:bookmarkEnd w:id="3"/>
      <w:r>
        <w:rPr>
          <w:b/>
          <w:bCs/>
          <w:i/>
          <w:iCs/>
          <w:sz w:val="25"/>
          <w:szCs w:val="25"/>
        </w:rPr>
        <w:t>Product</w:t>
      </w:r>
      <w:r>
        <w:rPr>
          <w:b/>
          <w:bCs/>
          <w:i/>
          <w:iCs/>
          <w:spacing w:val="-31"/>
          <w:sz w:val="25"/>
          <w:szCs w:val="25"/>
        </w:rPr>
        <w:t xml:space="preserve"> </w:t>
      </w:r>
      <w:r>
        <w:rPr>
          <w:b/>
          <w:bCs/>
          <w:i/>
          <w:iCs/>
          <w:sz w:val="25"/>
          <w:szCs w:val="25"/>
        </w:rPr>
        <w:t>General</w:t>
      </w:r>
      <w:r>
        <w:rPr>
          <w:b/>
          <w:bCs/>
          <w:i/>
          <w:iCs/>
          <w:spacing w:val="-30"/>
          <w:sz w:val="25"/>
          <w:szCs w:val="25"/>
        </w:rPr>
        <w:t xml:space="preserve"> </w:t>
      </w:r>
      <w:r>
        <w:rPr>
          <w:b/>
          <w:bCs/>
          <w:i/>
          <w:iCs/>
          <w:sz w:val="25"/>
          <w:szCs w:val="25"/>
        </w:rPr>
        <w:t>Information</w:t>
      </w:r>
      <w:r>
        <w:rPr>
          <w:b/>
          <w:bCs/>
          <w:i/>
          <w:iCs/>
          <w:spacing w:val="-31"/>
          <w:sz w:val="25"/>
          <w:szCs w:val="25"/>
        </w:rPr>
        <w:t xml:space="preserve"> </w:t>
      </w:r>
      <w:r>
        <w:rPr>
          <w:b/>
          <w:bCs/>
          <w:i/>
          <w:iCs/>
          <w:sz w:val="25"/>
          <w:szCs w:val="25"/>
        </w:rPr>
        <w:t>and</w:t>
      </w:r>
      <w:r>
        <w:rPr>
          <w:b/>
          <w:bCs/>
          <w:i/>
          <w:iCs/>
          <w:spacing w:val="-31"/>
          <w:sz w:val="25"/>
          <w:szCs w:val="25"/>
        </w:rPr>
        <w:t xml:space="preserve"> </w:t>
      </w:r>
      <w:r>
        <w:rPr>
          <w:b/>
          <w:bCs/>
          <w:i/>
          <w:iCs/>
          <w:sz w:val="25"/>
          <w:szCs w:val="25"/>
        </w:rPr>
        <w:t>Definition</w:t>
      </w:r>
      <w:r>
        <w:rPr>
          <w:b/>
          <w:bCs/>
          <w:i/>
          <w:iCs/>
          <w:spacing w:val="-30"/>
          <w:sz w:val="25"/>
          <w:szCs w:val="25"/>
        </w:rPr>
        <w:t xml:space="preserve"> </w:t>
      </w:r>
      <w:r>
        <w:rPr>
          <w:b/>
          <w:bCs/>
          <w:i/>
          <w:iCs/>
          <w:sz w:val="25"/>
          <w:szCs w:val="25"/>
        </w:rPr>
        <w:t>of</w:t>
      </w:r>
      <w:r>
        <w:rPr>
          <w:b/>
          <w:bCs/>
          <w:i/>
          <w:iCs/>
          <w:spacing w:val="-31"/>
          <w:sz w:val="25"/>
          <w:szCs w:val="25"/>
        </w:rPr>
        <w:t xml:space="preserve"> </w:t>
      </w:r>
      <w:r>
        <w:rPr>
          <w:b/>
          <w:bCs/>
          <w:i/>
          <w:iCs/>
          <w:sz w:val="25"/>
          <w:szCs w:val="25"/>
        </w:rPr>
        <w:t>Success</w:t>
      </w:r>
      <w:r>
        <w:rPr>
          <w:b/>
          <w:bCs/>
          <w:i/>
          <w:iCs/>
          <w:spacing w:val="-10"/>
          <w:sz w:val="25"/>
          <w:szCs w:val="25"/>
        </w:rPr>
        <w:t xml:space="preserve"> </w:t>
      </w:r>
      <w:r>
        <w:rPr>
          <w:rFonts w:hint="eastAsia"/>
          <w:b/>
          <w:bCs/>
          <w:i/>
          <w:iCs/>
          <w:spacing w:val="-10"/>
          <w:sz w:val="25"/>
          <w:szCs w:val="25"/>
        </w:rPr>
        <w:t>产品简介和业务目标</w:t>
      </w:r>
    </w:p>
    <w:p w14:paraId="28A351AA" w14:textId="400E0B60" w:rsidR="00026207" w:rsidRDefault="00922C11">
      <w:pPr>
        <w:pStyle w:val="BodyText"/>
        <w:kinsoku w:val="0"/>
        <w:overflowPunct w:val="0"/>
        <w:spacing w:before="277" w:line="381" w:lineRule="auto"/>
        <w:ind w:left="120" w:right="1171"/>
        <w:jc w:val="both"/>
        <w:rPr>
          <w:i w:val="0"/>
          <w:iCs w:val="0"/>
          <w:spacing w:val="-4"/>
          <w:sz w:val="21"/>
          <w:szCs w:val="21"/>
        </w:rPr>
      </w:pPr>
      <w:r>
        <w:rPr>
          <w:rFonts w:hint="eastAsia"/>
          <w:b/>
          <w:bCs/>
          <w:i w:val="0"/>
          <w:iCs w:val="0"/>
          <w:spacing w:val="-23"/>
        </w:rPr>
        <w:t>产品简介：</w:t>
      </w:r>
      <w:r>
        <w:rPr>
          <w:rFonts w:hint="eastAsia"/>
          <w:i w:val="0"/>
          <w:iCs w:val="0"/>
          <w:sz w:val="21"/>
          <w:szCs w:val="21"/>
        </w:rPr>
        <w:t>【</w:t>
      </w:r>
      <w:proofErr w:type="spellStart"/>
      <w:r w:rsidR="00A260AF">
        <w:rPr>
          <w:i w:val="0"/>
          <w:iCs w:val="0"/>
          <w:sz w:val="21"/>
          <w:szCs w:val="21"/>
        </w:rPr>
        <w:t>Lidget</w:t>
      </w:r>
      <w:proofErr w:type="spellEnd"/>
      <w:r>
        <w:rPr>
          <w:rFonts w:hint="eastAsia"/>
          <w:i w:val="0"/>
          <w:iCs w:val="0"/>
          <w:sz w:val="21"/>
          <w:szCs w:val="21"/>
        </w:rPr>
        <w:t>】是在</w:t>
      </w:r>
      <w:r>
        <w:rPr>
          <w:i w:val="0"/>
          <w:iCs w:val="0"/>
          <w:sz w:val="21"/>
          <w:szCs w:val="21"/>
        </w:rPr>
        <w:t xml:space="preserve"> IVI</w:t>
      </w:r>
      <w:r>
        <w:rPr>
          <w:i w:val="0"/>
          <w:iCs w:val="0"/>
          <w:spacing w:val="-3"/>
          <w:sz w:val="21"/>
          <w:szCs w:val="21"/>
        </w:rPr>
        <w:t xml:space="preserve"> </w:t>
      </w:r>
      <w:r>
        <w:rPr>
          <w:rFonts w:hint="eastAsia"/>
          <w:i w:val="0"/>
          <w:iCs w:val="0"/>
          <w:spacing w:val="-3"/>
          <w:sz w:val="21"/>
          <w:szCs w:val="21"/>
        </w:rPr>
        <w:t>车机上搭建的内容推送渠道，为用户提供实时新鲜的体验和</w:t>
      </w:r>
      <w:r>
        <w:rPr>
          <w:rFonts w:hint="eastAsia"/>
          <w:i w:val="0"/>
          <w:iCs w:val="0"/>
          <w:spacing w:val="-7"/>
          <w:sz w:val="21"/>
          <w:szCs w:val="21"/>
        </w:rPr>
        <w:t>快乐的车内时刻。通过推送丰富的内容</w:t>
      </w:r>
      <w:r>
        <w:rPr>
          <w:rFonts w:hint="eastAsia"/>
          <w:i w:val="0"/>
          <w:iCs w:val="0"/>
          <w:sz w:val="21"/>
          <w:szCs w:val="21"/>
        </w:rPr>
        <w:t>（</w:t>
      </w:r>
      <w:r>
        <w:rPr>
          <w:rFonts w:hint="eastAsia"/>
          <w:i w:val="0"/>
          <w:iCs w:val="0"/>
          <w:spacing w:val="-3"/>
          <w:sz w:val="21"/>
          <w:szCs w:val="21"/>
        </w:rPr>
        <w:t>例如活动</w:t>
      </w:r>
      <w:r>
        <w:rPr>
          <w:i w:val="0"/>
          <w:iCs w:val="0"/>
          <w:spacing w:val="-2"/>
          <w:sz w:val="21"/>
          <w:szCs w:val="21"/>
        </w:rPr>
        <w:t>/</w:t>
      </w:r>
      <w:r>
        <w:rPr>
          <w:rFonts w:hint="eastAsia"/>
          <w:i w:val="0"/>
          <w:iCs w:val="0"/>
          <w:spacing w:val="-2"/>
          <w:sz w:val="21"/>
          <w:szCs w:val="21"/>
        </w:rPr>
        <w:t>事件</w:t>
      </w:r>
      <w:r>
        <w:rPr>
          <w:i w:val="0"/>
          <w:iCs w:val="0"/>
          <w:sz w:val="21"/>
          <w:szCs w:val="21"/>
        </w:rPr>
        <w:t>/</w:t>
      </w:r>
      <w:r>
        <w:rPr>
          <w:rFonts w:hint="eastAsia"/>
          <w:i w:val="0"/>
          <w:iCs w:val="0"/>
          <w:spacing w:val="-2"/>
          <w:sz w:val="21"/>
          <w:szCs w:val="21"/>
        </w:rPr>
        <w:t>投票</w:t>
      </w:r>
      <w:r>
        <w:rPr>
          <w:i w:val="0"/>
          <w:iCs w:val="0"/>
          <w:spacing w:val="-2"/>
          <w:sz w:val="21"/>
          <w:szCs w:val="21"/>
        </w:rPr>
        <w:t>/</w:t>
      </w:r>
      <w:r>
        <w:rPr>
          <w:rFonts w:hint="eastAsia"/>
          <w:i w:val="0"/>
          <w:iCs w:val="0"/>
          <w:spacing w:val="-2"/>
          <w:sz w:val="21"/>
          <w:szCs w:val="21"/>
        </w:rPr>
        <w:t>视频等</w:t>
      </w:r>
      <w:r>
        <w:rPr>
          <w:rFonts w:hint="eastAsia"/>
          <w:i w:val="0"/>
          <w:iCs w:val="0"/>
          <w:spacing w:val="-106"/>
          <w:sz w:val="21"/>
          <w:szCs w:val="21"/>
        </w:rPr>
        <w:t>）</w:t>
      </w:r>
      <w:r>
        <w:rPr>
          <w:rFonts w:hint="eastAsia"/>
          <w:i w:val="0"/>
          <w:iCs w:val="0"/>
          <w:spacing w:val="-6"/>
          <w:sz w:val="21"/>
          <w:szCs w:val="21"/>
        </w:rPr>
        <w:t>，培养用户的车机使</w:t>
      </w:r>
      <w:r>
        <w:rPr>
          <w:rFonts w:hint="eastAsia"/>
          <w:i w:val="0"/>
          <w:iCs w:val="0"/>
          <w:spacing w:val="-4"/>
          <w:sz w:val="21"/>
          <w:szCs w:val="21"/>
        </w:rPr>
        <w:t>用习惯，提高用户粘性。</w:t>
      </w:r>
    </w:p>
    <w:p w14:paraId="1C80B416" w14:textId="77777777" w:rsidR="00026207" w:rsidRDefault="00922C11">
      <w:pPr>
        <w:pStyle w:val="BodyText"/>
        <w:kinsoku w:val="0"/>
        <w:overflowPunct w:val="0"/>
        <w:spacing w:before="236"/>
        <w:ind w:left="120"/>
        <w:rPr>
          <w:i w:val="0"/>
          <w:iCs w:val="0"/>
          <w:sz w:val="21"/>
          <w:szCs w:val="21"/>
        </w:rPr>
      </w:pPr>
      <w:r>
        <w:rPr>
          <w:rFonts w:hint="eastAsia"/>
          <w:b/>
          <w:bCs/>
          <w:i w:val="0"/>
          <w:iCs w:val="0"/>
        </w:rPr>
        <w:t>业务目标</w:t>
      </w:r>
      <w:r>
        <w:rPr>
          <w:b/>
          <w:bCs/>
          <w:i w:val="0"/>
          <w:iCs w:val="0"/>
        </w:rPr>
        <w:t xml:space="preserve">: </w:t>
      </w:r>
      <w:r>
        <w:rPr>
          <w:rFonts w:hint="eastAsia"/>
          <w:i w:val="0"/>
          <w:iCs w:val="0"/>
          <w:sz w:val="21"/>
          <w:szCs w:val="21"/>
        </w:rPr>
        <w:t>培养用户的车机使用习惯，提高用户粘性。</w:t>
      </w:r>
    </w:p>
    <w:p w14:paraId="108974DB" w14:textId="77777777" w:rsidR="00026207" w:rsidRDefault="00026207">
      <w:pPr>
        <w:pStyle w:val="BodyText"/>
        <w:kinsoku w:val="0"/>
        <w:overflowPunct w:val="0"/>
        <w:spacing w:before="236"/>
        <w:ind w:left="120"/>
        <w:rPr>
          <w:i w:val="0"/>
          <w:iCs w:val="0"/>
          <w:sz w:val="21"/>
          <w:szCs w:val="21"/>
        </w:rPr>
        <w:sectPr w:rsidR="00026207">
          <w:pgSz w:w="11900" w:h="16850"/>
          <w:pgMar w:top="1600" w:right="620" w:bottom="280" w:left="16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2" w:color="767070"/>
            <w:right w:val="single" w:sz="12" w:space="16" w:color="767070"/>
          </w:pgBorders>
          <w:cols w:space="720"/>
          <w:noEndnote/>
        </w:sectPr>
      </w:pPr>
    </w:p>
    <w:p w14:paraId="0454A644" w14:textId="77777777" w:rsidR="00026207" w:rsidRDefault="004052DE">
      <w:pPr>
        <w:pStyle w:val="BodyText"/>
        <w:kinsoku w:val="0"/>
        <w:overflowPunct w:val="0"/>
        <w:rPr>
          <w:i w:val="0"/>
          <w:iCs w:val="0"/>
          <w:sz w:val="20"/>
          <w:szCs w:val="20"/>
        </w:rPr>
      </w:pPr>
      <w:r>
        <w:rPr>
          <w:noProof/>
        </w:rPr>
        <w:lastRenderedPageBreak/>
        <w:pict w14:anchorId="14C14FA5">
          <v:group id="_x0000_s1041" style="position:absolute;margin-left:14.25pt;margin-top:20.4pt;width:564.4pt;height:799.05pt;z-index:-30;mso-position-horizontal-relative:page;mso-position-vertical-relative:page" coordorigin="285,408" coordsize="11288,15981" o:allowincell="f">
            <v:shape id="_x0000_s1042" type="#_x0000_t75" style="position:absolute;left:2043;top:4487;width:7580;height:7660;mso-position-horizontal-relative:page;mso-position-vertical-relative:page" o:allowincell="f">
              <v:imagedata r:id="rId5" o:title=""/>
            </v:shape>
            <v:shape id="_x0000_s1043" style="position:absolute;left:297;top:420;width:11263;height:15956;mso-position-horizontal-relative:page;mso-position-vertical-relative:page" coordsize="11263,15956" o:allowincell="f" path="m,15956r11263,l11263,,,,,15956xe" filled="f" strokecolor="#767070" strokeweight="1.25pt">
              <v:path arrowok="t"/>
            </v:shape>
            <w10:wrap anchorx="page" anchory="page"/>
          </v:group>
        </w:pict>
      </w:r>
    </w:p>
    <w:p w14:paraId="3E7B34BA" w14:textId="77777777" w:rsidR="00026207" w:rsidRDefault="00026207">
      <w:pPr>
        <w:pStyle w:val="BodyText"/>
        <w:kinsoku w:val="0"/>
        <w:overflowPunct w:val="0"/>
        <w:rPr>
          <w:i w:val="0"/>
          <w:iCs w:val="0"/>
          <w:sz w:val="20"/>
          <w:szCs w:val="20"/>
        </w:rPr>
      </w:pPr>
    </w:p>
    <w:p w14:paraId="17A29BFD" w14:textId="77777777" w:rsidR="00026207" w:rsidRDefault="00026207">
      <w:pPr>
        <w:pStyle w:val="BodyText"/>
        <w:kinsoku w:val="0"/>
        <w:overflowPunct w:val="0"/>
        <w:rPr>
          <w:i w:val="0"/>
          <w:iCs w:val="0"/>
          <w:sz w:val="20"/>
          <w:szCs w:val="20"/>
        </w:rPr>
      </w:pPr>
    </w:p>
    <w:p w14:paraId="5446F946" w14:textId="77777777" w:rsidR="00026207" w:rsidRDefault="00026207">
      <w:pPr>
        <w:pStyle w:val="BodyText"/>
        <w:kinsoku w:val="0"/>
        <w:overflowPunct w:val="0"/>
        <w:rPr>
          <w:i w:val="0"/>
          <w:iCs w:val="0"/>
          <w:sz w:val="20"/>
          <w:szCs w:val="20"/>
        </w:rPr>
      </w:pPr>
    </w:p>
    <w:p w14:paraId="41D5CD65" w14:textId="77777777" w:rsidR="00026207" w:rsidRDefault="00026207">
      <w:pPr>
        <w:pStyle w:val="BodyText"/>
        <w:kinsoku w:val="0"/>
        <w:overflowPunct w:val="0"/>
        <w:spacing w:before="6"/>
        <w:rPr>
          <w:i w:val="0"/>
          <w:iCs w:val="0"/>
          <w:sz w:val="16"/>
          <w:szCs w:val="16"/>
        </w:rPr>
      </w:pPr>
    </w:p>
    <w:p w14:paraId="423562CC" w14:textId="77777777" w:rsidR="00026207" w:rsidRDefault="00922C11" w:rsidP="00922C11">
      <w:pPr>
        <w:pStyle w:val="Heading2"/>
        <w:numPr>
          <w:ilvl w:val="1"/>
          <w:numId w:val="117"/>
        </w:numPr>
        <w:tabs>
          <w:tab w:val="left" w:pos="687"/>
        </w:tabs>
        <w:kinsoku w:val="0"/>
        <w:overflowPunct w:val="0"/>
        <w:spacing w:before="38"/>
        <w:ind w:hanging="566"/>
        <w:rPr>
          <w:color w:val="000000"/>
          <w:spacing w:val="7"/>
        </w:rPr>
      </w:pPr>
      <w:bookmarkStart w:id="4" w:name="_bookmark4"/>
      <w:bookmarkEnd w:id="4"/>
      <w:r>
        <w:t>Product</w:t>
      </w:r>
      <w:r>
        <w:rPr>
          <w:spacing w:val="-5"/>
        </w:rPr>
        <w:t xml:space="preserve"> </w:t>
      </w:r>
      <w:r>
        <w:t>Vision</w:t>
      </w:r>
      <w:r>
        <w:rPr>
          <w:spacing w:val="7"/>
        </w:rPr>
        <w:t xml:space="preserve"> </w:t>
      </w:r>
      <w:r>
        <w:rPr>
          <w:rFonts w:hint="eastAsia"/>
          <w:spacing w:val="7"/>
        </w:rPr>
        <w:t>产品愿景</w:t>
      </w:r>
    </w:p>
    <w:p w14:paraId="151C146A" w14:textId="5F2B955B" w:rsidR="00026207" w:rsidRDefault="00922C11">
      <w:pPr>
        <w:pStyle w:val="BodyText"/>
        <w:kinsoku w:val="0"/>
        <w:overflowPunct w:val="0"/>
        <w:spacing w:before="264" w:line="386" w:lineRule="auto"/>
        <w:ind w:left="120" w:right="1171"/>
        <w:rPr>
          <w:i w:val="0"/>
          <w:iCs w:val="0"/>
          <w:spacing w:val="-5"/>
          <w:sz w:val="21"/>
          <w:szCs w:val="21"/>
        </w:rPr>
      </w:pPr>
      <w:r>
        <w:rPr>
          <w:rFonts w:hint="eastAsia"/>
          <w:i w:val="0"/>
          <w:iCs w:val="0"/>
          <w:sz w:val="21"/>
          <w:szCs w:val="21"/>
        </w:rPr>
        <w:t>【</w:t>
      </w:r>
      <w:proofErr w:type="spellStart"/>
      <w:r w:rsidR="00A260AF">
        <w:rPr>
          <w:i w:val="0"/>
          <w:iCs w:val="0"/>
          <w:sz w:val="21"/>
          <w:szCs w:val="21"/>
        </w:rPr>
        <w:t>Lidget</w:t>
      </w:r>
      <w:proofErr w:type="spellEnd"/>
      <w:r>
        <w:rPr>
          <w:rFonts w:hint="eastAsia"/>
          <w:i w:val="0"/>
          <w:iCs w:val="0"/>
          <w:spacing w:val="-10"/>
          <w:sz w:val="21"/>
          <w:szCs w:val="21"/>
        </w:rPr>
        <w:t>】分内容推送和互动运营两阶段实现。第一阶段内容推送在实现上分为两步，分别</w:t>
      </w:r>
      <w:r>
        <w:rPr>
          <w:rFonts w:hint="eastAsia"/>
          <w:i w:val="0"/>
          <w:iCs w:val="0"/>
          <w:spacing w:val="-5"/>
          <w:sz w:val="21"/>
          <w:szCs w:val="21"/>
        </w:rPr>
        <w:t>是统一定制内容和个性化定制内容；</w:t>
      </w:r>
    </w:p>
    <w:p w14:paraId="7147D3FD" w14:textId="77777777" w:rsidR="00026207" w:rsidRDefault="00922C11">
      <w:pPr>
        <w:pStyle w:val="BodyText"/>
        <w:kinsoku w:val="0"/>
        <w:overflowPunct w:val="0"/>
        <w:spacing w:before="2" w:line="386" w:lineRule="auto"/>
        <w:ind w:left="120" w:right="1171"/>
        <w:jc w:val="both"/>
        <w:rPr>
          <w:i w:val="0"/>
          <w:iCs w:val="0"/>
          <w:spacing w:val="-5"/>
          <w:sz w:val="21"/>
          <w:szCs w:val="21"/>
        </w:rPr>
      </w:pPr>
      <w:r>
        <w:rPr>
          <w:rFonts w:hint="eastAsia"/>
          <w:i w:val="0"/>
          <w:iCs w:val="0"/>
          <w:spacing w:val="-1"/>
          <w:sz w:val="21"/>
          <w:szCs w:val="21"/>
        </w:rPr>
        <w:t>第二阶段互动运营</w:t>
      </w:r>
      <w:r>
        <w:rPr>
          <w:i w:val="0"/>
          <w:iCs w:val="0"/>
          <w:spacing w:val="-1"/>
          <w:sz w:val="21"/>
          <w:szCs w:val="21"/>
        </w:rPr>
        <w:t>,</w:t>
      </w:r>
      <w:r>
        <w:rPr>
          <w:rFonts w:hint="eastAsia"/>
          <w:i w:val="0"/>
          <w:iCs w:val="0"/>
          <w:spacing w:val="-1"/>
          <w:sz w:val="21"/>
          <w:szCs w:val="21"/>
        </w:rPr>
        <w:t>将高度结合用户数据、车辆数据和行车动态数据，深度绑定各个车机功</w:t>
      </w:r>
      <w:r>
        <w:rPr>
          <w:rFonts w:hint="eastAsia"/>
          <w:i w:val="0"/>
          <w:iCs w:val="0"/>
          <w:spacing w:val="-8"/>
          <w:sz w:val="21"/>
          <w:szCs w:val="21"/>
        </w:rPr>
        <w:t>能及生态服务和社区互动，确保能够在合适的场景，对合适的用户，推送合适的内容，并有</w:t>
      </w:r>
      <w:r>
        <w:rPr>
          <w:rFonts w:hint="eastAsia"/>
          <w:i w:val="0"/>
          <w:iCs w:val="0"/>
          <w:spacing w:val="-5"/>
          <w:sz w:val="21"/>
          <w:szCs w:val="21"/>
        </w:rPr>
        <w:t>效引导用户实现场景闭环，对各个功能、生态服务及社区进行赋能。</w:t>
      </w:r>
    </w:p>
    <w:p w14:paraId="6B9C7490" w14:textId="77777777" w:rsidR="00026207" w:rsidRDefault="00922C11" w:rsidP="00922C11">
      <w:pPr>
        <w:pStyle w:val="Heading2"/>
        <w:numPr>
          <w:ilvl w:val="1"/>
          <w:numId w:val="117"/>
        </w:numPr>
        <w:tabs>
          <w:tab w:val="left" w:pos="687"/>
        </w:tabs>
        <w:kinsoku w:val="0"/>
        <w:overflowPunct w:val="0"/>
        <w:spacing w:before="202"/>
        <w:ind w:hanging="566"/>
        <w:jc w:val="both"/>
        <w:rPr>
          <w:color w:val="000000"/>
        </w:rPr>
      </w:pPr>
      <w:bookmarkStart w:id="5" w:name="_bookmark5"/>
      <w:bookmarkEnd w:id="5"/>
      <w:r>
        <w:t>Product</w:t>
      </w:r>
      <w:r>
        <w:rPr>
          <w:spacing w:val="-4"/>
        </w:rPr>
        <w:t xml:space="preserve"> </w:t>
      </w:r>
      <w:r>
        <w:t>Risks</w:t>
      </w:r>
    </w:p>
    <w:p w14:paraId="6C30A8A1" w14:textId="77777777" w:rsidR="00026207" w:rsidRDefault="00026207">
      <w:pPr>
        <w:pStyle w:val="BodyText"/>
        <w:kinsoku w:val="0"/>
        <w:overflowPunct w:val="0"/>
        <w:spacing w:before="9"/>
        <w:rPr>
          <w:b/>
          <w:bCs/>
          <w:sz w:val="19"/>
          <w:szCs w:val="19"/>
        </w:rPr>
      </w:pPr>
    </w:p>
    <w:p w14:paraId="21C20D1F" w14:textId="77777777" w:rsidR="00026207" w:rsidRDefault="00922C11">
      <w:pPr>
        <w:pStyle w:val="Heading5"/>
        <w:kinsoku w:val="0"/>
        <w:overflowPunct w:val="0"/>
        <w:jc w:val="both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暂无</w:t>
      </w:r>
    </w:p>
    <w:p w14:paraId="2C7E0FA4" w14:textId="77777777" w:rsidR="00026207" w:rsidRDefault="00026207">
      <w:pPr>
        <w:pStyle w:val="BodyText"/>
        <w:kinsoku w:val="0"/>
        <w:overflowPunct w:val="0"/>
        <w:spacing w:before="13"/>
        <w:rPr>
          <w:rFonts w:ascii="Arial Unicode MS" w:eastAsia="Arial Unicode MS" w:cs="Arial Unicode MS"/>
          <w:i w:val="0"/>
          <w:iCs w:val="0"/>
          <w:sz w:val="17"/>
          <w:szCs w:val="17"/>
        </w:rPr>
      </w:pPr>
    </w:p>
    <w:p w14:paraId="7B2AD4F3" w14:textId="77777777" w:rsidR="00026207" w:rsidRDefault="00922C11" w:rsidP="00922C11">
      <w:pPr>
        <w:pStyle w:val="ListParagraph"/>
        <w:numPr>
          <w:ilvl w:val="1"/>
          <w:numId w:val="117"/>
        </w:numPr>
        <w:tabs>
          <w:tab w:val="left" w:pos="687"/>
        </w:tabs>
        <w:kinsoku w:val="0"/>
        <w:overflowPunct w:val="0"/>
        <w:ind w:hanging="566"/>
        <w:jc w:val="both"/>
        <w:rPr>
          <w:b/>
          <w:bCs/>
          <w:i/>
          <w:iCs/>
          <w:color w:val="000000"/>
          <w:spacing w:val="-4"/>
          <w:sz w:val="25"/>
          <w:szCs w:val="25"/>
        </w:rPr>
      </w:pPr>
      <w:bookmarkStart w:id="6" w:name="_bookmark6"/>
      <w:bookmarkEnd w:id="6"/>
      <w:r>
        <w:rPr>
          <w:b/>
          <w:bCs/>
          <w:i/>
          <w:iCs/>
          <w:sz w:val="25"/>
          <w:szCs w:val="25"/>
        </w:rPr>
        <w:t>Assumptions</w:t>
      </w:r>
      <w:r>
        <w:rPr>
          <w:b/>
          <w:bCs/>
          <w:i/>
          <w:iCs/>
          <w:spacing w:val="-6"/>
          <w:sz w:val="25"/>
          <w:szCs w:val="25"/>
        </w:rPr>
        <w:t xml:space="preserve"> </w:t>
      </w:r>
      <w:r>
        <w:rPr>
          <w:b/>
          <w:bCs/>
          <w:i/>
          <w:iCs/>
          <w:sz w:val="25"/>
          <w:szCs w:val="25"/>
        </w:rPr>
        <w:t>&amp;</w:t>
      </w:r>
      <w:r>
        <w:rPr>
          <w:b/>
          <w:bCs/>
          <w:i/>
          <w:iCs/>
          <w:spacing w:val="-6"/>
          <w:sz w:val="25"/>
          <w:szCs w:val="25"/>
        </w:rPr>
        <w:t xml:space="preserve"> </w:t>
      </w:r>
      <w:r>
        <w:rPr>
          <w:b/>
          <w:bCs/>
          <w:i/>
          <w:iCs/>
          <w:sz w:val="25"/>
          <w:szCs w:val="25"/>
        </w:rPr>
        <w:t>Remarks</w:t>
      </w:r>
      <w:r>
        <w:rPr>
          <w:b/>
          <w:bCs/>
          <w:i/>
          <w:iCs/>
          <w:spacing w:val="-4"/>
          <w:sz w:val="25"/>
          <w:szCs w:val="25"/>
        </w:rPr>
        <w:t xml:space="preserve"> </w:t>
      </w:r>
      <w:r>
        <w:rPr>
          <w:rFonts w:hint="eastAsia"/>
          <w:b/>
          <w:bCs/>
          <w:i/>
          <w:iCs/>
          <w:spacing w:val="-4"/>
          <w:sz w:val="25"/>
          <w:szCs w:val="25"/>
        </w:rPr>
        <w:t>假设和备注</w:t>
      </w:r>
    </w:p>
    <w:p w14:paraId="35386E55" w14:textId="77777777" w:rsidR="00026207" w:rsidRDefault="00922C11">
      <w:pPr>
        <w:pStyle w:val="BodyText"/>
        <w:kinsoku w:val="0"/>
        <w:overflowPunct w:val="0"/>
        <w:spacing w:before="82"/>
        <w:ind w:left="120"/>
        <w:jc w:val="both"/>
        <w:rPr>
          <w:rFonts w:ascii="Arial Unicode MS" w:eastAsia="Arial Unicode MS" w:cs="Arial Unicode MS"/>
          <w:i w:val="0"/>
          <w:iCs w:val="0"/>
          <w:sz w:val="21"/>
          <w:szCs w:val="21"/>
        </w:rPr>
      </w:pPr>
      <w:r>
        <w:rPr>
          <w:rFonts w:ascii="Arial Unicode MS" w:eastAsia="Arial Unicode MS" w:cs="Arial Unicode MS" w:hint="eastAsia"/>
          <w:i w:val="0"/>
          <w:iCs w:val="0"/>
          <w:sz w:val="21"/>
          <w:szCs w:val="21"/>
        </w:rPr>
        <w:t>名词解释和一些假设前提条件等相关说明</w:t>
      </w:r>
    </w:p>
    <w:p w14:paraId="50ED76B0" w14:textId="77777777" w:rsidR="00026207" w:rsidRDefault="00026207">
      <w:pPr>
        <w:pStyle w:val="BodyText"/>
        <w:kinsoku w:val="0"/>
        <w:overflowPunct w:val="0"/>
        <w:rPr>
          <w:rFonts w:ascii="Arial Unicode MS" w:eastAsia="Arial Unicode MS" w:cs="Arial Unicode MS"/>
          <w:i w:val="0"/>
          <w:iCs w:val="0"/>
          <w:sz w:val="20"/>
          <w:szCs w:val="20"/>
        </w:rPr>
      </w:pPr>
    </w:p>
    <w:p w14:paraId="40EF268A" w14:textId="77777777" w:rsidR="00026207" w:rsidRDefault="00026207">
      <w:pPr>
        <w:pStyle w:val="BodyText"/>
        <w:kinsoku w:val="0"/>
        <w:overflowPunct w:val="0"/>
        <w:spacing w:before="2"/>
        <w:rPr>
          <w:rFonts w:ascii="Arial Unicode MS" w:eastAsia="Arial Unicode MS" w:cs="Arial Unicode MS"/>
          <w:i w:val="0"/>
          <w:iCs w:val="0"/>
          <w:sz w:val="12"/>
          <w:szCs w:val="12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6"/>
        <w:gridCol w:w="6944"/>
      </w:tblGrid>
      <w:tr w:rsidR="00026207" w14:paraId="5C2AE26E" w14:textId="77777777">
        <w:trPr>
          <w:trHeight w:val="624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6457D" w14:textId="77777777" w:rsidR="00026207" w:rsidRDefault="00922C11">
            <w:pPr>
              <w:pStyle w:val="TableParagraph"/>
              <w:kinsoku w:val="0"/>
              <w:overflowPunct w:val="0"/>
              <w:spacing w:before="119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名词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49F94" w14:textId="77777777" w:rsidR="00026207" w:rsidRDefault="00922C11">
            <w:pPr>
              <w:pStyle w:val="TableParagraph"/>
              <w:kinsoku w:val="0"/>
              <w:overflowPunct w:val="0"/>
              <w:spacing w:before="119"/>
              <w:ind w:left="105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解释</w:t>
            </w:r>
          </w:p>
        </w:tc>
      </w:tr>
      <w:tr w:rsidR="00026207" w14:paraId="7B767B86" w14:textId="77777777">
        <w:trPr>
          <w:trHeight w:val="1415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84DA" w14:textId="74BCC339" w:rsidR="00026207" w:rsidRDefault="00A260AF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cs="微软雅黑"/>
                <w:sz w:val="21"/>
                <w:szCs w:val="21"/>
              </w:rPr>
              <w:t>Lidget</w:t>
            </w:r>
            <w:proofErr w:type="spellEnd"/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98CD" w14:textId="77777777" w:rsidR="00026207" w:rsidRDefault="00026207">
            <w:pPr>
              <w:pStyle w:val="TableParagraph"/>
              <w:kinsoku w:val="0"/>
              <w:overflowPunct w:val="0"/>
              <w:spacing w:before="13"/>
              <w:ind w:left="0"/>
              <w:rPr>
                <w:rFonts w:ascii="Arial Unicode MS" w:eastAsia="Arial Unicode MS" w:cs="Arial Unicode MS"/>
                <w:sz w:val="12"/>
                <w:szCs w:val="12"/>
              </w:rPr>
            </w:pPr>
          </w:p>
          <w:p w14:paraId="6BD8E92E" w14:textId="22F358B1" w:rsidR="00026207" w:rsidRDefault="00A260AF">
            <w:pPr>
              <w:pStyle w:val="TableParagraph"/>
              <w:kinsoku w:val="0"/>
              <w:overflowPunct w:val="0"/>
              <w:spacing w:before="0" w:line="180" w:lineRule="auto"/>
              <w:ind w:left="105" w:right="92"/>
              <w:jc w:val="both"/>
              <w:rPr>
                <w:rFonts w:ascii="Arial Unicode MS" w:eastAsia="Arial Unicode MS" w:hAnsi="Arial" w:cs="Arial Unicode MS"/>
                <w:spacing w:val="-8"/>
                <w:sz w:val="22"/>
                <w:szCs w:val="22"/>
              </w:rPr>
            </w:pPr>
            <w:proofErr w:type="spellStart"/>
            <w:r w:rsidRPr="00922C11">
              <w:rPr>
                <w:rFonts w:ascii="Arial" w:eastAsia="等线" w:hAnsi="Arial" w:cs="Arial"/>
                <w:sz w:val="22"/>
                <w:szCs w:val="22"/>
              </w:rPr>
              <w:t>Lidget</w:t>
            </w:r>
            <w:proofErr w:type="spellEnd"/>
            <w:r w:rsidR="00922C11" w:rsidRPr="00922C11">
              <w:rPr>
                <w:rFonts w:ascii="Arial" w:eastAsia="等线" w:hAnsi="Arial" w:cs="Arial"/>
                <w:sz w:val="22"/>
                <w:szCs w:val="22"/>
              </w:rPr>
              <w:t xml:space="preserve"> </w:t>
            </w:r>
            <w:r w:rsidR="00922C11">
              <w:rPr>
                <w:rFonts w:ascii="Arial Unicode MS" w:eastAsia="Arial Unicode MS" w:hAnsi="Arial" w:cs="Arial Unicode MS" w:hint="eastAsia"/>
                <w:spacing w:val="4"/>
                <w:sz w:val="22"/>
                <w:szCs w:val="22"/>
              </w:rPr>
              <w:t>是</w:t>
            </w:r>
            <w:r w:rsidR="00922C11">
              <w:rPr>
                <w:rFonts w:ascii="Arial Unicode MS" w:eastAsia="Arial Unicode MS" w:hAnsi="Arial" w:cs="Arial Unicode MS"/>
                <w:spacing w:val="4"/>
                <w:sz w:val="22"/>
                <w:szCs w:val="22"/>
              </w:rPr>
              <w:t xml:space="preserve"> </w:t>
            </w:r>
            <w:r w:rsidR="00922C11">
              <w:rPr>
                <w:rFonts w:ascii="Arial" w:eastAsia="Arial Unicode MS" w:hAnsi="Arial" w:cs="Arial"/>
                <w:sz w:val="22"/>
                <w:szCs w:val="22"/>
              </w:rPr>
              <w:t xml:space="preserve">Widget </w:t>
            </w:r>
            <w:r w:rsidR="00922C11">
              <w:rPr>
                <w:rFonts w:ascii="Arial Unicode MS" w:eastAsia="Arial Unicode MS" w:hAnsi="Arial" w:cs="Arial Unicode MS" w:hint="eastAsia"/>
                <w:spacing w:val="25"/>
                <w:sz w:val="22"/>
                <w:szCs w:val="22"/>
              </w:rPr>
              <w:t>和</w:t>
            </w:r>
            <w:r w:rsidR="00922C11">
              <w:rPr>
                <w:rFonts w:ascii="Arial Unicode MS" w:eastAsia="Arial Unicode MS" w:hAnsi="Arial" w:cs="Arial Unicode MS"/>
                <w:spacing w:val="25"/>
                <w:sz w:val="22"/>
                <w:szCs w:val="22"/>
              </w:rPr>
              <w:t xml:space="preserve"> </w:t>
            </w:r>
            <w:r w:rsidR="00922C11">
              <w:rPr>
                <w:rFonts w:ascii="Arial" w:eastAsia="Arial Unicode MS" w:hAnsi="Arial" w:cs="Arial"/>
                <w:sz w:val="22"/>
                <w:szCs w:val="22"/>
              </w:rPr>
              <w:t xml:space="preserve">Ford </w:t>
            </w:r>
            <w:r w:rsidR="00922C11">
              <w:rPr>
                <w:rFonts w:ascii="Arial Unicode MS" w:eastAsia="Arial Unicode MS" w:hAnsi="Arial" w:cs="Arial Unicode MS" w:hint="eastAsia"/>
                <w:spacing w:val="1"/>
                <w:sz w:val="22"/>
                <w:szCs w:val="22"/>
              </w:rPr>
              <w:t>的合称，是在</w:t>
            </w:r>
            <w:r w:rsidR="00922C11">
              <w:rPr>
                <w:rFonts w:ascii="Arial Unicode MS" w:eastAsia="Arial Unicode MS" w:hAnsi="Arial" w:cs="Arial Unicode MS"/>
                <w:spacing w:val="1"/>
                <w:sz w:val="22"/>
                <w:szCs w:val="22"/>
              </w:rPr>
              <w:t xml:space="preserve"> </w:t>
            </w:r>
            <w:r w:rsidR="00922C11">
              <w:rPr>
                <w:rFonts w:ascii="Arial" w:eastAsia="Arial Unicode MS" w:hAnsi="Arial" w:cs="Arial"/>
                <w:sz w:val="22"/>
                <w:szCs w:val="22"/>
              </w:rPr>
              <w:t xml:space="preserve">IVI </w:t>
            </w:r>
            <w:r w:rsidR="00922C11">
              <w:rPr>
                <w:rFonts w:ascii="Arial Unicode MS" w:eastAsia="Arial Unicode MS" w:hAnsi="Arial" w:cs="Arial Unicode MS" w:hint="eastAsia"/>
                <w:spacing w:val="-3"/>
                <w:sz w:val="22"/>
                <w:szCs w:val="22"/>
              </w:rPr>
              <w:t>车机上搭建的内容推送渠</w:t>
            </w:r>
            <w:r w:rsidR="00922C11">
              <w:rPr>
                <w:rFonts w:ascii="Arial Unicode MS" w:eastAsia="Arial Unicode MS" w:hAnsi="Arial" w:cs="Arial Unicode MS" w:hint="eastAsia"/>
                <w:spacing w:val="-14"/>
                <w:sz w:val="22"/>
                <w:szCs w:val="22"/>
              </w:rPr>
              <w:t>道，通过推送丰富的内容</w:t>
            </w:r>
            <w:r w:rsidR="00922C11">
              <w:rPr>
                <w:rFonts w:ascii="Arial Unicode MS" w:eastAsia="Arial Unicode MS" w:hAnsi="Arial" w:cs="Arial Unicode MS" w:hint="eastAsia"/>
                <w:sz w:val="22"/>
                <w:szCs w:val="22"/>
              </w:rPr>
              <w:t>（例如活动</w:t>
            </w:r>
            <w:r w:rsidR="00922C11">
              <w:rPr>
                <w:rFonts w:ascii="Arial" w:eastAsia="Arial Unicode MS" w:hAnsi="Arial" w:cs="Arial"/>
                <w:sz w:val="22"/>
                <w:szCs w:val="22"/>
              </w:rPr>
              <w:t>/</w:t>
            </w:r>
            <w:r w:rsidR="00922C11">
              <w:rPr>
                <w:rFonts w:ascii="Arial Unicode MS" w:eastAsia="Arial Unicode MS" w:hAnsi="Arial" w:cs="Arial Unicode MS" w:hint="eastAsia"/>
                <w:spacing w:val="-2"/>
                <w:sz w:val="22"/>
                <w:szCs w:val="22"/>
              </w:rPr>
              <w:t>事件</w:t>
            </w:r>
            <w:r w:rsidR="00922C11">
              <w:rPr>
                <w:rFonts w:ascii="Arial" w:eastAsia="Arial Unicode MS" w:hAnsi="Arial" w:cs="Arial"/>
                <w:sz w:val="22"/>
                <w:szCs w:val="22"/>
              </w:rPr>
              <w:t>/</w:t>
            </w:r>
            <w:r w:rsidR="00922C11">
              <w:rPr>
                <w:rFonts w:ascii="Arial Unicode MS" w:eastAsia="Arial Unicode MS" w:hAnsi="Arial" w:cs="Arial Unicode MS" w:hint="eastAsia"/>
                <w:sz w:val="22"/>
                <w:szCs w:val="22"/>
              </w:rPr>
              <w:t>投票</w:t>
            </w:r>
            <w:r w:rsidR="00922C11">
              <w:rPr>
                <w:rFonts w:ascii="Arial" w:eastAsia="Arial Unicode MS" w:hAnsi="Arial" w:cs="Arial"/>
                <w:sz w:val="22"/>
                <w:szCs w:val="22"/>
              </w:rPr>
              <w:t>/</w:t>
            </w:r>
            <w:r w:rsidR="00922C11">
              <w:rPr>
                <w:rFonts w:ascii="Arial Unicode MS" w:eastAsia="Arial Unicode MS" w:hAnsi="Arial" w:cs="Arial Unicode MS" w:hint="eastAsia"/>
                <w:spacing w:val="-2"/>
                <w:sz w:val="22"/>
                <w:szCs w:val="22"/>
              </w:rPr>
              <w:t>视频等</w:t>
            </w:r>
            <w:r w:rsidR="00922C11">
              <w:rPr>
                <w:rFonts w:ascii="Arial Unicode MS" w:eastAsia="Arial Unicode MS" w:hAnsi="Arial" w:cs="Arial Unicode MS" w:hint="eastAsia"/>
                <w:spacing w:val="-83"/>
                <w:sz w:val="22"/>
                <w:szCs w:val="22"/>
              </w:rPr>
              <w:t>）</w:t>
            </w:r>
            <w:r w:rsidR="00922C11">
              <w:rPr>
                <w:rFonts w:ascii="Arial Unicode MS" w:eastAsia="Arial Unicode MS" w:hAnsi="Arial" w:cs="Arial Unicode MS" w:hint="eastAsia"/>
                <w:spacing w:val="-14"/>
                <w:sz w:val="22"/>
                <w:szCs w:val="22"/>
              </w:rPr>
              <w:t>，培养用户的车</w:t>
            </w:r>
            <w:r w:rsidR="00922C11">
              <w:rPr>
                <w:rFonts w:ascii="Arial Unicode MS" w:eastAsia="Arial Unicode MS" w:hAnsi="Arial" w:cs="Arial Unicode MS" w:hint="eastAsia"/>
                <w:spacing w:val="-8"/>
                <w:sz w:val="22"/>
                <w:szCs w:val="22"/>
              </w:rPr>
              <w:t>机使用习惯，提高用户粘性</w:t>
            </w:r>
          </w:p>
        </w:tc>
      </w:tr>
      <w:tr w:rsidR="00026207" w14:paraId="38C93FFC" w14:textId="77777777">
        <w:trPr>
          <w:trHeight w:val="141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DC097" w14:textId="77777777" w:rsidR="00026207" w:rsidRDefault="00922C11">
            <w:pPr>
              <w:pStyle w:val="TableParagraph"/>
              <w:kinsoku w:val="0"/>
              <w:overflowPunct w:val="0"/>
              <w:spacing w:before="121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一级页面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20C8B" w14:textId="77777777" w:rsidR="00026207" w:rsidRDefault="00026207">
            <w:pPr>
              <w:pStyle w:val="TableParagraph"/>
              <w:kinsoku w:val="0"/>
              <w:overflowPunct w:val="0"/>
              <w:spacing w:before="4"/>
              <w:ind w:left="0"/>
              <w:rPr>
                <w:rFonts w:ascii="Arial Unicode MS" w:eastAsia="Arial Unicode MS" w:cs="Arial Unicode MS"/>
                <w:sz w:val="18"/>
                <w:szCs w:val="18"/>
              </w:rPr>
            </w:pPr>
          </w:p>
          <w:p w14:paraId="7427DFFF" w14:textId="0CDCC5FA" w:rsidR="00026207" w:rsidRDefault="00922C11">
            <w:pPr>
              <w:pStyle w:val="TableParagraph"/>
              <w:kinsoku w:val="0"/>
              <w:overflowPunct w:val="0"/>
              <w:spacing w:before="0" w:line="259" w:lineRule="auto"/>
              <w:ind w:left="105" w:right="93"/>
              <w:rPr>
                <w:rFonts w:ascii="Arial Unicode MS" w:eastAsia="Arial Unicode MS" w:hAnsi="Arial" w:cs="Arial Unicode MS"/>
                <w:sz w:val="22"/>
                <w:szCs w:val="22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指</w:t>
            </w:r>
            <w:r>
              <w:rPr>
                <w:rFonts w:ascii="微软雅黑" w:eastAsia="微软雅黑" w:cs="微软雅黑"/>
                <w:sz w:val="21"/>
                <w:szCs w:val="21"/>
              </w:rPr>
              <w:t xml:space="preserve"> </w:t>
            </w:r>
            <w:proofErr w:type="spellStart"/>
            <w:r w:rsidR="00A260AF">
              <w:rPr>
                <w:rFonts w:ascii="Arial" w:eastAsia="微软雅黑" w:hAnsi="Arial" w:cs="Arial"/>
                <w:sz w:val="22"/>
                <w:szCs w:val="22"/>
              </w:rPr>
              <w:t>Lidget</w:t>
            </w:r>
            <w:proofErr w:type="spellEnd"/>
            <w:r>
              <w:rPr>
                <w:rFonts w:ascii="Arial" w:eastAsia="微软雅黑" w:hAnsi="Arial" w:cs="Arial"/>
                <w:sz w:val="22"/>
                <w:szCs w:val="22"/>
              </w:rPr>
              <w:t xml:space="preserve"> APP </w:t>
            </w:r>
            <w:r>
              <w:rPr>
                <w:rFonts w:ascii="Arial Unicode MS" w:eastAsia="Arial Unicode MS" w:hAnsi="Arial" w:cs="Arial Unicode MS" w:hint="eastAsia"/>
                <w:sz w:val="22"/>
                <w:szCs w:val="22"/>
              </w:rPr>
              <w:t>中的首页，包括</w:t>
            </w:r>
            <w:r>
              <w:rPr>
                <w:rFonts w:ascii="Arial Unicode MS" w:eastAsia="Arial Unicode MS" w:hAnsi="Arial" w:cs="Arial Unicode MS"/>
                <w:sz w:val="22"/>
                <w:szCs w:val="22"/>
              </w:rPr>
              <w:t xml:space="preserve"> </w:t>
            </w:r>
            <w:r>
              <w:rPr>
                <w:rFonts w:ascii="Arial" w:eastAsia="Arial Unicode MS" w:hAnsi="Arial" w:cs="Arial"/>
                <w:sz w:val="22"/>
                <w:szCs w:val="22"/>
              </w:rPr>
              <w:t xml:space="preserve">App </w:t>
            </w:r>
            <w:r>
              <w:rPr>
                <w:rFonts w:ascii="Arial Unicode MS" w:eastAsia="Arial Unicode MS" w:hAnsi="Arial" w:cs="Arial Unicode MS" w:hint="eastAsia"/>
                <w:sz w:val="22"/>
                <w:szCs w:val="22"/>
              </w:rPr>
              <w:t>名称、搜索栏</w:t>
            </w:r>
            <w:r>
              <w:rPr>
                <w:rFonts w:ascii="Arial Unicode MS" w:eastAsia="Arial Unicode MS" w:hAnsi="Arial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" w:cs="Arial Unicode MS" w:hint="eastAsia"/>
                <w:sz w:val="22"/>
                <w:szCs w:val="22"/>
              </w:rPr>
              <w:t>、安全提示、分类栏、内容信息流卡片等信息</w:t>
            </w:r>
          </w:p>
        </w:tc>
      </w:tr>
    </w:tbl>
    <w:p w14:paraId="1BA87440" w14:textId="77777777" w:rsidR="00026207" w:rsidRDefault="00026207">
      <w:pPr>
        <w:rPr>
          <w:rFonts w:ascii="Arial Unicode MS" w:eastAsia="Arial Unicode MS" w:cs="Arial Unicode MS"/>
          <w:sz w:val="12"/>
          <w:szCs w:val="12"/>
        </w:rPr>
        <w:sectPr w:rsidR="00026207">
          <w:pgSz w:w="11900" w:h="16850"/>
          <w:pgMar w:top="1600" w:right="620" w:bottom="280" w:left="16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2" w:color="767070"/>
            <w:right w:val="single" w:sz="12" w:space="16" w:color="767070"/>
          </w:pgBorders>
          <w:cols w:space="720"/>
          <w:noEndnote/>
        </w:sect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6"/>
        <w:gridCol w:w="6944"/>
      </w:tblGrid>
      <w:tr w:rsidR="00026207" w14:paraId="54A4AABE" w14:textId="77777777">
        <w:trPr>
          <w:trHeight w:val="1103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7C97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lastRenderedPageBreak/>
              <w:t>内容信息流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86F51" w14:textId="77777777" w:rsidR="00026207" w:rsidRDefault="00026207">
            <w:pPr>
              <w:pStyle w:val="TableParagraph"/>
              <w:kinsoku w:val="0"/>
              <w:overflowPunct w:val="0"/>
              <w:spacing w:before="2"/>
              <w:ind w:left="0"/>
              <w:rPr>
                <w:rFonts w:ascii="Arial Unicode MS" w:eastAsia="Arial Unicode MS" w:cs="Arial Unicode MS"/>
                <w:sz w:val="18"/>
                <w:szCs w:val="18"/>
              </w:rPr>
            </w:pPr>
          </w:p>
          <w:p w14:paraId="641354AF" w14:textId="7F862D97" w:rsidR="00026207" w:rsidRDefault="00922C11">
            <w:pPr>
              <w:pStyle w:val="TableParagraph"/>
              <w:kinsoku w:val="0"/>
              <w:overflowPunct w:val="0"/>
              <w:spacing w:before="0"/>
              <w:ind w:left="105"/>
              <w:rPr>
                <w:rFonts w:ascii="Arial Unicode MS" w:eastAsia="Arial Unicode MS" w:hAnsi="Arial" w:cs="Arial Unicode MS"/>
                <w:sz w:val="22"/>
                <w:szCs w:val="22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指</w:t>
            </w:r>
            <w:r>
              <w:rPr>
                <w:rFonts w:ascii="微软雅黑" w:eastAsia="微软雅黑" w:cs="微软雅黑"/>
                <w:sz w:val="21"/>
                <w:szCs w:val="21"/>
              </w:rPr>
              <w:t xml:space="preserve"> </w:t>
            </w:r>
            <w:proofErr w:type="spellStart"/>
            <w:r w:rsidR="00A260AF">
              <w:rPr>
                <w:rFonts w:ascii="Arial" w:eastAsia="微软雅黑" w:hAnsi="Arial" w:cs="Arial"/>
                <w:sz w:val="22"/>
                <w:szCs w:val="22"/>
              </w:rPr>
              <w:t>Lidget</w:t>
            </w:r>
            <w:proofErr w:type="spellEnd"/>
            <w:r>
              <w:rPr>
                <w:rFonts w:ascii="Arial" w:eastAsia="微软雅黑" w:hAnsi="Arial" w:cs="Arial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" w:cs="Arial Unicode MS" w:hint="eastAsia"/>
                <w:sz w:val="22"/>
                <w:szCs w:val="22"/>
              </w:rPr>
              <w:t>中的内容排列形式，是通过瀑布流的形式简要展示内容重点</w:t>
            </w:r>
          </w:p>
        </w:tc>
      </w:tr>
      <w:tr w:rsidR="00026207" w14:paraId="33F89F97" w14:textId="77777777">
        <w:trPr>
          <w:trHeight w:val="1415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72DD0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二级页面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568E3" w14:textId="77777777" w:rsidR="00026207" w:rsidRDefault="00026207">
            <w:pPr>
              <w:pStyle w:val="TableParagraph"/>
              <w:kinsoku w:val="0"/>
              <w:overflowPunct w:val="0"/>
              <w:spacing w:before="2"/>
              <w:ind w:left="0"/>
              <w:rPr>
                <w:rFonts w:ascii="Arial Unicode MS" w:eastAsia="Arial Unicode MS" w:cs="Arial Unicode MS"/>
                <w:sz w:val="18"/>
                <w:szCs w:val="18"/>
              </w:rPr>
            </w:pPr>
          </w:p>
          <w:p w14:paraId="2AF5D4FC" w14:textId="01E0B590" w:rsidR="00026207" w:rsidRDefault="00922C11">
            <w:pPr>
              <w:pStyle w:val="TableParagraph"/>
              <w:kinsoku w:val="0"/>
              <w:overflowPunct w:val="0"/>
              <w:spacing w:before="0" w:line="259" w:lineRule="auto"/>
              <w:ind w:left="105" w:right="96"/>
              <w:rPr>
                <w:rFonts w:ascii="Arial Unicode MS" w:eastAsia="Arial Unicode MS" w:hAnsi="Arial" w:cs="Arial Unicode MS"/>
                <w:sz w:val="22"/>
                <w:szCs w:val="22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指</w:t>
            </w:r>
            <w:r>
              <w:rPr>
                <w:rFonts w:ascii="微软雅黑" w:eastAsia="微软雅黑" w:cs="微软雅黑"/>
                <w:sz w:val="21"/>
                <w:szCs w:val="21"/>
              </w:rPr>
              <w:t xml:space="preserve"> </w:t>
            </w:r>
            <w:proofErr w:type="spellStart"/>
            <w:r w:rsidR="00A260AF">
              <w:rPr>
                <w:rFonts w:ascii="Arial" w:eastAsia="微软雅黑" w:hAnsi="Arial" w:cs="Arial"/>
                <w:sz w:val="22"/>
                <w:szCs w:val="22"/>
              </w:rPr>
              <w:t>Lidget</w:t>
            </w:r>
            <w:proofErr w:type="spellEnd"/>
            <w:r>
              <w:rPr>
                <w:rFonts w:ascii="Arial" w:eastAsia="微软雅黑" w:hAnsi="Arial" w:cs="Arial"/>
                <w:sz w:val="22"/>
                <w:szCs w:val="22"/>
              </w:rPr>
              <w:t xml:space="preserve"> APP </w:t>
            </w:r>
            <w:r>
              <w:rPr>
                <w:rFonts w:ascii="Arial Unicode MS" w:eastAsia="Arial Unicode MS" w:hAnsi="Arial" w:cs="Arial Unicode MS" w:hint="eastAsia"/>
                <w:sz w:val="22"/>
                <w:szCs w:val="22"/>
              </w:rPr>
              <w:t>中的内容页面，包括惊喜视频、普通视频、投票、活动报名、混合版式等</w:t>
            </w:r>
          </w:p>
        </w:tc>
      </w:tr>
    </w:tbl>
    <w:p w14:paraId="640F27BD" w14:textId="77777777" w:rsidR="00026207" w:rsidRDefault="004052DE">
      <w:pPr>
        <w:pStyle w:val="BodyText"/>
        <w:kinsoku w:val="0"/>
        <w:overflowPunct w:val="0"/>
        <w:rPr>
          <w:rFonts w:ascii="Arial Unicode MS" w:eastAsia="Arial Unicode MS" w:cs="Arial Unicode MS"/>
          <w:i w:val="0"/>
          <w:iCs w:val="0"/>
          <w:sz w:val="20"/>
          <w:szCs w:val="20"/>
        </w:rPr>
      </w:pPr>
      <w:r>
        <w:rPr>
          <w:noProof/>
        </w:rPr>
        <w:pict w14:anchorId="571934A6">
          <v:group id="_x0000_s1044" style="position:absolute;margin-left:14.25pt;margin-top:20.4pt;width:564.4pt;height:799.05pt;z-index:-29;mso-position-horizontal-relative:page;mso-position-vertical-relative:page" coordorigin="285,408" coordsize="11288,15981" o:allowincell="f">
            <v:shape id="_x0000_s1045" type="#_x0000_t75" style="position:absolute;left:2043;top:4487;width:7580;height:7660;mso-position-horizontal-relative:page;mso-position-vertical-relative:page" o:allowincell="f">
              <v:imagedata r:id="rId5" o:title=""/>
            </v:shape>
            <v:shape id="_x0000_s1046" style="position:absolute;left:297;top:420;width:11263;height:15956;mso-position-horizontal-relative:page;mso-position-vertical-relative:page" coordsize="11263,15956" o:allowincell="f" path="m,15956r11263,l11263,,,,,15956xe" filled="f" strokecolor="#767070" strokeweight="1.25pt">
              <v:path arrowok="t"/>
            </v:shape>
            <w10:wrap anchorx="page" anchory="page"/>
          </v:group>
        </w:pict>
      </w:r>
    </w:p>
    <w:p w14:paraId="34746D3B" w14:textId="77777777" w:rsidR="00026207" w:rsidRDefault="00026207">
      <w:pPr>
        <w:pStyle w:val="BodyText"/>
        <w:kinsoku w:val="0"/>
        <w:overflowPunct w:val="0"/>
        <w:rPr>
          <w:rFonts w:ascii="Arial Unicode MS" w:eastAsia="Arial Unicode MS" w:cs="Arial Unicode MS"/>
          <w:i w:val="0"/>
          <w:iCs w:val="0"/>
          <w:sz w:val="20"/>
          <w:szCs w:val="20"/>
        </w:rPr>
      </w:pPr>
    </w:p>
    <w:p w14:paraId="718F35AA" w14:textId="77777777" w:rsidR="00026207" w:rsidRDefault="00026207">
      <w:pPr>
        <w:pStyle w:val="BodyText"/>
        <w:kinsoku w:val="0"/>
        <w:overflowPunct w:val="0"/>
        <w:spacing w:before="9"/>
        <w:rPr>
          <w:rFonts w:ascii="Arial Unicode MS" w:eastAsia="Arial Unicode MS" w:cs="Arial Unicode MS"/>
          <w:i w:val="0"/>
          <w:iCs w:val="0"/>
          <w:sz w:val="16"/>
          <w:szCs w:val="16"/>
        </w:rPr>
      </w:pPr>
    </w:p>
    <w:p w14:paraId="1E0AB4AB" w14:textId="77777777" w:rsidR="00026207" w:rsidRDefault="00922C11" w:rsidP="00922C11">
      <w:pPr>
        <w:pStyle w:val="Heading1"/>
        <w:numPr>
          <w:ilvl w:val="0"/>
          <w:numId w:val="117"/>
        </w:numPr>
        <w:tabs>
          <w:tab w:val="left" w:pos="546"/>
        </w:tabs>
        <w:kinsoku w:val="0"/>
        <w:overflowPunct w:val="0"/>
        <w:rPr>
          <w:rFonts w:ascii="Microsoft JhengHei" w:eastAsia="Microsoft JhengHei" w:cs="Microsoft JhengHei"/>
          <w:spacing w:val="-1"/>
        </w:rPr>
      </w:pPr>
      <w:bookmarkStart w:id="7" w:name="_bookmark7"/>
      <w:bookmarkEnd w:id="7"/>
      <w:r>
        <w:t>Product</w:t>
      </w:r>
      <w:r>
        <w:rPr>
          <w:spacing w:val="-1"/>
        </w:rPr>
        <w:t xml:space="preserve"> </w:t>
      </w:r>
      <w:r>
        <w:t>User Requirement</w:t>
      </w:r>
      <w:r>
        <w:rPr>
          <w:spacing w:val="-14"/>
        </w:rPr>
        <w:t xml:space="preserve"> </w:t>
      </w:r>
      <w:r>
        <w:rPr>
          <w:rFonts w:ascii="Microsoft JhengHei" w:eastAsia="Microsoft JhengHei" w:cs="Microsoft JhengHei" w:hint="eastAsia"/>
          <w:spacing w:val="-1"/>
        </w:rPr>
        <w:t>使用者需求</w:t>
      </w:r>
    </w:p>
    <w:p w14:paraId="1BC1CBFB" w14:textId="77777777" w:rsidR="00026207" w:rsidRDefault="00026207">
      <w:pPr>
        <w:pStyle w:val="BodyText"/>
        <w:kinsoku w:val="0"/>
        <w:overflowPunct w:val="0"/>
        <w:spacing w:before="11"/>
        <w:rPr>
          <w:rFonts w:ascii="Microsoft JhengHei" w:eastAsia="Microsoft JhengHei" w:cs="Microsoft JhengHei"/>
          <w:b/>
          <w:bCs/>
          <w:i w:val="0"/>
          <w:iCs w:val="0"/>
          <w:sz w:val="28"/>
          <w:szCs w:val="28"/>
        </w:rPr>
      </w:pPr>
    </w:p>
    <w:p w14:paraId="74BB1713" w14:textId="77777777" w:rsidR="00026207" w:rsidRDefault="00922C11" w:rsidP="00922C11">
      <w:pPr>
        <w:pStyle w:val="Heading2"/>
        <w:numPr>
          <w:ilvl w:val="1"/>
          <w:numId w:val="117"/>
        </w:numPr>
        <w:tabs>
          <w:tab w:val="left" w:pos="687"/>
        </w:tabs>
        <w:kinsoku w:val="0"/>
        <w:overflowPunct w:val="0"/>
        <w:ind w:hanging="566"/>
        <w:rPr>
          <w:color w:val="000000"/>
          <w:spacing w:val="8"/>
        </w:rPr>
      </w:pPr>
      <w:bookmarkStart w:id="8" w:name="_bookmark8"/>
      <w:bookmarkEnd w:id="8"/>
      <w:r>
        <w:t>Target</w:t>
      </w:r>
      <w:r>
        <w:rPr>
          <w:spacing w:val="-6"/>
        </w:rPr>
        <w:t xml:space="preserve"> </w:t>
      </w:r>
      <w:r>
        <w:t>Customer</w:t>
      </w:r>
      <w:r>
        <w:rPr>
          <w:spacing w:val="8"/>
        </w:rPr>
        <w:t xml:space="preserve"> </w:t>
      </w:r>
      <w:r>
        <w:rPr>
          <w:rFonts w:hint="eastAsia"/>
          <w:spacing w:val="8"/>
        </w:rPr>
        <w:t>目标客户</w:t>
      </w:r>
    </w:p>
    <w:p w14:paraId="48712B43" w14:textId="77777777" w:rsidR="00026207" w:rsidRDefault="00026207">
      <w:pPr>
        <w:pStyle w:val="BodyText"/>
        <w:kinsoku w:val="0"/>
        <w:overflowPunct w:val="0"/>
        <w:spacing w:before="16"/>
        <w:rPr>
          <w:b/>
          <w:bCs/>
          <w:sz w:val="23"/>
          <w:szCs w:val="23"/>
        </w:rPr>
      </w:pPr>
    </w:p>
    <w:p w14:paraId="389590D1" w14:textId="24A9C8DD" w:rsidR="00026207" w:rsidRPr="007A05A3" w:rsidRDefault="00782483">
      <w:pPr>
        <w:pStyle w:val="BodyText"/>
        <w:kinsoku w:val="0"/>
        <w:overflowPunct w:val="0"/>
        <w:ind w:left="120"/>
        <w:rPr>
          <w:rFonts w:ascii="Arial Unicode MS" w:eastAsia="Arial Unicode MS" w:cs="Arial Unicode MS"/>
          <w:i w:val="0"/>
          <w:iCs w:val="0"/>
          <w:color w:val="FF0000"/>
          <w:sz w:val="21"/>
          <w:szCs w:val="21"/>
        </w:rPr>
      </w:pPr>
      <w:r>
        <w:rPr>
          <w:i w:val="0"/>
          <w:iCs w:val="0"/>
          <w:color w:val="FF0000"/>
          <w:spacing w:val="-2"/>
          <w:sz w:val="21"/>
          <w:szCs w:val="21"/>
        </w:rPr>
        <w:t>764</w:t>
      </w:r>
    </w:p>
    <w:p w14:paraId="5CE175D8" w14:textId="77777777" w:rsidR="00026207" w:rsidRDefault="00026207">
      <w:pPr>
        <w:pStyle w:val="BodyText"/>
        <w:kinsoku w:val="0"/>
        <w:overflowPunct w:val="0"/>
        <w:rPr>
          <w:rFonts w:ascii="Arial Unicode MS" w:eastAsia="Arial Unicode MS" w:cs="Arial Unicode MS"/>
          <w:i w:val="0"/>
          <w:iCs w:val="0"/>
          <w:sz w:val="28"/>
          <w:szCs w:val="28"/>
        </w:rPr>
      </w:pPr>
    </w:p>
    <w:p w14:paraId="5072CA17" w14:textId="77777777" w:rsidR="00026207" w:rsidRDefault="00026207">
      <w:pPr>
        <w:pStyle w:val="BodyText"/>
        <w:kinsoku w:val="0"/>
        <w:overflowPunct w:val="0"/>
        <w:spacing w:before="17"/>
        <w:rPr>
          <w:rFonts w:ascii="Arial Unicode MS" w:eastAsia="Arial Unicode MS" w:cs="Arial Unicode MS"/>
          <w:i w:val="0"/>
          <w:iCs w:val="0"/>
          <w:sz w:val="40"/>
          <w:szCs w:val="40"/>
        </w:rPr>
      </w:pPr>
    </w:p>
    <w:p w14:paraId="5EBFC067" w14:textId="77777777" w:rsidR="00026207" w:rsidRDefault="00922C11" w:rsidP="00922C11">
      <w:pPr>
        <w:pStyle w:val="Heading2"/>
        <w:numPr>
          <w:ilvl w:val="1"/>
          <w:numId w:val="117"/>
        </w:numPr>
        <w:tabs>
          <w:tab w:val="left" w:pos="687"/>
        </w:tabs>
        <w:kinsoku w:val="0"/>
        <w:overflowPunct w:val="0"/>
        <w:ind w:hanging="566"/>
        <w:rPr>
          <w:color w:val="000000"/>
          <w:spacing w:val="-4"/>
        </w:rPr>
      </w:pPr>
      <w:bookmarkStart w:id="9" w:name="_bookmark9"/>
      <w:bookmarkEnd w:id="9"/>
      <w:r>
        <w:t>Priority</w:t>
      </w:r>
      <w:r>
        <w:rPr>
          <w:spacing w:val="-5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rPr>
          <w:rFonts w:hint="eastAsia"/>
          <w:spacing w:val="-4"/>
        </w:rPr>
        <w:t>优先级描述</w:t>
      </w:r>
    </w:p>
    <w:p w14:paraId="7D450668" w14:textId="77777777" w:rsidR="00026207" w:rsidRDefault="00922C11">
      <w:pPr>
        <w:pStyle w:val="BodyText"/>
        <w:kinsoku w:val="0"/>
        <w:overflowPunct w:val="0"/>
        <w:spacing w:before="264"/>
        <w:ind w:left="120"/>
        <w:rPr>
          <w:i w:val="0"/>
          <w:iCs w:val="0"/>
          <w:sz w:val="21"/>
          <w:szCs w:val="21"/>
        </w:rPr>
      </w:pPr>
      <w:r>
        <w:rPr>
          <w:rFonts w:hint="eastAsia"/>
          <w:i w:val="0"/>
          <w:iCs w:val="0"/>
          <w:sz w:val="21"/>
          <w:szCs w:val="21"/>
        </w:rPr>
        <w:t>见下列功能总览</w:t>
      </w:r>
    </w:p>
    <w:p w14:paraId="5C13BF90" w14:textId="77777777" w:rsidR="00026207" w:rsidRDefault="00026207">
      <w:pPr>
        <w:pStyle w:val="BodyText"/>
        <w:kinsoku w:val="0"/>
        <w:overflowPunct w:val="0"/>
        <w:spacing w:before="264"/>
        <w:ind w:left="120"/>
        <w:rPr>
          <w:i w:val="0"/>
          <w:iCs w:val="0"/>
          <w:sz w:val="21"/>
          <w:szCs w:val="21"/>
        </w:rPr>
        <w:sectPr w:rsidR="00026207">
          <w:pgSz w:w="11900" w:h="16850"/>
          <w:pgMar w:top="1600" w:right="620" w:bottom="280" w:left="16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2" w:color="767070"/>
            <w:right w:val="single" w:sz="12" w:space="16" w:color="767070"/>
          </w:pgBorders>
          <w:cols w:space="720"/>
          <w:noEndnote/>
        </w:sectPr>
      </w:pPr>
    </w:p>
    <w:p w14:paraId="7CA8D3D8" w14:textId="77777777" w:rsidR="00026207" w:rsidRDefault="004052DE">
      <w:pPr>
        <w:pStyle w:val="BodyText"/>
        <w:kinsoku w:val="0"/>
        <w:overflowPunct w:val="0"/>
        <w:rPr>
          <w:i w:val="0"/>
          <w:iCs w:val="0"/>
          <w:sz w:val="20"/>
          <w:szCs w:val="20"/>
        </w:rPr>
      </w:pPr>
      <w:r>
        <w:rPr>
          <w:noProof/>
        </w:rPr>
        <w:lastRenderedPageBreak/>
        <w:pict w14:anchorId="7D05979F">
          <v:group id="_x0000_s1047" style="position:absolute;margin-left:14.25pt;margin-top:20.4pt;width:564.4pt;height:799.05pt;z-index:-28;mso-position-horizontal-relative:page;mso-position-vertical-relative:page" coordorigin="285,408" coordsize="11288,15981" o:allowincell="f">
            <v:shape id="_x0000_s1048" type="#_x0000_t75" style="position:absolute;left:2043;top:4487;width:7580;height:7660;mso-position-horizontal-relative:page;mso-position-vertical-relative:page" o:allowincell="f">
              <v:imagedata r:id="rId5" o:title=""/>
            </v:shape>
            <v:shape id="_x0000_s1049" style="position:absolute;left:297;top:420;width:11263;height:15956;mso-position-horizontal-relative:page;mso-position-vertical-relative:page" coordsize="11263,15956" o:allowincell="f" path="m,15956r11263,l11263,,,,,15956xe" filled="f" strokecolor="#767070" strokeweight="1.25pt">
              <v:path arrowok="t"/>
            </v:shape>
            <w10:wrap anchorx="page" anchory="page"/>
          </v:group>
        </w:pict>
      </w:r>
    </w:p>
    <w:p w14:paraId="73D4122E" w14:textId="77777777" w:rsidR="00026207" w:rsidRDefault="00026207">
      <w:pPr>
        <w:pStyle w:val="BodyText"/>
        <w:kinsoku w:val="0"/>
        <w:overflowPunct w:val="0"/>
        <w:rPr>
          <w:i w:val="0"/>
          <w:iCs w:val="0"/>
          <w:sz w:val="20"/>
          <w:szCs w:val="20"/>
        </w:rPr>
      </w:pPr>
    </w:p>
    <w:p w14:paraId="29CA73B6" w14:textId="77777777" w:rsidR="00026207" w:rsidRDefault="00026207">
      <w:pPr>
        <w:pStyle w:val="BodyText"/>
        <w:kinsoku w:val="0"/>
        <w:overflowPunct w:val="0"/>
        <w:spacing w:before="11"/>
        <w:rPr>
          <w:i w:val="0"/>
          <w:iCs w:val="0"/>
          <w:sz w:val="17"/>
          <w:szCs w:val="17"/>
        </w:rPr>
      </w:pPr>
    </w:p>
    <w:p w14:paraId="56C5D07A" w14:textId="77777777" w:rsidR="00026207" w:rsidRDefault="00922C11" w:rsidP="00922C11">
      <w:pPr>
        <w:pStyle w:val="Heading1"/>
        <w:numPr>
          <w:ilvl w:val="0"/>
          <w:numId w:val="117"/>
        </w:numPr>
        <w:tabs>
          <w:tab w:val="left" w:pos="546"/>
        </w:tabs>
        <w:kinsoku w:val="0"/>
        <w:overflowPunct w:val="0"/>
        <w:rPr>
          <w:rFonts w:ascii="Microsoft JhengHei" w:eastAsia="Microsoft JhengHei" w:cs="Microsoft JhengHei"/>
          <w:spacing w:val="-1"/>
        </w:rPr>
      </w:pPr>
      <w:bookmarkStart w:id="10" w:name="_bookmark10"/>
      <w:bookmarkEnd w:id="10"/>
      <w:r>
        <w:t>Feature</w:t>
      </w:r>
      <w:r>
        <w:rPr>
          <w:spacing w:val="-2"/>
        </w:rPr>
        <w:t xml:space="preserve"> </w:t>
      </w:r>
      <w:r>
        <w:t>Requirement</w:t>
      </w:r>
      <w:r>
        <w:rPr>
          <w:spacing w:val="-14"/>
        </w:rPr>
        <w:t xml:space="preserve"> </w:t>
      </w:r>
      <w:r>
        <w:rPr>
          <w:rFonts w:ascii="Microsoft JhengHei" w:eastAsia="Microsoft JhengHei" w:cs="Microsoft JhengHei" w:hint="eastAsia"/>
          <w:spacing w:val="-1"/>
        </w:rPr>
        <w:t>功能需求</w:t>
      </w:r>
    </w:p>
    <w:p w14:paraId="7DDBBD78" w14:textId="77777777" w:rsidR="00026207" w:rsidRDefault="00026207">
      <w:pPr>
        <w:pStyle w:val="BodyText"/>
        <w:kinsoku w:val="0"/>
        <w:overflowPunct w:val="0"/>
        <w:spacing w:before="9"/>
        <w:rPr>
          <w:rFonts w:ascii="Microsoft JhengHei" w:eastAsia="Microsoft JhengHei" w:cs="Microsoft JhengHei"/>
          <w:b/>
          <w:bCs/>
          <w:i w:val="0"/>
          <w:iCs w:val="0"/>
          <w:sz w:val="28"/>
          <w:szCs w:val="28"/>
        </w:rPr>
      </w:pPr>
    </w:p>
    <w:p w14:paraId="7200AD09" w14:textId="77777777" w:rsidR="00026207" w:rsidRDefault="00922C11" w:rsidP="00922C11">
      <w:pPr>
        <w:pStyle w:val="Heading2"/>
        <w:numPr>
          <w:ilvl w:val="1"/>
          <w:numId w:val="117"/>
        </w:numPr>
        <w:tabs>
          <w:tab w:val="left" w:pos="687"/>
        </w:tabs>
        <w:kinsoku w:val="0"/>
        <w:overflowPunct w:val="0"/>
        <w:spacing w:before="1"/>
        <w:ind w:hanging="566"/>
        <w:rPr>
          <w:color w:val="000000"/>
          <w:spacing w:val="-4"/>
        </w:rPr>
      </w:pPr>
      <w:bookmarkStart w:id="11" w:name="_bookmark11"/>
      <w:bookmarkEnd w:id="11"/>
      <w:r>
        <w:t>Features</w:t>
      </w:r>
      <w:r>
        <w:rPr>
          <w:spacing w:val="-6"/>
        </w:rPr>
        <w:t xml:space="preserve"> </w:t>
      </w:r>
      <w:r>
        <w:t>Overview</w:t>
      </w:r>
      <w:r>
        <w:rPr>
          <w:spacing w:val="-4"/>
        </w:rPr>
        <w:t xml:space="preserve"> </w:t>
      </w:r>
      <w:r>
        <w:rPr>
          <w:rFonts w:hint="eastAsia"/>
          <w:spacing w:val="-4"/>
        </w:rPr>
        <w:t>功能总览</w:t>
      </w:r>
    </w:p>
    <w:p w14:paraId="1EFB29A2" w14:textId="77777777" w:rsidR="00026207" w:rsidRDefault="00026207">
      <w:pPr>
        <w:pStyle w:val="BodyText"/>
        <w:kinsoku w:val="0"/>
        <w:overflowPunct w:val="0"/>
        <w:rPr>
          <w:b/>
          <w:bCs/>
          <w:sz w:val="32"/>
          <w:szCs w:val="32"/>
        </w:rPr>
      </w:pPr>
    </w:p>
    <w:p w14:paraId="2478ECF7" w14:textId="77777777" w:rsidR="00026207" w:rsidRDefault="00026207">
      <w:pPr>
        <w:pStyle w:val="BodyText"/>
        <w:kinsoku w:val="0"/>
        <w:overflowPunct w:val="0"/>
        <w:spacing w:before="3"/>
        <w:rPr>
          <w:b/>
          <w:bCs/>
          <w:sz w:val="16"/>
          <w:szCs w:val="16"/>
        </w:rPr>
      </w:pPr>
    </w:p>
    <w:p w14:paraId="4E2793A6" w14:textId="0C8367B9" w:rsidR="00026207" w:rsidRDefault="00A260AF">
      <w:pPr>
        <w:pStyle w:val="BodyText"/>
        <w:kinsoku w:val="0"/>
        <w:overflowPunct w:val="0"/>
        <w:ind w:left="120"/>
        <w:rPr>
          <w:i w:val="0"/>
          <w:iCs w:val="0"/>
          <w:sz w:val="21"/>
          <w:szCs w:val="21"/>
        </w:rPr>
      </w:pPr>
      <w:proofErr w:type="spellStart"/>
      <w:r>
        <w:rPr>
          <w:i w:val="0"/>
          <w:iCs w:val="0"/>
          <w:sz w:val="21"/>
          <w:szCs w:val="21"/>
        </w:rPr>
        <w:t>Lidget</w:t>
      </w:r>
      <w:proofErr w:type="spellEnd"/>
      <w:r w:rsidR="00922C11">
        <w:rPr>
          <w:i w:val="0"/>
          <w:iCs w:val="0"/>
          <w:sz w:val="21"/>
          <w:szCs w:val="21"/>
        </w:rPr>
        <w:t xml:space="preserve"> 1.0 Feature List </w:t>
      </w:r>
      <w:r w:rsidR="00922C11">
        <w:rPr>
          <w:rFonts w:hint="eastAsia"/>
          <w:i w:val="0"/>
          <w:iCs w:val="0"/>
          <w:sz w:val="21"/>
          <w:szCs w:val="21"/>
        </w:rPr>
        <w:t>功能各级功能列表：</w:t>
      </w:r>
    </w:p>
    <w:p w14:paraId="5F5831ED" w14:textId="77777777" w:rsidR="00026207" w:rsidRDefault="00026207">
      <w:pPr>
        <w:pStyle w:val="BodyText"/>
        <w:kinsoku w:val="0"/>
        <w:overflowPunct w:val="0"/>
        <w:spacing w:before="8"/>
        <w:rPr>
          <w:i w:val="0"/>
          <w:iCs w:val="0"/>
          <w:sz w:val="6"/>
          <w:szCs w:val="6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3"/>
        <w:gridCol w:w="1354"/>
        <w:gridCol w:w="4050"/>
        <w:gridCol w:w="2160"/>
      </w:tblGrid>
      <w:tr w:rsidR="00026207" w14:paraId="1FEA5B61" w14:textId="77777777">
        <w:trPr>
          <w:trHeight w:val="623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03D25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一级功能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68B6F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二级功能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FF6BD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功能描述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9B38F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优先级</w:t>
            </w:r>
          </w:p>
        </w:tc>
      </w:tr>
      <w:tr w:rsidR="00026207" w14:paraId="51AF9CA1" w14:textId="77777777">
        <w:trPr>
          <w:trHeight w:val="1247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05753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入口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3091B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/>
                <w:sz w:val="21"/>
                <w:szCs w:val="21"/>
              </w:rPr>
              <w:t>Launcher</w:t>
            </w:r>
          </w:p>
          <w:p w14:paraId="15E137B0" w14:textId="77777777" w:rsidR="00026207" w:rsidRDefault="00922C11">
            <w:pPr>
              <w:pStyle w:val="TableParagraph"/>
              <w:kinsoku w:val="0"/>
              <w:overflowPunct w:val="0"/>
              <w:spacing w:before="237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卡片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21D8C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用户打开车机就可以在在</w:t>
            </w:r>
            <w:r>
              <w:rPr>
                <w:rFonts w:ascii="微软雅黑" w:eastAsia="微软雅黑" w:cs="微软雅黑"/>
                <w:sz w:val="21"/>
                <w:szCs w:val="21"/>
              </w:rPr>
              <w:t xml:space="preserve"> Launcher </w:t>
            </w:r>
            <w:r>
              <w:rPr>
                <w:rFonts w:ascii="微软雅黑" w:eastAsia="微软雅黑" w:cs="微软雅黑" w:hint="eastAsia"/>
                <w:sz w:val="21"/>
                <w:szCs w:val="21"/>
              </w:rPr>
              <w:t>里找</w:t>
            </w:r>
          </w:p>
          <w:p w14:paraId="43D4700E" w14:textId="2B2BA2AF" w:rsidR="00026207" w:rsidRDefault="00922C11">
            <w:pPr>
              <w:pStyle w:val="TableParagraph"/>
              <w:kinsoku w:val="0"/>
              <w:overflowPunct w:val="0"/>
              <w:spacing w:before="237"/>
              <w:ind w:left="105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到「</w:t>
            </w:r>
            <w:proofErr w:type="spellStart"/>
            <w:r w:rsidR="00A260AF">
              <w:rPr>
                <w:rFonts w:ascii="微软雅黑" w:eastAsia="微软雅黑" w:cs="微软雅黑"/>
                <w:sz w:val="21"/>
                <w:szCs w:val="21"/>
              </w:rPr>
              <w:t>Lidget</w:t>
            </w:r>
            <w:proofErr w:type="spellEnd"/>
            <w:r>
              <w:rPr>
                <w:rFonts w:ascii="微软雅黑" w:eastAsia="微软雅黑" w:cs="微软雅黑" w:hint="eastAsia"/>
                <w:sz w:val="21"/>
                <w:szCs w:val="21"/>
              </w:rPr>
              <w:t>」入口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BAE04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高</w:t>
            </w:r>
          </w:p>
        </w:tc>
      </w:tr>
      <w:tr w:rsidR="00026207" w14:paraId="56CBA68A" w14:textId="77777777">
        <w:trPr>
          <w:trHeight w:val="1248"/>
        </w:trPr>
        <w:tc>
          <w:tcPr>
            <w:tcW w:w="12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8A9C6" w14:textId="77777777" w:rsidR="00026207" w:rsidRDefault="00026207">
            <w:pPr>
              <w:pStyle w:val="BodyText"/>
              <w:kinsoku w:val="0"/>
              <w:overflowPunct w:val="0"/>
              <w:spacing w:before="8"/>
              <w:rPr>
                <w:i w:val="0"/>
                <w:iCs w:val="0"/>
                <w:sz w:val="2"/>
                <w:szCs w:val="2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5F03E" w14:textId="77777777" w:rsidR="00026207" w:rsidRDefault="00922C11">
            <w:pPr>
              <w:pStyle w:val="TableParagraph"/>
              <w:kinsoku w:val="0"/>
              <w:overflowPunct w:val="0"/>
              <w:spacing w:before="121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全部应用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E2FCD" w14:textId="77777777" w:rsidR="00026207" w:rsidRDefault="00922C11">
            <w:pPr>
              <w:pStyle w:val="TableParagraph"/>
              <w:kinsoku w:val="0"/>
              <w:overflowPunct w:val="0"/>
              <w:spacing w:before="121"/>
              <w:ind w:left="105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用户可以在「全部应用」列表中找到</w:t>
            </w:r>
          </w:p>
          <w:p w14:paraId="748C8491" w14:textId="3BCF51C8" w:rsidR="00026207" w:rsidRDefault="00922C11">
            <w:pPr>
              <w:pStyle w:val="TableParagraph"/>
              <w:kinsoku w:val="0"/>
              <w:overflowPunct w:val="0"/>
              <w:spacing w:before="237"/>
              <w:ind w:left="105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「</w:t>
            </w:r>
            <w:proofErr w:type="spellStart"/>
            <w:r w:rsidR="00A260AF">
              <w:rPr>
                <w:rFonts w:ascii="微软雅黑" w:eastAsia="微软雅黑" w:cs="微软雅黑"/>
                <w:sz w:val="21"/>
                <w:szCs w:val="21"/>
              </w:rPr>
              <w:t>Lidget</w:t>
            </w:r>
            <w:proofErr w:type="spellEnd"/>
            <w:r>
              <w:rPr>
                <w:rFonts w:ascii="微软雅黑" w:eastAsia="微软雅黑" w:cs="微软雅黑" w:hint="eastAsia"/>
                <w:sz w:val="21"/>
                <w:szCs w:val="21"/>
              </w:rPr>
              <w:t>」入口并可互动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69840" w14:textId="77777777" w:rsidR="00026207" w:rsidRDefault="00922C11">
            <w:pPr>
              <w:pStyle w:val="TableParagraph"/>
              <w:kinsoku w:val="0"/>
              <w:overflowPunct w:val="0"/>
              <w:spacing w:before="121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高</w:t>
            </w:r>
          </w:p>
        </w:tc>
      </w:tr>
      <w:tr w:rsidR="00026207" w14:paraId="734AB63D" w14:textId="77777777">
        <w:trPr>
          <w:trHeight w:val="1250"/>
        </w:trPr>
        <w:tc>
          <w:tcPr>
            <w:tcW w:w="12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0ED6C" w14:textId="77777777" w:rsidR="00026207" w:rsidRDefault="00026207">
            <w:pPr>
              <w:pStyle w:val="BodyText"/>
              <w:kinsoku w:val="0"/>
              <w:overflowPunct w:val="0"/>
              <w:spacing w:before="8"/>
              <w:rPr>
                <w:i w:val="0"/>
                <w:iCs w:val="0"/>
                <w:sz w:val="2"/>
                <w:szCs w:val="2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3AA6" w14:textId="77777777" w:rsidR="00026207" w:rsidRDefault="00922C11">
            <w:pPr>
              <w:pStyle w:val="TableParagraph"/>
              <w:kinsoku w:val="0"/>
              <w:overflowPunct w:val="0"/>
              <w:spacing w:before="121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常用应用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3DA28" w14:textId="44EA054A" w:rsidR="00026207" w:rsidRDefault="00922C11">
            <w:pPr>
              <w:pStyle w:val="TableParagraph"/>
              <w:kinsoku w:val="0"/>
              <w:overflowPunct w:val="0"/>
              <w:spacing w:before="121"/>
              <w:ind w:left="105" w:right="-15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pacing w:val="-9"/>
                <w:sz w:val="21"/>
                <w:szCs w:val="21"/>
              </w:rPr>
              <w:t>用户可以在「常用应用」中找到「</w:t>
            </w:r>
            <w:proofErr w:type="spellStart"/>
            <w:r w:rsidR="00A260AF">
              <w:rPr>
                <w:rFonts w:ascii="微软雅黑" w:eastAsia="微软雅黑" w:cs="微软雅黑"/>
                <w:sz w:val="21"/>
                <w:szCs w:val="21"/>
              </w:rPr>
              <w:t>Lidget</w:t>
            </w:r>
            <w:proofErr w:type="spellEnd"/>
            <w:r>
              <w:rPr>
                <w:rFonts w:ascii="微软雅黑" w:eastAsia="微软雅黑" w:cs="微软雅黑" w:hint="eastAsia"/>
                <w:sz w:val="21"/>
                <w:szCs w:val="21"/>
              </w:rPr>
              <w:t>」</w:t>
            </w:r>
          </w:p>
          <w:p w14:paraId="62A500ED" w14:textId="77777777" w:rsidR="00026207" w:rsidRDefault="00922C11">
            <w:pPr>
              <w:pStyle w:val="TableParagraph"/>
              <w:kinsoku w:val="0"/>
              <w:overflowPunct w:val="0"/>
              <w:spacing w:before="237"/>
              <w:ind w:left="105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入口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1807A" w14:textId="77777777" w:rsidR="00026207" w:rsidRDefault="00922C11">
            <w:pPr>
              <w:pStyle w:val="TableParagraph"/>
              <w:kinsoku w:val="0"/>
              <w:overflowPunct w:val="0"/>
              <w:spacing w:before="121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高</w:t>
            </w:r>
          </w:p>
        </w:tc>
      </w:tr>
      <w:tr w:rsidR="00026207" w14:paraId="25EB71EC" w14:textId="77777777">
        <w:trPr>
          <w:trHeight w:val="1872"/>
        </w:trPr>
        <w:tc>
          <w:tcPr>
            <w:tcW w:w="12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E2DFC" w14:textId="77777777" w:rsidR="00026207" w:rsidRDefault="00026207">
            <w:pPr>
              <w:pStyle w:val="BodyText"/>
              <w:kinsoku w:val="0"/>
              <w:overflowPunct w:val="0"/>
              <w:spacing w:before="8"/>
              <w:rPr>
                <w:i w:val="0"/>
                <w:iCs w:val="0"/>
                <w:sz w:val="2"/>
                <w:szCs w:val="2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6DEB6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车机消息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AE81" w14:textId="1AADA19E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用户可以在车机推送「</w:t>
            </w:r>
            <w:proofErr w:type="spellStart"/>
            <w:r w:rsidR="00A260AF">
              <w:rPr>
                <w:rFonts w:ascii="微软雅黑" w:eastAsia="微软雅黑" w:cs="微软雅黑"/>
                <w:sz w:val="21"/>
                <w:szCs w:val="21"/>
              </w:rPr>
              <w:t>Lidget</w:t>
            </w:r>
            <w:proofErr w:type="spellEnd"/>
            <w:r>
              <w:rPr>
                <w:rFonts w:ascii="微软雅黑" w:eastAsia="微软雅黑" w:cs="微软雅黑" w:hint="eastAsia"/>
                <w:sz w:val="21"/>
                <w:szCs w:val="21"/>
              </w:rPr>
              <w:t>」内容消息</w:t>
            </w:r>
          </w:p>
          <w:p w14:paraId="5B156227" w14:textId="20EF33DD" w:rsidR="00026207" w:rsidRDefault="00922C11">
            <w:pPr>
              <w:pStyle w:val="TableParagraph"/>
              <w:kinsoku w:val="0"/>
              <w:overflowPunct w:val="0"/>
              <w:spacing w:before="5" w:line="620" w:lineRule="atLeast"/>
              <w:ind w:left="105" w:right="94"/>
              <w:rPr>
                <w:rFonts w:ascii="微软雅黑" w:eastAsia="微软雅黑" w:cs="微软雅黑"/>
                <w:spacing w:val="-7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pacing w:val="-13"/>
                <w:sz w:val="21"/>
                <w:szCs w:val="21"/>
              </w:rPr>
              <w:t>中，点击消息链接进入「</w:t>
            </w:r>
            <w:proofErr w:type="spellStart"/>
            <w:r w:rsidR="00A260AF">
              <w:rPr>
                <w:rFonts w:ascii="微软雅黑" w:eastAsia="微软雅黑" w:cs="微软雅黑"/>
                <w:sz w:val="21"/>
                <w:szCs w:val="21"/>
              </w:rPr>
              <w:t>Lidget</w:t>
            </w:r>
            <w:proofErr w:type="spellEnd"/>
            <w:r>
              <w:rPr>
                <w:rFonts w:ascii="微软雅黑" w:eastAsia="微软雅黑" w:cs="微软雅黑" w:hint="eastAsia"/>
                <w:spacing w:val="-12"/>
                <w:sz w:val="21"/>
                <w:szCs w:val="21"/>
              </w:rPr>
              <w:t>」二级页面</w:t>
            </w:r>
            <w:r>
              <w:rPr>
                <w:rFonts w:ascii="微软雅黑" w:eastAsia="微软雅黑" w:cs="微软雅黑" w:hint="eastAsia"/>
                <w:spacing w:val="-7"/>
                <w:sz w:val="21"/>
                <w:szCs w:val="21"/>
              </w:rPr>
              <w:t>进行查看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36375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高</w:t>
            </w:r>
          </w:p>
        </w:tc>
      </w:tr>
      <w:tr w:rsidR="00026207" w14:paraId="752CA24A" w14:textId="77777777">
        <w:trPr>
          <w:trHeight w:val="1247"/>
        </w:trPr>
        <w:tc>
          <w:tcPr>
            <w:tcW w:w="12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E2C39" w14:textId="77777777" w:rsidR="00026207" w:rsidRDefault="00026207">
            <w:pPr>
              <w:pStyle w:val="BodyText"/>
              <w:kinsoku w:val="0"/>
              <w:overflowPunct w:val="0"/>
              <w:spacing w:before="8"/>
              <w:rPr>
                <w:i w:val="0"/>
                <w:iCs w:val="0"/>
                <w:sz w:val="2"/>
                <w:szCs w:val="2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3571C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入口更新提</w:t>
            </w:r>
          </w:p>
          <w:p w14:paraId="6EE17CD3" w14:textId="77777777" w:rsidR="00026207" w:rsidRDefault="00922C11">
            <w:pPr>
              <w:pStyle w:val="TableParagraph"/>
              <w:kinsoku w:val="0"/>
              <w:overflowPunct w:val="0"/>
              <w:spacing w:before="237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示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9892" w14:textId="4E7826E4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spacing w:val="-11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pacing w:val="-16"/>
                <w:sz w:val="21"/>
                <w:szCs w:val="21"/>
              </w:rPr>
              <w:t>用户可以在「</w:t>
            </w:r>
            <w:proofErr w:type="spellStart"/>
            <w:r w:rsidR="00A260AF">
              <w:rPr>
                <w:rFonts w:ascii="微软雅黑" w:eastAsia="微软雅黑" w:cs="微软雅黑"/>
                <w:sz w:val="21"/>
                <w:szCs w:val="21"/>
              </w:rPr>
              <w:t>Lidget</w:t>
            </w:r>
            <w:proofErr w:type="spellEnd"/>
            <w:r>
              <w:rPr>
                <w:rFonts w:ascii="微软雅黑" w:eastAsia="微软雅黑" w:cs="微软雅黑" w:hint="eastAsia"/>
                <w:spacing w:val="-11"/>
                <w:sz w:val="21"/>
                <w:szCs w:val="21"/>
              </w:rPr>
              <w:t>」内容更新时收到相关</w:t>
            </w:r>
          </w:p>
          <w:p w14:paraId="22B004DD" w14:textId="77777777" w:rsidR="00026207" w:rsidRDefault="00922C11">
            <w:pPr>
              <w:pStyle w:val="TableParagraph"/>
              <w:kinsoku w:val="0"/>
              <w:overflowPunct w:val="0"/>
              <w:spacing w:before="237"/>
              <w:ind w:left="105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提示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7545F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高</w:t>
            </w:r>
          </w:p>
        </w:tc>
      </w:tr>
      <w:tr w:rsidR="00026207" w14:paraId="39F0CB68" w14:textId="77777777">
        <w:trPr>
          <w:trHeight w:val="1248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AF2A8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一级页面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07F2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页面布局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9C4DA" w14:textId="22E5BCE3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spacing w:val="3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「</w:t>
            </w:r>
            <w:proofErr w:type="spellStart"/>
            <w:r w:rsidR="00A260AF">
              <w:rPr>
                <w:rFonts w:ascii="微软雅黑" w:eastAsia="微软雅黑" w:cs="微软雅黑"/>
                <w:sz w:val="21"/>
                <w:szCs w:val="21"/>
              </w:rPr>
              <w:t>Lidget</w:t>
            </w:r>
            <w:proofErr w:type="spellEnd"/>
            <w:r>
              <w:rPr>
                <w:rFonts w:ascii="微软雅黑" w:eastAsia="微软雅黑" w:cs="微软雅黑" w:hint="eastAsia"/>
                <w:spacing w:val="-3"/>
                <w:sz w:val="21"/>
                <w:szCs w:val="21"/>
              </w:rPr>
              <w:t>」主页中包含：</w:t>
            </w:r>
            <w:r>
              <w:rPr>
                <w:rFonts w:ascii="微软雅黑" w:eastAsia="微软雅黑" w:cs="微软雅黑"/>
                <w:sz w:val="21"/>
                <w:szCs w:val="21"/>
              </w:rPr>
              <w:t>app</w:t>
            </w:r>
            <w:r>
              <w:rPr>
                <w:rFonts w:ascii="微软雅黑" w:eastAsia="微软雅黑" w:cs="微软雅黑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cs="微软雅黑" w:hint="eastAsia"/>
                <w:spacing w:val="3"/>
                <w:sz w:val="21"/>
                <w:szCs w:val="21"/>
              </w:rPr>
              <w:t>名称、搜索</w:t>
            </w:r>
          </w:p>
          <w:p w14:paraId="62B1B549" w14:textId="77777777" w:rsidR="00026207" w:rsidRDefault="00922C11">
            <w:pPr>
              <w:pStyle w:val="TableParagraph"/>
              <w:kinsoku w:val="0"/>
              <w:overflowPunct w:val="0"/>
              <w:spacing w:before="238"/>
              <w:ind w:left="105"/>
              <w:rPr>
                <w:rFonts w:ascii="微软雅黑" w:eastAsia="微软雅黑" w:cs="微软雅黑"/>
                <w:spacing w:val="-8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pacing w:val="-8"/>
                <w:sz w:val="21"/>
                <w:szCs w:val="21"/>
              </w:rPr>
              <w:t>栏</w:t>
            </w:r>
            <w:r>
              <w:rPr>
                <w:rFonts w:ascii="微软雅黑" w:eastAsia="微软雅黑" w:cs="微软雅黑"/>
                <w:spacing w:val="-8"/>
                <w:sz w:val="21"/>
                <w:szCs w:val="21"/>
              </w:rPr>
              <w:t xml:space="preserve">  </w:t>
            </w:r>
            <w:r>
              <w:rPr>
                <w:rFonts w:ascii="微软雅黑" w:eastAsia="微软雅黑" w:cs="微软雅黑" w:hint="eastAsia"/>
                <w:spacing w:val="-8"/>
                <w:sz w:val="21"/>
                <w:szCs w:val="21"/>
              </w:rPr>
              <w:t>、安全提示、分类栏、内容信息流卡片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A668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高</w:t>
            </w:r>
          </w:p>
        </w:tc>
      </w:tr>
    </w:tbl>
    <w:p w14:paraId="65B836A3" w14:textId="77777777" w:rsidR="00026207" w:rsidRDefault="00026207">
      <w:pPr>
        <w:rPr>
          <w:rFonts w:ascii="微软雅黑" w:eastAsia="微软雅黑" w:cs="微软雅黑"/>
          <w:sz w:val="6"/>
          <w:szCs w:val="6"/>
        </w:rPr>
        <w:sectPr w:rsidR="00026207">
          <w:pgSz w:w="11900" w:h="16850"/>
          <w:pgMar w:top="1600" w:right="620" w:bottom="280" w:left="16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2" w:color="767070"/>
            <w:right w:val="single" w:sz="12" w:space="16" w:color="767070"/>
          </w:pgBorders>
          <w:cols w:space="720"/>
          <w:noEndnote/>
        </w:sect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3"/>
        <w:gridCol w:w="1354"/>
        <w:gridCol w:w="4050"/>
        <w:gridCol w:w="2160"/>
      </w:tblGrid>
      <w:tr w:rsidR="00026207" w14:paraId="1EFDD60B" w14:textId="77777777">
        <w:trPr>
          <w:trHeight w:val="1247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ED98" w14:textId="77777777" w:rsidR="00026207" w:rsidRPr="00922C11" w:rsidRDefault="00026207">
            <w:pPr>
              <w:pStyle w:val="TableParagraph"/>
              <w:kinsoku w:val="0"/>
              <w:overflowPunct w:val="0"/>
              <w:spacing w:before="0"/>
              <w:ind w:left="0"/>
              <w:rPr>
                <w:rFonts w:ascii="Times New Roman" w:eastAsia="等线" w:cs="Times New Roman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BCD04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分类栏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4E266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用户可以通过选择分类栏</w:t>
            </w:r>
            <w:r>
              <w:rPr>
                <w:rFonts w:ascii="微软雅黑" w:eastAsia="微软雅黑" w:cs="微软雅黑"/>
                <w:sz w:val="21"/>
                <w:szCs w:val="21"/>
              </w:rPr>
              <w:t xml:space="preserve"> Tab </w:t>
            </w:r>
            <w:r>
              <w:rPr>
                <w:rFonts w:ascii="微软雅黑" w:eastAsia="微软雅黑" w:cs="微软雅黑" w:hint="eastAsia"/>
                <w:sz w:val="21"/>
                <w:szCs w:val="21"/>
              </w:rPr>
              <w:t>对其信息流</w:t>
            </w:r>
          </w:p>
          <w:p w14:paraId="170E5BFE" w14:textId="77777777" w:rsidR="00026207" w:rsidRDefault="00922C11">
            <w:pPr>
              <w:pStyle w:val="TableParagraph"/>
              <w:kinsoku w:val="0"/>
              <w:overflowPunct w:val="0"/>
              <w:spacing w:before="237"/>
              <w:ind w:left="105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卡片进行查看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BD958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高</w:t>
            </w:r>
          </w:p>
        </w:tc>
      </w:tr>
      <w:tr w:rsidR="00026207" w14:paraId="5AFB9247" w14:textId="77777777">
        <w:trPr>
          <w:trHeight w:val="1247"/>
        </w:trPr>
        <w:tc>
          <w:tcPr>
            <w:tcW w:w="12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92C01" w14:textId="77777777" w:rsidR="00026207" w:rsidRDefault="00026207">
            <w:pPr>
              <w:rPr>
                <w:rFonts w:ascii="微软雅黑" w:eastAsia="微软雅黑" w:cs="微软雅黑"/>
                <w:sz w:val="2"/>
                <w:szCs w:val="2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9EB31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内容搜索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0A5EC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用户可以通过点击搜索按钮通过关键词引</w:t>
            </w:r>
          </w:p>
          <w:p w14:paraId="341A1099" w14:textId="77777777" w:rsidR="00026207" w:rsidRDefault="00922C11">
            <w:pPr>
              <w:pStyle w:val="TableParagraph"/>
              <w:kinsoku w:val="0"/>
              <w:overflowPunct w:val="0"/>
              <w:spacing w:before="237"/>
              <w:ind w:left="105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导进行相关内容查找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B8A75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高</w:t>
            </w:r>
          </w:p>
        </w:tc>
      </w:tr>
      <w:tr w:rsidR="00026207" w14:paraId="5FBB9B63" w14:textId="77777777">
        <w:trPr>
          <w:trHeight w:val="1248"/>
        </w:trPr>
        <w:tc>
          <w:tcPr>
            <w:tcW w:w="12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79D97" w14:textId="77777777" w:rsidR="00026207" w:rsidRDefault="00026207">
            <w:pPr>
              <w:rPr>
                <w:rFonts w:ascii="微软雅黑" w:eastAsia="微软雅黑" w:cs="微软雅黑"/>
                <w:sz w:val="2"/>
                <w:szCs w:val="2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55DA2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内容信息流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D709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用户可以通过信息流卡片快速浏览发布内</w:t>
            </w:r>
          </w:p>
          <w:p w14:paraId="61C74B8D" w14:textId="77777777" w:rsidR="00026207" w:rsidRDefault="00922C11">
            <w:pPr>
              <w:pStyle w:val="TableParagraph"/>
              <w:kinsoku w:val="0"/>
              <w:overflowPunct w:val="0"/>
              <w:spacing w:before="238"/>
              <w:ind w:left="105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容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423B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高</w:t>
            </w:r>
          </w:p>
        </w:tc>
      </w:tr>
      <w:tr w:rsidR="00026207" w14:paraId="567E8156" w14:textId="77777777">
        <w:trPr>
          <w:trHeight w:val="1247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50985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二级页面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B0403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页面布局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5D8FC" w14:textId="3251B146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spacing w:val="-14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「</w:t>
            </w:r>
            <w:proofErr w:type="spellStart"/>
            <w:r w:rsidR="00A260AF">
              <w:rPr>
                <w:rFonts w:ascii="微软雅黑" w:eastAsia="微软雅黑" w:cs="微软雅黑"/>
                <w:sz w:val="21"/>
                <w:szCs w:val="21"/>
              </w:rPr>
              <w:t>Lidget</w:t>
            </w:r>
            <w:proofErr w:type="spellEnd"/>
            <w:r>
              <w:rPr>
                <w:rFonts w:ascii="微软雅黑" w:eastAsia="微软雅黑" w:cs="微软雅黑" w:hint="eastAsia"/>
                <w:spacing w:val="-14"/>
                <w:sz w:val="21"/>
                <w:szCs w:val="21"/>
              </w:rPr>
              <w:t>」二级页面中包含：返回、内容名</w:t>
            </w:r>
          </w:p>
          <w:p w14:paraId="6901F29E" w14:textId="77777777" w:rsidR="00026207" w:rsidRDefault="00922C11">
            <w:pPr>
              <w:pStyle w:val="TableParagraph"/>
              <w:kinsoku w:val="0"/>
              <w:overflowPunct w:val="0"/>
              <w:spacing w:before="237"/>
              <w:ind w:left="105"/>
              <w:rPr>
                <w:rFonts w:ascii="微软雅黑" w:eastAsia="微软雅黑" w:cs="微软雅黑"/>
                <w:spacing w:val="-2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pacing w:val="-2"/>
                <w:sz w:val="21"/>
                <w:szCs w:val="21"/>
              </w:rPr>
              <w:t>称、内容正文</w:t>
            </w:r>
            <w:r>
              <w:rPr>
                <w:rFonts w:ascii="微软雅黑" w:eastAsia="微软雅黑" w:cs="微软雅黑" w:hint="eastAsia"/>
                <w:spacing w:val="-3"/>
                <w:sz w:val="21"/>
                <w:szCs w:val="21"/>
              </w:rPr>
              <w:t>（含混合配置板块</w:t>
            </w:r>
            <w:r>
              <w:rPr>
                <w:rFonts w:ascii="微软雅黑" w:eastAsia="微软雅黑" w:cs="微软雅黑" w:hint="eastAsia"/>
                <w:spacing w:val="-106"/>
                <w:sz w:val="21"/>
                <w:szCs w:val="21"/>
              </w:rPr>
              <w:t>）</w:t>
            </w:r>
            <w:r>
              <w:rPr>
                <w:rFonts w:ascii="微软雅黑" w:eastAsia="微软雅黑" w:cs="微软雅黑" w:hint="eastAsia"/>
                <w:spacing w:val="-2"/>
                <w:sz w:val="21"/>
                <w:szCs w:val="21"/>
              </w:rPr>
              <w:t>、点赞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584A6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高</w:t>
            </w:r>
          </w:p>
        </w:tc>
      </w:tr>
      <w:tr w:rsidR="00026207" w14:paraId="7E703D7D" w14:textId="77777777">
        <w:trPr>
          <w:trHeight w:val="1250"/>
        </w:trPr>
        <w:tc>
          <w:tcPr>
            <w:tcW w:w="12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4A073" w14:textId="77777777" w:rsidR="00026207" w:rsidRDefault="00026207">
            <w:pPr>
              <w:rPr>
                <w:rFonts w:ascii="微软雅黑" w:eastAsia="微软雅黑" w:cs="微软雅黑"/>
                <w:sz w:val="2"/>
                <w:szCs w:val="2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C3E4F" w14:textId="77777777" w:rsidR="00026207" w:rsidRDefault="00922C11">
            <w:pPr>
              <w:pStyle w:val="TableParagraph"/>
              <w:kinsoku w:val="0"/>
              <w:overflowPunct w:val="0"/>
              <w:spacing w:before="121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惊喜视频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F3112" w14:textId="77777777" w:rsidR="00026207" w:rsidRDefault="00922C11">
            <w:pPr>
              <w:pStyle w:val="TableParagraph"/>
              <w:kinsoku w:val="0"/>
              <w:overflowPunct w:val="0"/>
              <w:spacing w:before="121"/>
              <w:ind w:left="105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用户可以获得官方推送的惊喜视频，如节</w:t>
            </w:r>
          </w:p>
          <w:p w14:paraId="093A4740" w14:textId="77777777" w:rsidR="00026207" w:rsidRDefault="00922C11">
            <w:pPr>
              <w:pStyle w:val="TableParagraph"/>
              <w:kinsoku w:val="0"/>
              <w:overflowPunct w:val="0"/>
              <w:spacing w:before="237"/>
              <w:ind w:left="105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日问候等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C0F36" w14:textId="77777777" w:rsidR="00026207" w:rsidRDefault="00922C11">
            <w:pPr>
              <w:pStyle w:val="TableParagraph"/>
              <w:kinsoku w:val="0"/>
              <w:overflowPunct w:val="0"/>
              <w:spacing w:before="121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高</w:t>
            </w:r>
          </w:p>
        </w:tc>
      </w:tr>
      <w:tr w:rsidR="00026207" w14:paraId="68959A60" w14:textId="77777777">
        <w:trPr>
          <w:trHeight w:val="623"/>
        </w:trPr>
        <w:tc>
          <w:tcPr>
            <w:tcW w:w="12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3F16D" w14:textId="77777777" w:rsidR="00026207" w:rsidRDefault="00026207">
            <w:pPr>
              <w:rPr>
                <w:rFonts w:ascii="微软雅黑" w:eastAsia="微软雅黑" w:cs="微软雅黑"/>
                <w:sz w:val="2"/>
                <w:szCs w:val="2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1B6BE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普通视频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C7030" w14:textId="47EB5828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用户可以通过「</w:t>
            </w:r>
            <w:proofErr w:type="spellStart"/>
            <w:r w:rsidR="00A260AF">
              <w:rPr>
                <w:rFonts w:ascii="微软雅黑" w:eastAsia="微软雅黑" w:cs="微软雅黑"/>
                <w:sz w:val="21"/>
                <w:szCs w:val="21"/>
              </w:rPr>
              <w:t>Lidget</w:t>
            </w:r>
            <w:proofErr w:type="spellEnd"/>
            <w:r>
              <w:rPr>
                <w:rFonts w:ascii="微软雅黑" w:eastAsia="微软雅黑" w:cs="微软雅黑" w:hint="eastAsia"/>
                <w:sz w:val="21"/>
                <w:szCs w:val="21"/>
              </w:rPr>
              <w:t>」浏览视频内容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8C11F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高</w:t>
            </w:r>
          </w:p>
        </w:tc>
      </w:tr>
      <w:tr w:rsidR="00026207" w14:paraId="222F8D20" w14:textId="77777777">
        <w:trPr>
          <w:trHeight w:val="1247"/>
        </w:trPr>
        <w:tc>
          <w:tcPr>
            <w:tcW w:w="12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4617" w14:textId="77777777" w:rsidR="00026207" w:rsidRDefault="00026207">
            <w:pPr>
              <w:rPr>
                <w:rFonts w:ascii="微软雅黑" w:eastAsia="微软雅黑" w:cs="微软雅黑"/>
                <w:sz w:val="2"/>
                <w:szCs w:val="2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CBCD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用户调研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06371" w14:textId="1B6504F8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spacing w:val="-13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pacing w:val="-14"/>
                <w:sz w:val="21"/>
                <w:szCs w:val="21"/>
              </w:rPr>
              <w:t>用户可以通过「</w:t>
            </w:r>
            <w:proofErr w:type="spellStart"/>
            <w:r w:rsidR="00A260AF">
              <w:rPr>
                <w:rFonts w:ascii="微软雅黑" w:eastAsia="微软雅黑" w:cs="微软雅黑"/>
                <w:sz w:val="21"/>
                <w:szCs w:val="21"/>
              </w:rPr>
              <w:t>Lidget</w:t>
            </w:r>
            <w:proofErr w:type="spellEnd"/>
            <w:r>
              <w:rPr>
                <w:rFonts w:ascii="微软雅黑" w:eastAsia="微软雅黑" w:cs="微软雅黑" w:hint="eastAsia"/>
                <w:spacing w:val="-13"/>
                <w:sz w:val="21"/>
                <w:szCs w:val="21"/>
              </w:rPr>
              <w:t>」做相关问卷调查以</w:t>
            </w:r>
          </w:p>
          <w:p w14:paraId="1C13DC84" w14:textId="77777777" w:rsidR="00026207" w:rsidRDefault="00922C11">
            <w:pPr>
              <w:pStyle w:val="TableParagraph"/>
              <w:kinsoku w:val="0"/>
              <w:overflowPunct w:val="0"/>
              <w:spacing w:before="237"/>
              <w:ind w:left="105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反馈个人看法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F6E19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高</w:t>
            </w:r>
          </w:p>
        </w:tc>
      </w:tr>
      <w:tr w:rsidR="00026207" w14:paraId="6D41B996" w14:textId="77777777">
        <w:trPr>
          <w:trHeight w:val="1248"/>
        </w:trPr>
        <w:tc>
          <w:tcPr>
            <w:tcW w:w="12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5C883" w14:textId="77777777" w:rsidR="00026207" w:rsidRDefault="00026207">
            <w:pPr>
              <w:rPr>
                <w:rFonts w:ascii="微软雅黑" w:eastAsia="微软雅黑" w:cs="微软雅黑"/>
                <w:sz w:val="2"/>
                <w:szCs w:val="2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A12CC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活动报名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FE158" w14:textId="74804926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spacing w:val="-13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pacing w:val="-14"/>
                <w:sz w:val="21"/>
                <w:szCs w:val="21"/>
              </w:rPr>
              <w:t>用户可以通过「</w:t>
            </w:r>
            <w:proofErr w:type="spellStart"/>
            <w:r w:rsidR="00A260AF">
              <w:rPr>
                <w:rFonts w:ascii="微软雅黑" w:eastAsia="微软雅黑" w:cs="微软雅黑"/>
                <w:sz w:val="21"/>
                <w:szCs w:val="21"/>
              </w:rPr>
              <w:t>Lidget</w:t>
            </w:r>
            <w:proofErr w:type="spellEnd"/>
            <w:r>
              <w:rPr>
                <w:rFonts w:ascii="微软雅黑" w:eastAsia="微软雅黑" w:cs="微软雅黑" w:hint="eastAsia"/>
                <w:spacing w:val="-13"/>
                <w:sz w:val="21"/>
                <w:szCs w:val="21"/>
              </w:rPr>
              <w:t>」一键报名活动并收</w:t>
            </w:r>
          </w:p>
          <w:p w14:paraId="0014C085" w14:textId="77777777" w:rsidR="00026207" w:rsidRDefault="00922C11">
            <w:pPr>
              <w:pStyle w:val="TableParagraph"/>
              <w:kinsoku w:val="0"/>
              <w:overflowPunct w:val="0"/>
              <w:spacing w:before="237"/>
              <w:ind w:left="105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到相关报名反馈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A4FBC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中</w:t>
            </w:r>
          </w:p>
        </w:tc>
      </w:tr>
      <w:tr w:rsidR="00026207" w14:paraId="394B4D4D" w14:textId="77777777">
        <w:trPr>
          <w:trHeight w:val="1247"/>
        </w:trPr>
        <w:tc>
          <w:tcPr>
            <w:tcW w:w="12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9240" w14:textId="77777777" w:rsidR="00026207" w:rsidRDefault="00026207">
            <w:pPr>
              <w:rPr>
                <w:rFonts w:ascii="微软雅黑" w:eastAsia="微软雅黑" w:cs="微软雅黑"/>
                <w:sz w:val="2"/>
                <w:szCs w:val="2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C6450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混合版式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11A59" w14:textId="5BE804A6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spacing w:val="-15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pacing w:val="-10"/>
                <w:sz w:val="21"/>
                <w:szCs w:val="21"/>
              </w:rPr>
              <w:t>用户可以通过「</w:t>
            </w:r>
            <w:proofErr w:type="spellStart"/>
            <w:r w:rsidR="00A260AF">
              <w:rPr>
                <w:rFonts w:ascii="微软雅黑" w:eastAsia="微软雅黑" w:cs="微软雅黑"/>
                <w:sz w:val="21"/>
                <w:szCs w:val="21"/>
              </w:rPr>
              <w:t>Lidget</w:t>
            </w:r>
            <w:proofErr w:type="spellEnd"/>
            <w:r>
              <w:rPr>
                <w:rFonts w:ascii="微软雅黑" w:eastAsia="微软雅黑" w:cs="微软雅黑" w:hint="eastAsia"/>
                <w:spacing w:val="-15"/>
                <w:sz w:val="21"/>
                <w:szCs w:val="21"/>
              </w:rPr>
              <w:t>」浏览包括视频、图</w:t>
            </w:r>
          </w:p>
          <w:p w14:paraId="1EEC6E2C" w14:textId="77777777" w:rsidR="00026207" w:rsidRDefault="00922C11">
            <w:pPr>
              <w:pStyle w:val="TableParagraph"/>
              <w:kinsoku w:val="0"/>
              <w:overflowPunct w:val="0"/>
              <w:spacing w:before="237"/>
              <w:ind w:left="105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文、投票、活动报名等混合的内容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B5D68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高</w:t>
            </w:r>
          </w:p>
        </w:tc>
      </w:tr>
      <w:tr w:rsidR="00026207" w14:paraId="7B8D2D4E" w14:textId="77777777">
        <w:trPr>
          <w:trHeight w:val="1247"/>
        </w:trPr>
        <w:tc>
          <w:tcPr>
            <w:tcW w:w="12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159D1" w14:textId="77777777" w:rsidR="00026207" w:rsidRDefault="00026207">
            <w:pPr>
              <w:rPr>
                <w:rFonts w:ascii="微软雅黑" w:eastAsia="微软雅黑" w:cs="微软雅黑"/>
                <w:sz w:val="2"/>
                <w:szCs w:val="2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F6E69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消息提醒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708F" w14:textId="03707CE0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spacing w:val="-11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pacing w:val="-16"/>
                <w:sz w:val="21"/>
                <w:szCs w:val="21"/>
              </w:rPr>
              <w:t>用户可以在「</w:t>
            </w:r>
            <w:proofErr w:type="spellStart"/>
            <w:r w:rsidR="00A260AF">
              <w:rPr>
                <w:rFonts w:ascii="微软雅黑" w:eastAsia="微软雅黑" w:cs="微软雅黑"/>
                <w:sz w:val="21"/>
                <w:szCs w:val="21"/>
              </w:rPr>
              <w:t>Lidget</w:t>
            </w:r>
            <w:proofErr w:type="spellEnd"/>
            <w:r>
              <w:rPr>
                <w:rFonts w:ascii="微软雅黑" w:eastAsia="微软雅黑" w:cs="微软雅黑" w:hint="eastAsia"/>
                <w:spacing w:val="-11"/>
                <w:sz w:val="21"/>
                <w:szCs w:val="21"/>
              </w:rPr>
              <w:t>」内容更新时收到车机</w:t>
            </w:r>
          </w:p>
          <w:p w14:paraId="1E9A038E" w14:textId="77777777" w:rsidR="00026207" w:rsidRDefault="00922C11">
            <w:pPr>
              <w:pStyle w:val="TableParagraph"/>
              <w:kinsoku w:val="0"/>
              <w:overflowPunct w:val="0"/>
              <w:spacing w:before="237"/>
              <w:ind w:left="105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消息弹框提醒并在消息中心列表中储存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71DC1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高</w:t>
            </w:r>
          </w:p>
        </w:tc>
      </w:tr>
      <w:tr w:rsidR="00026207" w14:paraId="51BA136D" w14:textId="77777777">
        <w:trPr>
          <w:trHeight w:val="1250"/>
        </w:trPr>
        <w:tc>
          <w:tcPr>
            <w:tcW w:w="12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01261" w14:textId="77777777" w:rsidR="00026207" w:rsidRDefault="00026207">
            <w:pPr>
              <w:rPr>
                <w:rFonts w:ascii="微软雅黑" w:eastAsia="微软雅黑" w:cs="微软雅黑"/>
                <w:sz w:val="2"/>
                <w:szCs w:val="2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DF59E" w14:textId="77777777" w:rsidR="00026207" w:rsidRDefault="00922C11">
            <w:pPr>
              <w:pStyle w:val="TableParagraph"/>
              <w:kinsoku w:val="0"/>
              <w:overflowPunct w:val="0"/>
              <w:spacing w:before="121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特殊环境下</w:t>
            </w:r>
          </w:p>
          <w:p w14:paraId="5FE49B45" w14:textId="77777777" w:rsidR="00026207" w:rsidRDefault="00922C11">
            <w:pPr>
              <w:pStyle w:val="TableParagraph"/>
              <w:kinsoku w:val="0"/>
              <w:overflowPunct w:val="0"/>
              <w:spacing w:before="237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的提示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57D0E" w14:textId="77777777" w:rsidR="00026207" w:rsidRDefault="00922C11">
            <w:pPr>
              <w:pStyle w:val="TableParagraph"/>
              <w:kinsoku w:val="0"/>
              <w:overflowPunct w:val="0"/>
              <w:spacing w:before="121"/>
              <w:ind w:left="105"/>
              <w:rPr>
                <w:rFonts w:ascii="微软雅黑" w:eastAsia="微软雅黑" w:cs="微软雅黑"/>
                <w:spacing w:val="-15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pacing w:val="-15"/>
                <w:sz w:val="21"/>
                <w:szCs w:val="21"/>
              </w:rPr>
              <w:t>在弱网、无网、宕机、车机未登录情况下处</w:t>
            </w:r>
          </w:p>
          <w:p w14:paraId="193B7DDF" w14:textId="77777777" w:rsidR="00026207" w:rsidRDefault="00922C11">
            <w:pPr>
              <w:pStyle w:val="TableParagraph"/>
              <w:kinsoku w:val="0"/>
              <w:overflowPunct w:val="0"/>
              <w:spacing w:before="237"/>
              <w:ind w:left="105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理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88A30" w14:textId="77777777" w:rsidR="00026207" w:rsidRDefault="00922C11">
            <w:pPr>
              <w:pStyle w:val="TableParagraph"/>
              <w:kinsoku w:val="0"/>
              <w:overflowPunct w:val="0"/>
              <w:spacing w:before="121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中</w:t>
            </w:r>
          </w:p>
        </w:tc>
      </w:tr>
    </w:tbl>
    <w:p w14:paraId="6A881B14" w14:textId="77777777" w:rsidR="00026207" w:rsidRDefault="004052DE">
      <w:pPr>
        <w:rPr>
          <w:rFonts w:ascii="微软雅黑" w:eastAsia="微软雅黑" w:cs="微软雅黑"/>
          <w:sz w:val="6"/>
          <w:szCs w:val="6"/>
        </w:rPr>
        <w:sectPr w:rsidR="00026207">
          <w:pgSz w:w="11900" w:h="16850"/>
          <w:pgMar w:top="1600" w:right="620" w:bottom="280" w:left="16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2" w:color="767070"/>
            <w:right w:val="single" w:sz="12" w:space="16" w:color="767070"/>
          </w:pgBorders>
          <w:cols w:space="720"/>
          <w:noEndnote/>
        </w:sectPr>
      </w:pPr>
      <w:r>
        <w:rPr>
          <w:noProof/>
        </w:rPr>
        <w:pict w14:anchorId="5A96AE5D">
          <v:group id="_x0000_s1050" style="position:absolute;margin-left:14.25pt;margin-top:20.4pt;width:564.4pt;height:799.05pt;z-index:-27;mso-position-horizontal-relative:page;mso-position-vertical-relative:page" coordorigin="285,408" coordsize="11288,15981" o:allowincell="f">
            <v:shape id="_x0000_s1051" type="#_x0000_t75" style="position:absolute;left:2043;top:4487;width:7580;height:7660;mso-position-horizontal-relative:page;mso-position-vertical-relative:page" o:allowincell="f">
              <v:imagedata r:id="rId5" o:title=""/>
            </v:shape>
            <v:shape id="_x0000_s1052" style="position:absolute;left:297;top:420;width:11263;height:15956;mso-position-horizontal-relative:page;mso-position-vertical-relative:page" coordsize="11263,15956" o:allowincell="f" path="m,15956r11263,l11263,,,,,15956xe" filled="f" strokecolor="#767070" strokeweight="1.25pt">
              <v:path arrowok="t"/>
            </v:shape>
            <w10:wrap anchorx="page" anchory="page"/>
          </v:group>
        </w:pict>
      </w: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3"/>
        <w:gridCol w:w="1354"/>
        <w:gridCol w:w="4050"/>
        <w:gridCol w:w="2160"/>
      </w:tblGrid>
      <w:tr w:rsidR="00026207" w14:paraId="1AFFBF45" w14:textId="77777777">
        <w:trPr>
          <w:trHeight w:val="1247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3D058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lastRenderedPageBreak/>
              <w:t>运营后台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C8009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内容配置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8985D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运营人员可在运营后台进行发布内容的素</w:t>
            </w:r>
          </w:p>
          <w:p w14:paraId="7B69F003" w14:textId="77777777" w:rsidR="00026207" w:rsidRDefault="00922C11">
            <w:pPr>
              <w:pStyle w:val="TableParagraph"/>
              <w:kinsoku w:val="0"/>
              <w:overflowPunct w:val="0"/>
              <w:spacing w:before="237"/>
              <w:ind w:left="105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材配置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9A731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高</w:t>
            </w:r>
          </w:p>
        </w:tc>
      </w:tr>
      <w:tr w:rsidR="00026207" w14:paraId="0B8297B8" w14:textId="77777777">
        <w:trPr>
          <w:trHeight w:val="1247"/>
        </w:trPr>
        <w:tc>
          <w:tcPr>
            <w:tcW w:w="12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983F2" w14:textId="77777777" w:rsidR="00026207" w:rsidRDefault="00026207">
            <w:pPr>
              <w:rPr>
                <w:rFonts w:ascii="微软雅黑" w:eastAsia="微软雅黑" w:cs="微软雅黑"/>
                <w:sz w:val="2"/>
                <w:szCs w:val="2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7B87F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推送配置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DDB52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spacing w:val="-14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pacing w:val="-14"/>
                <w:sz w:val="21"/>
                <w:szCs w:val="21"/>
              </w:rPr>
              <w:t>在内容推送时对时间、对象、推送方式等做</w:t>
            </w:r>
          </w:p>
          <w:p w14:paraId="3D33A3F1" w14:textId="77777777" w:rsidR="00026207" w:rsidRDefault="00922C11">
            <w:pPr>
              <w:pStyle w:val="TableParagraph"/>
              <w:kinsoku w:val="0"/>
              <w:overflowPunct w:val="0"/>
              <w:spacing w:before="237"/>
              <w:ind w:left="105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相关配置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3583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高</w:t>
            </w:r>
          </w:p>
        </w:tc>
      </w:tr>
      <w:tr w:rsidR="00026207" w14:paraId="6D42EB31" w14:textId="77777777">
        <w:trPr>
          <w:trHeight w:val="1248"/>
        </w:trPr>
        <w:tc>
          <w:tcPr>
            <w:tcW w:w="12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31901" w14:textId="77777777" w:rsidR="00026207" w:rsidRDefault="00026207">
            <w:pPr>
              <w:rPr>
                <w:rFonts w:ascii="微软雅黑" w:eastAsia="微软雅黑" w:cs="微软雅黑"/>
                <w:sz w:val="2"/>
                <w:szCs w:val="2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31252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搜索引导词</w:t>
            </w:r>
          </w:p>
          <w:p w14:paraId="5B42928A" w14:textId="77777777" w:rsidR="00026207" w:rsidRDefault="00922C11">
            <w:pPr>
              <w:pStyle w:val="TableParagraph"/>
              <w:kinsoku w:val="0"/>
              <w:overflowPunct w:val="0"/>
              <w:spacing w:before="23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配置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CA9EA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运营人员可在运营后台配置用户可选择的</w:t>
            </w:r>
          </w:p>
          <w:p w14:paraId="2F0F35D9" w14:textId="77777777" w:rsidR="00026207" w:rsidRDefault="00922C11">
            <w:pPr>
              <w:pStyle w:val="TableParagraph"/>
              <w:kinsoku w:val="0"/>
              <w:overflowPunct w:val="0"/>
              <w:spacing w:before="238"/>
              <w:ind w:left="105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搜索关键词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19661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高</w:t>
            </w:r>
          </w:p>
        </w:tc>
      </w:tr>
      <w:tr w:rsidR="00026207" w14:paraId="0C4E645D" w14:textId="77777777">
        <w:trPr>
          <w:trHeight w:val="1247"/>
        </w:trPr>
        <w:tc>
          <w:tcPr>
            <w:tcW w:w="12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59CA1" w14:textId="77777777" w:rsidR="00026207" w:rsidRDefault="00026207">
            <w:pPr>
              <w:rPr>
                <w:rFonts w:ascii="微软雅黑" w:eastAsia="微软雅黑" w:cs="微软雅黑"/>
                <w:sz w:val="2"/>
                <w:szCs w:val="2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6A0A1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消息推送配</w:t>
            </w:r>
          </w:p>
          <w:p w14:paraId="459D4004" w14:textId="77777777" w:rsidR="00026207" w:rsidRDefault="00922C11">
            <w:pPr>
              <w:pStyle w:val="TableParagraph"/>
              <w:kinsoku w:val="0"/>
              <w:overflowPunct w:val="0"/>
              <w:spacing w:before="237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置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B949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运营人员可在运营后台配置消息标题、内</w:t>
            </w:r>
          </w:p>
          <w:p w14:paraId="6FAA0B92" w14:textId="77777777" w:rsidR="00026207" w:rsidRDefault="00922C11">
            <w:pPr>
              <w:pStyle w:val="TableParagraph"/>
              <w:kinsoku w:val="0"/>
              <w:overflowPunct w:val="0"/>
              <w:spacing w:before="237"/>
              <w:ind w:left="105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容、按钮、时间等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AC903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中</w:t>
            </w:r>
          </w:p>
        </w:tc>
      </w:tr>
      <w:tr w:rsidR="00026207" w14:paraId="00A10E7D" w14:textId="77777777">
        <w:trPr>
          <w:trHeight w:val="1250"/>
        </w:trPr>
        <w:tc>
          <w:tcPr>
            <w:tcW w:w="12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0952" w14:textId="77777777" w:rsidR="00026207" w:rsidRDefault="00026207">
            <w:pPr>
              <w:rPr>
                <w:rFonts w:ascii="微软雅黑" w:eastAsia="微软雅黑" w:cs="微软雅黑"/>
                <w:sz w:val="2"/>
                <w:szCs w:val="2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B57D9" w14:textId="77777777" w:rsidR="00026207" w:rsidRDefault="00922C11">
            <w:pPr>
              <w:pStyle w:val="TableParagraph"/>
              <w:kinsoku w:val="0"/>
              <w:overflowPunct w:val="0"/>
              <w:spacing w:before="121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分类栏配置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5D722" w14:textId="77777777" w:rsidR="00026207" w:rsidRDefault="00922C11">
            <w:pPr>
              <w:pStyle w:val="TableParagraph"/>
              <w:kinsoku w:val="0"/>
              <w:overflowPunct w:val="0"/>
              <w:spacing w:before="121"/>
              <w:ind w:left="105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运营人员可在运营后台设置分类栏的数</w:t>
            </w:r>
          </w:p>
          <w:p w14:paraId="128AE8C7" w14:textId="77777777" w:rsidR="00026207" w:rsidRDefault="00922C11">
            <w:pPr>
              <w:pStyle w:val="TableParagraph"/>
              <w:kinsoku w:val="0"/>
              <w:overflowPunct w:val="0"/>
              <w:spacing w:before="237"/>
              <w:ind w:left="105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量、名称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0E152" w14:textId="77777777" w:rsidR="00026207" w:rsidRDefault="00922C11">
            <w:pPr>
              <w:pStyle w:val="TableParagraph"/>
              <w:kinsoku w:val="0"/>
              <w:overflowPunct w:val="0"/>
              <w:spacing w:before="121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高</w:t>
            </w:r>
          </w:p>
        </w:tc>
      </w:tr>
      <w:tr w:rsidR="00026207" w14:paraId="0F3BC692" w14:textId="77777777">
        <w:trPr>
          <w:trHeight w:val="1247"/>
        </w:trPr>
        <w:tc>
          <w:tcPr>
            <w:tcW w:w="12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58317" w14:textId="77777777" w:rsidR="00026207" w:rsidRDefault="00026207">
            <w:pPr>
              <w:rPr>
                <w:rFonts w:ascii="微软雅黑" w:eastAsia="微软雅黑" w:cs="微软雅黑"/>
                <w:sz w:val="2"/>
                <w:szCs w:val="2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2CD3D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内容即时上</w:t>
            </w:r>
          </w:p>
          <w:p w14:paraId="0A389832" w14:textId="77777777" w:rsidR="00026207" w:rsidRDefault="00922C11">
            <w:pPr>
              <w:pStyle w:val="TableParagraph"/>
              <w:kinsoku w:val="0"/>
              <w:overflowPunct w:val="0"/>
              <w:spacing w:before="237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下架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7388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运营后台内容上架时，车机在条件满足下</w:t>
            </w:r>
          </w:p>
          <w:p w14:paraId="28E3F92E" w14:textId="77777777" w:rsidR="00026207" w:rsidRDefault="00922C11">
            <w:pPr>
              <w:pStyle w:val="TableParagraph"/>
              <w:kinsoku w:val="0"/>
              <w:overflowPunct w:val="0"/>
              <w:spacing w:before="237"/>
              <w:ind w:left="105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可同时更新页面内容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B2C35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中</w:t>
            </w:r>
          </w:p>
        </w:tc>
      </w:tr>
      <w:tr w:rsidR="00026207" w14:paraId="45A4C80E" w14:textId="77777777">
        <w:trPr>
          <w:trHeight w:val="1247"/>
        </w:trPr>
        <w:tc>
          <w:tcPr>
            <w:tcW w:w="12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964D" w14:textId="77777777" w:rsidR="00026207" w:rsidRDefault="00026207">
            <w:pPr>
              <w:rPr>
                <w:rFonts w:ascii="微软雅黑" w:eastAsia="微软雅黑" w:cs="微软雅黑"/>
                <w:sz w:val="2"/>
                <w:szCs w:val="2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BB17B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活动报名管</w:t>
            </w:r>
          </w:p>
          <w:p w14:paraId="7794ADA6" w14:textId="77777777" w:rsidR="00026207" w:rsidRDefault="00922C11">
            <w:pPr>
              <w:pStyle w:val="TableParagraph"/>
              <w:kinsoku w:val="0"/>
              <w:overflowPunct w:val="0"/>
              <w:spacing w:before="237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理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6B4B7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运营人员可在运营后台配置活动发布，并</w:t>
            </w:r>
          </w:p>
          <w:p w14:paraId="50DF8A40" w14:textId="77777777" w:rsidR="00026207" w:rsidRDefault="00922C11">
            <w:pPr>
              <w:pStyle w:val="TableParagraph"/>
              <w:kinsoku w:val="0"/>
              <w:overflowPunct w:val="0"/>
              <w:spacing w:before="237"/>
              <w:ind w:left="105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对报名成功用户推送相关消息通知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794D0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中</w:t>
            </w:r>
          </w:p>
        </w:tc>
      </w:tr>
      <w:tr w:rsidR="00026207" w14:paraId="6B9BE086" w14:textId="77777777">
        <w:trPr>
          <w:trHeight w:val="1872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B886B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/>
                <w:sz w:val="21"/>
                <w:szCs w:val="21"/>
              </w:rPr>
              <w:t>NFR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D47B7" w14:textId="77777777" w:rsidR="00026207" w:rsidRDefault="00922C11">
            <w:pPr>
              <w:pStyle w:val="TableParagraph"/>
              <w:kinsoku w:val="0"/>
              <w:overflowPunct w:val="0"/>
              <w:spacing w:before="118" w:line="386" w:lineRule="auto"/>
              <w:ind w:left="107" w:right="9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页面点击反应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4FEF7" w14:textId="1928ACF1" w:rsidR="00026207" w:rsidRDefault="00922C11">
            <w:pPr>
              <w:pStyle w:val="TableParagraph"/>
              <w:kinsoku w:val="0"/>
              <w:overflowPunct w:val="0"/>
              <w:spacing w:before="118" w:line="386" w:lineRule="auto"/>
              <w:ind w:left="105" w:right="41"/>
              <w:rPr>
                <w:rFonts w:ascii="微软雅黑" w:eastAsia="微软雅黑" w:cs="微软雅黑"/>
                <w:spacing w:val="-2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「</w:t>
            </w:r>
            <w:proofErr w:type="spellStart"/>
            <w:r w:rsidR="00A260AF">
              <w:rPr>
                <w:rFonts w:ascii="微软雅黑" w:eastAsia="微软雅黑" w:cs="微软雅黑"/>
                <w:sz w:val="21"/>
                <w:szCs w:val="21"/>
              </w:rPr>
              <w:t>Lidget</w:t>
            </w:r>
            <w:proofErr w:type="spellEnd"/>
            <w:r>
              <w:rPr>
                <w:rFonts w:ascii="微软雅黑" w:eastAsia="微软雅黑" w:cs="微软雅黑" w:hint="eastAsia"/>
                <w:spacing w:val="-15"/>
                <w:sz w:val="21"/>
                <w:szCs w:val="21"/>
              </w:rPr>
              <w:t>」能快速加载视频和图文、按钮点</w:t>
            </w:r>
            <w:r>
              <w:rPr>
                <w:rFonts w:ascii="微软雅黑" w:eastAsia="微软雅黑" w:cs="微软雅黑" w:hint="eastAsia"/>
                <w:spacing w:val="-7"/>
                <w:sz w:val="21"/>
                <w:szCs w:val="21"/>
              </w:rPr>
              <w:t>击相应、页面点击</w:t>
            </w:r>
            <w:r>
              <w:rPr>
                <w:rFonts w:ascii="微软雅黑" w:eastAsia="微软雅黑" w:cs="微软雅黑"/>
                <w:sz w:val="21"/>
                <w:szCs w:val="21"/>
              </w:rPr>
              <w:t>/</w:t>
            </w:r>
            <w:r>
              <w:rPr>
                <w:rFonts w:ascii="微软雅黑" w:eastAsia="微软雅黑" w:cs="微软雅黑" w:hint="eastAsia"/>
                <w:spacing w:val="-3"/>
                <w:sz w:val="21"/>
                <w:szCs w:val="21"/>
              </w:rPr>
              <w:t>滑动反应都在</w:t>
            </w:r>
            <w:r>
              <w:rPr>
                <w:rFonts w:ascii="微软雅黑" w:eastAsia="微软雅黑" w:cs="微软雅黑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cs="微软雅黑"/>
                <w:sz w:val="21"/>
                <w:szCs w:val="21"/>
              </w:rPr>
              <w:t>1</w:t>
            </w:r>
            <w:r>
              <w:rPr>
                <w:rFonts w:ascii="微软雅黑" w:eastAsia="微软雅黑" w:cs="微软雅黑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cs="微软雅黑" w:hint="eastAsia"/>
                <w:spacing w:val="-2"/>
                <w:sz w:val="21"/>
                <w:szCs w:val="21"/>
              </w:rPr>
              <w:t>秒内，</w:t>
            </w:r>
          </w:p>
          <w:p w14:paraId="59F60825" w14:textId="77777777" w:rsidR="00026207" w:rsidRDefault="00922C11">
            <w:pPr>
              <w:pStyle w:val="TableParagraph"/>
              <w:kinsoku w:val="0"/>
              <w:overflowPunct w:val="0"/>
              <w:spacing w:before="3"/>
              <w:ind w:left="105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容差率为</w:t>
            </w:r>
            <w:r>
              <w:rPr>
                <w:rFonts w:ascii="微软雅黑" w:eastAsia="微软雅黑" w:cs="微软雅黑"/>
                <w:sz w:val="21"/>
                <w:szCs w:val="21"/>
              </w:rPr>
              <w:t xml:space="preserve"> 10%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3590B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中</w:t>
            </w:r>
          </w:p>
        </w:tc>
      </w:tr>
      <w:tr w:rsidR="00026207" w14:paraId="740D77F9" w14:textId="77777777">
        <w:trPr>
          <w:trHeight w:val="1247"/>
        </w:trPr>
        <w:tc>
          <w:tcPr>
            <w:tcW w:w="12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1533D" w14:textId="77777777" w:rsidR="00026207" w:rsidRDefault="00026207">
            <w:pPr>
              <w:rPr>
                <w:rFonts w:ascii="微软雅黑" w:eastAsia="微软雅黑" w:cs="微软雅黑"/>
                <w:sz w:val="2"/>
                <w:szCs w:val="2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32DFE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/>
                <w:sz w:val="21"/>
                <w:szCs w:val="21"/>
              </w:rPr>
              <w:t xml:space="preserve">APP </w:t>
            </w:r>
            <w:r>
              <w:rPr>
                <w:rFonts w:ascii="微软雅黑" w:eastAsia="微软雅黑" w:cs="微软雅黑" w:hint="eastAsia"/>
                <w:sz w:val="21"/>
                <w:szCs w:val="21"/>
              </w:rPr>
              <w:t>加载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83328" w14:textId="5A586D92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「</w:t>
            </w:r>
            <w:proofErr w:type="spellStart"/>
            <w:r w:rsidR="00A260AF">
              <w:rPr>
                <w:rFonts w:ascii="微软雅黑" w:eastAsia="微软雅黑" w:cs="微软雅黑"/>
                <w:sz w:val="21"/>
                <w:szCs w:val="21"/>
              </w:rPr>
              <w:t>Lidget</w:t>
            </w:r>
            <w:proofErr w:type="spellEnd"/>
            <w:r>
              <w:rPr>
                <w:rFonts w:ascii="微软雅黑" w:eastAsia="微软雅黑" w:cs="微软雅黑" w:hint="eastAsia"/>
                <w:sz w:val="21"/>
                <w:szCs w:val="21"/>
              </w:rPr>
              <w:t>」在车机启动后的加载速度在</w:t>
            </w:r>
            <w:r>
              <w:rPr>
                <w:rFonts w:ascii="微软雅黑" w:eastAsia="微软雅黑" w:cs="微软雅黑"/>
                <w:sz w:val="21"/>
                <w:szCs w:val="21"/>
              </w:rPr>
              <w:t xml:space="preserve"> 1</w:t>
            </w:r>
          </w:p>
          <w:p w14:paraId="297F3CC1" w14:textId="77777777" w:rsidR="00026207" w:rsidRDefault="00922C11">
            <w:pPr>
              <w:pStyle w:val="TableParagraph"/>
              <w:kinsoku w:val="0"/>
              <w:overflowPunct w:val="0"/>
              <w:spacing w:before="237"/>
              <w:ind w:left="105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秒内加载完毕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A8CEF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中</w:t>
            </w:r>
          </w:p>
        </w:tc>
      </w:tr>
      <w:tr w:rsidR="00026207" w14:paraId="3E3FDF50" w14:textId="77777777">
        <w:trPr>
          <w:trHeight w:val="1250"/>
        </w:trPr>
        <w:tc>
          <w:tcPr>
            <w:tcW w:w="12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092C7" w14:textId="77777777" w:rsidR="00026207" w:rsidRDefault="00026207">
            <w:pPr>
              <w:rPr>
                <w:rFonts w:ascii="微软雅黑" w:eastAsia="微软雅黑" w:cs="微软雅黑"/>
                <w:sz w:val="2"/>
                <w:szCs w:val="2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BB7EE" w14:textId="77777777" w:rsidR="00026207" w:rsidRDefault="00922C11">
            <w:pPr>
              <w:pStyle w:val="TableParagraph"/>
              <w:kinsoku w:val="0"/>
              <w:overflowPunct w:val="0"/>
              <w:spacing w:before="119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用户隐私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C04EC" w14:textId="2B991607" w:rsidR="00026207" w:rsidRDefault="00922C11">
            <w:pPr>
              <w:pStyle w:val="TableParagraph"/>
              <w:kinsoku w:val="0"/>
              <w:overflowPunct w:val="0"/>
              <w:spacing w:before="119"/>
              <w:ind w:left="105"/>
              <w:rPr>
                <w:rFonts w:ascii="微软雅黑" w:eastAsia="微软雅黑" w:cs="微软雅黑"/>
                <w:spacing w:val="-11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pacing w:val="-16"/>
                <w:sz w:val="21"/>
                <w:szCs w:val="21"/>
              </w:rPr>
              <w:t>用户在使用「</w:t>
            </w:r>
            <w:proofErr w:type="spellStart"/>
            <w:r w:rsidR="00A260AF">
              <w:rPr>
                <w:rFonts w:ascii="微软雅黑" w:eastAsia="微软雅黑" w:cs="微软雅黑"/>
                <w:sz w:val="21"/>
                <w:szCs w:val="21"/>
              </w:rPr>
              <w:t>Lidget</w:t>
            </w:r>
            <w:proofErr w:type="spellEnd"/>
            <w:r>
              <w:rPr>
                <w:rFonts w:ascii="微软雅黑" w:eastAsia="微软雅黑" w:cs="微软雅黑" w:hint="eastAsia"/>
                <w:spacing w:val="-11"/>
                <w:sz w:val="21"/>
                <w:szCs w:val="21"/>
              </w:rPr>
              <w:t>」过程中用户隐私收到</w:t>
            </w:r>
          </w:p>
          <w:p w14:paraId="343594F2" w14:textId="77777777" w:rsidR="00026207" w:rsidRDefault="00922C11">
            <w:pPr>
              <w:pStyle w:val="TableParagraph"/>
              <w:kinsoku w:val="0"/>
              <w:overflowPunct w:val="0"/>
              <w:spacing w:before="237"/>
              <w:ind w:left="105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保护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FDF22" w14:textId="77777777" w:rsidR="00026207" w:rsidRDefault="00922C11">
            <w:pPr>
              <w:pStyle w:val="TableParagraph"/>
              <w:kinsoku w:val="0"/>
              <w:overflowPunct w:val="0"/>
              <w:spacing w:before="119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高</w:t>
            </w:r>
          </w:p>
        </w:tc>
      </w:tr>
    </w:tbl>
    <w:p w14:paraId="3366D03D" w14:textId="77777777" w:rsidR="00026207" w:rsidRDefault="004052DE">
      <w:pPr>
        <w:rPr>
          <w:rFonts w:ascii="微软雅黑" w:eastAsia="微软雅黑" w:cs="微软雅黑"/>
          <w:sz w:val="6"/>
          <w:szCs w:val="6"/>
        </w:rPr>
        <w:sectPr w:rsidR="00026207">
          <w:pgSz w:w="11900" w:h="16850"/>
          <w:pgMar w:top="1600" w:right="620" w:bottom="280" w:left="16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2" w:color="767070"/>
            <w:right w:val="single" w:sz="12" w:space="16" w:color="767070"/>
          </w:pgBorders>
          <w:cols w:space="720"/>
          <w:noEndnote/>
        </w:sectPr>
      </w:pPr>
      <w:r>
        <w:rPr>
          <w:noProof/>
        </w:rPr>
        <w:pict w14:anchorId="61AC0C83">
          <v:group id="_x0000_s1053" style="position:absolute;margin-left:14.25pt;margin-top:20.4pt;width:564.4pt;height:799.05pt;z-index:-26;mso-position-horizontal-relative:page;mso-position-vertical-relative:page" coordorigin="285,408" coordsize="11288,15981" o:allowincell="f">
            <v:shape id="_x0000_s1054" type="#_x0000_t75" style="position:absolute;left:2043;top:4487;width:7580;height:7660;mso-position-horizontal-relative:page;mso-position-vertical-relative:page" o:allowincell="f">
              <v:imagedata r:id="rId5" o:title=""/>
            </v:shape>
            <v:shape id="_x0000_s1055" style="position:absolute;left:297;top:420;width:11263;height:15956;mso-position-horizontal-relative:page;mso-position-vertical-relative:page" coordsize="11263,15956" o:allowincell="f" path="m,15956r11263,l11263,,,,,15956xe" filled="f" strokecolor="#767070" strokeweight="1.25pt">
              <v:path arrowok="t"/>
            </v:shape>
            <w10:wrap anchorx="page" anchory="page"/>
          </v:group>
        </w:pict>
      </w: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3"/>
        <w:gridCol w:w="1354"/>
        <w:gridCol w:w="4050"/>
        <w:gridCol w:w="2160"/>
      </w:tblGrid>
      <w:tr w:rsidR="00026207" w14:paraId="057DEBB3" w14:textId="77777777">
        <w:trPr>
          <w:trHeight w:val="1247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F7547" w14:textId="77777777" w:rsidR="00026207" w:rsidRPr="00922C11" w:rsidRDefault="00026207">
            <w:pPr>
              <w:pStyle w:val="TableParagraph"/>
              <w:kinsoku w:val="0"/>
              <w:overflowPunct w:val="0"/>
              <w:spacing w:before="0"/>
              <w:ind w:left="0"/>
              <w:rPr>
                <w:rFonts w:ascii="Times New Roman" w:eastAsia="等线" w:cs="Times New Roman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2D25A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/>
                <w:sz w:val="21"/>
                <w:szCs w:val="21"/>
              </w:rPr>
              <w:t xml:space="preserve">Audio </w:t>
            </w:r>
            <w:r>
              <w:rPr>
                <w:rFonts w:ascii="微软雅黑" w:eastAsia="微软雅黑" w:cs="微软雅黑" w:hint="eastAsia"/>
                <w:sz w:val="21"/>
                <w:szCs w:val="21"/>
              </w:rPr>
              <w:t>策略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C8AF4" w14:textId="2A29905C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「</w:t>
            </w:r>
            <w:proofErr w:type="spellStart"/>
            <w:r w:rsidR="00A260AF">
              <w:rPr>
                <w:rFonts w:ascii="微软雅黑" w:eastAsia="微软雅黑" w:cs="微软雅黑"/>
                <w:sz w:val="21"/>
                <w:szCs w:val="21"/>
              </w:rPr>
              <w:t>Lidget</w:t>
            </w:r>
            <w:proofErr w:type="spellEnd"/>
            <w:r>
              <w:rPr>
                <w:rFonts w:ascii="微软雅黑" w:eastAsia="微软雅黑" w:cs="微软雅黑" w:hint="eastAsia"/>
                <w:sz w:val="21"/>
                <w:szCs w:val="21"/>
              </w:rPr>
              <w:t>」中涉及到的</w:t>
            </w:r>
            <w:r>
              <w:rPr>
                <w:rFonts w:ascii="微软雅黑" w:eastAsia="微软雅黑" w:cs="微软雅黑"/>
                <w:sz w:val="21"/>
                <w:szCs w:val="21"/>
              </w:rPr>
              <w:t xml:space="preserve"> Audio </w:t>
            </w:r>
            <w:r>
              <w:rPr>
                <w:rFonts w:ascii="微软雅黑" w:eastAsia="微软雅黑" w:cs="微软雅黑" w:hint="eastAsia"/>
                <w:sz w:val="21"/>
                <w:szCs w:val="21"/>
              </w:rPr>
              <w:t>优先级和其</w:t>
            </w:r>
          </w:p>
          <w:p w14:paraId="7A4B9EAF" w14:textId="77777777" w:rsidR="00026207" w:rsidRDefault="00922C11">
            <w:pPr>
              <w:pStyle w:val="TableParagraph"/>
              <w:kinsoku w:val="0"/>
              <w:overflowPunct w:val="0"/>
              <w:spacing w:before="237"/>
              <w:ind w:left="105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它</w:t>
            </w:r>
            <w:r>
              <w:rPr>
                <w:rFonts w:ascii="微软雅黑" w:eastAsia="微软雅黑" w:cs="微软雅黑"/>
                <w:sz w:val="21"/>
                <w:szCs w:val="21"/>
              </w:rPr>
              <w:t xml:space="preserve"> Media/Radio </w:t>
            </w:r>
            <w:r>
              <w:rPr>
                <w:rFonts w:ascii="微软雅黑" w:eastAsia="微软雅黑" w:cs="微软雅黑" w:hint="eastAsia"/>
                <w:sz w:val="21"/>
                <w:szCs w:val="21"/>
              </w:rPr>
              <w:t>保持一致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39D14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中</w:t>
            </w:r>
          </w:p>
        </w:tc>
      </w:tr>
    </w:tbl>
    <w:p w14:paraId="4AC7E6ED" w14:textId="77777777" w:rsidR="00026207" w:rsidRDefault="004052DE">
      <w:pPr>
        <w:pStyle w:val="BodyText"/>
        <w:kinsoku w:val="0"/>
        <w:overflowPunct w:val="0"/>
        <w:rPr>
          <w:i w:val="0"/>
          <w:iCs w:val="0"/>
          <w:sz w:val="20"/>
          <w:szCs w:val="20"/>
        </w:rPr>
      </w:pPr>
      <w:r>
        <w:rPr>
          <w:noProof/>
        </w:rPr>
        <w:pict w14:anchorId="2068D88E">
          <v:group id="_x0000_s1056" style="position:absolute;margin-left:14.25pt;margin-top:20.4pt;width:564.4pt;height:799.05pt;z-index:-25;mso-position-horizontal-relative:page;mso-position-vertical-relative:page" coordorigin="285,408" coordsize="11288,15981" o:allowincell="f">
            <v:shape id="_x0000_s1057" type="#_x0000_t75" style="position:absolute;left:2043;top:4487;width:7580;height:7660;mso-position-horizontal-relative:page;mso-position-vertical-relative:page" o:allowincell="f">
              <v:imagedata r:id="rId5" o:title=""/>
            </v:shape>
            <v:shape id="_x0000_s1058" style="position:absolute;left:297;top:420;width:11263;height:15956;mso-position-horizontal-relative:page;mso-position-vertical-relative:page" coordsize="11263,15956" o:allowincell="f" path="m,15956r11263,l11263,,,,,15956xe" filled="f" strokecolor="#767070" strokeweight="1.25pt">
              <v:path arrowok="t"/>
            </v:shape>
            <w10:wrap anchorx="page" anchory="page"/>
          </v:group>
        </w:pict>
      </w:r>
    </w:p>
    <w:p w14:paraId="71F2F513" w14:textId="77777777" w:rsidR="00026207" w:rsidRDefault="00026207">
      <w:pPr>
        <w:pStyle w:val="BodyText"/>
        <w:kinsoku w:val="0"/>
        <w:overflowPunct w:val="0"/>
        <w:spacing w:before="3"/>
        <w:rPr>
          <w:i w:val="0"/>
          <w:iCs w:val="0"/>
          <w:sz w:val="18"/>
          <w:szCs w:val="18"/>
        </w:rPr>
      </w:pPr>
    </w:p>
    <w:p w14:paraId="10B0D816" w14:textId="77777777" w:rsidR="00026207" w:rsidRDefault="00922C11">
      <w:pPr>
        <w:pStyle w:val="BodyText"/>
        <w:kinsoku w:val="0"/>
        <w:overflowPunct w:val="0"/>
        <w:spacing w:before="47"/>
        <w:ind w:left="120"/>
        <w:rPr>
          <w:i w:val="0"/>
          <w:iCs w:val="0"/>
          <w:sz w:val="21"/>
          <w:szCs w:val="21"/>
        </w:rPr>
      </w:pPr>
      <w:r>
        <w:rPr>
          <w:rFonts w:hint="eastAsia"/>
          <w:i w:val="0"/>
          <w:iCs w:val="0"/>
          <w:sz w:val="21"/>
          <w:szCs w:val="21"/>
        </w:rPr>
        <w:t>注：优先级为“高”的功能为</w:t>
      </w:r>
      <w:r>
        <w:rPr>
          <w:i w:val="0"/>
          <w:iCs w:val="0"/>
          <w:sz w:val="21"/>
          <w:szCs w:val="21"/>
        </w:rPr>
        <w:t xml:space="preserve"> MVP </w:t>
      </w:r>
      <w:r>
        <w:rPr>
          <w:rFonts w:hint="eastAsia"/>
          <w:i w:val="0"/>
          <w:iCs w:val="0"/>
          <w:sz w:val="21"/>
          <w:szCs w:val="21"/>
        </w:rPr>
        <w:t>需求</w:t>
      </w:r>
    </w:p>
    <w:p w14:paraId="6B5E72F8" w14:textId="77777777" w:rsidR="00026207" w:rsidRDefault="00026207">
      <w:pPr>
        <w:pStyle w:val="BodyText"/>
        <w:kinsoku w:val="0"/>
        <w:overflowPunct w:val="0"/>
        <w:rPr>
          <w:i w:val="0"/>
          <w:iCs w:val="0"/>
          <w:sz w:val="28"/>
          <w:szCs w:val="28"/>
        </w:rPr>
      </w:pPr>
    </w:p>
    <w:p w14:paraId="216D9007" w14:textId="77777777" w:rsidR="00026207" w:rsidRDefault="00026207">
      <w:pPr>
        <w:pStyle w:val="BodyText"/>
        <w:kinsoku w:val="0"/>
        <w:overflowPunct w:val="0"/>
        <w:spacing w:before="10"/>
        <w:rPr>
          <w:i w:val="0"/>
          <w:iCs w:val="0"/>
          <w:sz w:val="29"/>
          <w:szCs w:val="29"/>
        </w:rPr>
      </w:pPr>
    </w:p>
    <w:p w14:paraId="033B20CF" w14:textId="77777777" w:rsidR="00026207" w:rsidRDefault="00922C11" w:rsidP="00922C11">
      <w:pPr>
        <w:pStyle w:val="Heading2"/>
        <w:numPr>
          <w:ilvl w:val="1"/>
          <w:numId w:val="117"/>
        </w:numPr>
        <w:tabs>
          <w:tab w:val="left" w:pos="687"/>
        </w:tabs>
        <w:kinsoku w:val="0"/>
        <w:overflowPunct w:val="0"/>
        <w:ind w:hanging="566"/>
        <w:rPr>
          <w:color w:val="252525"/>
          <w:spacing w:val="-4"/>
        </w:rPr>
      </w:pPr>
      <w:bookmarkStart w:id="12" w:name="_bookmark12"/>
      <w:bookmarkEnd w:id="12"/>
      <w:r>
        <w:rPr>
          <w:color w:val="000000"/>
        </w:rPr>
        <w:t>Functions</w:t>
      </w:r>
      <w:r>
        <w:rPr>
          <w:color w:val="000000"/>
          <w:spacing w:val="-5"/>
        </w:rPr>
        <w:t xml:space="preserve"> </w:t>
      </w:r>
      <w:r>
        <w:rPr>
          <w:color w:val="252525"/>
        </w:rPr>
        <w:t>Description</w:t>
      </w:r>
      <w:r>
        <w:rPr>
          <w:color w:val="252525"/>
          <w:spacing w:val="-4"/>
        </w:rPr>
        <w:t xml:space="preserve"> </w:t>
      </w:r>
      <w:r>
        <w:rPr>
          <w:rFonts w:hint="eastAsia"/>
          <w:color w:val="252525"/>
          <w:spacing w:val="-4"/>
        </w:rPr>
        <w:t>功能详情</w:t>
      </w:r>
    </w:p>
    <w:p w14:paraId="0E664486" w14:textId="77777777" w:rsidR="00026207" w:rsidRDefault="00026207">
      <w:pPr>
        <w:pStyle w:val="BodyText"/>
        <w:kinsoku w:val="0"/>
        <w:overflowPunct w:val="0"/>
        <w:spacing w:before="14"/>
        <w:rPr>
          <w:b/>
          <w:bCs/>
          <w:sz w:val="23"/>
          <w:szCs w:val="23"/>
        </w:rPr>
      </w:pPr>
    </w:p>
    <w:p w14:paraId="058A9224" w14:textId="77777777" w:rsidR="00C07464" w:rsidRDefault="00922C11">
      <w:pPr>
        <w:pStyle w:val="Heading3"/>
        <w:kinsoku w:val="0"/>
        <w:overflowPunct w:val="0"/>
      </w:pPr>
      <w:bookmarkStart w:id="13" w:name="_bookmark13"/>
      <w:bookmarkEnd w:id="13"/>
      <w:r>
        <w:rPr>
          <w:rFonts w:hint="eastAsia"/>
        </w:rPr>
        <w:t>入口</w:t>
      </w:r>
      <w:r w:rsidR="00C07464">
        <w:rPr>
          <w:rFonts w:hint="eastAsia"/>
        </w:rPr>
        <w:t xml:space="preserve"> </w:t>
      </w:r>
    </w:p>
    <w:p w14:paraId="045F7951" w14:textId="07A2A46D" w:rsidR="00026207" w:rsidRDefault="00C07464" w:rsidP="00C07464">
      <w:pPr>
        <w:pStyle w:val="Heading4"/>
      </w:pPr>
      <w:r>
        <w:rPr>
          <w:rFonts w:hint="eastAsia"/>
        </w:rPr>
        <w:t>Launcher卡片</w:t>
      </w:r>
    </w:p>
    <w:p w14:paraId="5DBDB81E" w14:textId="77777777" w:rsidR="00026207" w:rsidRDefault="00026207">
      <w:pPr>
        <w:pStyle w:val="BodyText"/>
        <w:kinsoku w:val="0"/>
        <w:overflowPunct w:val="0"/>
        <w:spacing w:before="12"/>
        <w:rPr>
          <w:b/>
          <w:bCs/>
          <w:i w:val="0"/>
          <w:iCs w:val="0"/>
          <w:sz w:val="24"/>
          <w:szCs w:val="24"/>
        </w:rPr>
      </w:pPr>
    </w:p>
    <w:p w14:paraId="524D50BB" w14:textId="61A46818" w:rsidR="00026207" w:rsidRDefault="00922C11">
      <w:pPr>
        <w:pStyle w:val="BodyText"/>
        <w:kinsoku w:val="0"/>
        <w:overflowPunct w:val="0"/>
        <w:spacing w:before="1"/>
        <w:ind w:left="120"/>
        <w:rPr>
          <w:color w:val="2E5395"/>
        </w:rPr>
      </w:pPr>
      <w:r>
        <w:rPr>
          <w:rFonts w:hint="eastAsia"/>
          <w:color w:val="2E5395"/>
        </w:rPr>
        <w:t>作为</w:t>
      </w:r>
      <w:r w:rsidR="00C645A6">
        <w:rPr>
          <w:rFonts w:hint="eastAsia"/>
          <w:color w:val="2E5395"/>
        </w:rPr>
        <w:t>林肯驾驶员</w:t>
      </w:r>
      <w:r>
        <w:rPr>
          <w:rFonts w:hint="eastAsia"/>
          <w:color w:val="2E5395"/>
        </w:rPr>
        <w:t>和乘客，我希望一打开车机就可以在在</w:t>
      </w:r>
      <w:r>
        <w:rPr>
          <w:color w:val="2E5395"/>
        </w:rPr>
        <w:t xml:space="preserve">Launcher </w:t>
      </w:r>
      <w:r>
        <w:rPr>
          <w:rFonts w:hint="eastAsia"/>
          <w:color w:val="2E5395"/>
        </w:rPr>
        <w:t>里找到「</w:t>
      </w:r>
      <w:proofErr w:type="spellStart"/>
      <w:r w:rsidR="00A260AF">
        <w:rPr>
          <w:color w:val="2E5395"/>
        </w:rPr>
        <w:t>Lidget</w:t>
      </w:r>
      <w:proofErr w:type="spellEnd"/>
      <w:r>
        <w:rPr>
          <w:rFonts w:hint="eastAsia"/>
          <w:color w:val="2E5395"/>
        </w:rPr>
        <w:t>」入口</w:t>
      </w:r>
    </w:p>
    <w:p w14:paraId="7B1EFD1B" w14:textId="77777777" w:rsidR="00026207" w:rsidRDefault="00026207">
      <w:pPr>
        <w:pStyle w:val="BodyText"/>
        <w:kinsoku w:val="0"/>
        <w:overflowPunct w:val="0"/>
        <w:spacing w:before="2"/>
        <w:rPr>
          <w:sz w:val="6"/>
          <w:szCs w:val="6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9"/>
        <w:gridCol w:w="6212"/>
      </w:tblGrid>
      <w:tr w:rsidR="00026207" w14:paraId="1C5C5EA3" w14:textId="77777777">
        <w:trPr>
          <w:trHeight w:val="624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0F994" w14:textId="77777777" w:rsidR="00026207" w:rsidRDefault="00922C11">
            <w:pPr>
              <w:pStyle w:val="TableParagraph"/>
              <w:kinsoku w:val="0"/>
              <w:overflowPunct w:val="0"/>
              <w:spacing w:before="119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6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39DDF" w14:textId="68074A2C" w:rsidR="00026207" w:rsidRDefault="00922C11">
            <w:pPr>
              <w:pStyle w:val="TableParagraph"/>
              <w:kinsoku w:val="0"/>
              <w:overflowPunct w:val="0"/>
              <w:spacing w:before="22"/>
              <w:ind w:left="108"/>
              <w:rPr>
                <w:b/>
                <w:bCs/>
                <w:w w:val="98"/>
                <w:sz w:val="32"/>
                <w:szCs w:val="32"/>
              </w:rPr>
            </w:pPr>
            <w:r>
              <w:rPr>
                <w:rFonts w:hint="eastAsia"/>
                <w:sz w:val="21"/>
                <w:szCs w:val="21"/>
              </w:rPr>
              <w:t>一、用户打开车机，可以在</w:t>
            </w:r>
            <w:r>
              <w:rPr>
                <w:sz w:val="21"/>
                <w:szCs w:val="21"/>
              </w:rPr>
              <w:t xml:space="preserve"> Launcher </w:t>
            </w:r>
            <w:r>
              <w:rPr>
                <w:rFonts w:hint="eastAsia"/>
                <w:sz w:val="21"/>
                <w:szCs w:val="21"/>
              </w:rPr>
              <w:t>里找到「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z w:val="21"/>
                <w:szCs w:val="21"/>
              </w:rPr>
              <w:t>」入口</w:t>
            </w:r>
            <w:r>
              <w:rPr>
                <w:b/>
                <w:bCs/>
                <w:w w:val="98"/>
                <w:sz w:val="32"/>
                <w:szCs w:val="32"/>
              </w:rPr>
              <w:t xml:space="preserve"> </w:t>
            </w:r>
          </w:p>
        </w:tc>
      </w:tr>
      <w:tr w:rsidR="00026207" w14:paraId="4C81E522" w14:textId="77777777">
        <w:trPr>
          <w:trHeight w:val="1247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758E7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Pre-Conditions</w:t>
            </w:r>
          </w:p>
        </w:tc>
        <w:tc>
          <w:tcPr>
            <w:tcW w:w="6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A468D" w14:textId="77777777" w:rsidR="00026207" w:rsidRDefault="00922C11" w:rsidP="00922C11">
            <w:pPr>
              <w:pStyle w:val="TableParagraph"/>
              <w:numPr>
                <w:ilvl w:val="0"/>
                <w:numId w:val="116"/>
              </w:numPr>
              <w:tabs>
                <w:tab w:val="left" w:pos="541"/>
              </w:tabs>
              <w:kinsoku w:val="0"/>
              <w:overflowPunct w:val="0"/>
              <w:spacing w:before="22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车辆在点火状态</w:t>
            </w:r>
            <w:r>
              <w:rPr>
                <w:sz w:val="21"/>
                <w:szCs w:val="21"/>
              </w:rPr>
              <w:t xml:space="preserve"> </w:t>
            </w:r>
          </w:p>
          <w:p w14:paraId="46413E47" w14:textId="77777777" w:rsidR="00026207" w:rsidRDefault="00922C11" w:rsidP="00922C11">
            <w:pPr>
              <w:pStyle w:val="TableParagraph"/>
              <w:numPr>
                <w:ilvl w:val="0"/>
                <w:numId w:val="116"/>
              </w:numPr>
              <w:tabs>
                <w:tab w:val="left" w:pos="541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rFonts w:hint="eastAsia"/>
                <w:spacing w:val="-2"/>
                <w:sz w:val="21"/>
                <w:szCs w:val="21"/>
              </w:rPr>
              <w:t>网络正常</w:t>
            </w:r>
            <w:r>
              <w:rPr>
                <w:sz w:val="21"/>
                <w:szCs w:val="21"/>
              </w:rPr>
              <w:t xml:space="preserve"> </w:t>
            </w:r>
          </w:p>
          <w:p w14:paraId="4FFF0654" w14:textId="77777777" w:rsidR="00026207" w:rsidRDefault="00922C11" w:rsidP="00922C11">
            <w:pPr>
              <w:pStyle w:val="TableParagraph"/>
              <w:numPr>
                <w:ilvl w:val="0"/>
                <w:numId w:val="116"/>
              </w:numPr>
              <w:tabs>
                <w:tab w:val="left" w:pos="541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Sync+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3"/>
                <w:sz w:val="21"/>
                <w:szCs w:val="21"/>
              </w:rPr>
              <w:t>开机</w:t>
            </w:r>
            <w:r>
              <w:rPr>
                <w:sz w:val="21"/>
                <w:szCs w:val="21"/>
              </w:rPr>
              <w:t xml:space="preserve"> </w:t>
            </w:r>
          </w:p>
          <w:p w14:paraId="05A2AADF" w14:textId="77777777" w:rsidR="00026207" w:rsidRDefault="00922C11" w:rsidP="00922C11">
            <w:pPr>
              <w:pStyle w:val="TableParagraph"/>
              <w:numPr>
                <w:ilvl w:val="0"/>
                <w:numId w:val="116"/>
              </w:numPr>
              <w:tabs>
                <w:tab w:val="left" w:pos="541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用户已登录，账号在活跃状态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7B9AB29C" w14:textId="77777777">
        <w:trPr>
          <w:trHeight w:val="623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02511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Trigger</w:t>
            </w:r>
          </w:p>
        </w:tc>
        <w:tc>
          <w:tcPr>
            <w:tcW w:w="6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ABD3D" w14:textId="77777777" w:rsidR="00026207" w:rsidRDefault="00922C11">
            <w:pPr>
              <w:pStyle w:val="TableParagraph"/>
              <w:kinsoku w:val="0"/>
              <w:overflowPunct w:val="0"/>
              <w:spacing w:before="22"/>
              <w:ind w:left="108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进入</w:t>
            </w:r>
            <w:r>
              <w:rPr>
                <w:sz w:val="21"/>
                <w:szCs w:val="21"/>
              </w:rPr>
              <w:t xml:space="preserve"> Sync+ Launcher </w:t>
            </w:r>
            <w:r>
              <w:rPr>
                <w:rFonts w:hint="eastAsia"/>
                <w:sz w:val="21"/>
                <w:szCs w:val="21"/>
              </w:rPr>
              <w:t>页面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4B087C53" w14:textId="77777777">
        <w:trPr>
          <w:trHeight w:val="3648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308C6" w14:textId="77777777" w:rsidR="00026207" w:rsidRDefault="00922C11">
            <w:pPr>
              <w:pStyle w:val="TableParagraph"/>
              <w:kinsoku w:val="0"/>
              <w:overflowPunct w:val="0"/>
              <w:spacing w:before="118" w:line="386" w:lineRule="auto"/>
              <w:ind w:left="105" w:right="791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Expected Behavior</w:t>
            </w:r>
          </w:p>
        </w:tc>
        <w:tc>
          <w:tcPr>
            <w:tcW w:w="6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488BE" w14:textId="1F56D286" w:rsidR="00026207" w:rsidRDefault="00922C11" w:rsidP="00922C11">
            <w:pPr>
              <w:pStyle w:val="TableParagraph"/>
              <w:numPr>
                <w:ilvl w:val="0"/>
                <w:numId w:val="115"/>
              </w:numPr>
              <w:tabs>
                <w:tab w:val="left" w:pos="541"/>
              </w:tabs>
              <w:kinsoku w:val="0"/>
              <w:overflowPunct w:val="0"/>
              <w:spacing w:before="22" w:line="278" w:lineRule="auto"/>
              <w:ind w:right="143"/>
              <w:rPr>
                <w:sz w:val="21"/>
                <w:szCs w:val="21"/>
              </w:rPr>
            </w:pPr>
            <w:r w:rsidRPr="00ED3427">
              <w:rPr>
                <w:rFonts w:hint="eastAsia"/>
                <w:spacing w:val="-20"/>
                <w:sz w:val="21"/>
                <w:szCs w:val="21"/>
              </w:rPr>
              <w:t>卡片位置：「</w:t>
            </w:r>
            <w:proofErr w:type="spellStart"/>
            <w:r w:rsidR="00A260AF" w:rsidRPr="00ED3427">
              <w:rPr>
                <w:sz w:val="21"/>
                <w:szCs w:val="21"/>
              </w:rPr>
              <w:t>Lidget</w:t>
            </w:r>
            <w:proofErr w:type="spellEnd"/>
            <w:r w:rsidRPr="00ED3427">
              <w:rPr>
                <w:rFonts w:hint="eastAsia"/>
                <w:spacing w:val="-10"/>
                <w:sz w:val="21"/>
                <w:szCs w:val="21"/>
              </w:rPr>
              <w:t>」默认出现在</w:t>
            </w:r>
            <w:r w:rsidRPr="00ED3427">
              <w:rPr>
                <w:spacing w:val="-10"/>
                <w:sz w:val="21"/>
                <w:szCs w:val="21"/>
              </w:rPr>
              <w:t xml:space="preserve"> </w:t>
            </w:r>
            <w:r w:rsidRPr="00ED3427">
              <w:rPr>
                <w:sz w:val="21"/>
                <w:szCs w:val="21"/>
              </w:rPr>
              <w:t>Launcher</w:t>
            </w:r>
            <w:r w:rsidRPr="00ED3427">
              <w:rPr>
                <w:spacing w:val="-1"/>
                <w:sz w:val="21"/>
                <w:szCs w:val="21"/>
              </w:rPr>
              <w:t xml:space="preserve"> </w:t>
            </w:r>
            <w:r w:rsidRPr="00ED3427">
              <w:rPr>
                <w:rFonts w:hint="eastAsia"/>
                <w:spacing w:val="-1"/>
                <w:sz w:val="21"/>
                <w:szCs w:val="21"/>
              </w:rPr>
              <w:t>第三张卡片，</w:t>
            </w:r>
            <w:r>
              <w:rPr>
                <w:rFonts w:hint="eastAsia"/>
                <w:spacing w:val="-1"/>
                <w:sz w:val="21"/>
                <w:szCs w:val="21"/>
              </w:rPr>
              <w:t>排</w:t>
            </w:r>
            <w:r>
              <w:rPr>
                <w:rFonts w:hint="eastAsia"/>
                <w:spacing w:val="-10"/>
                <w:sz w:val="21"/>
                <w:szCs w:val="21"/>
              </w:rPr>
              <w:t>在「导航」和「音乐随心听」之后，「拨打电话」之前。</w:t>
            </w:r>
            <w:r>
              <w:rPr>
                <w:sz w:val="21"/>
                <w:szCs w:val="21"/>
              </w:rPr>
              <w:t xml:space="preserve"> </w:t>
            </w:r>
          </w:p>
          <w:p w14:paraId="136EC1C2" w14:textId="3ABA2256" w:rsidR="00026207" w:rsidRDefault="00922C11" w:rsidP="00922C11">
            <w:pPr>
              <w:pStyle w:val="TableParagraph"/>
              <w:numPr>
                <w:ilvl w:val="0"/>
                <w:numId w:val="115"/>
              </w:numPr>
              <w:tabs>
                <w:tab w:val="left" w:pos="541"/>
              </w:tabs>
              <w:kinsoku w:val="0"/>
              <w:overflowPunct w:val="0"/>
              <w:spacing w:before="0" w:line="269" w:lineRule="exact"/>
              <w:rPr>
                <w:sz w:val="21"/>
                <w:szCs w:val="21"/>
              </w:rPr>
            </w:pPr>
            <w:r>
              <w:rPr>
                <w:rFonts w:hint="eastAsia"/>
                <w:spacing w:val="-1"/>
                <w:sz w:val="21"/>
                <w:szCs w:val="21"/>
              </w:rPr>
              <w:t>卡片交互：</w:t>
            </w:r>
            <w:r>
              <w:rPr>
                <w:sz w:val="21"/>
                <w:szCs w:val="21"/>
              </w:rPr>
              <w:t>Launcher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2"/>
                <w:sz w:val="21"/>
                <w:szCs w:val="21"/>
              </w:rPr>
              <w:t>上的「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pacing w:val="-3"/>
                <w:sz w:val="21"/>
                <w:szCs w:val="21"/>
              </w:rPr>
              <w:t>」入口为卡片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 xml:space="preserve">dash </w:t>
            </w:r>
          </w:p>
          <w:p w14:paraId="1B0BF623" w14:textId="284F2DFA" w:rsidR="00026207" w:rsidRDefault="00922C11">
            <w:pPr>
              <w:pStyle w:val="TableParagraph"/>
              <w:kinsoku w:val="0"/>
              <w:overflowPunct w:val="0"/>
              <w:spacing w:before="44"/>
              <w:ind w:left="5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card</w:t>
            </w:r>
            <w:r>
              <w:rPr>
                <w:rFonts w:hint="eastAsia"/>
                <w:sz w:val="21"/>
                <w:szCs w:val="21"/>
              </w:rPr>
              <w:t>）包括「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z w:val="21"/>
                <w:szCs w:val="21"/>
              </w:rPr>
              <w:t>」封面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rFonts w:hint="eastAsia"/>
                <w:sz w:val="21"/>
                <w:szCs w:val="21"/>
              </w:rPr>
              <w:t>和“</w:t>
            </w:r>
            <w:proofErr w:type="gramEnd"/>
            <w:r>
              <w:rPr>
                <w:rFonts w:hint="eastAsia"/>
                <w:sz w:val="21"/>
                <w:szCs w:val="21"/>
              </w:rPr>
              <w:t>查看更多”按钮</w:t>
            </w:r>
            <w:r>
              <w:rPr>
                <w:sz w:val="21"/>
                <w:szCs w:val="21"/>
              </w:rPr>
              <w:t xml:space="preserve"> </w:t>
            </w:r>
          </w:p>
          <w:p w14:paraId="34EE5B35" w14:textId="77777777" w:rsidR="00026207" w:rsidRDefault="00026207">
            <w:pPr>
              <w:pStyle w:val="TableParagraph"/>
              <w:kinsoku w:val="0"/>
              <w:overflowPunct w:val="0"/>
              <w:spacing w:before="10"/>
              <w:ind w:left="0"/>
              <w:rPr>
                <w:rFonts w:ascii="微软雅黑" w:eastAsia="微软雅黑" w:cs="微软雅黑"/>
                <w:i/>
                <w:iCs/>
                <w:sz w:val="17"/>
                <w:szCs w:val="17"/>
              </w:rPr>
            </w:pPr>
          </w:p>
          <w:p w14:paraId="372DC676" w14:textId="77777777" w:rsidR="00026207" w:rsidRDefault="00922C11">
            <w:pPr>
              <w:pStyle w:val="TableParagraph"/>
              <w:tabs>
                <w:tab w:val="left" w:pos="828"/>
              </w:tabs>
              <w:kinsoku w:val="0"/>
              <w:overflowPunct w:val="0"/>
              <w:spacing w:before="0"/>
              <w:ind w:left="46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ab/>
            </w:r>
            <w:r>
              <w:rPr>
                <w:rFonts w:hint="eastAsia"/>
                <w:spacing w:val="-3"/>
                <w:sz w:val="21"/>
                <w:szCs w:val="21"/>
              </w:rPr>
              <w:t>若封面上的标题超过规定字数，则按系统规则显示省略号</w:t>
            </w:r>
            <w:r>
              <w:rPr>
                <w:sz w:val="21"/>
                <w:szCs w:val="21"/>
              </w:rPr>
              <w:t xml:space="preserve"> </w:t>
            </w:r>
          </w:p>
          <w:p w14:paraId="72237E45" w14:textId="77777777" w:rsidR="00026207" w:rsidRDefault="00026207">
            <w:pPr>
              <w:pStyle w:val="TableParagraph"/>
              <w:kinsoku w:val="0"/>
              <w:overflowPunct w:val="0"/>
              <w:spacing w:before="10"/>
              <w:ind w:left="0"/>
              <w:rPr>
                <w:rFonts w:ascii="微软雅黑" w:eastAsia="微软雅黑" w:cs="微软雅黑"/>
                <w:i/>
                <w:iCs/>
                <w:sz w:val="17"/>
                <w:szCs w:val="17"/>
              </w:rPr>
            </w:pPr>
          </w:p>
          <w:p w14:paraId="56B0225D" w14:textId="77777777" w:rsidR="00026207" w:rsidRDefault="00922C11" w:rsidP="00922C11">
            <w:pPr>
              <w:pStyle w:val="TableParagraph"/>
              <w:numPr>
                <w:ilvl w:val="0"/>
                <w:numId w:val="115"/>
              </w:numPr>
              <w:tabs>
                <w:tab w:val="left" w:pos="541"/>
              </w:tabs>
              <w:kinsoku w:val="0"/>
              <w:overflowPunct w:val="0"/>
              <w:spacing w:before="1" w:line="278" w:lineRule="auto"/>
              <w:ind w:right="299"/>
              <w:rPr>
                <w:sz w:val="21"/>
                <w:szCs w:val="21"/>
              </w:rPr>
            </w:pPr>
            <w:r>
              <w:rPr>
                <w:rFonts w:hint="eastAsia"/>
                <w:spacing w:val="-1"/>
                <w:sz w:val="21"/>
                <w:szCs w:val="21"/>
              </w:rPr>
              <w:t>卡片管理：</w:t>
            </w:r>
            <w:r>
              <w:rPr>
                <w:sz w:val="21"/>
                <w:szCs w:val="21"/>
              </w:rPr>
              <w:t>Launcher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1"/>
                <w:sz w:val="21"/>
                <w:szCs w:val="21"/>
              </w:rPr>
              <w:t>卡片能力</w:t>
            </w:r>
            <w:r>
              <w:rPr>
                <w:rFonts w:hint="eastAsia"/>
                <w:spacing w:val="-3"/>
                <w:sz w:val="21"/>
                <w:szCs w:val="21"/>
              </w:rPr>
              <w:t>（如顺序调整及其他</w:t>
            </w:r>
            <w:r>
              <w:rPr>
                <w:rFonts w:hint="eastAsia"/>
                <w:sz w:val="21"/>
                <w:szCs w:val="21"/>
              </w:rPr>
              <w:t>）和车</w:t>
            </w:r>
            <w:r>
              <w:rPr>
                <w:rFonts w:hint="eastAsia"/>
                <w:spacing w:val="-3"/>
                <w:sz w:val="21"/>
                <w:szCs w:val="21"/>
              </w:rPr>
              <w:t>机其他应用保持一致</w:t>
            </w:r>
            <w:r>
              <w:rPr>
                <w:sz w:val="21"/>
                <w:szCs w:val="21"/>
              </w:rPr>
              <w:t xml:space="preserve"> </w:t>
            </w:r>
          </w:p>
          <w:p w14:paraId="3E232905" w14:textId="77777777" w:rsidR="00026207" w:rsidRDefault="00026207">
            <w:pPr>
              <w:pStyle w:val="TableParagraph"/>
              <w:kinsoku w:val="0"/>
              <w:overflowPunct w:val="0"/>
              <w:spacing w:before="1"/>
              <w:ind w:left="0"/>
              <w:rPr>
                <w:rFonts w:ascii="微软雅黑" w:eastAsia="微软雅黑" w:cs="微软雅黑"/>
                <w:i/>
                <w:iCs/>
                <w:sz w:val="15"/>
                <w:szCs w:val="15"/>
              </w:rPr>
            </w:pPr>
          </w:p>
          <w:p w14:paraId="65E9797C" w14:textId="77777777" w:rsidR="00026207" w:rsidRDefault="00922C11">
            <w:pPr>
              <w:pStyle w:val="TableParagraph"/>
              <w:kinsoku w:val="0"/>
              <w:overflowPunct w:val="0"/>
              <w:spacing w:before="0"/>
              <w:ind w:left="108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运营</w:t>
            </w:r>
            <w:r>
              <w:rPr>
                <w:sz w:val="21"/>
                <w:szCs w:val="21"/>
              </w:rPr>
              <w:t xml:space="preserve">/CMS Portal </w:t>
            </w:r>
            <w:r>
              <w:rPr>
                <w:rFonts w:hint="eastAsia"/>
                <w:sz w:val="21"/>
                <w:szCs w:val="21"/>
              </w:rPr>
              <w:t>需求：需要所有的内容，都需要有一张适配</w:t>
            </w:r>
          </w:p>
          <w:p w14:paraId="48E66DA0" w14:textId="218E0B9F" w:rsidR="00026207" w:rsidRDefault="00922C11">
            <w:pPr>
              <w:pStyle w:val="TableParagraph"/>
              <w:kinsoku w:val="0"/>
              <w:overflowPunct w:val="0"/>
              <w:ind w:left="108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z w:val="21"/>
                <w:szCs w:val="21"/>
              </w:rPr>
              <w:t>」</w:t>
            </w:r>
            <w:r>
              <w:rPr>
                <w:sz w:val="21"/>
                <w:szCs w:val="21"/>
              </w:rPr>
              <w:t xml:space="preserve"> Launcher </w:t>
            </w:r>
            <w:r>
              <w:rPr>
                <w:rFonts w:hint="eastAsia"/>
                <w:sz w:val="21"/>
                <w:szCs w:val="21"/>
              </w:rPr>
              <w:t>入口的封面图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6A298DFD" w14:textId="77777777">
        <w:trPr>
          <w:trHeight w:val="626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656E5" w14:textId="77777777" w:rsidR="00026207" w:rsidRDefault="00922C11">
            <w:pPr>
              <w:pStyle w:val="TableParagraph"/>
              <w:kinsoku w:val="0"/>
              <w:overflowPunct w:val="0"/>
              <w:spacing w:before="121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Post Conditions</w:t>
            </w:r>
          </w:p>
        </w:tc>
        <w:tc>
          <w:tcPr>
            <w:tcW w:w="6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04164" w14:textId="77777777" w:rsidR="00026207" w:rsidRDefault="00922C11">
            <w:pPr>
              <w:pStyle w:val="TableParagraph"/>
              <w:kinsoku w:val="0"/>
              <w:overflowPunct w:val="0"/>
              <w:spacing w:before="25"/>
              <w:ind w:left="108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用户停留在</w:t>
            </w:r>
            <w:r>
              <w:rPr>
                <w:sz w:val="21"/>
                <w:szCs w:val="21"/>
              </w:rPr>
              <w:t xml:space="preserve"> Launcher </w:t>
            </w:r>
            <w:r>
              <w:rPr>
                <w:rFonts w:hint="eastAsia"/>
                <w:sz w:val="21"/>
                <w:szCs w:val="21"/>
              </w:rPr>
              <w:t>页</w:t>
            </w:r>
            <w:r>
              <w:rPr>
                <w:sz w:val="21"/>
                <w:szCs w:val="21"/>
              </w:rPr>
              <w:t xml:space="preserve"> </w:t>
            </w:r>
          </w:p>
        </w:tc>
      </w:tr>
    </w:tbl>
    <w:p w14:paraId="57391BFE" w14:textId="77777777" w:rsidR="00026207" w:rsidRDefault="00026207">
      <w:pPr>
        <w:rPr>
          <w:rFonts w:ascii="微软雅黑" w:eastAsia="微软雅黑" w:cs="微软雅黑"/>
          <w:i/>
          <w:iCs/>
          <w:sz w:val="6"/>
          <w:szCs w:val="6"/>
        </w:rPr>
        <w:sectPr w:rsidR="00026207">
          <w:pgSz w:w="11900" w:h="16850"/>
          <w:pgMar w:top="1600" w:right="620" w:bottom="280" w:left="16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2" w:color="767070"/>
            <w:right w:val="single" w:sz="12" w:space="16" w:color="767070"/>
          </w:pgBorders>
          <w:cols w:space="720"/>
          <w:noEndnote/>
        </w:sectPr>
      </w:pPr>
    </w:p>
    <w:tbl>
      <w:tblPr>
        <w:tblpPr w:leftFromText="180" w:rightFromText="180" w:horzAnchor="margin" w:tblpY="492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4"/>
        <w:gridCol w:w="6310"/>
      </w:tblGrid>
      <w:tr w:rsidR="00026207" w14:paraId="078AB853" w14:textId="77777777" w:rsidTr="00C07464">
        <w:trPr>
          <w:trHeight w:val="6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CD7E" w14:textId="77777777" w:rsidR="00026207" w:rsidRDefault="00922C11" w:rsidP="00C07464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lastRenderedPageBreak/>
              <w:t>Description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F3C07" w14:textId="77777777" w:rsidR="00026207" w:rsidRDefault="00922C11" w:rsidP="00C07464">
            <w:pPr>
              <w:pStyle w:val="TableParagraph"/>
              <w:kinsoku w:val="0"/>
              <w:overflowPunct w:val="0"/>
              <w:spacing w:before="22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二、用户打开车机，可以在</w:t>
            </w:r>
            <w:r>
              <w:rPr>
                <w:sz w:val="21"/>
                <w:szCs w:val="21"/>
              </w:rPr>
              <w:t xml:space="preserve"> Launcher </w:t>
            </w:r>
            <w:r>
              <w:rPr>
                <w:rFonts w:hint="eastAsia"/>
                <w:sz w:val="21"/>
                <w:szCs w:val="21"/>
              </w:rPr>
              <w:t>入口点击封面图，查看</w:t>
            </w:r>
          </w:p>
          <w:p w14:paraId="414ECFE7" w14:textId="50A2DCF8" w:rsidR="00026207" w:rsidRDefault="00922C11" w:rsidP="00C07464">
            <w:pPr>
              <w:pStyle w:val="TableParagraph"/>
              <w:kinsoku w:val="0"/>
              <w:overflowPunct w:val="0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z w:val="21"/>
                <w:szCs w:val="21"/>
              </w:rPr>
              <w:t>」对应二级页面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6E2F914B" w14:textId="77777777" w:rsidTr="00C07464">
        <w:trPr>
          <w:trHeight w:val="1247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EEBD" w14:textId="77777777" w:rsidR="00026207" w:rsidRDefault="00922C11" w:rsidP="00C07464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Pre-Conditions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CB767" w14:textId="77777777" w:rsidR="00026207" w:rsidRDefault="00922C11" w:rsidP="00C07464">
            <w:pPr>
              <w:pStyle w:val="TableParagraph"/>
              <w:numPr>
                <w:ilvl w:val="0"/>
                <w:numId w:val="114"/>
              </w:numPr>
              <w:tabs>
                <w:tab w:val="left" w:pos="540"/>
              </w:tabs>
              <w:kinsoku w:val="0"/>
              <w:overflowPunct w:val="0"/>
              <w:spacing w:before="22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车辆在点火状态</w:t>
            </w:r>
            <w:r>
              <w:rPr>
                <w:sz w:val="21"/>
                <w:szCs w:val="21"/>
              </w:rPr>
              <w:t xml:space="preserve"> </w:t>
            </w:r>
          </w:p>
          <w:p w14:paraId="7C24D63D" w14:textId="77777777" w:rsidR="00026207" w:rsidRDefault="00922C11" w:rsidP="00C07464">
            <w:pPr>
              <w:pStyle w:val="TableParagraph"/>
              <w:numPr>
                <w:ilvl w:val="0"/>
                <w:numId w:val="114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Sync+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1"/>
                <w:sz w:val="21"/>
                <w:szCs w:val="21"/>
              </w:rPr>
              <w:t>正常使用</w:t>
            </w:r>
            <w:r>
              <w:rPr>
                <w:sz w:val="21"/>
                <w:szCs w:val="21"/>
              </w:rPr>
              <w:t xml:space="preserve"> </w:t>
            </w:r>
          </w:p>
          <w:p w14:paraId="2C3BCA9D" w14:textId="77777777" w:rsidR="00026207" w:rsidRDefault="00922C11" w:rsidP="00C07464">
            <w:pPr>
              <w:pStyle w:val="TableParagraph"/>
              <w:numPr>
                <w:ilvl w:val="0"/>
                <w:numId w:val="114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rFonts w:hint="eastAsia"/>
                <w:spacing w:val="-2"/>
                <w:sz w:val="21"/>
                <w:szCs w:val="21"/>
              </w:rPr>
              <w:t>网络正常</w:t>
            </w:r>
            <w:r>
              <w:rPr>
                <w:sz w:val="21"/>
                <w:szCs w:val="21"/>
              </w:rPr>
              <w:t xml:space="preserve"> </w:t>
            </w:r>
          </w:p>
          <w:p w14:paraId="0CD8A49B" w14:textId="77777777" w:rsidR="00026207" w:rsidRDefault="00922C11" w:rsidP="00C07464">
            <w:pPr>
              <w:pStyle w:val="TableParagraph"/>
              <w:numPr>
                <w:ilvl w:val="0"/>
                <w:numId w:val="114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用户已登录，账号在活跃状态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7249B211" w14:textId="77777777" w:rsidTr="00C07464">
        <w:trPr>
          <w:trHeight w:val="6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5D2EC" w14:textId="77777777" w:rsidR="00026207" w:rsidRDefault="00922C11" w:rsidP="00C07464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Trigger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97822" w14:textId="19C20DDE" w:rsidR="00026207" w:rsidRDefault="00922C11" w:rsidP="00C07464">
            <w:pPr>
              <w:pStyle w:val="TableParagraph"/>
              <w:tabs>
                <w:tab w:val="left" w:pos="539"/>
              </w:tabs>
              <w:kinsoku w:val="0"/>
              <w:overflowPunct w:val="0"/>
              <w:spacing w:before="22"/>
              <w:ind w:left="10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</w:t>
            </w:r>
            <w:r>
              <w:rPr>
                <w:sz w:val="21"/>
                <w:szCs w:val="21"/>
              </w:rPr>
              <w:tab/>
            </w:r>
            <w:r>
              <w:rPr>
                <w:rFonts w:hint="eastAsia"/>
                <w:spacing w:val="-1"/>
                <w:sz w:val="21"/>
                <w:szCs w:val="21"/>
              </w:rPr>
              <w:t>点击「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pacing w:val="-3"/>
                <w:sz w:val="21"/>
                <w:szCs w:val="21"/>
              </w:rPr>
              <w:t>」封面图</w:t>
            </w:r>
            <w:r>
              <w:rPr>
                <w:sz w:val="21"/>
                <w:szCs w:val="21"/>
              </w:rPr>
              <w:t xml:space="preserve"> </w:t>
            </w:r>
          </w:p>
          <w:p w14:paraId="29E2865F" w14:textId="77777777" w:rsidR="00026207" w:rsidRDefault="00922C11" w:rsidP="00C07464">
            <w:pPr>
              <w:pStyle w:val="TableParagraph"/>
              <w:tabs>
                <w:tab w:val="left" w:pos="5278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ab/>
              <w:t xml:space="preserve"> </w:t>
            </w:r>
          </w:p>
        </w:tc>
      </w:tr>
      <w:tr w:rsidR="00026207" w14:paraId="2C25AF8F" w14:textId="77777777" w:rsidTr="00C07464">
        <w:trPr>
          <w:trHeight w:val="1248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21ED" w14:textId="77777777" w:rsidR="00026207" w:rsidRDefault="00922C11" w:rsidP="00C07464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Expected</w:t>
            </w:r>
          </w:p>
          <w:p w14:paraId="2DBF3C5E" w14:textId="77777777" w:rsidR="00026207" w:rsidRDefault="00922C11" w:rsidP="00C07464">
            <w:pPr>
              <w:pStyle w:val="TableParagraph"/>
              <w:kinsoku w:val="0"/>
              <w:overflowPunct w:val="0"/>
              <w:spacing w:before="23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Behavior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BAFA0" w14:textId="01471F3C" w:rsidR="00026207" w:rsidRDefault="00922C11" w:rsidP="00C07464">
            <w:pPr>
              <w:pStyle w:val="TableParagraph"/>
              <w:tabs>
                <w:tab w:val="left" w:pos="539"/>
              </w:tabs>
              <w:kinsoku w:val="0"/>
              <w:overflowPunct w:val="0"/>
              <w:spacing w:before="22"/>
              <w:ind w:left="10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</w:t>
            </w:r>
            <w:r>
              <w:rPr>
                <w:sz w:val="21"/>
                <w:szCs w:val="21"/>
              </w:rPr>
              <w:tab/>
            </w:r>
            <w:r>
              <w:rPr>
                <w:rFonts w:hint="eastAsia"/>
                <w:spacing w:val="-2"/>
                <w:sz w:val="21"/>
                <w:szCs w:val="21"/>
              </w:rPr>
              <w:t>可以查看「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pacing w:val="-3"/>
                <w:sz w:val="21"/>
                <w:szCs w:val="21"/>
              </w:rPr>
              <w:t>」对应二级页面</w:t>
            </w:r>
            <w:r>
              <w:rPr>
                <w:sz w:val="21"/>
                <w:szCs w:val="21"/>
              </w:rPr>
              <w:t xml:space="preserve"> </w:t>
            </w:r>
          </w:p>
          <w:p w14:paraId="500D5FEC" w14:textId="77777777" w:rsidR="00026207" w:rsidRDefault="00922C11" w:rsidP="00C07464">
            <w:pPr>
              <w:pStyle w:val="TableParagraph"/>
              <w:kinsoku w:val="0"/>
              <w:overflowPunct w:val="0"/>
              <w:spacing w:before="4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6EB71A77" w14:textId="77777777" w:rsidTr="00C07464">
        <w:trPr>
          <w:trHeight w:val="626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CDE16" w14:textId="77777777" w:rsidR="00026207" w:rsidRDefault="00922C11" w:rsidP="00C07464">
            <w:pPr>
              <w:pStyle w:val="TableParagraph"/>
              <w:kinsoku w:val="0"/>
              <w:overflowPunct w:val="0"/>
              <w:spacing w:before="121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Post Conditions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C35E" w14:textId="4F3804BF" w:rsidR="00026207" w:rsidRDefault="00922C11" w:rsidP="00C07464">
            <w:pPr>
              <w:pStyle w:val="TableParagraph"/>
              <w:tabs>
                <w:tab w:val="left" w:pos="539"/>
              </w:tabs>
              <w:kinsoku w:val="0"/>
              <w:overflowPunct w:val="0"/>
              <w:spacing w:before="25"/>
              <w:ind w:left="10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</w:t>
            </w:r>
            <w:r>
              <w:rPr>
                <w:sz w:val="21"/>
                <w:szCs w:val="21"/>
              </w:rPr>
              <w:tab/>
              <w:t>Trigger1</w:t>
            </w:r>
            <w:r>
              <w:rPr>
                <w:spacing w:val="-12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12"/>
                <w:sz w:val="21"/>
                <w:szCs w:val="21"/>
              </w:rPr>
              <w:t>停留在「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pacing w:val="-2"/>
                <w:sz w:val="21"/>
                <w:szCs w:val="21"/>
              </w:rPr>
              <w:t>」二级页面</w:t>
            </w:r>
            <w:r>
              <w:rPr>
                <w:sz w:val="21"/>
                <w:szCs w:val="21"/>
              </w:rPr>
              <w:t xml:space="preserve"> </w:t>
            </w:r>
          </w:p>
          <w:p w14:paraId="7303AAA9" w14:textId="77777777" w:rsidR="00026207" w:rsidRDefault="00922C11" w:rsidP="00C07464">
            <w:pPr>
              <w:pStyle w:val="TableParagraph"/>
              <w:kinsoku w:val="0"/>
              <w:overflowPunct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</w:tc>
      </w:tr>
    </w:tbl>
    <w:p w14:paraId="017F37DA" w14:textId="4B28CBB8" w:rsidR="00026207" w:rsidRDefault="00C07464" w:rsidP="00C07464">
      <w:pPr>
        <w:pStyle w:val="Heading4"/>
        <w:rPr>
          <w:sz w:val="20"/>
          <w:szCs w:val="20"/>
        </w:rPr>
      </w:pPr>
      <w:r>
        <w:rPr>
          <w:rFonts w:hint="eastAsia"/>
          <w:sz w:val="20"/>
          <w:szCs w:val="20"/>
        </w:rPr>
        <w:t>Launcher</w:t>
      </w:r>
      <w:r w:rsidR="003A024C">
        <w:rPr>
          <w:rFonts w:hint="eastAsia"/>
          <w:sz w:val="20"/>
          <w:szCs w:val="20"/>
        </w:rPr>
        <w:t>封面图</w:t>
      </w:r>
      <w:r w:rsidR="004052DE">
        <w:rPr>
          <w:noProof/>
        </w:rPr>
        <w:pict w14:anchorId="714886B1">
          <v:group id="_x0000_s1059" style="position:absolute;left:0;text-align:left;margin-left:14.25pt;margin-top:20.4pt;width:564.4pt;height:799.05pt;z-index:-24;mso-position-horizontal-relative:page;mso-position-vertical-relative:page" coordorigin="285,408" coordsize="11288,15981" o:allowincell="f">
            <v:shape id="_x0000_s1060" type="#_x0000_t75" style="position:absolute;left:2043;top:4487;width:7580;height:7660;mso-position-horizontal-relative:page;mso-position-vertical-relative:page" o:allowincell="f">
              <v:imagedata r:id="rId5" o:title=""/>
            </v:shape>
            <v:shape id="_x0000_s1061" style="position:absolute;left:297;top:420;width:11263;height:15956;mso-position-horizontal-relative:page;mso-position-vertical-relative:page" coordsize="11263,15956" o:allowincell="f" path="m,15956r11263,l11263,,,,,15956xe" filled="f" strokecolor="#767070" strokeweight="1.25pt">
              <v:path arrowok="t"/>
            </v:shape>
            <w10:wrap anchorx="page" anchory="page"/>
          </v:group>
        </w:pict>
      </w:r>
    </w:p>
    <w:p w14:paraId="088E59F9" w14:textId="771C3A5E" w:rsidR="00026207" w:rsidRDefault="00026207">
      <w:pPr>
        <w:pStyle w:val="BodyText"/>
        <w:kinsoku w:val="0"/>
        <w:overflowPunct w:val="0"/>
        <w:spacing w:before="4" w:after="1"/>
        <w:rPr>
          <w:sz w:val="14"/>
          <w:szCs w:val="14"/>
        </w:rPr>
      </w:pPr>
    </w:p>
    <w:p w14:paraId="10F810E7" w14:textId="17AD1F00" w:rsidR="003A024C" w:rsidRDefault="003A024C">
      <w:pPr>
        <w:pStyle w:val="BodyText"/>
        <w:kinsoku w:val="0"/>
        <w:overflowPunct w:val="0"/>
        <w:spacing w:before="4" w:after="1"/>
        <w:rPr>
          <w:sz w:val="14"/>
          <w:szCs w:val="14"/>
        </w:rPr>
      </w:pPr>
    </w:p>
    <w:p w14:paraId="678AF580" w14:textId="58F919AC" w:rsidR="003A024C" w:rsidRDefault="003A024C">
      <w:pPr>
        <w:pStyle w:val="BodyText"/>
        <w:kinsoku w:val="0"/>
        <w:overflowPunct w:val="0"/>
        <w:spacing w:before="4" w:after="1"/>
        <w:rPr>
          <w:sz w:val="14"/>
          <w:szCs w:val="14"/>
        </w:rPr>
      </w:pPr>
    </w:p>
    <w:p w14:paraId="675AC415" w14:textId="20214959" w:rsidR="003A024C" w:rsidRDefault="003A024C">
      <w:pPr>
        <w:pStyle w:val="BodyText"/>
        <w:kinsoku w:val="0"/>
        <w:overflowPunct w:val="0"/>
        <w:spacing w:before="4" w:after="1"/>
        <w:rPr>
          <w:sz w:val="14"/>
          <w:szCs w:val="14"/>
        </w:rPr>
      </w:pPr>
    </w:p>
    <w:p w14:paraId="3807AE81" w14:textId="19BE562B" w:rsidR="003A024C" w:rsidRDefault="003A024C">
      <w:pPr>
        <w:pStyle w:val="BodyText"/>
        <w:kinsoku w:val="0"/>
        <w:overflowPunct w:val="0"/>
        <w:spacing w:before="4" w:after="1"/>
        <w:rPr>
          <w:sz w:val="14"/>
          <w:szCs w:val="14"/>
        </w:rPr>
      </w:pPr>
    </w:p>
    <w:p w14:paraId="35FC7827" w14:textId="319A436A" w:rsidR="003A024C" w:rsidRDefault="003A024C">
      <w:pPr>
        <w:pStyle w:val="BodyText"/>
        <w:kinsoku w:val="0"/>
        <w:overflowPunct w:val="0"/>
        <w:spacing w:before="4" w:after="1"/>
        <w:rPr>
          <w:sz w:val="14"/>
          <w:szCs w:val="14"/>
        </w:rPr>
      </w:pPr>
    </w:p>
    <w:p w14:paraId="06190BC8" w14:textId="09E5BC12" w:rsidR="003A024C" w:rsidRDefault="003A024C">
      <w:pPr>
        <w:pStyle w:val="BodyText"/>
        <w:kinsoku w:val="0"/>
        <w:overflowPunct w:val="0"/>
        <w:spacing w:before="4" w:after="1"/>
        <w:rPr>
          <w:sz w:val="14"/>
          <w:szCs w:val="14"/>
        </w:rPr>
      </w:pPr>
    </w:p>
    <w:p w14:paraId="4D6CABCC" w14:textId="5D077FDC" w:rsidR="003A024C" w:rsidRDefault="003A024C">
      <w:pPr>
        <w:pStyle w:val="BodyText"/>
        <w:kinsoku w:val="0"/>
        <w:overflowPunct w:val="0"/>
        <w:spacing w:before="4" w:after="1"/>
        <w:rPr>
          <w:sz w:val="14"/>
          <w:szCs w:val="14"/>
        </w:rPr>
      </w:pPr>
    </w:p>
    <w:p w14:paraId="03C0F118" w14:textId="1BEDD4DA" w:rsidR="003A024C" w:rsidRDefault="003A024C">
      <w:pPr>
        <w:pStyle w:val="BodyText"/>
        <w:kinsoku w:val="0"/>
        <w:overflowPunct w:val="0"/>
        <w:spacing w:before="4" w:after="1"/>
        <w:rPr>
          <w:sz w:val="14"/>
          <w:szCs w:val="14"/>
        </w:rPr>
      </w:pPr>
    </w:p>
    <w:p w14:paraId="0E0B6C57" w14:textId="67480179" w:rsidR="003A024C" w:rsidRDefault="003A024C">
      <w:pPr>
        <w:pStyle w:val="BodyText"/>
        <w:kinsoku w:val="0"/>
        <w:overflowPunct w:val="0"/>
        <w:spacing w:before="4" w:after="1"/>
        <w:rPr>
          <w:sz w:val="14"/>
          <w:szCs w:val="14"/>
        </w:rPr>
      </w:pPr>
    </w:p>
    <w:p w14:paraId="506D5DD1" w14:textId="0EB4F31F" w:rsidR="003A024C" w:rsidRDefault="003A024C">
      <w:pPr>
        <w:pStyle w:val="BodyText"/>
        <w:kinsoku w:val="0"/>
        <w:overflowPunct w:val="0"/>
        <w:spacing w:before="4" w:after="1"/>
        <w:rPr>
          <w:sz w:val="14"/>
          <w:szCs w:val="14"/>
        </w:rPr>
      </w:pPr>
    </w:p>
    <w:p w14:paraId="4EDF97B8" w14:textId="72CC552B" w:rsidR="003A024C" w:rsidRDefault="003A024C">
      <w:pPr>
        <w:pStyle w:val="BodyText"/>
        <w:kinsoku w:val="0"/>
        <w:overflowPunct w:val="0"/>
        <w:spacing w:before="4" w:after="1"/>
        <w:rPr>
          <w:sz w:val="14"/>
          <w:szCs w:val="14"/>
        </w:rPr>
      </w:pPr>
    </w:p>
    <w:p w14:paraId="23EC3EF8" w14:textId="39387CBF" w:rsidR="003A024C" w:rsidRDefault="003A024C">
      <w:pPr>
        <w:pStyle w:val="BodyText"/>
        <w:kinsoku w:val="0"/>
        <w:overflowPunct w:val="0"/>
        <w:spacing w:before="4" w:after="1"/>
        <w:rPr>
          <w:sz w:val="14"/>
          <w:szCs w:val="14"/>
        </w:rPr>
      </w:pPr>
    </w:p>
    <w:p w14:paraId="47167E42" w14:textId="44F67FC5" w:rsidR="003A024C" w:rsidRDefault="003A024C">
      <w:pPr>
        <w:pStyle w:val="BodyText"/>
        <w:kinsoku w:val="0"/>
        <w:overflowPunct w:val="0"/>
        <w:spacing w:before="4" w:after="1"/>
        <w:rPr>
          <w:sz w:val="14"/>
          <w:szCs w:val="14"/>
        </w:rPr>
      </w:pPr>
    </w:p>
    <w:p w14:paraId="3F908195" w14:textId="25C802E1" w:rsidR="003A024C" w:rsidRDefault="003A024C">
      <w:pPr>
        <w:pStyle w:val="BodyText"/>
        <w:kinsoku w:val="0"/>
        <w:overflowPunct w:val="0"/>
        <w:spacing w:before="4" w:after="1"/>
        <w:rPr>
          <w:sz w:val="14"/>
          <w:szCs w:val="14"/>
        </w:rPr>
      </w:pPr>
    </w:p>
    <w:p w14:paraId="05232BBD" w14:textId="31519567" w:rsidR="003A024C" w:rsidRDefault="003A024C">
      <w:pPr>
        <w:pStyle w:val="BodyText"/>
        <w:kinsoku w:val="0"/>
        <w:overflowPunct w:val="0"/>
        <w:spacing w:before="4" w:after="1"/>
        <w:rPr>
          <w:sz w:val="14"/>
          <w:szCs w:val="14"/>
        </w:rPr>
      </w:pPr>
    </w:p>
    <w:p w14:paraId="21DD5C8C" w14:textId="44342F51" w:rsidR="003A024C" w:rsidRDefault="003A024C">
      <w:pPr>
        <w:pStyle w:val="BodyText"/>
        <w:kinsoku w:val="0"/>
        <w:overflowPunct w:val="0"/>
        <w:spacing w:before="4" w:after="1"/>
        <w:rPr>
          <w:sz w:val="14"/>
          <w:szCs w:val="14"/>
        </w:rPr>
      </w:pPr>
    </w:p>
    <w:p w14:paraId="210802B4" w14:textId="4B5C89C8" w:rsidR="003A024C" w:rsidRDefault="003A024C">
      <w:pPr>
        <w:pStyle w:val="BodyText"/>
        <w:kinsoku w:val="0"/>
        <w:overflowPunct w:val="0"/>
        <w:spacing w:before="4" w:after="1"/>
        <w:rPr>
          <w:sz w:val="14"/>
          <w:szCs w:val="14"/>
        </w:rPr>
      </w:pPr>
    </w:p>
    <w:p w14:paraId="381EA80E" w14:textId="0B21F83B" w:rsidR="003A024C" w:rsidRDefault="003A024C">
      <w:pPr>
        <w:pStyle w:val="BodyText"/>
        <w:kinsoku w:val="0"/>
        <w:overflowPunct w:val="0"/>
        <w:spacing w:before="4" w:after="1"/>
        <w:rPr>
          <w:sz w:val="14"/>
          <w:szCs w:val="14"/>
        </w:rPr>
      </w:pPr>
    </w:p>
    <w:p w14:paraId="313CAC6D" w14:textId="7FAFA5E3" w:rsidR="003A024C" w:rsidRDefault="003A024C">
      <w:pPr>
        <w:pStyle w:val="BodyText"/>
        <w:kinsoku w:val="0"/>
        <w:overflowPunct w:val="0"/>
        <w:spacing w:before="4" w:after="1"/>
        <w:rPr>
          <w:sz w:val="14"/>
          <w:szCs w:val="14"/>
        </w:rPr>
      </w:pPr>
    </w:p>
    <w:p w14:paraId="107C02EF" w14:textId="112D9DFF" w:rsidR="003A024C" w:rsidRDefault="003A024C" w:rsidP="003A024C">
      <w:pPr>
        <w:pStyle w:val="Heading4"/>
      </w:pPr>
      <w:r>
        <w:rPr>
          <w:rFonts w:hint="eastAsia"/>
        </w:rPr>
        <w:t>Launcher查看更多</w:t>
      </w:r>
    </w:p>
    <w:p w14:paraId="2BCBE5C9" w14:textId="483B13D5" w:rsidR="003A024C" w:rsidRDefault="003A024C">
      <w:pPr>
        <w:pStyle w:val="BodyText"/>
        <w:kinsoku w:val="0"/>
        <w:overflowPunct w:val="0"/>
        <w:spacing w:before="4" w:after="1"/>
        <w:rPr>
          <w:sz w:val="14"/>
          <w:szCs w:val="14"/>
        </w:rPr>
      </w:pPr>
    </w:p>
    <w:p w14:paraId="1D74A01F" w14:textId="77777777" w:rsidR="003A024C" w:rsidRDefault="003A024C">
      <w:pPr>
        <w:pStyle w:val="BodyText"/>
        <w:kinsoku w:val="0"/>
        <w:overflowPunct w:val="0"/>
        <w:spacing w:before="4" w:after="1"/>
        <w:rPr>
          <w:sz w:val="14"/>
          <w:szCs w:val="14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4"/>
        <w:gridCol w:w="6310"/>
      </w:tblGrid>
      <w:tr w:rsidR="00026207" w14:paraId="47DD03BF" w14:textId="77777777">
        <w:trPr>
          <w:trHeight w:val="6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E6CA4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AA3FD" w14:textId="77777777" w:rsidR="00026207" w:rsidRDefault="00922C11">
            <w:pPr>
              <w:pStyle w:val="TableParagraph"/>
              <w:kinsoku w:val="0"/>
              <w:overflowPunct w:val="0"/>
              <w:spacing w:before="22"/>
              <w:ind w:left="107"/>
              <w:rPr>
                <w:spacing w:val="-13"/>
                <w:sz w:val="21"/>
                <w:szCs w:val="21"/>
              </w:rPr>
            </w:pPr>
            <w:r>
              <w:rPr>
                <w:rFonts w:hint="eastAsia"/>
                <w:spacing w:val="-10"/>
                <w:sz w:val="21"/>
                <w:szCs w:val="21"/>
              </w:rPr>
              <w:t>三、用户打开车机，可以在</w:t>
            </w:r>
            <w:r>
              <w:rPr>
                <w:spacing w:val="-1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Launcher</w:t>
            </w:r>
            <w:r>
              <w:rPr>
                <w:spacing w:val="-13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13"/>
                <w:sz w:val="21"/>
                <w:szCs w:val="21"/>
              </w:rPr>
              <w:t>入口点击「查看更多」，查看</w:t>
            </w:r>
          </w:p>
          <w:p w14:paraId="3EB1D8F5" w14:textId="2D23B396" w:rsidR="00026207" w:rsidRDefault="00922C11">
            <w:pPr>
              <w:pStyle w:val="TableParagraph"/>
              <w:kinsoku w:val="0"/>
              <w:overflowPunct w:val="0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z w:val="21"/>
                <w:szCs w:val="21"/>
              </w:rPr>
              <w:t>」一级页面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4E503AB5" w14:textId="77777777">
        <w:trPr>
          <w:trHeight w:val="1247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5A0F0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Pre-Conditions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BD5E6" w14:textId="77777777" w:rsidR="00026207" w:rsidRDefault="00922C11" w:rsidP="00922C11">
            <w:pPr>
              <w:pStyle w:val="TableParagraph"/>
              <w:numPr>
                <w:ilvl w:val="0"/>
                <w:numId w:val="113"/>
              </w:numPr>
              <w:tabs>
                <w:tab w:val="left" w:pos="540"/>
              </w:tabs>
              <w:kinsoku w:val="0"/>
              <w:overflowPunct w:val="0"/>
              <w:spacing w:before="22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车辆在点火状态</w:t>
            </w:r>
            <w:r>
              <w:rPr>
                <w:sz w:val="21"/>
                <w:szCs w:val="21"/>
              </w:rPr>
              <w:t xml:space="preserve"> </w:t>
            </w:r>
          </w:p>
          <w:p w14:paraId="7629DA07" w14:textId="77777777" w:rsidR="00026207" w:rsidRDefault="00922C11" w:rsidP="00922C11">
            <w:pPr>
              <w:pStyle w:val="TableParagraph"/>
              <w:numPr>
                <w:ilvl w:val="0"/>
                <w:numId w:val="113"/>
              </w:numPr>
              <w:tabs>
                <w:tab w:val="left" w:pos="540"/>
              </w:tabs>
              <w:kinsoku w:val="0"/>
              <w:overflowPunct w:val="0"/>
              <w:spacing w:before="4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Sync+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1"/>
                <w:sz w:val="21"/>
                <w:szCs w:val="21"/>
              </w:rPr>
              <w:t>正常使用</w:t>
            </w:r>
            <w:r>
              <w:rPr>
                <w:sz w:val="21"/>
                <w:szCs w:val="21"/>
              </w:rPr>
              <w:t xml:space="preserve"> </w:t>
            </w:r>
          </w:p>
          <w:p w14:paraId="3E9E39F3" w14:textId="77777777" w:rsidR="00026207" w:rsidRDefault="00922C11" w:rsidP="00922C11">
            <w:pPr>
              <w:pStyle w:val="TableParagraph"/>
              <w:numPr>
                <w:ilvl w:val="0"/>
                <w:numId w:val="113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rFonts w:hint="eastAsia"/>
                <w:spacing w:val="-2"/>
                <w:sz w:val="21"/>
                <w:szCs w:val="21"/>
              </w:rPr>
              <w:t>网络正常</w:t>
            </w:r>
            <w:r>
              <w:rPr>
                <w:sz w:val="21"/>
                <w:szCs w:val="21"/>
              </w:rPr>
              <w:t xml:space="preserve"> </w:t>
            </w:r>
          </w:p>
          <w:p w14:paraId="5721FF69" w14:textId="77777777" w:rsidR="00026207" w:rsidRDefault="00922C11" w:rsidP="00922C11">
            <w:pPr>
              <w:pStyle w:val="TableParagraph"/>
              <w:numPr>
                <w:ilvl w:val="0"/>
                <w:numId w:val="113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用户已登录，账号在活跃状态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2CB391EC" w14:textId="77777777">
        <w:trPr>
          <w:trHeight w:val="6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90A3E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Trigger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DA37" w14:textId="0DCC669B" w:rsidR="00026207" w:rsidRDefault="00922C11">
            <w:pPr>
              <w:pStyle w:val="TableParagraph"/>
              <w:kinsoku w:val="0"/>
              <w:overflowPunct w:val="0"/>
              <w:spacing w:before="22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点击「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z w:val="21"/>
                <w:szCs w:val="21"/>
              </w:rPr>
              <w:t>」</w:t>
            </w:r>
            <w:r>
              <w:rPr>
                <w:sz w:val="21"/>
                <w:szCs w:val="21"/>
              </w:rPr>
              <w:t xml:space="preserve">Launcher </w:t>
            </w:r>
            <w:r>
              <w:rPr>
                <w:rFonts w:hint="eastAsia"/>
                <w:sz w:val="21"/>
                <w:szCs w:val="21"/>
              </w:rPr>
              <w:t>封面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卡片下的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「查看更多」</w:t>
            </w:r>
            <w:r>
              <w:rPr>
                <w:sz w:val="21"/>
                <w:szCs w:val="21"/>
              </w:rPr>
              <w:t xml:space="preserve"> </w:t>
            </w:r>
          </w:p>
          <w:p w14:paraId="1DD26D30" w14:textId="77777777" w:rsidR="00026207" w:rsidRDefault="00922C11">
            <w:pPr>
              <w:pStyle w:val="TableParagraph"/>
              <w:kinsoku w:val="0"/>
              <w:overflowPunct w:val="0"/>
              <w:ind w:left="10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6287E055" w14:textId="77777777">
        <w:trPr>
          <w:trHeight w:val="1247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1C925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Expected</w:t>
            </w:r>
          </w:p>
          <w:p w14:paraId="79BE9C67" w14:textId="77777777" w:rsidR="00026207" w:rsidRDefault="00922C11">
            <w:pPr>
              <w:pStyle w:val="TableParagraph"/>
              <w:kinsoku w:val="0"/>
              <w:overflowPunct w:val="0"/>
              <w:spacing w:before="237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Behavior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32750" w14:textId="261B7E12" w:rsidR="00026207" w:rsidRDefault="00922C11">
            <w:pPr>
              <w:pStyle w:val="TableParagraph"/>
              <w:kinsoku w:val="0"/>
              <w:overflowPunct w:val="0"/>
              <w:spacing w:before="22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查看「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z w:val="21"/>
                <w:szCs w:val="21"/>
              </w:rPr>
              <w:t>」一级页面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242A6246" w14:textId="77777777">
        <w:trPr>
          <w:trHeight w:val="626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60688" w14:textId="77777777" w:rsidR="00026207" w:rsidRDefault="00922C11">
            <w:pPr>
              <w:pStyle w:val="TableParagraph"/>
              <w:kinsoku w:val="0"/>
              <w:overflowPunct w:val="0"/>
              <w:spacing w:before="121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Post Conditions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5473B" w14:textId="72C162FC" w:rsidR="00026207" w:rsidRDefault="00922C11">
            <w:pPr>
              <w:pStyle w:val="TableParagraph"/>
              <w:kinsoku w:val="0"/>
              <w:overflowPunct w:val="0"/>
              <w:spacing w:before="25"/>
              <w:ind w:left="107"/>
              <w:rPr>
                <w:sz w:val="28"/>
                <w:szCs w:val="28"/>
              </w:rPr>
            </w:pPr>
            <w:r>
              <w:rPr>
                <w:rFonts w:hint="eastAsia"/>
                <w:sz w:val="21"/>
                <w:szCs w:val="21"/>
              </w:rPr>
              <w:t>停留在「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z w:val="21"/>
                <w:szCs w:val="21"/>
              </w:rPr>
              <w:t>」一级页面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0908E7FB" w14:textId="77777777" w:rsidR="00026207" w:rsidRDefault="00026207">
      <w:pPr>
        <w:pStyle w:val="BodyText"/>
        <w:kinsoku w:val="0"/>
        <w:overflowPunct w:val="0"/>
        <w:rPr>
          <w:sz w:val="20"/>
          <w:szCs w:val="20"/>
        </w:rPr>
      </w:pPr>
    </w:p>
    <w:p w14:paraId="35B845C7" w14:textId="5ABBFB16" w:rsidR="00026207" w:rsidRDefault="003A024C" w:rsidP="003A024C">
      <w:pPr>
        <w:pStyle w:val="Heading4"/>
      </w:pPr>
      <w:r>
        <w:rPr>
          <w:rFonts w:hint="eastAsia"/>
        </w:rPr>
        <w:t>全部应用</w:t>
      </w:r>
    </w:p>
    <w:p w14:paraId="7959A29B" w14:textId="073B0B37" w:rsidR="00026207" w:rsidRDefault="00922C11">
      <w:pPr>
        <w:pStyle w:val="BodyText"/>
        <w:kinsoku w:val="0"/>
        <w:overflowPunct w:val="0"/>
        <w:spacing w:before="45"/>
        <w:ind w:left="120"/>
        <w:rPr>
          <w:color w:val="2E5395"/>
        </w:rPr>
      </w:pPr>
      <w:r>
        <w:rPr>
          <w:rFonts w:hint="eastAsia"/>
          <w:color w:val="2E5395"/>
        </w:rPr>
        <w:t>作为</w:t>
      </w:r>
      <w:r w:rsidR="00C645A6">
        <w:rPr>
          <w:rFonts w:hint="eastAsia"/>
          <w:color w:val="2E5395"/>
        </w:rPr>
        <w:t>林肯驾驶员</w:t>
      </w:r>
      <w:r>
        <w:rPr>
          <w:rFonts w:hint="eastAsia"/>
          <w:color w:val="2E5395"/>
        </w:rPr>
        <w:t>和乘客，我希望可以在「全部应用」列表中找到「</w:t>
      </w:r>
      <w:proofErr w:type="spellStart"/>
      <w:r w:rsidR="00A260AF">
        <w:rPr>
          <w:color w:val="2E5395"/>
        </w:rPr>
        <w:t>Lidget</w:t>
      </w:r>
      <w:proofErr w:type="spellEnd"/>
      <w:r>
        <w:rPr>
          <w:rFonts w:hint="eastAsia"/>
          <w:color w:val="2E5395"/>
        </w:rPr>
        <w:t>」入口并可互动</w:t>
      </w:r>
    </w:p>
    <w:p w14:paraId="7EC000CD" w14:textId="77777777" w:rsidR="00026207" w:rsidRDefault="00026207">
      <w:pPr>
        <w:pStyle w:val="BodyText"/>
        <w:kinsoku w:val="0"/>
        <w:overflowPunct w:val="0"/>
        <w:rPr>
          <w:sz w:val="6"/>
          <w:szCs w:val="6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4"/>
        <w:gridCol w:w="6310"/>
      </w:tblGrid>
      <w:tr w:rsidR="00026207" w14:paraId="1C4EEA7F" w14:textId="77777777">
        <w:trPr>
          <w:trHeight w:val="626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BB947" w14:textId="77777777" w:rsidR="00026207" w:rsidRDefault="00922C11">
            <w:pPr>
              <w:pStyle w:val="TableParagraph"/>
              <w:kinsoku w:val="0"/>
              <w:overflowPunct w:val="0"/>
              <w:spacing w:before="121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F958F" w14:textId="77777777" w:rsidR="00026207" w:rsidRDefault="00922C11">
            <w:pPr>
              <w:pStyle w:val="TableParagraph"/>
              <w:kinsoku w:val="0"/>
              <w:overflowPunct w:val="0"/>
              <w:spacing w:before="0" w:line="337" w:lineRule="exact"/>
              <w:ind w:left="107" w:right="-15"/>
              <w:rPr>
                <w:sz w:val="21"/>
                <w:szCs w:val="21"/>
              </w:rPr>
            </w:pPr>
            <w:r>
              <w:rPr>
                <w:rFonts w:hint="eastAsia"/>
                <w:spacing w:val="-11"/>
                <w:sz w:val="21"/>
                <w:szCs w:val="21"/>
              </w:rPr>
              <w:t>一、用户打开车机，可以在侧面</w:t>
            </w:r>
            <w:r>
              <w:rPr>
                <w:spacing w:val="-1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Menu</w:t>
            </w:r>
            <w:r>
              <w:rPr>
                <w:spacing w:val="-22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22"/>
                <w:sz w:val="21"/>
                <w:szCs w:val="21"/>
              </w:rPr>
              <w:t>中点</w:t>
            </w:r>
            <w:r>
              <w:rPr>
                <w:rFonts w:ascii="Arial Unicode MS" w:eastAsia="Arial Unicode MS" w:cs="Arial Unicode MS" w:hint="eastAsia"/>
                <w:spacing w:val="-21"/>
                <w:sz w:val="21"/>
                <w:szCs w:val="21"/>
              </w:rPr>
              <w:t>「全部应用」</w:t>
            </w:r>
            <w:r>
              <w:rPr>
                <w:rFonts w:hint="eastAsia"/>
                <w:spacing w:val="-14"/>
                <w:sz w:val="21"/>
                <w:szCs w:val="21"/>
              </w:rPr>
              <w:t>，在「</w:t>
            </w:r>
            <w:r>
              <w:rPr>
                <w:sz w:val="21"/>
                <w:szCs w:val="21"/>
              </w:rPr>
              <w:t>XXXX</w:t>
            </w:r>
            <w:r>
              <w:rPr>
                <w:rFonts w:hint="eastAsia"/>
                <w:sz w:val="21"/>
                <w:szCs w:val="21"/>
              </w:rPr>
              <w:t>」</w:t>
            </w:r>
          </w:p>
          <w:p w14:paraId="088974B5" w14:textId="14614B7B" w:rsidR="00026207" w:rsidRDefault="00922C11">
            <w:pPr>
              <w:pStyle w:val="TableParagraph"/>
              <w:kinsoku w:val="0"/>
              <w:overflowPunct w:val="0"/>
              <w:spacing w:before="0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栏目下，找到「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z w:val="21"/>
                <w:szCs w:val="21"/>
              </w:rPr>
              <w:t>」入口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524B629F" w14:textId="77777777">
        <w:trPr>
          <w:trHeight w:val="1248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6BA18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Pre-Conditions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DE7C9" w14:textId="77777777" w:rsidR="00026207" w:rsidRDefault="00922C11" w:rsidP="00922C11">
            <w:pPr>
              <w:pStyle w:val="TableParagraph"/>
              <w:numPr>
                <w:ilvl w:val="0"/>
                <w:numId w:val="112"/>
              </w:numPr>
              <w:tabs>
                <w:tab w:val="left" w:pos="540"/>
              </w:tabs>
              <w:kinsoku w:val="0"/>
              <w:overflowPunct w:val="0"/>
              <w:spacing w:before="22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车辆在点火状态</w:t>
            </w:r>
            <w:r>
              <w:rPr>
                <w:sz w:val="21"/>
                <w:szCs w:val="21"/>
              </w:rPr>
              <w:t xml:space="preserve"> </w:t>
            </w:r>
          </w:p>
          <w:p w14:paraId="6DD1E548" w14:textId="77777777" w:rsidR="00026207" w:rsidRDefault="00922C11" w:rsidP="00922C11">
            <w:pPr>
              <w:pStyle w:val="TableParagraph"/>
              <w:numPr>
                <w:ilvl w:val="0"/>
                <w:numId w:val="112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Sync+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1"/>
                <w:sz w:val="21"/>
                <w:szCs w:val="21"/>
              </w:rPr>
              <w:t>正常使用</w:t>
            </w:r>
            <w:r>
              <w:rPr>
                <w:sz w:val="21"/>
                <w:szCs w:val="21"/>
              </w:rPr>
              <w:t xml:space="preserve"> </w:t>
            </w:r>
          </w:p>
          <w:p w14:paraId="2855DE23" w14:textId="77777777" w:rsidR="00026207" w:rsidRDefault="00922C11" w:rsidP="00922C11">
            <w:pPr>
              <w:pStyle w:val="TableParagraph"/>
              <w:numPr>
                <w:ilvl w:val="0"/>
                <w:numId w:val="112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rFonts w:hint="eastAsia"/>
                <w:spacing w:val="-2"/>
                <w:sz w:val="21"/>
                <w:szCs w:val="21"/>
              </w:rPr>
              <w:t>网络正常</w:t>
            </w:r>
            <w:r>
              <w:rPr>
                <w:sz w:val="21"/>
                <w:szCs w:val="21"/>
              </w:rPr>
              <w:t xml:space="preserve"> </w:t>
            </w:r>
          </w:p>
          <w:p w14:paraId="0137BC9C" w14:textId="77777777" w:rsidR="00026207" w:rsidRDefault="00922C11" w:rsidP="00922C11">
            <w:pPr>
              <w:pStyle w:val="TableParagraph"/>
              <w:numPr>
                <w:ilvl w:val="0"/>
                <w:numId w:val="112"/>
              </w:numPr>
              <w:tabs>
                <w:tab w:val="left" w:pos="540"/>
              </w:tabs>
              <w:kinsoku w:val="0"/>
              <w:overflowPunct w:val="0"/>
              <w:spacing w:before="44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用户已登录，账号在活跃状态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4AA3EF3F" w14:textId="77777777">
        <w:trPr>
          <w:trHeight w:val="6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3F36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Trigger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CCA91" w14:textId="5E53B203" w:rsidR="00026207" w:rsidRDefault="00922C11">
            <w:pPr>
              <w:pStyle w:val="TableParagraph"/>
              <w:kinsoku w:val="0"/>
              <w:overflowPunct w:val="0"/>
              <w:spacing w:before="22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点击「全部应用」中「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z w:val="21"/>
                <w:szCs w:val="21"/>
              </w:rPr>
              <w:t>」标志的入口</w:t>
            </w:r>
            <w:r>
              <w:rPr>
                <w:sz w:val="21"/>
                <w:szCs w:val="21"/>
              </w:rPr>
              <w:t xml:space="preserve"> </w:t>
            </w:r>
          </w:p>
        </w:tc>
      </w:tr>
    </w:tbl>
    <w:p w14:paraId="0E1E242C" w14:textId="77777777" w:rsidR="00026207" w:rsidRDefault="00026207">
      <w:pPr>
        <w:rPr>
          <w:rFonts w:ascii="微软雅黑" w:eastAsia="微软雅黑" w:cs="微软雅黑"/>
          <w:i/>
          <w:iCs/>
          <w:sz w:val="6"/>
          <w:szCs w:val="6"/>
        </w:rPr>
        <w:sectPr w:rsidR="00026207">
          <w:pgSz w:w="11900" w:h="16850"/>
          <w:pgMar w:top="1600" w:right="620" w:bottom="280" w:left="16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2" w:color="767070"/>
            <w:right w:val="single" w:sz="12" w:space="16" w:color="767070"/>
          </w:pgBorders>
          <w:cols w:space="720"/>
          <w:noEndnote/>
        </w:sect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4"/>
        <w:gridCol w:w="6310"/>
      </w:tblGrid>
      <w:tr w:rsidR="00026207" w14:paraId="4DD8A328" w14:textId="77777777">
        <w:trPr>
          <w:trHeight w:val="1247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E6F1F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lastRenderedPageBreak/>
              <w:t>Expected</w:t>
            </w:r>
          </w:p>
          <w:p w14:paraId="02D9C884" w14:textId="77777777" w:rsidR="00026207" w:rsidRDefault="00922C11">
            <w:pPr>
              <w:pStyle w:val="TableParagraph"/>
              <w:kinsoku w:val="0"/>
              <w:overflowPunct w:val="0"/>
              <w:spacing w:before="237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Behavior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E11AB" w14:textId="1478AB94" w:rsidR="00026207" w:rsidRDefault="00922C11">
            <w:pPr>
              <w:pStyle w:val="TableParagraph"/>
              <w:kinsoku w:val="0"/>
              <w:overflowPunct w:val="0"/>
              <w:spacing w:before="22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可以查看「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z w:val="21"/>
                <w:szCs w:val="21"/>
              </w:rPr>
              <w:t>」对应一级页面</w:t>
            </w:r>
            <w:r>
              <w:rPr>
                <w:sz w:val="21"/>
                <w:szCs w:val="21"/>
              </w:rPr>
              <w:t xml:space="preserve"> </w:t>
            </w:r>
          </w:p>
          <w:p w14:paraId="0328C34A" w14:textId="77777777" w:rsidR="00026207" w:rsidRDefault="00922C11">
            <w:pPr>
              <w:pStyle w:val="TableParagraph"/>
              <w:kinsoku w:val="0"/>
              <w:overflowPunct w:val="0"/>
              <w:ind w:left="10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3AE63F90" w14:textId="77777777">
        <w:trPr>
          <w:trHeight w:val="6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814FF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Post Conditions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A2E7C" w14:textId="63F6C73E" w:rsidR="00026207" w:rsidRDefault="00922C11">
            <w:pPr>
              <w:pStyle w:val="TableParagraph"/>
              <w:kinsoku w:val="0"/>
              <w:overflowPunct w:val="0"/>
              <w:spacing w:before="22"/>
              <w:ind w:left="107"/>
              <w:rPr>
                <w:sz w:val="28"/>
                <w:szCs w:val="28"/>
              </w:rPr>
            </w:pPr>
            <w:r>
              <w:rPr>
                <w:rFonts w:hint="eastAsia"/>
                <w:sz w:val="21"/>
                <w:szCs w:val="21"/>
              </w:rPr>
              <w:t>停留在「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z w:val="21"/>
                <w:szCs w:val="21"/>
              </w:rPr>
              <w:t>」一级页面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2E213C19" w14:textId="77777777" w:rsidR="00026207" w:rsidRDefault="004052DE">
      <w:pPr>
        <w:pStyle w:val="BodyText"/>
        <w:kinsoku w:val="0"/>
        <w:overflowPunct w:val="0"/>
        <w:rPr>
          <w:sz w:val="20"/>
          <w:szCs w:val="20"/>
        </w:rPr>
      </w:pPr>
      <w:r>
        <w:rPr>
          <w:noProof/>
        </w:rPr>
        <w:pict w14:anchorId="06641C9B">
          <v:group id="_x0000_s1062" style="position:absolute;margin-left:14.25pt;margin-top:20.4pt;width:564.4pt;height:799.05pt;z-index:-23;mso-position-horizontal-relative:page;mso-position-vertical-relative:page" coordorigin="285,408" coordsize="11288,15981" o:allowincell="f">
            <v:shape id="_x0000_s1063" type="#_x0000_t75" style="position:absolute;left:2043;top:4487;width:7580;height:7660;mso-position-horizontal-relative:page;mso-position-vertical-relative:page" o:allowincell="f">
              <v:imagedata r:id="rId5" o:title=""/>
            </v:shape>
            <v:shape id="_x0000_s1064" style="position:absolute;left:297;top:420;width:11263;height:15956;mso-position-horizontal-relative:page;mso-position-vertical-relative:page" coordsize="11263,15956" o:allowincell="f" path="m,15956r11263,l11263,,,,,15956xe" filled="f" strokecolor="#767070" strokeweight="1.25pt">
              <v:path arrowok="t"/>
            </v:shape>
            <w10:wrap anchorx="page" anchory="page"/>
          </v:group>
        </w:pict>
      </w:r>
    </w:p>
    <w:p w14:paraId="4C0B5B2E" w14:textId="219C995F" w:rsidR="00026207" w:rsidRDefault="003A024C" w:rsidP="003A024C">
      <w:pPr>
        <w:pStyle w:val="Heading4"/>
      </w:pPr>
      <w:r>
        <w:rPr>
          <w:rFonts w:hint="eastAsia"/>
        </w:rPr>
        <w:t>常用应用</w:t>
      </w:r>
    </w:p>
    <w:p w14:paraId="6AB5D437" w14:textId="0779047D" w:rsidR="00026207" w:rsidRDefault="00922C11">
      <w:pPr>
        <w:pStyle w:val="BodyText"/>
        <w:kinsoku w:val="0"/>
        <w:overflowPunct w:val="0"/>
        <w:spacing w:before="46"/>
        <w:ind w:left="120"/>
        <w:rPr>
          <w:color w:val="2E5395"/>
        </w:rPr>
      </w:pPr>
      <w:r>
        <w:rPr>
          <w:rFonts w:hint="eastAsia"/>
          <w:color w:val="2E5395"/>
        </w:rPr>
        <w:t>作为</w:t>
      </w:r>
      <w:r w:rsidR="00C645A6">
        <w:rPr>
          <w:rFonts w:hint="eastAsia"/>
          <w:color w:val="2E5395"/>
        </w:rPr>
        <w:t>林肯驾驶员</w:t>
      </w:r>
      <w:r>
        <w:rPr>
          <w:rFonts w:hint="eastAsia"/>
          <w:color w:val="2E5395"/>
        </w:rPr>
        <w:t>和乘客，我希望可以在「常用应用」中找到「</w:t>
      </w:r>
      <w:proofErr w:type="spellStart"/>
      <w:r w:rsidR="00A260AF">
        <w:rPr>
          <w:color w:val="2E5395"/>
        </w:rPr>
        <w:t>Lidget</w:t>
      </w:r>
      <w:proofErr w:type="spellEnd"/>
      <w:r>
        <w:rPr>
          <w:rFonts w:hint="eastAsia"/>
          <w:color w:val="2E5395"/>
        </w:rPr>
        <w:t>」入口</w:t>
      </w:r>
    </w:p>
    <w:p w14:paraId="5C9B4062" w14:textId="77777777" w:rsidR="00026207" w:rsidRDefault="00026207">
      <w:pPr>
        <w:pStyle w:val="BodyText"/>
        <w:kinsoku w:val="0"/>
        <w:overflowPunct w:val="0"/>
        <w:spacing w:before="3"/>
        <w:rPr>
          <w:sz w:val="6"/>
          <w:szCs w:val="6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4"/>
        <w:gridCol w:w="6310"/>
      </w:tblGrid>
      <w:tr w:rsidR="00026207" w14:paraId="627FB9A6" w14:textId="77777777">
        <w:trPr>
          <w:trHeight w:val="6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1D9D9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F4967" w14:textId="22A30D40" w:rsidR="00026207" w:rsidRDefault="00922C11">
            <w:pPr>
              <w:pStyle w:val="TableParagraph"/>
              <w:kinsoku w:val="0"/>
              <w:overflowPunct w:val="0"/>
              <w:spacing w:before="22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一、用户打开车机，可以在「常用应用」中找到「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z w:val="21"/>
                <w:szCs w:val="21"/>
              </w:rPr>
              <w:t>」入口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2AE3624B" w14:textId="77777777">
        <w:trPr>
          <w:trHeight w:val="1247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20F36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Pre-Conditions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E78C3" w14:textId="77777777" w:rsidR="00026207" w:rsidRDefault="00922C11" w:rsidP="00922C11">
            <w:pPr>
              <w:pStyle w:val="TableParagraph"/>
              <w:numPr>
                <w:ilvl w:val="0"/>
                <w:numId w:val="111"/>
              </w:numPr>
              <w:tabs>
                <w:tab w:val="left" w:pos="540"/>
              </w:tabs>
              <w:kinsoku w:val="0"/>
              <w:overflowPunct w:val="0"/>
              <w:spacing w:before="22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车辆在点火状态</w:t>
            </w:r>
            <w:r>
              <w:rPr>
                <w:sz w:val="21"/>
                <w:szCs w:val="21"/>
              </w:rPr>
              <w:t xml:space="preserve"> </w:t>
            </w:r>
          </w:p>
          <w:p w14:paraId="293BAB21" w14:textId="77777777" w:rsidR="00026207" w:rsidRDefault="00922C11" w:rsidP="00922C11">
            <w:pPr>
              <w:pStyle w:val="TableParagraph"/>
              <w:numPr>
                <w:ilvl w:val="0"/>
                <w:numId w:val="111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Sync+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1"/>
                <w:sz w:val="21"/>
                <w:szCs w:val="21"/>
              </w:rPr>
              <w:t>正常使用</w:t>
            </w:r>
            <w:r>
              <w:rPr>
                <w:sz w:val="21"/>
                <w:szCs w:val="21"/>
              </w:rPr>
              <w:t xml:space="preserve"> </w:t>
            </w:r>
          </w:p>
          <w:p w14:paraId="7120E61B" w14:textId="77777777" w:rsidR="00026207" w:rsidRDefault="00922C11" w:rsidP="00922C11">
            <w:pPr>
              <w:pStyle w:val="TableParagraph"/>
              <w:numPr>
                <w:ilvl w:val="0"/>
                <w:numId w:val="111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rFonts w:hint="eastAsia"/>
                <w:spacing w:val="-2"/>
                <w:sz w:val="21"/>
                <w:szCs w:val="21"/>
              </w:rPr>
              <w:t>网络正常</w:t>
            </w:r>
            <w:r>
              <w:rPr>
                <w:sz w:val="21"/>
                <w:szCs w:val="21"/>
              </w:rPr>
              <w:t xml:space="preserve"> </w:t>
            </w:r>
          </w:p>
          <w:p w14:paraId="162880D6" w14:textId="77777777" w:rsidR="00026207" w:rsidRDefault="00922C11" w:rsidP="00922C11">
            <w:pPr>
              <w:pStyle w:val="TableParagraph"/>
              <w:numPr>
                <w:ilvl w:val="0"/>
                <w:numId w:val="111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用户已登录，账号在活跃状态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6782E471" w14:textId="77777777">
        <w:trPr>
          <w:trHeight w:val="6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E94D6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Trigger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0BB6C" w14:textId="0765C20A" w:rsidR="00026207" w:rsidRDefault="00922C11">
            <w:pPr>
              <w:pStyle w:val="TableParagraph"/>
              <w:kinsoku w:val="0"/>
              <w:overflowPunct w:val="0"/>
              <w:spacing w:before="22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在常用应用中点击带有「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z w:val="21"/>
                <w:szCs w:val="21"/>
              </w:rPr>
              <w:t>」标志的入口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5F541088" w14:textId="77777777">
        <w:trPr>
          <w:trHeight w:val="1250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2A476" w14:textId="77777777" w:rsidR="00026207" w:rsidRDefault="00922C11">
            <w:pPr>
              <w:pStyle w:val="TableParagraph"/>
              <w:kinsoku w:val="0"/>
              <w:overflowPunct w:val="0"/>
              <w:spacing w:before="121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Expected</w:t>
            </w:r>
          </w:p>
          <w:p w14:paraId="65EBFB70" w14:textId="77777777" w:rsidR="00026207" w:rsidRDefault="00922C11">
            <w:pPr>
              <w:pStyle w:val="TableParagraph"/>
              <w:kinsoku w:val="0"/>
              <w:overflowPunct w:val="0"/>
              <w:spacing w:before="237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Behavior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9D6D9" w14:textId="36F3A7F7" w:rsidR="00026207" w:rsidRDefault="00922C11">
            <w:pPr>
              <w:pStyle w:val="TableParagraph"/>
              <w:kinsoku w:val="0"/>
              <w:overflowPunct w:val="0"/>
              <w:spacing w:before="25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可以查看「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z w:val="21"/>
                <w:szCs w:val="21"/>
              </w:rPr>
              <w:t>」对应一级页面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04B16A1E" w14:textId="77777777">
        <w:trPr>
          <w:trHeight w:val="6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B191C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Post Conditions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F09A2" w14:textId="04F48BB7" w:rsidR="00026207" w:rsidRDefault="00922C11">
            <w:pPr>
              <w:pStyle w:val="TableParagraph"/>
              <w:kinsoku w:val="0"/>
              <w:overflowPunct w:val="0"/>
              <w:spacing w:before="22"/>
              <w:ind w:left="107"/>
              <w:rPr>
                <w:sz w:val="28"/>
                <w:szCs w:val="28"/>
              </w:rPr>
            </w:pPr>
            <w:r>
              <w:rPr>
                <w:rFonts w:hint="eastAsia"/>
                <w:sz w:val="21"/>
                <w:szCs w:val="21"/>
              </w:rPr>
              <w:t>停留在「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z w:val="21"/>
                <w:szCs w:val="21"/>
              </w:rPr>
              <w:t>」一级页面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1DF0F1F8" w14:textId="0334E492" w:rsidR="003A024C" w:rsidRPr="003A024C" w:rsidRDefault="003A024C" w:rsidP="003A024C">
      <w:pPr>
        <w:pStyle w:val="Heading4"/>
      </w:pPr>
      <w:r>
        <w:rPr>
          <w:rFonts w:hint="eastAsia"/>
        </w:rPr>
        <w:t>车机消息</w:t>
      </w:r>
    </w:p>
    <w:p w14:paraId="3B7A7965" w14:textId="536CDE8C" w:rsidR="00026207" w:rsidRDefault="00922C11">
      <w:pPr>
        <w:pStyle w:val="BodyText"/>
        <w:kinsoku w:val="0"/>
        <w:overflowPunct w:val="0"/>
        <w:ind w:left="120"/>
        <w:rPr>
          <w:color w:val="2E5395"/>
        </w:rPr>
      </w:pPr>
      <w:r>
        <w:rPr>
          <w:rFonts w:hint="eastAsia"/>
          <w:color w:val="2E5395"/>
        </w:rPr>
        <w:t>作为</w:t>
      </w:r>
      <w:r w:rsidR="00C645A6">
        <w:rPr>
          <w:rFonts w:hint="eastAsia"/>
          <w:color w:val="2E5395"/>
        </w:rPr>
        <w:t>林肯驾驶员</w:t>
      </w:r>
      <w:r>
        <w:rPr>
          <w:rFonts w:hint="eastAsia"/>
          <w:color w:val="2E5395"/>
        </w:rPr>
        <w:t>和乘客，我希望可以在车机推送「</w:t>
      </w:r>
      <w:proofErr w:type="spellStart"/>
      <w:r w:rsidR="00A260AF">
        <w:rPr>
          <w:color w:val="2E5395"/>
        </w:rPr>
        <w:t>Lidget</w:t>
      </w:r>
      <w:proofErr w:type="spellEnd"/>
      <w:r>
        <w:rPr>
          <w:rFonts w:hint="eastAsia"/>
          <w:color w:val="2E5395"/>
        </w:rPr>
        <w:t>」内容消息中，点击消息链接进入</w:t>
      </w:r>
    </w:p>
    <w:p w14:paraId="648FFC05" w14:textId="3B4AED51" w:rsidR="00026207" w:rsidRDefault="00922C11">
      <w:pPr>
        <w:pStyle w:val="BodyText"/>
        <w:kinsoku w:val="0"/>
        <w:overflowPunct w:val="0"/>
        <w:spacing w:before="219"/>
        <w:ind w:left="120"/>
        <w:rPr>
          <w:color w:val="2E5395"/>
        </w:rPr>
      </w:pPr>
      <w:r>
        <w:rPr>
          <w:rFonts w:hint="eastAsia"/>
          <w:color w:val="2E5395"/>
        </w:rPr>
        <w:t>「</w:t>
      </w:r>
      <w:proofErr w:type="spellStart"/>
      <w:r w:rsidR="00A260AF">
        <w:rPr>
          <w:color w:val="2E5395"/>
        </w:rPr>
        <w:t>Lidget</w:t>
      </w:r>
      <w:proofErr w:type="spellEnd"/>
      <w:r>
        <w:rPr>
          <w:rFonts w:hint="eastAsia"/>
          <w:color w:val="2E5395"/>
        </w:rPr>
        <w:t>」二级页面进行查看</w:t>
      </w:r>
    </w:p>
    <w:p w14:paraId="02C42DFA" w14:textId="77777777" w:rsidR="00026207" w:rsidRDefault="00026207">
      <w:pPr>
        <w:pStyle w:val="BodyText"/>
        <w:kinsoku w:val="0"/>
        <w:overflowPunct w:val="0"/>
        <w:spacing w:before="3"/>
        <w:rPr>
          <w:sz w:val="6"/>
          <w:szCs w:val="6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4"/>
        <w:gridCol w:w="6310"/>
      </w:tblGrid>
      <w:tr w:rsidR="00026207" w14:paraId="79CD7F1C" w14:textId="77777777">
        <w:trPr>
          <w:trHeight w:val="6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48159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30FA6" w14:textId="77777777" w:rsidR="00026207" w:rsidRDefault="00922C11">
            <w:pPr>
              <w:pStyle w:val="TableParagraph"/>
              <w:kinsoku w:val="0"/>
              <w:overflowPunct w:val="0"/>
              <w:spacing w:before="22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一、用户打开车机，可以在车机推送消息中，点击消息推送内容，</w:t>
            </w:r>
          </w:p>
          <w:p w14:paraId="78FC1563" w14:textId="59A5CA76" w:rsidR="00026207" w:rsidRDefault="00922C11">
            <w:pPr>
              <w:pStyle w:val="TableParagraph"/>
              <w:kinsoku w:val="0"/>
              <w:overflowPunct w:val="0"/>
              <w:ind w:left="107"/>
              <w:rPr>
                <w:b/>
                <w:bCs/>
                <w:w w:val="98"/>
                <w:sz w:val="32"/>
                <w:szCs w:val="32"/>
              </w:rPr>
            </w:pPr>
            <w:r>
              <w:rPr>
                <w:rFonts w:hint="eastAsia"/>
                <w:sz w:val="21"/>
                <w:szCs w:val="21"/>
              </w:rPr>
              <w:t>进入「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z w:val="21"/>
                <w:szCs w:val="21"/>
              </w:rPr>
              <w:t>」二级页面</w:t>
            </w:r>
            <w:r>
              <w:rPr>
                <w:b/>
                <w:bCs/>
                <w:w w:val="98"/>
                <w:sz w:val="32"/>
                <w:szCs w:val="32"/>
              </w:rPr>
              <w:t xml:space="preserve"> </w:t>
            </w:r>
          </w:p>
        </w:tc>
      </w:tr>
      <w:tr w:rsidR="00026207" w14:paraId="2ED7851C" w14:textId="77777777">
        <w:trPr>
          <w:trHeight w:val="1559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24796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Pre-Conditions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12D6C" w14:textId="77777777" w:rsidR="00026207" w:rsidRDefault="00922C11" w:rsidP="00922C11">
            <w:pPr>
              <w:pStyle w:val="TableParagraph"/>
              <w:numPr>
                <w:ilvl w:val="0"/>
                <w:numId w:val="110"/>
              </w:numPr>
              <w:tabs>
                <w:tab w:val="left" w:pos="540"/>
              </w:tabs>
              <w:kinsoku w:val="0"/>
              <w:overflowPunct w:val="0"/>
              <w:spacing w:before="22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车辆在点火状态</w:t>
            </w:r>
            <w:r>
              <w:rPr>
                <w:sz w:val="21"/>
                <w:szCs w:val="21"/>
              </w:rPr>
              <w:t xml:space="preserve"> </w:t>
            </w:r>
          </w:p>
          <w:p w14:paraId="14C8393E" w14:textId="77777777" w:rsidR="00026207" w:rsidRDefault="00922C11" w:rsidP="00922C11">
            <w:pPr>
              <w:pStyle w:val="TableParagraph"/>
              <w:numPr>
                <w:ilvl w:val="0"/>
                <w:numId w:val="110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Sync+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1"/>
                <w:sz w:val="21"/>
                <w:szCs w:val="21"/>
              </w:rPr>
              <w:t>正常使用</w:t>
            </w:r>
            <w:r>
              <w:rPr>
                <w:sz w:val="21"/>
                <w:szCs w:val="21"/>
              </w:rPr>
              <w:t xml:space="preserve"> </w:t>
            </w:r>
          </w:p>
          <w:p w14:paraId="6048AB0E" w14:textId="77777777" w:rsidR="00026207" w:rsidRDefault="00922C11" w:rsidP="00922C11">
            <w:pPr>
              <w:pStyle w:val="TableParagraph"/>
              <w:numPr>
                <w:ilvl w:val="0"/>
                <w:numId w:val="110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rFonts w:hint="eastAsia"/>
                <w:spacing w:val="-2"/>
                <w:sz w:val="21"/>
                <w:szCs w:val="21"/>
              </w:rPr>
              <w:t>网络正常</w:t>
            </w:r>
            <w:r>
              <w:rPr>
                <w:sz w:val="21"/>
                <w:szCs w:val="21"/>
              </w:rPr>
              <w:t xml:space="preserve"> </w:t>
            </w:r>
          </w:p>
          <w:p w14:paraId="5ED72661" w14:textId="77777777" w:rsidR="00026207" w:rsidRDefault="00922C11" w:rsidP="00922C11">
            <w:pPr>
              <w:pStyle w:val="TableParagraph"/>
              <w:numPr>
                <w:ilvl w:val="0"/>
                <w:numId w:val="110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用户已登录，账号在活跃状态</w:t>
            </w:r>
            <w:r>
              <w:rPr>
                <w:sz w:val="21"/>
                <w:szCs w:val="21"/>
              </w:rPr>
              <w:t xml:space="preserve"> </w:t>
            </w:r>
          </w:p>
          <w:p w14:paraId="7EE83F76" w14:textId="77777777" w:rsidR="00026207" w:rsidRDefault="00922C11" w:rsidP="00922C11">
            <w:pPr>
              <w:pStyle w:val="TableParagraph"/>
              <w:numPr>
                <w:ilvl w:val="0"/>
                <w:numId w:val="110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用户收到车机推送消息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0951C6A8" w14:textId="77777777">
        <w:trPr>
          <w:trHeight w:val="6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A44BD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Trigger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BB7AB" w14:textId="77777777" w:rsidR="00026207" w:rsidRDefault="00922C11">
            <w:pPr>
              <w:pStyle w:val="TableParagraph"/>
              <w:kinsoku w:val="0"/>
              <w:overflowPunct w:val="0"/>
              <w:spacing w:before="22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用户从车机推送消息中点击推送消息链接或查看按钮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04AF9719" w14:textId="77777777">
        <w:trPr>
          <w:trHeight w:val="6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EE2F7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Expected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5DF99" w14:textId="7ED95B1C" w:rsidR="00026207" w:rsidRDefault="00922C11">
            <w:pPr>
              <w:pStyle w:val="TableParagraph"/>
              <w:kinsoku w:val="0"/>
              <w:overflowPunct w:val="0"/>
              <w:spacing w:before="22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用户进入「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z w:val="21"/>
                <w:szCs w:val="21"/>
              </w:rPr>
              <w:t>」二级页面</w:t>
            </w:r>
            <w:r>
              <w:rPr>
                <w:sz w:val="21"/>
                <w:szCs w:val="21"/>
              </w:rPr>
              <w:t xml:space="preserve"> </w:t>
            </w:r>
          </w:p>
        </w:tc>
      </w:tr>
    </w:tbl>
    <w:p w14:paraId="5F445B7E" w14:textId="77777777" w:rsidR="00026207" w:rsidRDefault="00026207">
      <w:pPr>
        <w:rPr>
          <w:rFonts w:ascii="微软雅黑" w:eastAsia="微软雅黑" w:cs="微软雅黑"/>
          <w:i/>
          <w:iCs/>
          <w:sz w:val="6"/>
          <w:szCs w:val="6"/>
        </w:rPr>
        <w:sectPr w:rsidR="00026207">
          <w:pgSz w:w="11900" w:h="16850"/>
          <w:pgMar w:top="1600" w:right="620" w:bottom="280" w:left="16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2" w:color="767070"/>
            <w:right w:val="single" w:sz="12" w:space="16" w:color="767070"/>
          </w:pgBorders>
          <w:cols w:space="720"/>
          <w:noEndnote/>
        </w:sect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4"/>
        <w:gridCol w:w="6310"/>
      </w:tblGrid>
      <w:tr w:rsidR="00026207" w14:paraId="1569BD1C" w14:textId="77777777">
        <w:trPr>
          <w:trHeight w:val="6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6E091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lastRenderedPageBreak/>
              <w:t>Behavior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F4D0" w14:textId="77777777" w:rsidR="00026207" w:rsidRPr="00922C11" w:rsidRDefault="00026207">
            <w:pPr>
              <w:pStyle w:val="TableParagraph"/>
              <w:kinsoku w:val="0"/>
              <w:overflowPunct w:val="0"/>
              <w:spacing w:before="0"/>
              <w:ind w:left="0"/>
              <w:rPr>
                <w:rFonts w:ascii="Times New Roman" w:eastAsia="等线" w:cs="Times New Roman"/>
                <w:sz w:val="20"/>
                <w:szCs w:val="20"/>
              </w:rPr>
            </w:pPr>
          </w:p>
        </w:tc>
      </w:tr>
      <w:tr w:rsidR="00026207" w14:paraId="24E167F1" w14:textId="77777777">
        <w:trPr>
          <w:trHeight w:val="6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8A415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Post Conditions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B62FD" w14:textId="726D1F54" w:rsidR="00026207" w:rsidRDefault="00922C11">
            <w:pPr>
              <w:pStyle w:val="TableParagraph"/>
              <w:kinsoku w:val="0"/>
              <w:overflowPunct w:val="0"/>
              <w:spacing w:before="22"/>
              <w:ind w:left="107"/>
              <w:rPr>
                <w:sz w:val="28"/>
                <w:szCs w:val="28"/>
              </w:rPr>
            </w:pPr>
            <w:r>
              <w:rPr>
                <w:rFonts w:hint="eastAsia"/>
                <w:sz w:val="21"/>
                <w:szCs w:val="21"/>
              </w:rPr>
              <w:t>停留在「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z w:val="21"/>
                <w:szCs w:val="21"/>
              </w:rPr>
              <w:t>」二级页面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765D4ED5" w14:textId="77777777" w:rsidR="00026207" w:rsidRDefault="004052DE">
      <w:pPr>
        <w:pStyle w:val="BodyText"/>
        <w:kinsoku w:val="0"/>
        <w:overflowPunct w:val="0"/>
        <w:rPr>
          <w:sz w:val="20"/>
          <w:szCs w:val="20"/>
        </w:rPr>
      </w:pPr>
      <w:r>
        <w:rPr>
          <w:noProof/>
        </w:rPr>
        <w:pict w14:anchorId="49AA13CA">
          <v:group id="_x0000_s1065" style="position:absolute;margin-left:14.25pt;margin-top:20.4pt;width:564.4pt;height:799.05pt;z-index:-22;mso-position-horizontal-relative:page;mso-position-vertical-relative:page" coordorigin="285,408" coordsize="11288,15981" o:allowincell="f">
            <v:shape id="_x0000_s1066" type="#_x0000_t75" style="position:absolute;left:2043;top:4487;width:7580;height:7660;mso-position-horizontal-relative:page;mso-position-vertical-relative:page" o:allowincell="f">
              <v:imagedata r:id="rId5" o:title=""/>
            </v:shape>
            <v:shape id="_x0000_s1067" style="position:absolute;left:297;top:420;width:11263;height:15956;mso-position-horizontal-relative:page;mso-position-vertical-relative:page" coordsize="11263,15956" o:allowincell="f" path="m,15956r11263,l11263,,,,,15956xe" filled="f" strokecolor="#767070" strokeweight="1.25pt">
              <v:path arrowok="t"/>
            </v:shape>
            <w10:wrap anchorx="page" anchory="page"/>
          </v:group>
        </w:pict>
      </w:r>
    </w:p>
    <w:p w14:paraId="5C67F579" w14:textId="77777777" w:rsidR="003A024C" w:rsidRDefault="003A024C" w:rsidP="003A024C">
      <w:pPr>
        <w:pStyle w:val="Heading4"/>
      </w:pPr>
      <w:r>
        <w:t>707</w:t>
      </w:r>
      <w:r>
        <w:rPr>
          <w:rFonts w:hint="eastAsia"/>
        </w:rPr>
        <w:t>（Unique）</w:t>
      </w:r>
      <w:r>
        <w:t xml:space="preserve"> </w:t>
      </w:r>
      <w:r>
        <w:t>–</w:t>
      </w:r>
      <w:r>
        <w:t xml:space="preserve"> </w:t>
      </w:r>
      <w:r>
        <w:rPr>
          <w:rFonts w:hint="eastAsia"/>
        </w:rPr>
        <w:t>入口</w:t>
      </w:r>
    </w:p>
    <w:p w14:paraId="1B40FDFF" w14:textId="7E496E98" w:rsidR="003A024C" w:rsidRDefault="004052DE" w:rsidP="003A024C">
      <w:pPr>
        <w:pStyle w:val="BodyText"/>
        <w:kinsoku w:val="0"/>
        <w:overflowPunct w:val="0"/>
        <w:spacing w:before="46"/>
        <w:ind w:left="120"/>
        <w:rPr>
          <w:color w:val="2E5395"/>
        </w:rPr>
      </w:pPr>
      <w:hyperlink r:id="rId6" w:history="1">
        <w:r w:rsidR="000B3D3B" w:rsidRPr="00047EE3">
          <w:rPr>
            <w:rStyle w:val="Hyperlink"/>
          </w:rPr>
          <w:t>https://www.jira.ford.com/browse/CHNECDX-592</w:t>
        </w:r>
      </w:hyperlink>
    </w:p>
    <w:p w14:paraId="275CEDB7" w14:textId="77777777" w:rsidR="003A024C" w:rsidRPr="00ED3427" w:rsidRDefault="003A024C" w:rsidP="003A024C">
      <w:pPr>
        <w:pStyle w:val="BodyText"/>
        <w:kinsoku w:val="0"/>
        <w:overflowPunct w:val="0"/>
        <w:spacing w:before="46"/>
        <w:ind w:left="120"/>
        <w:rPr>
          <w:color w:val="2E5395"/>
        </w:rPr>
      </w:pPr>
      <w:r w:rsidRPr="00ED3427">
        <w:rPr>
          <w:rFonts w:hint="eastAsia"/>
          <w:color w:val="2E5395"/>
        </w:rPr>
        <w:t>林肯微界的</w:t>
      </w:r>
      <w:r w:rsidRPr="00ED3427">
        <w:rPr>
          <w:color w:val="2E5395"/>
        </w:rPr>
        <w:t>4</w:t>
      </w:r>
      <w:r w:rsidRPr="00ED3427">
        <w:rPr>
          <w:rFonts w:hint="eastAsia"/>
          <w:color w:val="2E5395"/>
        </w:rPr>
        <w:t>个预定入</w:t>
      </w:r>
      <w:r w:rsidRPr="00ED3427">
        <w:rPr>
          <w:color w:val="2E5395"/>
        </w:rPr>
        <w:t>口</w:t>
      </w:r>
    </w:p>
    <w:p w14:paraId="3318434C" w14:textId="77777777" w:rsidR="003A024C" w:rsidRPr="00ED3427" w:rsidRDefault="003A024C" w:rsidP="003A024C">
      <w:pPr>
        <w:pStyle w:val="BodyText"/>
        <w:kinsoku w:val="0"/>
        <w:overflowPunct w:val="0"/>
        <w:spacing w:before="46"/>
        <w:ind w:left="120"/>
        <w:rPr>
          <w:color w:val="2E5395"/>
        </w:rPr>
      </w:pPr>
      <w:r w:rsidRPr="00ED3427">
        <w:rPr>
          <w:rFonts w:hint="eastAsia"/>
          <w:color w:val="2E5395"/>
        </w:rPr>
        <w:t>其中，第一个入口是否作为默认</w:t>
      </w:r>
      <w:r w:rsidRPr="00ED3427">
        <w:rPr>
          <w:color w:val="2E5395"/>
        </w:rPr>
        <w:t>widget</w:t>
      </w:r>
      <w:r w:rsidRPr="00ED3427">
        <w:rPr>
          <w:rFonts w:hint="eastAsia"/>
          <w:color w:val="2E5395"/>
        </w:rPr>
        <w:t>待定。如无默认</w:t>
      </w:r>
      <w:r w:rsidRPr="00ED3427">
        <w:rPr>
          <w:color w:val="2E5395"/>
        </w:rPr>
        <w:t>widget</w:t>
      </w:r>
      <w:r w:rsidRPr="00ED3427">
        <w:rPr>
          <w:rFonts w:hint="eastAsia"/>
          <w:color w:val="2E5395"/>
        </w:rPr>
        <w:t>预留，则需要用户手动从「所有应用」中把林肯微界调换到</w:t>
      </w:r>
      <w:r w:rsidRPr="00ED3427">
        <w:rPr>
          <w:color w:val="2E5395"/>
        </w:rPr>
        <w:t>widget</w:t>
      </w:r>
      <w:r w:rsidRPr="00ED3427">
        <w:rPr>
          <w:rFonts w:hint="eastAsia"/>
          <w:color w:val="2E5395"/>
        </w:rPr>
        <w:t>上，才会出现第一个入口</w:t>
      </w:r>
      <w:r w:rsidRPr="00ED3427">
        <w:rPr>
          <w:color w:val="2E5395"/>
        </w:rPr>
        <w:t>。</w:t>
      </w:r>
    </w:p>
    <w:p w14:paraId="44DA8ED4" w14:textId="77777777" w:rsidR="003A024C" w:rsidRPr="00ED3427" w:rsidRDefault="003A024C" w:rsidP="003A024C">
      <w:pPr>
        <w:widowControl/>
        <w:shd w:val="clear" w:color="auto" w:fill="FFFFFF"/>
        <w:autoSpaceDE/>
        <w:autoSpaceDN/>
        <w:adjustRightInd/>
        <w:spacing w:before="150"/>
        <w:rPr>
          <w:rFonts w:ascii="Segoe UI" w:eastAsia="Times New Roman" w:hAnsi="Segoe UI" w:cs="Segoe UI"/>
          <w:color w:val="172B4D"/>
          <w:sz w:val="21"/>
          <w:szCs w:val="21"/>
        </w:rPr>
      </w:pPr>
      <w:r w:rsidRPr="00ED3427">
        <w:rPr>
          <w:rFonts w:ascii="Segoe UI" w:eastAsia="Times New Roman" w:hAnsi="Segoe UI" w:cs="Segoe UI"/>
          <w:color w:val="172B4D"/>
          <w:sz w:val="21"/>
          <w:szCs w:val="21"/>
        </w:rPr>
        <w:t> </w:t>
      </w:r>
    </w:p>
    <w:tbl>
      <w:tblPr>
        <w:tblW w:w="0" w:type="dxa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8146"/>
      </w:tblGrid>
      <w:tr w:rsidR="003A024C" w:rsidRPr="00ED3427" w14:paraId="39D97AA4" w14:textId="77777777" w:rsidTr="00A23A2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FA63B27" w14:textId="77777777" w:rsidR="003A024C" w:rsidRPr="00ED3427" w:rsidRDefault="003A024C" w:rsidP="003A024C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ED3427">
              <w:rPr>
                <w:rFonts w:hAnsi="宋体" w:cs="Times New Roman"/>
                <w:sz w:val="21"/>
                <w:szCs w:val="21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737FC5D" w14:textId="77777777" w:rsidR="003A024C" w:rsidRPr="00ED3427" w:rsidRDefault="003A024C" w:rsidP="003A024C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ED3427">
              <w:rPr>
                <w:rFonts w:hAnsi="宋体" w:cs="Times New Roman"/>
                <w:sz w:val="21"/>
                <w:szCs w:val="21"/>
              </w:rPr>
              <w:t xml:space="preserve">1.      </w:t>
            </w:r>
            <w:r w:rsidRPr="00ED3427">
              <w:rPr>
                <w:rFonts w:hAnsi="宋体"/>
                <w:sz w:val="21"/>
                <w:szCs w:val="21"/>
              </w:rPr>
              <w:t>车辆在点火状态</w:t>
            </w:r>
            <w:r w:rsidRPr="00ED3427">
              <w:rPr>
                <w:rFonts w:hAnsi="宋体" w:cs="Times New Roman"/>
                <w:sz w:val="21"/>
                <w:szCs w:val="21"/>
              </w:rPr>
              <w:br/>
              <w:t xml:space="preserve">2.      </w:t>
            </w:r>
            <w:r w:rsidRPr="00ED3427">
              <w:rPr>
                <w:rFonts w:hAnsi="宋体"/>
                <w:sz w:val="21"/>
                <w:szCs w:val="21"/>
              </w:rPr>
              <w:t>网络正常</w:t>
            </w:r>
          </w:p>
        </w:tc>
      </w:tr>
      <w:tr w:rsidR="003A024C" w:rsidRPr="00ED3427" w14:paraId="20BA15C9" w14:textId="77777777" w:rsidTr="00A23A2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742ACFC" w14:textId="77777777" w:rsidR="003A024C" w:rsidRPr="00ED3427" w:rsidRDefault="003A024C" w:rsidP="003A024C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ED3427">
              <w:rPr>
                <w:rFonts w:hAnsi="宋体" w:cs="Times New Roman"/>
                <w:sz w:val="21"/>
                <w:szCs w:val="21"/>
              </w:rPr>
              <w:t>Trigger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3F31D5C" w14:textId="77777777" w:rsidR="003A024C" w:rsidRPr="00ED3427" w:rsidRDefault="003A024C" w:rsidP="003A024C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ED3427">
              <w:rPr>
                <w:rFonts w:hAnsi="宋体" w:cs="Times New Roman"/>
                <w:sz w:val="21"/>
                <w:szCs w:val="21"/>
              </w:rPr>
              <w:t xml:space="preserve">Sync+ </w:t>
            </w:r>
            <w:r w:rsidRPr="00ED3427">
              <w:rPr>
                <w:rFonts w:hAnsi="宋体"/>
                <w:sz w:val="21"/>
                <w:szCs w:val="21"/>
              </w:rPr>
              <w:t>开机</w:t>
            </w:r>
          </w:p>
        </w:tc>
      </w:tr>
      <w:tr w:rsidR="003A024C" w:rsidRPr="00ED3427" w14:paraId="2E2F7415" w14:textId="77777777" w:rsidTr="00A23A2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DE27ED0" w14:textId="77777777" w:rsidR="003A024C" w:rsidRPr="00ED3427" w:rsidRDefault="003A024C" w:rsidP="003A024C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ED3427">
              <w:rPr>
                <w:rFonts w:hAnsi="宋体" w:cs="Times New Roman"/>
                <w:sz w:val="21"/>
                <w:szCs w:val="21"/>
              </w:rPr>
              <w:t>Expected Behavior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527AD49" w14:textId="77777777" w:rsidR="003A024C" w:rsidRPr="00ED3427" w:rsidRDefault="003A024C" w:rsidP="003A024C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ED3427">
              <w:rPr>
                <w:rFonts w:hAnsi="宋体" w:cs="Times New Roman"/>
                <w:sz w:val="21"/>
                <w:szCs w:val="21"/>
              </w:rPr>
              <w:t xml:space="preserve">1.        </w:t>
            </w:r>
            <w:r w:rsidRPr="00ED3427">
              <w:rPr>
                <w:rFonts w:hAnsi="宋体"/>
                <w:sz w:val="21"/>
                <w:szCs w:val="21"/>
              </w:rPr>
              <w:t>「林肯微界」入口</w:t>
            </w:r>
            <w:r w:rsidRPr="00ED3427">
              <w:rPr>
                <w:rFonts w:hAnsi="宋体" w:cs="Times New Roman"/>
                <w:sz w:val="21"/>
                <w:szCs w:val="21"/>
              </w:rPr>
              <w:t>1:  </w:t>
            </w:r>
            <w:r w:rsidRPr="00ED3427">
              <w:rPr>
                <w:rFonts w:hAnsi="宋体"/>
                <w:sz w:val="21"/>
                <w:szCs w:val="21"/>
              </w:rPr>
              <w:t>默认</w:t>
            </w:r>
            <w:r w:rsidRPr="00ED3427">
              <w:rPr>
                <w:rFonts w:hAnsi="宋体" w:cs="Times New Roman"/>
                <w:sz w:val="21"/>
                <w:szCs w:val="21"/>
              </w:rPr>
              <w:t>Launcher</w:t>
            </w:r>
            <w:r w:rsidRPr="00ED3427">
              <w:rPr>
                <w:rFonts w:hAnsi="宋体"/>
                <w:sz w:val="21"/>
                <w:szCs w:val="21"/>
              </w:rPr>
              <w:t>上</w:t>
            </w:r>
            <w:r w:rsidRPr="00ED3427">
              <w:rPr>
                <w:rFonts w:hAnsi="宋体" w:cs="Times New Roman"/>
                <w:sz w:val="21"/>
                <w:szCs w:val="21"/>
              </w:rPr>
              <w:t xml:space="preserve"> </w:t>
            </w:r>
            <w:r w:rsidRPr="00ED3427">
              <w:rPr>
                <w:rFonts w:hAnsi="宋体"/>
                <w:sz w:val="21"/>
                <w:szCs w:val="21"/>
              </w:rPr>
              <w:t>第</w:t>
            </w:r>
            <w:r w:rsidRPr="00ED3427">
              <w:rPr>
                <w:rFonts w:hAnsi="宋体" w:cs="Times New Roman"/>
                <w:sz w:val="21"/>
                <w:szCs w:val="21"/>
              </w:rPr>
              <w:t xml:space="preserve">Widget </w:t>
            </w:r>
            <w:r w:rsidRPr="00ED3427">
              <w:rPr>
                <w:rFonts w:hAnsi="宋体"/>
                <w:sz w:val="21"/>
                <w:szCs w:val="21"/>
              </w:rPr>
              <w:t>。</w:t>
            </w:r>
            <w:r w:rsidRPr="00ED3427">
              <w:rPr>
                <w:rFonts w:hAnsi="宋体" w:cs="Times New Roman"/>
                <w:sz w:val="21"/>
                <w:szCs w:val="21"/>
              </w:rPr>
              <w:t>Widget</w:t>
            </w:r>
            <w:r w:rsidRPr="00ED3427">
              <w:rPr>
                <w:rFonts w:hAnsi="宋体"/>
                <w:sz w:val="21"/>
                <w:szCs w:val="21"/>
              </w:rPr>
              <w:t>卡片能力（如顺序调整及其他）和车机其他应用保持一致。</w:t>
            </w:r>
            <w:r w:rsidRPr="00ED3427">
              <w:rPr>
                <w:rFonts w:hAnsi="宋体" w:cs="Times New Roman"/>
                <w:sz w:val="21"/>
                <w:szCs w:val="21"/>
              </w:rPr>
              <w:br/>
            </w:r>
            <w:proofErr w:type="gramStart"/>
            <w:r w:rsidRPr="00ED3427">
              <w:rPr>
                <w:rFonts w:hAnsi="宋体" w:cs="Times New Roman"/>
                <w:sz w:val="21"/>
                <w:szCs w:val="21"/>
              </w:rPr>
              <w:t>a)   </w:t>
            </w:r>
            <w:proofErr w:type="gramEnd"/>
            <w:r w:rsidRPr="00ED3427">
              <w:rPr>
                <w:rFonts w:hAnsi="宋体" w:cs="Times New Roman"/>
                <w:sz w:val="21"/>
                <w:szCs w:val="21"/>
              </w:rPr>
              <w:t xml:space="preserve">     </w:t>
            </w:r>
            <w:r w:rsidRPr="00ED3427">
              <w:rPr>
                <w:rFonts w:hAnsi="宋体"/>
                <w:sz w:val="21"/>
                <w:szCs w:val="21"/>
              </w:rPr>
              <w:t>用户非登录状态：封面为「林肯微界」占位图，而非任何内容封面</w:t>
            </w:r>
            <w:r w:rsidRPr="00ED3427">
              <w:rPr>
                <w:rFonts w:hAnsi="宋体" w:cs="Times New Roman"/>
                <w:sz w:val="21"/>
                <w:szCs w:val="21"/>
              </w:rPr>
              <w:br/>
              <w:t xml:space="preserve">b)        </w:t>
            </w:r>
            <w:r w:rsidRPr="00ED3427">
              <w:rPr>
                <w:rFonts w:hAnsi="宋体"/>
                <w:sz w:val="21"/>
                <w:szCs w:val="21"/>
              </w:rPr>
              <w:t>用户在登录状态：判断此用户是否接受个性化推送，展示相应封面内容</w:t>
            </w:r>
            <w:r w:rsidRPr="00ED3427">
              <w:rPr>
                <w:rFonts w:hAnsi="宋体" w:cs="Times New Roman"/>
                <w:sz w:val="21"/>
                <w:szCs w:val="21"/>
              </w:rPr>
              <w:br/>
              <w:t xml:space="preserve">-          </w:t>
            </w:r>
            <w:r w:rsidRPr="00ED3427">
              <w:rPr>
                <w:rFonts w:hAnsi="宋体"/>
                <w:sz w:val="21"/>
                <w:szCs w:val="21"/>
              </w:rPr>
              <w:t>此账号接受个性化推送：「林肯微界」卡片封面为最新更新的未读内容的封面图，内容包括</w:t>
            </w:r>
            <w:r w:rsidRPr="00ED3427">
              <w:rPr>
                <w:rFonts w:hAnsi="宋体" w:cs="Times New Roman"/>
                <w:sz w:val="21"/>
                <w:szCs w:val="21"/>
              </w:rPr>
              <w:t>+</w:t>
            </w:r>
            <w:r w:rsidRPr="00ED3427">
              <w:rPr>
                <w:rFonts w:hAnsi="宋体"/>
                <w:sz w:val="21"/>
                <w:szCs w:val="21"/>
              </w:rPr>
              <w:t>个性化推送及非个性化推送</w:t>
            </w:r>
            <w:r w:rsidRPr="00ED3427">
              <w:rPr>
                <w:rFonts w:hAnsi="宋体" w:cs="Times New Roman"/>
                <w:sz w:val="21"/>
                <w:szCs w:val="21"/>
              </w:rPr>
              <w:t>+</w:t>
            </w:r>
            <w:r w:rsidRPr="00ED3427">
              <w:rPr>
                <w:rFonts w:hAnsi="宋体"/>
                <w:sz w:val="21"/>
                <w:szCs w:val="21"/>
              </w:rPr>
              <w:t>。</w:t>
            </w:r>
            <w:r w:rsidRPr="00ED3427">
              <w:rPr>
                <w:rFonts w:hAnsi="宋体" w:cs="Times New Roman"/>
                <w:sz w:val="21"/>
                <w:szCs w:val="21"/>
              </w:rPr>
              <w:br/>
              <w:t xml:space="preserve">-          </w:t>
            </w:r>
            <w:r w:rsidRPr="00ED3427">
              <w:rPr>
                <w:rFonts w:hAnsi="宋体"/>
                <w:sz w:val="21"/>
                <w:szCs w:val="21"/>
              </w:rPr>
              <w:t>此账号未接受个性化推送：「林肯微界」卡片封面为最新更新的未读内容的</w:t>
            </w:r>
            <w:r w:rsidRPr="00ED3427">
              <w:rPr>
                <w:rFonts w:hAnsi="宋体" w:cs="Times New Roman"/>
                <w:sz w:val="21"/>
                <w:szCs w:val="21"/>
              </w:rPr>
              <w:t>+</w:t>
            </w:r>
            <w:r w:rsidRPr="00ED3427">
              <w:rPr>
                <w:rFonts w:hAnsi="宋体"/>
                <w:sz w:val="21"/>
                <w:szCs w:val="21"/>
              </w:rPr>
              <w:t>非个性化内容</w:t>
            </w:r>
            <w:r w:rsidRPr="00ED3427">
              <w:rPr>
                <w:rFonts w:hAnsi="宋体" w:cs="Times New Roman"/>
                <w:sz w:val="21"/>
                <w:szCs w:val="21"/>
              </w:rPr>
              <w:t>+</w:t>
            </w:r>
            <w:r w:rsidRPr="00ED3427">
              <w:rPr>
                <w:rFonts w:hAnsi="宋体"/>
                <w:sz w:val="21"/>
                <w:szCs w:val="21"/>
              </w:rPr>
              <w:t>的封面图</w:t>
            </w:r>
            <w:r w:rsidRPr="00ED3427">
              <w:rPr>
                <w:rFonts w:hAnsi="宋体" w:cs="Times New Roman"/>
                <w:sz w:val="21"/>
                <w:szCs w:val="21"/>
              </w:rPr>
              <w:br/>
              <w:t xml:space="preserve">-          </w:t>
            </w:r>
            <w:r w:rsidRPr="00ED3427">
              <w:rPr>
                <w:rFonts w:hAnsi="宋体"/>
                <w:sz w:val="21"/>
                <w:szCs w:val="21"/>
              </w:rPr>
              <w:t>「林肯微界」的</w:t>
            </w:r>
            <w:r w:rsidRPr="00ED3427">
              <w:rPr>
                <w:rFonts w:hAnsi="宋体" w:cs="Times New Roman"/>
                <w:sz w:val="21"/>
                <w:szCs w:val="21"/>
              </w:rPr>
              <w:t xml:space="preserve">Widget </w:t>
            </w:r>
            <w:r w:rsidRPr="00ED3427">
              <w:rPr>
                <w:rFonts w:hAnsi="宋体"/>
                <w:sz w:val="21"/>
                <w:szCs w:val="21"/>
              </w:rPr>
              <w:t>入口，</w:t>
            </w:r>
            <w:proofErr w:type="spellStart"/>
            <w:r w:rsidRPr="00ED3427">
              <w:rPr>
                <w:rFonts w:hAnsi="宋体" w:cs="Times New Roman"/>
                <w:sz w:val="21"/>
                <w:szCs w:val="21"/>
              </w:rPr>
              <w:t>Pano</w:t>
            </w:r>
            <w:proofErr w:type="spellEnd"/>
            <w:r w:rsidRPr="00ED3427">
              <w:rPr>
                <w:rFonts w:hAnsi="宋体" w:cs="Times New Roman"/>
                <w:sz w:val="21"/>
                <w:szCs w:val="21"/>
              </w:rPr>
              <w:t xml:space="preserve"> </w:t>
            </w:r>
            <w:r w:rsidRPr="00ED3427">
              <w:rPr>
                <w:rFonts w:hAnsi="宋体"/>
                <w:sz w:val="21"/>
                <w:szCs w:val="21"/>
              </w:rPr>
              <w:t>屏幕显示逻辑和</w:t>
            </w:r>
            <w:r w:rsidRPr="00ED3427">
              <w:rPr>
                <w:rFonts w:hAnsi="宋体" w:cs="Times New Roman"/>
                <w:sz w:val="21"/>
                <w:szCs w:val="21"/>
              </w:rPr>
              <w:t xml:space="preserve">Controller </w:t>
            </w:r>
            <w:r w:rsidRPr="00ED3427">
              <w:rPr>
                <w:rFonts w:hAnsi="宋体"/>
                <w:sz w:val="21"/>
                <w:szCs w:val="21"/>
              </w:rPr>
              <w:t>屏上的</w:t>
            </w:r>
            <w:r w:rsidRPr="00ED3427">
              <w:rPr>
                <w:rFonts w:hAnsi="宋体" w:cs="Times New Roman"/>
                <w:sz w:val="21"/>
                <w:szCs w:val="21"/>
              </w:rPr>
              <w:t>widget</w:t>
            </w:r>
            <w:r w:rsidRPr="00ED3427">
              <w:rPr>
                <w:rFonts w:hAnsi="宋体"/>
                <w:sz w:val="21"/>
                <w:szCs w:val="21"/>
              </w:rPr>
              <w:t>封面逻辑保持一致</w:t>
            </w:r>
            <w:r w:rsidRPr="00ED3427">
              <w:rPr>
                <w:rFonts w:hAnsi="宋体" w:cs="Times New Roman"/>
                <w:sz w:val="21"/>
                <w:szCs w:val="21"/>
              </w:rPr>
              <w:br/>
              <w:t xml:space="preserve">Ø  </w:t>
            </w:r>
            <w:r w:rsidRPr="00ED3427">
              <w:rPr>
                <w:rFonts w:hAnsi="宋体"/>
                <w:sz w:val="21"/>
                <w:szCs w:val="21"/>
              </w:rPr>
              <w:t>展示最新一条内容的封面和标题，封面</w:t>
            </w:r>
            <w:r w:rsidRPr="00ED3427">
              <w:rPr>
                <w:rFonts w:hAnsi="宋体" w:cs="Times New Roman"/>
                <w:sz w:val="21"/>
                <w:szCs w:val="21"/>
              </w:rPr>
              <w:t xml:space="preserve">new </w:t>
            </w:r>
            <w:r w:rsidRPr="00ED3427">
              <w:rPr>
                <w:rFonts w:hAnsi="宋体"/>
                <w:sz w:val="21"/>
                <w:szCs w:val="21"/>
              </w:rPr>
              <w:t>角标根据用户实际情况显示</w:t>
            </w:r>
            <w:r w:rsidRPr="00ED3427">
              <w:rPr>
                <w:rFonts w:hAnsi="宋体" w:cs="Times New Roman"/>
                <w:sz w:val="21"/>
                <w:szCs w:val="21"/>
              </w:rPr>
              <w:t>/</w:t>
            </w:r>
            <w:r w:rsidRPr="00ED3427">
              <w:rPr>
                <w:rFonts w:hAnsi="宋体"/>
                <w:sz w:val="21"/>
                <w:szCs w:val="21"/>
              </w:rPr>
              <w:t>不显示</w:t>
            </w:r>
            <w:r w:rsidRPr="00ED3427">
              <w:rPr>
                <w:rFonts w:hAnsi="宋体" w:cs="Times New Roman"/>
                <w:sz w:val="21"/>
                <w:szCs w:val="21"/>
              </w:rPr>
              <w:br/>
              <w:t xml:space="preserve">-          </w:t>
            </w:r>
            <w:r w:rsidRPr="00ED3427">
              <w:rPr>
                <w:rFonts w:hAnsi="宋体"/>
                <w:sz w:val="21"/>
                <w:szCs w:val="21"/>
              </w:rPr>
              <w:t>若封面上的标题超过规定字数，按照系统规则显示称省略号</w:t>
            </w:r>
          </w:p>
        </w:tc>
      </w:tr>
    </w:tbl>
    <w:p w14:paraId="6D8503B2" w14:textId="77777777" w:rsidR="003A024C" w:rsidRPr="00ED3427" w:rsidRDefault="003A024C" w:rsidP="003A024C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sz w:val="21"/>
          <w:szCs w:val="21"/>
        </w:rPr>
      </w:pPr>
      <w:r w:rsidRPr="00ED3427">
        <w:rPr>
          <w:rFonts w:hAnsi="宋体" w:cs="微软雅黑" w:hint="eastAsia"/>
          <w:sz w:val="21"/>
          <w:szCs w:val="21"/>
        </w:rPr>
        <w:t>「林肯微界」入口</w:t>
      </w:r>
      <w:r w:rsidRPr="00ED3427">
        <w:rPr>
          <w:rFonts w:hAnsi="宋体" w:cs="Segoe UI"/>
          <w:sz w:val="21"/>
          <w:szCs w:val="21"/>
        </w:rPr>
        <w:t>2:</w:t>
      </w:r>
      <w:r w:rsidRPr="00ED3427">
        <w:rPr>
          <w:rFonts w:hAnsi="宋体" w:cs="微软雅黑" w:hint="eastAsia"/>
          <w:sz w:val="21"/>
          <w:szCs w:val="21"/>
        </w:rPr>
        <w:t>用户可以在「所有应用」的「尊享礼遇」栏目下，找到「林肯微界」入口。「所有应用」中的「林肯微界」入口为带有「林肯微界」的标</w:t>
      </w:r>
      <w:r w:rsidRPr="00ED3427">
        <w:rPr>
          <w:rFonts w:hAnsi="宋体" w:cs="微软雅黑"/>
          <w:sz w:val="21"/>
          <w:szCs w:val="21"/>
        </w:rPr>
        <w:t>志</w:t>
      </w:r>
    </w:p>
    <w:p w14:paraId="22EBBB1A" w14:textId="77777777" w:rsidR="003A024C" w:rsidRPr="00ED3427" w:rsidRDefault="003A024C" w:rsidP="003A024C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sz w:val="21"/>
          <w:szCs w:val="21"/>
        </w:rPr>
      </w:pPr>
      <w:r w:rsidRPr="00ED3427">
        <w:rPr>
          <w:rFonts w:hAnsi="宋体" w:cs="微软雅黑" w:hint="eastAsia"/>
          <w:sz w:val="21"/>
          <w:szCs w:val="21"/>
        </w:rPr>
        <w:t>「林肯微界」入口</w:t>
      </w:r>
      <w:r w:rsidRPr="00ED3427">
        <w:rPr>
          <w:rFonts w:hAnsi="宋体" w:cs="Segoe UI"/>
          <w:sz w:val="21"/>
          <w:szCs w:val="21"/>
        </w:rPr>
        <w:t xml:space="preserve">3: </w:t>
      </w:r>
      <w:r w:rsidRPr="00ED3427">
        <w:rPr>
          <w:rFonts w:hAnsi="宋体" w:cs="微软雅黑" w:hint="eastAsia"/>
          <w:sz w:val="21"/>
          <w:szCs w:val="21"/>
        </w:rPr>
        <w:t>若「林肯微界」为常用应用，在常用应用中显示「林肯微界」标志作为入</w:t>
      </w:r>
      <w:r w:rsidRPr="00ED3427">
        <w:rPr>
          <w:rFonts w:hAnsi="宋体" w:cs="微软雅黑"/>
          <w:sz w:val="21"/>
          <w:szCs w:val="21"/>
        </w:rPr>
        <w:t>口</w:t>
      </w:r>
    </w:p>
    <w:p w14:paraId="48759C9A" w14:textId="4DB3CF3B" w:rsidR="003A024C" w:rsidRDefault="003A024C" w:rsidP="003A024C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sz w:val="21"/>
          <w:szCs w:val="21"/>
        </w:rPr>
      </w:pPr>
      <w:r w:rsidRPr="00ED3427">
        <w:rPr>
          <w:rFonts w:hAnsi="宋体" w:cs="微软雅黑" w:hint="eastAsia"/>
          <w:sz w:val="21"/>
          <w:szCs w:val="21"/>
        </w:rPr>
        <w:t>「林肯微界」入口</w:t>
      </w:r>
      <w:r w:rsidRPr="00ED3427">
        <w:rPr>
          <w:rFonts w:hAnsi="宋体" w:cs="Segoe UI"/>
          <w:sz w:val="21"/>
          <w:szCs w:val="21"/>
        </w:rPr>
        <w:t xml:space="preserve">4: </w:t>
      </w:r>
      <w:r w:rsidRPr="00ED3427">
        <w:rPr>
          <w:rFonts w:hAnsi="宋体" w:cs="微软雅黑" w:hint="eastAsia"/>
          <w:sz w:val="21"/>
          <w:szCs w:val="21"/>
        </w:rPr>
        <w:t>车机消息对「林肯微界」中的内容进行推送，用户可以通过点击消息中的链接跳转进入「林肯微界」的内容</w:t>
      </w:r>
      <w:r w:rsidRPr="00ED3427">
        <w:rPr>
          <w:rFonts w:hAnsi="宋体" w:cs="Segoe UI"/>
          <w:sz w:val="21"/>
          <w:szCs w:val="21"/>
        </w:rPr>
        <w:t>|</w:t>
      </w:r>
    </w:p>
    <w:p w14:paraId="0621E853" w14:textId="77777777" w:rsidR="003A024C" w:rsidRPr="00ED3427" w:rsidRDefault="003A024C" w:rsidP="003A024C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sz w:val="21"/>
          <w:szCs w:val="21"/>
        </w:rPr>
      </w:pPr>
    </w:p>
    <w:p w14:paraId="1D0CCBEF" w14:textId="77777777" w:rsidR="003A024C" w:rsidRDefault="003A024C" w:rsidP="003A024C">
      <w:pPr>
        <w:pStyle w:val="BodyText"/>
        <w:kinsoku w:val="0"/>
        <w:overflowPunct w:val="0"/>
        <w:spacing w:before="13"/>
        <w:rPr>
          <w:sz w:val="19"/>
          <w:szCs w:val="19"/>
        </w:rPr>
      </w:pPr>
    </w:p>
    <w:p w14:paraId="668543C5" w14:textId="77777777" w:rsidR="003A024C" w:rsidRDefault="003A024C" w:rsidP="003A024C">
      <w:pPr>
        <w:pStyle w:val="BodyText"/>
        <w:kinsoku w:val="0"/>
        <w:overflowPunct w:val="0"/>
        <w:spacing w:before="13"/>
        <w:rPr>
          <w:sz w:val="19"/>
          <w:szCs w:val="19"/>
        </w:rPr>
      </w:pPr>
    </w:p>
    <w:p w14:paraId="2559BB6D" w14:textId="77777777" w:rsidR="003A024C" w:rsidRDefault="003A024C" w:rsidP="003A024C">
      <w:pPr>
        <w:pStyle w:val="BodyText"/>
        <w:kinsoku w:val="0"/>
        <w:overflowPunct w:val="0"/>
        <w:spacing w:before="13"/>
        <w:rPr>
          <w:sz w:val="19"/>
          <w:szCs w:val="19"/>
        </w:rPr>
      </w:pPr>
    </w:p>
    <w:p w14:paraId="5BE4DD87" w14:textId="77777777" w:rsidR="003A024C" w:rsidRDefault="003A024C" w:rsidP="003A024C">
      <w:pPr>
        <w:pStyle w:val="BodyText"/>
        <w:kinsoku w:val="0"/>
        <w:overflowPunct w:val="0"/>
        <w:spacing w:before="13"/>
        <w:rPr>
          <w:sz w:val="19"/>
          <w:szCs w:val="19"/>
        </w:rPr>
      </w:pPr>
    </w:p>
    <w:p w14:paraId="64A003BF" w14:textId="77777777" w:rsidR="003A024C" w:rsidRDefault="003A024C" w:rsidP="003A024C">
      <w:pPr>
        <w:pStyle w:val="BodyText"/>
        <w:kinsoku w:val="0"/>
        <w:overflowPunct w:val="0"/>
        <w:spacing w:before="13"/>
        <w:rPr>
          <w:sz w:val="19"/>
          <w:szCs w:val="19"/>
        </w:rPr>
      </w:pPr>
    </w:p>
    <w:p w14:paraId="07651427" w14:textId="77777777" w:rsidR="003A024C" w:rsidRDefault="003A024C" w:rsidP="003A024C">
      <w:pPr>
        <w:pStyle w:val="BodyText"/>
        <w:kinsoku w:val="0"/>
        <w:overflowPunct w:val="0"/>
        <w:spacing w:before="13"/>
        <w:rPr>
          <w:sz w:val="19"/>
          <w:szCs w:val="19"/>
        </w:rPr>
      </w:pPr>
    </w:p>
    <w:p w14:paraId="0B9EFEE0" w14:textId="77777777" w:rsidR="003A024C" w:rsidRDefault="003A024C" w:rsidP="003A024C">
      <w:pPr>
        <w:pStyle w:val="BodyText"/>
        <w:kinsoku w:val="0"/>
        <w:overflowPunct w:val="0"/>
        <w:spacing w:before="13"/>
        <w:rPr>
          <w:sz w:val="19"/>
          <w:szCs w:val="19"/>
        </w:rPr>
      </w:pPr>
    </w:p>
    <w:p w14:paraId="5D9A916A" w14:textId="77777777" w:rsidR="003A024C" w:rsidRDefault="003A024C" w:rsidP="003A024C">
      <w:pPr>
        <w:pStyle w:val="BodyText"/>
        <w:kinsoku w:val="0"/>
        <w:overflowPunct w:val="0"/>
        <w:spacing w:before="13"/>
        <w:rPr>
          <w:sz w:val="19"/>
          <w:szCs w:val="19"/>
        </w:rPr>
      </w:pPr>
    </w:p>
    <w:p w14:paraId="079296B1" w14:textId="77777777" w:rsidR="003A024C" w:rsidRDefault="003A024C" w:rsidP="003A024C">
      <w:pPr>
        <w:pStyle w:val="BodyText"/>
        <w:kinsoku w:val="0"/>
        <w:overflowPunct w:val="0"/>
        <w:spacing w:before="13"/>
        <w:rPr>
          <w:sz w:val="19"/>
          <w:szCs w:val="19"/>
        </w:rPr>
      </w:pPr>
    </w:p>
    <w:p w14:paraId="5EF86780" w14:textId="77777777" w:rsidR="003A024C" w:rsidRDefault="003A024C" w:rsidP="003A024C">
      <w:pPr>
        <w:pStyle w:val="BodyText"/>
        <w:kinsoku w:val="0"/>
        <w:overflowPunct w:val="0"/>
        <w:spacing w:before="13"/>
        <w:rPr>
          <w:sz w:val="19"/>
          <w:szCs w:val="19"/>
        </w:rPr>
      </w:pPr>
    </w:p>
    <w:p w14:paraId="74A629C0" w14:textId="1DABB2D5" w:rsidR="00026207" w:rsidRDefault="003A024C" w:rsidP="003A024C">
      <w:pPr>
        <w:pStyle w:val="Heading3"/>
      </w:pPr>
      <w:r>
        <w:rPr>
          <w:rFonts w:hint="eastAsia"/>
        </w:rPr>
        <w:lastRenderedPageBreak/>
        <w:t>New角标提醒</w:t>
      </w:r>
    </w:p>
    <w:p w14:paraId="259CAC01" w14:textId="00779D9D" w:rsidR="00026207" w:rsidRDefault="00922C11" w:rsidP="003A024C">
      <w:pPr>
        <w:pStyle w:val="BodyText"/>
        <w:kinsoku w:val="0"/>
        <w:overflowPunct w:val="0"/>
        <w:spacing w:before="46"/>
        <w:ind w:left="120"/>
        <w:rPr>
          <w:rFonts w:hAnsi="Cambria"/>
          <w:color w:val="2E5395"/>
        </w:rPr>
      </w:pPr>
      <w:r>
        <w:rPr>
          <w:rFonts w:hint="eastAsia"/>
          <w:color w:val="2E5395"/>
        </w:rPr>
        <w:t>作为</w:t>
      </w:r>
      <w:r w:rsidR="00C645A6">
        <w:rPr>
          <w:rFonts w:hint="eastAsia"/>
          <w:color w:val="2E5395"/>
        </w:rPr>
        <w:t>林肯驾驶员</w:t>
      </w:r>
      <w:r>
        <w:rPr>
          <w:rFonts w:hint="eastAsia"/>
          <w:color w:val="2E5395"/>
        </w:rPr>
        <w:t>和乘客，我希望当「</w:t>
      </w:r>
      <w:proofErr w:type="spellStart"/>
      <w:r w:rsidR="00A260AF">
        <w:rPr>
          <w:color w:val="2E5395"/>
        </w:rPr>
        <w:t>Lidget</w:t>
      </w:r>
      <w:proofErr w:type="spellEnd"/>
      <w:r>
        <w:rPr>
          <w:rFonts w:hint="eastAsia"/>
          <w:color w:val="2E5395"/>
        </w:rPr>
        <w:t>」有更新，更新内容未读状态下</w:t>
      </w:r>
      <w:r>
        <w:rPr>
          <w:color w:val="2E5395"/>
        </w:rPr>
        <w:t xml:space="preserve"> </w:t>
      </w:r>
      <w:r>
        <w:rPr>
          <w:rFonts w:ascii="Cambria" w:hAnsi="Cambria" w:cs="Cambria"/>
          <w:color w:val="2E5395"/>
          <w:sz w:val="21"/>
          <w:szCs w:val="21"/>
        </w:rPr>
        <w:t xml:space="preserve">Launcher </w:t>
      </w:r>
      <w:r>
        <w:rPr>
          <w:rFonts w:hAnsi="Cambria" w:hint="eastAsia"/>
          <w:color w:val="2E5395"/>
        </w:rPr>
        <w:t>中</w:t>
      </w:r>
    </w:p>
    <w:p w14:paraId="067F6295" w14:textId="6C8BD842" w:rsidR="00026207" w:rsidRDefault="00922C11" w:rsidP="003A024C">
      <w:pPr>
        <w:pStyle w:val="BodyText"/>
        <w:kinsoku w:val="0"/>
        <w:overflowPunct w:val="0"/>
        <w:spacing w:before="218"/>
        <w:ind w:left="120"/>
        <w:rPr>
          <w:color w:val="2E5395"/>
        </w:rPr>
      </w:pPr>
      <w:r>
        <w:rPr>
          <w:rFonts w:hint="eastAsia"/>
          <w:color w:val="2E5395"/>
        </w:rPr>
        <w:t>「</w:t>
      </w:r>
      <w:proofErr w:type="spellStart"/>
      <w:r w:rsidR="00A260AF">
        <w:rPr>
          <w:color w:val="2E5395"/>
        </w:rPr>
        <w:t>Lidget</w:t>
      </w:r>
      <w:proofErr w:type="spellEnd"/>
      <w:r>
        <w:rPr>
          <w:rFonts w:hint="eastAsia"/>
          <w:color w:val="2E5395"/>
        </w:rPr>
        <w:t>」卡片封面入口上会有</w:t>
      </w:r>
      <w:r>
        <w:rPr>
          <w:color w:val="2E5395"/>
        </w:rPr>
        <w:t xml:space="preserve"> New </w:t>
      </w:r>
      <w:r>
        <w:rPr>
          <w:rFonts w:hint="eastAsia"/>
          <w:color w:val="2E5395"/>
        </w:rPr>
        <w:t>角标提醒</w:t>
      </w:r>
    </w:p>
    <w:p w14:paraId="5FF594CA" w14:textId="77777777" w:rsidR="00026207" w:rsidRDefault="00026207" w:rsidP="003A024C">
      <w:pPr>
        <w:pStyle w:val="BodyText"/>
        <w:kinsoku w:val="0"/>
        <w:overflowPunct w:val="0"/>
        <w:spacing w:before="3"/>
        <w:rPr>
          <w:sz w:val="6"/>
          <w:szCs w:val="6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4"/>
        <w:gridCol w:w="6310"/>
      </w:tblGrid>
      <w:tr w:rsidR="00026207" w14:paraId="5F01E91A" w14:textId="77777777">
        <w:trPr>
          <w:trHeight w:val="6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FF18" w14:textId="77777777" w:rsidR="00026207" w:rsidRDefault="00922C11" w:rsidP="003A024C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C2344" w14:textId="74FD6B02" w:rsidR="00026207" w:rsidRDefault="00922C11" w:rsidP="003A024C">
            <w:pPr>
              <w:pStyle w:val="TableParagraph"/>
              <w:kinsoku w:val="0"/>
              <w:overflowPunct w:val="0"/>
              <w:spacing w:before="22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一、</w:t>
            </w:r>
            <w:r>
              <w:rPr>
                <w:sz w:val="21"/>
                <w:szCs w:val="21"/>
              </w:rPr>
              <w:t xml:space="preserve">new </w:t>
            </w:r>
            <w:r>
              <w:rPr>
                <w:rFonts w:hint="eastAsia"/>
                <w:sz w:val="21"/>
                <w:szCs w:val="21"/>
              </w:rPr>
              <w:t>角标在</w:t>
            </w:r>
            <w:r>
              <w:rPr>
                <w:sz w:val="21"/>
                <w:szCs w:val="21"/>
              </w:rPr>
              <w:t xml:space="preserve"> Launcher </w:t>
            </w:r>
            <w:r>
              <w:rPr>
                <w:rFonts w:hint="eastAsia"/>
                <w:sz w:val="21"/>
                <w:szCs w:val="21"/>
              </w:rPr>
              <w:t>页「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z w:val="21"/>
                <w:szCs w:val="21"/>
              </w:rPr>
              <w:t>」封面上显示逻辑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54A97347" w14:textId="77777777">
        <w:trPr>
          <w:trHeight w:val="1247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87EF5" w14:textId="77777777" w:rsidR="00026207" w:rsidRDefault="00922C11" w:rsidP="003A024C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Pre-Conditions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B6827" w14:textId="77777777" w:rsidR="00026207" w:rsidRDefault="00922C11" w:rsidP="003A024C">
            <w:pPr>
              <w:pStyle w:val="TableParagraph"/>
              <w:numPr>
                <w:ilvl w:val="0"/>
                <w:numId w:val="109"/>
              </w:numPr>
              <w:tabs>
                <w:tab w:val="left" w:pos="540"/>
              </w:tabs>
              <w:kinsoku w:val="0"/>
              <w:overflowPunct w:val="0"/>
              <w:spacing w:before="22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车辆在点火状态</w:t>
            </w:r>
            <w:r>
              <w:rPr>
                <w:sz w:val="21"/>
                <w:szCs w:val="21"/>
              </w:rPr>
              <w:t xml:space="preserve"> </w:t>
            </w:r>
          </w:p>
          <w:p w14:paraId="55A77044" w14:textId="77777777" w:rsidR="00026207" w:rsidRDefault="00922C11" w:rsidP="003A024C">
            <w:pPr>
              <w:pStyle w:val="TableParagraph"/>
              <w:numPr>
                <w:ilvl w:val="0"/>
                <w:numId w:val="109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Sync+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1"/>
                <w:sz w:val="21"/>
                <w:szCs w:val="21"/>
              </w:rPr>
              <w:t>开机状态</w:t>
            </w:r>
            <w:r>
              <w:rPr>
                <w:sz w:val="21"/>
                <w:szCs w:val="21"/>
              </w:rPr>
              <w:t xml:space="preserve"> </w:t>
            </w:r>
          </w:p>
          <w:p w14:paraId="138AC137" w14:textId="77777777" w:rsidR="00026207" w:rsidRDefault="00922C11" w:rsidP="003A024C">
            <w:pPr>
              <w:pStyle w:val="TableParagraph"/>
              <w:numPr>
                <w:ilvl w:val="0"/>
                <w:numId w:val="109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rFonts w:hint="eastAsia"/>
                <w:spacing w:val="-2"/>
                <w:sz w:val="21"/>
                <w:szCs w:val="21"/>
              </w:rPr>
              <w:t>网络正常</w:t>
            </w:r>
            <w:r>
              <w:rPr>
                <w:sz w:val="21"/>
                <w:szCs w:val="21"/>
              </w:rPr>
              <w:t xml:space="preserve"> </w:t>
            </w:r>
          </w:p>
          <w:p w14:paraId="4D230CA8" w14:textId="77777777" w:rsidR="00026207" w:rsidRDefault="00922C11" w:rsidP="003A024C">
            <w:pPr>
              <w:pStyle w:val="TableParagraph"/>
              <w:numPr>
                <w:ilvl w:val="0"/>
                <w:numId w:val="109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用户已登录，账号在活跃状态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16CFFE5D" w14:textId="77777777">
        <w:trPr>
          <w:trHeight w:val="6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85A5D" w14:textId="77777777" w:rsidR="00026207" w:rsidRDefault="00922C11" w:rsidP="003A024C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Trigger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F6705" w14:textId="301FBCF7" w:rsidR="00026207" w:rsidRDefault="00922C11" w:rsidP="003A024C">
            <w:pPr>
              <w:pStyle w:val="TableParagraph"/>
              <w:kinsoku w:val="0"/>
              <w:overflowPunct w:val="0"/>
              <w:spacing w:before="22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后台有内容更新，</w:t>
            </w:r>
            <w:r>
              <w:rPr>
                <w:sz w:val="21"/>
                <w:szCs w:val="21"/>
              </w:rPr>
              <w:t xml:space="preserve">Launcher </w:t>
            </w:r>
            <w:r>
              <w:rPr>
                <w:rFonts w:hint="eastAsia"/>
                <w:sz w:val="21"/>
                <w:szCs w:val="21"/>
              </w:rPr>
              <w:t>中「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z w:val="21"/>
                <w:szCs w:val="21"/>
              </w:rPr>
              <w:t>」封面内容未被查看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6E4108DB" w14:textId="77777777">
        <w:trPr>
          <w:trHeight w:val="1250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DFD91" w14:textId="77777777" w:rsidR="00026207" w:rsidRDefault="00922C11" w:rsidP="003A024C">
            <w:pPr>
              <w:pStyle w:val="TableParagraph"/>
              <w:kinsoku w:val="0"/>
              <w:overflowPunct w:val="0"/>
              <w:spacing w:before="121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Expected</w:t>
            </w:r>
          </w:p>
          <w:p w14:paraId="64D57DF6" w14:textId="77777777" w:rsidR="00026207" w:rsidRDefault="00922C11" w:rsidP="003A024C">
            <w:pPr>
              <w:pStyle w:val="TableParagraph"/>
              <w:kinsoku w:val="0"/>
              <w:overflowPunct w:val="0"/>
              <w:spacing w:before="237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Behavior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41D9" w14:textId="5C51C864" w:rsidR="00026207" w:rsidRDefault="00922C11" w:rsidP="003A024C">
            <w:pPr>
              <w:pStyle w:val="TableParagraph"/>
              <w:kinsoku w:val="0"/>
              <w:overflowPunct w:val="0"/>
              <w:spacing w:before="25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z w:val="21"/>
                <w:szCs w:val="21"/>
              </w:rPr>
              <w:t>」在</w:t>
            </w:r>
            <w:r>
              <w:rPr>
                <w:sz w:val="21"/>
                <w:szCs w:val="21"/>
              </w:rPr>
              <w:t xml:space="preserve"> Launcher </w:t>
            </w:r>
            <w:r>
              <w:rPr>
                <w:rFonts w:hint="eastAsia"/>
                <w:sz w:val="21"/>
                <w:szCs w:val="21"/>
              </w:rPr>
              <w:t>的入口封面上会有</w:t>
            </w:r>
            <w:r>
              <w:rPr>
                <w:sz w:val="21"/>
                <w:szCs w:val="21"/>
              </w:rPr>
              <w:t xml:space="preserve"> NEW </w:t>
            </w:r>
            <w:r>
              <w:rPr>
                <w:rFonts w:hint="eastAsia"/>
                <w:sz w:val="21"/>
                <w:szCs w:val="21"/>
              </w:rPr>
              <w:t>角标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344AC528" w14:textId="77777777">
        <w:trPr>
          <w:trHeight w:val="6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DB078" w14:textId="77777777" w:rsidR="00026207" w:rsidRDefault="00922C11" w:rsidP="003A024C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Post Conditions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7CF9F" w14:textId="77777777" w:rsidR="00026207" w:rsidRDefault="00922C11" w:rsidP="003A024C">
            <w:pPr>
              <w:pStyle w:val="TableParagraph"/>
              <w:kinsoku w:val="0"/>
              <w:overflowPunct w:val="0"/>
              <w:spacing w:before="22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用户停留在</w:t>
            </w:r>
            <w:r>
              <w:rPr>
                <w:sz w:val="21"/>
                <w:szCs w:val="21"/>
              </w:rPr>
              <w:t xml:space="preserve"> Launcher </w:t>
            </w:r>
            <w:r>
              <w:rPr>
                <w:rFonts w:hint="eastAsia"/>
                <w:sz w:val="21"/>
                <w:szCs w:val="21"/>
              </w:rPr>
              <w:t>页</w:t>
            </w:r>
            <w:r>
              <w:rPr>
                <w:sz w:val="21"/>
                <w:szCs w:val="21"/>
              </w:rPr>
              <w:t xml:space="preserve"> </w:t>
            </w:r>
          </w:p>
          <w:p w14:paraId="7394F368" w14:textId="77777777" w:rsidR="00026207" w:rsidRDefault="00922C11" w:rsidP="003A024C">
            <w:pPr>
              <w:pStyle w:val="TableParagraph"/>
              <w:kinsoku w:val="0"/>
              <w:overflowPunct w:val="0"/>
              <w:ind w:left="10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</w:tc>
      </w:tr>
    </w:tbl>
    <w:p w14:paraId="7583F1EF" w14:textId="77777777" w:rsidR="00026207" w:rsidRDefault="00922C11">
      <w:pPr>
        <w:pStyle w:val="Heading1"/>
        <w:kinsoku w:val="0"/>
        <w:overflowPunct w:val="0"/>
        <w:spacing w:before="0" w:line="471" w:lineRule="exact"/>
        <w:ind w:left="120" w:firstLine="0"/>
        <w:rPr>
          <w:rFonts w:ascii="Microsoft JhengHei" w:eastAsia="Microsoft JhengHei" w:cs="Microsoft JhengHei"/>
        </w:rPr>
      </w:pPr>
      <w:r>
        <w:rPr>
          <w:rFonts w:ascii="Microsoft JhengHei" w:eastAsia="Microsoft JhengHei" w:cs="Microsoft JhengHei" w:hint="eastAsia"/>
        </w:rPr>
        <w:t>内容分类</w:t>
      </w:r>
    </w:p>
    <w:p w14:paraId="61E55E53" w14:textId="77777777" w:rsidR="00026207" w:rsidRDefault="00026207">
      <w:pPr>
        <w:pStyle w:val="BodyText"/>
        <w:kinsoku w:val="0"/>
        <w:overflowPunct w:val="0"/>
        <w:rPr>
          <w:rFonts w:ascii="Microsoft JhengHei" w:eastAsia="Microsoft JhengHei" w:cs="Microsoft JhengHei"/>
          <w:b/>
          <w:bCs/>
          <w:i w:val="0"/>
          <w:iCs w:val="0"/>
          <w:sz w:val="25"/>
          <w:szCs w:val="25"/>
        </w:rPr>
      </w:pPr>
    </w:p>
    <w:p w14:paraId="73ACD22A" w14:textId="193041EA" w:rsidR="009703D1" w:rsidRDefault="009703D1">
      <w:pPr>
        <w:pStyle w:val="Heading4"/>
      </w:pPr>
      <w:r>
        <w:t>707</w:t>
      </w:r>
      <w:r>
        <w:rPr>
          <w:rFonts w:hint="eastAsia"/>
        </w:rPr>
        <w:t>（Unique）</w:t>
      </w:r>
      <w:r w:rsidR="00F636C7">
        <w:rPr>
          <w:rFonts w:hint="eastAsia"/>
        </w:rPr>
        <w:t>-</w:t>
      </w:r>
      <w:r w:rsidR="00F636C7">
        <w:t xml:space="preserve"> </w:t>
      </w:r>
      <w:r>
        <w:rPr>
          <w:rFonts w:hint="eastAsia"/>
        </w:rPr>
        <w:t>内容类别</w:t>
      </w:r>
    </w:p>
    <w:p w14:paraId="4494F5C8" w14:textId="648A9609" w:rsidR="009703D1" w:rsidRDefault="004052DE" w:rsidP="009703D1">
      <w:hyperlink r:id="rId7" w:history="1">
        <w:r w:rsidR="009703D1" w:rsidRPr="00047EE3">
          <w:rPr>
            <w:rStyle w:val="Hyperlink"/>
          </w:rPr>
          <w:t>https://www.jira.ford.com/browse/CHNECDX-605</w:t>
        </w:r>
      </w:hyperlink>
    </w:p>
    <w:tbl>
      <w:tblPr>
        <w:tblW w:w="0" w:type="dxa"/>
        <w:tblInd w:w="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8251"/>
      </w:tblGrid>
      <w:tr w:rsidR="009703D1" w:rsidRPr="009703D1" w14:paraId="3306D9F3" w14:textId="77777777" w:rsidTr="009703D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45DF707" w14:textId="77777777" w:rsidR="009703D1" w:rsidRPr="009703D1" w:rsidRDefault="009703D1" w:rsidP="009703D1">
            <w:pPr>
              <w:widowControl/>
              <w:autoSpaceDE/>
              <w:autoSpaceDN/>
              <w:adjustRightInd/>
              <w:spacing w:before="75" w:after="75"/>
              <w:rPr>
                <w:rFonts w:hAnsi="宋体" w:cs="Segoe UI"/>
                <w:color w:val="172B4D"/>
                <w:sz w:val="21"/>
                <w:szCs w:val="21"/>
              </w:rPr>
            </w:pPr>
            <w:r w:rsidRPr="009703D1">
              <w:rPr>
                <w:rFonts w:hAnsi="宋体" w:cs="Segoe UI"/>
                <w:color w:val="172B4D"/>
                <w:sz w:val="21"/>
                <w:szCs w:val="21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3DA9159" w14:textId="77777777" w:rsidR="009703D1" w:rsidRPr="009703D1" w:rsidRDefault="009703D1" w:rsidP="009703D1">
            <w:pPr>
              <w:widowControl/>
              <w:autoSpaceDE/>
              <w:autoSpaceDN/>
              <w:adjustRightInd/>
              <w:spacing w:before="75" w:after="75"/>
              <w:rPr>
                <w:rFonts w:hAnsi="宋体" w:cs="Segoe UI"/>
                <w:color w:val="172B4D"/>
                <w:sz w:val="21"/>
                <w:szCs w:val="21"/>
              </w:rPr>
            </w:pPr>
            <w:r w:rsidRPr="009703D1">
              <w:rPr>
                <w:rFonts w:hAnsi="宋体" w:cs="Segoe UI"/>
                <w:color w:val="172B4D"/>
                <w:sz w:val="21"/>
                <w:szCs w:val="21"/>
              </w:rPr>
              <w:t xml:space="preserve">1.      </w:t>
            </w:r>
            <w:r w:rsidRPr="009703D1">
              <w:rPr>
                <w:rFonts w:hAnsi="宋体" w:cs="微软雅黑"/>
                <w:color w:val="172B4D"/>
                <w:sz w:val="21"/>
                <w:szCs w:val="21"/>
              </w:rPr>
              <w:t>车辆在点火状态</w:t>
            </w:r>
            <w:r w:rsidRPr="009703D1">
              <w:rPr>
                <w:rFonts w:hAnsi="宋体" w:cs="Segoe UI"/>
                <w:color w:val="172B4D"/>
                <w:sz w:val="21"/>
                <w:szCs w:val="21"/>
              </w:rPr>
              <w:br/>
              <w:t xml:space="preserve">2.      Sync+ </w:t>
            </w:r>
            <w:r w:rsidRPr="009703D1">
              <w:rPr>
                <w:rFonts w:hAnsi="宋体" w:cs="微软雅黑"/>
                <w:color w:val="172B4D"/>
                <w:sz w:val="21"/>
                <w:szCs w:val="21"/>
              </w:rPr>
              <w:t>正常使用</w:t>
            </w:r>
            <w:r w:rsidRPr="009703D1">
              <w:rPr>
                <w:rFonts w:hAnsi="宋体" w:cs="Segoe UI"/>
                <w:color w:val="172B4D"/>
                <w:sz w:val="21"/>
                <w:szCs w:val="21"/>
              </w:rPr>
              <w:br/>
              <w:t xml:space="preserve">3.      </w:t>
            </w:r>
            <w:r w:rsidRPr="009703D1">
              <w:rPr>
                <w:rFonts w:hAnsi="宋体" w:cs="微软雅黑"/>
                <w:color w:val="172B4D"/>
                <w:sz w:val="21"/>
                <w:szCs w:val="21"/>
              </w:rPr>
              <w:t>网络正常</w:t>
            </w:r>
            <w:r w:rsidRPr="009703D1">
              <w:rPr>
                <w:rFonts w:hAnsi="宋体" w:cs="Segoe UI"/>
                <w:color w:val="172B4D"/>
                <w:sz w:val="21"/>
                <w:szCs w:val="21"/>
              </w:rPr>
              <w:br/>
              <w:t xml:space="preserve">4.      </w:t>
            </w:r>
            <w:r w:rsidRPr="009703D1">
              <w:rPr>
                <w:rFonts w:hAnsi="宋体" w:cs="微软雅黑"/>
                <w:color w:val="172B4D"/>
                <w:sz w:val="21"/>
                <w:szCs w:val="21"/>
              </w:rPr>
              <w:t>用户已登录，账号在活跃状态</w:t>
            </w:r>
            <w:r w:rsidRPr="009703D1">
              <w:rPr>
                <w:rFonts w:hAnsi="宋体" w:cs="Segoe UI"/>
                <w:color w:val="172B4D"/>
                <w:sz w:val="21"/>
                <w:szCs w:val="21"/>
              </w:rPr>
              <w:br/>
              <w:t xml:space="preserve">5.      </w:t>
            </w:r>
            <w:r w:rsidRPr="009703D1">
              <w:rPr>
                <w:rFonts w:hAnsi="宋体" w:cs="微软雅黑"/>
                <w:color w:val="172B4D"/>
                <w:sz w:val="21"/>
                <w:szCs w:val="21"/>
              </w:rPr>
              <w:t>用户已对</w:t>
            </w:r>
            <w:r w:rsidRPr="009703D1">
              <w:rPr>
                <w:rFonts w:hAnsi="宋体" w:cs="Segoe UI"/>
                <w:color w:val="172B4D"/>
                <w:sz w:val="21"/>
                <w:szCs w:val="21"/>
              </w:rPr>
              <w:t>“</w:t>
            </w:r>
            <w:r w:rsidRPr="009703D1">
              <w:rPr>
                <w:rFonts w:hAnsi="宋体" w:cs="微软雅黑"/>
                <w:color w:val="172B4D"/>
                <w:sz w:val="21"/>
                <w:szCs w:val="21"/>
              </w:rPr>
              <w:t>是否接受「林肯微界」的个性化推送作出过选择，并保存在云端</w:t>
            </w:r>
          </w:p>
        </w:tc>
      </w:tr>
      <w:tr w:rsidR="009703D1" w:rsidRPr="009703D1" w14:paraId="7F8C74BD" w14:textId="77777777" w:rsidTr="009703D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8E41838" w14:textId="77777777" w:rsidR="009703D1" w:rsidRPr="009703D1" w:rsidRDefault="009703D1" w:rsidP="009703D1">
            <w:pPr>
              <w:widowControl/>
              <w:autoSpaceDE/>
              <w:autoSpaceDN/>
              <w:adjustRightInd/>
              <w:spacing w:before="75" w:after="75"/>
              <w:rPr>
                <w:rFonts w:hAnsi="宋体" w:cs="Segoe UI"/>
                <w:color w:val="172B4D"/>
                <w:sz w:val="21"/>
                <w:szCs w:val="21"/>
              </w:rPr>
            </w:pPr>
            <w:r w:rsidRPr="009703D1">
              <w:rPr>
                <w:rFonts w:hAnsi="宋体" w:cs="Segoe UI"/>
                <w:color w:val="172B4D"/>
                <w:sz w:val="21"/>
                <w:szCs w:val="21"/>
              </w:rPr>
              <w:t>Trigger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181E71F" w14:textId="77777777" w:rsidR="009703D1" w:rsidRPr="009703D1" w:rsidRDefault="009703D1" w:rsidP="009703D1">
            <w:pPr>
              <w:widowControl/>
              <w:autoSpaceDE/>
              <w:autoSpaceDN/>
              <w:adjustRightInd/>
              <w:spacing w:before="75" w:after="75"/>
              <w:rPr>
                <w:rFonts w:hAnsi="宋体" w:cs="Segoe UI"/>
                <w:color w:val="172B4D"/>
                <w:sz w:val="21"/>
                <w:szCs w:val="21"/>
              </w:rPr>
            </w:pPr>
            <w:r w:rsidRPr="009703D1">
              <w:rPr>
                <w:rFonts w:hAnsi="宋体" w:cs="微软雅黑"/>
                <w:color w:val="172B4D"/>
                <w:sz w:val="21"/>
                <w:szCs w:val="21"/>
              </w:rPr>
              <w:t>用户点击进入「林肯微界」</w:t>
            </w:r>
            <w:r w:rsidRPr="009703D1">
              <w:rPr>
                <w:rFonts w:hAnsi="宋体" w:cs="Segoe UI"/>
                <w:color w:val="172B4D"/>
                <w:sz w:val="21"/>
                <w:szCs w:val="21"/>
              </w:rPr>
              <w:br/>
              <w:t xml:space="preserve">1.      </w:t>
            </w:r>
            <w:r w:rsidRPr="009703D1">
              <w:rPr>
                <w:rFonts w:hAnsi="宋体" w:cs="微软雅黑"/>
                <w:color w:val="172B4D"/>
                <w:sz w:val="21"/>
                <w:szCs w:val="21"/>
              </w:rPr>
              <w:t>通过点击</w:t>
            </w:r>
            <w:r w:rsidRPr="009703D1">
              <w:rPr>
                <w:rFonts w:hAnsi="宋体" w:cs="Segoe UI"/>
                <w:color w:val="172B4D"/>
                <w:sz w:val="21"/>
                <w:szCs w:val="21"/>
              </w:rPr>
              <w:t xml:space="preserve">Launcher </w:t>
            </w:r>
            <w:r w:rsidRPr="009703D1">
              <w:rPr>
                <w:rFonts w:hAnsi="宋体" w:cs="微软雅黑"/>
                <w:color w:val="172B4D"/>
                <w:sz w:val="21"/>
                <w:szCs w:val="21"/>
              </w:rPr>
              <w:t>上的</w:t>
            </w:r>
            <w:r w:rsidRPr="009703D1">
              <w:rPr>
                <w:rFonts w:hAnsi="宋体" w:cs="Segoe UI"/>
                <w:color w:val="172B4D"/>
                <w:sz w:val="21"/>
                <w:szCs w:val="21"/>
              </w:rPr>
              <w:t>Widget</w:t>
            </w:r>
            <w:r w:rsidRPr="009703D1">
              <w:rPr>
                <w:rFonts w:hAnsi="宋体" w:cs="Segoe UI"/>
                <w:color w:val="172B4D"/>
                <w:sz w:val="21"/>
                <w:szCs w:val="21"/>
              </w:rPr>
              <w:br/>
              <w:t xml:space="preserve">2.      </w:t>
            </w:r>
            <w:r w:rsidRPr="009703D1">
              <w:rPr>
                <w:rFonts w:hAnsi="宋体" w:cs="微软雅黑"/>
                <w:color w:val="172B4D"/>
                <w:sz w:val="21"/>
                <w:szCs w:val="21"/>
              </w:rPr>
              <w:t>在「所有应用」中里点击「林肯微界」进行跳转</w:t>
            </w:r>
            <w:r w:rsidRPr="009703D1">
              <w:rPr>
                <w:rFonts w:hAnsi="宋体" w:cs="Segoe UI"/>
                <w:color w:val="172B4D"/>
                <w:sz w:val="21"/>
                <w:szCs w:val="21"/>
              </w:rPr>
              <w:br/>
              <w:t xml:space="preserve">3.      </w:t>
            </w:r>
            <w:r w:rsidRPr="009703D1">
              <w:rPr>
                <w:rFonts w:hAnsi="宋体" w:cs="微软雅黑"/>
                <w:color w:val="172B4D"/>
                <w:sz w:val="21"/>
                <w:szCs w:val="21"/>
              </w:rPr>
              <w:t>通过「常用应用」中点击「林肯微界」图标跳转</w:t>
            </w:r>
            <w:r w:rsidRPr="009703D1">
              <w:rPr>
                <w:rFonts w:hAnsi="宋体" w:cs="Segoe UI"/>
                <w:color w:val="172B4D"/>
                <w:sz w:val="21"/>
                <w:szCs w:val="21"/>
              </w:rPr>
              <w:br/>
              <w:t xml:space="preserve">4.      </w:t>
            </w:r>
            <w:r w:rsidRPr="009703D1">
              <w:rPr>
                <w:rFonts w:hAnsi="宋体" w:cs="微软雅黑"/>
                <w:color w:val="172B4D"/>
                <w:sz w:val="21"/>
                <w:szCs w:val="21"/>
              </w:rPr>
              <w:t>通过「车机消息」中的链接跳转</w:t>
            </w:r>
          </w:p>
        </w:tc>
      </w:tr>
      <w:tr w:rsidR="009703D1" w:rsidRPr="009703D1" w14:paraId="06921AE8" w14:textId="77777777" w:rsidTr="009703D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A6766C1" w14:textId="77777777" w:rsidR="009703D1" w:rsidRPr="009703D1" w:rsidRDefault="009703D1" w:rsidP="009703D1">
            <w:pPr>
              <w:widowControl/>
              <w:autoSpaceDE/>
              <w:autoSpaceDN/>
              <w:adjustRightInd/>
              <w:spacing w:before="75" w:after="75"/>
              <w:rPr>
                <w:rFonts w:hAnsi="宋体" w:cs="Segoe UI"/>
                <w:color w:val="172B4D"/>
                <w:sz w:val="21"/>
                <w:szCs w:val="21"/>
              </w:rPr>
            </w:pPr>
            <w:r w:rsidRPr="009703D1">
              <w:rPr>
                <w:rFonts w:hAnsi="宋体" w:cs="Segoe UI"/>
                <w:color w:val="172B4D"/>
                <w:sz w:val="21"/>
                <w:szCs w:val="21"/>
              </w:rPr>
              <w:t>Expected Behavior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BDDC9C2" w14:textId="21674150" w:rsidR="009703D1" w:rsidRPr="009703D1" w:rsidRDefault="009703D1" w:rsidP="009703D1">
            <w:pPr>
              <w:widowControl/>
              <w:autoSpaceDE/>
              <w:autoSpaceDN/>
              <w:adjustRightInd/>
              <w:spacing w:before="75" w:after="75"/>
              <w:rPr>
                <w:rFonts w:hAnsi="宋体" w:cs="Segoe UI"/>
                <w:color w:val="172B4D"/>
                <w:sz w:val="21"/>
                <w:szCs w:val="21"/>
              </w:rPr>
            </w:pPr>
            <w:r w:rsidRPr="009703D1">
              <w:rPr>
                <w:rFonts w:hAnsi="宋体" w:cs="Segoe UI"/>
                <w:color w:val="172B4D"/>
                <w:sz w:val="21"/>
                <w:szCs w:val="21"/>
              </w:rPr>
              <w:t xml:space="preserve">1.        </w:t>
            </w:r>
            <w:r w:rsidRPr="009703D1">
              <w:rPr>
                <w:rFonts w:hAnsi="宋体" w:cs="微软雅黑"/>
                <w:color w:val="172B4D"/>
                <w:sz w:val="21"/>
                <w:szCs w:val="21"/>
              </w:rPr>
              <w:t>所有内容形式皆可在</w:t>
            </w:r>
            <w:r w:rsidRPr="009703D1">
              <w:rPr>
                <w:rFonts w:hAnsi="宋体" w:cs="Segoe UI"/>
                <w:color w:val="172B4D"/>
                <w:sz w:val="21"/>
                <w:szCs w:val="21"/>
              </w:rPr>
              <w:t xml:space="preserve">controller </w:t>
            </w:r>
            <w:r w:rsidRPr="009703D1">
              <w:rPr>
                <w:rFonts w:hAnsi="宋体" w:cs="微软雅黑"/>
                <w:color w:val="172B4D"/>
                <w:sz w:val="21"/>
                <w:szCs w:val="21"/>
              </w:rPr>
              <w:t>屏幕上展示，仅视频内容（包括单个视频，</w:t>
            </w:r>
            <w:r w:rsidRPr="009703D1">
              <w:rPr>
                <w:rFonts w:hAnsi="宋体" w:cs="Segoe UI"/>
                <w:color w:val="172B4D"/>
                <w:sz w:val="21"/>
                <w:szCs w:val="21"/>
              </w:rPr>
              <w:t xml:space="preserve">mix template </w:t>
            </w:r>
            <w:r w:rsidRPr="009703D1">
              <w:rPr>
                <w:rFonts w:hAnsi="宋体" w:cs="微软雅黑"/>
                <w:color w:val="172B4D"/>
                <w:sz w:val="21"/>
                <w:szCs w:val="21"/>
              </w:rPr>
              <w:t>中的视频，和惊喜视频）可以在</w:t>
            </w:r>
            <w:proofErr w:type="spellStart"/>
            <w:r w:rsidRPr="009703D1">
              <w:rPr>
                <w:rFonts w:hAnsi="宋体" w:cs="Segoe UI"/>
                <w:color w:val="172B4D"/>
                <w:sz w:val="21"/>
                <w:szCs w:val="21"/>
              </w:rPr>
              <w:t>Pano</w:t>
            </w:r>
            <w:proofErr w:type="spellEnd"/>
            <w:r w:rsidRPr="009703D1">
              <w:rPr>
                <w:rFonts w:hAnsi="宋体" w:cs="Segoe UI"/>
                <w:color w:val="172B4D"/>
                <w:sz w:val="21"/>
                <w:szCs w:val="21"/>
              </w:rPr>
              <w:t xml:space="preserve"> </w:t>
            </w:r>
            <w:r w:rsidRPr="009703D1">
              <w:rPr>
                <w:rFonts w:hAnsi="宋体" w:cs="微软雅黑"/>
                <w:color w:val="172B4D"/>
                <w:sz w:val="21"/>
                <w:szCs w:val="21"/>
              </w:rPr>
              <w:t>屏上进行投屏。</w:t>
            </w:r>
            <w:r w:rsidRPr="009703D1">
              <w:rPr>
                <w:rFonts w:hAnsi="宋体" w:cs="Segoe UI"/>
                <w:color w:val="172B4D"/>
                <w:sz w:val="21"/>
                <w:szCs w:val="21"/>
              </w:rPr>
              <w:br/>
            </w:r>
            <w:proofErr w:type="gramStart"/>
            <w:r w:rsidRPr="009703D1">
              <w:rPr>
                <w:rFonts w:hAnsi="宋体" w:cs="Segoe UI"/>
                <w:color w:val="172B4D"/>
                <w:sz w:val="21"/>
                <w:szCs w:val="21"/>
              </w:rPr>
              <w:t>a)   </w:t>
            </w:r>
            <w:proofErr w:type="gramEnd"/>
            <w:r w:rsidRPr="009703D1">
              <w:rPr>
                <w:rFonts w:hAnsi="宋体" w:cs="Segoe UI"/>
                <w:color w:val="172B4D"/>
                <w:sz w:val="21"/>
                <w:szCs w:val="21"/>
              </w:rPr>
              <w:t xml:space="preserve">     </w:t>
            </w:r>
            <w:r w:rsidRPr="009703D1">
              <w:rPr>
                <w:rFonts w:hAnsi="宋体" w:cs="微软雅黑"/>
                <w:color w:val="172B4D"/>
                <w:sz w:val="21"/>
                <w:szCs w:val="21"/>
              </w:rPr>
              <w:t>惊喜视频</w:t>
            </w:r>
            <w:r w:rsidRPr="009703D1">
              <w:rPr>
                <w:rFonts w:hAnsi="宋体" w:cs="Segoe UI"/>
                <w:color w:val="172B4D"/>
                <w:sz w:val="21"/>
                <w:szCs w:val="21"/>
              </w:rPr>
              <w:br/>
            </w:r>
            <w:r w:rsidR="004052DE">
              <w:rPr>
                <w:rFonts w:hAnsi="宋体" w:cs="Segoe UI"/>
                <w:color w:val="172B4D"/>
                <w:sz w:val="21"/>
                <w:szCs w:val="21"/>
              </w:rPr>
              <w:t>b</w:t>
            </w:r>
            <w:r w:rsidRPr="009703D1">
              <w:rPr>
                <w:rFonts w:hAnsi="宋体" w:cs="Segoe UI"/>
                <w:color w:val="172B4D"/>
                <w:sz w:val="21"/>
                <w:szCs w:val="21"/>
              </w:rPr>
              <w:t xml:space="preserve">)        </w:t>
            </w:r>
            <w:r w:rsidRPr="009703D1">
              <w:rPr>
                <w:rFonts w:hAnsi="宋体" w:cs="微软雅黑"/>
                <w:color w:val="172B4D"/>
                <w:sz w:val="21"/>
                <w:szCs w:val="21"/>
              </w:rPr>
              <w:t>单个视频内容</w:t>
            </w:r>
            <w:r w:rsidRPr="009703D1">
              <w:rPr>
                <w:rFonts w:hAnsi="宋体" w:cs="Segoe UI"/>
                <w:color w:val="172B4D"/>
                <w:sz w:val="21"/>
                <w:szCs w:val="21"/>
              </w:rPr>
              <w:br/>
            </w:r>
            <w:r w:rsidR="004052DE">
              <w:rPr>
                <w:rFonts w:hAnsi="宋体" w:cs="Segoe UI"/>
                <w:color w:val="172B4D"/>
                <w:sz w:val="21"/>
                <w:szCs w:val="21"/>
              </w:rPr>
              <w:t>c</w:t>
            </w:r>
            <w:r w:rsidRPr="009703D1">
              <w:rPr>
                <w:rFonts w:hAnsi="宋体" w:cs="Segoe UI"/>
                <w:color w:val="172B4D"/>
                <w:sz w:val="21"/>
                <w:szCs w:val="21"/>
              </w:rPr>
              <w:t xml:space="preserve">)        Mix template: </w:t>
            </w:r>
            <w:r w:rsidRPr="009703D1">
              <w:rPr>
                <w:rFonts w:hAnsi="宋体" w:cs="微软雅黑"/>
                <w:color w:val="172B4D"/>
                <w:sz w:val="21"/>
                <w:szCs w:val="21"/>
              </w:rPr>
              <w:t>图文</w:t>
            </w:r>
            <w:r w:rsidRPr="009703D1">
              <w:rPr>
                <w:rFonts w:hAnsi="宋体" w:cs="Segoe UI"/>
                <w:color w:val="172B4D"/>
                <w:sz w:val="21"/>
                <w:szCs w:val="21"/>
              </w:rPr>
              <w:t xml:space="preserve">/ </w:t>
            </w:r>
            <w:r w:rsidRPr="009703D1">
              <w:rPr>
                <w:rFonts w:hAnsi="宋体" w:cs="微软雅黑"/>
                <w:color w:val="172B4D"/>
                <w:sz w:val="21"/>
                <w:szCs w:val="21"/>
              </w:rPr>
              <w:t>视频</w:t>
            </w:r>
            <w:r w:rsidRPr="009703D1">
              <w:rPr>
                <w:rFonts w:hAnsi="宋体" w:cs="Segoe UI"/>
                <w:color w:val="172B4D"/>
                <w:sz w:val="21"/>
                <w:szCs w:val="21"/>
              </w:rPr>
              <w:t xml:space="preserve">/ </w:t>
            </w:r>
            <w:r w:rsidRPr="009703D1">
              <w:rPr>
                <w:rFonts w:hAnsi="宋体" w:cs="微软雅黑"/>
                <w:color w:val="172B4D"/>
                <w:sz w:val="21"/>
                <w:szCs w:val="21"/>
              </w:rPr>
              <w:t>简易调研</w:t>
            </w:r>
            <w:r w:rsidRPr="009703D1">
              <w:rPr>
                <w:rFonts w:hAnsi="宋体" w:cs="Segoe UI"/>
                <w:color w:val="172B4D"/>
                <w:sz w:val="21"/>
                <w:szCs w:val="21"/>
              </w:rPr>
              <w:t xml:space="preserve">/ </w:t>
            </w:r>
            <w:r w:rsidRPr="009703D1">
              <w:rPr>
                <w:rFonts w:hAnsi="宋体" w:cs="微软雅黑"/>
                <w:color w:val="172B4D"/>
                <w:sz w:val="21"/>
                <w:szCs w:val="21"/>
              </w:rPr>
              <w:t>活动报名。即同一个标题下的内容可以包含以上一项形式，或多项形式（如：第一张卡片为图文，第二张卡片为视频，第三张为调研，等）</w:t>
            </w:r>
            <w:r w:rsidRPr="009703D1">
              <w:rPr>
                <w:rFonts w:hAnsi="宋体" w:cs="Segoe UI"/>
                <w:color w:val="172B4D"/>
                <w:sz w:val="21"/>
                <w:szCs w:val="21"/>
              </w:rPr>
              <w:br/>
              <w:t xml:space="preserve">2.        </w:t>
            </w:r>
            <w:r w:rsidRPr="009703D1">
              <w:rPr>
                <w:rFonts w:hAnsi="宋体" w:cs="微软雅黑"/>
                <w:color w:val="172B4D"/>
                <w:sz w:val="21"/>
                <w:szCs w:val="21"/>
              </w:rPr>
              <w:t>互动要求顺滑跟手：</w:t>
            </w:r>
            <w:r w:rsidRPr="009703D1">
              <w:rPr>
                <w:rFonts w:hAnsi="宋体" w:cs="Segoe UI"/>
                <w:color w:val="172B4D"/>
                <w:sz w:val="21"/>
                <w:szCs w:val="21"/>
              </w:rPr>
              <w:br/>
              <w:t xml:space="preserve">-          </w:t>
            </w:r>
            <w:r w:rsidRPr="009703D1">
              <w:rPr>
                <w:rFonts w:hAnsi="宋体" w:cs="微软雅黑"/>
                <w:color w:val="172B4D"/>
                <w:sz w:val="21"/>
                <w:szCs w:val="21"/>
              </w:rPr>
              <w:t>滑动指令：页面在</w:t>
            </w:r>
            <w:r w:rsidRPr="009703D1">
              <w:rPr>
                <w:rFonts w:hAnsi="宋体" w:cs="Segoe UI"/>
                <w:color w:val="172B4D"/>
                <w:sz w:val="21"/>
                <w:szCs w:val="21"/>
              </w:rPr>
              <w:t>1</w:t>
            </w:r>
            <w:r w:rsidRPr="009703D1">
              <w:rPr>
                <w:rFonts w:hAnsi="宋体" w:cs="微软雅黑"/>
                <w:color w:val="172B4D"/>
                <w:sz w:val="21"/>
                <w:szCs w:val="21"/>
              </w:rPr>
              <w:t>秒内作出反应</w:t>
            </w:r>
            <w:r w:rsidRPr="009703D1">
              <w:rPr>
                <w:rFonts w:hAnsi="宋体" w:cs="Segoe UI"/>
                <w:color w:val="172B4D"/>
                <w:sz w:val="21"/>
                <w:szCs w:val="21"/>
              </w:rPr>
              <w:br/>
              <w:t xml:space="preserve">-          </w:t>
            </w:r>
            <w:r w:rsidRPr="009703D1">
              <w:rPr>
                <w:rFonts w:hAnsi="宋体" w:cs="微软雅黑"/>
                <w:color w:val="172B4D"/>
                <w:sz w:val="21"/>
                <w:szCs w:val="21"/>
              </w:rPr>
              <w:t>点击指令：页面在</w:t>
            </w:r>
            <w:r w:rsidRPr="009703D1">
              <w:rPr>
                <w:rFonts w:hAnsi="宋体" w:cs="Segoe UI"/>
                <w:color w:val="172B4D"/>
                <w:sz w:val="21"/>
                <w:szCs w:val="21"/>
              </w:rPr>
              <w:t>1</w:t>
            </w:r>
            <w:r w:rsidRPr="009703D1">
              <w:rPr>
                <w:rFonts w:hAnsi="宋体" w:cs="微软雅黑"/>
                <w:color w:val="172B4D"/>
                <w:sz w:val="21"/>
                <w:szCs w:val="21"/>
              </w:rPr>
              <w:t>秒内作出反应</w:t>
            </w:r>
            <w:r w:rsidRPr="009703D1">
              <w:rPr>
                <w:rFonts w:hAnsi="宋体" w:cs="Segoe UI"/>
                <w:color w:val="172B4D"/>
                <w:sz w:val="21"/>
                <w:szCs w:val="21"/>
              </w:rPr>
              <w:br/>
              <w:t xml:space="preserve">3.        </w:t>
            </w:r>
            <w:r w:rsidRPr="009703D1">
              <w:rPr>
                <w:rFonts w:hAnsi="宋体" w:cs="微软雅黑"/>
                <w:color w:val="172B4D"/>
                <w:sz w:val="21"/>
                <w:szCs w:val="21"/>
              </w:rPr>
              <w:t>每篇内容至少包含如下要素</w:t>
            </w:r>
            <w:r w:rsidRPr="009703D1">
              <w:rPr>
                <w:rFonts w:hAnsi="宋体" w:cs="Segoe UI"/>
                <w:color w:val="172B4D"/>
                <w:sz w:val="21"/>
                <w:szCs w:val="21"/>
              </w:rPr>
              <w:br/>
              <w:t xml:space="preserve">-          </w:t>
            </w:r>
            <w:r w:rsidRPr="009703D1">
              <w:rPr>
                <w:rFonts w:hAnsi="宋体" w:cs="微软雅黑"/>
                <w:color w:val="172B4D"/>
                <w:sz w:val="21"/>
                <w:szCs w:val="21"/>
              </w:rPr>
              <w:t>主标题，点赞按钮，返回按钮</w:t>
            </w:r>
            <w:r w:rsidRPr="009703D1">
              <w:rPr>
                <w:rFonts w:hAnsi="宋体" w:cs="Segoe UI"/>
                <w:color w:val="172B4D"/>
                <w:sz w:val="21"/>
                <w:szCs w:val="21"/>
              </w:rPr>
              <w:br/>
              <w:t xml:space="preserve">4.        707 </w:t>
            </w:r>
            <w:r w:rsidRPr="009703D1">
              <w:rPr>
                <w:rFonts w:hAnsi="宋体" w:cs="微软雅黑"/>
                <w:color w:val="172B4D"/>
                <w:sz w:val="21"/>
                <w:szCs w:val="21"/>
              </w:rPr>
              <w:t>上的内容模版不支持长图文，以及纯文字。</w:t>
            </w:r>
          </w:p>
        </w:tc>
      </w:tr>
      <w:tr w:rsidR="009703D1" w:rsidRPr="009703D1" w14:paraId="304FEE80" w14:textId="77777777" w:rsidTr="009703D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E1EDA79" w14:textId="77777777" w:rsidR="009703D1" w:rsidRPr="009703D1" w:rsidRDefault="009703D1" w:rsidP="009703D1">
            <w:pPr>
              <w:widowControl/>
              <w:autoSpaceDE/>
              <w:autoSpaceDN/>
              <w:adjustRightInd/>
              <w:spacing w:before="75" w:after="75"/>
              <w:rPr>
                <w:rFonts w:hAnsi="宋体" w:cs="Segoe UI"/>
                <w:color w:val="172B4D"/>
                <w:sz w:val="21"/>
                <w:szCs w:val="21"/>
              </w:rPr>
            </w:pPr>
            <w:r w:rsidRPr="009703D1">
              <w:rPr>
                <w:rFonts w:hAnsi="宋体" w:cs="Segoe UI"/>
                <w:color w:val="172B4D"/>
                <w:sz w:val="21"/>
                <w:szCs w:val="21"/>
              </w:rPr>
              <w:lastRenderedPageBreak/>
              <w:t>Post Conditions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0B02387" w14:textId="77777777" w:rsidR="009703D1" w:rsidRPr="009703D1" w:rsidRDefault="009703D1" w:rsidP="009703D1">
            <w:pPr>
              <w:widowControl/>
              <w:autoSpaceDE/>
              <w:autoSpaceDN/>
              <w:adjustRightInd/>
              <w:spacing w:before="75" w:after="75"/>
              <w:rPr>
                <w:rFonts w:hAnsi="宋体" w:cs="Segoe UI"/>
                <w:color w:val="172B4D"/>
                <w:sz w:val="21"/>
                <w:szCs w:val="21"/>
              </w:rPr>
            </w:pPr>
            <w:r w:rsidRPr="009703D1">
              <w:rPr>
                <w:rFonts w:hAnsi="宋体" w:cs="微软雅黑"/>
                <w:color w:val="172B4D"/>
                <w:sz w:val="21"/>
                <w:szCs w:val="21"/>
              </w:rPr>
              <w:t>用户停留在「林肯微界」主页</w:t>
            </w:r>
          </w:p>
        </w:tc>
      </w:tr>
    </w:tbl>
    <w:p w14:paraId="18CC4277" w14:textId="04C57794" w:rsidR="009703D1" w:rsidRDefault="009703D1" w:rsidP="009703D1"/>
    <w:p w14:paraId="26891114" w14:textId="7CF52FBA" w:rsidR="009703D1" w:rsidRPr="009703D1" w:rsidRDefault="009703D1" w:rsidP="009703D1">
      <w:pPr>
        <w:pStyle w:val="Heading4"/>
      </w:pPr>
      <w:r>
        <w:t>707</w:t>
      </w:r>
      <w:r>
        <w:rPr>
          <w:rFonts w:hint="eastAsia"/>
        </w:rPr>
        <w:t>（Unique）</w:t>
      </w:r>
      <w:r w:rsidR="00F636C7">
        <w:rPr>
          <w:rFonts w:hint="eastAsia"/>
        </w:rPr>
        <w:t>-</w:t>
      </w:r>
      <w:r w:rsidR="00F636C7">
        <w:t xml:space="preserve"> </w:t>
      </w:r>
      <w:r>
        <w:rPr>
          <w:rFonts w:hint="eastAsia"/>
        </w:rPr>
        <w:t>普通内容-通用</w:t>
      </w:r>
    </w:p>
    <w:p w14:paraId="62DBB436" w14:textId="65351C38" w:rsidR="009703D1" w:rsidRDefault="004052DE" w:rsidP="009703D1">
      <w:hyperlink r:id="rId8" w:history="1">
        <w:r w:rsidR="009703D1" w:rsidRPr="00047EE3">
          <w:rPr>
            <w:rStyle w:val="Hyperlink"/>
          </w:rPr>
          <w:t>https://www.jira.ford.com/browse/CHNECDX-615</w:t>
        </w:r>
      </w:hyperlink>
    </w:p>
    <w:p w14:paraId="5B8DA2E1" w14:textId="15436AAD" w:rsidR="009703D1" w:rsidRPr="009703D1" w:rsidRDefault="009703D1" w:rsidP="009703D1">
      <w:pPr>
        <w:widowControl/>
        <w:shd w:val="clear" w:color="auto" w:fill="FFFFFF"/>
        <w:autoSpaceDE/>
        <w:autoSpaceDN/>
        <w:adjustRightInd/>
        <w:rPr>
          <w:rFonts w:hAnsi="宋体" w:cs="Segoe UI"/>
          <w:color w:val="172B4D"/>
          <w:sz w:val="21"/>
          <w:szCs w:val="21"/>
        </w:rPr>
      </w:pPr>
      <w:r w:rsidRPr="009703D1">
        <w:rPr>
          <w:rFonts w:hAnsi="宋体" w:cs="微软雅黑" w:hint="eastAsia"/>
          <w:color w:val="172B4D"/>
          <w:sz w:val="21"/>
          <w:szCs w:val="21"/>
        </w:rPr>
        <w:t>内容的格式类型</w:t>
      </w:r>
      <w:r w:rsidRPr="009703D1">
        <w:rPr>
          <w:rFonts w:hAnsi="宋体" w:cs="微软雅黑"/>
          <w:color w:val="172B4D"/>
          <w:sz w:val="21"/>
          <w:szCs w:val="21"/>
        </w:rPr>
        <w:t>：</w:t>
      </w:r>
      <w:del w:id="14" w:author="Unknown">
        <w:r w:rsidRPr="009703D1">
          <w:rPr>
            <w:rFonts w:hAnsi="宋体" w:cs="微软雅黑" w:hint="eastAsia"/>
            <w:color w:val="DE350B"/>
            <w:sz w:val="21"/>
            <w:szCs w:val="21"/>
          </w:rPr>
          <w:delText>彩蛋</w:delText>
        </w:r>
        <w:r w:rsidRPr="009703D1">
          <w:rPr>
            <w:rFonts w:hAnsi="宋体" w:cs="Segoe UI"/>
            <w:color w:val="DE350B"/>
            <w:sz w:val="21"/>
            <w:szCs w:val="21"/>
          </w:rPr>
          <w:delText xml:space="preserve"> </w:delText>
        </w:r>
        <w:r w:rsidRPr="009703D1">
          <w:rPr>
            <w:rFonts w:hAnsi="宋体" w:cs="微软雅黑" w:hint="eastAsia"/>
            <w:color w:val="DE350B"/>
            <w:sz w:val="21"/>
            <w:szCs w:val="21"/>
          </w:rPr>
          <w:delText>（非普通内容</w:delText>
        </w:r>
        <w:r w:rsidRPr="009703D1">
          <w:rPr>
            <w:rFonts w:hAnsi="宋体" w:cs="微软雅黑"/>
            <w:color w:val="DE350B"/>
            <w:sz w:val="21"/>
            <w:szCs w:val="21"/>
          </w:rPr>
          <w:delText>）</w:delText>
        </w:r>
      </w:del>
    </w:p>
    <w:p w14:paraId="63AE8401" w14:textId="77777777" w:rsidR="009703D1" w:rsidRPr="009703D1" w:rsidRDefault="009703D1" w:rsidP="009703D1">
      <w:pPr>
        <w:widowControl/>
        <w:numPr>
          <w:ilvl w:val="0"/>
          <w:numId w:val="125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hAnsi="宋体" w:cs="Segoe UI"/>
          <w:color w:val="172B4D"/>
          <w:sz w:val="21"/>
          <w:szCs w:val="21"/>
        </w:rPr>
      </w:pPr>
      <w:r w:rsidRPr="009703D1">
        <w:rPr>
          <w:rFonts w:hAnsi="宋体" w:cs="微软雅黑" w:hint="eastAsia"/>
          <w:color w:val="172B4D"/>
          <w:sz w:val="21"/>
          <w:szCs w:val="21"/>
        </w:rPr>
        <w:t>惊喜视频</w:t>
      </w:r>
      <w:r w:rsidRPr="009703D1">
        <w:rPr>
          <w:rFonts w:hAnsi="宋体" w:cs="Segoe UI"/>
          <w:color w:val="172B4D"/>
          <w:sz w:val="21"/>
          <w:szCs w:val="21"/>
        </w:rPr>
        <w:t xml:space="preserve"> </w:t>
      </w:r>
      <w:r w:rsidRPr="009703D1">
        <w:rPr>
          <w:rFonts w:hAnsi="宋体" w:cs="微软雅黑" w:hint="eastAsia"/>
          <w:color w:val="172B4D"/>
          <w:sz w:val="21"/>
          <w:szCs w:val="21"/>
        </w:rPr>
        <w:t>（非普通内容</w:t>
      </w:r>
      <w:r w:rsidRPr="009703D1">
        <w:rPr>
          <w:rFonts w:hAnsi="宋体" w:cs="微软雅黑"/>
          <w:color w:val="172B4D"/>
          <w:sz w:val="21"/>
          <w:szCs w:val="21"/>
        </w:rPr>
        <w:t>）</w:t>
      </w:r>
    </w:p>
    <w:p w14:paraId="744A206E" w14:textId="7EE6AF59" w:rsidR="009703D1" w:rsidRPr="009703D1" w:rsidRDefault="009703D1" w:rsidP="009703D1">
      <w:pPr>
        <w:widowControl/>
        <w:numPr>
          <w:ilvl w:val="0"/>
          <w:numId w:val="125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hAnsi="宋体" w:cs="Segoe UI"/>
          <w:color w:val="172B4D"/>
          <w:sz w:val="21"/>
          <w:szCs w:val="21"/>
        </w:rPr>
      </w:pPr>
      <w:r w:rsidRPr="009703D1">
        <w:rPr>
          <w:rFonts w:hAnsi="宋体" w:cs="微软雅黑" w:hint="eastAsia"/>
          <w:color w:val="172B4D"/>
          <w:sz w:val="21"/>
          <w:szCs w:val="21"/>
        </w:rPr>
        <w:t>普通内容</w:t>
      </w:r>
      <w:r w:rsidRPr="009703D1">
        <w:rPr>
          <w:rFonts w:hAnsi="宋体" w:cs="Segoe UI"/>
          <w:color w:val="172B4D"/>
          <w:sz w:val="21"/>
          <w:szCs w:val="21"/>
        </w:rPr>
        <w:t xml:space="preserve"> - </w:t>
      </w:r>
      <w:r w:rsidRPr="009703D1">
        <w:rPr>
          <w:rFonts w:hAnsi="宋体" w:cs="微软雅黑" w:hint="eastAsia"/>
          <w:color w:val="172B4D"/>
          <w:sz w:val="21"/>
          <w:szCs w:val="21"/>
        </w:rPr>
        <w:t>单一视</w:t>
      </w:r>
      <w:r w:rsidRPr="009703D1">
        <w:rPr>
          <w:rFonts w:hAnsi="宋体" w:cs="微软雅黑"/>
          <w:color w:val="172B4D"/>
          <w:sz w:val="21"/>
          <w:szCs w:val="21"/>
        </w:rPr>
        <w:t>频</w:t>
      </w:r>
      <w:del w:id="15" w:author="Unknown">
        <w:r w:rsidRPr="009703D1">
          <w:rPr>
            <w:rFonts w:hAnsi="宋体" w:cs="微软雅黑" w:hint="eastAsia"/>
            <w:color w:val="FF0000"/>
            <w:sz w:val="21"/>
            <w:szCs w:val="21"/>
          </w:rPr>
          <w:delText>普通内容</w:delText>
        </w:r>
        <w:r w:rsidRPr="009703D1">
          <w:rPr>
            <w:rFonts w:hAnsi="宋体" w:cs="Segoe UI"/>
            <w:color w:val="FF0000"/>
            <w:sz w:val="21"/>
            <w:szCs w:val="21"/>
          </w:rPr>
          <w:delText xml:space="preserve"> - </w:delText>
        </w:r>
        <w:r w:rsidRPr="009703D1">
          <w:rPr>
            <w:rFonts w:hAnsi="宋体" w:cs="微软雅黑" w:hint="eastAsia"/>
            <w:color w:val="FF0000"/>
            <w:sz w:val="21"/>
            <w:szCs w:val="21"/>
          </w:rPr>
          <w:delText>长图</w:delText>
        </w:r>
        <w:r w:rsidRPr="009703D1">
          <w:rPr>
            <w:rFonts w:hAnsi="宋体" w:cs="微软雅黑"/>
            <w:color w:val="FF0000"/>
            <w:sz w:val="21"/>
            <w:szCs w:val="21"/>
          </w:rPr>
          <w:delText>文</w:delText>
        </w:r>
      </w:del>
    </w:p>
    <w:p w14:paraId="5ACB1797" w14:textId="77777777" w:rsidR="009703D1" w:rsidRPr="009703D1" w:rsidRDefault="009703D1" w:rsidP="009703D1">
      <w:pPr>
        <w:widowControl/>
        <w:numPr>
          <w:ilvl w:val="0"/>
          <w:numId w:val="125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hAnsi="宋体" w:cs="Segoe UI"/>
          <w:color w:val="172B4D"/>
          <w:sz w:val="21"/>
          <w:szCs w:val="21"/>
        </w:rPr>
      </w:pPr>
      <w:r w:rsidRPr="009703D1">
        <w:rPr>
          <w:rFonts w:hAnsi="宋体" w:cs="微软雅黑" w:hint="eastAsia"/>
          <w:color w:val="172B4D"/>
          <w:sz w:val="21"/>
          <w:szCs w:val="21"/>
        </w:rPr>
        <w:t>普通内容</w:t>
      </w:r>
      <w:r w:rsidRPr="009703D1">
        <w:rPr>
          <w:rFonts w:hAnsi="宋体" w:cs="Segoe UI"/>
          <w:color w:val="172B4D"/>
          <w:sz w:val="21"/>
          <w:szCs w:val="21"/>
        </w:rPr>
        <w:t xml:space="preserve"> - </w:t>
      </w:r>
      <w:r w:rsidRPr="009703D1">
        <w:rPr>
          <w:rFonts w:hAnsi="宋体" w:cs="微软雅黑" w:hint="eastAsia"/>
          <w:color w:val="172B4D"/>
          <w:sz w:val="21"/>
          <w:szCs w:val="21"/>
        </w:rPr>
        <w:t>格栅化显示的图片</w:t>
      </w:r>
      <w:del w:id="16" w:author="Unknown">
        <w:r w:rsidRPr="009703D1">
          <w:rPr>
            <w:rFonts w:hAnsi="宋体" w:cs="微软雅黑" w:hint="eastAsia"/>
            <w:color w:val="FF0000"/>
            <w:sz w:val="21"/>
            <w:szCs w:val="21"/>
          </w:rPr>
          <w:delText>文</w:delText>
        </w:r>
      </w:del>
      <w:r w:rsidRPr="009703D1">
        <w:rPr>
          <w:rFonts w:hAnsi="宋体" w:cs="微软雅黑" w:hint="eastAsia"/>
          <w:color w:val="172B4D"/>
          <w:sz w:val="21"/>
          <w:szCs w:val="21"/>
        </w:rPr>
        <w:t>，视频，调研，活动报名，和</w:t>
      </w:r>
      <w:r w:rsidRPr="009703D1">
        <w:rPr>
          <w:rFonts w:hAnsi="宋体" w:cs="Segoe UI"/>
          <w:color w:val="172B4D"/>
          <w:sz w:val="21"/>
          <w:szCs w:val="21"/>
        </w:rPr>
        <w:t>mix template</w:t>
      </w:r>
      <w:r w:rsidRPr="009703D1">
        <w:rPr>
          <w:rFonts w:hAnsi="宋体" w:cs="微软雅黑" w:hint="eastAsia"/>
          <w:color w:val="172B4D"/>
          <w:sz w:val="21"/>
          <w:szCs w:val="21"/>
        </w:rPr>
        <w:t>内容（同一内容中可能又有图文又有视频又有调研又有活动报名）《</w:t>
      </w:r>
      <w:r w:rsidRPr="009703D1">
        <w:rPr>
          <w:rFonts w:hAnsi="宋体" w:cs="Segoe UI"/>
          <w:color w:val="172B4D"/>
          <w:sz w:val="21"/>
          <w:szCs w:val="21"/>
        </w:rPr>
        <w:t>===</w:t>
      </w:r>
      <w:r w:rsidRPr="009703D1">
        <w:rPr>
          <w:rFonts w:hAnsi="宋体" w:cs="微软雅黑" w:hint="eastAsia"/>
          <w:color w:val="172B4D"/>
          <w:sz w:val="21"/>
          <w:szCs w:val="21"/>
        </w:rPr>
        <w:t>这点中的描述都算做同一</w:t>
      </w:r>
      <w:r w:rsidRPr="009703D1">
        <w:rPr>
          <w:rFonts w:hAnsi="宋体" w:cs="微软雅黑"/>
          <w:color w:val="172B4D"/>
          <w:sz w:val="21"/>
          <w:szCs w:val="21"/>
        </w:rPr>
        <w:t>类</w:t>
      </w:r>
    </w:p>
    <w:p w14:paraId="3C54F0F8" w14:textId="77777777" w:rsidR="009703D1" w:rsidRPr="009703D1" w:rsidRDefault="009703D1" w:rsidP="009703D1">
      <w:pPr>
        <w:widowControl/>
        <w:numPr>
          <w:ilvl w:val="0"/>
          <w:numId w:val="125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hAnsi="宋体" w:cs="Segoe UI"/>
          <w:color w:val="172B4D"/>
          <w:sz w:val="21"/>
          <w:szCs w:val="21"/>
        </w:rPr>
      </w:pPr>
      <w:r w:rsidRPr="009703D1">
        <w:rPr>
          <w:rFonts w:hAnsi="宋体" w:cs="微软雅黑" w:hint="eastAsia"/>
          <w:color w:val="172B4D"/>
          <w:sz w:val="21"/>
          <w:szCs w:val="21"/>
        </w:rPr>
        <w:t>单独仅推送消息，消息中心推送消息的内容</w:t>
      </w:r>
      <w:r w:rsidRPr="009703D1">
        <w:rPr>
          <w:rFonts w:hAnsi="宋体" w:cs="Segoe UI"/>
          <w:color w:val="172B4D"/>
          <w:sz w:val="21"/>
          <w:szCs w:val="21"/>
        </w:rPr>
        <w:t xml:space="preserve"> </w:t>
      </w:r>
      <w:r w:rsidRPr="009703D1">
        <w:rPr>
          <w:rFonts w:hAnsi="宋体" w:cs="微软雅黑" w:hint="eastAsia"/>
          <w:color w:val="172B4D"/>
          <w:sz w:val="21"/>
          <w:szCs w:val="21"/>
        </w:rPr>
        <w:t>（</w:t>
      </w:r>
      <w:proofErr w:type="spellStart"/>
      <w:r w:rsidRPr="009703D1">
        <w:rPr>
          <w:rFonts w:hAnsi="宋体" w:cs="Segoe UI"/>
          <w:color w:val="172B4D"/>
          <w:sz w:val="21"/>
          <w:szCs w:val="21"/>
        </w:rPr>
        <w:t>Lidget</w:t>
      </w:r>
      <w:proofErr w:type="spellEnd"/>
      <w:r w:rsidRPr="009703D1">
        <w:rPr>
          <w:rFonts w:hAnsi="宋体" w:cs="Segoe UI"/>
          <w:color w:val="172B4D"/>
          <w:sz w:val="21"/>
          <w:szCs w:val="21"/>
        </w:rPr>
        <w:t xml:space="preserve"> Icon, </w:t>
      </w:r>
      <w:r w:rsidRPr="009703D1">
        <w:rPr>
          <w:rFonts w:hAnsi="宋体" w:cs="微软雅黑" w:hint="eastAsia"/>
          <w:color w:val="172B4D"/>
          <w:sz w:val="21"/>
          <w:szCs w:val="21"/>
        </w:rPr>
        <w:t>文字，</w:t>
      </w:r>
      <w:r w:rsidRPr="009703D1">
        <w:rPr>
          <w:rFonts w:hAnsi="宋体" w:cs="Segoe UI"/>
          <w:color w:val="172B4D"/>
          <w:sz w:val="21"/>
          <w:szCs w:val="21"/>
        </w:rPr>
        <w:t>Call to Action Button, Deep Link</w:t>
      </w:r>
      <w:r w:rsidRPr="009703D1">
        <w:rPr>
          <w:rFonts w:hAnsi="宋体" w:cs="微软雅黑"/>
          <w:color w:val="172B4D"/>
          <w:sz w:val="21"/>
          <w:szCs w:val="21"/>
        </w:rPr>
        <w:t>）</w:t>
      </w:r>
    </w:p>
    <w:p w14:paraId="21AD3043" w14:textId="77777777" w:rsidR="009703D1" w:rsidRPr="009703D1" w:rsidRDefault="009703D1" w:rsidP="009703D1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color w:val="172B4D"/>
          <w:sz w:val="21"/>
          <w:szCs w:val="21"/>
        </w:rPr>
      </w:pPr>
      <w:r w:rsidRPr="009703D1">
        <w:rPr>
          <w:rFonts w:hAnsi="宋体" w:cs="微软雅黑" w:hint="eastAsia"/>
          <w:color w:val="172B4D"/>
          <w:sz w:val="21"/>
          <w:szCs w:val="21"/>
        </w:rPr>
        <w:t>其他</w:t>
      </w:r>
      <w:r w:rsidRPr="009703D1">
        <w:rPr>
          <w:rFonts w:hAnsi="宋体" w:cs="Segoe UI"/>
          <w:color w:val="172B4D"/>
          <w:sz w:val="21"/>
          <w:szCs w:val="21"/>
        </w:rPr>
        <w:t>Portal</w:t>
      </w:r>
      <w:r w:rsidRPr="009703D1">
        <w:rPr>
          <w:rFonts w:hAnsi="宋体" w:cs="微软雅黑" w:hint="eastAsia"/>
          <w:color w:val="172B4D"/>
          <w:sz w:val="21"/>
          <w:szCs w:val="21"/>
        </w:rPr>
        <w:t>要求与</w:t>
      </w:r>
      <w:r w:rsidRPr="009703D1">
        <w:rPr>
          <w:rFonts w:hAnsi="宋体" w:cs="Segoe UI"/>
          <w:color w:val="172B4D"/>
          <w:sz w:val="21"/>
          <w:szCs w:val="21"/>
        </w:rPr>
        <w:t>764</w:t>
      </w:r>
      <w:r w:rsidRPr="009703D1">
        <w:rPr>
          <w:rFonts w:hAnsi="宋体" w:cs="微软雅黑" w:hint="eastAsia"/>
          <w:color w:val="172B4D"/>
          <w:sz w:val="21"/>
          <w:szCs w:val="21"/>
        </w:rPr>
        <w:t>保持一致，</w:t>
      </w:r>
      <w:r w:rsidRPr="009703D1">
        <w:rPr>
          <w:rFonts w:hAnsi="宋体" w:cs="Segoe UI"/>
          <w:color w:val="172B4D"/>
          <w:sz w:val="21"/>
          <w:szCs w:val="21"/>
        </w:rPr>
        <w:t>764</w:t>
      </w:r>
      <w:r w:rsidRPr="009703D1">
        <w:rPr>
          <w:rFonts w:hAnsi="宋体" w:cs="微软雅黑" w:hint="eastAsia"/>
          <w:color w:val="172B4D"/>
          <w:sz w:val="21"/>
          <w:szCs w:val="21"/>
        </w:rPr>
        <w:t>和</w:t>
      </w:r>
      <w:r w:rsidRPr="009703D1">
        <w:rPr>
          <w:rFonts w:hAnsi="宋体" w:cs="Segoe UI"/>
          <w:color w:val="172B4D"/>
          <w:sz w:val="21"/>
          <w:szCs w:val="21"/>
        </w:rPr>
        <w:t>707</w:t>
      </w:r>
      <w:r w:rsidRPr="009703D1">
        <w:rPr>
          <w:rFonts w:hAnsi="宋体" w:cs="微软雅黑" w:hint="eastAsia"/>
          <w:color w:val="172B4D"/>
          <w:sz w:val="21"/>
          <w:szCs w:val="21"/>
        </w:rPr>
        <w:t>的素材完全不同，所以需要在</w:t>
      </w:r>
      <w:r w:rsidRPr="009703D1">
        <w:rPr>
          <w:rFonts w:hAnsi="宋体" w:cs="Segoe UI"/>
          <w:color w:val="172B4D"/>
          <w:sz w:val="21"/>
          <w:szCs w:val="21"/>
        </w:rPr>
        <w:t>portal</w:t>
      </w:r>
      <w:r w:rsidRPr="009703D1">
        <w:rPr>
          <w:rFonts w:hAnsi="宋体" w:cs="微软雅黑" w:hint="eastAsia"/>
          <w:color w:val="172B4D"/>
          <w:sz w:val="21"/>
          <w:szCs w:val="21"/>
        </w:rPr>
        <w:t>中加以区分，分开管</w:t>
      </w:r>
      <w:r w:rsidRPr="009703D1">
        <w:rPr>
          <w:rFonts w:hAnsi="宋体" w:cs="微软雅黑"/>
          <w:color w:val="172B4D"/>
          <w:sz w:val="21"/>
          <w:szCs w:val="21"/>
        </w:rPr>
        <w:t>理</w:t>
      </w:r>
    </w:p>
    <w:p w14:paraId="6AB13D80" w14:textId="77777777" w:rsidR="009703D1" w:rsidRPr="009703D1" w:rsidRDefault="009703D1" w:rsidP="009703D1"/>
    <w:p w14:paraId="376083C6" w14:textId="77777777" w:rsidR="00026207" w:rsidRDefault="00922C11">
      <w:pPr>
        <w:pStyle w:val="Heading4"/>
        <w:kinsoku w:val="0"/>
        <w:overflowPunct w:val="0"/>
      </w:pPr>
      <w:r>
        <w:rPr>
          <w:rFonts w:hint="eastAsia"/>
        </w:rPr>
        <w:t>普通内容</w:t>
      </w:r>
      <w:r>
        <w:t>-</w:t>
      </w:r>
      <w:r>
        <w:rPr>
          <w:rFonts w:hint="eastAsia"/>
        </w:rPr>
        <w:t>单一视频</w:t>
      </w:r>
    </w:p>
    <w:p w14:paraId="0CAC12CF" w14:textId="06A29394" w:rsidR="00026207" w:rsidRDefault="00F636C7" w:rsidP="00F636C7">
      <w:pPr>
        <w:pStyle w:val="Heading5"/>
      </w:pPr>
      <w:r>
        <w:rPr>
          <w:rFonts w:hint="eastAsia"/>
        </w:rPr>
        <w:t>自动播放</w:t>
      </w:r>
    </w:p>
    <w:p w14:paraId="405A3470" w14:textId="28DDACD2" w:rsidR="00026207" w:rsidRDefault="004052DE">
      <w:pPr>
        <w:pStyle w:val="BodyText"/>
        <w:kinsoku w:val="0"/>
        <w:overflowPunct w:val="0"/>
        <w:spacing w:line="369" w:lineRule="auto"/>
        <w:ind w:left="120" w:right="1171"/>
        <w:rPr>
          <w:color w:val="2E5395"/>
          <w:spacing w:val="-4"/>
        </w:rPr>
      </w:pPr>
      <w:r>
        <w:rPr>
          <w:noProof/>
        </w:rPr>
        <w:pict w14:anchorId="432B56F3">
          <v:shape id="_x0000_s1132" type="#_x0000_t202" style="position:absolute;left:0;text-align:left;margin-left:94.35pt;margin-top:57.15pt;width:411pt;height:345.8pt;z-index:2;mso-position-horizontal-relative:page;mso-position-vertical-relative:text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6310"/>
                  </w:tblGrid>
                  <w:tr w:rsidR="00026207" w:rsidRPr="00922C11" w14:paraId="7D26122F" w14:textId="77777777">
                    <w:trPr>
                      <w:trHeight w:val="623"/>
                    </w:trPr>
                    <w:tc>
                      <w:tcPr>
                        <w:tcW w:w="18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68C0EAE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118"/>
                          <w:ind w:left="105"/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  <w:t>Description</w:t>
                        </w:r>
                      </w:p>
                    </w:tc>
                    <w:tc>
                      <w:tcPr>
                        <w:tcW w:w="63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61BDD49" w14:textId="3185DC8F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22"/>
                          <w:ind w:left="107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「</w:t>
                        </w:r>
                        <w:proofErr w:type="spellStart"/>
                        <w:r w:rsidR="00A260AF">
                          <w:rPr>
                            <w:sz w:val="21"/>
                            <w:szCs w:val="21"/>
                          </w:rPr>
                          <w:t>Lidget</w:t>
                        </w:r>
                        <w:proofErr w:type="spellEnd"/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」二级页面支持视频内容播放，在满足安全条件下，点击</w:t>
                        </w:r>
                      </w:p>
                      <w:p w14:paraId="36051C93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ind w:left="107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视频卡片后，视频可自动播放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26207" w:rsidRPr="00922C11" w14:paraId="19DD85AD" w14:textId="77777777">
                    <w:trPr>
                      <w:trHeight w:val="2808"/>
                    </w:trPr>
                    <w:tc>
                      <w:tcPr>
                        <w:tcW w:w="18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8948CA9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118"/>
                          <w:ind w:left="105"/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  <w:t>Pre-Conditions</w:t>
                        </w:r>
                      </w:p>
                    </w:tc>
                    <w:tc>
                      <w:tcPr>
                        <w:tcW w:w="63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5E50557" w14:textId="77777777" w:rsidR="00026207" w:rsidRDefault="00922C11" w:rsidP="00922C11">
                        <w:pPr>
                          <w:pStyle w:val="TableParagraph"/>
                          <w:numPr>
                            <w:ilvl w:val="0"/>
                            <w:numId w:val="53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spacing w:before="22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车辆在点火状态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2E0A9B32" w14:textId="77777777" w:rsidR="00026207" w:rsidRDefault="00922C11" w:rsidP="00922C11">
                        <w:pPr>
                          <w:pStyle w:val="TableParagraph"/>
                          <w:numPr>
                            <w:ilvl w:val="0"/>
                            <w:numId w:val="53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Sync+</w:t>
                        </w:r>
                        <w:r>
                          <w:rPr>
                            <w:spacing w:val="-3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正常使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67F096AB" w14:textId="77777777" w:rsidR="00026207" w:rsidRDefault="00922C11" w:rsidP="00922C11">
                        <w:pPr>
                          <w:pStyle w:val="TableParagraph"/>
                          <w:numPr>
                            <w:ilvl w:val="0"/>
                            <w:numId w:val="53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2"/>
                            <w:sz w:val="21"/>
                            <w:szCs w:val="21"/>
                          </w:rPr>
                          <w:t>网络正常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13D0FF3B" w14:textId="77777777" w:rsidR="00026207" w:rsidRDefault="00922C11" w:rsidP="00922C11">
                        <w:pPr>
                          <w:pStyle w:val="TableParagraph"/>
                          <w:numPr>
                            <w:ilvl w:val="0"/>
                            <w:numId w:val="53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用户已登录，账号在活跃状态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53DC3D7E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ind w:left="107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以下条件为或者关系，满足以下任意一项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432FFA6B" w14:textId="77777777" w:rsidR="00026207" w:rsidRDefault="00922C11" w:rsidP="00922C11">
                        <w:pPr>
                          <w:pStyle w:val="TableParagraph"/>
                          <w:numPr>
                            <w:ilvl w:val="0"/>
                            <w:numId w:val="53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2"/>
                            <w:sz w:val="21"/>
                            <w:szCs w:val="21"/>
                          </w:rPr>
                          <w:t>车辆处于停车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（</w:t>
                        </w:r>
                        <w:r>
                          <w:rPr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）档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22A6A713" w14:textId="77777777" w:rsidR="00026207" w:rsidRDefault="00922C11" w:rsidP="00922C11">
                        <w:pPr>
                          <w:pStyle w:val="TableParagraph"/>
                          <w:numPr>
                            <w:ilvl w:val="0"/>
                            <w:numId w:val="53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7"/>
                            <w:sz w:val="21"/>
                            <w:szCs w:val="21"/>
                          </w:rPr>
                          <w:t>车辆不在停车挡，车速小于</w:t>
                        </w:r>
                        <w:r>
                          <w:rPr>
                            <w:spacing w:val="-7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5km/h </w:t>
                        </w:r>
                      </w:p>
                      <w:p w14:paraId="6E645353" w14:textId="77777777" w:rsidR="00026207" w:rsidRDefault="00922C11" w:rsidP="00922C11">
                        <w:pPr>
                          <w:pStyle w:val="TableParagraph"/>
                          <w:numPr>
                            <w:ilvl w:val="0"/>
                            <w:numId w:val="53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spacing w:before="3" w:line="310" w:lineRule="atLeast"/>
                          <w:ind w:right="294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10"/>
                            <w:sz w:val="21"/>
                            <w:szCs w:val="21"/>
                          </w:rPr>
                          <w:t>驾驶模式为</w:t>
                        </w:r>
                        <w:r>
                          <w:rPr>
                            <w:spacing w:val="-10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sz w:val="21"/>
                            <w:szCs w:val="21"/>
                          </w:rPr>
                          <w:t>Individual</w:t>
                        </w:r>
                        <w:r>
                          <w:rPr>
                            <w:rFonts w:hint="eastAsia"/>
                            <w:spacing w:val="-8"/>
                            <w:sz w:val="21"/>
                            <w:szCs w:val="21"/>
                          </w:rPr>
                          <w:t>，车速大于等于</w:t>
                        </w:r>
                        <w:r>
                          <w:rPr>
                            <w:spacing w:val="-8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sz w:val="21"/>
                            <w:szCs w:val="21"/>
                          </w:rPr>
                          <w:t>5km/h</w:t>
                        </w: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，副驾驶操作屏幕操作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26207" w:rsidRPr="00922C11" w14:paraId="5DADC26A" w14:textId="77777777">
                    <w:trPr>
                      <w:trHeight w:val="623"/>
                    </w:trPr>
                    <w:tc>
                      <w:tcPr>
                        <w:tcW w:w="18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25DEE53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118"/>
                          <w:ind w:left="105"/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  <w:t>Trigger</w:t>
                        </w:r>
                      </w:p>
                    </w:tc>
                    <w:tc>
                      <w:tcPr>
                        <w:tcW w:w="63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88CD3FF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22"/>
                          <w:ind w:left="107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点击视频播放按钮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26207" w:rsidRPr="00922C11" w14:paraId="27E5698B" w14:textId="77777777">
                    <w:trPr>
                      <w:trHeight w:val="2810"/>
                    </w:trPr>
                    <w:tc>
                      <w:tcPr>
                        <w:tcW w:w="18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E08421C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118" w:line="386" w:lineRule="auto"/>
                          <w:ind w:left="105" w:right="796"/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  <w:t>Expected Behavior</w:t>
                        </w:r>
                      </w:p>
                    </w:tc>
                    <w:tc>
                      <w:tcPr>
                        <w:tcW w:w="63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DDD11B3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22" w:line="278" w:lineRule="auto"/>
                          <w:ind w:left="107" w:right="191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视频自动播放，在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Solo &amp; Co-pilot 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模式全屏下靠左半屏显示，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Individual 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模式半屏下，半屏显示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34FCDEAA" w14:textId="77777777" w:rsidR="00026207" w:rsidRDefault="00922C11" w:rsidP="00922C11">
                        <w:pPr>
                          <w:pStyle w:val="TableParagraph"/>
                          <w:numPr>
                            <w:ilvl w:val="0"/>
                            <w:numId w:val="52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spacing w:before="0" w:line="278" w:lineRule="auto"/>
                          <w:ind w:right="189"/>
                          <w:rPr>
                            <w:spacing w:val="-3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除图文内容页面必须包含的要素外，播放器还需要包含以下要素：视频名称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（</w:t>
                        </w: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可以和内容名称不同</w:t>
                        </w:r>
                        <w:r>
                          <w:rPr>
                            <w:rFonts w:hint="eastAsia"/>
                            <w:spacing w:val="-108"/>
                            <w:sz w:val="21"/>
                            <w:szCs w:val="21"/>
                          </w:rPr>
                          <w:t>）</w:t>
                        </w: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，播放进度条，暂停</w:t>
                        </w:r>
                      </w:p>
                      <w:p w14:paraId="63F6E30B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0" w:line="269" w:lineRule="exac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/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开始、视频总时长、点赞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1170FB2F" w14:textId="77777777" w:rsidR="00026207" w:rsidRDefault="00922C11" w:rsidP="00922C11">
                        <w:pPr>
                          <w:pStyle w:val="TableParagraph"/>
                          <w:numPr>
                            <w:ilvl w:val="0"/>
                            <w:numId w:val="52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spacing w:line="278" w:lineRule="auto"/>
                          <w:ind w:right="292"/>
                          <w:rPr>
                            <w:spacing w:val="-3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手指屏幕左侧上下滑动可调节屏幕亮度，屏幕右侧上下滑动调节音量。用户拖动进度条，屏幕能显示对应的播放时间</w:t>
                        </w:r>
                      </w:p>
                      <w:p w14:paraId="3660F9EA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（如，</w:t>
                        </w:r>
                        <w:r>
                          <w:rPr>
                            <w:sz w:val="21"/>
                            <w:szCs w:val="21"/>
                          </w:rPr>
                          <w:t>1:30/ 2:45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）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4160568E" w14:textId="77777777" w:rsidR="00026207" w:rsidRDefault="00922C11" w:rsidP="00922C11">
                        <w:pPr>
                          <w:pStyle w:val="TableParagraph"/>
                          <w:numPr>
                            <w:ilvl w:val="0"/>
                            <w:numId w:val="52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rPr>
                            <w:spacing w:val="-8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11"/>
                            <w:sz w:val="21"/>
                            <w:szCs w:val="21"/>
                          </w:rPr>
                          <w:t>视频播放</w:t>
                        </w:r>
                        <w:r>
                          <w:rPr>
                            <w:spacing w:val="-1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spacing w:val="-8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pacing w:val="-8"/>
                            <w:sz w:val="21"/>
                            <w:szCs w:val="21"/>
                          </w:rPr>
                          <w:t>秒后，进入沉浸模式。所有控件按钮消失。点击</w:t>
                        </w:r>
                      </w:p>
                    </w:tc>
                  </w:tr>
                </w:tbl>
                <w:p w14:paraId="270EB8D0" w14:textId="77777777" w:rsidR="00026207" w:rsidRPr="00922C11" w:rsidRDefault="00026207">
                  <w:pPr>
                    <w:pStyle w:val="BodyText"/>
                    <w:kinsoku w:val="0"/>
                    <w:overflowPunct w:val="0"/>
                    <w:rPr>
                      <w:rFonts w:ascii="Times New Roman" w:eastAsia="等线" w:cs="Times New Roman"/>
                      <w:i w:val="0"/>
                      <w:iCs w:val="0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922C11">
        <w:rPr>
          <w:rFonts w:hint="eastAsia"/>
          <w:color w:val="2E5395"/>
          <w:spacing w:val="-6"/>
          <w:w w:val="95"/>
        </w:rPr>
        <w:t>作为</w:t>
      </w:r>
      <w:r w:rsidR="00C645A6">
        <w:rPr>
          <w:rFonts w:hint="eastAsia"/>
          <w:color w:val="2E5395"/>
          <w:spacing w:val="-6"/>
          <w:w w:val="95"/>
        </w:rPr>
        <w:t>林肯驾驶员</w:t>
      </w:r>
      <w:r w:rsidR="00922C11">
        <w:rPr>
          <w:rFonts w:hint="eastAsia"/>
          <w:color w:val="2E5395"/>
          <w:spacing w:val="-6"/>
          <w:w w:val="95"/>
        </w:rPr>
        <w:t>和乘客，我希望车速小于</w:t>
      </w:r>
      <w:r w:rsidR="00922C11">
        <w:rPr>
          <w:color w:val="2E5395"/>
          <w:spacing w:val="-6"/>
          <w:w w:val="95"/>
        </w:rPr>
        <w:t xml:space="preserve"> </w:t>
      </w:r>
      <w:r w:rsidR="00922C11">
        <w:rPr>
          <w:color w:val="2E5395"/>
          <w:w w:val="95"/>
        </w:rPr>
        <w:t xml:space="preserve">5 </w:t>
      </w:r>
      <w:r w:rsidR="00922C11">
        <w:rPr>
          <w:color w:val="2E5395"/>
          <w:spacing w:val="-9"/>
          <w:w w:val="95"/>
        </w:rPr>
        <w:t>km/h</w:t>
      </w:r>
      <w:r w:rsidR="00922C11">
        <w:rPr>
          <w:rFonts w:hint="eastAsia"/>
          <w:color w:val="2E5395"/>
          <w:spacing w:val="-2"/>
          <w:w w:val="95"/>
        </w:rPr>
        <w:t>，或</w:t>
      </w:r>
      <w:r w:rsidR="00922C11">
        <w:rPr>
          <w:color w:val="2E5395"/>
          <w:spacing w:val="-2"/>
          <w:w w:val="95"/>
        </w:rPr>
        <w:t xml:space="preserve"> </w:t>
      </w:r>
      <w:r w:rsidR="00922C11">
        <w:rPr>
          <w:color w:val="2E5395"/>
          <w:w w:val="95"/>
        </w:rPr>
        <w:t>individual</w:t>
      </w:r>
      <w:r w:rsidR="00922C11">
        <w:rPr>
          <w:color w:val="2E5395"/>
          <w:spacing w:val="-6"/>
          <w:w w:val="95"/>
        </w:rPr>
        <w:t xml:space="preserve"> </w:t>
      </w:r>
      <w:r w:rsidR="00922C11">
        <w:rPr>
          <w:rFonts w:hint="eastAsia"/>
          <w:color w:val="2E5395"/>
          <w:spacing w:val="-6"/>
          <w:w w:val="95"/>
        </w:rPr>
        <w:t>模式下副驾驶操作，普通</w:t>
      </w:r>
      <w:r w:rsidR="00922C11">
        <w:rPr>
          <w:rFonts w:hint="eastAsia"/>
          <w:color w:val="2E5395"/>
          <w:spacing w:val="-4"/>
        </w:rPr>
        <w:t>视频可以自动播放</w:t>
      </w:r>
    </w:p>
    <w:p w14:paraId="5F9A9117" w14:textId="77777777" w:rsidR="00026207" w:rsidRDefault="00026207">
      <w:pPr>
        <w:pStyle w:val="BodyText"/>
        <w:kinsoku w:val="0"/>
        <w:overflowPunct w:val="0"/>
        <w:spacing w:line="369" w:lineRule="auto"/>
        <w:ind w:left="120" w:right="1171"/>
        <w:rPr>
          <w:color w:val="2E5395"/>
          <w:spacing w:val="-4"/>
        </w:rPr>
        <w:sectPr w:rsidR="00026207">
          <w:pgSz w:w="11900" w:h="16850"/>
          <w:pgMar w:top="1600" w:right="620" w:bottom="280" w:left="16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2" w:color="767070"/>
            <w:right w:val="single" w:sz="12" w:space="16" w:color="767070"/>
          </w:pgBorders>
          <w:cols w:space="720"/>
          <w:noEndnote/>
        </w:sect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4"/>
        <w:gridCol w:w="6310"/>
      </w:tblGrid>
      <w:tr w:rsidR="00026207" w14:paraId="51C8B135" w14:textId="77777777">
        <w:trPr>
          <w:trHeight w:val="218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D087B" w14:textId="77777777" w:rsidR="00026207" w:rsidRPr="00922C11" w:rsidRDefault="00026207">
            <w:pPr>
              <w:pStyle w:val="TableParagraph"/>
              <w:kinsoku w:val="0"/>
              <w:overflowPunct w:val="0"/>
              <w:spacing w:before="0"/>
              <w:ind w:left="0"/>
              <w:rPr>
                <w:rFonts w:ascii="Times New Roman" w:eastAsia="等线" w:cs="Times New Roman"/>
                <w:sz w:val="20"/>
                <w:szCs w:val="20"/>
              </w:rPr>
            </w:pP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B2A74" w14:textId="77777777" w:rsidR="00026207" w:rsidRDefault="00922C11">
            <w:pPr>
              <w:pStyle w:val="TableParagraph"/>
              <w:kinsoku w:val="0"/>
              <w:overflowPunct w:val="0"/>
              <w:spacing w:before="22" w:line="278" w:lineRule="auto"/>
              <w:ind w:right="29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屏幕，所有控件按钮再次出现，控件按钮为播放进度条，暂停</w:t>
            </w:r>
            <w:r>
              <w:rPr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开始、上一个</w:t>
            </w:r>
            <w:r>
              <w:rPr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下一个、点赞</w:t>
            </w:r>
            <w:r>
              <w:rPr>
                <w:sz w:val="21"/>
                <w:szCs w:val="21"/>
              </w:rPr>
              <w:t xml:space="preserve"> </w:t>
            </w:r>
          </w:p>
          <w:p w14:paraId="739880D3" w14:textId="77777777" w:rsidR="00026207" w:rsidRDefault="00922C11" w:rsidP="00922C11">
            <w:pPr>
              <w:pStyle w:val="TableParagraph"/>
              <w:numPr>
                <w:ilvl w:val="0"/>
                <w:numId w:val="51"/>
              </w:numPr>
              <w:tabs>
                <w:tab w:val="left" w:pos="540"/>
              </w:tabs>
              <w:kinsoku w:val="0"/>
              <w:overflowPunct w:val="0"/>
              <w:spacing w:before="0" w:line="278" w:lineRule="auto"/>
              <w:ind w:right="292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普通视频播放完毕后，页面显示重播按钮，点赞按钮、返回按钮</w:t>
            </w:r>
            <w:r>
              <w:rPr>
                <w:sz w:val="21"/>
                <w:szCs w:val="21"/>
              </w:rPr>
              <w:t xml:space="preserve"> </w:t>
            </w:r>
          </w:p>
          <w:p w14:paraId="3C9312F1" w14:textId="77777777" w:rsidR="00026207" w:rsidRDefault="00922C11" w:rsidP="00922C11">
            <w:pPr>
              <w:pStyle w:val="TableParagraph"/>
              <w:numPr>
                <w:ilvl w:val="0"/>
                <w:numId w:val="51"/>
              </w:numPr>
              <w:tabs>
                <w:tab w:val="left" w:pos="540"/>
              </w:tabs>
              <w:kinsoku w:val="0"/>
              <w:overflowPunct w:val="0"/>
              <w:spacing w:before="0" w:line="278" w:lineRule="auto"/>
              <w:ind w:right="402"/>
              <w:rPr>
                <w:sz w:val="21"/>
                <w:szCs w:val="21"/>
              </w:rPr>
            </w:pPr>
            <w:r>
              <w:rPr>
                <w:rFonts w:hint="eastAsia"/>
                <w:spacing w:val="-5"/>
                <w:sz w:val="21"/>
                <w:szCs w:val="21"/>
              </w:rPr>
              <w:t>普通内容中的视频内容，视频半屏显示，不会铺满</w:t>
            </w:r>
            <w:r>
              <w:rPr>
                <w:spacing w:val="-5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27</w:t>
            </w:r>
            <w:r>
              <w:rPr>
                <w:spacing w:val="-16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16"/>
                <w:sz w:val="21"/>
                <w:szCs w:val="21"/>
              </w:rPr>
              <w:t>寸全</w:t>
            </w:r>
            <w:r>
              <w:rPr>
                <w:rFonts w:hint="eastAsia"/>
                <w:spacing w:val="-3"/>
                <w:sz w:val="21"/>
                <w:szCs w:val="21"/>
              </w:rPr>
              <w:t>屏，且具有全屏背景图（目的是为了美化右半屏）</w:t>
            </w:r>
            <w:r>
              <w:rPr>
                <w:sz w:val="21"/>
                <w:szCs w:val="21"/>
              </w:rPr>
              <w:t xml:space="preserve"> </w:t>
            </w:r>
          </w:p>
          <w:p w14:paraId="714A7DCA" w14:textId="77777777" w:rsidR="00026207" w:rsidRDefault="00922C11">
            <w:pPr>
              <w:pStyle w:val="TableParagraph"/>
              <w:kinsoku w:val="0"/>
              <w:overflowPunct w:val="0"/>
              <w:spacing w:before="0" w:line="269" w:lineRule="exact"/>
              <w:ind w:left="10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751B9F68" w14:textId="77777777">
        <w:trPr>
          <w:trHeight w:val="6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1DCA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Post Conditions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A988F" w14:textId="59C2D8A7" w:rsidR="00026207" w:rsidRDefault="00922C11">
            <w:pPr>
              <w:pStyle w:val="TableParagraph"/>
              <w:kinsoku w:val="0"/>
              <w:overflowPunct w:val="0"/>
              <w:spacing w:before="22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用户停留在「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z w:val="21"/>
                <w:szCs w:val="21"/>
              </w:rPr>
              <w:t>」视频内容页</w:t>
            </w:r>
            <w:r>
              <w:rPr>
                <w:sz w:val="21"/>
                <w:szCs w:val="21"/>
              </w:rPr>
              <w:t xml:space="preserve"> </w:t>
            </w:r>
          </w:p>
        </w:tc>
      </w:tr>
    </w:tbl>
    <w:p w14:paraId="3FBF438E" w14:textId="77777777" w:rsidR="00026207" w:rsidRDefault="004052DE">
      <w:pPr>
        <w:pStyle w:val="BodyText"/>
        <w:kinsoku w:val="0"/>
        <w:overflowPunct w:val="0"/>
        <w:rPr>
          <w:sz w:val="20"/>
          <w:szCs w:val="20"/>
        </w:rPr>
      </w:pPr>
      <w:r>
        <w:rPr>
          <w:noProof/>
        </w:rPr>
        <w:pict w14:anchorId="70B37886">
          <v:group id="_x0000_s1133" style="position:absolute;margin-left:14.25pt;margin-top:20.4pt;width:564.4pt;height:799.05pt;z-index:-21;mso-position-horizontal-relative:page;mso-position-vertical-relative:page" coordorigin="285,408" coordsize="11288,15981" o:allowincell="f">
            <v:shape id="_x0000_s1134" type="#_x0000_t75" style="position:absolute;left:2043;top:4487;width:7580;height:7660;mso-position-horizontal-relative:page;mso-position-vertical-relative:page" o:allowincell="f">
              <v:imagedata r:id="rId5" o:title=""/>
            </v:shape>
            <v:shape id="_x0000_s1135" style="position:absolute;left:297;top:420;width:11263;height:15956;mso-position-horizontal-relative:page;mso-position-vertical-relative:page" coordsize="11263,15956" o:allowincell="f" path="m,15956r11263,l11263,,,,,15956xe" filled="f" strokecolor="#767070" strokeweight="1.25pt">
              <v:path arrowok="t"/>
            </v:shape>
            <w10:wrap anchorx="page" anchory="page"/>
          </v:group>
        </w:pict>
      </w:r>
    </w:p>
    <w:p w14:paraId="278F7248" w14:textId="0EA867F3" w:rsidR="00026207" w:rsidRDefault="00F636C7" w:rsidP="00F636C7">
      <w:pPr>
        <w:pStyle w:val="Heading5"/>
      </w:pPr>
      <w:r>
        <w:rPr>
          <w:rFonts w:hint="eastAsia"/>
        </w:rPr>
        <w:t>关闭或暂停</w:t>
      </w:r>
    </w:p>
    <w:p w14:paraId="452009E0" w14:textId="1F0F48CB" w:rsidR="00026207" w:rsidRDefault="00922C11">
      <w:pPr>
        <w:pStyle w:val="BodyText"/>
        <w:kinsoku w:val="0"/>
        <w:overflowPunct w:val="0"/>
        <w:spacing w:before="45"/>
        <w:ind w:left="120"/>
        <w:rPr>
          <w:color w:val="2E5395"/>
        </w:rPr>
      </w:pPr>
      <w:r>
        <w:rPr>
          <w:rFonts w:hint="eastAsia"/>
          <w:color w:val="2E5395"/>
        </w:rPr>
        <w:t>作为</w:t>
      </w:r>
      <w:r w:rsidR="00C645A6">
        <w:rPr>
          <w:rFonts w:hint="eastAsia"/>
          <w:color w:val="2E5395"/>
        </w:rPr>
        <w:t>林肯驾驶员</w:t>
      </w:r>
      <w:r>
        <w:rPr>
          <w:rFonts w:hint="eastAsia"/>
          <w:color w:val="2E5395"/>
        </w:rPr>
        <w:t>和乘客，我希望普通视频可以中途关闭或暂停</w:t>
      </w:r>
    </w:p>
    <w:p w14:paraId="7927A86B" w14:textId="77777777" w:rsidR="00026207" w:rsidRDefault="00026207">
      <w:pPr>
        <w:pStyle w:val="BodyText"/>
        <w:kinsoku w:val="0"/>
        <w:overflowPunct w:val="0"/>
        <w:spacing w:before="3"/>
        <w:rPr>
          <w:sz w:val="6"/>
          <w:szCs w:val="6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4"/>
        <w:gridCol w:w="6310"/>
      </w:tblGrid>
      <w:tr w:rsidR="00026207" w14:paraId="7736AD81" w14:textId="77777777">
        <w:trPr>
          <w:trHeight w:val="6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50D1B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47E95" w14:textId="15848326" w:rsidR="00026207" w:rsidRDefault="00922C11">
            <w:pPr>
              <w:pStyle w:val="TableParagraph"/>
              <w:kinsoku w:val="0"/>
              <w:overflowPunct w:val="0"/>
              <w:spacing w:before="22"/>
              <w:ind w:left="107"/>
              <w:rPr>
                <w:spacing w:val="-3"/>
                <w:sz w:val="21"/>
                <w:szCs w:val="21"/>
              </w:rPr>
            </w:pPr>
            <w:r>
              <w:rPr>
                <w:rFonts w:hint="eastAsia"/>
                <w:spacing w:val="-1"/>
                <w:sz w:val="21"/>
                <w:szCs w:val="21"/>
              </w:rPr>
              <w:t>「</w:t>
            </w:r>
            <w:proofErr w:type="spellStart"/>
            <w:r w:rsidR="00A260AF">
              <w:rPr>
                <w:spacing w:val="-1"/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pacing w:val="-3"/>
                <w:sz w:val="21"/>
                <w:szCs w:val="21"/>
              </w:rPr>
              <w:t>」二级页面支持视频内容播放，在普通视频内容页上有返</w:t>
            </w:r>
          </w:p>
          <w:p w14:paraId="2FF8CF55" w14:textId="77777777" w:rsidR="00026207" w:rsidRDefault="00922C11">
            <w:pPr>
              <w:pStyle w:val="TableParagraph"/>
              <w:kinsoku w:val="0"/>
              <w:overflowPunct w:val="0"/>
              <w:ind w:left="107" w:right="-15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回按钮，在看完或没看完情况下，都可点返回按钮，返回上级页面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6EEF1B69" w14:textId="77777777">
        <w:trPr>
          <w:trHeight w:val="2808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B1335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Pre-Conditions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C9253" w14:textId="77777777" w:rsidR="00026207" w:rsidRDefault="00922C11" w:rsidP="00922C11">
            <w:pPr>
              <w:pStyle w:val="TableParagraph"/>
              <w:numPr>
                <w:ilvl w:val="0"/>
                <w:numId w:val="50"/>
              </w:numPr>
              <w:tabs>
                <w:tab w:val="left" w:pos="540"/>
              </w:tabs>
              <w:kinsoku w:val="0"/>
              <w:overflowPunct w:val="0"/>
              <w:spacing w:before="22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车辆在点火状态</w:t>
            </w:r>
            <w:r>
              <w:rPr>
                <w:sz w:val="21"/>
                <w:szCs w:val="21"/>
              </w:rPr>
              <w:t xml:space="preserve"> </w:t>
            </w:r>
          </w:p>
          <w:p w14:paraId="02564B3B" w14:textId="77777777" w:rsidR="00026207" w:rsidRDefault="00922C11" w:rsidP="00922C11">
            <w:pPr>
              <w:pStyle w:val="TableParagraph"/>
              <w:numPr>
                <w:ilvl w:val="0"/>
                <w:numId w:val="50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Sync+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3"/>
                <w:sz w:val="21"/>
                <w:szCs w:val="21"/>
              </w:rPr>
              <w:t>正常使</w:t>
            </w:r>
            <w:r>
              <w:rPr>
                <w:sz w:val="21"/>
                <w:szCs w:val="21"/>
              </w:rPr>
              <w:t xml:space="preserve"> </w:t>
            </w:r>
          </w:p>
          <w:p w14:paraId="4390B814" w14:textId="77777777" w:rsidR="00026207" w:rsidRDefault="00922C11" w:rsidP="00922C11">
            <w:pPr>
              <w:pStyle w:val="TableParagraph"/>
              <w:numPr>
                <w:ilvl w:val="0"/>
                <w:numId w:val="50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rFonts w:hint="eastAsia"/>
                <w:spacing w:val="-2"/>
                <w:sz w:val="21"/>
                <w:szCs w:val="21"/>
              </w:rPr>
              <w:t>网络正常</w:t>
            </w:r>
            <w:r>
              <w:rPr>
                <w:sz w:val="21"/>
                <w:szCs w:val="21"/>
              </w:rPr>
              <w:t xml:space="preserve"> </w:t>
            </w:r>
          </w:p>
          <w:p w14:paraId="21F2A01A" w14:textId="77777777" w:rsidR="00026207" w:rsidRDefault="00922C11" w:rsidP="00922C11">
            <w:pPr>
              <w:pStyle w:val="TableParagraph"/>
              <w:numPr>
                <w:ilvl w:val="0"/>
                <w:numId w:val="50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用户已登录，账号在活跃状态</w:t>
            </w:r>
            <w:r>
              <w:rPr>
                <w:sz w:val="21"/>
                <w:szCs w:val="21"/>
              </w:rPr>
              <w:t xml:space="preserve"> </w:t>
            </w:r>
          </w:p>
          <w:p w14:paraId="73F4BED6" w14:textId="77777777" w:rsidR="00026207" w:rsidRDefault="00922C11">
            <w:pPr>
              <w:pStyle w:val="TableParagraph"/>
              <w:kinsoku w:val="0"/>
              <w:overflowPunct w:val="0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以下条件为或者关系，满足以下任意一项</w:t>
            </w:r>
            <w:r>
              <w:rPr>
                <w:sz w:val="21"/>
                <w:szCs w:val="21"/>
              </w:rPr>
              <w:t xml:space="preserve"> </w:t>
            </w:r>
          </w:p>
          <w:p w14:paraId="0F4A1D31" w14:textId="77777777" w:rsidR="00026207" w:rsidRDefault="00922C11" w:rsidP="00922C11">
            <w:pPr>
              <w:pStyle w:val="TableParagraph"/>
              <w:numPr>
                <w:ilvl w:val="0"/>
                <w:numId w:val="50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rFonts w:hint="eastAsia"/>
                <w:spacing w:val="-2"/>
                <w:sz w:val="21"/>
                <w:szCs w:val="21"/>
              </w:rPr>
              <w:t>车辆处于停车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）档</w:t>
            </w:r>
            <w:r>
              <w:rPr>
                <w:sz w:val="21"/>
                <w:szCs w:val="21"/>
              </w:rPr>
              <w:t xml:space="preserve"> </w:t>
            </w:r>
          </w:p>
          <w:p w14:paraId="294EA79C" w14:textId="77777777" w:rsidR="00026207" w:rsidRDefault="00922C11" w:rsidP="00922C11">
            <w:pPr>
              <w:pStyle w:val="TableParagraph"/>
              <w:numPr>
                <w:ilvl w:val="0"/>
                <w:numId w:val="50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rFonts w:hint="eastAsia"/>
                <w:spacing w:val="-7"/>
                <w:sz w:val="21"/>
                <w:szCs w:val="21"/>
              </w:rPr>
              <w:t>车辆不在停车挡，车速小于</w:t>
            </w:r>
            <w:r>
              <w:rPr>
                <w:spacing w:val="-7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5km/h </w:t>
            </w:r>
          </w:p>
          <w:p w14:paraId="4980D819" w14:textId="77777777" w:rsidR="00026207" w:rsidRDefault="00922C11" w:rsidP="00922C11">
            <w:pPr>
              <w:pStyle w:val="TableParagraph"/>
              <w:numPr>
                <w:ilvl w:val="0"/>
                <w:numId w:val="50"/>
              </w:numPr>
              <w:tabs>
                <w:tab w:val="left" w:pos="540"/>
              </w:tabs>
              <w:kinsoku w:val="0"/>
              <w:overflowPunct w:val="0"/>
              <w:spacing w:before="2" w:line="310" w:lineRule="atLeast"/>
              <w:ind w:right="294"/>
              <w:rPr>
                <w:sz w:val="21"/>
                <w:szCs w:val="21"/>
              </w:rPr>
            </w:pPr>
            <w:r>
              <w:rPr>
                <w:rFonts w:hint="eastAsia"/>
                <w:spacing w:val="-10"/>
                <w:sz w:val="21"/>
                <w:szCs w:val="21"/>
              </w:rPr>
              <w:t>驾驶模式为</w:t>
            </w:r>
            <w:r>
              <w:rPr>
                <w:spacing w:val="-1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Individual</w:t>
            </w:r>
            <w:r>
              <w:rPr>
                <w:rFonts w:hint="eastAsia"/>
                <w:spacing w:val="-8"/>
                <w:sz w:val="21"/>
                <w:szCs w:val="21"/>
              </w:rPr>
              <w:t>，车速大于等于</w:t>
            </w:r>
            <w:r>
              <w:rPr>
                <w:spacing w:val="-8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5km/h</w:t>
            </w:r>
            <w:r>
              <w:rPr>
                <w:rFonts w:hint="eastAsia"/>
                <w:spacing w:val="-3"/>
                <w:sz w:val="21"/>
                <w:szCs w:val="21"/>
              </w:rPr>
              <w:t>，副驾驶操作屏幕操作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1152AEF7" w14:textId="77777777">
        <w:trPr>
          <w:trHeight w:val="6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B6D4C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Trigger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CFB03" w14:textId="77777777" w:rsidR="00026207" w:rsidRDefault="00922C11" w:rsidP="00922C11">
            <w:pPr>
              <w:pStyle w:val="TableParagraph"/>
              <w:numPr>
                <w:ilvl w:val="0"/>
                <w:numId w:val="49"/>
              </w:numPr>
              <w:tabs>
                <w:tab w:val="left" w:pos="540"/>
              </w:tabs>
              <w:kinsoku w:val="0"/>
              <w:overflowPunct w:val="0"/>
              <w:spacing w:before="22"/>
              <w:rPr>
                <w:spacing w:val="-3"/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用户点击播放界面上的“返回”按钮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3"/>
                <w:sz w:val="21"/>
                <w:szCs w:val="21"/>
              </w:rPr>
              <w:t>关闭视频</w:t>
            </w:r>
            <w:r>
              <w:rPr>
                <w:spacing w:val="-3"/>
                <w:sz w:val="21"/>
                <w:szCs w:val="21"/>
              </w:rPr>
              <w:t xml:space="preserve"> </w:t>
            </w:r>
          </w:p>
          <w:p w14:paraId="16568C57" w14:textId="77777777" w:rsidR="00026207" w:rsidRDefault="00922C11" w:rsidP="00922C11">
            <w:pPr>
              <w:pStyle w:val="TableParagraph"/>
              <w:numPr>
                <w:ilvl w:val="0"/>
                <w:numId w:val="49"/>
              </w:numPr>
              <w:tabs>
                <w:tab w:val="left" w:pos="540"/>
              </w:tabs>
              <w:kinsoku w:val="0"/>
              <w:overflowPunct w:val="0"/>
              <w:rPr>
                <w:spacing w:val="-3"/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用户点击播放界面上的“暂停”按钮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3"/>
                <w:sz w:val="21"/>
                <w:szCs w:val="21"/>
              </w:rPr>
              <w:t>暂停视频</w:t>
            </w:r>
            <w:r>
              <w:rPr>
                <w:spacing w:val="-3"/>
                <w:sz w:val="21"/>
                <w:szCs w:val="21"/>
              </w:rPr>
              <w:t xml:space="preserve"> </w:t>
            </w:r>
          </w:p>
        </w:tc>
      </w:tr>
      <w:tr w:rsidR="00026207" w14:paraId="05296A21" w14:textId="77777777">
        <w:trPr>
          <w:trHeight w:val="1250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EE68A" w14:textId="77777777" w:rsidR="00026207" w:rsidRDefault="00922C11">
            <w:pPr>
              <w:pStyle w:val="TableParagraph"/>
              <w:kinsoku w:val="0"/>
              <w:overflowPunct w:val="0"/>
              <w:spacing w:before="121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Expected</w:t>
            </w:r>
          </w:p>
          <w:p w14:paraId="52AF076F" w14:textId="77777777" w:rsidR="00026207" w:rsidRDefault="00922C11">
            <w:pPr>
              <w:pStyle w:val="TableParagraph"/>
              <w:kinsoku w:val="0"/>
              <w:overflowPunct w:val="0"/>
              <w:spacing w:before="237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Behavior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1C38" w14:textId="77777777" w:rsidR="00026207" w:rsidRDefault="00922C11" w:rsidP="00922C11">
            <w:pPr>
              <w:pStyle w:val="TableParagraph"/>
              <w:numPr>
                <w:ilvl w:val="0"/>
                <w:numId w:val="48"/>
              </w:numPr>
              <w:tabs>
                <w:tab w:val="left" w:pos="540"/>
              </w:tabs>
              <w:kinsoku w:val="0"/>
              <w:overflowPunct w:val="0"/>
              <w:spacing w:before="25"/>
              <w:rPr>
                <w:spacing w:val="-3"/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当前播放的普通视频被关闭</w:t>
            </w:r>
            <w:r>
              <w:rPr>
                <w:spacing w:val="-3"/>
                <w:sz w:val="21"/>
                <w:szCs w:val="21"/>
              </w:rPr>
              <w:t xml:space="preserve"> </w:t>
            </w:r>
          </w:p>
          <w:p w14:paraId="34F06397" w14:textId="77777777" w:rsidR="00026207" w:rsidRDefault="00922C11" w:rsidP="00922C11">
            <w:pPr>
              <w:pStyle w:val="TableParagraph"/>
              <w:numPr>
                <w:ilvl w:val="0"/>
                <w:numId w:val="48"/>
              </w:numPr>
              <w:tabs>
                <w:tab w:val="left" w:pos="540"/>
              </w:tabs>
              <w:kinsoku w:val="0"/>
              <w:overflowPunct w:val="0"/>
              <w:rPr>
                <w:spacing w:val="-3"/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正在播放的视频被暂停视频</w:t>
            </w:r>
            <w:r>
              <w:rPr>
                <w:spacing w:val="-3"/>
                <w:sz w:val="21"/>
                <w:szCs w:val="21"/>
              </w:rPr>
              <w:t xml:space="preserve"> </w:t>
            </w:r>
          </w:p>
        </w:tc>
      </w:tr>
      <w:tr w:rsidR="00026207" w14:paraId="25B3C6C0" w14:textId="77777777">
        <w:trPr>
          <w:trHeight w:val="6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93866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Post Conditions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574AD" w14:textId="223E4B10" w:rsidR="00026207" w:rsidRDefault="00922C11" w:rsidP="00922C11">
            <w:pPr>
              <w:pStyle w:val="TableParagraph"/>
              <w:numPr>
                <w:ilvl w:val="0"/>
                <w:numId w:val="47"/>
              </w:numPr>
              <w:tabs>
                <w:tab w:val="left" w:pos="540"/>
              </w:tabs>
              <w:kinsoku w:val="0"/>
              <w:overflowPunct w:val="0"/>
              <w:spacing w:before="2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Trigger1</w:t>
            </w:r>
            <w:r>
              <w:rPr>
                <w:spacing w:val="-10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10"/>
                <w:sz w:val="21"/>
                <w:szCs w:val="21"/>
              </w:rPr>
              <w:t>用户停留在「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pacing w:val="-3"/>
                <w:sz w:val="21"/>
                <w:szCs w:val="21"/>
              </w:rPr>
              <w:t>」一级页面</w:t>
            </w:r>
            <w:r>
              <w:rPr>
                <w:sz w:val="21"/>
                <w:szCs w:val="21"/>
              </w:rPr>
              <w:t xml:space="preserve"> </w:t>
            </w:r>
          </w:p>
          <w:p w14:paraId="1169DF9A" w14:textId="067193F1" w:rsidR="00026207" w:rsidRDefault="00922C11" w:rsidP="00922C11">
            <w:pPr>
              <w:pStyle w:val="TableParagraph"/>
              <w:numPr>
                <w:ilvl w:val="0"/>
                <w:numId w:val="47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Trigger2</w:t>
            </w:r>
            <w:r>
              <w:rPr>
                <w:spacing w:val="-10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10"/>
                <w:sz w:val="21"/>
                <w:szCs w:val="21"/>
              </w:rPr>
              <w:t>用户停留在「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pacing w:val="-3"/>
                <w:sz w:val="21"/>
                <w:szCs w:val="21"/>
              </w:rPr>
              <w:t>」惊喜视频暂停播放页上</w:t>
            </w:r>
            <w:r>
              <w:rPr>
                <w:sz w:val="21"/>
                <w:szCs w:val="21"/>
              </w:rPr>
              <w:t xml:space="preserve"> </w:t>
            </w:r>
          </w:p>
        </w:tc>
      </w:tr>
    </w:tbl>
    <w:p w14:paraId="7CDC893D" w14:textId="52352325" w:rsidR="00026207" w:rsidRDefault="00F636C7" w:rsidP="00F636C7">
      <w:pPr>
        <w:pStyle w:val="Heading5"/>
      </w:pPr>
      <w:r>
        <w:rPr>
          <w:rFonts w:hint="eastAsia"/>
        </w:rPr>
        <w:t>不可播放</w:t>
      </w:r>
    </w:p>
    <w:p w14:paraId="3389F307" w14:textId="46B46285" w:rsidR="00026207" w:rsidRDefault="004052DE">
      <w:pPr>
        <w:pStyle w:val="BodyText"/>
        <w:kinsoku w:val="0"/>
        <w:overflowPunct w:val="0"/>
        <w:spacing w:line="369" w:lineRule="auto"/>
        <w:ind w:left="120" w:right="1171"/>
        <w:rPr>
          <w:color w:val="2E5395"/>
          <w:spacing w:val="-3"/>
        </w:rPr>
      </w:pPr>
      <w:r>
        <w:rPr>
          <w:noProof/>
        </w:rPr>
        <w:pict w14:anchorId="30239B20">
          <v:shape id="_x0000_s1136" type="#_x0000_t202" style="position:absolute;left:0;text-align:left;margin-left:94.35pt;margin-top:57.1pt;width:411pt;height:63.9pt;z-index:3;mso-position-horizontal-relative:page;mso-position-vertical-relative:text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6310"/>
                  </w:tblGrid>
                  <w:tr w:rsidR="00026207" w:rsidRPr="00922C11" w14:paraId="349AA8A2" w14:textId="77777777">
                    <w:trPr>
                      <w:trHeight w:val="624"/>
                    </w:trPr>
                    <w:tc>
                      <w:tcPr>
                        <w:tcW w:w="18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04A8C1A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119"/>
                          <w:ind w:left="105"/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  <w:t>Description</w:t>
                        </w:r>
                      </w:p>
                    </w:tc>
                    <w:tc>
                      <w:tcPr>
                        <w:tcW w:w="63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6EDA493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22"/>
                          <w:ind w:left="107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一、点击视频卡片，车速大于等于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5km/h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，视频不可播放，且出现</w:t>
                        </w:r>
                      </w:p>
                      <w:p w14:paraId="75CF8127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44"/>
                          <w:ind w:left="107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蒙层遮罩及安全提示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26207" w:rsidRPr="00922C11" w14:paraId="3178E5BB" w14:textId="77777777">
                    <w:trPr>
                      <w:trHeight w:val="623"/>
                    </w:trPr>
                    <w:tc>
                      <w:tcPr>
                        <w:tcW w:w="18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C44253F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118"/>
                          <w:ind w:left="105"/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  <w:t>Pre-Conditions</w:t>
                        </w:r>
                      </w:p>
                    </w:tc>
                    <w:tc>
                      <w:tcPr>
                        <w:tcW w:w="63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D55A5EC" w14:textId="77777777" w:rsidR="00026207" w:rsidRDefault="00922C11" w:rsidP="00922C11">
                        <w:pPr>
                          <w:pStyle w:val="TableParagraph"/>
                          <w:numPr>
                            <w:ilvl w:val="0"/>
                            <w:numId w:val="46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spacing w:before="22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车辆在点火状态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69CB25E0" w14:textId="77777777" w:rsidR="00026207" w:rsidRDefault="00922C11" w:rsidP="00922C11">
                        <w:pPr>
                          <w:pStyle w:val="TableParagraph"/>
                          <w:numPr>
                            <w:ilvl w:val="0"/>
                            <w:numId w:val="46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Sync+</w:t>
                        </w:r>
                        <w:r>
                          <w:rPr>
                            <w:spacing w:val="-3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正常使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14:paraId="06120B3B" w14:textId="77777777" w:rsidR="00026207" w:rsidRPr="00922C11" w:rsidRDefault="00026207">
                  <w:pPr>
                    <w:pStyle w:val="BodyText"/>
                    <w:kinsoku w:val="0"/>
                    <w:overflowPunct w:val="0"/>
                    <w:rPr>
                      <w:rFonts w:ascii="Times New Roman" w:eastAsia="等线" w:cs="Times New Roman"/>
                      <w:i w:val="0"/>
                      <w:iCs w:val="0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922C11">
        <w:rPr>
          <w:rFonts w:hint="eastAsia"/>
          <w:color w:val="2E5395"/>
          <w:spacing w:val="-3"/>
          <w:w w:val="95"/>
        </w:rPr>
        <w:t>作为</w:t>
      </w:r>
      <w:r w:rsidR="00C645A6">
        <w:rPr>
          <w:rFonts w:hint="eastAsia"/>
          <w:color w:val="2E5395"/>
          <w:spacing w:val="-3"/>
          <w:w w:val="95"/>
        </w:rPr>
        <w:t>林肯驾驶员</w:t>
      </w:r>
      <w:r w:rsidR="00922C11">
        <w:rPr>
          <w:rFonts w:hint="eastAsia"/>
          <w:color w:val="2E5395"/>
          <w:spacing w:val="-3"/>
          <w:w w:val="95"/>
        </w:rPr>
        <w:t>和乘客，我希望当车速大于等于</w:t>
      </w:r>
      <w:r w:rsidR="00922C11">
        <w:rPr>
          <w:color w:val="2E5395"/>
          <w:spacing w:val="-3"/>
          <w:w w:val="95"/>
        </w:rPr>
        <w:t xml:space="preserve"> </w:t>
      </w:r>
      <w:r w:rsidR="00922C11">
        <w:rPr>
          <w:color w:val="2E5395"/>
          <w:w w:val="95"/>
        </w:rPr>
        <w:t>5km/h</w:t>
      </w:r>
      <w:r w:rsidR="00922C11">
        <w:rPr>
          <w:rFonts w:hint="eastAsia"/>
          <w:color w:val="2E5395"/>
          <w:spacing w:val="-3"/>
          <w:w w:val="95"/>
        </w:rPr>
        <w:t>，普通内容视频不可播放</w:t>
      </w:r>
      <w:r w:rsidR="00922C11">
        <w:rPr>
          <w:color w:val="2E5395"/>
          <w:w w:val="95"/>
        </w:rPr>
        <w:t>/</w:t>
      </w:r>
      <w:r w:rsidR="00922C11">
        <w:rPr>
          <w:rFonts w:hint="eastAsia"/>
          <w:color w:val="2E5395"/>
          <w:spacing w:val="2"/>
          <w:w w:val="95"/>
        </w:rPr>
        <w:t>暂停</w:t>
      </w:r>
      <w:r w:rsidR="00922C11">
        <w:rPr>
          <w:color w:val="2E5395"/>
          <w:spacing w:val="2"/>
          <w:w w:val="95"/>
        </w:rPr>
        <w:t xml:space="preserve"> </w:t>
      </w:r>
      <w:r w:rsidR="00922C11">
        <w:rPr>
          <w:rFonts w:hint="eastAsia"/>
          <w:color w:val="2E5395"/>
          <w:spacing w:val="2"/>
          <w:w w:val="95"/>
        </w:rPr>
        <w:t>，</w:t>
      </w:r>
      <w:r w:rsidR="00922C11">
        <w:rPr>
          <w:color w:val="2E5395"/>
          <w:spacing w:val="2"/>
          <w:w w:val="95"/>
        </w:rPr>
        <w:t xml:space="preserve"> </w:t>
      </w:r>
      <w:r w:rsidR="00922C11">
        <w:rPr>
          <w:rFonts w:hint="eastAsia"/>
          <w:color w:val="2E5395"/>
          <w:spacing w:val="-3"/>
        </w:rPr>
        <w:t>并出现蒙层遮罩和安全提示</w:t>
      </w:r>
    </w:p>
    <w:p w14:paraId="4E3D35C6" w14:textId="77777777" w:rsidR="00026207" w:rsidRDefault="00026207">
      <w:pPr>
        <w:pStyle w:val="BodyText"/>
        <w:kinsoku w:val="0"/>
        <w:overflowPunct w:val="0"/>
        <w:spacing w:line="369" w:lineRule="auto"/>
        <w:ind w:left="120" w:right="1171"/>
        <w:rPr>
          <w:color w:val="2E5395"/>
          <w:spacing w:val="-3"/>
        </w:rPr>
        <w:sectPr w:rsidR="00026207">
          <w:pgSz w:w="11900" w:h="16850"/>
          <w:pgMar w:top="1600" w:right="620" w:bottom="280" w:left="16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2" w:color="767070"/>
            <w:right w:val="single" w:sz="12" w:space="16" w:color="767070"/>
          </w:pgBorders>
          <w:cols w:space="720"/>
          <w:noEndnote/>
        </w:sect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4"/>
        <w:gridCol w:w="6310"/>
      </w:tblGrid>
      <w:tr w:rsidR="00026207" w14:paraId="09AA281E" w14:textId="77777777">
        <w:trPr>
          <w:trHeight w:val="1871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4CBCB" w14:textId="77777777" w:rsidR="00026207" w:rsidRPr="00922C11" w:rsidRDefault="00026207">
            <w:pPr>
              <w:pStyle w:val="TableParagraph"/>
              <w:kinsoku w:val="0"/>
              <w:overflowPunct w:val="0"/>
              <w:spacing w:before="0"/>
              <w:ind w:left="0"/>
              <w:rPr>
                <w:rFonts w:ascii="Times New Roman" w:eastAsia="等线" w:cs="Times New Roman"/>
                <w:sz w:val="20"/>
                <w:szCs w:val="20"/>
              </w:rPr>
            </w:pP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DC92" w14:textId="77777777" w:rsidR="00026207" w:rsidRDefault="00922C11" w:rsidP="00922C11">
            <w:pPr>
              <w:pStyle w:val="TableParagraph"/>
              <w:numPr>
                <w:ilvl w:val="0"/>
                <w:numId w:val="45"/>
              </w:numPr>
              <w:tabs>
                <w:tab w:val="left" w:pos="540"/>
              </w:tabs>
              <w:kinsoku w:val="0"/>
              <w:overflowPunct w:val="0"/>
              <w:spacing w:before="22"/>
              <w:rPr>
                <w:sz w:val="21"/>
                <w:szCs w:val="21"/>
              </w:rPr>
            </w:pPr>
            <w:r>
              <w:rPr>
                <w:rFonts w:hint="eastAsia"/>
                <w:spacing w:val="-2"/>
                <w:sz w:val="21"/>
                <w:szCs w:val="21"/>
              </w:rPr>
              <w:t>网络正常</w:t>
            </w:r>
            <w:r>
              <w:rPr>
                <w:sz w:val="21"/>
                <w:szCs w:val="21"/>
              </w:rPr>
              <w:t xml:space="preserve"> </w:t>
            </w:r>
          </w:p>
          <w:p w14:paraId="19FCC53A" w14:textId="77777777" w:rsidR="00026207" w:rsidRDefault="00922C11" w:rsidP="00922C11">
            <w:pPr>
              <w:pStyle w:val="TableParagraph"/>
              <w:numPr>
                <w:ilvl w:val="0"/>
                <w:numId w:val="45"/>
              </w:numPr>
              <w:tabs>
                <w:tab w:val="left" w:pos="540"/>
              </w:tabs>
              <w:kinsoku w:val="0"/>
              <w:overflowPunct w:val="0"/>
              <w:spacing w:line="278" w:lineRule="auto"/>
              <w:ind w:left="107" w:right="2920" w:firstLine="0"/>
              <w:rPr>
                <w:spacing w:val="-3"/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用户已登录，账号在活跃状态以下条件满足以下任意一项</w:t>
            </w:r>
            <w:r>
              <w:rPr>
                <w:spacing w:val="-3"/>
                <w:sz w:val="21"/>
                <w:szCs w:val="21"/>
              </w:rPr>
              <w:t xml:space="preserve"> </w:t>
            </w:r>
          </w:p>
          <w:p w14:paraId="11270309" w14:textId="77777777" w:rsidR="00026207" w:rsidRDefault="00922C11" w:rsidP="00922C11">
            <w:pPr>
              <w:pStyle w:val="TableParagraph"/>
              <w:numPr>
                <w:ilvl w:val="0"/>
                <w:numId w:val="45"/>
              </w:numPr>
              <w:tabs>
                <w:tab w:val="left" w:pos="540"/>
              </w:tabs>
              <w:kinsoku w:val="0"/>
              <w:overflowPunct w:val="0"/>
              <w:spacing w:before="0" w:line="269" w:lineRule="exact"/>
              <w:rPr>
                <w:sz w:val="21"/>
                <w:szCs w:val="21"/>
              </w:rPr>
            </w:pPr>
            <w:r>
              <w:rPr>
                <w:rFonts w:hint="eastAsia"/>
                <w:spacing w:val="-11"/>
                <w:sz w:val="21"/>
                <w:szCs w:val="21"/>
              </w:rPr>
              <w:t>驾驶模式为</w:t>
            </w:r>
            <w:r>
              <w:rPr>
                <w:spacing w:val="-1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Solo</w:t>
            </w:r>
            <w:r>
              <w:rPr>
                <w:spacing w:val="-14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14"/>
                <w:sz w:val="21"/>
                <w:szCs w:val="21"/>
              </w:rPr>
              <w:t>或者</w:t>
            </w:r>
            <w:r>
              <w:rPr>
                <w:spacing w:val="-14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Co-pilot</w:t>
            </w:r>
            <w:r>
              <w:rPr>
                <w:spacing w:val="-9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9"/>
                <w:sz w:val="21"/>
                <w:szCs w:val="21"/>
              </w:rPr>
              <w:t>，车速大于等于</w:t>
            </w:r>
            <w:r>
              <w:rPr>
                <w:spacing w:val="-9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5km/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spacing w:val="-3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 xml:space="preserve"> </w:t>
            </w:r>
          </w:p>
          <w:p w14:paraId="20AC3641" w14:textId="77777777" w:rsidR="00026207" w:rsidRDefault="00922C11" w:rsidP="00922C11">
            <w:pPr>
              <w:pStyle w:val="TableParagraph"/>
              <w:numPr>
                <w:ilvl w:val="0"/>
                <w:numId w:val="45"/>
              </w:numPr>
              <w:tabs>
                <w:tab w:val="left" w:pos="540"/>
              </w:tabs>
              <w:kinsoku w:val="0"/>
              <w:overflowPunct w:val="0"/>
              <w:spacing w:before="2" w:line="310" w:lineRule="atLeast"/>
              <w:ind w:right="294"/>
              <w:rPr>
                <w:sz w:val="21"/>
                <w:szCs w:val="21"/>
              </w:rPr>
            </w:pPr>
            <w:r>
              <w:rPr>
                <w:rFonts w:hint="eastAsia"/>
                <w:spacing w:val="-10"/>
                <w:sz w:val="21"/>
                <w:szCs w:val="21"/>
              </w:rPr>
              <w:t>驾驶模式为</w:t>
            </w:r>
            <w:r>
              <w:rPr>
                <w:spacing w:val="-1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Individual</w:t>
            </w:r>
            <w:r>
              <w:rPr>
                <w:rFonts w:hint="eastAsia"/>
                <w:spacing w:val="-8"/>
                <w:sz w:val="21"/>
                <w:szCs w:val="21"/>
              </w:rPr>
              <w:t>，车速大于等于</w:t>
            </w:r>
            <w:r>
              <w:rPr>
                <w:spacing w:val="-8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5km/h</w:t>
            </w:r>
            <w:r>
              <w:rPr>
                <w:rFonts w:hint="eastAsia"/>
                <w:spacing w:val="-3"/>
                <w:sz w:val="21"/>
                <w:szCs w:val="21"/>
              </w:rPr>
              <w:t>，主驾驶操作屏幕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33CF22C6" w14:textId="77777777">
        <w:trPr>
          <w:trHeight w:val="6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1CBD5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Trigger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5886B" w14:textId="77777777" w:rsidR="00026207" w:rsidRDefault="00922C11">
            <w:pPr>
              <w:pStyle w:val="TableParagraph"/>
              <w:kinsoku w:val="0"/>
              <w:overflowPunct w:val="0"/>
              <w:spacing w:before="22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用户点击播放按钮播放视频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4FEC7A5D" w14:textId="77777777">
        <w:trPr>
          <w:trHeight w:val="1560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5DEB9" w14:textId="77777777" w:rsidR="00026207" w:rsidRDefault="00922C11">
            <w:pPr>
              <w:pStyle w:val="TableParagraph"/>
              <w:kinsoku w:val="0"/>
              <w:overflowPunct w:val="0"/>
              <w:spacing w:before="118" w:line="386" w:lineRule="auto"/>
              <w:ind w:left="105" w:right="796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Expected Behavior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E1C0D" w14:textId="77777777" w:rsidR="00026207" w:rsidRDefault="00922C11" w:rsidP="00922C11">
            <w:pPr>
              <w:pStyle w:val="TableParagraph"/>
              <w:numPr>
                <w:ilvl w:val="0"/>
                <w:numId w:val="44"/>
              </w:numPr>
              <w:tabs>
                <w:tab w:val="left" w:pos="540"/>
              </w:tabs>
              <w:kinsoku w:val="0"/>
              <w:overflowPunct w:val="0"/>
              <w:spacing w:before="22" w:line="278" w:lineRule="auto"/>
              <w:ind w:right="292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视频暂停播放并出现蒙层遮罩，页面显示安全提示“开车时不要分心哦，注意驾驶安全”</w:t>
            </w:r>
            <w:r>
              <w:rPr>
                <w:sz w:val="21"/>
                <w:szCs w:val="21"/>
              </w:rPr>
              <w:t xml:space="preserve"> </w:t>
            </w:r>
          </w:p>
          <w:p w14:paraId="09B6E515" w14:textId="77777777" w:rsidR="00026207" w:rsidRDefault="00922C11" w:rsidP="00922C11">
            <w:pPr>
              <w:pStyle w:val="TableParagraph"/>
              <w:numPr>
                <w:ilvl w:val="0"/>
                <w:numId w:val="44"/>
              </w:numPr>
              <w:tabs>
                <w:tab w:val="left" w:pos="540"/>
              </w:tabs>
              <w:kinsoku w:val="0"/>
              <w:overflowPunct w:val="0"/>
              <w:spacing w:before="1"/>
              <w:rPr>
                <w:spacing w:val="-9"/>
                <w:sz w:val="21"/>
                <w:szCs w:val="21"/>
              </w:rPr>
            </w:pPr>
            <w:r>
              <w:rPr>
                <w:rFonts w:hint="eastAsia"/>
                <w:spacing w:val="-10"/>
                <w:sz w:val="21"/>
                <w:szCs w:val="21"/>
              </w:rPr>
              <w:t>安全提示进行</w:t>
            </w:r>
            <w:r>
              <w:rPr>
                <w:spacing w:val="-1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5</w:t>
            </w:r>
            <w:r>
              <w:rPr>
                <w:spacing w:val="-9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9"/>
                <w:sz w:val="21"/>
                <w:szCs w:val="21"/>
              </w:rPr>
              <w:t>秒倒计时，页面上展示倒计时数秒</w:t>
            </w:r>
            <w:r>
              <w:rPr>
                <w:spacing w:val="-9"/>
                <w:sz w:val="21"/>
                <w:szCs w:val="21"/>
              </w:rPr>
              <w:t xml:space="preserve"> </w:t>
            </w:r>
          </w:p>
          <w:p w14:paraId="487F1F9C" w14:textId="77777777" w:rsidR="00026207" w:rsidRDefault="00922C11" w:rsidP="00922C11">
            <w:pPr>
              <w:pStyle w:val="TableParagraph"/>
              <w:numPr>
                <w:ilvl w:val="0"/>
                <w:numId w:val="44"/>
              </w:numPr>
              <w:tabs>
                <w:tab w:val="left" w:pos="540"/>
              </w:tabs>
              <w:kinsoku w:val="0"/>
              <w:overflowPunct w:val="0"/>
              <w:spacing w:before="2" w:line="310" w:lineRule="atLeast"/>
              <w:ind w:right="292"/>
              <w:rPr>
                <w:sz w:val="21"/>
                <w:szCs w:val="21"/>
              </w:rPr>
            </w:pPr>
            <w:r>
              <w:rPr>
                <w:rFonts w:hint="eastAsia"/>
                <w:spacing w:val="-8"/>
                <w:sz w:val="21"/>
                <w:szCs w:val="21"/>
              </w:rPr>
              <w:t>用户在倒计时</w:t>
            </w:r>
            <w:r>
              <w:rPr>
                <w:spacing w:val="-8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5</w:t>
            </w:r>
            <w:r>
              <w:rPr>
                <w:spacing w:val="-8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8"/>
                <w:sz w:val="21"/>
                <w:szCs w:val="21"/>
              </w:rPr>
              <w:t>秒中点击确认，安全提示消失或倒计时秒数</w:t>
            </w:r>
            <w:r>
              <w:rPr>
                <w:rFonts w:hint="eastAsia"/>
                <w:spacing w:val="-5"/>
                <w:sz w:val="21"/>
                <w:szCs w:val="21"/>
              </w:rPr>
              <w:t>自动结束后，播放页面退出回到待播放页面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344DDEA5" w14:textId="77777777">
        <w:trPr>
          <w:trHeight w:val="62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F21B2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Post Conditions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C7052" w14:textId="77777777" w:rsidR="00026207" w:rsidRDefault="00922C11">
            <w:pPr>
              <w:pStyle w:val="TableParagraph"/>
              <w:kinsoku w:val="0"/>
              <w:overflowPunct w:val="0"/>
              <w:spacing w:before="22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用户停留在视频待播放页面</w:t>
            </w:r>
            <w:r>
              <w:rPr>
                <w:sz w:val="21"/>
                <w:szCs w:val="21"/>
              </w:rPr>
              <w:t xml:space="preserve"> </w:t>
            </w:r>
          </w:p>
        </w:tc>
      </w:tr>
    </w:tbl>
    <w:p w14:paraId="2A632627" w14:textId="77777777" w:rsidR="00026207" w:rsidRDefault="004052DE">
      <w:pPr>
        <w:pStyle w:val="BodyText"/>
        <w:kinsoku w:val="0"/>
        <w:overflowPunct w:val="0"/>
        <w:rPr>
          <w:sz w:val="20"/>
          <w:szCs w:val="20"/>
        </w:rPr>
      </w:pPr>
      <w:r>
        <w:rPr>
          <w:noProof/>
        </w:rPr>
        <w:pict w14:anchorId="6102EA92">
          <v:group id="_x0000_s1137" style="position:absolute;margin-left:14.25pt;margin-top:20.4pt;width:564.4pt;height:799.05pt;z-index:-20;mso-position-horizontal-relative:page;mso-position-vertical-relative:page" coordorigin="285,408" coordsize="11288,15981" o:allowincell="f">
            <v:shape id="_x0000_s1138" type="#_x0000_t75" style="position:absolute;left:2043;top:4487;width:7580;height:7660;mso-position-horizontal-relative:page;mso-position-vertical-relative:page" o:allowincell="f">
              <v:imagedata r:id="rId5" o:title=""/>
            </v:shape>
            <v:shape id="_x0000_s1139" style="position:absolute;left:297;top:420;width:11263;height:15956;mso-position-horizontal-relative:page;mso-position-vertical-relative:page" coordsize="11263,15956" o:allowincell="f" path="m,15956r11263,l11263,,,,,15956xe" filled="f" strokecolor="#767070" strokeweight="1.25pt">
              <v:path arrowok="t"/>
            </v:shape>
            <w10:wrap anchorx="page" anchory="page"/>
          </v:group>
        </w:pict>
      </w:r>
    </w:p>
    <w:p w14:paraId="38BB6136" w14:textId="77777777" w:rsidR="00026207" w:rsidRDefault="00026207">
      <w:pPr>
        <w:pStyle w:val="BodyText"/>
        <w:kinsoku w:val="0"/>
        <w:overflowPunct w:val="0"/>
        <w:spacing w:before="4" w:after="1"/>
        <w:rPr>
          <w:sz w:val="14"/>
          <w:szCs w:val="14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4"/>
        <w:gridCol w:w="6310"/>
      </w:tblGrid>
      <w:tr w:rsidR="00026207" w14:paraId="6EEED9AC" w14:textId="77777777">
        <w:trPr>
          <w:trHeight w:val="6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D338E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8762" w14:textId="77777777" w:rsidR="00026207" w:rsidRDefault="00922C11">
            <w:pPr>
              <w:pStyle w:val="TableParagraph"/>
              <w:kinsoku w:val="0"/>
              <w:overflowPunct w:val="0"/>
              <w:spacing w:before="22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二、视频播放过程中提速大于等于</w:t>
            </w:r>
            <w:r>
              <w:rPr>
                <w:sz w:val="21"/>
                <w:szCs w:val="21"/>
              </w:rPr>
              <w:t xml:space="preserve"> 5km/h</w:t>
            </w:r>
            <w:r>
              <w:rPr>
                <w:rFonts w:hint="eastAsia"/>
                <w:sz w:val="21"/>
                <w:szCs w:val="21"/>
              </w:rPr>
              <w:t>，视频停止播放，且出现</w:t>
            </w:r>
          </w:p>
          <w:p w14:paraId="3BF9884E" w14:textId="77777777" w:rsidR="00026207" w:rsidRDefault="00922C11">
            <w:pPr>
              <w:pStyle w:val="TableParagraph"/>
              <w:kinsoku w:val="0"/>
              <w:overflowPunct w:val="0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蒙层遮罩及安全提示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28038B16" w14:textId="77777777">
        <w:trPr>
          <w:trHeight w:val="2808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1844F" w14:textId="77777777" w:rsidR="00026207" w:rsidRDefault="00922C11">
            <w:pPr>
              <w:pStyle w:val="TableParagraph"/>
              <w:kinsoku w:val="0"/>
              <w:overflowPunct w:val="0"/>
              <w:spacing w:before="119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Pre-Conditions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DA90A" w14:textId="77777777" w:rsidR="00026207" w:rsidRDefault="00922C11" w:rsidP="00922C11">
            <w:pPr>
              <w:pStyle w:val="TableParagraph"/>
              <w:numPr>
                <w:ilvl w:val="0"/>
                <w:numId w:val="43"/>
              </w:numPr>
              <w:tabs>
                <w:tab w:val="left" w:pos="540"/>
              </w:tabs>
              <w:kinsoku w:val="0"/>
              <w:overflowPunct w:val="0"/>
              <w:spacing w:before="23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车辆在点火状态</w:t>
            </w:r>
            <w:r>
              <w:rPr>
                <w:sz w:val="21"/>
                <w:szCs w:val="21"/>
              </w:rPr>
              <w:t xml:space="preserve"> </w:t>
            </w:r>
          </w:p>
          <w:p w14:paraId="2EAA8C0C" w14:textId="77777777" w:rsidR="00026207" w:rsidRDefault="00922C11" w:rsidP="00922C11">
            <w:pPr>
              <w:pStyle w:val="TableParagraph"/>
              <w:numPr>
                <w:ilvl w:val="0"/>
                <w:numId w:val="43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Sync+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3"/>
                <w:sz w:val="21"/>
                <w:szCs w:val="21"/>
              </w:rPr>
              <w:t>正常使</w:t>
            </w:r>
            <w:r>
              <w:rPr>
                <w:sz w:val="21"/>
                <w:szCs w:val="21"/>
              </w:rPr>
              <w:t xml:space="preserve"> </w:t>
            </w:r>
          </w:p>
          <w:p w14:paraId="5FCB70AA" w14:textId="77777777" w:rsidR="00026207" w:rsidRDefault="00922C11" w:rsidP="00922C11">
            <w:pPr>
              <w:pStyle w:val="TableParagraph"/>
              <w:numPr>
                <w:ilvl w:val="0"/>
                <w:numId w:val="43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rFonts w:hint="eastAsia"/>
                <w:spacing w:val="-2"/>
                <w:sz w:val="21"/>
                <w:szCs w:val="21"/>
              </w:rPr>
              <w:t>网络正常</w:t>
            </w:r>
            <w:r>
              <w:rPr>
                <w:sz w:val="21"/>
                <w:szCs w:val="21"/>
              </w:rPr>
              <w:t xml:space="preserve"> </w:t>
            </w:r>
          </w:p>
          <w:p w14:paraId="1AAE0E77" w14:textId="77777777" w:rsidR="00026207" w:rsidRDefault="00922C11" w:rsidP="00922C11">
            <w:pPr>
              <w:pStyle w:val="TableParagraph"/>
              <w:numPr>
                <w:ilvl w:val="0"/>
                <w:numId w:val="43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用户已登录，账号在活跃状态</w:t>
            </w:r>
            <w:r>
              <w:rPr>
                <w:sz w:val="21"/>
                <w:szCs w:val="21"/>
              </w:rPr>
              <w:t xml:space="preserve"> </w:t>
            </w:r>
          </w:p>
          <w:p w14:paraId="226DA381" w14:textId="77777777" w:rsidR="00026207" w:rsidRDefault="00922C11" w:rsidP="00922C11">
            <w:pPr>
              <w:pStyle w:val="TableParagraph"/>
              <w:numPr>
                <w:ilvl w:val="0"/>
                <w:numId w:val="43"/>
              </w:numPr>
              <w:tabs>
                <w:tab w:val="left" w:pos="540"/>
              </w:tabs>
              <w:kinsoku w:val="0"/>
              <w:overflowPunct w:val="0"/>
              <w:spacing w:before="42"/>
              <w:rPr>
                <w:sz w:val="21"/>
                <w:szCs w:val="21"/>
              </w:rPr>
            </w:pPr>
            <w:r>
              <w:rPr>
                <w:rFonts w:hint="eastAsia"/>
                <w:spacing w:val="-2"/>
                <w:sz w:val="21"/>
                <w:szCs w:val="21"/>
              </w:rPr>
              <w:t>视频播放中</w:t>
            </w:r>
            <w:r>
              <w:rPr>
                <w:sz w:val="21"/>
                <w:szCs w:val="21"/>
              </w:rPr>
              <w:t xml:space="preserve"> </w:t>
            </w:r>
          </w:p>
          <w:p w14:paraId="63264F26" w14:textId="77777777" w:rsidR="00026207" w:rsidRDefault="00922C11">
            <w:pPr>
              <w:pStyle w:val="TableParagraph"/>
              <w:kinsoku w:val="0"/>
              <w:overflowPunct w:val="0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以下条件满足以下任意一项</w:t>
            </w:r>
            <w:r>
              <w:rPr>
                <w:sz w:val="21"/>
                <w:szCs w:val="21"/>
              </w:rPr>
              <w:t xml:space="preserve"> </w:t>
            </w:r>
          </w:p>
          <w:p w14:paraId="4FB742FD" w14:textId="77777777" w:rsidR="00026207" w:rsidRDefault="00922C11" w:rsidP="00922C11">
            <w:pPr>
              <w:pStyle w:val="TableParagraph"/>
              <w:numPr>
                <w:ilvl w:val="0"/>
                <w:numId w:val="43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rFonts w:hint="eastAsia"/>
                <w:spacing w:val="-11"/>
                <w:sz w:val="21"/>
                <w:szCs w:val="21"/>
              </w:rPr>
              <w:t>驾驶模式为</w:t>
            </w:r>
            <w:r>
              <w:rPr>
                <w:spacing w:val="-1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Solo</w:t>
            </w:r>
            <w:r>
              <w:rPr>
                <w:spacing w:val="-14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14"/>
                <w:sz w:val="21"/>
                <w:szCs w:val="21"/>
              </w:rPr>
              <w:t>或者</w:t>
            </w:r>
            <w:r>
              <w:rPr>
                <w:spacing w:val="-14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Co-pilot</w:t>
            </w:r>
            <w:r>
              <w:rPr>
                <w:spacing w:val="-9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9"/>
                <w:sz w:val="21"/>
                <w:szCs w:val="21"/>
              </w:rPr>
              <w:t>，车速大于等于</w:t>
            </w:r>
            <w:r>
              <w:rPr>
                <w:spacing w:val="-9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5km/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spacing w:val="-3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 xml:space="preserve"> </w:t>
            </w:r>
          </w:p>
          <w:p w14:paraId="4491CA1D" w14:textId="77777777" w:rsidR="00026207" w:rsidRDefault="00922C11" w:rsidP="00922C11">
            <w:pPr>
              <w:pStyle w:val="TableParagraph"/>
              <w:numPr>
                <w:ilvl w:val="0"/>
                <w:numId w:val="43"/>
              </w:numPr>
              <w:tabs>
                <w:tab w:val="left" w:pos="540"/>
              </w:tabs>
              <w:kinsoku w:val="0"/>
              <w:overflowPunct w:val="0"/>
              <w:spacing w:before="2" w:line="310" w:lineRule="atLeast"/>
              <w:ind w:right="294"/>
              <w:rPr>
                <w:sz w:val="21"/>
                <w:szCs w:val="21"/>
              </w:rPr>
            </w:pPr>
            <w:r>
              <w:rPr>
                <w:rFonts w:hint="eastAsia"/>
                <w:spacing w:val="-10"/>
                <w:sz w:val="21"/>
                <w:szCs w:val="21"/>
              </w:rPr>
              <w:t>驾驶模式为</w:t>
            </w:r>
            <w:r>
              <w:rPr>
                <w:spacing w:val="-1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Individual</w:t>
            </w:r>
            <w:r>
              <w:rPr>
                <w:rFonts w:hint="eastAsia"/>
                <w:spacing w:val="-8"/>
                <w:sz w:val="21"/>
                <w:szCs w:val="21"/>
              </w:rPr>
              <w:t>，车速大于等于</w:t>
            </w:r>
            <w:r>
              <w:rPr>
                <w:spacing w:val="-8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5km/h</w:t>
            </w:r>
            <w:r>
              <w:rPr>
                <w:rFonts w:hint="eastAsia"/>
                <w:spacing w:val="-3"/>
                <w:sz w:val="21"/>
                <w:szCs w:val="21"/>
              </w:rPr>
              <w:t>，主驾驶操作屏幕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1C534856" w14:textId="77777777">
        <w:trPr>
          <w:trHeight w:val="624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8896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Trigger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A1CF" w14:textId="77777777" w:rsidR="00026207" w:rsidRDefault="00922C11">
            <w:pPr>
              <w:pStyle w:val="TableParagraph"/>
              <w:kinsoku w:val="0"/>
              <w:overflowPunct w:val="0"/>
              <w:spacing w:before="22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车速加速到超过</w:t>
            </w:r>
            <w:r>
              <w:rPr>
                <w:sz w:val="21"/>
                <w:szCs w:val="21"/>
              </w:rPr>
              <w:t xml:space="preserve"> 5km/ h </w:t>
            </w:r>
          </w:p>
        </w:tc>
      </w:tr>
      <w:tr w:rsidR="00026207" w14:paraId="05DCC5DF" w14:textId="77777777">
        <w:trPr>
          <w:trHeight w:val="1559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ABF51" w14:textId="77777777" w:rsidR="00026207" w:rsidRDefault="00922C11">
            <w:pPr>
              <w:pStyle w:val="TableParagraph"/>
              <w:kinsoku w:val="0"/>
              <w:overflowPunct w:val="0"/>
              <w:spacing w:before="118" w:line="386" w:lineRule="auto"/>
              <w:ind w:left="105" w:right="796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Expected Behavior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697B" w14:textId="77777777" w:rsidR="00026207" w:rsidRDefault="00922C11" w:rsidP="00922C11">
            <w:pPr>
              <w:pStyle w:val="TableParagraph"/>
              <w:numPr>
                <w:ilvl w:val="0"/>
                <w:numId w:val="42"/>
              </w:numPr>
              <w:tabs>
                <w:tab w:val="left" w:pos="540"/>
              </w:tabs>
              <w:kinsoku w:val="0"/>
              <w:overflowPunct w:val="0"/>
              <w:spacing w:before="22" w:line="278" w:lineRule="auto"/>
              <w:ind w:right="292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视频暂停播放并出现蒙层遮罩，页面显示安全提示“开车时不要分心哦，注意驾驶安全”</w:t>
            </w:r>
            <w:r>
              <w:rPr>
                <w:sz w:val="21"/>
                <w:szCs w:val="21"/>
              </w:rPr>
              <w:t xml:space="preserve"> </w:t>
            </w:r>
          </w:p>
          <w:p w14:paraId="748D7277" w14:textId="77777777" w:rsidR="00026207" w:rsidRDefault="00922C11" w:rsidP="00922C11">
            <w:pPr>
              <w:pStyle w:val="TableParagraph"/>
              <w:numPr>
                <w:ilvl w:val="0"/>
                <w:numId w:val="42"/>
              </w:numPr>
              <w:tabs>
                <w:tab w:val="left" w:pos="540"/>
              </w:tabs>
              <w:kinsoku w:val="0"/>
              <w:overflowPunct w:val="0"/>
              <w:spacing w:before="0" w:line="269" w:lineRule="exact"/>
              <w:rPr>
                <w:spacing w:val="-9"/>
                <w:sz w:val="21"/>
                <w:szCs w:val="21"/>
              </w:rPr>
            </w:pPr>
            <w:r>
              <w:rPr>
                <w:rFonts w:hint="eastAsia"/>
                <w:spacing w:val="-10"/>
                <w:sz w:val="21"/>
                <w:szCs w:val="21"/>
              </w:rPr>
              <w:t>安全提示进行</w:t>
            </w:r>
            <w:r>
              <w:rPr>
                <w:spacing w:val="-1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5</w:t>
            </w:r>
            <w:r>
              <w:rPr>
                <w:spacing w:val="-9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9"/>
                <w:sz w:val="21"/>
                <w:szCs w:val="21"/>
              </w:rPr>
              <w:t>秒倒计时，页面上展示倒计时数秒</w:t>
            </w:r>
            <w:r>
              <w:rPr>
                <w:spacing w:val="-9"/>
                <w:sz w:val="21"/>
                <w:szCs w:val="21"/>
              </w:rPr>
              <w:t xml:space="preserve"> </w:t>
            </w:r>
          </w:p>
          <w:p w14:paraId="716D36D0" w14:textId="77777777" w:rsidR="00026207" w:rsidRDefault="00922C11" w:rsidP="00922C11">
            <w:pPr>
              <w:pStyle w:val="TableParagraph"/>
              <w:numPr>
                <w:ilvl w:val="0"/>
                <w:numId w:val="42"/>
              </w:numPr>
              <w:tabs>
                <w:tab w:val="left" w:pos="540"/>
              </w:tabs>
              <w:kinsoku w:val="0"/>
              <w:overflowPunct w:val="0"/>
              <w:spacing w:before="2" w:line="310" w:lineRule="atLeast"/>
              <w:ind w:right="292"/>
              <w:rPr>
                <w:sz w:val="21"/>
                <w:szCs w:val="21"/>
              </w:rPr>
            </w:pPr>
            <w:r>
              <w:rPr>
                <w:rFonts w:hint="eastAsia"/>
                <w:spacing w:val="-8"/>
                <w:sz w:val="21"/>
                <w:szCs w:val="21"/>
              </w:rPr>
              <w:t>用户在倒计时</w:t>
            </w:r>
            <w:r>
              <w:rPr>
                <w:spacing w:val="-8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5</w:t>
            </w:r>
            <w:r>
              <w:rPr>
                <w:spacing w:val="-8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8"/>
                <w:sz w:val="21"/>
                <w:szCs w:val="21"/>
              </w:rPr>
              <w:t>秒中点击确认，安全提示消失或倒计时秒数</w:t>
            </w:r>
            <w:r>
              <w:rPr>
                <w:rFonts w:hint="eastAsia"/>
                <w:spacing w:val="-5"/>
                <w:sz w:val="21"/>
                <w:szCs w:val="21"/>
              </w:rPr>
              <w:t>自动结束后，播放页面退出回到待播放页面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30706BC7" w14:textId="77777777">
        <w:trPr>
          <w:trHeight w:val="626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BCAE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Post Conditions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60952" w14:textId="77777777" w:rsidR="00026207" w:rsidRDefault="00922C11">
            <w:pPr>
              <w:pStyle w:val="TableParagraph"/>
              <w:kinsoku w:val="0"/>
              <w:overflowPunct w:val="0"/>
              <w:spacing w:before="22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用户停留在视频待播放页面</w:t>
            </w:r>
            <w:r>
              <w:rPr>
                <w:sz w:val="21"/>
                <w:szCs w:val="21"/>
              </w:rPr>
              <w:t xml:space="preserve"> </w:t>
            </w:r>
          </w:p>
        </w:tc>
      </w:tr>
    </w:tbl>
    <w:p w14:paraId="63E38031" w14:textId="77777777" w:rsidR="00026207" w:rsidRDefault="00026207">
      <w:pPr>
        <w:rPr>
          <w:rFonts w:ascii="微软雅黑" w:eastAsia="微软雅黑" w:cs="微软雅黑"/>
          <w:i/>
          <w:iCs/>
          <w:sz w:val="14"/>
          <w:szCs w:val="14"/>
        </w:rPr>
        <w:sectPr w:rsidR="00026207">
          <w:pgSz w:w="11900" w:h="16850"/>
          <w:pgMar w:top="1600" w:right="620" w:bottom="280" w:left="16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2" w:color="767070"/>
            <w:right w:val="single" w:sz="12" w:space="16" w:color="767070"/>
          </w:pgBorders>
          <w:cols w:space="720"/>
          <w:noEndnote/>
        </w:sectPr>
      </w:pPr>
    </w:p>
    <w:p w14:paraId="10B9E1A5" w14:textId="24BFDFF6" w:rsidR="002F3C5F" w:rsidRDefault="002F3C5F" w:rsidP="002F3C5F">
      <w:pPr>
        <w:pStyle w:val="Heading5"/>
        <w:ind w:left="0"/>
      </w:pPr>
      <w:r>
        <w:lastRenderedPageBreak/>
        <w:t>707</w:t>
      </w:r>
      <w:r>
        <w:rPr>
          <w:rFonts w:hint="eastAsia"/>
        </w:rPr>
        <w:t>（Unique）</w:t>
      </w:r>
      <w:r>
        <w:t xml:space="preserve">- </w:t>
      </w:r>
      <w:r>
        <w:rPr>
          <w:rFonts w:hint="eastAsia"/>
        </w:rPr>
        <w:t xml:space="preserve">普通内容 </w:t>
      </w:r>
      <w:r>
        <w:t xml:space="preserve">- </w:t>
      </w:r>
      <w:r>
        <w:rPr>
          <w:rFonts w:hint="eastAsia"/>
        </w:rPr>
        <w:t>视频</w:t>
      </w:r>
    </w:p>
    <w:p w14:paraId="6FFFA66C" w14:textId="73D6A376" w:rsidR="002F3C5F" w:rsidRDefault="004052DE" w:rsidP="002F3C5F">
      <w:hyperlink r:id="rId9" w:history="1">
        <w:r w:rsidR="002F3C5F" w:rsidRPr="00047EE3">
          <w:rPr>
            <w:rStyle w:val="Hyperlink"/>
          </w:rPr>
          <w:t>https://www.jira.ford.com/browse/CHNECDX-616</w:t>
        </w:r>
      </w:hyperlink>
    </w:p>
    <w:p w14:paraId="736BE356" w14:textId="77777777" w:rsidR="002F3C5F" w:rsidRPr="002F3C5F" w:rsidRDefault="002F3C5F" w:rsidP="002F3C5F">
      <w:pPr>
        <w:widowControl/>
        <w:shd w:val="clear" w:color="auto" w:fill="FFFFFF"/>
        <w:autoSpaceDE/>
        <w:autoSpaceDN/>
        <w:adjustRightInd/>
        <w:rPr>
          <w:rFonts w:hAnsi="宋体" w:cs="Segoe UI"/>
          <w:color w:val="172B4D"/>
          <w:sz w:val="21"/>
          <w:szCs w:val="21"/>
        </w:rPr>
      </w:pPr>
      <w:r w:rsidRPr="002F3C5F">
        <w:rPr>
          <w:rFonts w:hAnsi="宋体" w:cs="微软雅黑" w:hint="eastAsia"/>
          <w:color w:val="172B4D"/>
          <w:sz w:val="21"/>
          <w:szCs w:val="21"/>
        </w:rPr>
        <w:t>二级页面有投屏键，根据安全策略和用户设置投屏</w:t>
      </w:r>
      <w:r w:rsidRPr="002F3C5F">
        <w:rPr>
          <w:rFonts w:hAnsi="宋体" w:cs="微软雅黑"/>
          <w:color w:val="172B4D"/>
          <w:sz w:val="21"/>
          <w:szCs w:val="21"/>
        </w:rPr>
        <w:t>。</w:t>
      </w:r>
    </w:p>
    <w:p w14:paraId="0CFD5188" w14:textId="77777777" w:rsidR="002F3C5F" w:rsidRPr="002F3C5F" w:rsidRDefault="002F3C5F" w:rsidP="002F3C5F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color w:val="172B4D"/>
          <w:sz w:val="21"/>
          <w:szCs w:val="21"/>
        </w:rPr>
      </w:pPr>
      <w:r w:rsidRPr="002F3C5F">
        <w:rPr>
          <w:rFonts w:hAnsi="宋体" w:cs="微软雅黑" w:hint="eastAsia"/>
          <w:color w:val="172B4D"/>
          <w:sz w:val="21"/>
          <w:szCs w:val="21"/>
        </w:rPr>
        <w:t>点击播放后是否可以播放，根据安全策略。不可播放时，出现</w:t>
      </w:r>
      <w:r w:rsidRPr="002F3C5F">
        <w:rPr>
          <w:rFonts w:hAnsi="宋体" w:cs="Segoe UI"/>
          <w:color w:val="172B4D"/>
          <w:sz w:val="21"/>
          <w:szCs w:val="21"/>
        </w:rPr>
        <w:t xml:space="preserve">toast </w:t>
      </w:r>
      <w:r w:rsidRPr="002F3C5F">
        <w:rPr>
          <w:rFonts w:hAnsi="宋体" w:cs="微软雅黑" w:hint="eastAsia"/>
          <w:color w:val="172B4D"/>
          <w:sz w:val="21"/>
          <w:szCs w:val="21"/>
        </w:rPr>
        <w:t>（</w:t>
      </w:r>
      <w:r w:rsidRPr="002F3C5F">
        <w:rPr>
          <w:rFonts w:hAnsi="宋体" w:cs="Segoe UI"/>
          <w:color w:val="172B4D"/>
          <w:sz w:val="21"/>
          <w:szCs w:val="21"/>
        </w:rPr>
        <w:t>3</w:t>
      </w:r>
      <w:r w:rsidRPr="002F3C5F">
        <w:rPr>
          <w:rFonts w:hAnsi="宋体" w:cs="微软雅黑" w:hint="eastAsia"/>
          <w:color w:val="172B4D"/>
          <w:sz w:val="21"/>
          <w:szCs w:val="21"/>
        </w:rPr>
        <w:t>秒）消失</w:t>
      </w:r>
      <w:r w:rsidRPr="002F3C5F">
        <w:rPr>
          <w:rFonts w:hAnsi="宋体" w:cs="微软雅黑"/>
          <w:color w:val="172B4D"/>
          <w:sz w:val="21"/>
          <w:szCs w:val="21"/>
        </w:rPr>
        <w:t>。</w:t>
      </w:r>
    </w:p>
    <w:p w14:paraId="6D2D8879" w14:textId="77777777" w:rsidR="002F3C5F" w:rsidRPr="002F3C5F" w:rsidRDefault="002F3C5F" w:rsidP="002F3C5F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color w:val="172B4D"/>
          <w:sz w:val="21"/>
          <w:szCs w:val="21"/>
        </w:rPr>
      </w:pPr>
      <w:r w:rsidRPr="002F3C5F">
        <w:rPr>
          <w:rFonts w:hAnsi="宋体" w:cs="微软雅黑" w:hint="eastAsia"/>
          <w:color w:val="172B4D"/>
          <w:sz w:val="21"/>
          <w:szCs w:val="21"/>
        </w:rPr>
        <w:t>播放后提速，出现弹窗安全提示，</w:t>
      </w:r>
      <w:r w:rsidRPr="002F3C5F">
        <w:rPr>
          <w:rFonts w:hAnsi="宋体" w:cs="Segoe UI"/>
          <w:color w:val="172B4D"/>
          <w:sz w:val="21"/>
          <w:szCs w:val="21"/>
        </w:rPr>
        <w:t>6</w:t>
      </w:r>
      <w:r w:rsidRPr="002F3C5F">
        <w:rPr>
          <w:rFonts w:hAnsi="宋体" w:cs="微软雅黑" w:hint="eastAsia"/>
          <w:color w:val="172B4D"/>
          <w:sz w:val="21"/>
          <w:szCs w:val="21"/>
        </w:rPr>
        <w:t>秒消</w:t>
      </w:r>
      <w:r w:rsidRPr="002F3C5F">
        <w:rPr>
          <w:rFonts w:hAnsi="宋体" w:cs="微软雅黑"/>
          <w:color w:val="172B4D"/>
          <w:sz w:val="21"/>
          <w:szCs w:val="21"/>
        </w:rPr>
        <w:t>失</w:t>
      </w:r>
    </w:p>
    <w:p w14:paraId="06D98166" w14:textId="77777777" w:rsidR="002F3C5F" w:rsidRPr="002F3C5F" w:rsidRDefault="002F3C5F" w:rsidP="002F3C5F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color w:val="172B4D"/>
          <w:sz w:val="21"/>
          <w:szCs w:val="21"/>
        </w:rPr>
      </w:pPr>
      <w:r w:rsidRPr="002F3C5F">
        <w:rPr>
          <w:rFonts w:hAnsi="宋体" w:cs="Segoe UI"/>
          <w:color w:val="172B4D"/>
          <w:sz w:val="21"/>
          <w:szCs w:val="21"/>
        </w:rPr>
        <w:t> </w:t>
      </w:r>
    </w:p>
    <w:tbl>
      <w:tblPr>
        <w:tblW w:w="0" w:type="dxa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8155"/>
      </w:tblGrid>
      <w:tr w:rsidR="002F3C5F" w:rsidRPr="002F3C5F" w14:paraId="12D42276" w14:textId="77777777" w:rsidTr="002F3C5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145C7D8" w14:textId="77777777" w:rsidR="002F3C5F" w:rsidRPr="002F3C5F" w:rsidRDefault="002F3C5F" w:rsidP="002F3C5F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2F3C5F">
              <w:rPr>
                <w:rFonts w:hAnsi="宋体" w:cs="Times New Roman"/>
                <w:sz w:val="21"/>
                <w:szCs w:val="21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D10A699" w14:textId="77777777" w:rsidR="002F3C5F" w:rsidRPr="002F3C5F" w:rsidRDefault="002F3C5F" w:rsidP="002F3C5F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2F3C5F">
              <w:rPr>
                <w:rFonts w:hAnsi="宋体" w:cs="Times New Roman"/>
                <w:sz w:val="21"/>
                <w:szCs w:val="21"/>
              </w:rPr>
              <w:t xml:space="preserve">1.      </w:t>
            </w:r>
            <w:r w:rsidRPr="002F3C5F">
              <w:rPr>
                <w:rFonts w:hAnsi="宋体"/>
                <w:sz w:val="21"/>
                <w:szCs w:val="21"/>
              </w:rPr>
              <w:t>车辆在点火状态</w:t>
            </w:r>
            <w:r w:rsidRPr="002F3C5F">
              <w:rPr>
                <w:rFonts w:hAnsi="宋体" w:cs="Times New Roman"/>
                <w:sz w:val="21"/>
                <w:szCs w:val="21"/>
              </w:rPr>
              <w:br/>
              <w:t xml:space="preserve">2.      Sync+ </w:t>
            </w:r>
            <w:r w:rsidRPr="002F3C5F">
              <w:rPr>
                <w:rFonts w:hAnsi="宋体"/>
                <w:sz w:val="21"/>
                <w:szCs w:val="21"/>
              </w:rPr>
              <w:t>正常使用</w:t>
            </w:r>
            <w:r w:rsidRPr="002F3C5F">
              <w:rPr>
                <w:rFonts w:hAnsi="宋体" w:cs="Times New Roman"/>
                <w:sz w:val="21"/>
                <w:szCs w:val="21"/>
              </w:rPr>
              <w:br/>
              <w:t xml:space="preserve">3.      </w:t>
            </w:r>
            <w:r w:rsidRPr="002F3C5F">
              <w:rPr>
                <w:rFonts w:hAnsi="宋体"/>
                <w:sz w:val="21"/>
                <w:szCs w:val="21"/>
              </w:rPr>
              <w:t>网络正常</w:t>
            </w:r>
            <w:r w:rsidRPr="002F3C5F">
              <w:rPr>
                <w:rFonts w:hAnsi="宋体" w:cs="Times New Roman"/>
                <w:sz w:val="21"/>
                <w:szCs w:val="21"/>
              </w:rPr>
              <w:br/>
              <w:t xml:space="preserve">4.      </w:t>
            </w:r>
            <w:r w:rsidRPr="002F3C5F">
              <w:rPr>
                <w:rFonts w:hAnsi="宋体"/>
                <w:sz w:val="21"/>
                <w:szCs w:val="21"/>
              </w:rPr>
              <w:t>用户已登录，账号在活跃状态</w:t>
            </w:r>
            <w:r w:rsidRPr="002F3C5F">
              <w:rPr>
                <w:rFonts w:hAnsi="宋体" w:cs="Times New Roman"/>
                <w:sz w:val="21"/>
                <w:szCs w:val="21"/>
              </w:rPr>
              <w:br/>
              <w:t xml:space="preserve">5.      </w:t>
            </w:r>
            <w:r w:rsidRPr="002F3C5F">
              <w:rPr>
                <w:rFonts w:hAnsi="宋体"/>
                <w:sz w:val="21"/>
                <w:szCs w:val="21"/>
              </w:rPr>
              <w:t>用户已对</w:t>
            </w:r>
            <w:r w:rsidRPr="002F3C5F">
              <w:rPr>
                <w:rFonts w:hAnsi="宋体" w:cs="Times New Roman"/>
                <w:sz w:val="21"/>
                <w:szCs w:val="21"/>
              </w:rPr>
              <w:t>“</w:t>
            </w:r>
            <w:r w:rsidRPr="002F3C5F">
              <w:rPr>
                <w:rFonts w:hAnsi="宋体"/>
                <w:sz w:val="21"/>
                <w:szCs w:val="21"/>
              </w:rPr>
              <w:t>是否接受「林肯微界」的个性化推送作出过选择，并保存在云端</w:t>
            </w:r>
          </w:p>
        </w:tc>
      </w:tr>
      <w:tr w:rsidR="002F3C5F" w:rsidRPr="002F3C5F" w14:paraId="5AF08A11" w14:textId="77777777" w:rsidTr="002F3C5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F3ACB67" w14:textId="77777777" w:rsidR="002F3C5F" w:rsidRPr="002F3C5F" w:rsidRDefault="002F3C5F" w:rsidP="002F3C5F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2F3C5F">
              <w:rPr>
                <w:rFonts w:hAnsi="宋体" w:cs="Times New Roman"/>
                <w:sz w:val="21"/>
                <w:szCs w:val="21"/>
              </w:rPr>
              <w:t>Trigger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D9A13A6" w14:textId="77777777" w:rsidR="002F3C5F" w:rsidRPr="002F3C5F" w:rsidRDefault="002F3C5F" w:rsidP="002F3C5F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2F3C5F">
              <w:rPr>
                <w:rFonts w:hAnsi="宋体"/>
                <w:sz w:val="21"/>
                <w:szCs w:val="21"/>
              </w:rPr>
              <w:t>用户在「林肯微界」中点击单一视频或者</w:t>
            </w:r>
            <w:r w:rsidRPr="002F3C5F">
              <w:rPr>
                <w:rFonts w:hAnsi="宋体" w:cs="Times New Roman"/>
                <w:sz w:val="21"/>
                <w:szCs w:val="21"/>
              </w:rPr>
              <w:t xml:space="preserve">Mix template </w:t>
            </w:r>
            <w:r w:rsidRPr="002F3C5F">
              <w:rPr>
                <w:rFonts w:hAnsi="宋体"/>
                <w:sz w:val="21"/>
                <w:szCs w:val="21"/>
              </w:rPr>
              <w:t>中的视频，播放按钮播放视频</w:t>
            </w:r>
          </w:p>
        </w:tc>
      </w:tr>
      <w:tr w:rsidR="002F3C5F" w:rsidRPr="002F3C5F" w14:paraId="3073CADF" w14:textId="77777777" w:rsidTr="002F3C5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8ED81F2" w14:textId="77777777" w:rsidR="002F3C5F" w:rsidRPr="002F3C5F" w:rsidRDefault="002F3C5F" w:rsidP="002F3C5F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2F3C5F">
              <w:rPr>
                <w:rFonts w:hAnsi="宋体" w:cs="Times New Roman"/>
                <w:sz w:val="21"/>
                <w:szCs w:val="21"/>
              </w:rPr>
              <w:t>Expected Behavior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A9EFD9A" w14:textId="77777777" w:rsidR="002F3C5F" w:rsidRPr="002F3C5F" w:rsidRDefault="002F3C5F" w:rsidP="002F3C5F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2F3C5F">
              <w:rPr>
                <w:rFonts w:hAnsi="宋体" w:cs="Times New Roman"/>
                <w:sz w:val="21"/>
                <w:szCs w:val="21"/>
              </w:rPr>
              <w:t xml:space="preserve">1.        </w:t>
            </w:r>
            <w:r w:rsidRPr="002F3C5F">
              <w:rPr>
                <w:rFonts w:hAnsi="宋体"/>
                <w:sz w:val="21"/>
                <w:szCs w:val="21"/>
              </w:rPr>
              <w:t>根据安全策略进行视频播放，播放过程中用户可以选择将其投屏到</w:t>
            </w:r>
            <w:proofErr w:type="spellStart"/>
            <w:r w:rsidRPr="002F3C5F">
              <w:rPr>
                <w:rFonts w:hAnsi="宋体" w:cs="Times New Roman"/>
                <w:sz w:val="21"/>
                <w:szCs w:val="21"/>
              </w:rPr>
              <w:t>Pano</w:t>
            </w:r>
            <w:proofErr w:type="spellEnd"/>
            <w:r w:rsidRPr="002F3C5F">
              <w:rPr>
                <w:rFonts w:hAnsi="宋体" w:cs="Times New Roman"/>
                <w:sz w:val="21"/>
                <w:szCs w:val="21"/>
              </w:rPr>
              <w:t xml:space="preserve"> </w:t>
            </w:r>
            <w:r w:rsidRPr="002F3C5F">
              <w:rPr>
                <w:rFonts w:hAnsi="宋体"/>
                <w:sz w:val="21"/>
                <w:szCs w:val="21"/>
              </w:rPr>
              <w:t>屏进行播放</w:t>
            </w:r>
            <w:r w:rsidRPr="002F3C5F">
              <w:rPr>
                <w:rFonts w:hAnsi="宋体" w:cs="Times New Roman"/>
                <w:sz w:val="21"/>
                <w:szCs w:val="21"/>
              </w:rPr>
              <w:br/>
              <w:t xml:space="preserve">2.        </w:t>
            </w:r>
            <w:r w:rsidRPr="002F3C5F">
              <w:rPr>
                <w:rFonts w:hAnsi="宋体"/>
                <w:sz w:val="21"/>
                <w:szCs w:val="21"/>
              </w:rPr>
              <w:t>若车速等不符合播放条件，显示安全提示</w:t>
            </w:r>
            <w:r w:rsidRPr="002F3C5F">
              <w:rPr>
                <w:rFonts w:hAnsi="宋体" w:cs="Times New Roman"/>
                <w:sz w:val="21"/>
                <w:szCs w:val="21"/>
              </w:rPr>
              <w:br/>
              <w:t xml:space="preserve">3.        </w:t>
            </w:r>
            <w:r w:rsidRPr="002F3C5F">
              <w:rPr>
                <w:rFonts w:hAnsi="宋体"/>
                <w:sz w:val="21"/>
                <w:szCs w:val="21"/>
              </w:rPr>
              <w:t>除内容页面必须包含的要素外，播放器还需要包含以下要素：视频名称（可以和内容名称不同），播放进度条，暂停</w:t>
            </w:r>
            <w:r w:rsidRPr="002F3C5F">
              <w:rPr>
                <w:rFonts w:hAnsi="宋体" w:cs="Times New Roman"/>
                <w:sz w:val="21"/>
                <w:szCs w:val="21"/>
              </w:rPr>
              <w:t>/</w:t>
            </w:r>
            <w:r w:rsidRPr="002F3C5F">
              <w:rPr>
                <w:rFonts w:hAnsi="宋体"/>
                <w:sz w:val="21"/>
                <w:szCs w:val="21"/>
              </w:rPr>
              <w:t>开始。</w:t>
            </w:r>
            <w:r w:rsidRPr="002F3C5F">
              <w:rPr>
                <w:rFonts w:hAnsi="宋体" w:cs="Times New Roman"/>
                <w:sz w:val="21"/>
                <w:szCs w:val="21"/>
              </w:rPr>
              <w:br/>
              <w:t xml:space="preserve">4.        </w:t>
            </w:r>
            <w:r w:rsidRPr="002F3C5F">
              <w:rPr>
                <w:rFonts w:hAnsi="宋体"/>
                <w:sz w:val="21"/>
                <w:szCs w:val="21"/>
              </w:rPr>
              <w:t>手指屏幕左侧上下滑动可调节屏幕亮度，屏幕右侧上下滑动调节音量。用户拖动进度条，屏幕显示对应的播放时间（如，</w:t>
            </w:r>
            <w:r w:rsidRPr="002F3C5F">
              <w:rPr>
                <w:rFonts w:hAnsi="宋体" w:cs="Times New Roman"/>
                <w:sz w:val="21"/>
                <w:szCs w:val="21"/>
              </w:rPr>
              <w:t>1:30/ 2:45</w:t>
            </w:r>
            <w:r w:rsidRPr="002F3C5F">
              <w:rPr>
                <w:rFonts w:hAnsi="宋体"/>
                <w:sz w:val="21"/>
                <w:szCs w:val="21"/>
              </w:rPr>
              <w:t>）</w:t>
            </w:r>
            <w:r w:rsidRPr="002F3C5F">
              <w:rPr>
                <w:rFonts w:hAnsi="宋体" w:cs="Times New Roman"/>
                <w:sz w:val="21"/>
                <w:szCs w:val="21"/>
              </w:rPr>
              <w:br/>
              <w:t xml:space="preserve">5.        </w:t>
            </w:r>
            <w:r w:rsidRPr="002F3C5F">
              <w:rPr>
                <w:rFonts w:hAnsi="宋体"/>
                <w:sz w:val="21"/>
                <w:szCs w:val="21"/>
              </w:rPr>
              <w:t>视频播放</w:t>
            </w:r>
            <w:r w:rsidRPr="002F3C5F">
              <w:rPr>
                <w:rFonts w:hAnsi="宋体" w:cs="Times New Roman"/>
                <w:sz w:val="21"/>
                <w:szCs w:val="21"/>
              </w:rPr>
              <w:t>5</w:t>
            </w:r>
            <w:r w:rsidRPr="002F3C5F">
              <w:rPr>
                <w:rFonts w:hAnsi="宋体"/>
                <w:sz w:val="21"/>
                <w:szCs w:val="21"/>
              </w:rPr>
              <w:t>秒后，进入沉浸模式。所有控制按钮消失。</w:t>
            </w:r>
            <w:r w:rsidRPr="002F3C5F">
              <w:rPr>
                <w:rFonts w:hAnsi="宋体" w:cs="Times New Roman"/>
                <w:sz w:val="21"/>
                <w:szCs w:val="21"/>
              </w:rPr>
              <w:br/>
              <w:t xml:space="preserve">6.        </w:t>
            </w:r>
            <w:r w:rsidRPr="002F3C5F">
              <w:rPr>
                <w:rFonts w:hAnsi="宋体"/>
                <w:sz w:val="21"/>
                <w:szCs w:val="21"/>
              </w:rPr>
              <w:t>播放完毕后，页面显示重播按钮</w:t>
            </w:r>
          </w:p>
        </w:tc>
      </w:tr>
      <w:tr w:rsidR="002F3C5F" w:rsidRPr="002F3C5F" w14:paraId="2F82A54A" w14:textId="77777777" w:rsidTr="002F3C5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53AA341" w14:textId="77777777" w:rsidR="002F3C5F" w:rsidRPr="002F3C5F" w:rsidRDefault="002F3C5F" w:rsidP="002F3C5F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2F3C5F">
              <w:rPr>
                <w:rFonts w:hAnsi="宋体" w:cs="Times New Roman"/>
                <w:sz w:val="21"/>
                <w:szCs w:val="21"/>
              </w:rPr>
              <w:t>Post Conditions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595D114" w14:textId="77777777" w:rsidR="002F3C5F" w:rsidRPr="002F3C5F" w:rsidRDefault="002F3C5F" w:rsidP="002F3C5F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2F3C5F">
              <w:rPr>
                <w:rFonts w:hAnsi="宋体"/>
                <w:sz w:val="21"/>
                <w:szCs w:val="21"/>
              </w:rPr>
              <w:t>用户停留在「林肯微界」视频内容页</w:t>
            </w:r>
          </w:p>
        </w:tc>
      </w:tr>
    </w:tbl>
    <w:p w14:paraId="420BC420" w14:textId="77777777" w:rsidR="002F3C5F" w:rsidRPr="002F3C5F" w:rsidRDefault="002F3C5F" w:rsidP="002F3C5F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color w:val="172B4D"/>
          <w:sz w:val="21"/>
          <w:szCs w:val="21"/>
        </w:rPr>
      </w:pPr>
      <w:r w:rsidRPr="002F3C5F">
        <w:rPr>
          <w:rFonts w:hAnsi="宋体" w:cs="Segoe UI"/>
          <w:color w:val="172B4D"/>
          <w:sz w:val="21"/>
          <w:szCs w:val="21"/>
        </w:rPr>
        <w:t> </w:t>
      </w:r>
    </w:p>
    <w:p w14:paraId="586FDAF6" w14:textId="77777777" w:rsidR="002F3C5F" w:rsidRPr="002F3C5F" w:rsidRDefault="002F3C5F" w:rsidP="002F3C5F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color w:val="172B4D"/>
          <w:sz w:val="21"/>
          <w:szCs w:val="21"/>
        </w:rPr>
      </w:pPr>
      <w:r w:rsidRPr="002F3C5F">
        <w:rPr>
          <w:rFonts w:hAnsi="宋体" w:cs="Segoe UI"/>
          <w:color w:val="DE350B"/>
          <w:sz w:val="21"/>
          <w:szCs w:val="21"/>
        </w:rPr>
        <w:t>Panel</w:t>
      </w:r>
      <w:r w:rsidRPr="002F3C5F">
        <w:rPr>
          <w:rFonts w:hAnsi="宋体" w:cs="微软雅黑" w:hint="eastAsia"/>
          <w:color w:val="DE350B"/>
          <w:sz w:val="21"/>
          <w:szCs w:val="21"/>
        </w:rPr>
        <w:t>投屏策略详见</w:t>
      </w:r>
      <w:r w:rsidRPr="002F3C5F">
        <w:rPr>
          <w:rFonts w:hAnsi="宋体" w:cs="Segoe UI"/>
          <w:color w:val="DE350B"/>
          <w:sz w:val="21"/>
          <w:szCs w:val="21"/>
        </w:rPr>
        <w:t>UI</w:t>
      </w:r>
      <w:r w:rsidRPr="002F3C5F">
        <w:rPr>
          <w:rFonts w:hAnsi="宋体" w:cs="微软雅黑" w:hint="eastAsia"/>
          <w:color w:val="DE350B"/>
          <w:sz w:val="21"/>
          <w:szCs w:val="21"/>
        </w:rPr>
        <w:t>，其中</w:t>
      </w:r>
      <w:r w:rsidRPr="002F3C5F">
        <w:rPr>
          <w:rFonts w:hAnsi="宋体" w:cs="Segoe UI"/>
          <w:color w:val="DE350B"/>
          <w:sz w:val="21"/>
          <w:szCs w:val="21"/>
        </w:rPr>
        <w:t>panel</w:t>
      </w:r>
      <w:r w:rsidRPr="002F3C5F">
        <w:rPr>
          <w:rFonts w:hAnsi="宋体" w:cs="微软雅黑" w:hint="eastAsia"/>
          <w:color w:val="DE350B"/>
          <w:sz w:val="21"/>
          <w:szCs w:val="21"/>
        </w:rPr>
        <w:t>屏的滚动条显示，优先级为</w:t>
      </w:r>
      <w:r w:rsidRPr="002F3C5F">
        <w:rPr>
          <w:rFonts w:hAnsi="宋体" w:cs="微软雅黑"/>
          <w:color w:val="DE350B"/>
          <w:sz w:val="21"/>
          <w:szCs w:val="21"/>
        </w:rPr>
        <w:t>低</w:t>
      </w:r>
    </w:p>
    <w:p w14:paraId="562FF951" w14:textId="77777777" w:rsidR="002F3C5F" w:rsidRPr="002F3C5F" w:rsidRDefault="002F3C5F" w:rsidP="002F3C5F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color w:val="172B4D"/>
          <w:sz w:val="21"/>
          <w:szCs w:val="21"/>
        </w:rPr>
      </w:pPr>
      <w:r w:rsidRPr="002F3C5F">
        <w:rPr>
          <w:rFonts w:hAnsi="宋体" w:cs="微软雅黑" w:hint="eastAsia"/>
          <w:color w:val="DE350B"/>
          <w:sz w:val="21"/>
          <w:szCs w:val="21"/>
        </w:rPr>
        <w:t>副驾有人的情况，视频投屏一旦切到副驾视觉中心线后，不再因为速度的降低，或者用户的</w:t>
      </w:r>
      <w:r w:rsidRPr="002F3C5F">
        <w:rPr>
          <w:rFonts w:hAnsi="宋体" w:cs="Segoe UI"/>
          <w:color w:val="DE350B"/>
          <w:sz w:val="21"/>
          <w:szCs w:val="21"/>
        </w:rPr>
        <w:t>paly/pause</w:t>
      </w:r>
      <w:r w:rsidRPr="002F3C5F">
        <w:rPr>
          <w:rFonts w:hAnsi="宋体" w:cs="微软雅黑" w:hint="eastAsia"/>
          <w:color w:val="DE350B"/>
          <w:sz w:val="21"/>
          <w:szCs w:val="21"/>
        </w:rPr>
        <w:t>，而反复左右变动。直到用户播放下一个视频时，重新判断视频投屏位置</w:t>
      </w:r>
      <w:r w:rsidRPr="002F3C5F">
        <w:rPr>
          <w:rFonts w:hAnsi="宋体" w:cs="微软雅黑"/>
          <w:color w:val="DE350B"/>
          <w:sz w:val="21"/>
          <w:szCs w:val="21"/>
        </w:rPr>
        <w:t>。</w:t>
      </w:r>
    </w:p>
    <w:p w14:paraId="53D56155" w14:textId="77777777" w:rsidR="002F3C5F" w:rsidRPr="002F3C5F" w:rsidRDefault="002F3C5F" w:rsidP="002F3C5F"/>
    <w:p w14:paraId="0165A6E4" w14:textId="21AD4EEF" w:rsidR="00F636C7" w:rsidRDefault="00F636C7">
      <w:pPr>
        <w:pStyle w:val="Heading4"/>
        <w:kinsoku w:val="0"/>
        <w:overflowPunct w:val="0"/>
        <w:spacing w:before="99"/>
      </w:pPr>
      <w:r>
        <w:rPr>
          <w:rFonts w:hint="eastAsia"/>
        </w:rPr>
        <w:t>7</w:t>
      </w:r>
      <w:r>
        <w:t>07</w:t>
      </w:r>
      <w:r>
        <w:rPr>
          <w:rFonts w:hint="eastAsia"/>
        </w:rPr>
        <w:t>（Unique）-</w:t>
      </w:r>
      <w:r>
        <w:t xml:space="preserve"> </w:t>
      </w:r>
      <w:r>
        <w:rPr>
          <w:rFonts w:hint="eastAsia"/>
        </w:rPr>
        <w:t>惊喜视频</w:t>
      </w:r>
    </w:p>
    <w:p w14:paraId="1654EEA9" w14:textId="3582000F" w:rsidR="00F636C7" w:rsidRDefault="00F636C7" w:rsidP="00F636C7">
      <w:pPr>
        <w:pStyle w:val="Heading5"/>
      </w:pPr>
      <w:r>
        <w:rPr>
          <w:rFonts w:hint="eastAsia"/>
        </w:rPr>
        <w:t>自动播放</w:t>
      </w:r>
    </w:p>
    <w:p w14:paraId="069B8885" w14:textId="599B3116" w:rsidR="00F636C7" w:rsidRDefault="004052DE" w:rsidP="00F636C7">
      <w:hyperlink r:id="rId10" w:history="1">
        <w:r w:rsidR="00F636C7" w:rsidRPr="00047EE3">
          <w:rPr>
            <w:rStyle w:val="Hyperlink"/>
          </w:rPr>
          <w:t>https://www.jira.ford.com/browse/CHNECDX-606</w:t>
        </w:r>
      </w:hyperlink>
    </w:p>
    <w:p w14:paraId="0A0690BA" w14:textId="77777777" w:rsidR="00F636C7" w:rsidRPr="00F636C7" w:rsidRDefault="00F636C7" w:rsidP="00F636C7">
      <w:pPr>
        <w:widowControl/>
        <w:shd w:val="clear" w:color="auto" w:fill="FFFFFF"/>
        <w:autoSpaceDE/>
        <w:autoSpaceDN/>
        <w:adjustRightInd/>
        <w:rPr>
          <w:rFonts w:hAnsi="宋体" w:cs="Segoe UI"/>
          <w:color w:val="172B4D"/>
          <w:sz w:val="21"/>
          <w:szCs w:val="21"/>
        </w:rPr>
      </w:pPr>
      <w:r w:rsidRPr="00F636C7">
        <w:rPr>
          <w:rFonts w:hAnsi="宋体" w:cs="Segoe UI"/>
          <w:color w:val="172B4D"/>
          <w:sz w:val="21"/>
          <w:szCs w:val="21"/>
        </w:rPr>
        <w:t>P</w:t>
      </w:r>
      <w:r w:rsidRPr="00F636C7">
        <w:rPr>
          <w:rFonts w:hAnsi="宋体" w:cs="微软雅黑" w:hint="eastAsia"/>
          <w:color w:val="172B4D"/>
          <w:sz w:val="21"/>
          <w:szCs w:val="21"/>
        </w:rPr>
        <w:t>档全屏播放（</w:t>
      </w:r>
      <w:r w:rsidRPr="00F636C7">
        <w:rPr>
          <w:rFonts w:hAnsi="宋体" w:cs="Segoe UI"/>
          <w:color w:val="172B4D"/>
          <w:sz w:val="21"/>
          <w:szCs w:val="21"/>
        </w:rPr>
        <w:t>cluster + Card 1-4</w:t>
      </w:r>
      <w:r w:rsidRPr="00F636C7">
        <w:rPr>
          <w:rFonts w:hAnsi="宋体" w:cs="微软雅黑"/>
          <w:color w:val="172B4D"/>
          <w:sz w:val="21"/>
          <w:szCs w:val="21"/>
        </w:rPr>
        <w:t>）</w:t>
      </w:r>
    </w:p>
    <w:p w14:paraId="38EAE645" w14:textId="77777777" w:rsidR="00F636C7" w:rsidRPr="00F636C7" w:rsidRDefault="00F636C7" w:rsidP="00F636C7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color w:val="172B4D"/>
          <w:sz w:val="21"/>
          <w:szCs w:val="21"/>
        </w:rPr>
      </w:pPr>
      <w:r w:rsidRPr="00F636C7">
        <w:rPr>
          <w:rFonts w:hAnsi="宋体" w:cs="微软雅黑" w:hint="eastAsia"/>
          <w:color w:val="172B4D"/>
          <w:sz w:val="21"/>
          <w:szCs w:val="21"/>
        </w:rPr>
        <w:t>以上投屏根据车速和安全策</w:t>
      </w:r>
      <w:r w:rsidRPr="00F636C7">
        <w:rPr>
          <w:rFonts w:hAnsi="宋体" w:cs="微软雅黑"/>
          <w:color w:val="172B4D"/>
          <w:sz w:val="21"/>
          <w:szCs w:val="21"/>
        </w:rPr>
        <w:t>略</w:t>
      </w:r>
    </w:p>
    <w:p w14:paraId="2690AF79" w14:textId="77777777" w:rsidR="00F636C7" w:rsidRPr="00F636C7" w:rsidRDefault="00F636C7" w:rsidP="00F636C7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color w:val="172B4D"/>
          <w:sz w:val="21"/>
          <w:szCs w:val="21"/>
        </w:rPr>
      </w:pPr>
      <w:r w:rsidRPr="00F636C7">
        <w:rPr>
          <w:rFonts w:hAnsi="宋体" w:cs="Segoe UI"/>
          <w:color w:val="172B4D"/>
          <w:sz w:val="21"/>
          <w:szCs w:val="21"/>
        </w:rPr>
        <w:t> </w:t>
      </w:r>
    </w:p>
    <w:tbl>
      <w:tblPr>
        <w:tblW w:w="0" w:type="dxa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8086"/>
      </w:tblGrid>
      <w:tr w:rsidR="00F636C7" w:rsidRPr="00F636C7" w14:paraId="3DF5AC5D" w14:textId="77777777" w:rsidTr="00F636C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7A87699" w14:textId="77777777" w:rsidR="00F636C7" w:rsidRPr="00F636C7" w:rsidRDefault="00F636C7" w:rsidP="00F636C7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F636C7">
              <w:rPr>
                <w:rFonts w:hAnsi="宋体" w:cs="Times New Roman"/>
                <w:sz w:val="21"/>
                <w:szCs w:val="21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4DA838E" w14:textId="77777777" w:rsidR="00F636C7" w:rsidRPr="00F636C7" w:rsidRDefault="00F636C7" w:rsidP="00F636C7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F636C7">
              <w:rPr>
                <w:rFonts w:hAnsi="宋体" w:cs="Times New Roman"/>
                <w:sz w:val="21"/>
                <w:szCs w:val="21"/>
              </w:rPr>
              <w:t xml:space="preserve">1.      </w:t>
            </w:r>
            <w:r w:rsidRPr="00F636C7">
              <w:rPr>
                <w:rFonts w:hAnsi="宋体"/>
                <w:sz w:val="21"/>
                <w:szCs w:val="21"/>
              </w:rPr>
              <w:t>车辆在点火状态</w:t>
            </w:r>
            <w:r w:rsidRPr="00F636C7">
              <w:rPr>
                <w:rFonts w:hAnsi="宋体" w:cs="Times New Roman"/>
                <w:sz w:val="21"/>
                <w:szCs w:val="21"/>
              </w:rPr>
              <w:br/>
              <w:t xml:space="preserve">2.      Sync+ </w:t>
            </w:r>
            <w:r w:rsidRPr="00F636C7">
              <w:rPr>
                <w:rFonts w:hAnsi="宋体"/>
                <w:sz w:val="21"/>
                <w:szCs w:val="21"/>
              </w:rPr>
              <w:t>正常使用</w:t>
            </w:r>
            <w:r w:rsidRPr="00F636C7">
              <w:rPr>
                <w:rFonts w:hAnsi="宋体" w:cs="Times New Roman"/>
                <w:sz w:val="21"/>
                <w:szCs w:val="21"/>
              </w:rPr>
              <w:br/>
              <w:t xml:space="preserve">3.      </w:t>
            </w:r>
            <w:r w:rsidRPr="00F636C7">
              <w:rPr>
                <w:rFonts w:hAnsi="宋体"/>
                <w:sz w:val="21"/>
                <w:szCs w:val="21"/>
              </w:rPr>
              <w:t>网络正常</w:t>
            </w:r>
            <w:r w:rsidRPr="00F636C7">
              <w:rPr>
                <w:rFonts w:hAnsi="宋体" w:cs="Times New Roman"/>
                <w:sz w:val="21"/>
                <w:szCs w:val="21"/>
              </w:rPr>
              <w:br/>
              <w:t xml:space="preserve">4.      </w:t>
            </w:r>
            <w:r w:rsidRPr="00F636C7">
              <w:rPr>
                <w:rFonts w:hAnsi="宋体"/>
                <w:sz w:val="21"/>
                <w:szCs w:val="21"/>
              </w:rPr>
              <w:t>用户已登录，账号在活跃状态</w:t>
            </w:r>
            <w:r w:rsidRPr="00F636C7">
              <w:rPr>
                <w:rFonts w:hAnsi="宋体" w:cs="Times New Roman"/>
                <w:sz w:val="21"/>
                <w:szCs w:val="21"/>
              </w:rPr>
              <w:br/>
              <w:t xml:space="preserve">5.      </w:t>
            </w:r>
            <w:r w:rsidRPr="00F636C7">
              <w:rPr>
                <w:rFonts w:hAnsi="宋体"/>
                <w:sz w:val="21"/>
                <w:szCs w:val="21"/>
              </w:rPr>
              <w:t>用户已对</w:t>
            </w:r>
            <w:r w:rsidRPr="00F636C7">
              <w:rPr>
                <w:rFonts w:hAnsi="宋体" w:cs="Times New Roman"/>
                <w:sz w:val="21"/>
                <w:szCs w:val="21"/>
              </w:rPr>
              <w:t>“</w:t>
            </w:r>
            <w:r w:rsidRPr="00F636C7">
              <w:rPr>
                <w:rFonts w:hAnsi="宋体"/>
                <w:sz w:val="21"/>
                <w:szCs w:val="21"/>
              </w:rPr>
              <w:t>是否接受「林肯微界」的个性化推送作出过选择，并保存在云端</w:t>
            </w:r>
            <w:r w:rsidRPr="00F636C7">
              <w:rPr>
                <w:rFonts w:hAnsi="宋体" w:cs="Times New Roman"/>
                <w:sz w:val="21"/>
                <w:szCs w:val="21"/>
              </w:rPr>
              <w:br/>
              <w:t xml:space="preserve">6.      </w:t>
            </w:r>
            <w:r w:rsidRPr="00F636C7">
              <w:rPr>
                <w:rFonts w:hAnsi="宋体"/>
                <w:sz w:val="21"/>
                <w:szCs w:val="21"/>
              </w:rPr>
              <w:t>「惊喜视频」配置期间</w:t>
            </w:r>
            <w:r w:rsidRPr="00F636C7">
              <w:rPr>
                <w:rFonts w:hAnsi="宋体" w:cs="Times New Roman"/>
                <w:sz w:val="21"/>
                <w:szCs w:val="21"/>
              </w:rPr>
              <w:br/>
              <w:t xml:space="preserve">7.      </w:t>
            </w:r>
            <w:r w:rsidRPr="00F636C7">
              <w:rPr>
                <w:rFonts w:hAnsi="宋体"/>
                <w:sz w:val="21"/>
                <w:szCs w:val="21"/>
              </w:rPr>
              <w:t>该用户账号仅收到一个「惊喜视频」</w:t>
            </w:r>
            <w:r w:rsidRPr="00F636C7">
              <w:rPr>
                <w:rFonts w:hAnsi="宋体" w:cs="Times New Roman"/>
                <w:sz w:val="21"/>
                <w:szCs w:val="21"/>
              </w:rPr>
              <w:br/>
              <w:t xml:space="preserve">8.      </w:t>
            </w:r>
            <w:r w:rsidRPr="00F636C7">
              <w:rPr>
                <w:rFonts w:hAnsi="宋体"/>
                <w:sz w:val="21"/>
                <w:szCs w:val="21"/>
              </w:rPr>
              <w:t>「惊喜视频」更新后，用户尚未点击查看</w:t>
            </w:r>
            <w:r w:rsidRPr="00F636C7">
              <w:rPr>
                <w:rFonts w:hAnsi="宋体" w:cs="Times New Roman"/>
                <w:sz w:val="21"/>
                <w:szCs w:val="21"/>
              </w:rPr>
              <w:br/>
            </w:r>
            <w:r w:rsidRPr="00F636C7">
              <w:rPr>
                <w:rFonts w:hAnsi="宋体" w:cs="Times New Roman"/>
                <w:sz w:val="21"/>
                <w:szCs w:val="21"/>
              </w:rPr>
              <w:lastRenderedPageBreak/>
              <w:t xml:space="preserve">9.      </w:t>
            </w:r>
            <w:r w:rsidRPr="00F636C7">
              <w:rPr>
                <w:rFonts w:hAnsi="宋体"/>
                <w:sz w:val="21"/>
                <w:szCs w:val="21"/>
              </w:rPr>
              <w:t>车辆处于停车（</w:t>
            </w:r>
            <w:r w:rsidRPr="00F636C7">
              <w:rPr>
                <w:rFonts w:hAnsi="宋体" w:cs="Times New Roman"/>
                <w:sz w:val="21"/>
                <w:szCs w:val="21"/>
              </w:rPr>
              <w:t>P</w:t>
            </w:r>
            <w:r w:rsidRPr="00F636C7">
              <w:rPr>
                <w:rFonts w:hAnsi="宋体"/>
                <w:sz w:val="21"/>
                <w:szCs w:val="21"/>
              </w:rPr>
              <w:t>）档</w:t>
            </w:r>
          </w:p>
        </w:tc>
      </w:tr>
      <w:tr w:rsidR="00F636C7" w:rsidRPr="00F636C7" w14:paraId="0EE78D16" w14:textId="77777777" w:rsidTr="00F636C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4E23418" w14:textId="77777777" w:rsidR="00F636C7" w:rsidRPr="00F636C7" w:rsidRDefault="00F636C7" w:rsidP="00F636C7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F636C7">
              <w:rPr>
                <w:rFonts w:hAnsi="宋体" w:cs="Times New Roman"/>
                <w:sz w:val="21"/>
                <w:szCs w:val="21"/>
              </w:rPr>
              <w:lastRenderedPageBreak/>
              <w:t>Trigger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4F53B0F" w14:textId="77777777" w:rsidR="00F636C7" w:rsidRPr="00F636C7" w:rsidRDefault="00F636C7" w:rsidP="00F636C7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F636C7">
              <w:rPr>
                <w:rFonts w:hAnsi="宋体"/>
                <w:sz w:val="21"/>
                <w:szCs w:val="21"/>
              </w:rPr>
              <w:t>用户点击进入「惊喜视频」</w:t>
            </w:r>
            <w:r w:rsidRPr="00F636C7">
              <w:rPr>
                <w:rFonts w:hAnsi="宋体" w:cs="Times New Roman"/>
                <w:sz w:val="21"/>
                <w:szCs w:val="21"/>
              </w:rPr>
              <w:br/>
              <w:t xml:space="preserve">1.      </w:t>
            </w:r>
            <w:r w:rsidRPr="00F636C7">
              <w:rPr>
                <w:rFonts w:hAnsi="宋体"/>
                <w:sz w:val="21"/>
                <w:szCs w:val="21"/>
              </w:rPr>
              <w:t>通过点击</w:t>
            </w:r>
            <w:r w:rsidRPr="00F636C7">
              <w:rPr>
                <w:rFonts w:hAnsi="宋体" w:cs="Times New Roman"/>
                <w:sz w:val="21"/>
                <w:szCs w:val="21"/>
              </w:rPr>
              <w:t xml:space="preserve">Launcher </w:t>
            </w:r>
            <w:r w:rsidRPr="00F636C7">
              <w:rPr>
                <w:rFonts w:hAnsi="宋体"/>
                <w:sz w:val="21"/>
                <w:szCs w:val="21"/>
              </w:rPr>
              <w:t>上的</w:t>
            </w:r>
            <w:r w:rsidRPr="00F636C7">
              <w:rPr>
                <w:rFonts w:hAnsi="宋体" w:cs="Times New Roman"/>
                <w:sz w:val="21"/>
                <w:szCs w:val="21"/>
              </w:rPr>
              <w:t>Widget</w:t>
            </w:r>
            <w:r w:rsidRPr="00F636C7">
              <w:rPr>
                <w:rFonts w:hAnsi="宋体" w:cs="Times New Roman"/>
                <w:sz w:val="21"/>
                <w:szCs w:val="21"/>
              </w:rPr>
              <w:br/>
              <w:t xml:space="preserve">2.      </w:t>
            </w:r>
            <w:r w:rsidRPr="00F636C7">
              <w:rPr>
                <w:rFonts w:hAnsi="宋体"/>
                <w:sz w:val="21"/>
                <w:szCs w:val="21"/>
              </w:rPr>
              <w:t>「所有应用」中点击「林肯微界」进行跳转</w:t>
            </w:r>
            <w:r w:rsidRPr="00F636C7">
              <w:rPr>
                <w:rFonts w:hAnsi="宋体" w:cs="Times New Roman"/>
                <w:sz w:val="21"/>
                <w:szCs w:val="21"/>
              </w:rPr>
              <w:br/>
              <w:t xml:space="preserve">3.      </w:t>
            </w:r>
            <w:r w:rsidRPr="00F636C7">
              <w:rPr>
                <w:rFonts w:hAnsi="宋体"/>
                <w:sz w:val="21"/>
                <w:szCs w:val="21"/>
              </w:rPr>
              <w:t>通过「常用应用」中点击「林肯微界」图标跳转</w:t>
            </w:r>
            <w:r w:rsidRPr="00F636C7">
              <w:rPr>
                <w:rFonts w:hAnsi="宋体" w:cs="Times New Roman"/>
                <w:sz w:val="21"/>
                <w:szCs w:val="21"/>
              </w:rPr>
              <w:br/>
              <w:t xml:space="preserve">4.      </w:t>
            </w:r>
            <w:r w:rsidRPr="00F636C7">
              <w:rPr>
                <w:rFonts w:hAnsi="宋体"/>
                <w:sz w:val="21"/>
                <w:szCs w:val="21"/>
              </w:rPr>
              <w:t>通过「车机消息」中的链接跳转</w:t>
            </w:r>
          </w:p>
        </w:tc>
      </w:tr>
      <w:tr w:rsidR="00F636C7" w:rsidRPr="00F636C7" w14:paraId="233EC206" w14:textId="77777777" w:rsidTr="00F636C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41C4847" w14:textId="77777777" w:rsidR="00F636C7" w:rsidRPr="00F636C7" w:rsidRDefault="00F636C7" w:rsidP="00F636C7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F636C7">
              <w:rPr>
                <w:rFonts w:hAnsi="宋体" w:cs="Times New Roman"/>
                <w:sz w:val="21"/>
                <w:szCs w:val="21"/>
              </w:rPr>
              <w:t>Expected Behavior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C0DA9FB" w14:textId="77777777" w:rsidR="00F636C7" w:rsidRPr="00F636C7" w:rsidRDefault="00F636C7" w:rsidP="00F636C7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F636C7">
              <w:rPr>
                <w:rFonts w:hAnsi="宋体" w:cs="Times New Roman"/>
                <w:sz w:val="21"/>
                <w:szCs w:val="21"/>
              </w:rPr>
              <w:t xml:space="preserve">1.        </w:t>
            </w:r>
            <w:r w:rsidRPr="00F636C7">
              <w:rPr>
                <w:rFonts w:hAnsi="宋体"/>
                <w:sz w:val="21"/>
                <w:szCs w:val="21"/>
              </w:rPr>
              <w:t>「惊喜视频」在控制屏幕显示大封面，同时在</w:t>
            </w:r>
            <w:proofErr w:type="spellStart"/>
            <w:r w:rsidRPr="00F636C7">
              <w:rPr>
                <w:rFonts w:hAnsi="宋体" w:cs="Times New Roman"/>
                <w:sz w:val="21"/>
                <w:szCs w:val="21"/>
              </w:rPr>
              <w:t>Pano</w:t>
            </w:r>
            <w:proofErr w:type="spellEnd"/>
            <w:r w:rsidRPr="00F636C7">
              <w:rPr>
                <w:rFonts w:hAnsi="宋体" w:cs="Times New Roman"/>
                <w:sz w:val="21"/>
                <w:szCs w:val="21"/>
              </w:rPr>
              <w:t xml:space="preserve"> </w:t>
            </w:r>
            <w:r w:rsidRPr="00F636C7">
              <w:rPr>
                <w:rFonts w:hAnsi="宋体"/>
                <w:sz w:val="21"/>
                <w:szCs w:val="21"/>
              </w:rPr>
              <w:t>屏上全屏播放</w:t>
            </w:r>
            <w:r w:rsidRPr="00F636C7">
              <w:rPr>
                <w:rFonts w:hAnsi="宋体" w:cs="Times New Roman"/>
                <w:sz w:val="21"/>
                <w:szCs w:val="21"/>
              </w:rPr>
              <w:br/>
              <w:t xml:space="preserve">2.        </w:t>
            </w:r>
            <w:r w:rsidRPr="00F636C7">
              <w:rPr>
                <w:rFonts w:hAnsi="宋体"/>
                <w:sz w:val="21"/>
                <w:szCs w:val="21"/>
              </w:rPr>
              <w:t>「惊喜视频」为</w:t>
            </w:r>
            <w:r w:rsidRPr="00F636C7">
              <w:rPr>
                <w:rFonts w:hAnsi="宋体" w:cs="Times New Roman"/>
                <w:sz w:val="21"/>
                <w:szCs w:val="21"/>
              </w:rPr>
              <w:t>15</w:t>
            </w:r>
            <w:r w:rsidRPr="00F636C7">
              <w:rPr>
                <w:rFonts w:hAnsi="宋体"/>
                <w:sz w:val="21"/>
                <w:szCs w:val="21"/>
              </w:rPr>
              <w:t>秒左右带音频的短视频，</w:t>
            </w:r>
            <w:r w:rsidRPr="00F636C7">
              <w:rPr>
                <w:rFonts w:hAnsi="宋体" w:cs="Times New Roman"/>
                <w:sz w:val="21"/>
                <w:szCs w:val="21"/>
              </w:rPr>
              <w:br/>
              <w:t xml:space="preserve">-          </w:t>
            </w:r>
            <w:r w:rsidRPr="00F636C7">
              <w:rPr>
                <w:rFonts w:hAnsi="宋体"/>
                <w:sz w:val="21"/>
                <w:szCs w:val="21"/>
              </w:rPr>
              <w:t>控制屏的播放界面左上角有返回按钮</w:t>
            </w:r>
            <w:r w:rsidRPr="00F636C7">
              <w:rPr>
                <w:rFonts w:hAnsi="宋体" w:cs="Times New Roman"/>
                <w:sz w:val="21"/>
                <w:szCs w:val="21"/>
              </w:rPr>
              <w:br/>
              <w:t xml:space="preserve">-          </w:t>
            </w:r>
            <w:r w:rsidRPr="00F636C7">
              <w:rPr>
                <w:rFonts w:hAnsi="宋体"/>
                <w:sz w:val="21"/>
                <w:szCs w:val="21"/>
              </w:rPr>
              <w:t>控制屏上展示大的封面图（如</w:t>
            </w:r>
            <w:r w:rsidRPr="00F636C7">
              <w:rPr>
                <w:rFonts w:hAnsi="宋体" w:cs="Times New Roman"/>
                <w:sz w:val="21"/>
                <w:szCs w:val="21"/>
              </w:rPr>
              <w:t>UI</w:t>
            </w:r>
            <w:r w:rsidRPr="00F636C7">
              <w:rPr>
                <w:rFonts w:hAnsi="宋体"/>
                <w:sz w:val="21"/>
                <w:szCs w:val="21"/>
              </w:rPr>
              <w:t>），显示所有可交互按钮。</w:t>
            </w:r>
            <w:r w:rsidRPr="00F636C7">
              <w:rPr>
                <w:rFonts w:hAnsi="宋体" w:cs="Times New Roman"/>
                <w:sz w:val="21"/>
                <w:szCs w:val="21"/>
              </w:rPr>
              <w:br/>
              <w:t xml:space="preserve">-          </w:t>
            </w:r>
            <w:proofErr w:type="spellStart"/>
            <w:r w:rsidRPr="00F636C7">
              <w:rPr>
                <w:rFonts w:hAnsi="宋体" w:cs="Times New Roman"/>
                <w:sz w:val="21"/>
                <w:szCs w:val="21"/>
              </w:rPr>
              <w:t>Pano</w:t>
            </w:r>
            <w:proofErr w:type="spellEnd"/>
            <w:r w:rsidRPr="00F636C7">
              <w:rPr>
                <w:rFonts w:hAnsi="宋体"/>
                <w:sz w:val="21"/>
                <w:szCs w:val="21"/>
              </w:rPr>
              <w:t>屏上播放惊喜视频，投屏原则根据</w:t>
            </w:r>
            <w:r w:rsidRPr="00F636C7">
              <w:rPr>
                <w:rFonts w:hAnsi="宋体" w:cs="Times New Roman"/>
                <w:sz w:val="21"/>
                <w:szCs w:val="21"/>
              </w:rPr>
              <w:t>707</w:t>
            </w:r>
            <w:r w:rsidRPr="00F636C7">
              <w:rPr>
                <w:rFonts w:hAnsi="宋体"/>
                <w:sz w:val="21"/>
                <w:szCs w:val="21"/>
              </w:rPr>
              <w:t>投屏安全规则</w:t>
            </w:r>
            <w:r w:rsidRPr="00F636C7">
              <w:rPr>
                <w:rFonts w:hAnsi="宋体" w:cs="Times New Roman"/>
                <w:sz w:val="21"/>
                <w:szCs w:val="21"/>
              </w:rPr>
              <w:br/>
              <w:t xml:space="preserve">3.        </w:t>
            </w:r>
            <w:r w:rsidRPr="00F636C7">
              <w:rPr>
                <w:rFonts w:hAnsi="宋体"/>
                <w:sz w:val="21"/>
                <w:szCs w:val="21"/>
              </w:rPr>
              <w:t>「惊喜视频」上根据用户</w:t>
            </w:r>
            <w:r w:rsidRPr="00F636C7">
              <w:rPr>
                <w:rFonts w:hAnsi="宋体" w:cs="Times New Roman"/>
                <w:sz w:val="21"/>
                <w:szCs w:val="21"/>
              </w:rPr>
              <w:t>“</w:t>
            </w:r>
            <w:r w:rsidRPr="00F636C7">
              <w:rPr>
                <w:rFonts w:hAnsi="宋体"/>
                <w:sz w:val="21"/>
                <w:szCs w:val="21"/>
              </w:rPr>
              <w:t>是否同意接受个性化推送</w:t>
            </w:r>
            <w:r w:rsidRPr="00F636C7">
              <w:rPr>
                <w:rFonts w:hAnsi="宋体" w:cs="Times New Roman"/>
                <w:sz w:val="21"/>
                <w:szCs w:val="21"/>
              </w:rPr>
              <w:t>”</w:t>
            </w:r>
            <w:r w:rsidRPr="00F636C7">
              <w:rPr>
                <w:rFonts w:hAnsi="宋体"/>
                <w:sz w:val="21"/>
                <w:szCs w:val="21"/>
              </w:rPr>
              <w:t>的信息，填充用户姓名</w:t>
            </w:r>
            <w:r w:rsidRPr="00F636C7">
              <w:rPr>
                <w:rFonts w:hAnsi="宋体" w:cs="Times New Roman"/>
                <w:sz w:val="21"/>
                <w:szCs w:val="21"/>
              </w:rPr>
              <w:br/>
              <w:t xml:space="preserve">-          </w:t>
            </w:r>
            <w:r w:rsidRPr="00F636C7">
              <w:rPr>
                <w:rFonts w:hAnsi="宋体"/>
                <w:sz w:val="21"/>
                <w:szCs w:val="21"/>
              </w:rPr>
              <w:t>如果用户同意接受个性化推送信息，「惊喜视频」上出现该账号登记的用户名。如：</w:t>
            </w:r>
            <w:r w:rsidRPr="00F636C7">
              <w:rPr>
                <w:rFonts w:hAnsi="宋体" w:cs="Times New Roman"/>
                <w:sz w:val="21"/>
                <w:szCs w:val="21"/>
              </w:rPr>
              <w:t xml:space="preserve">Lucy: </w:t>
            </w:r>
            <w:r w:rsidRPr="00F636C7">
              <w:rPr>
                <w:rFonts w:hAnsi="宋体"/>
                <w:sz w:val="21"/>
                <w:szCs w:val="21"/>
              </w:rPr>
              <w:t>祝您节日快乐。</w:t>
            </w:r>
            <w:r w:rsidRPr="00F636C7">
              <w:rPr>
                <w:rFonts w:hAnsi="宋体" w:cs="Times New Roman"/>
                <w:sz w:val="21"/>
                <w:szCs w:val="21"/>
              </w:rPr>
              <w:br/>
              <w:t xml:space="preserve">-          </w:t>
            </w:r>
            <w:r w:rsidRPr="00F636C7">
              <w:rPr>
                <w:rFonts w:hAnsi="宋体"/>
                <w:sz w:val="21"/>
                <w:szCs w:val="21"/>
              </w:rPr>
              <w:t>如果用户不同意接受个性化推送，「惊喜视频」上不出现用户名。如</w:t>
            </w:r>
            <w:r w:rsidRPr="00F636C7">
              <w:rPr>
                <w:rFonts w:hAnsi="宋体" w:cs="Times New Roman"/>
                <w:sz w:val="21"/>
                <w:szCs w:val="21"/>
              </w:rPr>
              <w:t xml:space="preserve">: </w:t>
            </w:r>
            <w:r w:rsidRPr="00F636C7">
              <w:rPr>
                <w:rFonts w:hAnsi="宋体"/>
                <w:sz w:val="21"/>
                <w:szCs w:val="21"/>
              </w:rPr>
              <w:t>祝您节日快乐</w:t>
            </w:r>
          </w:p>
        </w:tc>
      </w:tr>
      <w:tr w:rsidR="00F636C7" w:rsidRPr="00F636C7" w14:paraId="4ACD815B" w14:textId="77777777" w:rsidTr="00F636C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9A630BA" w14:textId="77777777" w:rsidR="00F636C7" w:rsidRPr="00F636C7" w:rsidRDefault="00F636C7" w:rsidP="00F636C7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F636C7">
              <w:rPr>
                <w:rFonts w:hAnsi="宋体" w:cs="Times New Roman"/>
                <w:sz w:val="21"/>
                <w:szCs w:val="21"/>
              </w:rPr>
              <w:t>Post Conditions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7A83387" w14:textId="77777777" w:rsidR="00F636C7" w:rsidRPr="00F636C7" w:rsidRDefault="00F636C7" w:rsidP="00F636C7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F636C7">
              <w:rPr>
                <w:rFonts w:hAnsi="宋体"/>
                <w:sz w:val="21"/>
                <w:szCs w:val="21"/>
              </w:rPr>
              <w:t>「惊喜视频」播放完，用户停留在「林肯微界」页面，</w:t>
            </w:r>
            <w:proofErr w:type="spellStart"/>
            <w:r w:rsidRPr="00F636C7">
              <w:rPr>
                <w:rFonts w:hAnsi="宋体" w:cs="Times New Roman"/>
                <w:sz w:val="21"/>
                <w:szCs w:val="21"/>
              </w:rPr>
              <w:t>Pano</w:t>
            </w:r>
            <w:proofErr w:type="spellEnd"/>
            <w:r w:rsidRPr="00F636C7">
              <w:rPr>
                <w:rFonts w:hAnsi="宋体" w:cs="Times New Roman"/>
                <w:sz w:val="21"/>
                <w:szCs w:val="21"/>
              </w:rPr>
              <w:t xml:space="preserve"> </w:t>
            </w:r>
            <w:r w:rsidRPr="00F636C7">
              <w:rPr>
                <w:rFonts w:hAnsi="宋体"/>
                <w:sz w:val="21"/>
                <w:szCs w:val="21"/>
              </w:rPr>
              <w:t>屏根据车机</w:t>
            </w:r>
            <w:r w:rsidRPr="00F636C7">
              <w:rPr>
                <w:rFonts w:hAnsi="宋体" w:cs="Times New Roman"/>
                <w:sz w:val="21"/>
                <w:szCs w:val="21"/>
              </w:rPr>
              <w:t>/</w:t>
            </w:r>
            <w:r w:rsidRPr="00F636C7">
              <w:rPr>
                <w:rFonts w:hAnsi="宋体"/>
                <w:sz w:val="21"/>
                <w:szCs w:val="21"/>
              </w:rPr>
              <w:t>用户设置展示</w:t>
            </w:r>
            <w:r w:rsidRPr="00F636C7">
              <w:rPr>
                <w:rFonts w:hAnsi="宋体" w:cs="Times New Roman"/>
                <w:sz w:val="21"/>
                <w:szCs w:val="21"/>
              </w:rPr>
              <w:br/>
            </w:r>
            <w:r w:rsidRPr="00F636C7">
              <w:rPr>
                <w:rFonts w:hAnsi="宋体"/>
                <w:sz w:val="21"/>
                <w:szCs w:val="21"/>
              </w:rPr>
              <w:t>「惊喜视频」以内容形式出现在「林肯微界」</w:t>
            </w:r>
            <w:r w:rsidRPr="00F636C7">
              <w:rPr>
                <w:rFonts w:hAnsi="宋体" w:cs="Times New Roman"/>
                <w:sz w:val="21"/>
                <w:szCs w:val="21"/>
              </w:rPr>
              <w:br/>
            </w:r>
            <w:r w:rsidRPr="00F636C7">
              <w:rPr>
                <w:rFonts w:hAnsi="宋体"/>
                <w:sz w:val="21"/>
                <w:szCs w:val="21"/>
              </w:rPr>
              <w:t>播放过的「惊喜视频」</w:t>
            </w:r>
            <w:r w:rsidRPr="00F636C7">
              <w:rPr>
                <w:rFonts w:hAnsi="宋体" w:cs="Times New Roman"/>
                <w:sz w:val="21"/>
                <w:szCs w:val="21"/>
              </w:rPr>
              <w:t>“New</w:t>
            </w:r>
            <w:r w:rsidRPr="00F636C7">
              <w:rPr>
                <w:rFonts w:hAnsi="宋体"/>
                <w:sz w:val="21"/>
                <w:szCs w:val="21"/>
              </w:rPr>
              <w:t>角标</w:t>
            </w:r>
            <w:r w:rsidRPr="00F636C7">
              <w:rPr>
                <w:rFonts w:hAnsi="宋体" w:cs="Times New Roman"/>
                <w:sz w:val="21"/>
                <w:szCs w:val="21"/>
              </w:rPr>
              <w:t>”</w:t>
            </w:r>
            <w:r w:rsidRPr="00F636C7">
              <w:rPr>
                <w:rFonts w:hAnsi="宋体"/>
                <w:sz w:val="21"/>
                <w:szCs w:val="21"/>
              </w:rPr>
              <w:t>消失</w:t>
            </w:r>
          </w:p>
        </w:tc>
      </w:tr>
    </w:tbl>
    <w:p w14:paraId="78ECD308" w14:textId="28A0269C" w:rsidR="00F636C7" w:rsidRDefault="00F636C7" w:rsidP="00F636C7"/>
    <w:p w14:paraId="22F5FC4D" w14:textId="51DCD057" w:rsidR="00F636C7" w:rsidRDefault="00F636C7" w:rsidP="00F636C7"/>
    <w:p w14:paraId="1F31868E" w14:textId="4A03AD1C" w:rsidR="00F636C7" w:rsidRDefault="00F636C7" w:rsidP="00F636C7"/>
    <w:p w14:paraId="0A14D581" w14:textId="5C4F7088" w:rsidR="00F636C7" w:rsidRDefault="00F636C7" w:rsidP="00F636C7"/>
    <w:p w14:paraId="6E9CF3DC" w14:textId="164432B0" w:rsidR="00F636C7" w:rsidRDefault="00F636C7" w:rsidP="00F636C7"/>
    <w:p w14:paraId="515955D7" w14:textId="6B3EF304" w:rsidR="00F636C7" w:rsidRDefault="00F636C7" w:rsidP="00F636C7"/>
    <w:p w14:paraId="68FDDF74" w14:textId="6E7260D8" w:rsidR="00F636C7" w:rsidRDefault="00F636C7" w:rsidP="00F636C7"/>
    <w:p w14:paraId="34FA3A67" w14:textId="7E9F45AD" w:rsidR="00F636C7" w:rsidRDefault="00F636C7" w:rsidP="00F636C7"/>
    <w:p w14:paraId="3F40E9E5" w14:textId="3859CD55" w:rsidR="00F636C7" w:rsidRDefault="00F636C7" w:rsidP="00F636C7"/>
    <w:p w14:paraId="6827193B" w14:textId="3EFFE717" w:rsidR="00F636C7" w:rsidRDefault="00F636C7" w:rsidP="00F636C7"/>
    <w:p w14:paraId="7A514474" w14:textId="1ABC13F3" w:rsidR="00F636C7" w:rsidRDefault="00F636C7" w:rsidP="00F636C7"/>
    <w:p w14:paraId="3C5603DB" w14:textId="4ADEB356" w:rsidR="00F636C7" w:rsidRDefault="00F636C7" w:rsidP="00F636C7"/>
    <w:p w14:paraId="5C92CEB8" w14:textId="071158F1" w:rsidR="00F636C7" w:rsidRDefault="00F636C7" w:rsidP="00F636C7"/>
    <w:p w14:paraId="3F8DBED6" w14:textId="4D2EDFA6" w:rsidR="00F636C7" w:rsidRDefault="00F636C7" w:rsidP="00F636C7">
      <w:pPr>
        <w:pStyle w:val="Heading5"/>
      </w:pPr>
      <w:r>
        <w:rPr>
          <w:rFonts w:hint="eastAsia"/>
        </w:rPr>
        <w:t>不自动播放</w:t>
      </w:r>
    </w:p>
    <w:p w14:paraId="337E2510" w14:textId="180640D3" w:rsidR="00F636C7" w:rsidRDefault="00F636C7" w:rsidP="00F636C7">
      <w:pPr>
        <w:widowControl/>
        <w:shd w:val="clear" w:color="auto" w:fill="FFFFFF"/>
        <w:autoSpaceDE/>
        <w:autoSpaceDN/>
        <w:adjustRightInd/>
        <w:rPr>
          <w:rFonts w:hAnsi="宋体" w:cs="微软雅黑"/>
          <w:color w:val="172B4D"/>
          <w:sz w:val="21"/>
          <w:szCs w:val="21"/>
        </w:rPr>
      </w:pPr>
      <w:r w:rsidRPr="00F636C7">
        <w:rPr>
          <w:rFonts w:hAnsi="宋体" w:cs="微软雅黑" w:hint="eastAsia"/>
          <w:color w:val="172B4D"/>
          <w:sz w:val="21"/>
          <w:szCs w:val="21"/>
        </w:rPr>
        <w:t>副驾无人，车速超过投屏安全速度，则不自动播</w:t>
      </w:r>
      <w:r w:rsidRPr="00F636C7">
        <w:rPr>
          <w:rFonts w:hAnsi="宋体" w:cs="微软雅黑"/>
          <w:color w:val="172B4D"/>
          <w:sz w:val="21"/>
          <w:szCs w:val="21"/>
        </w:rPr>
        <w:t>放</w:t>
      </w:r>
    </w:p>
    <w:p w14:paraId="42F1A888" w14:textId="4A88CE68" w:rsidR="00F636C7" w:rsidRDefault="004052DE" w:rsidP="00F636C7">
      <w:pPr>
        <w:widowControl/>
        <w:shd w:val="clear" w:color="auto" w:fill="FFFFFF"/>
        <w:autoSpaceDE/>
        <w:autoSpaceDN/>
        <w:adjustRightInd/>
        <w:rPr>
          <w:rFonts w:hAnsi="宋体" w:cs="Segoe UI"/>
          <w:color w:val="172B4D"/>
          <w:sz w:val="21"/>
          <w:szCs w:val="21"/>
        </w:rPr>
      </w:pPr>
      <w:hyperlink r:id="rId11" w:history="1">
        <w:r w:rsidR="00F636C7" w:rsidRPr="00047EE3">
          <w:rPr>
            <w:rStyle w:val="Hyperlink"/>
            <w:rFonts w:hAnsi="宋体" w:cs="Segoe UI"/>
            <w:sz w:val="21"/>
            <w:szCs w:val="21"/>
          </w:rPr>
          <w:t>https://www.jira.ford.com/browse/CHNECDX-607</w:t>
        </w:r>
      </w:hyperlink>
    </w:p>
    <w:p w14:paraId="23D36DF9" w14:textId="77777777" w:rsidR="00F636C7" w:rsidRPr="00F636C7" w:rsidRDefault="00F636C7" w:rsidP="00F636C7">
      <w:pPr>
        <w:widowControl/>
        <w:shd w:val="clear" w:color="auto" w:fill="FFFFFF"/>
        <w:autoSpaceDE/>
        <w:autoSpaceDN/>
        <w:adjustRightInd/>
        <w:rPr>
          <w:rFonts w:hAnsi="宋体" w:cs="Segoe UI"/>
          <w:color w:val="172B4D"/>
          <w:sz w:val="21"/>
          <w:szCs w:val="21"/>
        </w:rPr>
      </w:pPr>
    </w:p>
    <w:p w14:paraId="0960AB8F" w14:textId="77777777" w:rsidR="00F636C7" w:rsidRPr="00F636C7" w:rsidRDefault="00F636C7" w:rsidP="00F636C7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color w:val="172B4D"/>
          <w:sz w:val="21"/>
          <w:szCs w:val="21"/>
        </w:rPr>
      </w:pPr>
      <w:r w:rsidRPr="00F636C7">
        <w:rPr>
          <w:rFonts w:hAnsi="宋体" w:cs="Segoe UI"/>
          <w:color w:val="172B4D"/>
          <w:sz w:val="21"/>
          <w:szCs w:val="21"/>
        </w:rPr>
        <w:t> </w:t>
      </w:r>
    </w:p>
    <w:tbl>
      <w:tblPr>
        <w:tblW w:w="0" w:type="dxa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7947"/>
      </w:tblGrid>
      <w:tr w:rsidR="00F636C7" w:rsidRPr="00F636C7" w14:paraId="1C72D914" w14:textId="77777777" w:rsidTr="00F636C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CA25122" w14:textId="77777777" w:rsidR="00F636C7" w:rsidRPr="00F636C7" w:rsidRDefault="00F636C7" w:rsidP="00F636C7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F636C7">
              <w:rPr>
                <w:rFonts w:hAnsi="宋体" w:cs="Times New Roman"/>
                <w:sz w:val="21"/>
                <w:szCs w:val="21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A0F6A6E" w14:textId="77777777" w:rsidR="00F636C7" w:rsidRPr="00F636C7" w:rsidRDefault="00F636C7" w:rsidP="00F636C7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F636C7">
              <w:rPr>
                <w:rFonts w:hAnsi="宋体" w:cs="Times New Roman"/>
                <w:sz w:val="21"/>
                <w:szCs w:val="21"/>
              </w:rPr>
              <w:t xml:space="preserve">1.      </w:t>
            </w:r>
            <w:r w:rsidRPr="00F636C7">
              <w:rPr>
                <w:rFonts w:hAnsi="宋体"/>
                <w:sz w:val="21"/>
                <w:szCs w:val="21"/>
              </w:rPr>
              <w:t>车辆在点火状态</w:t>
            </w:r>
            <w:r w:rsidRPr="00F636C7">
              <w:rPr>
                <w:rFonts w:hAnsi="宋体" w:cs="Times New Roman"/>
                <w:sz w:val="21"/>
                <w:szCs w:val="21"/>
              </w:rPr>
              <w:br/>
              <w:t xml:space="preserve">2.      Sync+ </w:t>
            </w:r>
            <w:r w:rsidRPr="00F636C7">
              <w:rPr>
                <w:rFonts w:hAnsi="宋体"/>
                <w:sz w:val="21"/>
                <w:szCs w:val="21"/>
              </w:rPr>
              <w:t>正常使用</w:t>
            </w:r>
            <w:r w:rsidRPr="00F636C7">
              <w:rPr>
                <w:rFonts w:hAnsi="宋体" w:cs="Times New Roman"/>
                <w:sz w:val="21"/>
                <w:szCs w:val="21"/>
              </w:rPr>
              <w:br/>
              <w:t xml:space="preserve">3.      </w:t>
            </w:r>
            <w:r w:rsidRPr="00F636C7">
              <w:rPr>
                <w:rFonts w:hAnsi="宋体"/>
                <w:sz w:val="21"/>
                <w:szCs w:val="21"/>
              </w:rPr>
              <w:t>网络正常</w:t>
            </w:r>
            <w:r w:rsidRPr="00F636C7">
              <w:rPr>
                <w:rFonts w:hAnsi="宋体" w:cs="Times New Roman"/>
                <w:sz w:val="21"/>
                <w:szCs w:val="21"/>
              </w:rPr>
              <w:br/>
              <w:t xml:space="preserve">4.      </w:t>
            </w:r>
            <w:r w:rsidRPr="00F636C7">
              <w:rPr>
                <w:rFonts w:hAnsi="宋体"/>
                <w:sz w:val="21"/>
                <w:szCs w:val="21"/>
              </w:rPr>
              <w:t>用户已登录，账号在活跃状态</w:t>
            </w:r>
            <w:r w:rsidRPr="00F636C7">
              <w:rPr>
                <w:rFonts w:hAnsi="宋体" w:cs="Times New Roman"/>
                <w:sz w:val="21"/>
                <w:szCs w:val="21"/>
              </w:rPr>
              <w:br/>
              <w:t xml:space="preserve">5.      </w:t>
            </w:r>
            <w:r w:rsidRPr="00F636C7">
              <w:rPr>
                <w:rFonts w:hAnsi="宋体"/>
                <w:sz w:val="21"/>
                <w:szCs w:val="21"/>
              </w:rPr>
              <w:t>用户已对</w:t>
            </w:r>
            <w:r w:rsidRPr="00F636C7">
              <w:rPr>
                <w:rFonts w:hAnsi="宋体" w:cs="Times New Roman"/>
                <w:sz w:val="21"/>
                <w:szCs w:val="21"/>
              </w:rPr>
              <w:t>“</w:t>
            </w:r>
            <w:r w:rsidRPr="00F636C7">
              <w:rPr>
                <w:rFonts w:hAnsi="宋体"/>
                <w:sz w:val="21"/>
                <w:szCs w:val="21"/>
              </w:rPr>
              <w:t>是否接受「林肯微界」的个性化推送作出过选择，并保存在云端</w:t>
            </w:r>
            <w:r w:rsidRPr="00F636C7">
              <w:rPr>
                <w:rFonts w:hAnsi="宋体" w:cs="Times New Roman"/>
                <w:sz w:val="21"/>
                <w:szCs w:val="21"/>
              </w:rPr>
              <w:br/>
              <w:t xml:space="preserve">6.      </w:t>
            </w:r>
            <w:r w:rsidRPr="00F636C7">
              <w:rPr>
                <w:rFonts w:hAnsi="宋体"/>
                <w:sz w:val="21"/>
                <w:szCs w:val="21"/>
              </w:rPr>
              <w:t>「惊喜视频」配置期间</w:t>
            </w:r>
            <w:r w:rsidRPr="00F636C7">
              <w:rPr>
                <w:rFonts w:hAnsi="宋体" w:cs="Times New Roman"/>
                <w:sz w:val="21"/>
                <w:szCs w:val="21"/>
              </w:rPr>
              <w:br/>
              <w:t xml:space="preserve">7.      </w:t>
            </w:r>
            <w:r w:rsidRPr="00F636C7">
              <w:rPr>
                <w:rFonts w:hAnsi="宋体"/>
                <w:sz w:val="21"/>
                <w:szCs w:val="21"/>
              </w:rPr>
              <w:t>「惊喜视频」更新后，用户尚未点击查看</w:t>
            </w:r>
            <w:r w:rsidRPr="00F636C7">
              <w:rPr>
                <w:rFonts w:hAnsi="宋体" w:cs="Times New Roman"/>
                <w:sz w:val="21"/>
                <w:szCs w:val="21"/>
              </w:rPr>
              <w:br/>
              <w:t xml:space="preserve">8.      </w:t>
            </w:r>
            <w:r w:rsidRPr="00F636C7">
              <w:rPr>
                <w:rFonts w:hAnsi="宋体"/>
                <w:sz w:val="21"/>
                <w:szCs w:val="21"/>
              </w:rPr>
              <w:t>车辆处于</w:t>
            </w:r>
            <w:r w:rsidRPr="00F636C7">
              <w:rPr>
                <w:rFonts w:hAnsi="宋体" w:cs="Times New Roman"/>
                <w:sz w:val="21"/>
                <w:szCs w:val="21"/>
              </w:rPr>
              <w:t xml:space="preserve">N </w:t>
            </w:r>
            <w:r w:rsidRPr="00F636C7">
              <w:rPr>
                <w:rFonts w:hAnsi="宋体"/>
                <w:sz w:val="21"/>
                <w:szCs w:val="21"/>
              </w:rPr>
              <w:t>档</w:t>
            </w:r>
            <w:r w:rsidRPr="00F636C7">
              <w:rPr>
                <w:rFonts w:hAnsi="宋体" w:cs="Times New Roman"/>
                <w:sz w:val="21"/>
                <w:szCs w:val="21"/>
              </w:rPr>
              <w:t xml:space="preserve">/ D </w:t>
            </w:r>
            <w:r w:rsidRPr="00F636C7">
              <w:rPr>
                <w:rFonts w:hAnsi="宋体"/>
                <w:sz w:val="21"/>
                <w:szCs w:val="21"/>
              </w:rPr>
              <w:t>档</w:t>
            </w:r>
            <w:r w:rsidRPr="00F636C7">
              <w:rPr>
                <w:rFonts w:hAnsi="宋体" w:cs="Times New Roman"/>
                <w:sz w:val="21"/>
                <w:szCs w:val="21"/>
              </w:rPr>
              <w:t xml:space="preserve"> &gt;= 5km/ h</w:t>
            </w:r>
            <w:r w:rsidRPr="00F636C7">
              <w:rPr>
                <w:rFonts w:hAnsi="宋体"/>
                <w:sz w:val="21"/>
                <w:szCs w:val="21"/>
              </w:rPr>
              <w:t>，且副驾驶无人</w:t>
            </w:r>
          </w:p>
        </w:tc>
      </w:tr>
      <w:tr w:rsidR="00F636C7" w:rsidRPr="00F636C7" w14:paraId="4F0BEE33" w14:textId="77777777" w:rsidTr="00F636C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CFE82F1" w14:textId="77777777" w:rsidR="00F636C7" w:rsidRPr="00F636C7" w:rsidRDefault="00F636C7" w:rsidP="00F636C7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F636C7">
              <w:rPr>
                <w:rFonts w:hAnsi="宋体" w:cs="Times New Roman"/>
                <w:sz w:val="21"/>
                <w:szCs w:val="21"/>
              </w:rPr>
              <w:lastRenderedPageBreak/>
              <w:t>Trigger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AF25DF9" w14:textId="77777777" w:rsidR="00F636C7" w:rsidRPr="00F636C7" w:rsidRDefault="00F636C7" w:rsidP="00F636C7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F636C7">
              <w:rPr>
                <w:rFonts w:hAnsi="宋体"/>
                <w:sz w:val="21"/>
                <w:szCs w:val="21"/>
              </w:rPr>
              <w:t>用户点击进入「惊喜视频」</w:t>
            </w:r>
            <w:r w:rsidRPr="00F636C7">
              <w:rPr>
                <w:rFonts w:hAnsi="宋体" w:cs="Times New Roman"/>
                <w:sz w:val="21"/>
                <w:szCs w:val="21"/>
              </w:rPr>
              <w:br/>
              <w:t xml:space="preserve">1.      </w:t>
            </w:r>
            <w:r w:rsidRPr="00F636C7">
              <w:rPr>
                <w:rFonts w:hAnsi="宋体"/>
                <w:sz w:val="21"/>
                <w:szCs w:val="21"/>
              </w:rPr>
              <w:t>通过点击</w:t>
            </w:r>
            <w:r w:rsidRPr="00F636C7">
              <w:rPr>
                <w:rFonts w:hAnsi="宋体" w:cs="Times New Roman"/>
                <w:sz w:val="21"/>
                <w:szCs w:val="21"/>
              </w:rPr>
              <w:t xml:space="preserve">Launcher </w:t>
            </w:r>
            <w:r w:rsidRPr="00F636C7">
              <w:rPr>
                <w:rFonts w:hAnsi="宋体"/>
                <w:sz w:val="21"/>
                <w:szCs w:val="21"/>
              </w:rPr>
              <w:t>上的</w:t>
            </w:r>
            <w:r w:rsidRPr="00F636C7">
              <w:rPr>
                <w:rFonts w:hAnsi="宋体" w:cs="Times New Roman"/>
                <w:sz w:val="21"/>
                <w:szCs w:val="21"/>
              </w:rPr>
              <w:t>Widget</w:t>
            </w:r>
            <w:r w:rsidRPr="00F636C7">
              <w:rPr>
                <w:rFonts w:hAnsi="宋体" w:cs="Times New Roman"/>
                <w:sz w:val="21"/>
                <w:szCs w:val="21"/>
              </w:rPr>
              <w:br/>
              <w:t xml:space="preserve">2.      </w:t>
            </w:r>
            <w:r w:rsidRPr="00F636C7">
              <w:rPr>
                <w:rFonts w:hAnsi="宋体"/>
                <w:sz w:val="21"/>
                <w:szCs w:val="21"/>
              </w:rPr>
              <w:t>「所有应用」里点击「林肯微界」进行跳转</w:t>
            </w:r>
            <w:r w:rsidRPr="00F636C7">
              <w:rPr>
                <w:rFonts w:hAnsi="宋体" w:cs="Times New Roman"/>
                <w:sz w:val="21"/>
                <w:szCs w:val="21"/>
              </w:rPr>
              <w:br/>
              <w:t xml:space="preserve">3.      </w:t>
            </w:r>
            <w:r w:rsidRPr="00F636C7">
              <w:rPr>
                <w:rFonts w:hAnsi="宋体"/>
                <w:sz w:val="21"/>
                <w:szCs w:val="21"/>
              </w:rPr>
              <w:t>通过「常用应用」中点击「林肯微界」图标跳转</w:t>
            </w:r>
            <w:r w:rsidRPr="00F636C7">
              <w:rPr>
                <w:rFonts w:hAnsi="宋体" w:cs="Times New Roman"/>
                <w:sz w:val="21"/>
                <w:szCs w:val="21"/>
              </w:rPr>
              <w:br/>
              <w:t xml:space="preserve">4.      </w:t>
            </w:r>
            <w:r w:rsidRPr="00F636C7">
              <w:rPr>
                <w:rFonts w:hAnsi="宋体"/>
                <w:sz w:val="21"/>
                <w:szCs w:val="21"/>
              </w:rPr>
              <w:t>通过「车机消息」中的链接跳转</w:t>
            </w:r>
          </w:p>
        </w:tc>
      </w:tr>
      <w:tr w:rsidR="00F636C7" w:rsidRPr="00F636C7" w14:paraId="6EDB0E4B" w14:textId="77777777" w:rsidTr="00F636C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7BE0514" w14:textId="77777777" w:rsidR="00F636C7" w:rsidRPr="00F636C7" w:rsidRDefault="00F636C7" w:rsidP="00F636C7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F636C7">
              <w:rPr>
                <w:rFonts w:hAnsi="宋体" w:cs="Times New Roman"/>
                <w:sz w:val="21"/>
                <w:szCs w:val="21"/>
              </w:rPr>
              <w:t>Expected Behavior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FD58EFA" w14:textId="77777777" w:rsidR="00F636C7" w:rsidRPr="00F636C7" w:rsidRDefault="00F636C7" w:rsidP="00F636C7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F636C7">
              <w:rPr>
                <w:rFonts w:hAnsi="宋体"/>
                <w:sz w:val="21"/>
                <w:szCs w:val="21"/>
              </w:rPr>
              <w:t>「惊喜视频」不会自动播放，并在</w:t>
            </w:r>
            <w:r w:rsidRPr="00F636C7">
              <w:rPr>
                <w:rFonts w:hAnsi="宋体" w:cs="Times New Roman"/>
                <w:sz w:val="21"/>
                <w:szCs w:val="21"/>
              </w:rPr>
              <w:t>controller</w:t>
            </w:r>
            <w:r w:rsidRPr="00F636C7">
              <w:rPr>
                <w:rFonts w:hAnsi="宋体"/>
                <w:sz w:val="21"/>
                <w:szCs w:val="21"/>
              </w:rPr>
              <w:t>显示安全驾驶提示，安全驾驶提示（</w:t>
            </w:r>
            <w:r w:rsidRPr="00F636C7">
              <w:rPr>
                <w:rFonts w:hAnsi="宋体" w:cs="Times New Roman"/>
                <w:sz w:val="21"/>
                <w:szCs w:val="21"/>
              </w:rPr>
              <w:t>3</w:t>
            </w:r>
            <w:r w:rsidRPr="00F636C7">
              <w:rPr>
                <w:rFonts w:hAnsi="宋体"/>
                <w:sz w:val="21"/>
                <w:szCs w:val="21"/>
              </w:rPr>
              <w:t>秒后）自动消失。</w:t>
            </w:r>
          </w:p>
        </w:tc>
      </w:tr>
      <w:tr w:rsidR="00F636C7" w:rsidRPr="00F636C7" w14:paraId="5EA76009" w14:textId="77777777" w:rsidTr="00F636C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4C04EA7" w14:textId="77777777" w:rsidR="00F636C7" w:rsidRPr="00F636C7" w:rsidRDefault="00F636C7" w:rsidP="00F636C7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F636C7">
              <w:rPr>
                <w:rFonts w:hAnsi="宋体" w:cs="Times New Roman"/>
                <w:sz w:val="21"/>
                <w:szCs w:val="21"/>
              </w:rPr>
              <w:t>Post Conditions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0963CCD" w14:textId="77777777" w:rsidR="00F636C7" w:rsidRPr="00F636C7" w:rsidRDefault="00F636C7" w:rsidP="00F636C7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F636C7">
              <w:rPr>
                <w:rFonts w:hAnsi="宋体"/>
                <w:sz w:val="21"/>
                <w:szCs w:val="21"/>
              </w:rPr>
              <w:t>用户停留在「林肯微界」页面。</w:t>
            </w:r>
            <w:r w:rsidRPr="00F636C7">
              <w:rPr>
                <w:rFonts w:hAnsi="宋体" w:cs="Times New Roman"/>
                <w:sz w:val="21"/>
                <w:szCs w:val="21"/>
              </w:rPr>
              <w:br/>
            </w:r>
            <w:r w:rsidRPr="00F636C7">
              <w:rPr>
                <w:rFonts w:hAnsi="宋体"/>
                <w:sz w:val="21"/>
                <w:szCs w:val="21"/>
              </w:rPr>
              <w:t>「惊喜视频」以卡片形式出现在「林肯微界」的信息流中</w:t>
            </w:r>
            <w:r w:rsidRPr="00F636C7">
              <w:rPr>
                <w:rFonts w:hAnsi="宋体" w:cs="Times New Roman"/>
                <w:sz w:val="21"/>
                <w:szCs w:val="21"/>
              </w:rPr>
              <w:br/>
            </w:r>
            <w:r w:rsidRPr="00F636C7">
              <w:rPr>
                <w:rFonts w:hAnsi="宋体"/>
                <w:sz w:val="21"/>
                <w:szCs w:val="21"/>
              </w:rPr>
              <w:t>「惊喜视频」内容卡片</w:t>
            </w:r>
            <w:r w:rsidRPr="00F636C7">
              <w:rPr>
                <w:rFonts w:hAnsi="宋体" w:cs="Times New Roman"/>
                <w:sz w:val="21"/>
                <w:szCs w:val="21"/>
              </w:rPr>
              <w:t xml:space="preserve">New </w:t>
            </w:r>
            <w:r w:rsidRPr="00F636C7">
              <w:rPr>
                <w:rFonts w:hAnsi="宋体"/>
                <w:sz w:val="21"/>
                <w:szCs w:val="21"/>
              </w:rPr>
              <w:t>角标不会消失</w:t>
            </w:r>
          </w:p>
        </w:tc>
      </w:tr>
    </w:tbl>
    <w:p w14:paraId="1A46B355" w14:textId="77777777" w:rsidR="00F636C7" w:rsidRPr="00F636C7" w:rsidRDefault="00F636C7" w:rsidP="00F636C7"/>
    <w:p w14:paraId="05A110EF" w14:textId="7ED91D60" w:rsidR="002F3C5F" w:rsidRDefault="002F3C5F" w:rsidP="002F3C5F">
      <w:pPr>
        <w:pStyle w:val="Heading5"/>
      </w:pPr>
      <w:r>
        <w:rPr>
          <w:rFonts w:hint="eastAsia"/>
        </w:rPr>
        <w:t>播放中从P档切出</w:t>
      </w:r>
    </w:p>
    <w:p w14:paraId="6A48EE19" w14:textId="7DF3A0E2" w:rsidR="002F3C5F" w:rsidRDefault="004052DE" w:rsidP="002F3C5F">
      <w:hyperlink r:id="rId12" w:history="1">
        <w:r w:rsidR="002F3C5F" w:rsidRPr="00047EE3">
          <w:rPr>
            <w:rStyle w:val="Hyperlink"/>
          </w:rPr>
          <w:t>https://www.jira.ford.com/browse/CHNECDX-1118</w:t>
        </w:r>
      </w:hyperlink>
    </w:p>
    <w:p w14:paraId="7D22BBE1" w14:textId="77777777" w:rsidR="002F3C5F" w:rsidRPr="002F3C5F" w:rsidRDefault="002F3C5F" w:rsidP="002F3C5F">
      <w:pPr>
        <w:widowControl/>
        <w:shd w:val="clear" w:color="auto" w:fill="FFFFFF"/>
        <w:autoSpaceDE/>
        <w:autoSpaceDN/>
        <w:adjustRightInd/>
        <w:rPr>
          <w:rFonts w:hAnsi="宋体" w:cs="Segoe UI"/>
          <w:color w:val="172B4D"/>
          <w:sz w:val="21"/>
          <w:szCs w:val="21"/>
        </w:rPr>
      </w:pPr>
      <w:r w:rsidRPr="002F3C5F">
        <w:rPr>
          <w:rFonts w:hAnsi="宋体" w:cs="微软雅黑" w:hint="eastAsia"/>
          <w:color w:val="172B4D"/>
          <w:sz w:val="21"/>
          <w:szCs w:val="21"/>
        </w:rPr>
        <w:t>惊喜视频播放中，用户切换档位，惊喜视频自动退出并给出弹框提</w:t>
      </w:r>
      <w:r w:rsidRPr="002F3C5F">
        <w:rPr>
          <w:rFonts w:hAnsi="宋体" w:cs="微软雅黑"/>
          <w:color w:val="172B4D"/>
          <w:sz w:val="21"/>
          <w:szCs w:val="21"/>
        </w:rPr>
        <w:t>示</w:t>
      </w:r>
    </w:p>
    <w:p w14:paraId="388EACB6" w14:textId="77777777" w:rsidR="002F3C5F" w:rsidRPr="002F3C5F" w:rsidRDefault="002F3C5F" w:rsidP="002F3C5F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color w:val="172B4D"/>
          <w:sz w:val="21"/>
          <w:szCs w:val="21"/>
        </w:rPr>
      </w:pPr>
      <w:r w:rsidRPr="002F3C5F">
        <w:rPr>
          <w:rFonts w:hAnsi="宋体" w:cs="Segoe UI"/>
          <w:color w:val="172B4D"/>
          <w:sz w:val="21"/>
          <w:szCs w:val="21"/>
        </w:rPr>
        <w:t> </w:t>
      </w:r>
    </w:p>
    <w:tbl>
      <w:tblPr>
        <w:tblW w:w="0" w:type="dxa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7916"/>
      </w:tblGrid>
      <w:tr w:rsidR="002F3C5F" w:rsidRPr="002F3C5F" w14:paraId="45F9E5EC" w14:textId="77777777" w:rsidTr="002F3C5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4849343" w14:textId="77777777" w:rsidR="002F3C5F" w:rsidRPr="002F3C5F" w:rsidRDefault="002F3C5F" w:rsidP="002F3C5F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2F3C5F">
              <w:rPr>
                <w:rFonts w:hAnsi="宋体" w:cs="Times New Roman"/>
                <w:sz w:val="21"/>
                <w:szCs w:val="21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D1266AD" w14:textId="77777777" w:rsidR="002F3C5F" w:rsidRPr="002F3C5F" w:rsidRDefault="002F3C5F" w:rsidP="002F3C5F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2F3C5F">
              <w:rPr>
                <w:rFonts w:hAnsi="宋体" w:cs="Times New Roman"/>
                <w:sz w:val="21"/>
                <w:szCs w:val="21"/>
              </w:rPr>
              <w:t xml:space="preserve">1.      </w:t>
            </w:r>
            <w:r w:rsidRPr="002F3C5F">
              <w:rPr>
                <w:rFonts w:hAnsi="宋体"/>
                <w:sz w:val="21"/>
                <w:szCs w:val="21"/>
              </w:rPr>
              <w:t>车辆在点火状态</w:t>
            </w:r>
            <w:r w:rsidRPr="002F3C5F">
              <w:rPr>
                <w:rFonts w:hAnsi="宋体" w:cs="Times New Roman"/>
                <w:sz w:val="21"/>
                <w:szCs w:val="21"/>
              </w:rPr>
              <w:br/>
              <w:t xml:space="preserve">2.      Sync+ </w:t>
            </w:r>
            <w:r w:rsidRPr="002F3C5F">
              <w:rPr>
                <w:rFonts w:hAnsi="宋体"/>
                <w:sz w:val="21"/>
                <w:szCs w:val="21"/>
              </w:rPr>
              <w:t>正常使用</w:t>
            </w:r>
            <w:r w:rsidRPr="002F3C5F">
              <w:rPr>
                <w:rFonts w:hAnsi="宋体" w:cs="Times New Roman"/>
                <w:sz w:val="21"/>
                <w:szCs w:val="21"/>
              </w:rPr>
              <w:br/>
              <w:t xml:space="preserve">3.      </w:t>
            </w:r>
            <w:r w:rsidRPr="002F3C5F">
              <w:rPr>
                <w:rFonts w:hAnsi="宋体"/>
                <w:sz w:val="21"/>
                <w:szCs w:val="21"/>
              </w:rPr>
              <w:t>网络正常</w:t>
            </w:r>
            <w:r w:rsidRPr="002F3C5F">
              <w:rPr>
                <w:rFonts w:hAnsi="宋体" w:cs="Times New Roman"/>
                <w:sz w:val="21"/>
                <w:szCs w:val="21"/>
              </w:rPr>
              <w:br/>
              <w:t xml:space="preserve">4.      </w:t>
            </w:r>
            <w:r w:rsidRPr="002F3C5F">
              <w:rPr>
                <w:rFonts w:hAnsi="宋体"/>
                <w:sz w:val="21"/>
                <w:szCs w:val="21"/>
              </w:rPr>
              <w:t>用户已登录，账号在活跃状态</w:t>
            </w:r>
            <w:r w:rsidRPr="002F3C5F">
              <w:rPr>
                <w:rFonts w:hAnsi="宋体" w:cs="Times New Roman"/>
                <w:sz w:val="21"/>
                <w:szCs w:val="21"/>
              </w:rPr>
              <w:br/>
              <w:t xml:space="preserve">5.      </w:t>
            </w:r>
            <w:r w:rsidRPr="002F3C5F">
              <w:rPr>
                <w:rFonts w:hAnsi="宋体"/>
                <w:sz w:val="21"/>
                <w:szCs w:val="21"/>
              </w:rPr>
              <w:t>用户已对</w:t>
            </w:r>
            <w:r w:rsidRPr="002F3C5F">
              <w:rPr>
                <w:rFonts w:hAnsi="宋体" w:cs="Times New Roman"/>
                <w:sz w:val="21"/>
                <w:szCs w:val="21"/>
              </w:rPr>
              <w:t>“</w:t>
            </w:r>
            <w:r w:rsidRPr="002F3C5F">
              <w:rPr>
                <w:rFonts w:hAnsi="宋体"/>
                <w:sz w:val="21"/>
                <w:szCs w:val="21"/>
              </w:rPr>
              <w:t>是否接受「林肯微界」的个性化推送作出过选择，并保存在云端</w:t>
            </w:r>
            <w:r w:rsidRPr="002F3C5F">
              <w:rPr>
                <w:rFonts w:hAnsi="宋体" w:cs="Times New Roman"/>
                <w:sz w:val="21"/>
                <w:szCs w:val="21"/>
              </w:rPr>
              <w:br/>
              <w:t xml:space="preserve">6.      </w:t>
            </w:r>
            <w:r w:rsidRPr="002F3C5F">
              <w:rPr>
                <w:rFonts w:hAnsi="宋体"/>
                <w:sz w:val="21"/>
                <w:szCs w:val="21"/>
              </w:rPr>
              <w:t>「惊喜视频」配置期间</w:t>
            </w:r>
            <w:r w:rsidRPr="002F3C5F">
              <w:rPr>
                <w:rFonts w:hAnsi="宋体" w:cs="Times New Roman"/>
                <w:sz w:val="21"/>
                <w:szCs w:val="21"/>
              </w:rPr>
              <w:br/>
              <w:t xml:space="preserve">7.      </w:t>
            </w:r>
            <w:r w:rsidRPr="002F3C5F">
              <w:rPr>
                <w:rFonts w:hAnsi="宋体"/>
                <w:sz w:val="21"/>
                <w:szCs w:val="21"/>
              </w:rPr>
              <w:t>用户正在「惊喜视频」观看惊喜视频</w:t>
            </w:r>
            <w:r w:rsidRPr="002F3C5F">
              <w:rPr>
                <w:rFonts w:hAnsi="宋体" w:cs="Times New Roman"/>
                <w:sz w:val="21"/>
                <w:szCs w:val="21"/>
              </w:rPr>
              <w:br/>
              <w:t xml:space="preserve">8.      </w:t>
            </w:r>
            <w:r w:rsidRPr="002F3C5F">
              <w:rPr>
                <w:rFonts w:hAnsi="宋体"/>
                <w:sz w:val="21"/>
                <w:szCs w:val="21"/>
              </w:rPr>
              <w:t>车辆处于</w:t>
            </w:r>
            <w:r w:rsidRPr="002F3C5F">
              <w:rPr>
                <w:rFonts w:hAnsi="宋体" w:cs="Times New Roman"/>
                <w:sz w:val="21"/>
                <w:szCs w:val="21"/>
              </w:rPr>
              <w:t xml:space="preserve">P </w:t>
            </w:r>
            <w:r w:rsidRPr="002F3C5F">
              <w:rPr>
                <w:rFonts w:hAnsi="宋体"/>
                <w:sz w:val="21"/>
                <w:szCs w:val="21"/>
              </w:rPr>
              <w:t>档</w:t>
            </w:r>
          </w:p>
        </w:tc>
      </w:tr>
      <w:tr w:rsidR="002F3C5F" w:rsidRPr="002F3C5F" w14:paraId="541E5B90" w14:textId="77777777" w:rsidTr="002F3C5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EF657F1" w14:textId="77777777" w:rsidR="002F3C5F" w:rsidRPr="002F3C5F" w:rsidRDefault="002F3C5F" w:rsidP="002F3C5F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2F3C5F">
              <w:rPr>
                <w:rFonts w:hAnsi="宋体" w:cs="Times New Roman"/>
                <w:sz w:val="21"/>
                <w:szCs w:val="21"/>
              </w:rPr>
              <w:t>Trigger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B987DC8" w14:textId="77777777" w:rsidR="002F3C5F" w:rsidRPr="002F3C5F" w:rsidRDefault="002F3C5F" w:rsidP="002F3C5F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2F3C5F">
              <w:rPr>
                <w:rFonts w:hAnsi="宋体"/>
                <w:sz w:val="21"/>
                <w:szCs w:val="21"/>
              </w:rPr>
              <w:t>用户从</w:t>
            </w:r>
            <w:r w:rsidRPr="002F3C5F">
              <w:rPr>
                <w:rFonts w:hAnsi="宋体" w:cs="Times New Roman"/>
                <w:sz w:val="21"/>
                <w:szCs w:val="21"/>
              </w:rPr>
              <w:t>P</w:t>
            </w:r>
            <w:r w:rsidRPr="002F3C5F">
              <w:rPr>
                <w:rFonts w:hAnsi="宋体"/>
                <w:sz w:val="21"/>
                <w:szCs w:val="21"/>
              </w:rPr>
              <w:t>档切换至任意档位</w:t>
            </w:r>
          </w:p>
        </w:tc>
      </w:tr>
      <w:tr w:rsidR="002F3C5F" w:rsidRPr="002F3C5F" w14:paraId="08C91DC2" w14:textId="77777777" w:rsidTr="002F3C5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BAB9189" w14:textId="77777777" w:rsidR="002F3C5F" w:rsidRPr="002F3C5F" w:rsidRDefault="002F3C5F" w:rsidP="002F3C5F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2F3C5F">
              <w:rPr>
                <w:rFonts w:hAnsi="宋体" w:cs="Times New Roman"/>
                <w:sz w:val="21"/>
                <w:szCs w:val="21"/>
              </w:rPr>
              <w:t>Expected Behavior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FFAEFA9" w14:textId="77777777" w:rsidR="002F3C5F" w:rsidRPr="002F3C5F" w:rsidRDefault="002F3C5F" w:rsidP="002F3C5F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2F3C5F">
              <w:rPr>
                <w:rFonts w:hAnsi="宋体"/>
                <w:sz w:val="21"/>
                <w:szCs w:val="21"/>
              </w:rPr>
              <w:t>「惊喜视频」退出播放，并在</w:t>
            </w:r>
            <w:r w:rsidRPr="002F3C5F">
              <w:rPr>
                <w:rFonts w:hAnsi="宋体" w:cs="Times New Roman"/>
                <w:sz w:val="21"/>
                <w:szCs w:val="21"/>
              </w:rPr>
              <w:t>controller</w:t>
            </w:r>
            <w:r w:rsidRPr="002F3C5F">
              <w:rPr>
                <w:rFonts w:hAnsi="宋体"/>
                <w:sz w:val="21"/>
                <w:szCs w:val="21"/>
              </w:rPr>
              <w:t>显示安全驾驶提示，安全驾驶提示（</w:t>
            </w:r>
            <w:r w:rsidRPr="002F3C5F">
              <w:rPr>
                <w:rFonts w:hAnsi="宋体" w:cs="Times New Roman"/>
                <w:sz w:val="21"/>
                <w:szCs w:val="21"/>
              </w:rPr>
              <w:t>3</w:t>
            </w:r>
            <w:r w:rsidRPr="002F3C5F">
              <w:rPr>
                <w:rFonts w:hAnsi="宋体"/>
                <w:sz w:val="21"/>
                <w:szCs w:val="21"/>
              </w:rPr>
              <w:t>秒后）自动消失。</w:t>
            </w:r>
          </w:p>
        </w:tc>
      </w:tr>
      <w:tr w:rsidR="002F3C5F" w:rsidRPr="002F3C5F" w14:paraId="0D76F68E" w14:textId="77777777" w:rsidTr="002F3C5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6875C97" w14:textId="77777777" w:rsidR="002F3C5F" w:rsidRPr="002F3C5F" w:rsidRDefault="002F3C5F" w:rsidP="002F3C5F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2F3C5F">
              <w:rPr>
                <w:rFonts w:hAnsi="宋体" w:cs="Times New Roman"/>
                <w:sz w:val="21"/>
                <w:szCs w:val="21"/>
              </w:rPr>
              <w:t>Post Conditions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1F7E0C7" w14:textId="77777777" w:rsidR="002F3C5F" w:rsidRPr="002F3C5F" w:rsidRDefault="002F3C5F" w:rsidP="002F3C5F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2F3C5F">
              <w:rPr>
                <w:rFonts w:hAnsi="宋体"/>
                <w:sz w:val="21"/>
                <w:szCs w:val="21"/>
              </w:rPr>
              <w:t>用户停留在「林肯微界」一级页面。</w:t>
            </w:r>
            <w:r w:rsidRPr="002F3C5F">
              <w:rPr>
                <w:rFonts w:hAnsi="宋体" w:cs="Times New Roman"/>
                <w:sz w:val="21"/>
                <w:szCs w:val="21"/>
              </w:rPr>
              <w:br/>
            </w:r>
            <w:r w:rsidRPr="002F3C5F">
              <w:rPr>
                <w:rFonts w:hAnsi="宋体"/>
                <w:sz w:val="21"/>
                <w:szCs w:val="21"/>
              </w:rPr>
              <w:t>「惊喜视频」以卡片形式出现在「林肯微界」的信息流中</w:t>
            </w:r>
            <w:r w:rsidRPr="002F3C5F">
              <w:rPr>
                <w:rFonts w:hAnsi="宋体" w:cs="Times New Roman"/>
                <w:sz w:val="21"/>
                <w:szCs w:val="21"/>
              </w:rPr>
              <w:br/>
            </w:r>
            <w:r w:rsidRPr="002F3C5F">
              <w:rPr>
                <w:rFonts w:hAnsi="宋体"/>
                <w:sz w:val="21"/>
                <w:szCs w:val="21"/>
              </w:rPr>
              <w:t>「惊喜视频」内容卡片</w:t>
            </w:r>
            <w:r w:rsidRPr="002F3C5F">
              <w:rPr>
                <w:rFonts w:hAnsi="宋体" w:cs="Times New Roman"/>
                <w:sz w:val="21"/>
                <w:szCs w:val="21"/>
              </w:rPr>
              <w:t xml:space="preserve">New </w:t>
            </w:r>
            <w:r w:rsidRPr="002F3C5F">
              <w:rPr>
                <w:rFonts w:hAnsi="宋体"/>
                <w:sz w:val="21"/>
                <w:szCs w:val="21"/>
              </w:rPr>
              <w:t>角标消失</w:t>
            </w:r>
          </w:p>
        </w:tc>
      </w:tr>
    </w:tbl>
    <w:p w14:paraId="09DFF0BC" w14:textId="1CAFCE9F" w:rsidR="002F3C5F" w:rsidRDefault="002F3C5F" w:rsidP="002F3C5F">
      <w:pPr>
        <w:pStyle w:val="Heading5"/>
      </w:pPr>
      <w:r>
        <w:rPr>
          <w:rFonts w:hint="eastAsia"/>
        </w:rPr>
        <w:t>关闭视频</w:t>
      </w:r>
    </w:p>
    <w:p w14:paraId="1F966C73" w14:textId="2877E83F" w:rsidR="002F3C5F" w:rsidRDefault="004052DE" w:rsidP="002F3C5F">
      <w:hyperlink r:id="rId13" w:history="1">
        <w:r w:rsidR="002F3C5F" w:rsidRPr="00047EE3">
          <w:rPr>
            <w:rStyle w:val="Hyperlink"/>
          </w:rPr>
          <w:t>https://www.jira.ford.com/browse/CHNECDX-610</w:t>
        </w:r>
      </w:hyperlink>
    </w:p>
    <w:p w14:paraId="301A1C41" w14:textId="77777777" w:rsidR="002F3C5F" w:rsidRPr="002F3C5F" w:rsidRDefault="002F3C5F" w:rsidP="002F3C5F">
      <w:pPr>
        <w:widowControl/>
        <w:shd w:val="clear" w:color="auto" w:fill="FFFFFF"/>
        <w:autoSpaceDE/>
        <w:autoSpaceDN/>
        <w:adjustRightInd/>
        <w:rPr>
          <w:rFonts w:hAnsi="宋体" w:cs="Segoe UI"/>
          <w:color w:val="172B4D"/>
          <w:sz w:val="21"/>
          <w:szCs w:val="21"/>
        </w:rPr>
      </w:pPr>
      <w:r w:rsidRPr="002F3C5F">
        <w:rPr>
          <w:rFonts w:hAnsi="宋体" w:cs="微软雅黑" w:hint="eastAsia"/>
          <w:color w:val="172B4D"/>
          <w:sz w:val="21"/>
          <w:szCs w:val="21"/>
        </w:rPr>
        <w:t>点击返回按钮关闭视</w:t>
      </w:r>
      <w:r w:rsidRPr="002F3C5F">
        <w:rPr>
          <w:rFonts w:hAnsi="宋体" w:cs="微软雅黑"/>
          <w:color w:val="172B4D"/>
          <w:sz w:val="21"/>
          <w:szCs w:val="21"/>
        </w:rPr>
        <w:t>频</w:t>
      </w:r>
    </w:p>
    <w:p w14:paraId="74BABBA8" w14:textId="77777777" w:rsidR="002F3C5F" w:rsidRPr="002F3C5F" w:rsidRDefault="002F3C5F" w:rsidP="002F3C5F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color w:val="172B4D"/>
          <w:sz w:val="21"/>
          <w:szCs w:val="21"/>
        </w:rPr>
      </w:pPr>
      <w:r w:rsidRPr="002F3C5F">
        <w:rPr>
          <w:rFonts w:hAnsi="宋体" w:cs="Segoe UI"/>
          <w:color w:val="172B4D"/>
          <w:sz w:val="21"/>
          <w:szCs w:val="21"/>
        </w:rPr>
        <w:t> </w:t>
      </w:r>
    </w:p>
    <w:tbl>
      <w:tblPr>
        <w:tblW w:w="0" w:type="dxa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7878"/>
      </w:tblGrid>
      <w:tr w:rsidR="002F3C5F" w:rsidRPr="002F3C5F" w14:paraId="3826D785" w14:textId="77777777" w:rsidTr="002F3C5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ABE1843" w14:textId="77777777" w:rsidR="002F3C5F" w:rsidRPr="002F3C5F" w:rsidRDefault="002F3C5F" w:rsidP="002F3C5F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2F3C5F">
              <w:rPr>
                <w:rFonts w:hAnsi="宋体" w:cs="Times New Roman"/>
                <w:sz w:val="21"/>
                <w:szCs w:val="21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9B5A279" w14:textId="77777777" w:rsidR="002F3C5F" w:rsidRPr="002F3C5F" w:rsidRDefault="002F3C5F" w:rsidP="002F3C5F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2F3C5F">
              <w:rPr>
                <w:rFonts w:hAnsi="宋体" w:cs="Times New Roman"/>
                <w:sz w:val="21"/>
                <w:szCs w:val="21"/>
              </w:rPr>
              <w:t xml:space="preserve">1.      </w:t>
            </w:r>
            <w:r w:rsidRPr="002F3C5F">
              <w:rPr>
                <w:rFonts w:hAnsi="宋体"/>
                <w:sz w:val="21"/>
                <w:szCs w:val="21"/>
              </w:rPr>
              <w:t>车辆在点火状态</w:t>
            </w:r>
            <w:r w:rsidRPr="002F3C5F">
              <w:rPr>
                <w:rFonts w:hAnsi="宋体" w:cs="Times New Roman"/>
                <w:sz w:val="21"/>
                <w:szCs w:val="21"/>
              </w:rPr>
              <w:br/>
              <w:t xml:space="preserve">2.      Sync+ </w:t>
            </w:r>
            <w:r w:rsidRPr="002F3C5F">
              <w:rPr>
                <w:rFonts w:hAnsi="宋体"/>
                <w:sz w:val="21"/>
                <w:szCs w:val="21"/>
              </w:rPr>
              <w:t>正常使用</w:t>
            </w:r>
            <w:r w:rsidRPr="002F3C5F">
              <w:rPr>
                <w:rFonts w:hAnsi="宋体" w:cs="Times New Roman"/>
                <w:sz w:val="21"/>
                <w:szCs w:val="21"/>
              </w:rPr>
              <w:br/>
              <w:t xml:space="preserve">3.      </w:t>
            </w:r>
            <w:r w:rsidRPr="002F3C5F">
              <w:rPr>
                <w:rFonts w:hAnsi="宋体"/>
                <w:sz w:val="21"/>
                <w:szCs w:val="21"/>
              </w:rPr>
              <w:t>网络正常</w:t>
            </w:r>
            <w:r w:rsidRPr="002F3C5F">
              <w:rPr>
                <w:rFonts w:hAnsi="宋体" w:cs="Times New Roman"/>
                <w:sz w:val="21"/>
                <w:szCs w:val="21"/>
              </w:rPr>
              <w:br/>
              <w:t xml:space="preserve">4.      </w:t>
            </w:r>
            <w:r w:rsidRPr="002F3C5F">
              <w:rPr>
                <w:rFonts w:hAnsi="宋体"/>
                <w:sz w:val="21"/>
                <w:szCs w:val="21"/>
              </w:rPr>
              <w:t>用户已登录，账号在活跃状态</w:t>
            </w:r>
            <w:r w:rsidRPr="002F3C5F">
              <w:rPr>
                <w:rFonts w:hAnsi="宋体" w:cs="Times New Roman"/>
                <w:sz w:val="21"/>
                <w:szCs w:val="21"/>
              </w:rPr>
              <w:br/>
              <w:t xml:space="preserve">5.      </w:t>
            </w:r>
            <w:r w:rsidRPr="002F3C5F">
              <w:rPr>
                <w:rFonts w:hAnsi="宋体"/>
                <w:sz w:val="21"/>
                <w:szCs w:val="21"/>
              </w:rPr>
              <w:t>用户已对</w:t>
            </w:r>
            <w:r w:rsidRPr="002F3C5F">
              <w:rPr>
                <w:rFonts w:hAnsi="宋体" w:cs="Times New Roman"/>
                <w:sz w:val="21"/>
                <w:szCs w:val="21"/>
              </w:rPr>
              <w:t>“</w:t>
            </w:r>
            <w:r w:rsidRPr="002F3C5F">
              <w:rPr>
                <w:rFonts w:hAnsi="宋体"/>
                <w:sz w:val="21"/>
                <w:szCs w:val="21"/>
              </w:rPr>
              <w:t>是否接受「林肯微界」的个性化推送作出过选择，并保存在云端</w:t>
            </w:r>
            <w:r w:rsidRPr="002F3C5F">
              <w:rPr>
                <w:rFonts w:hAnsi="宋体" w:cs="Times New Roman"/>
                <w:sz w:val="21"/>
                <w:szCs w:val="21"/>
              </w:rPr>
              <w:br/>
              <w:t xml:space="preserve">6.      </w:t>
            </w:r>
            <w:r w:rsidRPr="002F3C5F">
              <w:rPr>
                <w:rFonts w:hAnsi="宋体"/>
                <w:sz w:val="21"/>
                <w:szCs w:val="21"/>
              </w:rPr>
              <w:t>「惊喜视频」配置期间</w:t>
            </w:r>
            <w:r w:rsidRPr="002F3C5F">
              <w:rPr>
                <w:rFonts w:hAnsi="宋体" w:cs="Times New Roman"/>
                <w:sz w:val="21"/>
                <w:szCs w:val="21"/>
              </w:rPr>
              <w:br/>
              <w:t xml:space="preserve">7.      </w:t>
            </w:r>
            <w:r w:rsidRPr="002F3C5F">
              <w:rPr>
                <w:rFonts w:hAnsi="宋体"/>
                <w:sz w:val="21"/>
                <w:szCs w:val="21"/>
              </w:rPr>
              <w:t>「惊喜视频」开始播放</w:t>
            </w:r>
          </w:p>
        </w:tc>
      </w:tr>
      <w:tr w:rsidR="002F3C5F" w:rsidRPr="002F3C5F" w14:paraId="58F5FD3F" w14:textId="77777777" w:rsidTr="002F3C5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526E1CF" w14:textId="77777777" w:rsidR="002F3C5F" w:rsidRPr="002F3C5F" w:rsidRDefault="002F3C5F" w:rsidP="002F3C5F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2F3C5F">
              <w:rPr>
                <w:rFonts w:hAnsi="宋体" w:cs="Times New Roman"/>
                <w:sz w:val="21"/>
                <w:szCs w:val="21"/>
              </w:rPr>
              <w:t>Trigger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FB18987" w14:textId="77777777" w:rsidR="002F3C5F" w:rsidRPr="002F3C5F" w:rsidRDefault="002F3C5F" w:rsidP="002F3C5F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2F3C5F">
              <w:rPr>
                <w:rFonts w:hAnsi="宋体"/>
                <w:sz w:val="21"/>
                <w:szCs w:val="21"/>
              </w:rPr>
              <w:t>用户在</w:t>
            </w:r>
            <w:r w:rsidRPr="002F3C5F">
              <w:rPr>
                <w:rFonts w:hAnsi="宋体" w:cs="Times New Roman"/>
                <w:sz w:val="21"/>
                <w:szCs w:val="21"/>
              </w:rPr>
              <w:t xml:space="preserve">Controller </w:t>
            </w:r>
            <w:r w:rsidRPr="002F3C5F">
              <w:rPr>
                <w:rFonts w:hAnsi="宋体"/>
                <w:sz w:val="21"/>
                <w:szCs w:val="21"/>
              </w:rPr>
              <w:t>屏幕是那个点击播放界面上的</w:t>
            </w:r>
            <w:r w:rsidRPr="002F3C5F">
              <w:rPr>
                <w:rFonts w:hAnsi="宋体" w:cs="Times New Roman"/>
                <w:sz w:val="21"/>
                <w:szCs w:val="21"/>
              </w:rPr>
              <w:t>“</w:t>
            </w:r>
            <w:r w:rsidRPr="002F3C5F">
              <w:rPr>
                <w:rFonts w:hAnsi="宋体"/>
                <w:sz w:val="21"/>
                <w:szCs w:val="21"/>
              </w:rPr>
              <w:t>返回</w:t>
            </w:r>
            <w:r w:rsidRPr="002F3C5F">
              <w:rPr>
                <w:rFonts w:hAnsi="宋体" w:cs="Times New Roman"/>
                <w:sz w:val="21"/>
                <w:szCs w:val="21"/>
              </w:rPr>
              <w:t>”</w:t>
            </w:r>
            <w:r w:rsidRPr="002F3C5F">
              <w:rPr>
                <w:rFonts w:hAnsi="宋体"/>
                <w:sz w:val="21"/>
                <w:szCs w:val="21"/>
              </w:rPr>
              <w:t>按钮</w:t>
            </w:r>
          </w:p>
        </w:tc>
      </w:tr>
      <w:tr w:rsidR="002F3C5F" w:rsidRPr="002F3C5F" w14:paraId="557356C2" w14:textId="77777777" w:rsidTr="002F3C5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00147CE" w14:textId="77777777" w:rsidR="002F3C5F" w:rsidRPr="002F3C5F" w:rsidRDefault="002F3C5F" w:rsidP="002F3C5F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2F3C5F">
              <w:rPr>
                <w:rFonts w:hAnsi="宋体" w:cs="Times New Roman"/>
                <w:sz w:val="21"/>
                <w:szCs w:val="21"/>
              </w:rPr>
              <w:lastRenderedPageBreak/>
              <w:t>Expected Behavior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C2C9594" w14:textId="77777777" w:rsidR="002F3C5F" w:rsidRPr="002F3C5F" w:rsidRDefault="002F3C5F" w:rsidP="002F3C5F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2F3C5F">
              <w:rPr>
                <w:rFonts w:hAnsi="宋体" w:cs="Times New Roman"/>
                <w:sz w:val="21"/>
                <w:szCs w:val="21"/>
              </w:rPr>
              <w:t>1</w:t>
            </w:r>
            <w:r w:rsidRPr="002F3C5F">
              <w:rPr>
                <w:rFonts w:hAnsi="宋体"/>
                <w:sz w:val="21"/>
                <w:szCs w:val="21"/>
              </w:rPr>
              <w:t>．</w:t>
            </w:r>
            <w:r w:rsidRPr="002F3C5F">
              <w:rPr>
                <w:rFonts w:hAnsi="宋体" w:cs="Times New Roman"/>
                <w:sz w:val="21"/>
                <w:szCs w:val="21"/>
              </w:rPr>
              <w:t xml:space="preserve">   </w:t>
            </w:r>
            <w:r w:rsidRPr="002F3C5F">
              <w:rPr>
                <w:rFonts w:hAnsi="宋体"/>
                <w:sz w:val="21"/>
                <w:szCs w:val="21"/>
              </w:rPr>
              <w:t>当前播放的「惊喜视频」被关闭</w:t>
            </w:r>
            <w:r w:rsidRPr="002F3C5F">
              <w:rPr>
                <w:rFonts w:hAnsi="宋体" w:cs="Times New Roman"/>
                <w:sz w:val="21"/>
                <w:szCs w:val="21"/>
              </w:rPr>
              <w:br/>
              <w:t>2</w:t>
            </w:r>
            <w:r w:rsidRPr="002F3C5F">
              <w:rPr>
                <w:rFonts w:hAnsi="宋体"/>
                <w:sz w:val="21"/>
                <w:szCs w:val="21"/>
              </w:rPr>
              <w:t>．</w:t>
            </w:r>
            <w:r w:rsidRPr="002F3C5F">
              <w:rPr>
                <w:rFonts w:hAnsi="宋体" w:cs="Times New Roman"/>
                <w:sz w:val="21"/>
                <w:szCs w:val="21"/>
              </w:rPr>
              <w:t xml:space="preserve">   </w:t>
            </w:r>
            <w:r w:rsidRPr="002F3C5F">
              <w:rPr>
                <w:rFonts w:hAnsi="宋体"/>
                <w:sz w:val="21"/>
                <w:szCs w:val="21"/>
              </w:rPr>
              <w:t>当有多个「惊喜视频」时，继续播放下一个，如果此时用户点击返回，可以继续关闭</w:t>
            </w:r>
          </w:p>
        </w:tc>
      </w:tr>
      <w:tr w:rsidR="002F3C5F" w:rsidRPr="002F3C5F" w14:paraId="12CE856D" w14:textId="77777777" w:rsidTr="002F3C5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4D44464" w14:textId="77777777" w:rsidR="002F3C5F" w:rsidRPr="002F3C5F" w:rsidRDefault="002F3C5F" w:rsidP="002F3C5F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2F3C5F">
              <w:rPr>
                <w:rFonts w:hAnsi="宋体" w:cs="Times New Roman"/>
                <w:sz w:val="21"/>
                <w:szCs w:val="21"/>
              </w:rPr>
              <w:t>Post Conditions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E508A18" w14:textId="77777777" w:rsidR="002F3C5F" w:rsidRPr="002F3C5F" w:rsidRDefault="002F3C5F" w:rsidP="002F3C5F">
            <w:pPr>
              <w:widowControl/>
              <w:autoSpaceDE/>
              <w:autoSpaceDN/>
              <w:adjustRightInd/>
              <w:spacing w:before="75" w:after="75"/>
              <w:rPr>
                <w:rFonts w:hAnsi="宋体" w:cs="Times New Roman"/>
                <w:sz w:val="21"/>
                <w:szCs w:val="21"/>
              </w:rPr>
            </w:pPr>
            <w:r w:rsidRPr="002F3C5F">
              <w:rPr>
                <w:rFonts w:hAnsi="宋体"/>
                <w:sz w:val="21"/>
                <w:szCs w:val="21"/>
              </w:rPr>
              <w:t>用户停留在「林肯微界」页面</w:t>
            </w:r>
            <w:r w:rsidRPr="002F3C5F">
              <w:rPr>
                <w:rFonts w:hAnsi="宋体" w:cs="Times New Roman"/>
                <w:sz w:val="21"/>
                <w:szCs w:val="21"/>
              </w:rPr>
              <w:br/>
            </w:r>
            <w:r w:rsidRPr="002F3C5F">
              <w:rPr>
                <w:rFonts w:hAnsi="宋体"/>
                <w:sz w:val="21"/>
                <w:szCs w:val="21"/>
              </w:rPr>
              <w:t>「惊喜视频」以卡片形式出现在「林肯微界」的信息流中</w:t>
            </w:r>
          </w:p>
        </w:tc>
      </w:tr>
    </w:tbl>
    <w:p w14:paraId="2944C068" w14:textId="77777777" w:rsidR="002F3C5F" w:rsidRPr="002F3C5F" w:rsidRDefault="002F3C5F" w:rsidP="002F3C5F"/>
    <w:p w14:paraId="29B9BBE8" w14:textId="7F47EECC" w:rsidR="00026207" w:rsidRDefault="004052DE">
      <w:pPr>
        <w:pStyle w:val="Heading4"/>
        <w:kinsoku w:val="0"/>
        <w:overflowPunct w:val="0"/>
        <w:spacing w:before="99"/>
      </w:pPr>
      <w:r>
        <w:rPr>
          <w:noProof/>
        </w:rPr>
        <w:pict w14:anchorId="47EDDBF9">
          <v:group id="_x0000_s1140" style="position:absolute;left:0;text-align:left;margin-left:14.25pt;margin-top:20.4pt;width:564.4pt;height:799.05pt;z-index:-19;mso-position-horizontal-relative:page;mso-position-vertical-relative:page" coordorigin="285,408" coordsize="11288,15981" o:allowincell="f">
            <v:shape id="_x0000_s1141" type="#_x0000_t75" style="position:absolute;left:2043;top:4487;width:7580;height:7660;mso-position-horizontal-relative:page;mso-position-vertical-relative:page" o:allowincell="f">
              <v:imagedata r:id="rId5" o:title=""/>
            </v:shape>
            <v:shape id="_x0000_s1142" style="position:absolute;left:297;top:420;width:11263;height:15956;mso-position-horizontal-relative:page;mso-position-vertical-relative:page" coordsize="11263,15956" o:allowincell="f" path="m,15956r11263,l11263,,,,,15956xe" filled="f" strokecolor="#767070" strokeweight="1.25pt">
              <v:path arrowok="t"/>
            </v:shape>
            <w10:wrap anchorx="page" anchory="page"/>
          </v:group>
        </w:pict>
      </w:r>
      <w:r w:rsidR="00922C11">
        <w:rPr>
          <w:rFonts w:hint="eastAsia"/>
        </w:rPr>
        <w:t>普通内容</w:t>
      </w:r>
      <w:r w:rsidR="00922C11">
        <w:t>-</w:t>
      </w:r>
      <w:r w:rsidR="00922C11">
        <w:rPr>
          <w:rFonts w:hint="eastAsia"/>
        </w:rPr>
        <w:t>用户调研</w:t>
      </w:r>
    </w:p>
    <w:p w14:paraId="556A8088" w14:textId="77777777" w:rsidR="00026207" w:rsidRDefault="00026207">
      <w:pPr>
        <w:pStyle w:val="BodyText"/>
        <w:kinsoku w:val="0"/>
        <w:overflowPunct w:val="0"/>
        <w:spacing w:before="7"/>
        <w:rPr>
          <w:i w:val="0"/>
          <w:iCs w:val="0"/>
          <w:sz w:val="26"/>
          <w:szCs w:val="26"/>
        </w:rPr>
      </w:pPr>
    </w:p>
    <w:p w14:paraId="71D1C5A8" w14:textId="23CB7181" w:rsidR="00026207" w:rsidRDefault="00922C11">
      <w:pPr>
        <w:pStyle w:val="BodyText"/>
        <w:kinsoku w:val="0"/>
        <w:overflowPunct w:val="0"/>
        <w:ind w:left="120"/>
        <w:rPr>
          <w:color w:val="2E5395"/>
        </w:rPr>
      </w:pPr>
      <w:r>
        <w:rPr>
          <w:rFonts w:hint="eastAsia"/>
          <w:color w:val="2E5395"/>
        </w:rPr>
        <w:t>作为</w:t>
      </w:r>
      <w:r w:rsidR="00C645A6">
        <w:rPr>
          <w:rFonts w:hint="eastAsia"/>
          <w:color w:val="2E5395"/>
        </w:rPr>
        <w:t>林肯驾驶员</w:t>
      </w:r>
      <w:r>
        <w:rPr>
          <w:rFonts w:hint="eastAsia"/>
          <w:color w:val="2E5395"/>
        </w:rPr>
        <w:t>和乘客，我希望能对普通内容快速投票调研</w:t>
      </w:r>
    </w:p>
    <w:p w14:paraId="1798BF96" w14:textId="77777777" w:rsidR="00026207" w:rsidRDefault="00026207">
      <w:pPr>
        <w:pStyle w:val="BodyText"/>
        <w:kinsoku w:val="0"/>
        <w:overflowPunct w:val="0"/>
        <w:spacing w:before="2"/>
        <w:rPr>
          <w:sz w:val="6"/>
          <w:szCs w:val="6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4"/>
        <w:gridCol w:w="6310"/>
      </w:tblGrid>
      <w:tr w:rsidR="00026207" w14:paraId="65DFE04F" w14:textId="77777777">
        <w:trPr>
          <w:trHeight w:val="6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9337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E87E2" w14:textId="5018DB00" w:rsidR="00026207" w:rsidRDefault="00922C11">
            <w:pPr>
              <w:pStyle w:val="TableParagraph"/>
              <w:kinsoku w:val="0"/>
              <w:overflowPunct w:val="0"/>
              <w:spacing w:before="22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z w:val="21"/>
                <w:szCs w:val="21"/>
              </w:rPr>
              <w:t>」二级页面直接可进行问卷调研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00726150" w14:textId="77777777">
        <w:trPr>
          <w:trHeight w:val="1248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D369A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Pre-Conditions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48E1C" w14:textId="77777777" w:rsidR="00026207" w:rsidRDefault="00922C11" w:rsidP="00922C11">
            <w:pPr>
              <w:pStyle w:val="TableParagraph"/>
              <w:numPr>
                <w:ilvl w:val="0"/>
                <w:numId w:val="41"/>
              </w:numPr>
              <w:tabs>
                <w:tab w:val="left" w:pos="540"/>
              </w:tabs>
              <w:kinsoku w:val="0"/>
              <w:overflowPunct w:val="0"/>
              <w:spacing w:before="22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车辆在点火状态</w:t>
            </w:r>
            <w:r>
              <w:rPr>
                <w:sz w:val="21"/>
                <w:szCs w:val="21"/>
              </w:rPr>
              <w:t xml:space="preserve"> </w:t>
            </w:r>
          </w:p>
          <w:p w14:paraId="179C8BAF" w14:textId="77777777" w:rsidR="00026207" w:rsidRDefault="00922C11" w:rsidP="00922C11">
            <w:pPr>
              <w:pStyle w:val="TableParagraph"/>
              <w:numPr>
                <w:ilvl w:val="0"/>
                <w:numId w:val="41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Sync+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3"/>
                <w:sz w:val="21"/>
                <w:szCs w:val="21"/>
              </w:rPr>
              <w:t>正常使</w:t>
            </w:r>
            <w:r>
              <w:rPr>
                <w:sz w:val="21"/>
                <w:szCs w:val="21"/>
              </w:rPr>
              <w:t xml:space="preserve"> </w:t>
            </w:r>
          </w:p>
          <w:p w14:paraId="6BA7854C" w14:textId="77777777" w:rsidR="00026207" w:rsidRDefault="00922C11" w:rsidP="00922C11">
            <w:pPr>
              <w:pStyle w:val="TableParagraph"/>
              <w:numPr>
                <w:ilvl w:val="0"/>
                <w:numId w:val="41"/>
              </w:numPr>
              <w:tabs>
                <w:tab w:val="left" w:pos="540"/>
              </w:tabs>
              <w:kinsoku w:val="0"/>
              <w:overflowPunct w:val="0"/>
              <w:spacing w:before="44"/>
              <w:rPr>
                <w:sz w:val="21"/>
                <w:szCs w:val="21"/>
              </w:rPr>
            </w:pPr>
            <w:r>
              <w:rPr>
                <w:rFonts w:hint="eastAsia"/>
                <w:spacing w:val="-2"/>
                <w:sz w:val="21"/>
                <w:szCs w:val="21"/>
              </w:rPr>
              <w:t>网络正常</w:t>
            </w:r>
            <w:r>
              <w:rPr>
                <w:sz w:val="21"/>
                <w:szCs w:val="21"/>
              </w:rPr>
              <w:t xml:space="preserve"> </w:t>
            </w:r>
          </w:p>
          <w:p w14:paraId="14B1B4D1" w14:textId="77777777" w:rsidR="00026207" w:rsidRDefault="00922C11" w:rsidP="00922C11">
            <w:pPr>
              <w:pStyle w:val="TableParagraph"/>
              <w:numPr>
                <w:ilvl w:val="0"/>
                <w:numId w:val="41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用户已登录，账号在活跃状态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4461BD26" w14:textId="77777777">
        <w:trPr>
          <w:trHeight w:val="6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BF40F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Trigger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AD8E" w14:textId="77777777" w:rsidR="00026207" w:rsidRDefault="00922C11">
            <w:pPr>
              <w:pStyle w:val="TableParagraph"/>
              <w:kinsoku w:val="0"/>
              <w:overflowPunct w:val="0"/>
              <w:spacing w:before="22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用户点击“用户调研”内容卡片</w:t>
            </w:r>
            <w:r>
              <w:rPr>
                <w:sz w:val="21"/>
                <w:szCs w:val="21"/>
              </w:rPr>
              <w:t xml:space="preserve"> </w:t>
            </w:r>
          </w:p>
          <w:p w14:paraId="0A74F82E" w14:textId="77777777" w:rsidR="00026207" w:rsidRDefault="00922C11">
            <w:pPr>
              <w:pStyle w:val="TableParagraph"/>
              <w:kinsoku w:val="0"/>
              <w:overflowPunct w:val="0"/>
              <w:ind w:left="10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2A2BFBC8" w14:textId="77777777">
        <w:trPr>
          <w:trHeight w:val="2184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23CBC" w14:textId="77777777" w:rsidR="00026207" w:rsidRDefault="00922C11">
            <w:pPr>
              <w:pStyle w:val="TableParagraph"/>
              <w:kinsoku w:val="0"/>
              <w:overflowPunct w:val="0"/>
              <w:spacing w:before="118" w:line="386" w:lineRule="auto"/>
              <w:ind w:left="105" w:right="796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Expected Behavior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0E1A6" w14:textId="77777777" w:rsidR="00026207" w:rsidRDefault="00922C11">
            <w:pPr>
              <w:pStyle w:val="TableParagraph"/>
              <w:kinsoku w:val="0"/>
              <w:overflowPunct w:val="0"/>
              <w:spacing w:before="22" w:line="278" w:lineRule="auto"/>
              <w:ind w:left="107" w:right="8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</w:t>
            </w:r>
            <w:r>
              <w:rPr>
                <w:sz w:val="21"/>
                <w:szCs w:val="21"/>
              </w:rPr>
              <w:t xml:space="preserve"> Solo &amp; Co-pilot </w:t>
            </w:r>
            <w:r>
              <w:rPr>
                <w:rFonts w:hint="eastAsia"/>
                <w:sz w:val="21"/>
                <w:szCs w:val="21"/>
              </w:rPr>
              <w:t>模式全屏展开，</w:t>
            </w:r>
            <w:r>
              <w:rPr>
                <w:sz w:val="21"/>
                <w:szCs w:val="21"/>
              </w:rPr>
              <w:t xml:space="preserve">Individual </w:t>
            </w:r>
            <w:r>
              <w:rPr>
                <w:rFonts w:hint="eastAsia"/>
                <w:sz w:val="21"/>
                <w:szCs w:val="21"/>
              </w:rPr>
              <w:t>模式半屏展开，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用户可以通过向左滑动浏览全文</w:t>
            </w:r>
            <w:r>
              <w:rPr>
                <w:sz w:val="21"/>
                <w:szCs w:val="21"/>
              </w:rPr>
              <w:t xml:space="preserve"> </w:t>
            </w:r>
          </w:p>
          <w:p w14:paraId="2FDD5FC4" w14:textId="77777777" w:rsidR="00026207" w:rsidRDefault="00922C11" w:rsidP="00922C11">
            <w:pPr>
              <w:pStyle w:val="TableParagraph"/>
              <w:numPr>
                <w:ilvl w:val="0"/>
                <w:numId w:val="40"/>
              </w:numPr>
              <w:tabs>
                <w:tab w:val="left" w:pos="540"/>
              </w:tabs>
              <w:kinsoku w:val="0"/>
              <w:overflowPunct w:val="0"/>
              <w:spacing w:before="0" w:line="269" w:lineRule="exact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用户调研有两种形式：单选</w:t>
            </w:r>
            <w:r>
              <w:rPr>
                <w:sz w:val="21"/>
                <w:szCs w:val="21"/>
              </w:rPr>
              <w:t>/</w:t>
            </w:r>
            <w:r>
              <w:rPr>
                <w:rFonts w:hint="eastAsia"/>
                <w:spacing w:val="-3"/>
                <w:sz w:val="21"/>
                <w:szCs w:val="21"/>
              </w:rPr>
              <w:t>多选</w:t>
            </w:r>
            <w:r>
              <w:rPr>
                <w:sz w:val="21"/>
                <w:szCs w:val="21"/>
              </w:rPr>
              <w:t xml:space="preserve"> </w:t>
            </w:r>
          </w:p>
          <w:p w14:paraId="5AAFC076" w14:textId="77777777" w:rsidR="00026207" w:rsidRDefault="00922C11" w:rsidP="00922C11">
            <w:pPr>
              <w:pStyle w:val="TableParagraph"/>
              <w:numPr>
                <w:ilvl w:val="0"/>
                <w:numId w:val="40"/>
              </w:numPr>
              <w:tabs>
                <w:tab w:val="left" w:pos="540"/>
              </w:tabs>
              <w:kinsoku w:val="0"/>
              <w:overflowPunct w:val="0"/>
              <w:spacing w:line="278" w:lineRule="auto"/>
              <w:ind w:right="501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内容要素包含“主标题，点赞按钮，返回按钮，题干和选项”</w:t>
            </w:r>
            <w:r>
              <w:rPr>
                <w:sz w:val="21"/>
                <w:szCs w:val="21"/>
              </w:rPr>
              <w:t xml:space="preserve"> </w:t>
            </w:r>
          </w:p>
          <w:p w14:paraId="23775C0A" w14:textId="77777777" w:rsidR="00026207" w:rsidRDefault="00922C11" w:rsidP="00922C11">
            <w:pPr>
              <w:pStyle w:val="TableParagraph"/>
              <w:numPr>
                <w:ilvl w:val="0"/>
                <w:numId w:val="40"/>
              </w:numPr>
              <w:tabs>
                <w:tab w:val="left" w:pos="540"/>
              </w:tabs>
              <w:kinsoku w:val="0"/>
              <w:overflowPunct w:val="0"/>
              <w:spacing w:before="0" w:line="269" w:lineRule="exact"/>
              <w:rPr>
                <w:spacing w:val="-9"/>
                <w:sz w:val="21"/>
                <w:szCs w:val="21"/>
              </w:rPr>
            </w:pPr>
            <w:r>
              <w:rPr>
                <w:rFonts w:hint="eastAsia"/>
                <w:spacing w:val="-8"/>
                <w:sz w:val="21"/>
                <w:szCs w:val="21"/>
              </w:rPr>
              <w:t>用户点击选项，页面在</w:t>
            </w:r>
            <w:r>
              <w:rPr>
                <w:spacing w:val="-8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1</w:t>
            </w:r>
            <w:r>
              <w:rPr>
                <w:spacing w:val="-9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9"/>
                <w:sz w:val="21"/>
                <w:szCs w:val="21"/>
              </w:rPr>
              <w:t>秒内返回调研结果：显示参与人数</w:t>
            </w:r>
          </w:p>
          <w:p w14:paraId="3512B810" w14:textId="77777777" w:rsidR="00026207" w:rsidRDefault="00922C11">
            <w:pPr>
              <w:pStyle w:val="TableParagraph"/>
              <w:kinsoku w:val="0"/>
              <w:overflowPunct w:val="0"/>
              <w:spacing w:before="4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和百分比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23449E82" w14:textId="77777777">
        <w:trPr>
          <w:trHeight w:val="62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6E372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Post Conditions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08AAB" w14:textId="77777777" w:rsidR="00026207" w:rsidRDefault="00922C11">
            <w:pPr>
              <w:pStyle w:val="TableParagraph"/>
              <w:kinsoku w:val="0"/>
              <w:overflowPunct w:val="0"/>
              <w:spacing w:before="22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用户停留“简易调研”页面</w:t>
            </w:r>
            <w:r>
              <w:rPr>
                <w:sz w:val="21"/>
                <w:szCs w:val="21"/>
              </w:rPr>
              <w:t xml:space="preserve"> </w:t>
            </w:r>
          </w:p>
        </w:tc>
      </w:tr>
    </w:tbl>
    <w:p w14:paraId="1A81B9A5" w14:textId="77777777" w:rsidR="00026207" w:rsidRDefault="00026207">
      <w:pPr>
        <w:pStyle w:val="BodyText"/>
        <w:kinsoku w:val="0"/>
        <w:overflowPunct w:val="0"/>
        <w:spacing w:before="3"/>
        <w:rPr>
          <w:sz w:val="20"/>
          <w:szCs w:val="20"/>
        </w:rPr>
      </w:pPr>
    </w:p>
    <w:p w14:paraId="7DBBAF4D" w14:textId="77777777" w:rsidR="00026207" w:rsidRDefault="00922C11">
      <w:pPr>
        <w:pStyle w:val="Heading4"/>
        <w:kinsoku w:val="0"/>
        <w:overflowPunct w:val="0"/>
      </w:pPr>
      <w:r>
        <w:rPr>
          <w:rFonts w:hint="eastAsia"/>
        </w:rPr>
        <w:t>普通内容</w:t>
      </w:r>
      <w:r>
        <w:t>-</w:t>
      </w:r>
      <w:r>
        <w:rPr>
          <w:rFonts w:hint="eastAsia"/>
        </w:rPr>
        <w:t>活动报名</w:t>
      </w:r>
    </w:p>
    <w:p w14:paraId="24411E4D" w14:textId="77777777" w:rsidR="00026207" w:rsidRDefault="00026207">
      <w:pPr>
        <w:pStyle w:val="BodyText"/>
        <w:kinsoku w:val="0"/>
        <w:overflowPunct w:val="0"/>
        <w:spacing w:before="5"/>
        <w:rPr>
          <w:i w:val="0"/>
          <w:iCs w:val="0"/>
          <w:sz w:val="26"/>
          <w:szCs w:val="26"/>
        </w:rPr>
      </w:pPr>
    </w:p>
    <w:p w14:paraId="7134373A" w14:textId="55CA3D1C" w:rsidR="00026207" w:rsidRDefault="00922C11">
      <w:pPr>
        <w:pStyle w:val="BodyText"/>
        <w:kinsoku w:val="0"/>
        <w:overflowPunct w:val="0"/>
        <w:ind w:left="120"/>
        <w:rPr>
          <w:color w:val="2E5395"/>
        </w:rPr>
      </w:pPr>
      <w:r>
        <w:rPr>
          <w:rFonts w:hint="eastAsia"/>
          <w:color w:val="2E5395"/>
        </w:rPr>
        <w:t>作为</w:t>
      </w:r>
      <w:r w:rsidR="00C645A6">
        <w:rPr>
          <w:rFonts w:hint="eastAsia"/>
          <w:color w:val="2E5395"/>
        </w:rPr>
        <w:t>林肯驾驶员</w:t>
      </w:r>
      <w:r>
        <w:rPr>
          <w:rFonts w:hint="eastAsia"/>
          <w:color w:val="2E5395"/>
        </w:rPr>
        <w:t>和乘客，我希望二级页面内容形式可以直接进行活动报名</w:t>
      </w:r>
    </w:p>
    <w:p w14:paraId="7B37A24E" w14:textId="77777777" w:rsidR="00026207" w:rsidRDefault="00026207">
      <w:pPr>
        <w:pStyle w:val="BodyText"/>
        <w:kinsoku w:val="0"/>
        <w:overflowPunct w:val="0"/>
        <w:spacing w:before="2"/>
        <w:rPr>
          <w:sz w:val="6"/>
          <w:szCs w:val="6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4"/>
        <w:gridCol w:w="6310"/>
      </w:tblGrid>
      <w:tr w:rsidR="00026207" w14:paraId="287651A7" w14:textId="77777777">
        <w:trPr>
          <w:trHeight w:val="624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A7C74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53A31" w14:textId="790A343B" w:rsidR="00026207" w:rsidRDefault="00922C11">
            <w:pPr>
              <w:pStyle w:val="TableParagraph"/>
              <w:kinsoku w:val="0"/>
              <w:overflowPunct w:val="0"/>
              <w:spacing w:before="22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一、「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z w:val="21"/>
                <w:szCs w:val="21"/>
              </w:rPr>
              <w:t>」二级页面直接可进行活动报名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72B14024" w14:textId="77777777">
        <w:trPr>
          <w:trHeight w:val="1247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4411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Pre-Conditions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B1632" w14:textId="77777777" w:rsidR="00026207" w:rsidRDefault="00922C11" w:rsidP="00922C11">
            <w:pPr>
              <w:pStyle w:val="TableParagraph"/>
              <w:numPr>
                <w:ilvl w:val="0"/>
                <w:numId w:val="39"/>
              </w:numPr>
              <w:tabs>
                <w:tab w:val="left" w:pos="540"/>
              </w:tabs>
              <w:kinsoku w:val="0"/>
              <w:overflowPunct w:val="0"/>
              <w:spacing w:before="22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车辆在点火状态</w:t>
            </w:r>
            <w:r>
              <w:rPr>
                <w:sz w:val="21"/>
                <w:szCs w:val="21"/>
              </w:rPr>
              <w:t xml:space="preserve"> </w:t>
            </w:r>
          </w:p>
          <w:p w14:paraId="5E3F43B8" w14:textId="77777777" w:rsidR="00026207" w:rsidRDefault="00922C11" w:rsidP="00922C11">
            <w:pPr>
              <w:pStyle w:val="TableParagraph"/>
              <w:numPr>
                <w:ilvl w:val="0"/>
                <w:numId w:val="39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Sync+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3"/>
                <w:sz w:val="21"/>
                <w:szCs w:val="21"/>
              </w:rPr>
              <w:t>正常使</w:t>
            </w:r>
            <w:r>
              <w:rPr>
                <w:sz w:val="21"/>
                <w:szCs w:val="21"/>
              </w:rPr>
              <w:t xml:space="preserve"> </w:t>
            </w:r>
          </w:p>
          <w:p w14:paraId="3C15D597" w14:textId="77777777" w:rsidR="00026207" w:rsidRDefault="00922C11" w:rsidP="00922C11">
            <w:pPr>
              <w:pStyle w:val="TableParagraph"/>
              <w:numPr>
                <w:ilvl w:val="0"/>
                <w:numId w:val="39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rFonts w:hint="eastAsia"/>
                <w:spacing w:val="-2"/>
                <w:sz w:val="21"/>
                <w:szCs w:val="21"/>
              </w:rPr>
              <w:t>网络正常</w:t>
            </w:r>
            <w:r>
              <w:rPr>
                <w:sz w:val="21"/>
                <w:szCs w:val="21"/>
              </w:rPr>
              <w:t xml:space="preserve"> </w:t>
            </w:r>
          </w:p>
          <w:p w14:paraId="2CAFE357" w14:textId="77777777" w:rsidR="00026207" w:rsidRDefault="00922C11" w:rsidP="00922C11">
            <w:pPr>
              <w:pStyle w:val="TableParagraph"/>
              <w:numPr>
                <w:ilvl w:val="0"/>
                <w:numId w:val="39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用户已登录，账号在活跃状态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00A3F888" w14:textId="77777777">
        <w:trPr>
          <w:trHeight w:val="62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6A67B" w14:textId="77777777" w:rsidR="00026207" w:rsidRDefault="00922C11">
            <w:pPr>
              <w:pStyle w:val="TableParagraph"/>
              <w:kinsoku w:val="0"/>
              <w:overflowPunct w:val="0"/>
              <w:spacing w:before="121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Trigger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D8AD5" w14:textId="77777777" w:rsidR="00026207" w:rsidRDefault="00922C11">
            <w:pPr>
              <w:pStyle w:val="TableParagraph"/>
              <w:kinsoku w:val="0"/>
              <w:overflowPunct w:val="0"/>
              <w:spacing w:before="25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用户点击活动报名内容卡片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172F365B" w14:textId="77777777">
        <w:trPr>
          <w:trHeight w:val="1872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22325" w14:textId="77777777" w:rsidR="00026207" w:rsidRDefault="00922C11">
            <w:pPr>
              <w:pStyle w:val="TableParagraph"/>
              <w:kinsoku w:val="0"/>
              <w:overflowPunct w:val="0"/>
              <w:spacing w:before="118" w:line="386" w:lineRule="auto"/>
              <w:ind w:left="105" w:right="796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lastRenderedPageBreak/>
              <w:t>Expected Behavior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AFC96" w14:textId="77777777" w:rsidR="00026207" w:rsidRDefault="00922C11">
            <w:pPr>
              <w:pStyle w:val="TableParagraph"/>
              <w:kinsoku w:val="0"/>
              <w:overflowPunct w:val="0"/>
              <w:spacing w:before="22" w:line="278" w:lineRule="auto"/>
              <w:ind w:left="107" w:right="8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</w:t>
            </w:r>
            <w:r>
              <w:rPr>
                <w:sz w:val="21"/>
                <w:szCs w:val="21"/>
              </w:rPr>
              <w:t xml:space="preserve"> Solo &amp; Co-pilot </w:t>
            </w:r>
            <w:r>
              <w:rPr>
                <w:rFonts w:hint="eastAsia"/>
                <w:sz w:val="21"/>
                <w:szCs w:val="21"/>
              </w:rPr>
              <w:t>模式全屏展开，</w:t>
            </w:r>
            <w:r>
              <w:rPr>
                <w:sz w:val="21"/>
                <w:szCs w:val="21"/>
              </w:rPr>
              <w:t xml:space="preserve">Individual </w:t>
            </w:r>
            <w:r>
              <w:rPr>
                <w:rFonts w:hint="eastAsia"/>
                <w:sz w:val="21"/>
                <w:szCs w:val="21"/>
              </w:rPr>
              <w:t>模式半屏展开，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用户可以通过向左滑动浏览全文</w:t>
            </w:r>
          </w:p>
          <w:p w14:paraId="1308EA0A" w14:textId="77777777" w:rsidR="00026207" w:rsidRDefault="00922C11" w:rsidP="00922C11">
            <w:pPr>
              <w:pStyle w:val="TableParagraph"/>
              <w:numPr>
                <w:ilvl w:val="0"/>
                <w:numId w:val="38"/>
              </w:numPr>
              <w:tabs>
                <w:tab w:val="left" w:pos="540"/>
              </w:tabs>
              <w:kinsoku w:val="0"/>
              <w:overflowPunct w:val="0"/>
              <w:spacing w:before="0" w:line="278" w:lineRule="auto"/>
              <w:ind w:right="294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“活动报名”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3"/>
                <w:sz w:val="21"/>
                <w:szCs w:val="21"/>
              </w:rPr>
              <w:t>的内容要素至少包含</w:t>
            </w:r>
            <w:r>
              <w:rPr>
                <w:spacing w:val="-3"/>
                <w:sz w:val="21"/>
                <w:szCs w:val="21"/>
              </w:rPr>
              <w:t>:</w:t>
            </w:r>
            <w:r>
              <w:rPr>
                <w:rFonts w:hint="eastAsia"/>
                <w:spacing w:val="-3"/>
                <w:sz w:val="21"/>
                <w:szCs w:val="21"/>
              </w:rPr>
              <w:t>主标题，点赞按钮，返回按钮，活动内容，报名按钮</w:t>
            </w:r>
            <w:r>
              <w:rPr>
                <w:sz w:val="21"/>
                <w:szCs w:val="21"/>
              </w:rPr>
              <w:t xml:space="preserve"> </w:t>
            </w:r>
          </w:p>
          <w:p w14:paraId="58072DEA" w14:textId="77777777" w:rsidR="00026207" w:rsidRDefault="00922C11" w:rsidP="00922C11">
            <w:pPr>
              <w:pStyle w:val="TableParagraph"/>
              <w:numPr>
                <w:ilvl w:val="0"/>
                <w:numId w:val="38"/>
              </w:numPr>
              <w:tabs>
                <w:tab w:val="left" w:pos="540"/>
              </w:tabs>
              <w:kinsoku w:val="0"/>
              <w:overflowPunct w:val="0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用户报名成功后，反馈“报名成功”</w:t>
            </w:r>
            <w:r>
              <w:rPr>
                <w:sz w:val="21"/>
                <w:szCs w:val="21"/>
              </w:rPr>
              <w:t xml:space="preserve"> </w:t>
            </w:r>
          </w:p>
          <w:p w14:paraId="26795143" w14:textId="77777777" w:rsidR="00026207" w:rsidRDefault="00922C11">
            <w:pPr>
              <w:pStyle w:val="TableParagraph"/>
              <w:kinsoku w:val="0"/>
              <w:overflowPunct w:val="0"/>
              <w:ind w:left="10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</w:tc>
      </w:tr>
    </w:tbl>
    <w:p w14:paraId="094511AF" w14:textId="77777777" w:rsidR="00026207" w:rsidRDefault="00026207">
      <w:pPr>
        <w:rPr>
          <w:rFonts w:ascii="微软雅黑" w:eastAsia="微软雅黑" w:cs="微软雅黑"/>
          <w:i/>
          <w:iCs/>
          <w:sz w:val="6"/>
          <w:szCs w:val="6"/>
        </w:rPr>
        <w:sectPr w:rsidR="00026207">
          <w:pgSz w:w="11900" w:h="16850"/>
          <w:pgMar w:top="1600" w:right="620" w:bottom="280" w:left="16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2" w:color="767070"/>
            <w:right w:val="single" w:sz="12" w:space="16" w:color="767070"/>
          </w:pgBorders>
          <w:cols w:space="720"/>
          <w:noEndnote/>
        </w:sect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4"/>
        <w:gridCol w:w="6310"/>
      </w:tblGrid>
      <w:tr w:rsidR="00026207" w14:paraId="5F71E927" w14:textId="77777777">
        <w:trPr>
          <w:trHeight w:val="6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42B22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lastRenderedPageBreak/>
              <w:t>Post Conditions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98E9" w14:textId="77777777" w:rsidR="00026207" w:rsidRDefault="00922C11">
            <w:pPr>
              <w:pStyle w:val="TableParagraph"/>
              <w:kinsoku w:val="0"/>
              <w:overflowPunct w:val="0"/>
              <w:spacing w:before="22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用户停留“活动报名”内容卡片</w:t>
            </w:r>
            <w:r>
              <w:rPr>
                <w:sz w:val="21"/>
                <w:szCs w:val="21"/>
              </w:rPr>
              <w:t xml:space="preserve"> </w:t>
            </w:r>
          </w:p>
        </w:tc>
      </w:tr>
    </w:tbl>
    <w:p w14:paraId="300A5416" w14:textId="77777777" w:rsidR="00026207" w:rsidRDefault="004052DE">
      <w:pPr>
        <w:pStyle w:val="BodyText"/>
        <w:kinsoku w:val="0"/>
        <w:overflowPunct w:val="0"/>
        <w:rPr>
          <w:sz w:val="20"/>
          <w:szCs w:val="20"/>
        </w:rPr>
      </w:pPr>
      <w:r>
        <w:rPr>
          <w:noProof/>
        </w:rPr>
        <w:pict w14:anchorId="0B1CBFBE">
          <v:group id="_x0000_s1143" style="position:absolute;margin-left:14.25pt;margin-top:20.4pt;width:564.4pt;height:799.05pt;z-index:-18;mso-position-horizontal-relative:page;mso-position-vertical-relative:page" coordorigin="285,408" coordsize="11288,15981" o:allowincell="f">
            <v:shape id="_x0000_s1144" type="#_x0000_t75" style="position:absolute;left:2043;top:4487;width:7580;height:7660;mso-position-horizontal-relative:page;mso-position-vertical-relative:page" o:allowincell="f">
              <v:imagedata r:id="rId5" o:title=""/>
            </v:shape>
            <v:shape id="_x0000_s1145" style="position:absolute;left:297;top:420;width:11263;height:15956;mso-position-horizontal-relative:page;mso-position-vertical-relative:page" coordsize="11263,15956" o:allowincell="f" path="m,15956r11263,l11263,,,,,15956xe" filled="f" strokecolor="#767070" strokeweight="1.25pt">
              <v:path arrowok="t"/>
            </v:shape>
            <w10:wrap anchorx="page" anchory="page"/>
          </v:group>
        </w:pict>
      </w:r>
    </w:p>
    <w:p w14:paraId="17489E72" w14:textId="77777777" w:rsidR="00026207" w:rsidRDefault="00026207">
      <w:pPr>
        <w:pStyle w:val="BodyText"/>
        <w:kinsoku w:val="0"/>
        <w:overflowPunct w:val="0"/>
        <w:spacing w:before="4" w:after="1"/>
        <w:rPr>
          <w:sz w:val="14"/>
          <w:szCs w:val="14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4"/>
        <w:gridCol w:w="6310"/>
      </w:tblGrid>
      <w:tr w:rsidR="00026207" w14:paraId="0C9BC882" w14:textId="77777777">
        <w:trPr>
          <w:trHeight w:val="6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335B5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46BC" w14:textId="77777777" w:rsidR="00026207" w:rsidRDefault="00922C11">
            <w:pPr>
              <w:pStyle w:val="TableParagraph"/>
              <w:kinsoku w:val="0"/>
              <w:overflowPunct w:val="0"/>
              <w:spacing w:before="22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二、用户在报名活动后，收到车机消息提醒（如：活动报名成功，</w:t>
            </w:r>
          </w:p>
          <w:p w14:paraId="108655F1" w14:textId="77777777" w:rsidR="00026207" w:rsidRDefault="00922C11">
            <w:pPr>
              <w:pStyle w:val="TableParagraph"/>
              <w:kinsoku w:val="0"/>
              <w:overflowPunct w:val="0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活动倒计时</w:t>
            </w:r>
            <w:r>
              <w:rPr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参加提醒）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35A14944" w14:textId="77777777">
        <w:trPr>
          <w:trHeight w:val="1248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7E16B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Pre-Conditions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F9691" w14:textId="77777777" w:rsidR="00026207" w:rsidRDefault="00922C11" w:rsidP="00922C11">
            <w:pPr>
              <w:pStyle w:val="TableParagraph"/>
              <w:numPr>
                <w:ilvl w:val="0"/>
                <w:numId w:val="37"/>
              </w:numPr>
              <w:tabs>
                <w:tab w:val="left" w:pos="540"/>
              </w:tabs>
              <w:kinsoku w:val="0"/>
              <w:overflowPunct w:val="0"/>
              <w:spacing w:before="22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车辆在点火状态</w:t>
            </w:r>
            <w:r>
              <w:rPr>
                <w:sz w:val="21"/>
                <w:szCs w:val="21"/>
              </w:rPr>
              <w:t xml:space="preserve"> </w:t>
            </w:r>
          </w:p>
          <w:p w14:paraId="25802A92" w14:textId="77777777" w:rsidR="00026207" w:rsidRDefault="00922C11" w:rsidP="00922C11">
            <w:pPr>
              <w:pStyle w:val="TableParagraph"/>
              <w:numPr>
                <w:ilvl w:val="0"/>
                <w:numId w:val="37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Sync+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3"/>
                <w:sz w:val="21"/>
                <w:szCs w:val="21"/>
              </w:rPr>
              <w:t>正常使</w:t>
            </w:r>
            <w:r>
              <w:rPr>
                <w:sz w:val="21"/>
                <w:szCs w:val="21"/>
              </w:rPr>
              <w:t xml:space="preserve"> </w:t>
            </w:r>
          </w:p>
          <w:p w14:paraId="40EDDA1D" w14:textId="77777777" w:rsidR="00026207" w:rsidRDefault="00922C11" w:rsidP="00922C11">
            <w:pPr>
              <w:pStyle w:val="TableParagraph"/>
              <w:numPr>
                <w:ilvl w:val="0"/>
                <w:numId w:val="37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rFonts w:hint="eastAsia"/>
                <w:spacing w:val="-2"/>
                <w:sz w:val="21"/>
                <w:szCs w:val="21"/>
              </w:rPr>
              <w:t>网络正常</w:t>
            </w:r>
            <w:r>
              <w:rPr>
                <w:sz w:val="21"/>
                <w:szCs w:val="21"/>
              </w:rPr>
              <w:t xml:space="preserve"> </w:t>
            </w:r>
          </w:p>
          <w:p w14:paraId="7FD5516A" w14:textId="77777777" w:rsidR="00026207" w:rsidRDefault="00922C11" w:rsidP="00922C11">
            <w:pPr>
              <w:pStyle w:val="TableParagraph"/>
              <w:numPr>
                <w:ilvl w:val="0"/>
                <w:numId w:val="37"/>
              </w:numPr>
              <w:tabs>
                <w:tab w:val="left" w:pos="540"/>
              </w:tabs>
              <w:kinsoku w:val="0"/>
              <w:overflowPunct w:val="0"/>
              <w:spacing w:before="44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用户已登录，账号在活跃状态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29253DC2" w14:textId="77777777">
        <w:trPr>
          <w:trHeight w:val="1874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495FD" w14:textId="77777777" w:rsidR="00026207" w:rsidRDefault="00922C11">
            <w:pPr>
              <w:pStyle w:val="TableParagraph"/>
              <w:kinsoku w:val="0"/>
              <w:overflowPunct w:val="0"/>
              <w:spacing w:before="121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Trigger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ACE0D" w14:textId="77777777" w:rsidR="00026207" w:rsidRDefault="00922C11">
            <w:pPr>
              <w:pStyle w:val="TableParagraph"/>
              <w:tabs>
                <w:tab w:val="left" w:pos="539"/>
              </w:tabs>
              <w:kinsoku w:val="0"/>
              <w:overflowPunct w:val="0"/>
              <w:spacing w:before="25" w:line="278" w:lineRule="auto"/>
              <w:ind w:right="90" w:hanging="43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</w:t>
            </w:r>
            <w:r>
              <w:rPr>
                <w:sz w:val="21"/>
                <w:szCs w:val="21"/>
              </w:rPr>
              <w:tab/>
            </w:r>
            <w:r>
              <w:rPr>
                <w:rFonts w:hint="eastAsia"/>
                <w:spacing w:val="-5"/>
                <w:sz w:val="21"/>
                <w:szCs w:val="21"/>
              </w:rPr>
              <w:t>运营人员选择报名成功的用户，设置提醒消息，手动推送到车机，如：</w:t>
            </w:r>
            <w:r>
              <w:rPr>
                <w:sz w:val="21"/>
                <w:szCs w:val="21"/>
              </w:rPr>
              <w:t xml:space="preserve"> </w:t>
            </w:r>
          </w:p>
          <w:p w14:paraId="763F729B" w14:textId="77777777" w:rsidR="00026207" w:rsidRDefault="00922C11" w:rsidP="00922C11">
            <w:pPr>
              <w:pStyle w:val="TableParagraph"/>
              <w:numPr>
                <w:ilvl w:val="0"/>
                <w:numId w:val="36"/>
              </w:numPr>
              <w:tabs>
                <w:tab w:val="left" w:pos="528"/>
              </w:tabs>
              <w:kinsoku w:val="0"/>
              <w:overflowPunct w:val="0"/>
              <w:spacing w:before="0" w:line="282" w:lineRule="exact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活动报名成功，活动报名失败</w:t>
            </w:r>
            <w:r>
              <w:rPr>
                <w:sz w:val="21"/>
                <w:szCs w:val="21"/>
              </w:rPr>
              <w:t xml:space="preserve"> </w:t>
            </w:r>
          </w:p>
          <w:p w14:paraId="7B1C92C0" w14:textId="77777777" w:rsidR="00026207" w:rsidRDefault="00922C11" w:rsidP="00922C11">
            <w:pPr>
              <w:pStyle w:val="TableParagraph"/>
              <w:numPr>
                <w:ilvl w:val="0"/>
                <w:numId w:val="36"/>
              </w:numPr>
              <w:tabs>
                <w:tab w:val="left" w:pos="528"/>
              </w:tabs>
              <w:kinsoku w:val="0"/>
              <w:overflowPunct w:val="0"/>
              <w:spacing w:before="0" w:line="348" w:lineRule="exact"/>
              <w:rPr>
                <w:spacing w:val="-3"/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活动倒计时，活动参加提醒</w:t>
            </w:r>
            <w:r>
              <w:rPr>
                <w:spacing w:val="-3"/>
                <w:sz w:val="21"/>
                <w:szCs w:val="21"/>
              </w:rPr>
              <w:t xml:space="preserve"> </w:t>
            </w:r>
          </w:p>
          <w:p w14:paraId="1236C611" w14:textId="77777777" w:rsidR="00026207" w:rsidRDefault="00922C11">
            <w:pPr>
              <w:pStyle w:val="TableParagraph"/>
              <w:kinsoku w:val="0"/>
              <w:overflowPunct w:val="0"/>
              <w:spacing w:before="0" w:line="263" w:lineRule="exact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在车机消息中，可以插入内容链接，供用户点击进行跳转</w:t>
            </w:r>
            <w:r>
              <w:rPr>
                <w:sz w:val="21"/>
                <w:szCs w:val="21"/>
              </w:rPr>
              <w:t xml:space="preserve"> </w:t>
            </w:r>
          </w:p>
          <w:p w14:paraId="5A592675" w14:textId="77777777" w:rsidR="00026207" w:rsidRDefault="00922C11">
            <w:pPr>
              <w:pStyle w:val="TableParagraph"/>
              <w:tabs>
                <w:tab w:val="left" w:pos="539"/>
              </w:tabs>
              <w:kinsoku w:val="0"/>
              <w:overflowPunct w:val="0"/>
              <w:ind w:left="10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  <w:r>
              <w:rPr>
                <w:sz w:val="21"/>
                <w:szCs w:val="21"/>
              </w:rPr>
              <w:tab/>
            </w:r>
            <w:r>
              <w:rPr>
                <w:rFonts w:hint="eastAsia"/>
                <w:spacing w:val="-3"/>
                <w:sz w:val="21"/>
                <w:szCs w:val="21"/>
              </w:rPr>
              <w:t>车机消息发送成功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233FE640" w14:textId="77777777">
        <w:trPr>
          <w:trHeight w:val="1248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EFA7F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Expected</w:t>
            </w:r>
          </w:p>
          <w:p w14:paraId="7D9C8465" w14:textId="77777777" w:rsidR="00026207" w:rsidRDefault="00922C11">
            <w:pPr>
              <w:pStyle w:val="TableParagraph"/>
              <w:kinsoku w:val="0"/>
              <w:overflowPunct w:val="0"/>
              <w:spacing w:before="237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Behavior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0019C" w14:textId="77777777" w:rsidR="00026207" w:rsidRDefault="00922C11">
            <w:pPr>
              <w:pStyle w:val="TableParagraph"/>
              <w:kinsoku w:val="0"/>
              <w:overflowPunct w:val="0"/>
              <w:spacing w:before="22" w:line="278" w:lineRule="auto"/>
              <w:ind w:left="107" w:right="9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车机消息中心列表出现相关消息内容，如用户未读消息中心出现未读提醒（小红点）</w:t>
            </w:r>
            <w:r>
              <w:rPr>
                <w:sz w:val="21"/>
                <w:szCs w:val="21"/>
              </w:rPr>
              <w:t xml:space="preserve"> </w:t>
            </w:r>
          </w:p>
          <w:p w14:paraId="479AC5AB" w14:textId="77777777" w:rsidR="00026207" w:rsidRDefault="00922C11">
            <w:pPr>
              <w:pStyle w:val="TableParagraph"/>
              <w:kinsoku w:val="0"/>
              <w:overflowPunct w:val="0"/>
              <w:spacing w:before="0" w:line="269" w:lineRule="exact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用户可以通过消息弹框收到报名信息通知并进行相关页面跳转</w:t>
            </w:r>
            <w:r>
              <w:rPr>
                <w:sz w:val="21"/>
                <w:szCs w:val="21"/>
              </w:rPr>
              <w:t xml:space="preserve"> </w:t>
            </w:r>
          </w:p>
          <w:p w14:paraId="179DFEAD" w14:textId="77777777" w:rsidR="00026207" w:rsidRDefault="00922C11">
            <w:pPr>
              <w:pStyle w:val="TableParagraph"/>
              <w:kinsoku w:val="0"/>
              <w:overflowPunct w:val="0"/>
              <w:spacing w:before="44"/>
              <w:ind w:left="10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297A4305" w14:textId="77777777">
        <w:trPr>
          <w:trHeight w:val="6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0EFF4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Post Conditions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24127" w14:textId="77777777" w:rsidR="00026207" w:rsidRDefault="00922C11">
            <w:pPr>
              <w:pStyle w:val="TableParagraph"/>
              <w:kinsoku w:val="0"/>
              <w:overflowPunct w:val="0"/>
              <w:spacing w:before="22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用户停留“活动报名”内容卡片</w:t>
            </w:r>
            <w:r>
              <w:rPr>
                <w:sz w:val="21"/>
                <w:szCs w:val="21"/>
              </w:rPr>
              <w:t xml:space="preserve"> </w:t>
            </w:r>
          </w:p>
        </w:tc>
      </w:tr>
    </w:tbl>
    <w:p w14:paraId="5269E617" w14:textId="77777777" w:rsidR="00026207" w:rsidRDefault="00026207">
      <w:pPr>
        <w:pStyle w:val="BodyText"/>
        <w:kinsoku w:val="0"/>
        <w:overflowPunct w:val="0"/>
        <w:rPr>
          <w:sz w:val="20"/>
          <w:szCs w:val="20"/>
        </w:rPr>
      </w:pPr>
    </w:p>
    <w:p w14:paraId="43ACE0F0" w14:textId="77777777" w:rsidR="00026207" w:rsidRDefault="00026207">
      <w:pPr>
        <w:pStyle w:val="BodyText"/>
        <w:kinsoku w:val="0"/>
        <w:overflowPunct w:val="0"/>
        <w:rPr>
          <w:sz w:val="20"/>
          <w:szCs w:val="20"/>
        </w:rPr>
      </w:pPr>
    </w:p>
    <w:p w14:paraId="5A3E3632" w14:textId="77777777" w:rsidR="00026207" w:rsidRDefault="00026207">
      <w:pPr>
        <w:pStyle w:val="BodyText"/>
        <w:kinsoku w:val="0"/>
        <w:overflowPunct w:val="0"/>
        <w:rPr>
          <w:sz w:val="12"/>
          <w:szCs w:val="12"/>
        </w:rPr>
      </w:pPr>
    </w:p>
    <w:p w14:paraId="1FB2024B" w14:textId="77777777" w:rsidR="00026207" w:rsidRDefault="00922C11">
      <w:pPr>
        <w:pStyle w:val="Heading4"/>
        <w:kinsoku w:val="0"/>
        <w:overflowPunct w:val="0"/>
        <w:spacing w:before="37"/>
      </w:pPr>
      <w:r>
        <w:rPr>
          <w:rFonts w:hint="eastAsia"/>
        </w:rPr>
        <w:t>普通内容</w:t>
      </w:r>
      <w:r>
        <w:t>-</w:t>
      </w:r>
      <w:r>
        <w:rPr>
          <w:rFonts w:hint="eastAsia"/>
        </w:rPr>
        <w:t>混合版式</w:t>
      </w:r>
    </w:p>
    <w:p w14:paraId="0B0EC0D4" w14:textId="77777777" w:rsidR="00026207" w:rsidRDefault="00026207">
      <w:pPr>
        <w:pStyle w:val="BodyText"/>
        <w:kinsoku w:val="0"/>
        <w:overflowPunct w:val="0"/>
        <w:spacing w:before="7"/>
        <w:rPr>
          <w:i w:val="0"/>
          <w:iCs w:val="0"/>
          <w:sz w:val="26"/>
          <w:szCs w:val="26"/>
        </w:rPr>
      </w:pPr>
    </w:p>
    <w:p w14:paraId="500846BA" w14:textId="266C1F2B" w:rsidR="00026207" w:rsidRDefault="004052DE">
      <w:pPr>
        <w:pStyle w:val="BodyText"/>
        <w:kinsoku w:val="0"/>
        <w:overflowPunct w:val="0"/>
        <w:spacing w:line="369" w:lineRule="auto"/>
        <w:ind w:left="120" w:right="1171"/>
        <w:rPr>
          <w:color w:val="2E5395"/>
          <w:spacing w:val="-9"/>
        </w:rPr>
      </w:pPr>
      <w:r>
        <w:rPr>
          <w:noProof/>
        </w:rPr>
        <w:pict w14:anchorId="68F49F28">
          <v:shape id="_x0000_s1146" type="#_x0000_t202" style="position:absolute;left:0;text-align:left;margin-left:94.35pt;margin-top:57.15pt;width:411pt;height:142.35pt;z-index:4;mso-position-horizontal-relative:page;mso-position-vertical-relative:text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6310"/>
                  </w:tblGrid>
                  <w:tr w:rsidR="00026207" w:rsidRPr="00922C11" w14:paraId="6DB4D6FE" w14:textId="77777777">
                    <w:trPr>
                      <w:trHeight w:val="623"/>
                    </w:trPr>
                    <w:tc>
                      <w:tcPr>
                        <w:tcW w:w="18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1C54A6C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118"/>
                          <w:ind w:left="105"/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  <w:t>Description</w:t>
                        </w:r>
                      </w:p>
                    </w:tc>
                    <w:tc>
                      <w:tcPr>
                        <w:tcW w:w="63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8C5108A" w14:textId="6247D0C0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22"/>
                          <w:ind w:left="107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「</w:t>
                        </w:r>
                        <w:proofErr w:type="spellStart"/>
                        <w:r w:rsidR="00A260AF">
                          <w:rPr>
                            <w:sz w:val="21"/>
                            <w:szCs w:val="21"/>
                          </w:rPr>
                          <w:t>Lidget</w:t>
                        </w:r>
                        <w:proofErr w:type="spellEnd"/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」二级页面可以浏览我希望二级页面可以为图文、视频、</w:t>
                        </w:r>
                      </w:p>
                      <w:p w14:paraId="7B1848FC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ind w:left="107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调研、活动报名等混合排版的内容</w:t>
                        </w:r>
                      </w:p>
                    </w:tc>
                  </w:tr>
                  <w:tr w:rsidR="00026207" w:rsidRPr="00922C11" w14:paraId="4367D590" w14:textId="77777777">
                    <w:trPr>
                      <w:trHeight w:val="1559"/>
                    </w:trPr>
                    <w:tc>
                      <w:tcPr>
                        <w:tcW w:w="18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DA8BA65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118"/>
                          <w:ind w:left="105"/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  <w:t>Pre-Conditions</w:t>
                        </w:r>
                      </w:p>
                    </w:tc>
                    <w:tc>
                      <w:tcPr>
                        <w:tcW w:w="63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D0392BA" w14:textId="77777777" w:rsidR="00026207" w:rsidRDefault="00922C11" w:rsidP="00922C11">
                        <w:pPr>
                          <w:pStyle w:val="TableParagraph"/>
                          <w:numPr>
                            <w:ilvl w:val="0"/>
                            <w:numId w:val="35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spacing w:before="22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车辆在点火状态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6D20C1D5" w14:textId="77777777" w:rsidR="00026207" w:rsidRDefault="00922C11" w:rsidP="00922C11">
                        <w:pPr>
                          <w:pStyle w:val="TableParagraph"/>
                          <w:numPr>
                            <w:ilvl w:val="0"/>
                            <w:numId w:val="35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Sync+</w:t>
                        </w:r>
                        <w:r>
                          <w:rPr>
                            <w:spacing w:val="-3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正常使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1CB90789" w14:textId="77777777" w:rsidR="00026207" w:rsidRDefault="00922C11" w:rsidP="00922C11">
                        <w:pPr>
                          <w:pStyle w:val="TableParagraph"/>
                          <w:numPr>
                            <w:ilvl w:val="0"/>
                            <w:numId w:val="35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2"/>
                            <w:sz w:val="21"/>
                            <w:szCs w:val="21"/>
                          </w:rPr>
                          <w:t>网络正常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0162CFB1" w14:textId="77777777" w:rsidR="00026207" w:rsidRDefault="00922C11" w:rsidP="00922C11">
                        <w:pPr>
                          <w:pStyle w:val="TableParagraph"/>
                          <w:numPr>
                            <w:ilvl w:val="0"/>
                            <w:numId w:val="35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用户已登录，账号在活跃状态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46C66043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26207" w:rsidRPr="00922C11" w14:paraId="779FF8CF" w14:textId="77777777">
                    <w:trPr>
                      <w:trHeight w:val="623"/>
                    </w:trPr>
                    <w:tc>
                      <w:tcPr>
                        <w:tcW w:w="18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178D7D9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119"/>
                          <w:ind w:left="105"/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  <w:t>Trigger</w:t>
                        </w:r>
                      </w:p>
                    </w:tc>
                    <w:tc>
                      <w:tcPr>
                        <w:tcW w:w="63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3FD4DD7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23"/>
                          <w:ind w:left="107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用户点击混合排版的内容卡片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14:paraId="4F192262" w14:textId="77777777" w:rsidR="00026207" w:rsidRPr="00922C11" w:rsidRDefault="00026207">
                  <w:pPr>
                    <w:pStyle w:val="BodyText"/>
                    <w:kinsoku w:val="0"/>
                    <w:overflowPunct w:val="0"/>
                    <w:rPr>
                      <w:rFonts w:ascii="Times New Roman" w:eastAsia="等线" w:cs="Times New Roman"/>
                      <w:i w:val="0"/>
                      <w:iCs w:val="0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922C11">
        <w:rPr>
          <w:rFonts w:hint="eastAsia"/>
          <w:color w:val="2E5395"/>
          <w:spacing w:val="-9"/>
          <w:w w:val="95"/>
        </w:rPr>
        <w:t>作为</w:t>
      </w:r>
      <w:r w:rsidR="00C645A6">
        <w:rPr>
          <w:rFonts w:hint="eastAsia"/>
          <w:color w:val="2E5395"/>
          <w:spacing w:val="-9"/>
          <w:w w:val="95"/>
        </w:rPr>
        <w:t>林肯驾驶员</w:t>
      </w:r>
      <w:r w:rsidR="00922C11">
        <w:rPr>
          <w:rFonts w:hint="eastAsia"/>
          <w:color w:val="2E5395"/>
          <w:spacing w:val="-9"/>
          <w:w w:val="95"/>
        </w:rPr>
        <w:t>和乘客，我希望二级页面可以为图文、视频、调研、活动报名等混合排版的</w:t>
      </w:r>
      <w:r w:rsidR="00922C11">
        <w:rPr>
          <w:rFonts w:hint="eastAsia"/>
          <w:color w:val="2E5395"/>
          <w:spacing w:val="-9"/>
        </w:rPr>
        <w:t>内容</w:t>
      </w:r>
    </w:p>
    <w:p w14:paraId="688E32DF" w14:textId="77777777" w:rsidR="00026207" w:rsidRDefault="00026207">
      <w:pPr>
        <w:pStyle w:val="BodyText"/>
        <w:kinsoku w:val="0"/>
        <w:overflowPunct w:val="0"/>
        <w:spacing w:line="369" w:lineRule="auto"/>
        <w:ind w:left="120" w:right="1171"/>
        <w:rPr>
          <w:color w:val="2E5395"/>
          <w:spacing w:val="-9"/>
        </w:rPr>
        <w:sectPr w:rsidR="00026207">
          <w:pgSz w:w="11900" w:h="16850"/>
          <w:pgMar w:top="1600" w:right="620" w:bottom="280" w:left="16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2" w:color="767070"/>
            <w:right w:val="single" w:sz="12" w:space="16" w:color="767070"/>
          </w:pgBorders>
          <w:cols w:space="720"/>
          <w:noEndnote/>
        </w:sect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4"/>
        <w:gridCol w:w="6310"/>
      </w:tblGrid>
      <w:tr w:rsidR="00026207" w14:paraId="6BEFC5CA" w14:textId="77777777">
        <w:trPr>
          <w:trHeight w:val="5304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28508" w14:textId="77777777" w:rsidR="00026207" w:rsidRDefault="00922C11">
            <w:pPr>
              <w:pStyle w:val="TableParagraph"/>
              <w:kinsoku w:val="0"/>
              <w:overflowPunct w:val="0"/>
              <w:spacing w:before="118" w:line="386" w:lineRule="auto"/>
              <w:ind w:left="105" w:right="796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lastRenderedPageBreak/>
              <w:t>Expected Behavior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64C96" w14:textId="77777777" w:rsidR="00026207" w:rsidRDefault="00922C11">
            <w:pPr>
              <w:pStyle w:val="TableParagraph"/>
              <w:kinsoku w:val="0"/>
              <w:overflowPunct w:val="0"/>
              <w:spacing w:before="22" w:line="278" w:lineRule="auto"/>
              <w:ind w:left="107" w:right="150"/>
              <w:rPr>
                <w:sz w:val="21"/>
                <w:szCs w:val="21"/>
              </w:rPr>
            </w:pPr>
            <w:r>
              <w:rPr>
                <w:rFonts w:hint="eastAsia"/>
                <w:spacing w:val="-26"/>
                <w:sz w:val="21"/>
                <w:szCs w:val="21"/>
              </w:rPr>
              <w:t>在</w:t>
            </w:r>
            <w:r>
              <w:rPr>
                <w:spacing w:val="-26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Solo</w:t>
            </w:r>
            <w:r>
              <w:rPr>
                <w:spacing w:val="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&amp;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Co-pilot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3"/>
                <w:sz w:val="21"/>
                <w:szCs w:val="21"/>
              </w:rPr>
              <w:t>模式全屏展开，</w:t>
            </w:r>
            <w:r>
              <w:rPr>
                <w:sz w:val="21"/>
                <w:szCs w:val="21"/>
              </w:rPr>
              <w:t>Individual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3"/>
                <w:sz w:val="21"/>
                <w:szCs w:val="21"/>
              </w:rPr>
              <w:t>模式半屏展开，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3"/>
                <w:sz w:val="21"/>
                <w:szCs w:val="21"/>
              </w:rPr>
              <w:t>用户可以通过向左滑动浏览全文</w:t>
            </w:r>
            <w:r>
              <w:rPr>
                <w:sz w:val="21"/>
                <w:szCs w:val="21"/>
              </w:rPr>
              <w:t xml:space="preserve"> </w:t>
            </w:r>
          </w:p>
          <w:p w14:paraId="4FE4F7AC" w14:textId="77777777" w:rsidR="00026207" w:rsidRDefault="00922C11">
            <w:pPr>
              <w:pStyle w:val="TableParagraph"/>
              <w:tabs>
                <w:tab w:val="left" w:pos="539"/>
              </w:tabs>
              <w:kinsoku w:val="0"/>
              <w:overflowPunct w:val="0"/>
              <w:spacing w:before="0" w:line="255" w:lineRule="exact"/>
              <w:ind w:left="107"/>
              <w:rPr>
                <w:spacing w:val="-3"/>
                <w:sz w:val="21"/>
                <w:szCs w:val="21"/>
              </w:rPr>
            </w:pPr>
            <w:r>
              <w:rPr>
                <w:sz w:val="21"/>
                <w:szCs w:val="21"/>
              </w:rPr>
              <w:t>1.</w:t>
            </w:r>
            <w:r>
              <w:rPr>
                <w:sz w:val="21"/>
                <w:szCs w:val="21"/>
              </w:rPr>
              <w:tab/>
            </w:r>
            <w:r>
              <w:rPr>
                <w:rFonts w:hint="eastAsia"/>
                <w:spacing w:val="-3"/>
                <w:sz w:val="21"/>
                <w:szCs w:val="21"/>
              </w:rPr>
              <w:t>每篇内容至少包含如下要素</w:t>
            </w:r>
            <w:r>
              <w:rPr>
                <w:spacing w:val="-3"/>
                <w:sz w:val="21"/>
                <w:szCs w:val="21"/>
              </w:rPr>
              <w:t xml:space="preserve"> </w:t>
            </w:r>
          </w:p>
          <w:p w14:paraId="1DFE71E1" w14:textId="77777777" w:rsidR="00026207" w:rsidRDefault="00922C11" w:rsidP="00922C11">
            <w:pPr>
              <w:pStyle w:val="TableParagraph"/>
              <w:numPr>
                <w:ilvl w:val="0"/>
                <w:numId w:val="34"/>
              </w:numPr>
              <w:tabs>
                <w:tab w:val="left" w:pos="528"/>
              </w:tabs>
              <w:kinsoku w:val="0"/>
              <w:overflowPunct w:val="0"/>
              <w:spacing w:before="0" w:line="230" w:lineRule="auto"/>
              <w:ind w:right="93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封面：主标题，封面图，主标题若超过封面可显示的字数，通过…显示</w:t>
            </w:r>
            <w:r>
              <w:rPr>
                <w:sz w:val="21"/>
                <w:szCs w:val="21"/>
              </w:rPr>
              <w:t xml:space="preserve"> </w:t>
            </w:r>
          </w:p>
          <w:p w14:paraId="456389E6" w14:textId="77777777" w:rsidR="00026207" w:rsidRDefault="00922C11" w:rsidP="00922C11">
            <w:pPr>
              <w:pStyle w:val="TableParagraph"/>
              <w:numPr>
                <w:ilvl w:val="0"/>
                <w:numId w:val="34"/>
              </w:numPr>
              <w:tabs>
                <w:tab w:val="left" w:pos="528"/>
              </w:tabs>
              <w:kinsoku w:val="0"/>
              <w:overflowPunct w:val="0"/>
              <w:spacing w:before="0" w:line="364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内容</w:t>
            </w:r>
            <w:r>
              <w:rPr>
                <w:rFonts w:hint="eastAsia"/>
                <w:spacing w:val="-3"/>
                <w:sz w:val="21"/>
                <w:szCs w:val="21"/>
              </w:rPr>
              <w:t>（二级页面</w:t>
            </w:r>
            <w:r>
              <w:rPr>
                <w:rFonts w:hint="eastAsia"/>
                <w:spacing w:val="-106"/>
                <w:sz w:val="21"/>
                <w:szCs w:val="21"/>
              </w:rPr>
              <w:t>）</w:t>
            </w:r>
            <w:r>
              <w:rPr>
                <w:rFonts w:hint="eastAsia"/>
                <w:spacing w:val="-3"/>
                <w:sz w:val="21"/>
                <w:szCs w:val="21"/>
              </w:rPr>
              <w:t>：主标题，点赞按钮，返回按钮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</w:p>
          <w:p w14:paraId="16AE0922" w14:textId="77777777" w:rsidR="00026207" w:rsidRDefault="00922C11">
            <w:pPr>
              <w:pStyle w:val="TableParagraph"/>
              <w:tabs>
                <w:tab w:val="left" w:pos="539"/>
              </w:tabs>
              <w:kinsoku w:val="0"/>
              <w:overflowPunct w:val="0"/>
              <w:spacing w:before="0" w:line="249" w:lineRule="exact"/>
              <w:ind w:left="10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  <w:r>
              <w:rPr>
                <w:sz w:val="21"/>
                <w:szCs w:val="21"/>
              </w:rPr>
              <w:tab/>
            </w:r>
            <w:r>
              <w:rPr>
                <w:rFonts w:hint="eastAsia"/>
                <w:spacing w:val="-3"/>
                <w:sz w:val="21"/>
                <w:szCs w:val="21"/>
              </w:rPr>
              <w:t>内容为可互动图文（</w:t>
            </w:r>
            <w:r>
              <w:rPr>
                <w:rFonts w:hint="eastAsia"/>
                <w:spacing w:val="-2"/>
                <w:sz w:val="21"/>
                <w:szCs w:val="21"/>
              </w:rPr>
              <w:t>格栅化</w:t>
            </w:r>
            <w:r>
              <w:rPr>
                <w:rFonts w:hint="eastAsia"/>
                <w:spacing w:val="-3"/>
                <w:sz w:val="21"/>
                <w:szCs w:val="21"/>
              </w:rPr>
              <w:t>）</w:t>
            </w:r>
            <w:r>
              <w:rPr>
                <w:sz w:val="21"/>
                <w:szCs w:val="21"/>
              </w:rPr>
              <w:t xml:space="preserve"> </w:t>
            </w:r>
          </w:p>
          <w:p w14:paraId="2DA12941" w14:textId="77777777" w:rsidR="00026207" w:rsidRDefault="00922C11">
            <w:pPr>
              <w:pStyle w:val="TableParagraph"/>
              <w:tabs>
                <w:tab w:val="left" w:pos="527"/>
              </w:tabs>
              <w:kinsoku w:val="0"/>
              <w:overflowPunct w:val="0"/>
              <w:spacing w:before="0" w:line="375" w:lineRule="exact"/>
              <w:ind w:left="167"/>
              <w:rPr>
                <w:w w:val="105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w w:val="130"/>
                <w:sz w:val="21"/>
                <w:szCs w:val="21"/>
              </w:rPr>
              <w:t>-</w:t>
            </w:r>
            <w:r>
              <w:rPr>
                <w:rFonts w:ascii="Arial Unicode MS" w:eastAsia="Arial Unicode MS" w:cs="Arial Unicode MS"/>
                <w:w w:val="130"/>
                <w:sz w:val="21"/>
                <w:szCs w:val="21"/>
              </w:rPr>
              <w:tab/>
            </w:r>
            <w:r>
              <w:rPr>
                <w:rFonts w:hint="eastAsia"/>
                <w:spacing w:val="-3"/>
                <w:w w:val="105"/>
                <w:sz w:val="21"/>
                <w:szCs w:val="21"/>
              </w:rPr>
              <w:t>互动行为包括：</w:t>
            </w:r>
            <w:r>
              <w:rPr>
                <w:w w:val="105"/>
                <w:sz w:val="21"/>
                <w:szCs w:val="21"/>
              </w:rPr>
              <w:t xml:space="preserve"> </w:t>
            </w:r>
          </w:p>
          <w:p w14:paraId="1AB87C88" w14:textId="77777777" w:rsidR="00026207" w:rsidRDefault="00922C11">
            <w:pPr>
              <w:pStyle w:val="TableParagraph"/>
              <w:kinsoku w:val="0"/>
              <w:overflowPunct w:val="0"/>
              <w:spacing w:before="0" w:line="263" w:lineRule="exact"/>
              <w:ind w:left="10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a. </w:t>
            </w:r>
            <w:r>
              <w:rPr>
                <w:rFonts w:hint="eastAsia"/>
                <w:sz w:val="21"/>
                <w:szCs w:val="21"/>
              </w:rPr>
              <w:t>点击屏幕，使图片发生变化</w:t>
            </w:r>
            <w:r>
              <w:rPr>
                <w:sz w:val="21"/>
                <w:szCs w:val="21"/>
              </w:rPr>
              <w:t xml:space="preserve"> </w:t>
            </w:r>
          </w:p>
          <w:p w14:paraId="328E1FAF" w14:textId="77777777" w:rsidR="00026207" w:rsidRDefault="00922C11">
            <w:pPr>
              <w:pStyle w:val="TableParagraph"/>
              <w:kinsoku w:val="0"/>
              <w:overflowPunct w:val="0"/>
              <w:spacing w:before="41"/>
              <w:ind w:left="10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b</w:t>
            </w:r>
            <w:r>
              <w:rPr>
                <w:rFonts w:hint="eastAsia"/>
                <w:sz w:val="21"/>
                <w:szCs w:val="21"/>
              </w:rPr>
              <w:t>．单张卡片向上滑动露出隐藏内容</w:t>
            </w:r>
            <w:r>
              <w:rPr>
                <w:sz w:val="21"/>
                <w:szCs w:val="21"/>
              </w:rPr>
              <w:t xml:space="preserve"> </w:t>
            </w:r>
          </w:p>
          <w:p w14:paraId="116251D9" w14:textId="77777777" w:rsidR="00026207" w:rsidRDefault="00922C11">
            <w:pPr>
              <w:pStyle w:val="TableParagraph"/>
              <w:kinsoku w:val="0"/>
              <w:overflowPunct w:val="0"/>
              <w:ind w:left="10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c. </w:t>
            </w:r>
            <w:r>
              <w:rPr>
                <w:rFonts w:hint="eastAsia"/>
                <w:sz w:val="21"/>
                <w:szCs w:val="21"/>
              </w:rPr>
              <w:t>视频</w:t>
            </w:r>
            <w:r>
              <w:rPr>
                <w:sz w:val="21"/>
                <w:szCs w:val="21"/>
              </w:rPr>
              <w:t xml:space="preserve"> </w:t>
            </w:r>
          </w:p>
          <w:p w14:paraId="03EA9A13" w14:textId="77777777" w:rsidR="00026207" w:rsidRDefault="00922C11">
            <w:pPr>
              <w:pStyle w:val="TableParagraph"/>
              <w:kinsoku w:val="0"/>
              <w:overflowPunct w:val="0"/>
              <w:ind w:left="10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d.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2"/>
                <w:sz w:val="21"/>
                <w:szCs w:val="21"/>
              </w:rPr>
              <w:t>用户调研</w:t>
            </w:r>
            <w:r>
              <w:rPr>
                <w:sz w:val="21"/>
                <w:szCs w:val="21"/>
              </w:rPr>
              <w:t xml:space="preserve"> </w:t>
            </w:r>
          </w:p>
          <w:p w14:paraId="5A256CC5" w14:textId="77777777" w:rsidR="00026207" w:rsidRDefault="00922C11">
            <w:pPr>
              <w:pStyle w:val="TableParagraph"/>
              <w:kinsoku w:val="0"/>
              <w:overflowPunct w:val="0"/>
              <w:ind w:left="10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e.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2"/>
                <w:sz w:val="21"/>
                <w:szCs w:val="21"/>
              </w:rPr>
              <w:t>活动报名</w:t>
            </w:r>
            <w:r>
              <w:rPr>
                <w:sz w:val="21"/>
                <w:szCs w:val="21"/>
              </w:rPr>
              <w:t xml:space="preserve"> </w:t>
            </w:r>
          </w:p>
          <w:p w14:paraId="68CA9F4D" w14:textId="77777777" w:rsidR="00026207" w:rsidRDefault="00922C11">
            <w:pPr>
              <w:pStyle w:val="TableParagraph"/>
              <w:kinsoku w:val="0"/>
              <w:overflowPunct w:val="0"/>
              <w:spacing w:line="255" w:lineRule="exact"/>
              <w:ind w:left="10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f. </w:t>
            </w:r>
            <w:r>
              <w:rPr>
                <w:rFonts w:hint="eastAsia"/>
                <w:sz w:val="21"/>
                <w:szCs w:val="21"/>
              </w:rPr>
              <w:t>文字（超出卡片显示部分可以上下滑动）</w:t>
            </w:r>
            <w:r>
              <w:rPr>
                <w:sz w:val="21"/>
                <w:szCs w:val="21"/>
              </w:rPr>
              <w:t xml:space="preserve"> </w:t>
            </w:r>
          </w:p>
          <w:p w14:paraId="404E2FBA" w14:textId="77777777" w:rsidR="00026207" w:rsidRDefault="00922C11" w:rsidP="00922C11">
            <w:pPr>
              <w:pStyle w:val="TableParagraph"/>
              <w:numPr>
                <w:ilvl w:val="0"/>
                <w:numId w:val="33"/>
              </w:numPr>
              <w:tabs>
                <w:tab w:val="left" w:pos="528"/>
              </w:tabs>
              <w:kinsoku w:val="0"/>
              <w:overflowPunct w:val="0"/>
              <w:spacing w:before="0" w:line="339" w:lineRule="exact"/>
              <w:rPr>
                <w:spacing w:val="-10"/>
                <w:sz w:val="21"/>
                <w:szCs w:val="21"/>
              </w:rPr>
            </w:pPr>
            <w:r>
              <w:rPr>
                <w:rFonts w:hint="eastAsia"/>
                <w:spacing w:val="-6"/>
                <w:sz w:val="21"/>
                <w:szCs w:val="21"/>
              </w:rPr>
              <w:t>互动要求顺滑跟手：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6"/>
                <w:sz w:val="21"/>
                <w:szCs w:val="21"/>
              </w:rPr>
              <w:t>滑动指令：页面在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1</w:t>
            </w:r>
            <w:r>
              <w:rPr>
                <w:spacing w:val="-10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10"/>
                <w:sz w:val="21"/>
                <w:szCs w:val="21"/>
              </w:rPr>
              <w:t>秒内作出反应</w:t>
            </w:r>
            <w:r>
              <w:rPr>
                <w:spacing w:val="-10"/>
                <w:sz w:val="21"/>
                <w:szCs w:val="21"/>
              </w:rPr>
              <w:t xml:space="preserve"> </w:t>
            </w:r>
          </w:p>
          <w:p w14:paraId="1289DBD9" w14:textId="77777777" w:rsidR="00026207" w:rsidRDefault="00922C11" w:rsidP="00922C11">
            <w:pPr>
              <w:pStyle w:val="TableParagraph"/>
              <w:numPr>
                <w:ilvl w:val="0"/>
                <w:numId w:val="33"/>
              </w:numPr>
              <w:tabs>
                <w:tab w:val="left" w:pos="528"/>
              </w:tabs>
              <w:kinsoku w:val="0"/>
              <w:overflowPunct w:val="0"/>
              <w:spacing w:before="0" w:line="348" w:lineRule="exact"/>
              <w:rPr>
                <w:sz w:val="21"/>
                <w:szCs w:val="21"/>
              </w:rPr>
            </w:pPr>
            <w:r>
              <w:rPr>
                <w:rFonts w:hint="eastAsia"/>
                <w:spacing w:val="-9"/>
                <w:sz w:val="21"/>
                <w:szCs w:val="21"/>
              </w:rPr>
              <w:t>点击指令：页面在</w:t>
            </w:r>
            <w:r>
              <w:rPr>
                <w:spacing w:val="-9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1</w:t>
            </w:r>
            <w:r>
              <w:rPr>
                <w:spacing w:val="-10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10"/>
                <w:sz w:val="21"/>
                <w:szCs w:val="21"/>
              </w:rPr>
              <w:t>秒内作出反应</w:t>
            </w:r>
            <w:r>
              <w:rPr>
                <w:sz w:val="21"/>
                <w:szCs w:val="21"/>
              </w:rPr>
              <w:t xml:space="preserve"> </w:t>
            </w:r>
          </w:p>
          <w:p w14:paraId="4DC3CF2D" w14:textId="77777777" w:rsidR="00026207" w:rsidRDefault="00922C11">
            <w:pPr>
              <w:pStyle w:val="TableParagraph"/>
              <w:kinsoku w:val="0"/>
              <w:overflowPunct w:val="0"/>
              <w:spacing w:before="0" w:line="263" w:lineRule="exact"/>
              <w:ind w:left="10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13B8E4AF" w14:textId="77777777">
        <w:trPr>
          <w:trHeight w:val="714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3CB6B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Post Conditions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FBD96" w14:textId="0D904C1A" w:rsidR="00026207" w:rsidRDefault="00922C11">
            <w:pPr>
              <w:pStyle w:val="TableParagraph"/>
              <w:kinsoku w:val="0"/>
              <w:overflowPunct w:val="0"/>
              <w:spacing w:before="164"/>
              <w:ind w:left="15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用户停留在「</w:t>
            </w:r>
            <w:proofErr w:type="spellStart"/>
            <w:r w:rsidR="00A260AF">
              <w:rPr>
                <w:rFonts w:ascii="微软雅黑" w:eastAsia="微软雅黑" w:cs="微软雅黑"/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z w:val="21"/>
                <w:szCs w:val="21"/>
              </w:rPr>
              <w:t>」二级内容页</w:t>
            </w:r>
          </w:p>
        </w:tc>
      </w:tr>
    </w:tbl>
    <w:p w14:paraId="3729C21A" w14:textId="77777777" w:rsidR="00026207" w:rsidRDefault="004052DE">
      <w:pPr>
        <w:pStyle w:val="BodyText"/>
        <w:kinsoku w:val="0"/>
        <w:overflowPunct w:val="0"/>
        <w:rPr>
          <w:sz w:val="20"/>
          <w:szCs w:val="20"/>
        </w:rPr>
      </w:pPr>
      <w:r>
        <w:rPr>
          <w:noProof/>
        </w:rPr>
        <w:pict w14:anchorId="0B8AB825">
          <v:group id="_x0000_s1147" style="position:absolute;margin-left:14.25pt;margin-top:20.4pt;width:564.4pt;height:799.05pt;z-index:-17;mso-position-horizontal-relative:page;mso-position-vertical-relative:page" coordorigin="285,408" coordsize="11288,15981" o:allowincell="f">
            <v:shape id="_x0000_s1148" type="#_x0000_t75" style="position:absolute;left:2043;top:4487;width:7580;height:7660;mso-position-horizontal-relative:page;mso-position-vertical-relative:page" o:allowincell="f">
              <v:imagedata r:id="rId5" o:title=""/>
            </v:shape>
            <v:shape id="_x0000_s1149" style="position:absolute;left:297;top:420;width:11263;height:15956;mso-position-horizontal-relative:page;mso-position-vertical-relative:page" coordsize="11263,15956" o:allowincell="f" path="m,15956r11263,l11263,,,,,15956xe" filled="f" strokecolor="#767070" strokeweight="1.25pt">
              <v:path arrowok="t"/>
            </v:shape>
            <w10:wrap anchorx="page" anchory="page"/>
          </v:group>
        </w:pict>
      </w:r>
    </w:p>
    <w:p w14:paraId="58081F95" w14:textId="77777777" w:rsidR="00026207" w:rsidRDefault="00026207">
      <w:pPr>
        <w:pStyle w:val="BodyText"/>
        <w:kinsoku w:val="0"/>
        <w:overflowPunct w:val="0"/>
        <w:rPr>
          <w:sz w:val="20"/>
          <w:szCs w:val="20"/>
        </w:rPr>
      </w:pPr>
    </w:p>
    <w:p w14:paraId="4AB0838D" w14:textId="77777777" w:rsidR="00026207" w:rsidRDefault="00026207">
      <w:pPr>
        <w:pStyle w:val="BodyText"/>
        <w:kinsoku w:val="0"/>
        <w:overflowPunct w:val="0"/>
        <w:rPr>
          <w:sz w:val="20"/>
          <w:szCs w:val="20"/>
        </w:rPr>
      </w:pPr>
    </w:p>
    <w:p w14:paraId="70B38BB1" w14:textId="77777777" w:rsidR="00026207" w:rsidRDefault="00026207">
      <w:pPr>
        <w:pStyle w:val="BodyText"/>
        <w:kinsoku w:val="0"/>
        <w:overflowPunct w:val="0"/>
        <w:spacing w:before="5"/>
        <w:rPr>
          <w:sz w:val="26"/>
          <w:szCs w:val="26"/>
        </w:rPr>
      </w:pPr>
    </w:p>
    <w:p w14:paraId="3302EC7A" w14:textId="77777777" w:rsidR="00026207" w:rsidRDefault="00922C11">
      <w:pPr>
        <w:pStyle w:val="Heading4"/>
        <w:kinsoku w:val="0"/>
        <w:overflowPunct w:val="0"/>
        <w:spacing w:before="38"/>
      </w:pPr>
      <w:r>
        <w:rPr>
          <w:rFonts w:hint="eastAsia"/>
        </w:rPr>
        <w:t>消息提醒</w:t>
      </w:r>
    </w:p>
    <w:p w14:paraId="1236E2CF" w14:textId="77777777" w:rsidR="00026207" w:rsidRDefault="00026207">
      <w:pPr>
        <w:pStyle w:val="BodyText"/>
        <w:kinsoku w:val="0"/>
        <w:overflowPunct w:val="0"/>
        <w:spacing w:before="4"/>
        <w:rPr>
          <w:i w:val="0"/>
          <w:iCs w:val="0"/>
          <w:sz w:val="26"/>
          <w:szCs w:val="26"/>
        </w:rPr>
      </w:pPr>
    </w:p>
    <w:p w14:paraId="5EA7D48C" w14:textId="6A3896FF" w:rsidR="00026207" w:rsidRDefault="004052DE">
      <w:pPr>
        <w:pStyle w:val="BodyText"/>
        <w:kinsoku w:val="0"/>
        <w:overflowPunct w:val="0"/>
        <w:spacing w:line="369" w:lineRule="auto"/>
        <w:ind w:left="120" w:right="1171"/>
        <w:rPr>
          <w:color w:val="2E5395"/>
          <w:spacing w:val="-5"/>
        </w:rPr>
      </w:pPr>
      <w:r>
        <w:rPr>
          <w:noProof/>
        </w:rPr>
        <w:pict w14:anchorId="63C72B85">
          <v:shape id="_x0000_s1150" type="#_x0000_t202" style="position:absolute;left:0;text-align:left;margin-left:94.35pt;margin-top:57.15pt;width:411pt;height:174.15pt;z-index:5;mso-position-horizontal-relative:page;mso-position-vertical-relative:text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6310"/>
                  </w:tblGrid>
                  <w:tr w:rsidR="00026207" w:rsidRPr="00922C11" w14:paraId="7E169E52" w14:textId="77777777">
                    <w:trPr>
                      <w:trHeight w:val="623"/>
                    </w:trPr>
                    <w:tc>
                      <w:tcPr>
                        <w:tcW w:w="18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3669F6A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118"/>
                          <w:ind w:left="105"/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  <w:t>Description</w:t>
                        </w:r>
                      </w:p>
                    </w:tc>
                    <w:tc>
                      <w:tcPr>
                        <w:tcW w:w="63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2FE510A" w14:textId="0663FECE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22"/>
                          <w:ind w:left="107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用户可以收到「</w:t>
                        </w:r>
                        <w:proofErr w:type="spellStart"/>
                        <w:r w:rsidR="00A260AF">
                          <w:rPr>
                            <w:sz w:val="21"/>
                            <w:szCs w:val="21"/>
                          </w:rPr>
                          <w:t>Lidget</w:t>
                        </w:r>
                        <w:proofErr w:type="spellEnd"/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」内容更新的消息提醒，并从消息中心查看</w:t>
                        </w:r>
                      </w:p>
                      <w:p w14:paraId="5177DAED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ind w:left="107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消息。后台更新的消息同步推送前台车机系统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 </w:t>
                        </w:r>
                      </w:p>
                    </w:tc>
                  </w:tr>
                  <w:tr w:rsidR="00026207" w:rsidRPr="00922C11" w14:paraId="6CC34324" w14:textId="77777777">
                    <w:trPr>
                      <w:trHeight w:val="1562"/>
                    </w:trPr>
                    <w:tc>
                      <w:tcPr>
                        <w:tcW w:w="18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4C4A307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121"/>
                          <w:ind w:left="105"/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  <w:t>Pre-Conditions</w:t>
                        </w:r>
                      </w:p>
                    </w:tc>
                    <w:tc>
                      <w:tcPr>
                        <w:tcW w:w="63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6AF2B78" w14:textId="77777777" w:rsidR="00026207" w:rsidRDefault="00922C11" w:rsidP="00922C11">
                        <w:pPr>
                          <w:pStyle w:val="TableParagraph"/>
                          <w:numPr>
                            <w:ilvl w:val="0"/>
                            <w:numId w:val="32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spacing w:before="25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车辆在点火状态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492371F6" w14:textId="77777777" w:rsidR="00026207" w:rsidRDefault="00922C11" w:rsidP="00922C11">
                        <w:pPr>
                          <w:pStyle w:val="TableParagraph"/>
                          <w:numPr>
                            <w:ilvl w:val="0"/>
                            <w:numId w:val="32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Sync+</w:t>
                        </w:r>
                        <w:r>
                          <w:rPr>
                            <w:spacing w:val="-3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正常使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6FD7BC43" w14:textId="77777777" w:rsidR="00026207" w:rsidRDefault="00922C11" w:rsidP="00922C11">
                        <w:pPr>
                          <w:pStyle w:val="TableParagraph"/>
                          <w:numPr>
                            <w:ilvl w:val="0"/>
                            <w:numId w:val="32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2"/>
                            <w:sz w:val="21"/>
                            <w:szCs w:val="21"/>
                          </w:rPr>
                          <w:t>网络正常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425E44A2" w14:textId="77777777" w:rsidR="00026207" w:rsidRDefault="00922C11" w:rsidP="00922C11">
                        <w:pPr>
                          <w:pStyle w:val="TableParagraph"/>
                          <w:numPr>
                            <w:ilvl w:val="0"/>
                            <w:numId w:val="32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用户已登录，账号在活跃状态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357BE314" w14:textId="77777777" w:rsidR="00026207" w:rsidRDefault="00922C11" w:rsidP="00922C11">
                        <w:pPr>
                          <w:pStyle w:val="TableParagraph"/>
                          <w:numPr>
                            <w:ilvl w:val="0"/>
                            <w:numId w:val="32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spacing w:before="42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有新内容推送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26207" w:rsidRPr="00922C11" w14:paraId="0D7870CC" w14:textId="77777777">
                    <w:trPr>
                      <w:trHeight w:val="623"/>
                    </w:trPr>
                    <w:tc>
                      <w:tcPr>
                        <w:tcW w:w="18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9F3A3DB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119"/>
                          <w:ind w:left="105"/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  <w:t>Trigger</w:t>
                        </w:r>
                      </w:p>
                    </w:tc>
                    <w:tc>
                      <w:tcPr>
                        <w:tcW w:w="63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2E1D210" w14:textId="77777777" w:rsidR="00026207" w:rsidRDefault="00922C11" w:rsidP="00922C11">
                        <w:pPr>
                          <w:pStyle w:val="TableParagraph"/>
                          <w:numPr>
                            <w:ilvl w:val="0"/>
                            <w:numId w:val="31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spacing w:before="22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点击消息本身或消息上的查看按钮查看消息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1C4490EC" w14:textId="77777777" w:rsidR="00026207" w:rsidRDefault="00922C11" w:rsidP="00922C11">
                        <w:pPr>
                          <w:pStyle w:val="TableParagraph"/>
                          <w:numPr>
                            <w:ilvl w:val="0"/>
                            <w:numId w:val="31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spacing w:before="44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点击消息下的忽略按钮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26207" w:rsidRPr="00922C11" w14:paraId="43276289" w14:textId="77777777">
                    <w:trPr>
                      <w:trHeight w:val="623"/>
                    </w:trPr>
                    <w:tc>
                      <w:tcPr>
                        <w:tcW w:w="18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08C0B63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118"/>
                          <w:ind w:left="105"/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  <w:t>Expected</w:t>
                        </w:r>
                      </w:p>
                    </w:tc>
                    <w:tc>
                      <w:tcPr>
                        <w:tcW w:w="63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79DC787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22"/>
                          <w:ind w:left="107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用户可查看消息内容或忽略内容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7AFC7BD4" w14:textId="77777777" w:rsidR="00026207" w:rsidRDefault="00922C11">
                        <w:pPr>
                          <w:pStyle w:val="TableParagraph"/>
                          <w:tabs>
                            <w:tab w:val="left" w:pos="539"/>
                          </w:tabs>
                          <w:kinsoku w:val="0"/>
                          <w:overflowPunct w:val="0"/>
                          <w:ind w:left="107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1.</w:t>
                        </w:r>
                        <w:r>
                          <w:rPr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消息为弹框形式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14:paraId="58FBF89C" w14:textId="77777777" w:rsidR="00026207" w:rsidRPr="00922C11" w:rsidRDefault="00026207">
                  <w:pPr>
                    <w:pStyle w:val="BodyText"/>
                    <w:kinsoku w:val="0"/>
                    <w:overflowPunct w:val="0"/>
                    <w:rPr>
                      <w:rFonts w:ascii="Times New Roman" w:eastAsia="等线" w:cs="Times New Roman"/>
                      <w:i w:val="0"/>
                      <w:iCs w:val="0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922C11">
        <w:rPr>
          <w:rFonts w:hint="eastAsia"/>
          <w:color w:val="2E5395"/>
          <w:spacing w:val="-10"/>
          <w:w w:val="95"/>
        </w:rPr>
        <w:t>作为</w:t>
      </w:r>
      <w:r w:rsidR="00C645A6">
        <w:rPr>
          <w:rFonts w:hint="eastAsia"/>
          <w:color w:val="2E5395"/>
          <w:spacing w:val="-10"/>
          <w:w w:val="95"/>
        </w:rPr>
        <w:t>林肯驾驶员</w:t>
      </w:r>
      <w:r w:rsidR="00922C11">
        <w:rPr>
          <w:rFonts w:hint="eastAsia"/>
          <w:color w:val="2E5395"/>
          <w:spacing w:val="-10"/>
          <w:w w:val="95"/>
        </w:rPr>
        <w:t>和乘客，我希望可以收到车机更新的消息提醒，并可通过链接或按钮点击查</w:t>
      </w:r>
      <w:r w:rsidR="00922C11">
        <w:rPr>
          <w:rFonts w:hint="eastAsia"/>
          <w:color w:val="2E5395"/>
          <w:spacing w:val="-5"/>
        </w:rPr>
        <w:t>看消息或忽略消息</w:t>
      </w:r>
    </w:p>
    <w:p w14:paraId="6791E549" w14:textId="77777777" w:rsidR="00026207" w:rsidRDefault="00026207">
      <w:pPr>
        <w:pStyle w:val="BodyText"/>
        <w:kinsoku w:val="0"/>
        <w:overflowPunct w:val="0"/>
        <w:spacing w:line="369" w:lineRule="auto"/>
        <w:ind w:left="120" w:right="1171"/>
        <w:rPr>
          <w:color w:val="2E5395"/>
          <w:spacing w:val="-5"/>
        </w:rPr>
        <w:sectPr w:rsidR="00026207">
          <w:pgSz w:w="11900" w:h="16850"/>
          <w:pgMar w:top="1600" w:right="620" w:bottom="280" w:left="16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2" w:color="767070"/>
            <w:right w:val="single" w:sz="12" w:space="16" w:color="767070"/>
          </w:pgBorders>
          <w:cols w:space="720"/>
          <w:noEndnote/>
        </w:sect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4"/>
        <w:gridCol w:w="6310"/>
      </w:tblGrid>
      <w:tr w:rsidR="00026207" w14:paraId="0FD8F5EF" w14:textId="77777777">
        <w:trPr>
          <w:trHeight w:val="218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606F8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lastRenderedPageBreak/>
              <w:t>Behavior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560C" w14:textId="47B0C49B" w:rsidR="00026207" w:rsidRDefault="00922C11">
            <w:pPr>
              <w:pStyle w:val="TableParagraph"/>
              <w:kinsoku w:val="0"/>
              <w:overflowPunct w:val="0"/>
              <w:spacing w:before="22" w:line="278" w:lineRule="auto"/>
              <w:ind w:right="18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 </w:t>
            </w:r>
            <w:r>
              <w:rPr>
                <w:rFonts w:hint="eastAsia"/>
                <w:sz w:val="21"/>
                <w:szCs w:val="21"/>
              </w:rPr>
              <w:t>每条消息至少包含要素：「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z w:val="21"/>
                <w:szCs w:val="21"/>
              </w:rPr>
              <w:t>」标志，主标题，副标题，正文内容，跳转查看链接</w:t>
            </w:r>
            <w:r>
              <w:rPr>
                <w:sz w:val="21"/>
                <w:szCs w:val="21"/>
              </w:rPr>
              <w:t xml:space="preserve">/ </w:t>
            </w:r>
            <w:r>
              <w:rPr>
                <w:rFonts w:hint="eastAsia"/>
                <w:sz w:val="21"/>
                <w:szCs w:val="21"/>
              </w:rPr>
              <w:t>按钮，忽略按钮，发布时间</w:t>
            </w:r>
            <w:r>
              <w:rPr>
                <w:sz w:val="21"/>
                <w:szCs w:val="21"/>
              </w:rPr>
              <w:t xml:space="preserve"> </w:t>
            </w:r>
          </w:p>
          <w:p w14:paraId="76EFF128" w14:textId="77777777" w:rsidR="00026207" w:rsidRDefault="00922C11" w:rsidP="00922C11">
            <w:pPr>
              <w:pStyle w:val="TableParagraph"/>
              <w:numPr>
                <w:ilvl w:val="0"/>
                <w:numId w:val="30"/>
              </w:numPr>
              <w:tabs>
                <w:tab w:val="left" w:pos="540"/>
              </w:tabs>
              <w:kinsoku w:val="0"/>
              <w:overflowPunct w:val="0"/>
              <w:spacing w:before="0" w:line="278" w:lineRule="auto"/>
              <w:ind w:right="292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消息在推送时除弹框外，同时储存在消息中心列表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pacing w:val="-2"/>
                <w:sz w:val="21"/>
                <w:szCs w:val="21"/>
              </w:rPr>
              <w:t>红点提</w:t>
            </w:r>
            <w:r>
              <w:rPr>
                <w:rFonts w:hint="eastAsia"/>
                <w:spacing w:val="-15"/>
                <w:sz w:val="21"/>
                <w:szCs w:val="21"/>
              </w:rPr>
              <w:t>示逻辑</w:t>
            </w:r>
            <w:r>
              <w:rPr>
                <w:spacing w:val="-15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follow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3"/>
                <w:sz w:val="21"/>
                <w:szCs w:val="21"/>
              </w:rPr>
              <w:t>车机消息原有能力）</w:t>
            </w:r>
            <w:r>
              <w:rPr>
                <w:sz w:val="21"/>
                <w:szCs w:val="21"/>
              </w:rPr>
              <w:t xml:space="preserve"> </w:t>
            </w:r>
          </w:p>
          <w:p w14:paraId="6E0393D3" w14:textId="77777777" w:rsidR="00026207" w:rsidRDefault="00922C11" w:rsidP="00922C11">
            <w:pPr>
              <w:pStyle w:val="TableParagraph"/>
              <w:numPr>
                <w:ilvl w:val="0"/>
                <w:numId w:val="30"/>
              </w:numPr>
              <w:tabs>
                <w:tab w:val="left" w:pos="540"/>
              </w:tabs>
              <w:kinsoku w:val="0"/>
              <w:overflowPunct w:val="0"/>
              <w:spacing w:before="0" w:line="269" w:lineRule="exact"/>
              <w:rPr>
                <w:spacing w:val="-3"/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惊喜视频的消息在推送时，需确保惊喜视频已经预加载完成</w:t>
            </w:r>
          </w:p>
          <w:p w14:paraId="1A4AEF14" w14:textId="77777777" w:rsidR="00026207" w:rsidRDefault="00922C11">
            <w:pPr>
              <w:pStyle w:val="TableParagraph"/>
              <w:kinsoku w:val="0"/>
              <w:overflowPunct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（车机能力）</w:t>
            </w:r>
            <w:r>
              <w:rPr>
                <w:sz w:val="21"/>
                <w:szCs w:val="21"/>
              </w:rPr>
              <w:t xml:space="preserve"> </w:t>
            </w:r>
          </w:p>
          <w:p w14:paraId="47C29B9F" w14:textId="77777777" w:rsidR="00026207" w:rsidRDefault="00922C11">
            <w:pPr>
              <w:pStyle w:val="TableParagraph"/>
              <w:kinsoku w:val="0"/>
              <w:overflowPunct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60719E95" w14:textId="77777777">
        <w:trPr>
          <w:trHeight w:val="6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9D21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Post Conditions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BC385" w14:textId="5A3BD91C" w:rsidR="00026207" w:rsidRDefault="00922C11">
            <w:pPr>
              <w:pStyle w:val="TableParagraph"/>
              <w:kinsoku w:val="0"/>
              <w:overflowPunct w:val="0"/>
              <w:spacing w:before="22"/>
              <w:ind w:left="107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Trigger1</w:t>
            </w:r>
            <w:r>
              <w:rPr>
                <w:b/>
                <w:bCs/>
                <w:spacing w:val="-53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3"/>
                <w:sz w:val="21"/>
                <w:szCs w:val="21"/>
              </w:rPr>
              <w:t>用户停留在「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pacing w:val="-3"/>
                <w:sz w:val="21"/>
                <w:szCs w:val="21"/>
              </w:rPr>
              <w:t>」消息内容页面</w:t>
            </w:r>
            <w:r>
              <w:rPr>
                <w:sz w:val="21"/>
                <w:szCs w:val="21"/>
              </w:rPr>
              <w:t xml:space="preserve"> </w:t>
            </w:r>
          </w:p>
          <w:p w14:paraId="7028988F" w14:textId="77777777" w:rsidR="00026207" w:rsidRDefault="00922C11">
            <w:pPr>
              <w:pStyle w:val="TableParagraph"/>
              <w:kinsoku w:val="0"/>
              <w:overflowPunct w:val="0"/>
              <w:ind w:left="107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Trigger2</w:t>
            </w:r>
            <w:r>
              <w:rPr>
                <w:b/>
                <w:bCs/>
                <w:spacing w:val="-53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3"/>
                <w:sz w:val="21"/>
                <w:szCs w:val="21"/>
              </w:rPr>
              <w:t>用户停留在用户原先停留页面</w:t>
            </w:r>
            <w:r>
              <w:rPr>
                <w:sz w:val="21"/>
                <w:szCs w:val="21"/>
              </w:rPr>
              <w:t xml:space="preserve"> </w:t>
            </w:r>
          </w:p>
        </w:tc>
      </w:tr>
    </w:tbl>
    <w:p w14:paraId="01DDA50E" w14:textId="77777777" w:rsidR="00026207" w:rsidRDefault="004052DE">
      <w:pPr>
        <w:pStyle w:val="BodyText"/>
        <w:kinsoku w:val="0"/>
        <w:overflowPunct w:val="0"/>
        <w:rPr>
          <w:sz w:val="20"/>
          <w:szCs w:val="20"/>
        </w:rPr>
      </w:pPr>
      <w:r>
        <w:rPr>
          <w:noProof/>
        </w:rPr>
        <w:pict w14:anchorId="6ADD837A">
          <v:group id="_x0000_s1151" style="position:absolute;margin-left:14.25pt;margin-top:20.4pt;width:564.4pt;height:799.05pt;z-index:-16;mso-position-horizontal-relative:page;mso-position-vertical-relative:page" coordorigin="285,408" coordsize="11288,15981" o:allowincell="f">
            <v:shape id="_x0000_s1152" type="#_x0000_t75" style="position:absolute;left:2043;top:4487;width:7580;height:7660;mso-position-horizontal-relative:page;mso-position-vertical-relative:page" o:allowincell="f">
              <v:imagedata r:id="rId5" o:title=""/>
            </v:shape>
            <v:shape id="_x0000_s1153" style="position:absolute;left:297;top:420;width:11263;height:15956;mso-position-horizontal-relative:page;mso-position-vertical-relative:page" coordsize="11263,15956" o:allowincell="f" path="m,15956r11263,l11263,,,,,15956xe" filled="f" strokecolor="#767070" strokeweight="1.25pt">
              <v:path arrowok="t"/>
            </v:shape>
            <w10:wrap anchorx="page" anchory="page"/>
          </v:group>
        </w:pict>
      </w:r>
    </w:p>
    <w:p w14:paraId="2F11C548" w14:textId="77777777" w:rsidR="00026207" w:rsidRDefault="00026207">
      <w:pPr>
        <w:pStyle w:val="BodyText"/>
        <w:kinsoku w:val="0"/>
        <w:overflowPunct w:val="0"/>
        <w:spacing w:before="14"/>
        <w:rPr>
          <w:sz w:val="19"/>
          <w:szCs w:val="19"/>
        </w:rPr>
      </w:pPr>
    </w:p>
    <w:p w14:paraId="57CA21AA" w14:textId="2DAF9103" w:rsidR="00026207" w:rsidRDefault="004052DE">
      <w:pPr>
        <w:pStyle w:val="BodyText"/>
        <w:kinsoku w:val="0"/>
        <w:overflowPunct w:val="0"/>
        <w:spacing w:before="45" w:line="369" w:lineRule="auto"/>
        <w:ind w:left="120" w:right="1173"/>
        <w:rPr>
          <w:color w:val="2E5395"/>
        </w:rPr>
      </w:pPr>
      <w:r>
        <w:rPr>
          <w:noProof/>
        </w:rPr>
        <w:pict w14:anchorId="4F09CA51">
          <v:shape id="_x0000_s1154" type="#_x0000_t202" style="position:absolute;left:0;text-align:left;margin-left:94.35pt;margin-top:59.35pt;width:411pt;height:237.05pt;z-index:6;mso-position-horizontal-relative:page;mso-position-vertical-relative:text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6310"/>
                  </w:tblGrid>
                  <w:tr w:rsidR="00026207" w:rsidRPr="00922C11" w14:paraId="1B78002C" w14:textId="77777777">
                    <w:trPr>
                      <w:trHeight w:val="623"/>
                    </w:trPr>
                    <w:tc>
                      <w:tcPr>
                        <w:tcW w:w="18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6D2BABB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118"/>
                          <w:ind w:left="105"/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  <w:t>Description</w:t>
                        </w:r>
                      </w:p>
                    </w:tc>
                    <w:tc>
                      <w:tcPr>
                        <w:tcW w:w="63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D527D8A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22"/>
                          <w:ind w:left="107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内容已下架，消息无法撤回，从消息点击跳转，给出错误提示页面</w:t>
                        </w:r>
                      </w:p>
                      <w:p w14:paraId="00A6D64D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ind w:left="107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内容下架时，已发送的相关车机消息需及时撤回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26207" w:rsidRPr="00922C11" w14:paraId="2B552BDB" w14:textId="77777777">
                    <w:trPr>
                      <w:trHeight w:val="1560"/>
                    </w:trPr>
                    <w:tc>
                      <w:tcPr>
                        <w:tcW w:w="18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5AB544D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118"/>
                          <w:ind w:left="105"/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  <w:t>Pre-Conditions</w:t>
                        </w:r>
                      </w:p>
                    </w:tc>
                    <w:tc>
                      <w:tcPr>
                        <w:tcW w:w="63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8CDFBC7" w14:textId="77777777" w:rsidR="00026207" w:rsidRDefault="00922C11" w:rsidP="00922C11">
                        <w:pPr>
                          <w:pStyle w:val="TableParagraph"/>
                          <w:numPr>
                            <w:ilvl w:val="0"/>
                            <w:numId w:val="29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spacing w:before="22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车辆在点火状态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1140F5BC" w14:textId="77777777" w:rsidR="00026207" w:rsidRDefault="00922C11" w:rsidP="00922C11">
                        <w:pPr>
                          <w:pStyle w:val="TableParagraph"/>
                          <w:numPr>
                            <w:ilvl w:val="0"/>
                            <w:numId w:val="29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Sync+</w:t>
                        </w:r>
                        <w:r>
                          <w:rPr>
                            <w:spacing w:val="-3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正常使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041FEB44" w14:textId="77777777" w:rsidR="00026207" w:rsidRDefault="00922C11" w:rsidP="00922C11">
                        <w:pPr>
                          <w:pStyle w:val="TableParagraph"/>
                          <w:numPr>
                            <w:ilvl w:val="0"/>
                            <w:numId w:val="29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spacing w:before="44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2"/>
                            <w:sz w:val="21"/>
                            <w:szCs w:val="21"/>
                          </w:rPr>
                          <w:t>网络正常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57914B7F" w14:textId="77777777" w:rsidR="00026207" w:rsidRDefault="00922C11" w:rsidP="00922C11">
                        <w:pPr>
                          <w:pStyle w:val="TableParagraph"/>
                          <w:numPr>
                            <w:ilvl w:val="0"/>
                            <w:numId w:val="29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用户已登录，账号在活跃状态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7C0A1F06" w14:textId="77777777" w:rsidR="00026207" w:rsidRDefault="00922C11" w:rsidP="00922C11">
                        <w:pPr>
                          <w:pStyle w:val="TableParagraph"/>
                          <w:numPr>
                            <w:ilvl w:val="0"/>
                            <w:numId w:val="29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spacing w:before="42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有新内容推送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26207" w:rsidRPr="00922C11" w14:paraId="57C7F15B" w14:textId="77777777">
                    <w:trPr>
                      <w:trHeight w:val="623"/>
                    </w:trPr>
                    <w:tc>
                      <w:tcPr>
                        <w:tcW w:w="18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D804201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118"/>
                          <w:ind w:left="105"/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  <w:t>Trigger</w:t>
                        </w:r>
                      </w:p>
                    </w:tc>
                    <w:tc>
                      <w:tcPr>
                        <w:tcW w:w="63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C710B36" w14:textId="4CF72BD6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22"/>
                          <w:ind w:left="107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点击「</w:t>
                        </w:r>
                        <w:proofErr w:type="spellStart"/>
                        <w:r w:rsidR="00A260AF">
                          <w:rPr>
                            <w:sz w:val="21"/>
                            <w:szCs w:val="21"/>
                          </w:rPr>
                          <w:t>Lidget</w:t>
                        </w:r>
                        <w:proofErr w:type="spellEnd"/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」中下架内容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26207" w:rsidRPr="00922C11" w14:paraId="1F7A9587" w14:textId="77777777">
                    <w:trPr>
                      <w:trHeight w:val="1249"/>
                    </w:trPr>
                    <w:tc>
                      <w:tcPr>
                        <w:tcW w:w="18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C8308A0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121"/>
                          <w:ind w:left="105"/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  <w:t>Expected</w:t>
                        </w:r>
                      </w:p>
                      <w:p w14:paraId="39EEB06D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237"/>
                          <w:ind w:left="105"/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  <w:t>Behavior</w:t>
                        </w:r>
                      </w:p>
                    </w:tc>
                    <w:tc>
                      <w:tcPr>
                        <w:tcW w:w="63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4F31852" w14:textId="77777777" w:rsidR="00026207" w:rsidRDefault="00922C11" w:rsidP="00922C11">
                        <w:pPr>
                          <w:pStyle w:val="TableParagraph"/>
                          <w:numPr>
                            <w:ilvl w:val="0"/>
                            <w:numId w:val="28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spacing w:before="2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若是下架的内容，尚待发送的车机消息可以撤回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4CF8C9A5" w14:textId="77777777" w:rsidR="00026207" w:rsidRDefault="00922C11" w:rsidP="00922C11">
                        <w:pPr>
                          <w:pStyle w:val="TableParagraph"/>
                          <w:numPr>
                            <w:ilvl w:val="0"/>
                            <w:numId w:val="28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spacing w:before="30" w:line="271" w:lineRule="auto"/>
                          <w:ind w:right="292"/>
                          <w:rPr>
                            <w:spacing w:val="-3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已发送成功到车机的消息无法撤回，当用户点击车机消息内链接进行跳转时，展示“内容不存在”的报错页面</w:t>
                        </w:r>
                        <w:r>
                          <w:rPr>
                            <w:spacing w:val="-3"/>
                            <w:sz w:val="21"/>
                            <w:szCs w:val="21"/>
                          </w:rPr>
                          <w:t xml:space="preserve"> ,</w:t>
                        </w: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此时用</w:t>
                        </w:r>
                      </w:p>
                      <w:p w14:paraId="7F5CA032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6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户可关闭报错页面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26207" w:rsidRPr="00922C11" w14:paraId="69107619" w14:textId="77777777">
                    <w:trPr>
                      <w:trHeight w:val="624"/>
                    </w:trPr>
                    <w:tc>
                      <w:tcPr>
                        <w:tcW w:w="18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CC71D28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119"/>
                          <w:ind w:left="105"/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  <w:t>Post Conditions</w:t>
                        </w:r>
                      </w:p>
                    </w:tc>
                    <w:tc>
                      <w:tcPr>
                        <w:tcW w:w="63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DB65B74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22"/>
                          <w:ind w:left="107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用户停留在下架内容弹出的错误提示页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17DF3567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44"/>
                          <w:ind w:left="107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提示：内容已下架，请返回查看其他内容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14:paraId="378F9A70" w14:textId="77777777" w:rsidR="00026207" w:rsidRPr="00922C11" w:rsidRDefault="00026207">
                  <w:pPr>
                    <w:pStyle w:val="BodyText"/>
                    <w:kinsoku w:val="0"/>
                    <w:overflowPunct w:val="0"/>
                    <w:rPr>
                      <w:rFonts w:ascii="Times New Roman" w:eastAsia="等线" w:cs="Times New Roman"/>
                      <w:i w:val="0"/>
                      <w:iCs w:val="0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922C11">
        <w:rPr>
          <w:rFonts w:hint="eastAsia"/>
          <w:color w:val="2E5395"/>
          <w:spacing w:val="-9"/>
          <w:w w:val="95"/>
        </w:rPr>
        <w:t>作为</w:t>
      </w:r>
      <w:r w:rsidR="00C645A6">
        <w:rPr>
          <w:rFonts w:hint="eastAsia"/>
          <w:color w:val="2E5395"/>
          <w:spacing w:val="-9"/>
          <w:w w:val="95"/>
        </w:rPr>
        <w:t>林肯驾驶员</w:t>
      </w:r>
      <w:r w:rsidR="00922C11">
        <w:rPr>
          <w:rFonts w:hint="eastAsia"/>
          <w:color w:val="2E5395"/>
          <w:spacing w:val="-9"/>
          <w:w w:val="95"/>
        </w:rPr>
        <w:t>和乘客，我希望当后台内容下架，用户点击此条下架消息，跳转错误提示页</w:t>
      </w:r>
      <w:r w:rsidR="00922C11">
        <w:rPr>
          <w:rFonts w:hint="eastAsia"/>
          <w:color w:val="2E5395"/>
        </w:rPr>
        <w:t>面</w:t>
      </w:r>
    </w:p>
    <w:p w14:paraId="007A64AF" w14:textId="77777777" w:rsidR="00026207" w:rsidRDefault="00026207">
      <w:pPr>
        <w:pStyle w:val="BodyText"/>
        <w:kinsoku w:val="0"/>
        <w:overflowPunct w:val="0"/>
        <w:rPr>
          <w:sz w:val="28"/>
          <w:szCs w:val="28"/>
        </w:rPr>
      </w:pPr>
    </w:p>
    <w:p w14:paraId="72752C97" w14:textId="77777777" w:rsidR="00026207" w:rsidRDefault="00026207">
      <w:pPr>
        <w:pStyle w:val="BodyText"/>
        <w:kinsoku w:val="0"/>
        <w:overflowPunct w:val="0"/>
        <w:rPr>
          <w:sz w:val="28"/>
          <w:szCs w:val="28"/>
        </w:rPr>
      </w:pPr>
    </w:p>
    <w:p w14:paraId="143CA4B4" w14:textId="77777777" w:rsidR="00026207" w:rsidRDefault="00026207">
      <w:pPr>
        <w:pStyle w:val="BodyText"/>
        <w:kinsoku w:val="0"/>
        <w:overflowPunct w:val="0"/>
        <w:rPr>
          <w:sz w:val="28"/>
          <w:szCs w:val="28"/>
        </w:rPr>
      </w:pPr>
    </w:p>
    <w:p w14:paraId="7587588A" w14:textId="77777777" w:rsidR="00026207" w:rsidRDefault="00026207">
      <w:pPr>
        <w:pStyle w:val="BodyText"/>
        <w:kinsoku w:val="0"/>
        <w:overflowPunct w:val="0"/>
        <w:rPr>
          <w:sz w:val="28"/>
          <w:szCs w:val="28"/>
        </w:rPr>
      </w:pPr>
    </w:p>
    <w:p w14:paraId="645CAD74" w14:textId="77777777" w:rsidR="00026207" w:rsidRDefault="00026207">
      <w:pPr>
        <w:pStyle w:val="BodyText"/>
        <w:kinsoku w:val="0"/>
        <w:overflowPunct w:val="0"/>
        <w:rPr>
          <w:sz w:val="28"/>
          <w:szCs w:val="28"/>
        </w:rPr>
      </w:pPr>
    </w:p>
    <w:p w14:paraId="527716C7" w14:textId="77777777" w:rsidR="00026207" w:rsidRDefault="00026207">
      <w:pPr>
        <w:pStyle w:val="BodyText"/>
        <w:kinsoku w:val="0"/>
        <w:overflowPunct w:val="0"/>
        <w:rPr>
          <w:sz w:val="28"/>
          <w:szCs w:val="28"/>
        </w:rPr>
      </w:pPr>
    </w:p>
    <w:p w14:paraId="3DB1AFC1" w14:textId="77777777" w:rsidR="00026207" w:rsidRDefault="00026207">
      <w:pPr>
        <w:pStyle w:val="BodyText"/>
        <w:kinsoku w:val="0"/>
        <w:overflowPunct w:val="0"/>
        <w:rPr>
          <w:sz w:val="28"/>
          <w:szCs w:val="28"/>
        </w:rPr>
      </w:pPr>
    </w:p>
    <w:p w14:paraId="64B04252" w14:textId="77777777" w:rsidR="00026207" w:rsidRDefault="00026207">
      <w:pPr>
        <w:pStyle w:val="BodyText"/>
        <w:kinsoku w:val="0"/>
        <w:overflowPunct w:val="0"/>
        <w:rPr>
          <w:sz w:val="28"/>
          <w:szCs w:val="28"/>
        </w:rPr>
      </w:pPr>
    </w:p>
    <w:p w14:paraId="58ED415E" w14:textId="77777777" w:rsidR="00026207" w:rsidRDefault="00026207">
      <w:pPr>
        <w:pStyle w:val="BodyText"/>
        <w:kinsoku w:val="0"/>
        <w:overflowPunct w:val="0"/>
        <w:rPr>
          <w:sz w:val="28"/>
          <w:szCs w:val="28"/>
        </w:rPr>
      </w:pPr>
    </w:p>
    <w:p w14:paraId="20F19D79" w14:textId="77777777" w:rsidR="00026207" w:rsidRDefault="00026207">
      <w:pPr>
        <w:pStyle w:val="BodyText"/>
        <w:kinsoku w:val="0"/>
        <w:overflowPunct w:val="0"/>
        <w:rPr>
          <w:sz w:val="28"/>
          <w:szCs w:val="28"/>
        </w:rPr>
      </w:pPr>
    </w:p>
    <w:p w14:paraId="7032FB21" w14:textId="77777777" w:rsidR="00026207" w:rsidRDefault="00026207">
      <w:pPr>
        <w:pStyle w:val="BodyText"/>
        <w:kinsoku w:val="0"/>
        <w:overflowPunct w:val="0"/>
        <w:spacing w:before="8"/>
        <w:rPr>
          <w:sz w:val="24"/>
          <w:szCs w:val="24"/>
        </w:rPr>
      </w:pPr>
    </w:p>
    <w:p w14:paraId="6ED90876" w14:textId="77777777" w:rsidR="00026207" w:rsidRDefault="00922C11">
      <w:pPr>
        <w:pStyle w:val="BodyText"/>
        <w:kinsoku w:val="0"/>
        <w:overflowPunct w:val="0"/>
        <w:ind w:left="120"/>
        <w:rPr>
          <w:b/>
          <w:bCs/>
          <w:i w:val="0"/>
          <w:iCs w:val="0"/>
          <w:sz w:val="24"/>
          <w:szCs w:val="24"/>
        </w:rPr>
      </w:pPr>
      <w:bookmarkStart w:id="17" w:name="_bookmark16"/>
      <w:bookmarkEnd w:id="17"/>
      <w:r>
        <w:rPr>
          <w:rFonts w:hint="eastAsia"/>
          <w:b/>
          <w:bCs/>
          <w:i w:val="0"/>
          <w:iCs w:val="0"/>
          <w:sz w:val="24"/>
          <w:szCs w:val="24"/>
        </w:rPr>
        <w:t>特殊环境下的提示</w:t>
      </w:r>
    </w:p>
    <w:p w14:paraId="1726913A" w14:textId="77777777" w:rsidR="00026207" w:rsidRDefault="00026207">
      <w:pPr>
        <w:pStyle w:val="BodyText"/>
        <w:kinsoku w:val="0"/>
        <w:overflowPunct w:val="0"/>
        <w:spacing w:before="13"/>
        <w:rPr>
          <w:b/>
          <w:bCs/>
          <w:i w:val="0"/>
          <w:iCs w:val="0"/>
          <w:sz w:val="24"/>
          <w:szCs w:val="24"/>
        </w:rPr>
      </w:pPr>
    </w:p>
    <w:p w14:paraId="3D9E2960" w14:textId="1252E6BC" w:rsidR="00026207" w:rsidRDefault="00922C11">
      <w:pPr>
        <w:pStyle w:val="BodyText"/>
        <w:kinsoku w:val="0"/>
        <w:overflowPunct w:val="0"/>
        <w:ind w:left="120"/>
        <w:rPr>
          <w:color w:val="2E5395"/>
        </w:rPr>
      </w:pPr>
      <w:r>
        <w:rPr>
          <w:rFonts w:hint="eastAsia"/>
          <w:color w:val="2E5395"/>
        </w:rPr>
        <w:t>作为</w:t>
      </w:r>
      <w:r w:rsidR="00C645A6">
        <w:rPr>
          <w:rFonts w:hint="eastAsia"/>
          <w:color w:val="2E5395"/>
        </w:rPr>
        <w:t>林肯驾驶员</w:t>
      </w:r>
      <w:r>
        <w:rPr>
          <w:rFonts w:hint="eastAsia"/>
          <w:color w:val="2E5395"/>
        </w:rPr>
        <w:t>和乘客，在未登录车机时，我希望收到登录提示，以浏览</w:t>
      </w:r>
      <w:r>
        <w:rPr>
          <w:rFonts w:ascii="宋体" w:eastAsia="宋体" w:cs="宋体" w:hint="eastAsia"/>
          <w:color w:val="2E5395"/>
        </w:rPr>
        <w:t>「</w:t>
      </w:r>
      <w:proofErr w:type="spellStart"/>
      <w:r w:rsidR="00A260AF">
        <w:rPr>
          <w:color w:val="2E5395"/>
        </w:rPr>
        <w:t>Lidget</w:t>
      </w:r>
      <w:proofErr w:type="spellEnd"/>
      <w:r>
        <w:rPr>
          <w:rFonts w:ascii="宋体" w:eastAsia="宋体" w:cs="宋体" w:hint="eastAsia"/>
          <w:color w:val="2E5395"/>
        </w:rPr>
        <w:t>」</w:t>
      </w:r>
      <w:r>
        <w:rPr>
          <w:rFonts w:hint="eastAsia"/>
          <w:color w:val="2E5395"/>
        </w:rPr>
        <w:t>内容</w:t>
      </w:r>
    </w:p>
    <w:p w14:paraId="77A61067" w14:textId="77777777" w:rsidR="00026207" w:rsidRDefault="00026207">
      <w:pPr>
        <w:pStyle w:val="BodyText"/>
        <w:kinsoku w:val="0"/>
        <w:overflowPunct w:val="0"/>
        <w:rPr>
          <w:sz w:val="20"/>
          <w:szCs w:val="20"/>
        </w:rPr>
      </w:pPr>
    </w:p>
    <w:p w14:paraId="38D03907" w14:textId="77777777" w:rsidR="00026207" w:rsidRDefault="00026207">
      <w:pPr>
        <w:pStyle w:val="BodyText"/>
        <w:kinsoku w:val="0"/>
        <w:overflowPunct w:val="0"/>
        <w:rPr>
          <w:sz w:val="20"/>
          <w:szCs w:val="20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4"/>
        <w:gridCol w:w="6310"/>
      </w:tblGrid>
      <w:tr w:rsidR="00026207" w14:paraId="3353803D" w14:textId="77777777">
        <w:trPr>
          <w:trHeight w:val="6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893E4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E5D34" w14:textId="709EC4F9" w:rsidR="00026207" w:rsidRDefault="00922C11">
            <w:pPr>
              <w:pStyle w:val="TableParagraph"/>
              <w:kinsoku w:val="0"/>
              <w:overflowPunct w:val="0"/>
              <w:spacing w:before="22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用户使用「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z w:val="21"/>
                <w:szCs w:val="21"/>
              </w:rPr>
              <w:t>」前作登录态检查，识别用户，如用户尚未登录</w:t>
            </w:r>
          </w:p>
          <w:p w14:paraId="540A89C0" w14:textId="77777777" w:rsidR="00026207" w:rsidRDefault="00922C11">
            <w:pPr>
              <w:pStyle w:val="TableParagraph"/>
              <w:kinsoku w:val="0"/>
              <w:overflowPunct w:val="0"/>
              <w:ind w:left="107"/>
              <w:rPr>
                <w:b/>
                <w:bCs/>
                <w:w w:val="98"/>
                <w:sz w:val="32"/>
                <w:szCs w:val="32"/>
              </w:rPr>
            </w:pPr>
            <w:r>
              <w:rPr>
                <w:rFonts w:hint="eastAsia"/>
                <w:sz w:val="21"/>
                <w:szCs w:val="21"/>
              </w:rPr>
              <w:t>需进行登录引导</w:t>
            </w:r>
            <w:r>
              <w:rPr>
                <w:b/>
                <w:bCs/>
                <w:w w:val="98"/>
                <w:sz w:val="32"/>
                <w:szCs w:val="32"/>
              </w:rPr>
              <w:t xml:space="preserve"> </w:t>
            </w:r>
          </w:p>
        </w:tc>
      </w:tr>
    </w:tbl>
    <w:p w14:paraId="256B76CF" w14:textId="77777777" w:rsidR="00026207" w:rsidRDefault="00026207">
      <w:pPr>
        <w:rPr>
          <w:rFonts w:ascii="微软雅黑" w:eastAsia="微软雅黑" w:cs="微软雅黑"/>
          <w:i/>
          <w:iCs/>
          <w:sz w:val="20"/>
          <w:szCs w:val="20"/>
        </w:rPr>
        <w:sectPr w:rsidR="00026207">
          <w:pgSz w:w="11900" w:h="16850"/>
          <w:pgMar w:top="1600" w:right="620" w:bottom="280" w:left="16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2" w:color="767070"/>
            <w:right w:val="single" w:sz="12" w:space="16" w:color="767070"/>
          </w:pgBorders>
          <w:cols w:space="720"/>
          <w:noEndnote/>
        </w:sect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4"/>
        <w:gridCol w:w="6310"/>
      </w:tblGrid>
      <w:tr w:rsidR="00026207" w14:paraId="700E83FC" w14:textId="77777777">
        <w:trPr>
          <w:trHeight w:val="93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9A417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lastRenderedPageBreak/>
              <w:t>Pre-Conditions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8C55F" w14:textId="77777777" w:rsidR="00026207" w:rsidRDefault="00922C11" w:rsidP="00922C11">
            <w:pPr>
              <w:pStyle w:val="TableParagraph"/>
              <w:numPr>
                <w:ilvl w:val="0"/>
                <w:numId w:val="27"/>
              </w:numPr>
              <w:tabs>
                <w:tab w:val="left" w:pos="540"/>
              </w:tabs>
              <w:kinsoku w:val="0"/>
              <w:overflowPunct w:val="0"/>
              <w:spacing w:before="22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车辆在点火状态</w:t>
            </w:r>
            <w:r>
              <w:rPr>
                <w:sz w:val="21"/>
                <w:szCs w:val="21"/>
              </w:rPr>
              <w:t xml:space="preserve"> </w:t>
            </w:r>
          </w:p>
          <w:p w14:paraId="29189E23" w14:textId="77777777" w:rsidR="00026207" w:rsidRDefault="00922C11" w:rsidP="00922C11">
            <w:pPr>
              <w:pStyle w:val="TableParagraph"/>
              <w:numPr>
                <w:ilvl w:val="0"/>
                <w:numId w:val="27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Sync+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3"/>
                <w:sz w:val="21"/>
                <w:szCs w:val="21"/>
              </w:rPr>
              <w:t>正常使</w:t>
            </w:r>
            <w:r>
              <w:rPr>
                <w:sz w:val="21"/>
                <w:szCs w:val="21"/>
              </w:rPr>
              <w:t xml:space="preserve"> </w:t>
            </w:r>
          </w:p>
          <w:p w14:paraId="30776947" w14:textId="77777777" w:rsidR="00026207" w:rsidRDefault="00922C11" w:rsidP="00922C11">
            <w:pPr>
              <w:pStyle w:val="TableParagraph"/>
              <w:numPr>
                <w:ilvl w:val="0"/>
                <w:numId w:val="27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rFonts w:hint="eastAsia"/>
                <w:spacing w:val="-2"/>
                <w:sz w:val="21"/>
                <w:szCs w:val="21"/>
              </w:rPr>
              <w:t>网络正常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5421B5C7" w14:textId="77777777">
        <w:trPr>
          <w:trHeight w:val="6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A476A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Trigger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2AADC" w14:textId="4FA1277E" w:rsidR="00026207" w:rsidRDefault="00922C11">
            <w:pPr>
              <w:pStyle w:val="TableParagraph"/>
              <w:kinsoku w:val="0"/>
              <w:overflowPunct w:val="0"/>
              <w:spacing w:before="22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用户从</w:t>
            </w:r>
            <w:r>
              <w:rPr>
                <w:sz w:val="21"/>
                <w:szCs w:val="21"/>
              </w:rPr>
              <w:t xml:space="preserve"> Launcher </w:t>
            </w:r>
            <w:r>
              <w:rPr>
                <w:rFonts w:hint="eastAsia"/>
                <w:sz w:val="21"/>
                <w:szCs w:val="21"/>
              </w:rPr>
              <w:t>点击「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z w:val="21"/>
                <w:szCs w:val="21"/>
              </w:rPr>
              <w:t>」入口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62B0AF0F" w14:textId="77777777">
        <w:trPr>
          <w:trHeight w:val="1247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776E0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Expected</w:t>
            </w:r>
          </w:p>
          <w:p w14:paraId="4CA83236" w14:textId="77777777" w:rsidR="00026207" w:rsidRDefault="00922C11">
            <w:pPr>
              <w:pStyle w:val="TableParagraph"/>
              <w:kinsoku w:val="0"/>
              <w:overflowPunct w:val="0"/>
              <w:spacing w:before="237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Behavior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B1C5A" w14:textId="46ED621C" w:rsidR="00026207" w:rsidRDefault="00922C11">
            <w:pPr>
              <w:pStyle w:val="TableParagraph"/>
              <w:kinsoku w:val="0"/>
              <w:overflowPunct w:val="0"/>
              <w:spacing w:before="22" w:line="278" w:lineRule="auto"/>
              <w:ind w:left="107" w:right="9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用户登录前，</w:t>
            </w:r>
            <w:r>
              <w:rPr>
                <w:sz w:val="21"/>
                <w:szCs w:val="21"/>
              </w:rPr>
              <w:t xml:space="preserve"> Launcher </w:t>
            </w:r>
            <w:r>
              <w:rPr>
                <w:rFonts w:hint="eastAsia"/>
                <w:sz w:val="21"/>
                <w:szCs w:val="21"/>
              </w:rPr>
              <w:t>上的「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z w:val="21"/>
                <w:szCs w:val="21"/>
              </w:rPr>
              <w:t>」卡片封面为推送内容的封面</w:t>
            </w:r>
            <w:r>
              <w:rPr>
                <w:sz w:val="21"/>
                <w:szCs w:val="21"/>
              </w:rPr>
              <w:t xml:space="preserve"> </w:t>
            </w:r>
          </w:p>
          <w:p w14:paraId="389BA7A0" w14:textId="0566EDED" w:rsidR="00026207" w:rsidRDefault="00922C11">
            <w:pPr>
              <w:pStyle w:val="TableParagraph"/>
              <w:kinsoku w:val="0"/>
              <w:overflowPunct w:val="0"/>
              <w:spacing w:before="0" w:line="269" w:lineRule="exact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进入「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z w:val="21"/>
                <w:szCs w:val="21"/>
              </w:rPr>
              <w:t>」一级页面消息流不显示，提示引导登录账号</w:t>
            </w:r>
            <w:r>
              <w:rPr>
                <w:sz w:val="21"/>
                <w:szCs w:val="21"/>
              </w:rPr>
              <w:t xml:space="preserve"> </w:t>
            </w:r>
          </w:p>
          <w:p w14:paraId="467A7393" w14:textId="77777777" w:rsidR="00026207" w:rsidRDefault="00922C11">
            <w:pPr>
              <w:pStyle w:val="TableParagraph"/>
              <w:kinsoku w:val="0"/>
              <w:overflowPunct w:val="0"/>
              <w:ind w:left="10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182B29E5" w14:textId="77777777">
        <w:trPr>
          <w:trHeight w:val="938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8B86E" w14:textId="77777777" w:rsidR="00026207" w:rsidRDefault="00922C11">
            <w:pPr>
              <w:pStyle w:val="TableParagraph"/>
              <w:kinsoku w:val="0"/>
              <w:overflowPunct w:val="0"/>
              <w:spacing w:before="119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Post Conditions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80F9B" w14:textId="2EFF0714" w:rsidR="00026207" w:rsidRDefault="00922C11">
            <w:pPr>
              <w:pStyle w:val="TableParagraph"/>
              <w:kinsoku w:val="0"/>
              <w:overflowPunct w:val="0"/>
              <w:spacing w:before="23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停留在「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z w:val="21"/>
                <w:szCs w:val="21"/>
              </w:rPr>
              <w:t>」一级页面</w:t>
            </w:r>
            <w:r>
              <w:rPr>
                <w:sz w:val="21"/>
                <w:szCs w:val="21"/>
              </w:rPr>
              <w:t xml:space="preserve"> </w:t>
            </w:r>
          </w:p>
          <w:p w14:paraId="064B7744" w14:textId="77777777" w:rsidR="00026207" w:rsidRDefault="00922C11">
            <w:pPr>
              <w:pStyle w:val="TableParagraph"/>
              <w:kinsoku w:val="0"/>
              <w:overflowPunct w:val="0"/>
              <w:spacing w:before="153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4AF306E4" w14:textId="77777777" w:rsidR="00026207" w:rsidRDefault="004052DE">
      <w:pPr>
        <w:pStyle w:val="BodyText"/>
        <w:kinsoku w:val="0"/>
        <w:overflowPunct w:val="0"/>
        <w:rPr>
          <w:sz w:val="20"/>
          <w:szCs w:val="20"/>
        </w:rPr>
      </w:pPr>
      <w:r>
        <w:rPr>
          <w:noProof/>
        </w:rPr>
        <w:pict w14:anchorId="45A36DF3">
          <v:group id="_x0000_s1155" style="position:absolute;margin-left:14.25pt;margin-top:20.4pt;width:564.4pt;height:799.05pt;z-index:-15;mso-position-horizontal-relative:page;mso-position-vertical-relative:page" coordorigin="285,408" coordsize="11288,15981" o:allowincell="f">
            <v:shape id="_x0000_s1156" type="#_x0000_t75" style="position:absolute;left:2043;top:4487;width:7580;height:7660;mso-position-horizontal-relative:page;mso-position-vertical-relative:page" o:allowincell="f">
              <v:imagedata r:id="rId5" o:title=""/>
            </v:shape>
            <v:shape id="_x0000_s1157" style="position:absolute;left:297;top:420;width:11263;height:15956;mso-position-horizontal-relative:page;mso-position-vertical-relative:page" coordsize="11263,15956" o:allowincell="f" path="m,15956r11263,l11263,,,,,15956xe" filled="f" strokecolor="#767070" strokeweight="1.25pt">
              <v:path arrowok="t"/>
            </v:shape>
            <w10:wrap anchorx="page" anchory="page"/>
          </v:group>
        </w:pict>
      </w:r>
    </w:p>
    <w:p w14:paraId="685C245B" w14:textId="77777777" w:rsidR="00026207" w:rsidRDefault="00026207">
      <w:pPr>
        <w:pStyle w:val="BodyText"/>
        <w:kinsoku w:val="0"/>
        <w:overflowPunct w:val="0"/>
        <w:spacing w:before="13"/>
        <w:rPr>
          <w:sz w:val="19"/>
          <w:szCs w:val="19"/>
        </w:rPr>
      </w:pPr>
    </w:p>
    <w:p w14:paraId="31EB947F" w14:textId="3A97BB63" w:rsidR="00026207" w:rsidRDefault="004052DE">
      <w:pPr>
        <w:pStyle w:val="BodyText"/>
        <w:kinsoku w:val="0"/>
        <w:overflowPunct w:val="0"/>
        <w:spacing w:before="46"/>
        <w:ind w:left="120"/>
        <w:rPr>
          <w:color w:val="2E5395"/>
        </w:rPr>
      </w:pPr>
      <w:r>
        <w:rPr>
          <w:noProof/>
        </w:rPr>
        <w:pict w14:anchorId="29BDEC07">
          <v:shape id="_x0000_s1158" style="position:absolute;left:0;text-align:left;margin-left:194.65pt;margin-top:140.3pt;width:65.8pt;height:13.7pt;z-index:-14;mso-position-horizontal-relative:page;mso-position-vertical-relative:text" coordsize="1316,274" o:allowincell="f" path="m,273r1315,l1315,,,,,273xe" stroked="f">
            <v:path arrowok="t"/>
            <w10:wrap anchorx="page"/>
          </v:shape>
        </w:pict>
      </w:r>
      <w:r w:rsidR="00922C11">
        <w:rPr>
          <w:rFonts w:hint="eastAsia"/>
          <w:color w:val="2E5395"/>
        </w:rPr>
        <w:t>作为</w:t>
      </w:r>
      <w:r w:rsidR="00C645A6">
        <w:rPr>
          <w:rFonts w:hint="eastAsia"/>
          <w:color w:val="2E5395"/>
        </w:rPr>
        <w:t>林肯驾驶员</w:t>
      </w:r>
      <w:r w:rsidR="00922C11">
        <w:rPr>
          <w:rFonts w:hint="eastAsia"/>
          <w:color w:val="2E5395"/>
        </w:rPr>
        <w:t>和乘客，无网环境下，我希望收到无网提示，点击重试，可刷新网络恢复</w:t>
      </w:r>
    </w:p>
    <w:p w14:paraId="35AC9305" w14:textId="77777777" w:rsidR="00026207" w:rsidRDefault="00026207">
      <w:pPr>
        <w:pStyle w:val="BodyText"/>
        <w:kinsoku w:val="0"/>
        <w:overflowPunct w:val="0"/>
        <w:rPr>
          <w:sz w:val="6"/>
          <w:szCs w:val="6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4"/>
        <w:gridCol w:w="6310"/>
      </w:tblGrid>
      <w:tr w:rsidR="00026207" w14:paraId="06DA8630" w14:textId="77777777">
        <w:trPr>
          <w:trHeight w:val="6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FA36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C9D4" w14:textId="30EBF76E" w:rsidR="00026207" w:rsidRDefault="00922C11">
            <w:pPr>
              <w:pStyle w:val="TableParagraph"/>
              <w:kinsoku w:val="0"/>
              <w:overflowPunct w:val="0"/>
              <w:spacing w:before="22"/>
              <w:ind w:left="107"/>
              <w:rPr>
                <w:b/>
                <w:bCs/>
                <w:w w:val="98"/>
                <w:sz w:val="32"/>
                <w:szCs w:val="32"/>
              </w:rPr>
            </w:pPr>
            <w:r>
              <w:rPr>
                <w:rFonts w:hint="eastAsia"/>
                <w:sz w:val="21"/>
                <w:szCs w:val="21"/>
              </w:rPr>
              <w:t>在无网环境下，用户使用「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z w:val="21"/>
                <w:szCs w:val="21"/>
              </w:rPr>
              <w:t>」收到无网提示</w:t>
            </w:r>
            <w:r>
              <w:rPr>
                <w:b/>
                <w:bCs/>
                <w:w w:val="98"/>
                <w:sz w:val="32"/>
                <w:szCs w:val="32"/>
              </w:rPr>
              <w:t xml:space="preserve"> </w:t>
            </w:r>
          </w:p>
        </w:tc>
      </w:tr>
      <w:tr w:rsidR="00026207" w14:paraId="60D40B5E" w14:textId="77777777">
        <w:trPr>
          <w:trHeight w:val="626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A8D72" w14:textId="77777777" w:rsidR="00026207" w:rsidRDefault="00922C11">
            <w:pPr>
              <w:pStyle w:val="TableParagraph"/>
              <w:kinsoku w:val="0"/>
              <w:overflowPunct w:val="0"/>
              <w:spacing w:before="121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Pre-Conditions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11620" w14:textId="77777777" w:rsidR="00026207" w:rsidRDefault="00922C11" w:rsidP="00922C11">
            <w:pPr>
              <w:pStyle w:val="TableParagraph"/>
              <w:numPr>
                <w:ilvl w:val="0"/>
                <w:numId w:val="26"/>
              </w:numPr>
              <w:tabs>
                <w:tab w:val="left" w:pos="540"/>
              </w:tabs>
              <w:kinsoku w:val="0"/>
              <w:overflowPunct w:val="0"/>
              <w:spacing w:before="25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车辆在点火状态</w:t>
            </w:r>
            <w:r>
              <w:rPr>
                <w:sz w:val="21"/>
                <w:szCs w:val="21"/>
              </w:rPr>
              <w:t xml:space="preserve"> </w:t>
            </w:r>
          </w:p>
          <w:p w14:paraId="7FEA7694" w14:textId="77777777" w:rsidR="00026207" w:rsidRDefault="00922C11" w:rsidP="00922C11">
            <w:pPr>
              <w:pStyle w:val="TableParagraph"/>
              <w:numPr>
                <w:ilvl w:val="0"/>
                <w:numId w:val="26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网络丢失，无网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34F71FB7" w14:textId="77777777">
        <w:trPr>
          <w:trHeight w:val="6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FBE0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Trigger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F9B57" w14:textId="77777777" w:rsidR="00026207" w:rsidRDefault="00922C11">
            <w:pPr>
              <w:pStyle w:val="TableParagraph"/>
              <w:kinsoku w:val="0"/>
              <w:overflowPunct w:val="0"/>
              <w:spacing w:before="22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shd w:val="clear" w:color="auto" w:fill="FFFFFF"/>
              </w:rPr>
              <w:t>网络信号丢失，无网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76E009EE" w14:textId="77777777">
        <w:trPr>
          <w:trHeight w:val="1247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8716C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Expected</w:t>
            </w:r>
          </w:p>
          <w:p w14:paraId="1873E9B8" w14:textId="77777777" w:rsidR="00026207" w:rsidRDefault="00922C11">
            <w:pPr>
              <w:pStyle w:val="TableParagraph"/>
              <w:kinsoku w:val="0"/>
              <w:overflowPunct w:val="0"/>
              <w:spacing w:before="237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Behavior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9F523" w14:textId="77777777" w:rsidR="00026207" w:rsidRDefault="00922C11">
            <w:pPr>
              <w:pStyle w:val="TableParagraph"/>
              <w:kinsoku w:val="0"/>
              <w:overflowPunct w:val="0"/>
              <w:spacing w:before="22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无网，展示提示消息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“网络连接差，请检查网络稍后再试”，</w:t>
            </w:r>
          </w:p>
          <w:p w14:paraId="119E0986" w14:textId="77777777" w:rsidR="00026207" w:rsidRDefault="00922C11">
            <w:pPr>
              <w:pStyle w:val="TableParagraph"/>
              <w:kinsoku w:val="0"/>
              <w:overflowPunct w:val="0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 xml:space="preserve">copy </w:t>
            </w:r>
            <w:r>
              <w:rPr>
                <w:rFonts w:hint="eastAsia"/>
                <w:sz w:val="21"/>
                <w:szCs w:val="21"/>
              </w:rPr>
              <w:t>待定）</w:t>
            </w:r>
            <w:r>
              <w:rPr>
                <w:sz w:val="21"/>
                <w:szCs w:val="21"/>
              </w:rPr>
              <w:t xml:space="preserve">  </w:t>
            </w:r>
          </w:p>
        </w:tc>
      </w:tr>
      <w:tr w:rsidR="00026207" w14:paraId="625161E1" w14:textId="77777777">
        <w:trPr>
          <w:trHeight w:val="1248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9EEC5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Post Conditions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9A00F" w14:textId="77777777" w:rsidR="00026207" w:rsidRDefault="00922C11" w:rsidP="00922C11">
            <w:pPr>
              <w:pStyle w:val="TableParagraph"/>
              <w:numPr>
                <w:ilvl w:val="0"/>
                <w:numId w:val="25"/>
              </w:numPr>
              <w:tabs>
                <w:tab w:val="left" w:pos="540"/>
              </w:tabs>
              <w:kinsoku w:val="0"/>
              <w:overflowPunct w:val="0"/>
              <w:spacing w:before="22"/>
              <w:rPr>
                <w:sz w:val="21"/>
                <w:szCs w:val="21"/>
              </w:rPr>
            </w:pPr>
            <w:r>
              <w:rPr>
                <w:rFonts w:hint="eastAsia"/>
                <w:spacing w:val="-2"/>
                <w:sz w:val="21"/>
                <w:szCs w:val="21"/>
              </w:rPr>
              <w:t>停留在当前</w:t>
            </w:r>
            <w:r>
              <w:rPr>
                <w:sz w:val="21"/>
                <w:szCs w:val="21"/>
              </w:rPr>
              <w:t xml:space="preserve"> </w:t>
            </w:r>
          </w:p>
          <w:p w14:paraId="5CFE2488" w14:textId="77777777" w:rsidR="00026207" w:rsidRDefault="00922C11" w:rsidP="00922C11">
            <w:pPr>
              <w:pStyle w:val="TableParagraph"/>
              <w:numPr>
                <w:ilvl w:val="0"/>
                <w:numId w:val="25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用户点击重试</w:t>
            </w:r>
            <w:r>
              <w:rPr>
                <w:sz w:val="21"/>
                <w:szCs w:val="21"/>
              </w:rPr>
              <w:t xml:space="preserve"> </w:t>
            </w:r>
          </w:p>
          <w:p w14:paraId="1CCC6161" w14:textId="77777777" w:rsidR="00026207" w:rsidRDefault="00922C11">
            <w:pPr>
              <w:pStyle w:val="TableParagraph"/>
              <w:kinsoku w:val="0"/>
              <w:overflowPunct w:val="0"/>
              <w:ind w:left="10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</w:t>
            </w:r>
            <w:r>
              <w:rPr>
                <w:rFonts w:hint="eastAsia"/>
                <w:sz w:val="21"/>
                <w:szCs w:val="21"/>
              </w:rPr>
              <w:t>网络恢复，页面</w:t>
            </w:r>
            <w:r>
              <w:rPr>
                <w:sz w:val="21"/>
                <w:szCs w:val="21"/>
              </w:rPr>
              <w:t xml:space="preserve"> Loading </w:t>
            </w:r>
          </w:p>
          <w:p w14:paraId="67C09642" w14:textId="77777777" w:rsidR="00026207" w:rsidRDefault="00922C11">
            <w:pPr>
              <w:pStyle w:val="TableParagraph"/>
              <w:kinsoku w:val="0"/>
              <w:overflowPunct w:val="0"/>
              <w:spacing w:before="44"/>
              <w:ind w:left="107"/>
              <w:rPr>
                <w:sz w:val="28"/>
                <w:szCs w:val="28"/>
              </w:rPr>
            </w:pPr>
            <w:r>
              <w:rPr>
                <w:sz w:val="21"/>
                <w:szCs w:val="21"/>
              </w:rPr>
              <w:t xml:space="preserve">- </w:t>
            </w:r>
            <w:r>
              <w:rPr>
                <w:rFonts w:hint="eastAsia"/>
                <w:sz w:val="21"/>
                <w:szCs w:val="21"/>
              </w:rPr>
              <w:t>网络没有恢复，保持当前页面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6724D0E6" w14:textId="77777777" w:rsidR="00026207" w:rsidRDefault="00026207">
      <w:pPr>
        <w:pStyle w:val="BodyText"/>
        <w:kinsoku w:val="0"/>
        <w:overflowPunct w:val="0"/>
        <w:spacing w:before="14"/>
        <w:rPr>
          <w:sz w:val="41"/>
          <w:szCs w:val="41"/>
        </w:rPr>
      </w:pPr>
    </w:p>
    <w:p w14:paraId="0A6EF16F" w14:textId="1B2E78F8" w:rsidR="00026207" w:rsidRDefault="004052DE">
      <w:pPr>
        <w:pStyle w:val="BodyText"/>
        <w:kinsoku w:val="0"/>
        <w:overflowPunct w:val="0"/>
        <w:spacing w:line="369" w:lineRule="auto"/>
        <w:ind w:left="120" w:right="1173"/>
        <w:rPr>
          <w:color w:val="2E5395"/>
          <w:spacing w:val="-6"/>
        </w:rPr>
      </w:pPr>
      <w:r>
        <w:rPr>
          <w:noProof/>
        </w:rPr>
        <w:pict w14:anchorId="76149FD5">
          <v:shape id="_x0000_s1159" type="#_x0000_t202" style="position:absolute;left:0;text-align:left;margin-left:94.35pt;margin-top:57.1pt;width:411pt;height:95.7pt;z-index:7;mso-position-horizontal-relative:page;mso-position-vertical-relative:text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6310"/>
                  </w:tblGrid>
                  <w:tr w:rsidR="00026207" w:rsidRPr="00922C11" w14:paraId="6E9C1E45" w14:textId="77777777">
                    <w:trPr>
                      <w:trHeight w:val="623"/>
                    </w:trPr>
                    <w:tc>
                      <w:tcPr>
                        <w:tcW w:w="18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4B93858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118"/>
                          <w:ind w:left="105"/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  <w:t>Description</w:t>
                        </w:r>
                      </w:p>
                    </w:tc>
                    <w:tc>
                      <w:tcPr>
                        <w:tcW w:w="63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0B36E52" w14:textId="211B1F5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22"/>
                          <w:ind w:left="107"/>
                          <w:rPr>
                            <w:b/>
                            <w:bCs/>
                            <w:w w:val="98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在弱网环境下，用户使用「</w:t>
                        </w:r>
                        <w:proofErr w:type="spellStart"/>
                        <w:r w:rsidR="00A260AF">
                          <w:rPr>
                            <w:sz w:val="21"/>
                            <w:szCs w:val="21"/>
                          </w:rPr>
                          <w:t>Lidget</w:t>
                        </w:r>
                        <w:proofErr w:type="spellEnd"/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」收到弱网提示</w:t>
                        </w:r>
                        <w:r>
                          <w:rPr>
                            <w:b/>
                            <w:bCs/>
                            <w:w w:val="98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c>
                  </w:tr>
                  <w:tr w:rsidR="00026207" w:rsidRPr="00922C11" w14:paraId="73AC0AE3" w14:textId="77777777">
                    <w:trPr>
                      <w:trHeight w:val="624"/>
                    </w:trPr>
                    <w:tc>
                      <w:tcPr>
                        <w:tcW w:w="18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6423F24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119"/>
                          <w:ind w:left="105"/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  <w:t>Pre-Conditions</w:t>
                        </w:r>
                      </w:p>
                    </w:tc>
                    <w:tc>
                      <w:tcPr>
                        <w:tcW w:w="63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67D2E81" w14:textId="77777777" w:rsidR="00026207" w:rsidRDefault="00922C11" w:rsidP="00922C11">
                        <w:pPr>
                          <w:pStyle w:val="TableParagraph"/>
                          <w:numPr>
                            <w:ilvl w:val="0"/>
                            <w:numId w:val="24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spacing w:before="22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车辆在点火状态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6B6DF064" w14:textId="77777777" w:rsidR="00026207" w:rsidRDefault="00922C11" w:rsidP="00922C11">
                        <w:pPr>
                          <w:pStyle w:val="TableParagraph"/>
                          <w:numPr>
                            <w:ilvl w:val="0"/>
                            <w:numId w:val="24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spacing w:before="44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2"/>
                            <w:sz w:val="21"/>
                            <w:szCs w:val="21"/>
                          </w:rPr>
                          <w:t>弱网提示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26207" w:rsidRPr="00922C11" w14:paraId="432362DE" w14:textId="77777777">
                    <w:trPr>
                      <w:trHeight w:val="626"/>
                    </w:trPr>
                    <w:tc>
                      <w:tcPr>
                        <w:tcW w:w="18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A2A894C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118"/>
                          <w:ind w:left="105"/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  <w:t>Trigger</w:t>
                        </w:r>
                      </w:p>
                    </w:tc>
                    <w:tc>
                      <w:tcPr>
                        <w:tcW w:w="63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CE1F290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22"/>
                          <w:ind w:left="107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网络转为弱网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14:paraId="3F94AF59" w14:textId="77777777" w:rsidR="00026207" w:rsidRPr="00922C11" w:rsidRDefault="00026207">
                  <w:pPr>
                    <w:pStyle w:val="BodyText"/>
                    <w:kinsoku w:val="0"/>
                    <w:overflowPunct w:val="0"/>
                    <w:rPr>
                      <w:rFonts w:ascii="Times New Roman" w:eastAsia="等线" w:cs="Times New Roman"/>
                      <w:i w:val="0"/>
                      <w:iCs w:val="0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922C11">
        <w:rPr>
          <w:rFonts w:hint="eastAsia"/>
          <w:color w:val="2E5395"/>
          <w:spacing w:val="-6"/>
          <w:w w:val="95"/>
        </w:rPr>
        <w:t>作为</w:t>
      </w:r>
      <w:r w:rsidR="00C645A6">
        <w:rPr>
          <w:rFonts w:hint="eastAsia"/>
          <w:color w:val="2E5395"/>
          <w:spacing w:val="-6"/>
          <w:w w:val="95"/>
        </w:rPr>
        <w:t>林肯驾驶员</w:t>
      </w:r>
      <w:r w:rsidR="00922C11">
        <w:rPr>
          <w:rFonts w:hint="eastAsia"/>
          <w:color w:val="2E5395"/>
          <w:spacing w:val="-6"/>
          <w:w w:val="95"/>
        </w:rPr>
        <w:t>和乘客，弱网环境下，我希望收到弱网提示，点击「重新加载」，可以加载</w:t>
      </w:r>
      <w:r w:rsidR="00922C11">
        <w:rPr>
          <w:rFonts w:hint="eastAsia"/>
          <w:color w:val="2E5395"/>
          <w:spacing w:val="-6"/>
        </w:rPr>
        <w:t>框架</w:t>
      </w:r>
    </w:p>
    <w:p w14:paraId="5D30D5B0" w14:textId="77777777" w:rsidR="00026207" w:rsidRDefault="00026207">
      <w:pPr>
        <w:pStyle w:val="BodyText"/>
        <w:kinsoku w:val="0"/>
        <w:overflowPunct w:val="0"/>
        <w:spacing w:line="369" w:lineRule="auto"/>
        <w:ind w:left="120" w:right="1173"/>
        <w:rPr>
          <w:color w:val="2E5395"/>
          <w:spacing w:val="-6"/>
        </w:rPr>
        <w:sectPr w:rsidR="00026207">
          <w:pgSz w:w="11900" w:h="16850"/>
          <w:pgMar w:top="1600" w:right="620" w:bottom="280" w:left="16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2" w:color="767070"/>
            <w:right w:val="single" w:sz="12" w:space="16" w:color="767070"/>
          </w:pgBorders>
          <w:cols w:space="720"/>
          <w:noEndnote/>
        </w:sect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4"/>
        <w:gridCol w:w="6310"/>
      </w:tblGrid>
      <w:tr w:rsidR="00026207" w14:paraId="7977CD1F" w14:textId="77777777">
        <w:trPr>
          <w:trHeight w:val="1871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9AC7" w14:textId="77777777" w:rsidR="00026207" w:rsidRDefault="00922C11">
            <w:pPr>
              <w:pStyle w:val="TableParagraph"/>
              <w:kinsoku w:val="0"/>
              <w:overflowPunct w:val="0"/>
              <w:spacing w:before="118" w:line="386" w:lineRule="auto"/>
              <w:ind w:left="105" w:right="796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lastRenderedPageBreak/>
              <w:t>Expected Behavior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95F6" w14:textId="36A9DECD" w:rsidR="00026207" w:rsidRDefault="00922C11" w:rsidP="00922C11">
            <w:pPr>
              <w:pStyle w:val="TableParagraph"/>
              <w:numPr>
                <w:ilvl w:val="0"/>
                <w:numId w:val="23"/>
              </w:numPr>
              <w:tabs>
                <w:tab w:val="left" w:pos="540"/>
              </w:tabs>
              <w:kinsoku w:val="0"/>
              <w:overflowPunct w:val="0"/>
              <w:spacing w:before="22" w:line="278" w:lineRule="auto"/>
              <w:ind w:right="294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弱网，展示页面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3"/>
                <w:sz w:val="21"/>
                <w:szCs w:val="21"/>
              </w:rPr>
              <w:t>‘连接中…’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3"/>
                <w:sz w:val="21"/>
                <w:szCs w:val="21"/>
              </w:rPr>
              <w:t>再出根据不同的「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z w:val="21"/>
                <w:szCs w:val="21"/>
              </w:rPr>
              <w:t>」</w:t>
            </w:r>
            <w:r>
              <w:rPr>
                <w:rFonts w:hint="eastAsia"/>
                <w:spacing w:val="-3"/>
                <w:sz w:val="21"/>
                <w:szCs w:val="21"/>
              </w:rPr>
              <w:t>模块加载出框架</w:t>
            </w:r>
            <w:r>
              <w:rPr>
                <w:sz w:val="21"/>
                <w:szCs w:val="21"/>
              </w:rPr>
              <w:t xml:space="preserve"> </w:t>
            </w:r>
          </w:p>
          <w:p w14:paraId="231DFE1F" w14:textId="77777777" w:rsidR="00026207" w:rsidRDefault="00922C11" w:rsidP="00922C11">
            <w:pPr>
              <w:pStyle w:val="TableParagraph"/>
              <w:numPr>
                <w:ilvl w:val="0"/>
                <w:numId w:val="23"/>
              </w:numPr>
              <w:tabs>
                <w:tab w:val="left" w:pos="540"/>
              </w:tabs>
              <w:kinsoku w:val="0"/>
              <w:overflowPunct w:val="0"/>
              <w:spacing w:before="0" w:line="269" w:lineRule="exact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若用户在弱网环境下点击卡片进入二级页面，加载框架</w:t>
            </w:r>
            <w:r>
              <w:rPr>
                <w:sz w:val="21"/>
                <w:szCs w:val="21"/>
              </w:rPr>
              <w:t xml:space="preserve"> </w:t>
            </w:r>
          </w:p>
          <w:p w14:paraId="50AAB990" w14:textId="77777777" w:rsidR="00026207" w:rsidRDefault="00922C11" w:rsidP="00922C11">
            <w:pPr>
              <w:pStyle w:val="TableParagraph"/>
              <w:numPr>
                <w:ilvl w:val="0"/>
                <w:numId w:val="23"/>
              </w:numPr>
              <w:tabs>
                <w:tab w:val="left" w:pos="540"/>
              </w:tabs>
              <w:kinsoku w:val="0"/>
              <w:overflowPunct w:val="0"/>
              <w:spacing w:line="278" w:lineRule="auto"/>
              <w:ind w:right="294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若用户在弱网环境下播放视频，展示“努力加载中…”，超</w:t>
            </w:r>
            <w:r>
              <w:rPr>
                <w:rFonts w:hint="eastAsia"/>
                <w:spacing w:val="-27"/>
                <w:sz w:val="21"/>
                <w:szCs w:val="21"/>
              </w:rPr>
              <w:t>过</w:t>
            </w:r>
            <w:r>
              <w:rPr>
                <w:spacing w:val="-27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10</w:t>
            </w:r>
            <w:r>
              <w:rPr>
                <w:spacing w:val="-9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9"/>
                <w:sz w:val="21"/>
                <w:szCs w:val="21"/>
              </w:rPr>
              <w:t>秒加载失败则停止加载；</w:t>
            </w:r>
            <w:r>
              <w:rPr>
                <w:sz w:val="21"/>
                <w:szCs w:val="21"/>
              </w:rPr>
              <w:t xml:space="preserve"> </w:t>
            </w:r>
          </w:p>
          <w:p w14:paraId="409D9C09" w14:textId="77777777" w:rsidR="00026207" w:rsidRDefault="00922C11">
            <w:pPr>
              <w:pStyle w:val="TableParagraph"/>
              <w:kinsoku w:val="0"/>
              <w:overflowPunct w:val="0"/>
              <w:spacing w:before="0" w:line="269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展示加载失败，引导用户，点击“重新加载”按钮重试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40EFF8DD" w14:textId="77777777">
        <w:trPr>
          <w:trHeight w:val="1560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525E3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Post Conditions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B203F" w14:textId="77777777" w:rsidR="00026207" w:rsidRDefault="00922C11">
            <w:pPr>
              <w:pStyle w:val="TableParagraph"/>
              <w:kinsoku w:val="0"/>
              <w:overflowPunct w:val="0"/>
              <w:spacing w:before="22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停留在当前页面用户点击重试</w:t>
            </w:r>
            <w:r>
              <w:rPr>
                <w:sz w:val="21"/>
                <w:szCs w:val="21"/>
              </w:rPr>
              <w:t xml:space="preserve"> </w:t>
            </w:r>
          </w:p>
          <w:p w14:paraId="78610639" w14:textId="77777777" w:rsidR="00026207" w:rsidRDefault="00922C11" w:rsidP="00922C11">
            <w:pPr>
              <w:pStyle w:val="TableParagraph"/>
              <w:numPr>
                <w:ilvl w:val="0"/>
                <w:numId w:val="22"/>
              </w:numPr>
              <w:tabs>
                <w:tab w:val="left" w:pos="528"/>
              </w:tabs>
              <w:kinsoku w:val="0"/>
              <w:overflowPunct w:val="0"/>
              <w:spacing w:before="63"/>
              <w:rPr>
                <w:sz w:val="28"/>
                <w:szCs w:val="28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网络恢复，页面加载成功</w:t>
            </w:r>
            <w:r>
              <w:rPr>
                <w:sz w:val="28"/>
                <w:szCs w:val="28"/>
              </w:rPr>
              <w:t xml:space="preserve"> </w:t>
            </w:r>
          </w:p>
          <w:p w14:paraId="3D38A3C8" w14:textId="77777777" w:rsidR="00026207" w:rsidRDefault="00922C11" w:rsidP="00922C11">
            <w:pPr>
              <w:pStyle w:val="TableParagraph"/>
              <w:numPr>
                <w:ilvl w:val="0"/>
                <w:numId w:val="22"/>
              </w:numPr>
              <w:tabs>
                <w:tab w:val="left" w:pos="528"/>
              </w:tabs>
              <w:kinsoku w:val="0"/>
              <w:overflowPunct w:val="0"/>
              <w:spacing w:before="98"/>
              <w:rPr>
                <w:sz w:val="28"/>
                <w:szCs w:val="28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网络没有恢复，保持当前页面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512AFB85" w14:textId="77777777" w:rsidR="00026207" w:rsidRDefault="004052DE">
      <w:pPr>
        <w:pStyle w:val="BodyText"/>
        <w:kinsoku w:val="0"/>
        <w:overflowPunct w:val="0"/>
        <w:rPr>
          <w:sz w:val="20"/>
          <w:szCs w:val="20"/>
        </w:rPr>
      </w:pPr>
      <w:r>
        <w:rPr>
          <w:noProof/>
        </w:rPr>
        <w:pict w14:anchorId="10449FAC">
          <v:group id="_x0000_s1160" style="position:absolute;margin-left:14.25pt;margin-top:20.4pt;width:564.4pt;height:799.05pt;z-index:-13;mso-position-horizontal-relative:page;mso-position-vertical-relative:page" coordorigin="285,408" coordsize="11288,15981" o:allowincell="f">
            <v:shape id="_x0000_s1161" type="#_x0000_t75" style="position:absolute;left:2043;top:4487;width:7580;height:7660;mso-position-horizontal-relative:page;mso-position-vertical-relative:page" o:allowincell="f">
              <v:imagedata r:id="rId5" o:title=""/>
            </v:shape>
            <v:shape id="_x0000_s1162" style="position:absolute;left:297;top:420;width:11263;height:15956;mso-position-horizontal-relative:page;mso-position-vertical-relative:page" coordsize="11263,15956" o:allowincell="f" path="m,15956r11263,l11263,,,,,15956xe" filled="f" strokecolor="#767070" strokeweight="1.25pt">
              <v:path arrowok="t"/>
            </v:shape>
            <w10:wrap anchorx="page" anchory="page"/>
          </v:group>
        </w:pict>
      </w:r>
    </w:p>
    <w:p w14:paraId="78FFF0DC" w14:textId="77777777" w:rsidR="00026207" w:rsidRDefault="00026207">
      <w:pPr>
        <w:pStyle w:val="BodyText"/>
        <w:kinsoku w:val="0"/>
        <w:overflowPunct w:val="0"/>
        <w:spacing w:before="13"/>
        <w:rPr>
          <w:sz w:val="19"/>
          <w:szCs w:val="19"/>
        </w:rPr>
      </w:pPr>
    </w:p>
    <w:p w14:paraId="0DC81612" w14:textId="114D51C6" w:rsidR="00026207" w:rsidRDefault="004052DE">
      <w:pPr>
        <w:pStyle w:val="BodyText"/>
        <w:kinsoku w:val="0"/>
        <w:overflowPunct w:val="0"/>
        <w:spacing w:before="46" w:line="369" w:lineRule="auto"/>
        <w:ind w:left="120" w:right="1173"/>
        <w:rPr>
          <w:color w:val="2E5395"/>
          <w:spacing w:val="-4"/>
        </w:rPr>
      </w:pPr>
      <w:r>
        <w:rPr>
          <w:noProof/>
        </w:rPr>
        <w:pict w14:anchorId="33AE558A">
          <v:shape id="_x0000_s1163" type="#_x0000_t202" style="position:absolute;left:0;text-align:left;margin-left:94.35pt;margin-top:59.4pt;width:411pt;height:205.85pt;z-index:8;mso-position-horizontal-relative:page;mso-position-vertical-relative:text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6310"/>
                  </w:tblGrid>
                  <w:tr w:rsidR="00026207" w:rsidRPr="00922C11" w14:paraId="3C7294BB" w14:textId="77777777">
                    <w:trPr>
                      <w:trHeight w:val="623"/>
                    </w:trPr>
                    <w:tc>
                      <w:tcPr>
                        <w:tcW w:w="18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682395C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118"/>
                          <w:ind w:left="105"/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  <w:t>Description</w:t>
                        </w:r>
                      </w:p>
                    </w:tc>
                    <w:tc>
                      <w:tcPr>
                        <w:tcW w:w="63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CDF454E" w14:textId="6DBF539B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22"/>
                          <w:ind w:left="107"/>
                          <w:rPr>
                            <w:b/>
                            <w:bCs/>
                            <w:w w:val="98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在后台宕机时，用户使用「</w:t>
                        </w:r>
                        <w:proofErr w:type="spellStart"/>
                        <w:r w:rsidR="00A260AF">
                          <w:rPr>
                            <w:sz w:val="21"/>
                            <w:szCs w:val="21"/>
                          </w:rPr>
                          <w:t>Lidget</w:t>
                        </w:r>
                        <w:proofErr w:type="spellEnd"/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」收到后台宕机提示</w:t>
                        </w:r>
                        <w:r>
                          <w:rPr>
                            <w:b/>
                            <w:bCs/>
                            <w:w w:val="98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c>
                  </w:tr>
                  <w:tr w:rsidR="00026207" w:rsidRPr="00922C11" w14:paraId="106BBFB5" w14:textId="77777777">
                    <w:trPr>
                      <w:trHeight w:val="623"/>
                    </w:trPr>
                    <w:tc>
                      <w:tcPr>
                        <w:tcW w:w="18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2C0AA25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119"/>
                          <w:ind w:left="105"/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  <w:t>Pre-Conditions</w:t>
                        </w:r>
                      </w:p>
                    </w:tc>
                    <w:tc>
                      <w:tcPr>
                        <w:tcW w:w="63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44C099D" w14:textId="77777777" w:rsidR="00026207" w:rsidRDefault="00922C11" w:rsidP="00922C11">
                        <w:pPr>
                          <w:pStyle w:val="TableParagraph"/>
                          <w:numPr>
                            <w:ilvl w:val="0"/>
                            <w:numId w:val="21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spacing w:before="23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车辆在点火状态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74197A0A" w14:textId="77777777" w:rsidR="00026207" w:rsidRDefault="00922C11" w:rsidP="00922C11">
                        <w:pPr>
                          <w:pStyle w:val="TableParagraph"/>
                          <w:numPr>
                            <w:ilvl w:val="0"/>
                            <w:numId w:val="21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后台宕机提示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26207" w:rsidRPr="00922C11" w14:paraId="2FBC1D9A" w14:textId="77777777">
                    <w:trPr>
                      <w:trHeight w:val="623"/>
                    </w:trPr>
                    <w:tc>
                      <w:tcPr>
                        <w:tcW w:w="18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0A62FCA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118"/>
                          <w:ind w:left="105"/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  <w:t>Trigger</w:t>
                        </w:r>
                      </w:p>
                    </w:tc>
                    <w:tc>
                      <w:tcPr>
                        <w:tcW w:w="63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284123A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22"/>
                          <w:ind w:left="107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后台宕机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26207" w:rsidRPr="00922C11" w14:paraId="74A274EA" w14:textId="77777777">
                    <w:trPr>
                      <w:trHeight w:val="1250"/>
                    </w:trPr>
                    <w:tc>
                      <w:tcPr>
                        <w:tcW w:w="18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EC87150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121"/>
                          <w:ind w:left="105"/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  <w:t>Expected</w:t>
                        </w:r>
                      </w:p>
                      <w:p w14:paraId="4AAFF822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237"/>
                          <w:ind w:left="105"/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  <w:t>Behavior</w:t>
                        </w:r>
                      </w:p>
                    </w:tc>
                    <w:tc>
                      <w:tcPr>
                        <w:tcW w:w="63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BCF03AC" w14:textId="77777777" w:rsidR="00026207" w:rsidRDefault="00922C11" w:rsidP="00922C11">
                        <w:pPr>
                          <w:pStyle w:val="TableParagraph"/>
                          <w:numPr>
                            <w:ilvl w:val="0"/>
                            <w:numId w:val="20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spacing w:before="25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前端页面展示</w:t>
                        </w:r>
                        <w:r>
                          <w:rPr>
                            <w:spacing w:val="-3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“服务丢失，稍后将主动为您加载”</w:t>
                        </w:r>
                        <w:r>
                          <w:rPr>
                            <w:spacing w:val="-3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2FCCB6BA" w14:textId="77777777" w:rsidR="00026207" w:rsidRDefault="00922C11" w:rsidP="00922C11">
                        <w:pPr>
                          <w:pStyle w:val="TableParagraph"/>
                          <w:numPr>
                            <w:ilvl w:val="0"/>
                            <w:numId w:val="20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spacing w:line="278" w:lineRule="auto"/>
                          <w:ind w:right="292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需要不同的云，不同的错误类别，传递不同的错误码，供运营人员识别是哪朵云宕机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（</w:t>
                        </w: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错误代码）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5B8ABDDC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0" w:line="269" w:lineRule="exact"/>
                          <w:ind w:left="107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26207" w:rsidRPr="00922C11" w14:paraId="353D5E1E" w14:textId="77777777">
                    <w:trPr>
                      <w:trHeight w:val="936"/>
                    </w:trPr>
                    <w:tc>
                      <w:tcPr>
                        <w:tcW w:w="18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76C269A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118"/>
                          <w:ind w:left="105"/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  <w:t>Post Conditions</w:t>
                        </w:r>
                      </w:p>
                    </w:tc>
                    <w:tc>
                      <w:tcPr>
                        <w:tcW w:w="63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B11A382" w14:textId="77777777" w:rsidR="00026207" w:rsidRDefault="00922C11" w:rsidP="00922C11">
                        <w:pPr>
                          <w:pStyle w:val="TableParagraph"/>
                          <w:numPr>
                            <w:ilvl w:val="0"/>
                            <w:numId w:val="19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spacing w:before="17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后台服务没有恢复，停留在当前页面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5EBA8997" w14:textId="2C991C0D" w:rsidR="00026207" w:rsidRDefault="00922C11" w:rsidP="00922C11">
                        <w:pPr>
                          <w:pStyle w:val="TableParagraph"/>
                          <w:numPr>
                            <w:ilvl w:val="0"/>
                            <w:numId w:val="19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spacing w:before="12" w:line="300" w:lineRule="atLeast"/>
                          <w:ind w:right="292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后台服务恢复后，若用户还停留在「</w:t>
                        </w:r>
                        <w:proofErr w:type="spellStart"/>
                        <w:r w:rsidR="00A260AF">
                          <w:rPr>
                            <w:sz w:val="21"/>
                            <w:szCs w:val="21"/>
                          </w:rPr>
                          <w:t>Lidget</w:t>
                        </w:r>
                        <w:proofErr w:type="spellEnd"/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」页面中，则主动重新加载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</w:tc>
                  </w:tr>
                </w:tbl>
                <w:p w14:paraId="0E506CD5" w14:textId="77777777" w:rsidR="00026207" w:rsidRPr="00922C11" w:rsidRDefault="00026207">
                  <w:pPr>
                    <w:pStyle w:val="BodyText"/>
                    <w:kinsoku w:val="0"/>
                    <w:overflowPunct w:val="0"/>
                    <w:rPr>
                      <w:rFonts w:ascii="Times New Roman" w:eastAsia="等线" w:cs="Times New Roman"/>
                      <w:i w:val="0"/>
                      <w:iCs w:val="0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922C11">
        <w:rPr>
          <w:rFonts w:hint="eastAsia"/>
          <w:color w:val="2E5395"/>
          <w:spacing w:val="-6"/>
          <w:w w:val="95"/>
        </w:rPr>
        <w:t>作为</w:t>
      </w:r>
      <w:r w:rsidR="00C645A6">
        <w:rPr>
          <w:rFonts w:hint="eastAsia"/>
          <w:color w:val="2E5395"/>
          <w:spacing w:val="-6"/>
          <w:w w:val="95"/>
        </w:rPr>
        <w:t>林肯驾驶员</w:t>
      </w:r>
      <w:r w:rsidR="00922C11">
        <w:rPr>
          <w:rFonts w:hint="eastAsia"/>
          <w:color w:val="2E5395"/>
          <w:spacing w:val="-6"/>
          <w:w w:val="95"/>
        </w:rPr>
        <w:t>和乘客，后台宕机时，我希望收到后台宕机提示，点击「重新加载」，可以</w:t>
      </w:r>
      <w:r w:rsidR="00922C11">
        <w:rPr>
          <w:rFonts w:hint="eastAsia"/>
          <w:color w:val="2E5395"/>
          <w:spacing w:val="-4"/>
        </w:rPr>
        <w:t>加载页面框架</w:t>
      </w:r>
    </w:p>
    <w:p w14:paraId="5003649D" w14:textId="77777777" w:rsidR="00026207" w:rsidRDefault="00026207">
      <w:pPr>
        <w:pStyle w:val="BodyText"/>
        <w:kinsoku w:val="0"/>
        <w:overflowPunct w:val="0"/>
        <w:spacing w:before="46" w:line="369" w:lineRule="auto"/>
        <w:ind w:left="120" w:right="1173"/>
        <w:rPr>
          <w:color w:val="2E5395"/>
          <w:spacing w:val="-4"/>
        </w:rPr>
        <w:sectPr w:rsidR="00026207">
          <w:pgSz w:w="11900" w:h="16850"/>
          <w:pgMar w:top="1600" w:right="620" w:bottom="280" w:left="16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2" w:color="767070"/>
            <w:right w:val="single" w:sz="12" w:space="16" w:color="767070"/>
          </w:pgBorders>
          <w:cols w:space="720"/>
          <w:noEndnote/>
        </w:sectPr>
      </w:pPr>
    </w:p>
    <w:p w14:paraId="2D37BE18" w14:textId="77777777" w:rsidR="00026207" w:rsidRDefault="004052DE">
      <w:pPr>
        <w:pStyle w:val="Heading3"/>
        <w:kinsoku w:val="0"/>
        <w:overflowPunct w:val="0"/>
        <w:spacing w:before="99"/>
      </w:pPr>
      <w:r>
        <w:rPr>
          <w:noProof/>
        </w:rPr>
        <w:lastRenderedPageBreak/>
        <w:pict w14:anchorId="4214509F">
          <v:group id="_x0000_s1164" style="position:absolute;left:0;text-align:left;margin-left:14.25pt;margin-top:20.4pt;width:564.4pt;height:799.05pt;z-index:-12;mso-position-horizontal-relative:page;mso-position-vertical-relative:page" coordorigin="285,408" coordsize="11288,15981" o:allowincell="f">
            <v:shape id="_x0000_s1165" type="#_x0000_t75" style="position:absolute;left:2043;top:4487;width:7580;height:7660;mso-position-horizontal-relative:page;mso-position-vertical-relative:page" o:allowincell="f">
              <v:imagedata r:id="rId5" o:title=""/>
            </v:shape>
            <v:shape id="_x0000_s1166" style="position:absolute;left:297;top:420;width:11263;height:15956;mso-position-horizontal-relative:page;mso-position-vertical-relative:page" coordsize="11263,15956" o:allowincell="f" path="m,15956r11263,l11263,,,,,15956xe" filled="f" strokecolor="#767070" strokeweight="1.25pt">
              <v:path arrowok="t"/>
            </v:shape>
            <w10:wrap anchorx="page" anchory="page"/>
          </v:group>
        </w:pict>
      </w:r>
      <w:r>
        <w:rPr>
          <w:noProof/>
        </w:rPr>
        <w:pict w14:anchorId="2065B429">
          <v:shape id="_x0000_s1167" style="position:absolute;left:0;text-align:left;margin-left:216.25pt;margin-top:434.8pt;width:273.2pt;height:13.7pt;z-index:-11;mso-position-horizontal-relative:page;mso-position-vertical-relative:page" coordsize="5464,274" o:allowincell="f" path="m,273r5463,l5463,,,,,273xe" stroked="f">
            <v:path arrowok="t"/>
            <w10:wrap anchorx="page" anchory="page"/>
          </v:shape>
        </w:pict>
      </w:r>
      <w:r>
        <w:rPr>
          <w:noProof/>
        </w:rPr>
        <w:pict w14:anchorId="78BD5EE9">
          <v:shape id="_x0000_s1168" style="position:absolute;left:0;text-align:left;margin-left:216.25pt;margin-top:540.75pt;width:273.2pt;height:13.75pt;z-index:-10;mso-position-horizontal-relative:page;mso-position-vertical-relative:page" coordsize="5464,275" o:allowincell="f" path="m,274r5463,l5463,,,,,274xe" stroked="f">
            <v:path arrowok="t"/>
            <w10:wrap anchorx="page" anchory="page"/>
          </v:shape>
        </w:pict>
      </w:r>
      <w:bookmarkStart w:id="18" w:name="_bookmark17"/>
      <w:bookmarkEnd w:id="18"/>
      <w:r w:rsidR="00922C11">
        <w:rPr>
          <w:rFonts w:hint="eastAsia"/>
        </w:rPr>
        <w:t>运营后台</w:t>
      </w:r>
    </w:p>
    <w:p w14:paraId="4E845724" w14:textId="77777777" w:rsidR="00026207" w:rsidRDefault="00026207">
      <w:pPr>
        <w:pStyle w:val="BodyText"/>
        <w:kinsoku w:val="0"/>
        <w:overflowPunct w:val="0"/>
        <w:spacing w:before="1"/>
        <w:rPr>
          <w:b/>
          <w:bCs/>
          <w:i w:val="0"/>
          <w:iCs w:val="0"/>
          <w:sz w:val="25"/>
          <w:szCs w:val="25"/>
        </w:rPr>
      </w:pPr>
    </w:p>
    <w:p w14:paraId="460FD14D" w14:textId="77777777" w:rsidR="00026207" w:rsidRDefault="00922C11">
      <w:pPr>
        <w:pStyle w:val="Heading4"/>
        <w:kinsoku w:val="0"/>
        <w:overflowPunct w:val="0"/>
      </w:pPr>
      <w:r>
        <w:rPr>
          <w:rFonts w:hint="eastAsia"/>
        </w:rPr>
        <w:t>内容配置</w:t>
      </w:r>
    </w:p>
    <w:p w14:paraId="67DD4CEA" w14:textId="77777777" w:rsidR="00026207" w:rsidRDefault="00026207">
      <w:pPr>
        <w:pStyle w:val="BodyText"/>
        <w:kinsoku w:val="0"/>
        <w:overflowPunct w:val="0"/>
        <w:spacing w:before="5"/>
        <w:rPr>
          <w:i w:val="0"/>
          <w:iCs w:val="0"/>
          <w:sz w:val="26"/>
          <w:szCs w:val="26"/>
        </w:rPr>
      </w:pPr>
    </w:p>
    <w:p w14:paraId="2FDC93F6" w14:textId="3E08DFEA" w:rsidR="00026207" w:rsidRDefault="00922C11">
      <w:pPr>
        <w:pStyle w:val="BodyText"/>
        <w:kinsoku w:val="0"/>
        <w:overflowPunct w:val="0"/>
        <w:ind w:left="120"/>
        <w:rPr>
          <w:color w:val="2E5395"/>
        </w:rPr>
      </w:pPr>
      <w:r>
        <w:rPr>
          <w:rFonts w:hint="eastAsia"/>
          <w:color w:val="2E5395"/>
        </w:rPr>
        <w:t>作为</w:t>
      </w:r>
      <w:r w:rsidR="0019572F">
        <w:rPr>
          <w:rFonts w:hint="eastAsia"/>
          <w:color w:val="2E5395"/>
        </w:rPr>
        <w:t>林肯运营人员</w:t>
      </w:r>
      <w:r>
        <w:rPr>
          <w:rFonts w:hint="eastAsia"/>
          <w:color w:val="2E5395"/>
        </w:rPr>
        <w:t>，我希望在运营后台可以实现内容编辑和制作</w:t>
      </w:r>
    </w:p>
    <w:p w14:paraId="3C250DDF" w14:textId="77777777" w:rsidR="00026207" w:rsidRDefault="00026207">
      <w:pPr>
        <w:pStyle w:val="BodyText"/>
        <w:kinsoku w:val="0"/>
        <w:overflowPunct w:val="0"/>
        <w:spacing w:before="2"/>
        <w:rPr>
          <w:sz w:val="6"/>
          <w:szCs w:val="6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4"/>
        <w:gridCol w:w="6310"/>
      </w:tblGrid>
      <w:tr w:rsidR="00026207" w14:paraId="380F7F6A" w14:textId="77777777">
        <w:trPr>
          <w:trHeight w:val="7642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2051E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B3953" w14:textId="6709704D" w:rsidR="00026207" w:rsidRDefault="00922C11" w:rsidP="00922C11">
            <w:pPr>
              <w:pStyle w:val="TableParagraph"/>
              <w:numPr>
                <w:ilvl w:val="0"/>
                <w:numId w:val="18"/>
              </w:numPr>
              <w:tabs>
                <w:tab w:val="left" w:pos="540"/>
              </w:tabs>
              <w:kinsoku w:val="0"/>
              <w:overflowPunct w:val="0"/>
              <w:spacing w:before="22" w:line="278" w:lineRule="auto"/>
              <w:ind w:right="189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内容编辑：支持运营团队统一在一个平台上创建，编辑和发</w:t>
            </w:r>
            <w:r>
              <w:rPr>
                <w:rFonts w:hint="eastAsia"/>
                <w:spacing w:val="6"/>
                <w:sz w:val="21"/>
                <w:szCs w:val="21"/>
              </w:rPr>
              <w:t>布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6"/>
                <w:sz w:val="21"/>
                <w:szCs w:val="21"/>
              </w:rPr>
              <w:t>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pacing w:val="-3"/>
                <w:sz w:val="21"/>
                <w:szCs w:val="21"/>
              </w:rPr>
              <w:t>」的内容，运营人员可以选择创建的内容格式类型：</w:t>
            </w:r>
            <w:r>
              <w:rPr>
                <w:sz w:val="21"/>
                <w:szCs w:val="21"/>
              </w:rPr>
              <w:t xml:space="preserve"> </w:t>
            </w:r>
          </w:p>
          <w:p w14:paraId="1532EE83" w14:textId="77777777" w:rsidR="00026207" w:rsidRDefault="00026207">
            <w:pPr>
              <w:pStyle w:val="TableParagraph"/>
              <w:kinsoku w:val="0"/>
              <w:overflowPunct w:val="0"/>
              <w:spacing w:before="5"/>
              <w:ind w:left="0"/>
              <w:rPr>
                <w:rFonts w:ascii="微软雅黑" w:eastAsia="微软雅黑" w:cs="微软雅黑"/>
                <w:i/>
                <w:iCs/>
                <w:sz w:val="15"/>
                <w:szCs w:val="15"/>
              </w:rPr>
            </w:pPr>
          </w:p>
          <w:p w14:paraId="5DF4C465" w14:textId="77777777" w:rsidR="00026207" w:rsidRDefault="00922C11" w:rsidP="00922C11">
            <w:pPr>
              <w:pStyle w:val="TableParagraph"/>
              <w:numPr>
                <w:ilvl w:val="1"/>
                <w:numId w:val="18"/>
              </w:numPr>
              <w:tabs>
                <w:tab w:val="left" w:pos="828"/>
              </w:tabs>
              <w:kinsoku w:val="0"/>
              <w:overflowPunct w:val="0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pacing w:val="-2"/>
                <w:sz w:val="21"/>
                <w:szCs w:val="21"/>
              </w:rPr>
              <w:t>惊喜视频</w:t>
            </w:r>
            <w:r>
              <w:rPr>
                <w:sz w:val="21"/>
                <w:szCs w:val="21"/>
              </w:rPr>
              <w:t xml:space="preserve"> </w:t>
            </w:r>
          </w:p>
          <w:p w14:paraId="121F485C" w14:textId="77777777" w:rsidR="00026207" w:rsidRDefault="00922C11" w:rsidP="00922C11">
            <w:pPr>
              <w:pStyle w:val="TableParagraph"/>
              <w:numPr>
                <w:ilvl w:val="1"/>
                <w:numId w:val="18"/>
              </w:numPr>
              <w:tabs>
                <w:tab w:val="left" w:pos="828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rFonts w:hint="eastAsia"/>
                <w:spacing w:val="-2"/>
                <w:sz w:val="21"/>
                <w:szCs w:val="21"/>
              </w:rPr>
              <w:t>普通视频</w:t>
            </w:r>
            <w:r>
              <w:rPr>
                <w:sz w:val="21"/>
                <w:szCs w:val="21"/>
              </w:rPr>
              <w:t xml:space="preserve"> </w:t>
            </w:r>
          </w:p>
          <w:p w14:paraId="5527B9F4" w14:textId="77777777" w:rsidR="00026207" w:rsidRDefault="00922C11" w:rsidP="00922C11">
            <w:pPr>
              <w:pStyle w:val="TableParagraph"/>
              <w:numPr>
                <w:ilvl w:val="1"/>
                <w:numId w:val="18"/>
              </w:numPr>
              <w:tabs>
                <w:tab w:val="left" w:pos="828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rFonts w:hint="eastAsia"/>
                <w:spacing w:val="-2"/>
                <w:sz w:val="21"/>
                <w:szCs w:val="21"/>
              </w:rPr>
              <w:t>用户调研</w:t>
            </w:r>
            <w:r>
              <w:rPr>
                <w:sz w:val="21"/>
                <w:szCs w:val="21"/>
              </w:rPr>
              <w:t xml:space="preserve"> </w:t>
            </w:r>
          </w:p>
          <w:p w14:paraId="701598E2" w14:textId="77777777" w:rsidR="00026207" w:rsidRDefault="00922C11" w:rsidP="00922C11">
            <w:pPr>
              <w:pStyle w:val="TableParagraph"/>
              <w:numPr>
                <w:ilvl w:val="1"/>
                <w:numId w:val="18"/>
              </w:numPr>
              <w:tabs>
                <w:tab w:val="left" w:pos="828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rFonts w:hint="eastAsia"/>
                <w:spacing w:val="-2"/>
                <w:sz w:val="21"/>
                <w:szCs w:val="21"/>
              </w:rPr>
              <w:t>活动报名</w:t>
            </w:r>
            <w:r>
              <w:rPr>
                <w:sz w:val="21"/>
                <w:szCs w:val="21"/>
              </w:rPr>
              <w:t xml:space="preserve"> </w:t>
            </w:r>
          </w:p>
          <w:p w14:paraId="07970EBD" w14:textId="77777777" w:rsidR="00026207" w:rsidRDefault="00922C11" w:rsidP="00922C11">
            <w:pPr>
              <w:pStyle w:val="TableParagraph"/>
              <w:numPr>
                <w:ilvl w:val="1"/>
                <w:numId w:val="18"/>
              </w:numPr>
              <w:tabs>
                <w:tab w:val="left" w:pos="828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rFonts w:hint="eastAsia"/>
                <w:spacing w:val="-6"/>
                <w:sz w:val="21"/>
                <w:szCs w:val="21"/>
              </w:rPr>
              <w:t>混合版式，格栅化显示的图文，视频，调研和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mix </w:t>
            </w:r>
          </w:p>
          <w:p w14:paraId="491D2D38" w14:textId="77777777" w:rsidR="00026207" w:rsidRDefault="00922C11">
            <w:pPr>
              <w:pStyle w:val="TableParagraph"/>
              <w:kinsoku w:val="0"/>
              <w:overflowPunct w:val="0"/>
              <w:ind w:left="836" w:right="405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template </w:t>
            </w:r>
            <w:r>
              <w:rPr>
                <w:rFonts w:hint="eastAsia"/>
                <w:sz w:val="21"/>
                <w:szCs w:val="21"/>
              </w:rPr>
              <w:t>内容</w:t>
            </w:r>
            <w:r>
              <w:rPr>
                <w:sz w:val="21"/>
                <w:szCs w:val="21"/>
              </w:rPr>
              <w:t xml:space="preserve"> </w:t>
            </w:r>
          </w:p>
          <w:p w14:paraId="7F5C9EE6" w14:textId="0536A629" w:rsidR="00026207" w:rsidRDefault="00922C11" w:rsidP="00922C11">
            <w:pPr>
              <w:pStyle w:val="TableParagraph"/>
              <w:numPr>
                <w:ilvl w:val="1"/>
                <w:numId w:val="18"/>
              </w:numPr>
              <w:tabs>
                <w:tab w:val="left" w:pos="828"/>
              </w:tabs>
              <w:kinsoku w:val="0"/>
              <w:overflowPunct w:val="0"/>
              <w:spacing w:before="42" w:line="278" w:lineRule="auto"/>
              <w:ind w:right="217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消息中心消息可单独推送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pacing w:val="-3"/>
                <w:sz w:val="21"/>
                <w:szCs w:val="21"/>
              </w:rPr>
              <w:t>消息格式含：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spacing w:val="6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Icon, </w:t>
            </w:r>
            <w:r>
              <w:rPr>
                <w:rFonts w:hint="eastAsia"/>
                <w:spacing w:val="-3"/>
                <w:sz w:val="21"/>
                <w:szCs w:val="21"/>
              </w:rPr>
              <w:t>文字，查看按钮或链接）</w:t>
            </w:r>
            <w:r>
              <w:rPr>
                <w:sz w:val="21"/>
                <w:szCs w:val="21"/>
              </w:rPr>
              <w:t xml:space="preserve"> </w:t>
            </w:r>
          </w:p>
          <w:p w14:paraId="1F48CA6E" w14:textId="77777777" w:rsidR="00026207" w:rsidRDefault="00026207">
            <w:pPr>
              <w:pStyle w:val="TableParagraph"/>
              <w:kinsoku w:val="0"/>
              <w:overflowPunct w:val="0"/>
              <w:spacing w:before="5"/>
              <w:ind w:left="0"/>
              <w:rPr>
                <w:rFonts w:ascii="微软雅黑" w:eastAsia="微软雅黑" w:cs="微软雅黑"/>
                <w:i/>
                <w:iCs/>
                <w:sz w:val="15"/>
                <w:szCs w:val="15"/>
              </w:rPr>
            </w:pPr>
          </w:p>
          <w:p w14:paraId="468A8E97" w14:textId="77777777" w:rsidR="00026207" w:rsidRDefault="00922C11" w:rsidP="00922C11">
            <w:pPr>
              <w:pStyle w:val="TableParagraph"/>
              <w:numPr>
                <w:ilvl w:val="0"/>
                <w:numId w:val="18"/>
              </w:numPr>
              <w:tabs>
                <w:tab w:val="left" w:pos="540"/>
              </w:tabs>
              <w:kinsoku w:val="0"/>
              <w:overflowPunct w:val="0"/>
              <w:spacing w:before="0" w:line="278" w:lineRule="auto"/>
              <w:ind w:right="292"/>
              <w:rPr>
                <w:spacing w:val="-3"/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内容编辑时，除正文内容外，需配置内容标题，副标题，封面</w:t>
            </w:r>
            <w:r>
              <w:rPr>
                <w:spacing w:val="-3"/>
                <w:sz w:val="21"/>
                <w:szCs w:val="21"/>
              </w:rPr>
              <w:t xml:space="preserve"> </w:t>
            </w:r>
          </w:p>
          <w:p w14:paraId="4C8D0C46" w14:textId="77777777" w:rsidR="00026207" w:rsidRDefault="00922C11" w:rsidP="00922C11">
            <w:pPr>
              <w:pStyle w:val="TableParagraph"/>
              <w:numPr>
                <w:ilvl w:val="0"/>
                <w:numId w:val="18"/>
              </w:numPr>
              <w:tabs>
                <w:tab w:val="left" w:pos="540"/>
              </w:tabs>
              <w:kinsoku w:val="0"/>
              <w:overflowPunct w:val="0"/>
              <w:spacing w:before="0" w:line="278" w:lineRule="auto"/>
              <w:ind w:right="292"/>
              <w:rPr>
                <w:spacing w:val="-3"/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审查与管控：支持对内容资产的格式和大小做检查和管控，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3"/>
                <w:sz w:val="21"/>
                <w:szCs w:val="21"/>
                <w:shd w:val="clear" w:color="auto" w:fill="FFFFFF"/>
              </w:rPr>
              <w:t>格式不符合</w:t>
            </w:r>
            <w:r>
              <w:rPr>
                <w:spacing w:val="-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spacing w:val="-3"/>
                <w:sz w:val="21"/>
                <w:szCs w:val="21"/>
                <w:shd w:val="clear" w:color="auto" w:fill="FFFFFF"/>
              </w:rPr>
              <w:t>或超过大小限制时，弹窗提醒并不能保存</w:t>
            </w:r>
            <w:r>
              <w:rPr>
                <w:spacing w:val="-3"/>
                <w:sz w:val="21"/>
                <w:szCs w:val="21"/>
              </w:rPr>
              <w:t xml:space="preserve"> </w:t>
            </w:r>
          </w:p>
          <w:p w14:paraId="5A1CB5F7" w14:textId="77777777" w:rsidR="00026207" w:rsidRDefault="00026207">
            <w:pPr>
              <w:pStyle w:val="TableParagraph"/>
              <w:kinsoku w:val="0"/>
              <w:overflowPunct w:val="0"/>
              <w:spacing w:before="4"/>
              <w:ind w:left="0"/>
              <w:rPr>
                <w:rFonts w:ascii="微软雅黑" w:eastAsia="微软雅黑" w:cs="微软雅黑"/>
                <w:i/>
                <w:iCs/>
                <w:sz w:val="11"/>
                <w:szCs w:val="11"/>
              </w:rPr>
            </w:pPr>
          </w:p>
          <w:p w14:paraId="1A7DAB16" w14:textId="77777777" w:rsidR="00026207" w:rsidRDefault="00922C11" w:rsidP="00922C11">
            <w:pPr>
              <w:pStyle w:val="TableParagraph"/>
              <w:numPr>
                <w:ilvl w:val="0"/>
                <w:numId w:val="17"/>
              </w:numPr>
              <w:tabs>
                <w:tab w:val="left" w:pos="528"/>
              </w:tabs>
              <w:kinsoku w:val="0"/>
              <w:overflowPunct w:val="0"/>
              <w:spacing w:before="0" w:line="354" w:lineRule="exact"/>
              <w:rPr>
                <w:sz w:val="21"/>
                <w:szCs w:val="21"/>
              </w:rPr>
            </w:pPr>
            <w:r>
              <w:rPr>
                <w:rFonts w:hint="eastAsia"/>
                <w:spacing w:val="-1"/>
                <w:sz w:val="21"/>
                <w:szCs w:val="21"/>
              </w:rPr>
              <w:t>普通视频：</w:t>
            </w:r>
            <w:r>
              <w:rPr>
                <w:sz w:val="21"/>
                <w:szCs w:val="21"/>
              </w:rPr>
              <w:t xml:space="preserve">Size &lt; 50M </w:t>
            </w:r>
          </w:p>
          <w:p w14:paraId="6219231D" w14:textId="77777777" w:rsidR="00026207" w:rsidRDefault="00922C11" w:rsidP="00922C11">
            <w:pPr>
              <w:pStyle w:val="TableParagraph"/>
              <w:numPr>
                <w:ilvl w:val="0"/>
                <w:numId w:val="17"/>
              </w:numPr>
              <w:tabs>
                <w:tab w:val="left" w:pos="528"/>
              </w:tabs>
              <w:kinsoku w:val="0"/>
              <w:overflowPunct w:val="0"/>
              <w:spacing w:before="0" w:line="312" w:lineRule="exact"/>
              <w:rPr>
                <w:sz w:val="21"/>
                <w:szCs w:val="21"/>
              </w:rPr>
            </w:pPr>
            <w:r>
              <w:rPr>
                <w:rFonts w:hint="eastAsia"/>
                <w:spacing w:val="-1"/>
                <w:sz w:val="21"/>
                <w:szCs w:val="21"/>
              </w:rPr>
              <w:t>惊喜视频：</w:t>
            </w:r>
            <w:r>
              <w:rPr>
                <w:sz w:val="21"/>
                <w:szCs w:val="21"/>
              </w:rPr>
              <w:t xml:space="preserve">Size&lt;50M </w:t>
            </w:r>
          </w:p>
          <w:p w14:paraId="7964EB3F" w14:textId="77777777" w:rsidR="00026207" w:rsidRDefault="00922C11" w:rsidP="00922C11">
            <w:pPr>
              <w:pStyle w:val="TableParagraph"/>
              <w:numPr>
                <w:ilvl w:val="0"/>
                <w:numId w:val="17"/>
              </w:numPr>
              <w:tabs>
                <w:tab w:val="left" w:pos="528"/>
              </w:tabs>
              <w:kinsoku w:val="0"/>
              <w:overflowPunct w:val="0"/>
              <w:spacing w:before="0" w:line="354" w:lineRule="exact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栅格化图片</w:t>
            </w:r>
            <w:r>
              <w:rPr>
                <w:spacing w:val="-3"/>
                <w:sz w:val="21"/>
                <w:szCs w:val="21"/>
              </w:rPr>
              <w:t>---</w:t>
            </w:r>
            <w:r>
              <w:rPr>
                <w:rFonts w:hint="eastAsia"/>
                <w:spacing w:val="-3"/>
                <w:sz w:val="21"/>
                <w:szCs w:val="21"/>
              </w:rPr>
              <w:t>按照设计比例限制比例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 xml:space="preserve">size&lt;500K </w:t>
            </w:r>
          </w:p>
          <w:p w14:paraId="2FA1B651" w14:textId="77777777" w:rsidR="00026207" w:rsidRDefault="00026207">
            <w:pPr>
              <w:pStyle w:val="TableParagraph"/>
              <w:kinsoku w:val="0"/>
              <w:overflowPunct w:val="0"/>
              <w:spacing w:before="11"/>
              <w:ind w:left="0"/>
              <w:rPr>
                <w:rFonts w:ascii="微软雅黑" w:eastAsia="微软雅黑" w:cs="微软雅黑"/>
                <w:i/>
                <w:iCs/>
                <w:sz w:val="14"/>
                <w:szCs w:val="14"/>
              </w:rPr>
            </w:pPr>
          </w:p>
          <w:p w14:paraId="69DC0097" w14:textId="77777777" w:rsidR="00026207" w:rsidRDefault="00922C11">
            <w:pPr>
              <w:pStyle w:val="TableParagraph"/>
              <w:tabs>
                <w:tab w:val="left" w:pos="539"/>
              </w:tabs>
              <w:kinsoku w:val="0"/>
              <w:overflowPunct w:val="0"/>
              <w:spacing w:before="0" w:line="278" w:lineRule="auto"/>
              <w:ind w:right="292" w:hanging="43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</w:t>
            </w:r>
            <w:r>
              <w:rPr>
                <w:sz w:val="21"/>
                <w:szCs w:val="21"/>
              </w:rPr>
              <w:tab/>
            </w:r>
            <w:r>
              <w:rPr>
                <w:rFonts w:hint="eastAsia"/>
                <w:spacing w:val="-3"/>
                <w:sz w:val="21"/>
                <w:szCs w:val="21"/>
              </w:rPr>
              <w:t>内容发布支持预览（仅页面端展示，与实际屏幕存在一定效果差别）</w:t>
            </w:r>
            <w:r>
              <w:rPr>
                <w:sz w:val="21"/>
                <w:szCs w:val="21"/>
              </w:rPr>
              <w:t xml:space="preserve"> </w:t>
            </w:r>
          </w:p>
        </w:tc>
      </w:tr>
    </w:tbl>
    <w:p w14:paraId="4597E830" w14:textId="77777777" w:rsidR="00026207" w:rsidRDefault="00026207">
      <w:pPr>
        <w:rPr>
          <w:rFonts w:ascii="微软雅黑" w:eastAsia="微软雅黑" w:cs="微软雅黑"/>
          <w:i/>
          <w:iCs/>
          <w:sz w:val="6"/>
          <w:szCs w:val="6"/>
        </w:rPr>
        <w:sectPr w:rsidR="00026207">
          <w:pgSz w:w="11900" w:h="16850"/>
          <w:pgMar w:top="1600" w:right="620" w:bottom="280" w:left="16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2" w:color="767070"/>
            <w:right w:val="single" w:sz="12" w:space="16" w:color="767070"/>
          </w:pgBorders>
          <w:cols w:space="720"/>
          <w:noEndnote/>
        </w:sectPr>
      </w:pPr>
    </w:p>
    <w:p w14:paraId="6FB35BBE" w14:textId="77777777" w:rsidR="00026207" w:rsidRDefault="004052DE">
      <w:pPr>
        <w:pStyle w:val="Heading4"/>
        <w:kinsoku w:val="0"/>
        <w:overflowPunct w:val="0"/>
        <w:spacing w:before="99"/>
      </w:pPr>
      <w:r>
        <w:rPr>
          <w:noProof/>
        </w:rPr>
        <w:lastRenderedPageBreak/>
        <w:pict w14:anchorId="13EEFE91">
          <v:group id="_x0000_s1169" style="position:absolute;left:0;text-align:left;margin-left:14.25pt;margin-top:20.4pt;width:564.4pt;height:799.05pt;z-index:-9;mso-position-horizontal-relative:page;mso-position-vertical-relative:page" coordorigin="285,408" coordsize="11288,15981" o:allowincell="f">
            <v:shape id="_x0000_s1170" type="#_x0000_t75" style="position:absolute;left:2043;top:4487;width:7580;height:7660;mso-position-horizontal-relative:page;mso-position-vertical-relative:page" o:allowincell="f">
              <v:imagedata r:id="rId5" o:title=""/>
            </v:shape>
            <v:shape id="_x0000_s1171" style="position:absolute;left:297;top:420;width:11263;height:15956;mso-position-horizontal-relative:page;mso-position-vertical-relative:page" coordsize="11263,15956" o:allowincell="f" path="m,15956r11263,l11263,,,,,15956xe" filled="f" strokecolor="#767070" strokeweight="1.25pt">
              <v:path arrowok="t"/>
            </v:shape>
            <w10:wrap anchorx="page" anchory="page"/>
          </v:group>
        </w:pict>
      </w:r>
      <w:r w:rsidR="00922C11">
        <w:rPr>
          <w:rFonts w:hint="eastAsia"/>
        </w:rPr>
        <w:t>推送配置</w:t>
      </w:r>
    </w:p>
    <w:p w14:paraId="4ED36DDA" w14:textId="77777777" w:rsidR="00026207" w:rsidRDefault="00026207">
      <w:pPr>
        <w:pStyle w:val="BodyText"/>
        <w:kinsoku w:val="0"/>
        <w:overflowPunct w:val="0"/>
        <w:spacing w:before="7"/>
        <w:rPr>
          <w:i w:val="0"/>
          <w:iCs w:val="0"/>
          <w:sz w:val="26"/>
          <w:szCs w:val="26"/>
        </w:rPr>
      </w:pPr>
    </w:p>
    <w:p w14:paraId="202A1858" w14:textId="3A2AD82B" w:rsidR="00026207" w:rsidRDefault="00922C11">
      <w:pPr>
        <w:pStyle w:val="BodyText"/>
        <w:kinsoku w:val="0"/>
        <w:overflowPunct w:val="0"/>
        <w:ind w:left="120"/>
        <w:rPr>
          <w:rFonts w:ascii="宋体" w:eastAsia="宋体" w:cs="宋体"/>
          <w:color w:val="2E5395"/>
        </w:rPr>
      </w:pPr>
      <w:r>
        <w:rPr>
          <w:rFonts w:hint="eastAsia"/>
          <w:color w:val="2E5395"/>
        </w:rPr>
        <w:t>作为</w:t>
      </w:r>
      <w:r w:rsidR="0019572F">
        <w:rPr>
          <w:rFonts w:hint="eastAsia"/>
          <w:color w:val="2E5395"/>
        </w:rPr>
        <w:t>林肯运营人员</w:t>
      </w:r>
      <w:r>
        <w:rPr>
          <w:rFonts w:hint="eastAsia"/>
          <w:color w:val="2E5395"/>
        </w:rPr>
        <w:t>，我希望在运营后台内容发布时进行相关推送配置</w:t>
      </w:r>
      <w:r>
        <w:rPr>
          <w:rFonts w:ascii="宋体" w:eastAsia="宋体" w:cs="宋体"/>
          <w:color w:val="2E5395"/>
        </w:rPr>
        <w:t xml:space="preserve"> </w:t>
      </w:r>
    </w:p>
    <w:p w14:paraId="09F49AC6" w14:textId="77777777" w:rsidR="00026207" w:rsidRDefault="00026207">
      <w:pPr>
        <w:pStyle w:val="BodyText"/>
        <w:kinsoku w:val="0"/>
        <w:overflowPunct w:val="0"/>
        <w:spacing w:before="10"/>
        <w:rPr>
          <w:rFonts w:ascii="宋体" w:eastAsia="宋体" w:cs="宋体"/>
          <w:sz w:val="8"/>
          <w:szCs w:val="8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6310"/>
      </w:tblGrid>
      <w:tr w:rsidR="005A72E7" w:rsidRPr="005A72E7" w14:paraId="014B0549" w14:textId="77777777">
        <w:trPr>
          <w:trHeight w:val="6209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25741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270F1" w14:textId="77777777" w:rsidR="00782483" w:rsidRPr="00782483" w:rsidRDefault="00782483" w:rsidP="00922C11">
            <w:pPr>
              <w:widowControl/>
              <w:numPr>
                <w:ilvl w:val="0"/>
                <w:numId w:val="122"/>
              </w:numPr>
              <w:shd w:val="clear" w:color="auto" w:fill="FFFFFF"/>
              <w:autoSpaceDE/>
              <w:autoSpaceDN/>
              <w:adjustRightInd/>
              <w:spacing w:line="360" w:lineRule="auto"/>
              <w:rPr>
                <w:rFonts w:hAnsi="宋体" w:cs="Segoe UI"/>
                <w:color w:val="FF0000"/>
                <w:sz w:val="21"/>
                <w:szCs w:val="21"/>
              </w:rPr>
            </w:pPr>
            <w:r w:rsidRPr="00782483">
              <w:rPr>
                <w:rFonts w:hAnsi="宋体" w:cs="微软雅黑" w:hint="eastAsia"/>
                <w:color w:val="FF0000"/>
                <w:sz w:val="21"/>
                <w:szCs w:val="21"/>
              </w:rPr>
              <w:t>支持按预设的规则发布（提前设置发布规则，预设发布的内容需要在发布时设定发送最短间隔，满足条件的车主在半年内</w:t>
            </w:r>
            <w:r w:rsidRPr="00782483">
              <w:rPr>
                <w:rFonts w:hAnsi="宋体" w:cs="Segoe UI"/>
                <w:color w:val="FF0000"/>
                <w:sz w:val="21"/>
                <w:szCs w:val="21"/>
              </w:rPr>
              <w:t>/</w:t>
            </w:r>
            <w:r w:rsidRPr="00782483">
              <w:rPr>
                <w:rFonts w:hAnsi="宋体" w:cs="微软雅黑" w:hint="eastAsia"/>
                <w:color w:val="FF0000"/>
                <w:sz w:val="21"/>
                <w:szCs w:val="21"/>
              </w:rPr>
              <w:t>一年内不再接收到同样的消息），如</w:t>
            </w:r>
            <w:r w:rsidRPr="00782483">
              <w:rPr>
                <w:rFonts w:hAnsi="宋体" w:cs="微软雅黑"/>
                <w:color w:val="FF0000"/>
                <w:sz w:val="21"/>
                <w:szCs w:val="21"/>
              </w:rPr>
              <w:t>：</w:t>
            </w:r>
          </w:p>
          <w:p w14:paraId="59A3B34D" w14:textId="77777777" w:rsidR="00782483" w:rsidRPr="00782483" w:rsidRDefault="00782483" w:rsidP="00922C11">
            <w:pPr>
              <w:widowControl/>
              <w:numPr>
                <w:ilvl w:val="0"/>
                <w:numId w:val="123"/>
              </w:numPr>
              <w:shd w:val="clear" w:color="auto" w:fill="FFFFFF"/>
              <w:autoSpaceDE/>
              <w:autoSpaceDN/>
              <w:adjustRightInd/>
              <w:spacing w:before="150" w:line="360" w:lineRule="auto"/>
              <w:rPr>
                <w:rFonts w:hAnsi="宋体" w:cs="Segoe UI"/>
                <w:color w:val="FF0000"/>
                <w:sz w:val="21"/>
                <w:szCs w:val="21"/>
              </w:rPr>
            </w:pPr>
            <w:r w:rsidRPr="00782483">
              <w:rPr>
                <w:rFonts w:hAnsi="宋体" w:cs="微软雅黑" w:hint="eastAsia"/>
                <w:color w:val="FF0000"/>
                <w:sz w:val="21"/>
                <w:szCs w:val="21"/>
              </w:rPr>
              <w:t>纪念</w:t>
            </w:r>
            <w:r w:rsidRPr="00782483">
              <w:rPr>
                <w:rFonts w:hAnsi="宋体" w:cs="微软雅黑"/>
                <w:color w:val="FF0000"/>
                <w:sz w:val="21"/>
                <w:szCs w:val="21"/>
              </w:rPr>
              <w:t>日</w:t>
            </w:r>
          </w:p>
          <w:p w14:paraId="78228495" w14:textId="77777777" w:rsidR="00782483" w:rsidRPr="00782483" w:rsidRDefault="00782483" w:rsidP="00922C11">
            <w:pPr>
              <w:widowControl/>
              <w:numPr>
                <w:ilvl w:val="0"/>
                <w:numId w:val="119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 w:line="360" w:lineRule="auto"/>
              <w:rPr>
                <w:rFonts w:hAnsi="宋体" w:cs="Segoe UI"/>
                <w:color w:val="FF0000"/>
                <w:sz w:val="21"/>
                <w:szCs w:val="21"/>
              </w:rPr>
            </w:pPr>
            <w:r w:rsidRPr="00782483">
              <w:rPr>
                <w:rFonts w:hAnsi="宋体" w:cs="微软雅黑" w:hint="eastAsia"/>
                <w:color w:val="FF0000"/>
                <w:sz w:val="21"/>
                <w:szCs w:val="21"/>
              </w:rPr>
              <w:t>在购车纪念日当天发送</w:t>
            </w:r>
            <w:r w:rsidRPr="00782483">
              <w:rPr>
                <w:rFonts w:hAnsi="宋体" w:cs="Segoe UI"/>
                <w:color w:val="FF0000"/>
                <w:sz w:val="21"/>
                <w:szCs w:val="21"/>
              </w:rPr>
              <w:t>+</w:t>
            </w:r>
            <w:r w:rsidRPr="00782483">
              <w:rPr>
                <w:rFonts w:hAnsi="宋体" w:cs="微软雅黑" w:hint="eastAsia"/>
                <w:color w:val="FF0000"/>
                <w:sz w:val="21"/>
                <w:szCs w:val="21"/>
              </w:rPr>
              <w:t>惊喜视频</w:t>
            </w:r>
            <w:r w:rsidRPr="00782483">
              <w:rPr>
                <w:rFonts w:hAnsi="宋体" w:cs="Segoe UI"/>
                <w:color w:val="FF0000"/>
                <w:sz w:val="21"/>
                <w:szCs w:val="21"/>
              </w:rPr>
              <w:t>+</w:t>
            </w:r>
            <w:r w:rsidRPr="00782483">
              <w:rPr>
                <w:rFonts w:hAnsi="宋体" w:cs="微软雅黑" w:hint="eastAsia"/>
                <w:color w:val="FF0000"/>
                <w:sz w:val="21"/>
                <w:szCs w:val="21"/>
              </w:rPr>
              <w:t>，视频中展示用户的名字，等。并通过消息中心推送提醒消息。</w:t>
            </w:r>
            <w:r w:rsidRPr="00782483">
              <w:rPr>
                <w:rFonts w:hAnsi="宋体" w:cs="Segoe UI"/>
                <w:color w:val="FF0000"/>
                <w:sz w:val="21"/>
                <w:szCs w:val="21"/>
              </w:rPr>
              <w:t>[ APP</w:t>
            </w:r>
            <w:r w:rsidRPr="00782483">
              <w:rPr>
                <w:rFonts w:hAnsi="宋体" w:cs="微软雅黑" w:hint="eastAsia"/>
                <w:color w:val="FF0000"/>
                <w:sz w:val="21"/>
                <w:szCs w:val="21"/>
              </w:rPr>
              <w:t>注册姓名、开票日期</w:t>
            </w:r>
            <w:r w:rsidRPr="00782483">
              <w:rPr>
                <w:rFonts w:hAnsi="宋体" w:cs="Segoe UI"/>
                <w:color w:val="FF0000"/>
                <w:sz w:val="21"/>
                <w:szCs w:val="21"/>
              </w:rPr>
              <w:t xml:space="preserve"> ]</w:t>
            </w:r>
          </w:p>
          <w:p w14:paraId="5F4552BF" w14:textId="77777777" w:rsidR="00782483" w:rsidRPr="00782483" w:rsidRDefault="00782483" w:rsidP="00922C11">
            <w:pPr>
              <w:widowControl/>
              <w:numPr>
                <w:ilvl w:val="0"/>
                <w:numId w:val="119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 w:line="360" w:lineRule="auto"/>
              <w:rPr>
                <w:rFonts w:hAnsi="宋体" w:cs="Segoe UI"/>
                <w:color w:val="FF0000"/>
                <w:sz w:val="21"/>
                <w:szCs w:val="21"/>
              </w:rPr>
            </w:pPr>
            <w:r w:rsidRPr="00782483">
              <w:rPr>
                <w:rFonts w:hAnsi="宋体" w:cs="微软雅黑" w:hint="eastAsia"/>
                <w:color w:val="FF0000"/>
                <w:sz w:val="21"/>
                <w:szCs w:val="21"/>
              </w:rPr>
              <w:t>在生日当天发送</w:t>
            </w:r>
            <w:r w:rsidRPr="00782483">
              <w:rPr>
                <w:rFonts w:hAnsi="宋体" w:cs="Segoe UI"/>
                <w:color w:val="FF0000"/>
                <w:sz w:val="21"/>
                <w:szCs w:val="21"/>
              </w:rPr>
              <w:t>+</w:t>
            </w:r>
            <w:r w:rsidRPr="00782483">
              <w:rPr>
                <w:rFonts w:hAnsi="宋体" w:cs="微软雅黑" w:hint="eastAsia"/>
                <w:color w:val="FF0000"/>
                <w:sz w:val="21"/>
                <w:szCs w:val="21"/>
              </w:rPr>
              <w:t>惊喜视频</w:t>
            </w:r>
            <w:r w:rsidRPr="00782483">
              <w:rPr>
                <w:rFonts w:hAnsi="宋体" w:cs="Segoe UI"/>
                <w:color w:val="FF0000"/>
                <w:sz w:val="21"/>
                <w:szCs w:val="21"/>
              </w:rPr>
              <w:t>+</w:t>
            </w:r>
            <w:r w:rsidRPr="00782483">
              <w:rPr>
                <w:rFonts w:hAnsi="宋体" w:cs="微软雅黑" w:hint="eastAsia"/>
                <w:color w:val="FF0000"/>
                <w:sz w:val="21"/>
                <w:szCs w:val="21"/>
              </w:rPr>
              <w:t>，视频中展示用户的名字。并通过消息中心推送提醒消息</w:t>
            </w:r>
            <w:r w:rsidRPr="00782483">
              <w:rPr>
                <w:rFonts w:hAnsi="宋体" w:cs="Segoe UI"/>
                <w:color w:val="FF0000"/>
                <w:sz w:val="21"/>
                <w:szCs w:val="21"/>
              </w:rPr>
              <w:t xml:space="preserve"> [ </w:t>
            </w:r>
            <w:r w:rsidRPr="00782483">
              <w:rPr>
                <w:rFonts w:hAnsi="宋体" w:cs="微软雅黑" w:hint="eastAsia"/>
                <w:color w:val="FF0000"/>
                <w:sz w:val="21"/>
                <w:szCs w:val="21"/>
              </w:rPr>
              <w:t>车主生日、</w:t>
            </w:r>
            <w:r w:rsidRPr="00782483">
              <w:rPr>
                <w:rFonts w:hAnsi="宋体" w:cs="Segoe UI"/>
                <w:color w:val="FF0000"/>
                <w:sz w:val="21"/>
                <w:szCs w:val="21"/>
              </w:rPr>
              <w:t>APP</w:t>
            </w:r>
            <w:proofErr w:type="gramStart"/>
            <w:r w:rsidRPr="00782483">
              <w:rPr>
                <w:rFonts w:hAnsi="宋体" w:cs="微软雅黑" w:hint="eastAsia"/>
                <w:color w:val="FF0000"/>
                <w:sz w:val="21"/>
                <w:szCs w:val="21"/>
              </w:rPr>
              <w:t>注册姓名</w:t>
            </w:r>
            <w:r w:rsidRPr="00782483">
              <w:rPr>
                <w:rFonts w:hAnsi="宋体" w:cs="Segoe UI"/>
                <w:color w:val="FF0000"/>
                <w:sz w:val="21"/>
                <w:szCs w:val="21"/>
              </w:rPr>
              <w:t xml:space="preserve"> ]</w:t>
            </w:r>
            <w:proofErr w:type="gramEnd"/>
          </w:p>
          <w:p w14:paraId="018444BA" w14:textId="77777777" w:rsidR="00782483" w:rsidRPr="00782483" w:rsidRDefault="00782483" w:rsidP="00922C11">
            <w:pPr>
              <w:widowControl/>
              <w:numPr>
                <w:ilvl w:val="0"/>
                <w:numId w:val="123"/>
              </w:numPr>
              <w:shd w:val="clear" w:color="auto" w:fill="FFFFFF"/>
              <w:autoSpaceDE/>
              <w:autoSpaceDN/>
              <w:adjustRightInd/>
              <w:spacing w:before="150" w:line="360" w:lineRule="auto"/>
              <w:rPr>
                <w:rFonts w:hAnsi="宋体" w:cs="Segoe UI"/>
                <w:color w:val="FF0000"/>
                <w:sz w:val="21"/>
                <w:szCs w:val="21"/>
              </w:rPr>
            </w:pPr>
            <w:r w:rsidRPr="00782483">
              <w:rPr>
                <w:rFonts w:hAnsi="宋体" w:cs="微软雅黑" w:hint="eastAsia"/>
                <w:color w:val="FF0000"/>
                <w:sz w:val="21"/>
                <w:szCs w:val="21"/>
              </w:rPr>
              <w:t>特殊场</w:t>
            </w:r>
            <w:r w:rsidRPr="00782483">
              <w:rPr>
                <w:rFonts w:hAnsi="宋体" w:cs="微软雅黑"/>
                <w:color w:val="FF0000"/>
                <w:sz w:val="21"/>
                <w:szCs w:val="21"/>
              </w:rPr>
              <w:t>景</w:t>
            </w:r>
          </w:p>
          <w:p w14:paraId="4A4D5728" w14:textId="77777777" w:rsidR="00782483" w:rsidRPr="00782483" w:rsidRDefault="00782483" w:rsidP="00922C11">
            <w:pPr>
              <w:widowControl/>
              <w:numPr>
                <w:ilvl w:val="0"/>
                <w:numId w:val="120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 w:line="360" w:lineRule="auto"/>
              <w:rPr>
                <w:rFonts w:hAnsi="宋体" w:cs="Segoe UI"/>
                <w:color w:val="FF0000"/>
                <w:sz w:val="21"/>
                <w:szCs w:val="21"/>
              </w:rPr>
            </w:pPr>
            <w:r w:rsidRPr="00782483">
              <w:rPr>
                <w:rFonts w:hAnsi="宋体" w:cs="微软雅黑" w:hint="eastAsia"/>
                <w:color w:val="FF0000"/>
                <w:sz w:val="21"/>
                <w:szCs w:val="21"/>
              </w:rPr>
              <w:t>根据极端性天气（</w:t>
            </w:r>
            <w:r w:rsidRPr="00782483">
              <w:rPr>
                <w:rFonts w:hAnsi="宋体" w:cs="Segoe UI"/>
                <w:color w:val="FF0000"/>
                <w:sz w:val="21"/>
                <w:szCs w:val="21"/>
              </w:rPr>
              <w:t xml:space="preserve">LBS: </w:t>
            </w:r>
            <w:r w:rsidRPr="00782483">
              <w:rPr>
                <w:rFonts w:hAnsi="宋体" w:cs="微软雅黑" w:hint="eastAsia"/>
                <w:color w:val="FF0000"/>
                <w:sz w:val="21"/>
                <w:szCs w:val="21"/>
              </w:rPr>
              <w:t>天气），给相应地区（</w:t>
            </w:r>
            <w:r w:rsidRPr="00782483">
              <w:rPr>
                <w:rFonts w:hAnsi="宋体" w:cs="Segoe UI"/>
                <w:color w:val="FF0000"/>
                <w:sz w:val="21"/>
                <w:szCs w:val="21"/>
              </w:rPr>
              <w:t xml:space="preserve">LBS: </w:t>
            </w:r>
            <w:r w:rsidRPr="00782483">
              <w:rPr>
                <w:rFonts w:hAnsi="宋体" w:cs="微软雅黑" w:hint="eastAsia"/>
                <w:color w:val="FF0000"/>
                <w:sz w:val="21"/>
                <w:szCs w:val="21"/>
              </w:rPr>
              <w:t>车辆所在地的行政区划</w:t>
            </w:r>
            <w:r w:rsidRPr="00782483">
              <w:rPr>
                <w:rFonts w:hAnsi="宋体" w:cs="Segoe UI"/>
                <w:color w:val="FF0000"/>
                <w:sz w:val="21"/>
                <w:szCs w:val="21"/>
              </w:rPr>
              <w:t xml:space="preserve">— </w:t>
            </w:r>
            <w:r w:rsidRPr="00782483">
              <w:rPr>
                <w:rFonts w:hAnsi="宋体" w:cs="微软雅黑" w:hint="eastAsia"/>
                <w:color w:val="FF0000"/>
                <w:sz w:val="21"/>
                <w:szCs w:val="21"/>
              </w:rPr>
              <w:t>省市）的车主推送驾驶安全的内容，并通过消息中心推送提醒消息</w:t>
            </w:r>
            <w:r w:rsidRPr="00782483">
              <w:rPr>
                <w:rFonts w:hAnsi="宋体" w:cs="Segoe UI"/>
                <w:color w:val="FF0000"/>
                <w:sz w:val="21"/>
                <w:szCs w:val="21"/>
              </w:rPr>
              <w:t> </w:t>
            </w:r>
            <w:r w:rsidRPr="00782483">
              <w:rPr>
                <w:rFonts w:hAnsi="宋体" w:cs="微软雅黑" w:hint="eastAsia"/>
                <w:color w:val="FF0000"/>
                <w:sz w:val="21"/>
                <w:szCs w:val="21"/>
              </w:rPr>
              <w:t>【现有数据能够满足业务需求，但交付时间有一定风险</w:t>
            </w:r>
            <w:r w:rsidRPr="00782483">
              <w:rPr>
                <w:rFonts w:hAnsi="宋体" w:cs="微软雅黑"/>
                <w:color w:val="FF0000"/>
                <w:sz w:val="21"/>
                <w:szCs w:val="21"/>
              </w:rPr>
              <w:t>】</w:t>
            </w:r>
          </w:p>
          <w:p w14:paraId="14156D3B" w14:textId="77777777" w:rsidR="00782483" w:rsidRPr="00782483" w:rsidRDefault="00782483" w:rsidP="00922C11">
            <w:pPr>
              <w:widowControl/>
              <w:numPr>
                <w:ilvl w:val="0"/>
                <w:numId w:val="123"/>
              </w:numPr>
              <w:shd w:val="clear" w:color="auto" w:fill="FFFFFF"/>
              <w:autoSpaceDE/>
              <w:autoSpaceDN/>
              <w:adjustRightInd/>
              <w:spacing w:before="150" w:line="360" w:lineRule="auto"/>
              <w:rPr>
                <w:rFonts w:hAnsi="宋体" w:cs="Segoe UI"/>
                <w:color w:val="FF0000"/>
                <w:sz w:val="21"/>
                <w:szCs w:val="21"/>
              </w:rPr>
            </w:pPr>
            <w:r w:rsidRPr="00782483">
              <w:rPr>
                <w:rFonts w:hAnsi="宋体" w:cs="微软雅黑" w:hint="eastAsia"/>
                <w:color w:val="FF0000"/>
                <w:sz w:val="21"/>
                <w:szCs w:val="21"/>
              </w:rPr>
              <w:t>售</w:t>
            </w:r>
            <w:r w:rsidRPr="00782483">
              <w:rPr>
                <w:rFonts w:hAnsi="宋体" w:cs="微软雅黑"/>
                <w:color w:val="FF0000"/>
                <w:sz w:val="21"/>
                <w:szCs w:val="21"/>
              </w:rPr>
              <w:t>后</w:t>
            </w:r>
          </w:p>
          <w:p w14:paraId="150C2B41" w14:textId="77777777" w:rsidR="00782483" w:rsidRPr="00782483" w:rsidRDefault="00782483" w:rsidP="00922C11">
            <w:pPr>
              <w:widowControl/>
              <w:numPr>
                <w:ilvl w:val="0"/>
                <w:numId w:val="121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 w:line="360" w:lineRule="auto"/>
              <w:rPr>
                <w:rFonts w:hAnsi="宋体" w:cs="Segoe UI"/>
                <w:color w:val="FF0000"/>
                <w:sz w:val="21"/>
                <w:szCs w:val="21"/>
              </w:rPr>
            </w:pPr>
            <w:r w:rsidRPr="00782483">
              <w:rPr>
                <w:rFonts w:hAnsi="宋体" w:cs="微软雅黑" w:hint="eastAsia"/>
                <w:color w:val="FF0000"/>
                <w:sz w:val="21"/>
                <w:szCs w:val="21"/>
              </w:rPr>
              <w:t>当用户驾驶的车辆机油水平低，触发后台推送保养的内容给当前驾驶用户（不需要在行驶过程中实时监控机油水平，具体触发机油水平值可被配置，提醒频次可以被配置）【</w:t>
            </w:r>
            <w:r w:rsidRPr="00782483">
              <w:rPr>
                <w:rFonts w:hAnsi="宋体" w:cs="Segoe UI"/>
                <w:color w:val="FF0000"/>
                <w:sz w:val="21"/>
                <w:szCs w:val="21"/>
              </w:rPr>
              <w:t>TBD</w:t>
            </w:r>
            <w:r w:rsidRPr="00782483">
              <w:rPr>
                <w:rFonts w:hAnsi="宋体" w:cs="微软雅黑"/>
                <w:color w:val="FF0000"/>
                <w:sz w:val="21"/>
                <w:szCs w:val="21"/>
              </w:rPr>
              <w:t>】</w:t>
            </w:r>
          </w:p>
          <w:p w14:paraId="0EE426A5" w14:textId="77777777" w:rsidR="00782483" w:rsidRPr="00782483" w:rsidRDefault="00782483" w:rsidP="00922C11">
            <w:pPr>
              <w:widowControl/>
              <w:numPr>
                <w:ilvl w:val="0"/>
                <w:numId w:val="121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 w:line="360" w:lineRule="auto"/>
              <w:rPr>
                <w:rFonts w:hAnsi="宋体" w:cs="Segoe UI"/>
                <w:color w:val="FF0000"/>
                <w:sz w:val="21"/>
                <w:szCs w:val="21"/>
              </w:rPr>
            </w:pPr>
            <w:r w:rsidRPr="00782483">
              <w:rPr>
                <w:rFonts w:hAnsi="宋体" w:cs="微软雅黑" w:hint="eastAsia"/>
                <w:color w:val="FF0000"/>
                <w:sz w:val="21"/>
                <w:szCs w:val="21"/>
              </w:rPr>
              <w:t>基于登录的用户所在的地区，收到活动的招募</w:t>
            </w:r>
            <w:r w:rsidRPr="00782483">
              <w:rPr>
                <w:rFonts w:hAnsi="宋体" w:cs="Segoe UI"/>
                <w:color w:val="FF0000"/>
                <w:sz w:val="21"/>
                <w:szCs w:val="21"/>
              </w:rPr>
              <w:t> </w:t>
            </w:r>
            <w:r w:rsidRPr="00782483">
              <w:rPr>
                <w:rFonts w:hAnsi="宋体" w:cs="微软雅黑" w:hint="eastAsia"/>
                <w:color w:val="FF0000"/>
                <w:sz w:val="21"/>
                <w:szCs w:val="21"/>
              </w:rPr>
              <w:t>【现有数据能够满足业务需求，但交付时间有一定风险</w:t>
            </w:r>
            <w:r w:rsidRPr="00782483">
              <w:rPr>
                <w:rFonts w:hAnsi="宋体" w:cs="微软雅黑"/>
                <w:color w:val="FF0000"/>
                <w:sz w:val="21"/>
                <w:szCs w:val="21"/>
              </w:rPr>
              <w:t>】</w:t>
            </w:r>
          </w:p>
          <w:p w14:paraId="61AB4D19" w14:textId="77777777" w:rsidR="00782483" w:rsidRPr="00782483" w:rsidRDefault="00782483" w:rsidP="00922C11">
            <w:pPr>
              <w:widowControl/>
              <w:numPr>
                <w:ilvl w:val="0"/>
                <w:numId w:val="121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 w:line="360" w:lineRule="auto"/>
              <w:rPr>
                <w:rFonts w:hAnsi="宋体" w:cs="Segoe UI"/>
                <w:color w:val="FF0000"/>
                <w:sz w:val="21"/>
                <w:szCs w:val="21"/>
              </w:rPr>
            </w:pPr>
            <w:r w:rsidRPr="00782483">
              <w:rPr>
                <w:rFonts w:hAnsi="宋体" w:cs="微软雅黑" w:hint="eastAsia"/>
                <w:color w:val="FF0000"/>
                <w:sz w:val="21"/>
                <w:szCs w:val="21"/>
              </w:rPr>
              <w:t>基于登录的用户所在的地区，有自然灾害时，收到应对极端天气的车辆相关贴士，或主机厂售后服务关怀内容</w:t>
            </w:r>
            <w:r w:rsidRPr="00782483">
              <w:rPr>
                <w:rFonts w:hAnsi="宋体" w:cs="Segoe UI"/>
                <w:color w:val="FF0000"/>
                <w:sz w:val="21"/>
                <w:szCs w:val="21"/>
              </w:rPr>
              <w:t> </w:t>
            </w:r>
            <w:r w:rsidRPr="00782483">
              <w:rPr>
                <w:rFonts w:hAnsi="宋体" w:cs="微软雅黑" w:hint="eastAsia"/>
                <w:color w:val="FF0000"/>
                <w:sz w:val="21"/>
                <w:szCs w:val="21"/>
              </w:rPr>
              <w:t>【现有数据能够满足业务需求，但交付时间有一定风险</w:t>
            </w:r>
            <w:r w:rsidRPr="00782483">
              <w:rPr>
                <w:rFonts w:hAnsi="宋体" w:cs="微软雅黑"/>
                <w:color w:val="FF0000"/>
                <w:sz w:val="21"/>
                <w:szCs w:val="21"/>
              </w:rPr>
              <w:t>】</w:t>
            </w:r>
          </w:p>
          <w:p w14:paraId="03B9AB07" w14:textId="77777777" w:rsidR="00782483" w:rsidRPr="00782483" w:rsidRDefault="00782483" w:rsidP="00922C11">
            <w:pPr>
              <w:widowControl/>
              <w:numPr>
                <w:ilvl w:val="0"/>
                <w:numId w:val="121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 w:line="360" w:lineRule="auto"/>
              <w:rPr>
                <w:rFonts w:hAnsi="宋体" w:cs="Segoe UI"/>
                <w:color w:val="FF0000"/>
                <w:sz w:val="21"/>
                <w:szCs w:val="21"/>
              </w:rPr>
            </w:pPr>
            <w:r w:rsidRPr="00782483">
              <w:rPr>
                <w:rFonts w:hAnsi="宋体" w:cs="微软雅黑" w:hint="eastAsia"/>
                <w:color w:val="FF0000"/>
                <w:sz w:val="21"/>
                <w:szCs w:val="21"/>
              </w:rPr>
              <w:t>基于登录用户的车型，收到辅件和精品推广【精确到车型，</w:t>
            </w:r>
            <w:r w:rsidRPr="00782483">
              <w:rPr>
                <w:rFonts w:hAnsi="宋体" w:cs="Segoe UI"/>
                <w:color w:val="FF0000"/>
                <w:sz w:val="21"/>
                <w:szCs w:val="21"/>
              </w:rPr>
              <w:t>2021</w:t>
            </w:r>
            <w:r w:rsidRPr="00782483">
              <w:rPr>
                <w:rFonts w:hAnsi="宋体" w:cs="微软雅黑" w:hint="eastAsia"/>
                <w:color w:val="FF0000"/>
                <w:sz w:val="21"/>
                <w:szCs w:val="21"/>
              </w:rPr>
              <w:t>尊雅</w:t>
            </w:r>
            <w:r w:rsidRPr="00782483">
              <w:rPr>
                <w:rFonts w:hAnsi="宋体" w:cs="Segoe UI"/>
                <w:color w:val="FF0000"/>
                <w:sz w:val="21"/>
                <w:szCs w:val="21"/>
              </w:rPr>
              <w:t>XX</w:t>
            </w:r>
            <w:r w:rsidRPr="00782483">
              <w:rPr>
                <w:rFonts w:hAnsi="宋体" w:cs="微软雅黑"/>
                <w:color w:val="FF0000"/>
                <w:sz w:val="21"/>
                <w:szCs w:val="21"/>
              </w:rPr>
              <w:t>】</w:t>
            </w:r>
          </w:p>
          <w:p w14:paraId="04E2D116" w14:textId="77777777" w:rsidR="00782483" w:rsidRPr="00782483" w:rsidRDefault="00782483" w:rsidP="00922C11">
            <w:pPr>
              <w:widowControl/>
              <w:numPr>
                <w:ilvl w:val="0"/>
                <w:numId w:val="121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 w:line="360" w:lineRule="auto"/>
              <w:rPr>
                <w:rFonts w:hAnsi="宋体" w:cs="Segoe UI"/>
                <w:color w:val="FF0000"/>
                <w:sz w:val="21"/>
                <w:szCs w:val="21"/>
              </w:rPr>
            </w:pPr>
            <w:r w:rsidRPr="00782483">
              <w:rPr>
                <w:rFonts w:hAnsi="宋体" w:cs="微软雅黑" w:hint="eastAsia"/>
                <w:color w:val="FF0000"/>
                <w:sz w:val="21"/>
                <w:szCs w:val="21"/>
              </w:rPr>
              <w:t>基于登录的用户行车里程和回店时间的间隔，收到回店保养的内容【回店时间：</w:t>
            </w:r>
            <w:r w:rsidRPr="00782483">
              <w:rPr>
                <w:rFonts w:hAnsi="宋体" w:cs="Segoe UI"/>
                <w:color w:val="FF0000"/>
                <w:sz w:val="21"/>
                <w:szCs w:val="21"/>
              </w:rPr>
              <w:t>0-0.5</w:t>
            </w:r>
            <w:r w:rsidRPr="00782483">
              <w:rPr>
                <w:rFonts w:hAnsi="宋体" w:cs="微软雅黑" w:hint="eastAsia"/>
                <w:color w:val="FF0000"/>
                <w:sz w:val="21"/>
                <w:szCs w:val="21"/>
              </w:rPr>
              <w:t>年、</w:t>
            </w:r>
            <w:r w:rsidRPr="00782483">
              <w:rPr>
                <w:rFonts w:hAnsi="宋体" w:cs="Segoe UI"/>
                <w:color w:val="FF0000"/>
                <w:sz w:val="21"/>
                <w:szCs w:val="21"/>
              </w:rPr>
              <w:t>0.5-1</w:t>
            </w:r>
            <w:r w:rsidRPr="00782483">
              <w:rPr>
                <w:rFonts w:hAnsi="宋体" w:cs="微软雅黑" w:hint="eastAsia"/>
                <w:color w:val="FF0000"/>
                <w:sz w:val="21"/>
                <w:szCs w:val="21"/>
              </w:rPr>
              <w:t>年、</w:t>
            </w:r>
            <w:r w:rsidRPr="00782483">
              <w:rPr>
                <w:rFonts w:hAnsi="宋体" w:cs="Segoe UI"/>
                <w:color w:val="FF0000"/>
                <w:sz w:val="21"/>
                <w:szCs w:val="21"/>
              </w:rPr>
              <w:t>1</w:t>
            </w:r>
            <w:r w:rsidRPr="00782483">
              <w:rPr>
                <w:rFonts w:hAnsi="宋体" w:cs="微软雅黑" w:hint="eastAsia"/>
                <w:color w:val="FF0000"/>
                <w:sz w:val="21"/>
                <w:szCs w:val="21"/>
              </w:rPr>
              <w:t>年以上】【行驶里程：可填写数字</w:t>
            </w:r>
            <w:r w:rsidRPr="00782483">
              <w:rPr>
                <w:rFonts w:hAnsi="宋体" w:cs="微软雅黑"/>
                <w:color w:val="FF0000"/>
                <w:sz w:val="21"/>
                <w:szCs w:val="21"/>
              </w:rPr>
              <w:t>】</w:t>
            </w:r>
          </w:p>
          <w:p w14:paraId="43560ADE" w14:textId="7360890F" w:rsidR="00782483" w:rsidRPr="005A72E7" w:rsidRDefault="00782483" w:rsidP="00922C11">
            <w:pPr>
              <w:widowControl/>
              <w:numPr>
                <w:ilvl w:val="0"/>
                <w:numId w:val="121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 w:line="360" w:lineRule="auto"/>
              <w:rPr>
                <w:rFonts w:hAnsi="宋体" w:cs="Segoe UI"/>
                <w:color w:val="FF0000"/>
                <w:sz w:val="21"/>
                <w:szCs w:val="21"/>
              </w:rPr>
            </w:pPr>
            <w:r w:rsidRPr="00782483">
              <w:rPr>
                <w:rFonts w:hAnsi="宋体" w:cs="微软雅黑" w:hint="eastAsia"/>
                <w:color w:val="FF0000"/>
                <w:sz w:val="21"/>
                <w:szCs w:val="21"/>
              </w:rPr>
              <w:lastRenderedPageBreak/>
              <w:t>根据登录的用户拥车时长，收到优惠政策的内容【拥车时长：</w:t>
            </w:r>
            <w:r w:rsidRPr="00782483">
              <w:rPr>
                <w:rFonts w:hAnsi="宋体" w:cs="Segoe UI"/>
                <w:color w:val="FF0000"/>
                <w:sz w:val="21"/>
                <w:szCs w:val="21"/>
              </w:rPr>
              <w:t>0-1</w:t>
            </w:r>
            <w:r w:rsidRPr="00782483">
              <w:rPr>
                <w:rFonts w:hAnsi="宋体" w:cs="微软雅黑" w:hint="eastAsia"/>
                <w:color w:val="FF0000"/>
                <w:sz w:val="21"/>
                <w:szCs w:val="21"/>
              </w:rPr>
              <w:t>年、</w:t>
            </w:r>
            <w:r w:rsidRPr="00782483">
              <w:rPr>
                <w:rFonts w:hAnsi="宋体" w:cs="Segoe UI"/>
                <w:color w:val="FF0000"/>
                <w:sz w:val="21"/>
                <w:szCs w:val="21"/>
              </w:rPr>
              <w:t>1-2</w:t>
            </w:r>
            <w:r w:rsidRPr="00782483">
              <w:rPr>
                <w:rFonts w:hAnsi="宋体" w:cs="微软雅黑" w:hint="eastAsia"/>
                <w:color w:val="FF0000"/>
                <w:sz w:val="21"/>
                <w:szCs w:val="21"/>
              </w:rPr>
              <w:t>年、</w:t>
            </w:r>
            <w:r w:rsidRPr="00782483">
              <w:rPr>
                <w:rFonts w:hAnsi="宋体" w:cs="Segoe UI"/>
                <w:color w:val="FF0000"/>
                <w:sz w:val="21"/>
                <w:szCs w:val="21"/>
              </w:rPr>
              <w:t>2-3</w:t>
            </w:r>
            <w:r w:rsidRPr="00782483">
              <w:rPr>
                <w:rFonts w:hAnsi="宋体" w:cs="微软雅黑" w:hint="eastAsia"/>
                <w:color w:val="FF0000"/>
                <w:sz w:val="21"/>
                <w:szCs w:val="21"/>
              </w:rPr>
              <w:t>年、</w:t>
            </w:r>
            <w:r w:rsidRPr="00782483">
              <w:rPr>
                <w:rFonts w:hAnsi="宋体" w:cs="Segoe UI"/>
                <w:color w:val="FF0000"/>
                <w:sz w:val="21"/>
                <w:szCs w:val="21"/>
              </w:rPr>
              <w:t>3-4</w:t>
            </w:r>
            <w:r w:rsidRPr="00782483">
              <w:rPr>
                <w:rFonts w:hAnsi="宋体" w:cs="微软雅黑" w:hint="eastAsia"/>
                <w:color w:val="FF0000"/>
                <w:sz w:val="21"/>
                <w:szCs w:val="21"/>
              </w:rPr>
              <w:t>年、</w:t>
            </w:r>
            <w:r w:rsidRPr="00782483">
              <w:rPr>
                <w:rFonts w:hAnsi="宋体" w:cs="Segoe UI"/>
                <w:color w:val="FF0000"/>
                <w:sz w:val="21"/>
                <w:szCs w:val="21"/>
              </w:rPr>
              <w:t>4-5</w:t>
            </w:r>
            <w:r w:rsidRPr="00782483">
              <w:rPr>
                <w:rFonts w:hAnsi="宋体" w:cs="微软雅黑" w:hint="eastAsia"/>
                <w:color w:val="FF0000"/>
                <w:sz w:val="21"/>
                <w:szCs w:val="21"/>
              </w:rPr>
              <w:t>年、</w:t>
            </w:r>
            <w:r w:rsidRPr="00782483">
              <w:rPr>
                <w:rFonts w:hAnsi="宋体" w:cs="Segoe UI"/>
                <w:color w:val="FF0000"/>
                <w:sz w:val="21"/>
                <w:szCs w:val="21"/>
              </w:rPr>
              <w:t>5</w:t>
            </w:r>
            <w:r w:rsidRPr="00782483">
              <w:rPr>
                <w:rFonts w:hAnsi="宋体" w:cs="微软雅黑" w:hint="eastAsia"/>
                <w:color w:val="FF0000"/>
                <w:sz w:val="21"/>
                <w:szCs w:val="21"/>
              </w:rPr>
              <w:t>年以上，支持多选</w:t>
            </w:r>
            <w:r w:rsidRPr="00782483">
              <w:rPr>
                <w:rFonts w:hAnsi="宋体" w:cs="微软雅黑"/>
                <w:color w:val="FF0000"/>
                <w:sz w:val="21"/>
                <w:szCs w:val="21"/>
              </w:rPr>
              <w:t>】</w:t>
            </w:r>
          </w:p>
          <w:p w14:paraId="7AAC8300" w14:textId="6B513310" w:rsidR="00026207" w:rsidRPr="005A72E7" w:rsidRDefault="00782483" w:rsidP="00922C11">
            <w:pPr>
              <w:pStyle w:val="NormalWeb"/>
              <w:numPr>
                <w:ilvl w:val="0"/>
                <w:numId w:val="122"/>
              </w:numPr>
              <w:shd w:val="clear" w:color="auto" w:fill="FFFFFF"/>
              <w:spacing w:before="150" w:beforeAutospacing="0" w:after="0" w:afterAutospacing="0" w:line="360" w:lineRule="auto"/>
              <w:rPr>
                <w:rFonts w:ascii="宋体" w:eastAsia="宋体" w:hAnsi="宋体" w:cs="Segoe UI"/>
                <w:color w:val="FF0000"/>
                <w:sz w:val="21"/>
                <w:szCs w:val="21"/>
              </w:rPr>
            </w:pPr>
            <w:r w:rsidRPr="005A72E7">
              <w:rPr>
                <w:rFonts w:ascii="宋体" w:eastAsia="宋体" w:hAnsi="宋体" w:cs="微软雅黑" w:hint="eastAsia"/>
                <w:color w:val="FF0000"/>
                <w:sz w:val="21"/>
                <w:szCs w:val="21"/>
              </w:rPr>
              <w:t>支持手工个性化发布</w:t>
            </w:r>
            <w:r w:rsidRPr="005A72E7">
              <w:rPr>
                <w:rFonts w:ascii="宋体" w:eastAsia="宋体" w:hAnsi="宋体" w:cs="宋体" w:hint="eastAsia"/>
                <w:color w:val="FF0000"/>
                <w:sz w:val="21"/>
                <w:szCs w:val="21"/>
              </w:rPr>
              <w:t>，</w:t>
            </w:r>
            <w:r w:rsidRPr="005A72E7">
              <w:rPr>
                <w:rFonts w:ascii="宋体" w:eastAsia="宋体" w:hAnsi="宋体" w:cs="微软雅黑" w:hint="eastAsia"/>
                <w:color w:val="FF0000"/>
                <w:sz w:val="21"/>
                <w:szCs w:val="21"/>
              </w:rPr>
              <w:t>编辑完内容后，可发送至特定人群。人群筛选条件包含：</w:t>
            </w:r>
            <w:r w:rsidRPr="005A72E7">
              <w:rPr>
                <w:rFonts w:ascii="宋体" w:eastAsia="宋体" w:hAnsi="宋体" w:cs="Segoe UI"/>
                <w:color w:val="FF0000"/>
                <w:sz w:val="21"/>
                <w:szCs w:val="21"/>
              </w:rPr>
              <w:t xml:space="preserve">By </w:t>
            </w:r>
            <w:r w:rsidRPr="005A72E7">
              <w:rPr>
                <w:rFonts w:ascii="宋体" w:eastAsia="宋体" w:hAnsi="宋体" w:cs="微软雅黑" w:hint="eastAsia"/>
                <w:color w:val="FF0000"/>
                <w:sz w:val="21"/>
                <w:szCs w:val="21"/>
              </w:rPr>
              <w:t>用户</w:t>
            </w:r>
            <w:r w:rsidRPr="005A72E7">
              <w:rPr>
                <w:rFonts w:ascii="宋体" w:eastAsia="宋体" w:hAnsi="宋体" w:cs="Segoe UI"/>
                <w:color w:val="FF0000"/>
                <w:sz w:val="21"/>
                <w:szCs w:val="21"/>
              </w:rPr>
              <w:t xml:space="preserve"> (</w:t>
            </w:r>
            <w:proofErr w:type="spellStart"/>
            <w:r w:rsidRPr="005A72E7">
              <w:rPr>
                <w:rFonts w:ascii="宋体" w:eastAsia="宋体" w:hAnsi="宋体" w:cs="Segoe UI"/>
                <w:color w:val="FF0000"/>
                <w:sz w:val="21"/>
                <w:szCs w:val="21"/>
              </w:rPr>
              <w:t>guid</w:t>
            </w:r>
            <w:proofErr w:type="spellEnd"/>
            <w:r w:rsidRPr="005A72E7">
              <w:rPr>
                <w:rFonts w:ascii="宋体" w:eastAsia="宋体" w:hAnsi="宋体" w:cs="Segoe UI"/>
                <w:color w:val="FF0000"/>
                <w:sz w:val="21"/>
                <w:szCs w:val="21"/>
              </w:rPr>
              <w:t>)</w:t>
            </w:r>
            <w:r w:rsidRPr="005A72E7">
              <w:rPr>
                <w:rFonts w:ascii="宋体" w:eastAsia="宋体" w:hAnsi="宋体" w:cs="微软雅黑" w:hint="eastAsia"/>
                <w:color w:val="FF0000"/>
                <w:sz w:val="21"/>
                <w:szCs w:val="21"/>
              </w:rPr>
              <w:t>，特定车型的用户，指定车辆所在地区（省</w:t>
            </w:r>
            <w:r w:rsidRPr="005A72E7">
              <w:rPr>
                <w:rFonts w:ascii="宋体" w:eastAsia="宋体" w:hAnsi="宋体" w:cs="Segoe UI"/>
                <w:color w:val="FF0000"/>
                <w:sz w:val="21"/>
                <w:szCs w:val="21"/>
              </w:rPr>
              <w:t>/</w:t>
            </w:r>
            <w:r w:rsidRPr="005A72E7">
              <w:rPr>
                <w:rFonts w:ascii="宋体" w:eastAsia="宋体" w:hAnsi="宋体" w:cs="微软雅黑" w:hint="eastAsia"/>
                <w:color w:val="FF0000"/>
                <w:sz w:val="21"/>
                <w:szCs w:val="21"/>
              </w:rPr>
              <w:t>市）的用户，指定车型的用户，指定车辆选装包的用户，指定高中低配的用户，极端天气所在地的用户，用户车辆行驶里程，拥车时长，质保时间，车辆机油寿命，据上次回店时间间隔，等；</w:t>
            </w:r>
          </w:p>
          <w:p w14:paraId="44DB3B89" w14:textId="33F252DC" w:rsidR="00026207" w:rsidRPr="005A72E7" w:rsidRDefault="00922C11" w:rsidP="00922C11">
            <w:pPr>
              <w:widowControl/>
              <w:numPr>
                <w:ilvl w:val="0"/>
                <w:numId w:val="122"/>
              </w:numPr>
              <w:shd w:val="clear" w:color="auto" w:fill="FFFFFF"/>
              <w:autoSpaceDE/>
              <w:autoSpaceDN/>
              <w:adjustRightInd/>
              <w:spacing w:line="360" w:lineRule="auto"/>
              <w:rPr>
                <w:rFonts w:hAnsi="宋体" w:cs="微软雅黑"/>
                <w:color w:val="FF0000"/>
                <w:sz w:val="21"/>
                <w:szCs w:val="21"/>
              </w:rPr>
            </w:pPr>
            <w:r w:rsidRPr="005A72E7">
              <w:rPr>
                <w:rFonts w:hAnsi="宋体" w:cs="微软雅黑" w:hint="eastAsia"/>
                <w:color w:val="FF0000"/>
                <w:sz w:val="21"/>
                <w:szCs w:val="21"/>
              </w:rPr>
              <w:t>配置消息推送：是否需要配合消息中心的消息进行推送，并定义具体消息的</w:t>
            </w:r>
            <w:r w:rsidRPr="005A72E7">
              <w:rPr>
                <w:rFonts w:hAnsi="宋体" w:cs="微软雅黑"/>
                <w:color w:val="FF0000"/>
                <w:sz w:val="21"/>
                <w:szCs w:val="21"/>
              </w:rPr>
              <w:t xml:space="preserve"> copy </w:t>
            </w:r>
            <w:r w:rsidRPr="005A72E7">
              <w:rPr>
                <w:rFonts w:hAnsi="宋体" w:cs="微软雅黑" w:hint="eastAsia"/>
                <w:color w:val="FF0000"/>
                <w:sz w:val="21"/>
                <w:szCs w:val="21"/>
              </w:rPr>
              <w:t>和</w:t>
            </w:r>
            <w:r w:rsidRPr="005A72E7">
              <w:rPr>
                <w:rFonts w:hAnsi="宋体" w:cs="微软雅黑"/>
                <w:color w:val="FF0000"/>
                <w:sz w:val="21"/>
                <w:szCs w:val="21"/>
              </w:rPr>
              <w:t xml:space="preserve">CTA button </w:t>
            </w:r>
            <w:r w:rsidRPr="005A72E7">
              <w:rPr>
                <w:rFonts w:hAnsi="宋体" w:cs="微软雅黑" w:hint="eastAsia"/>
                <w:color w:val="FF0000"/>
                <w:sz w:val="21"/>
                <w:szCs w:val="21"/>
              </w:rPr>
              <w:t>的</w:t>
            </w:r>
            <w:r w:rsidRPr="005A72E7">
              <w:rPr>
                <w:rFonts w:hAnsi="宋体" w:cs="微软雅黑"/>
                <w:color w:val="FF0000"/>
                <w:sz w:val="21"/>
                <w:szCs w:val="21"/>
              </w:rPr>
              <w:t xml:space="preserve"> Copy </w:t>
            </w:r>
            <w:r w:rsidRPr="005A72E7">
              <w:rPr>
                <w:rFonts w:hAnsi="宋体" w:cs="微软雅黑" w:hint="eastAsia"/>
                <w:color w:val="FF0000"/>
                <w:sz w:val="21"/>
                <w:szCs w:val="21"/>
              </w:rPr>
              <w:t>和</w:t>
            </w:r>
            <w:r w:rsidRPr="005A72E7">
              <w:rPr>
                <w:rFonts w:hAnsi="宋体" w:cs="微软雅黑"/>
                <w:color w:val="FF0000"/>
                <w:sz w:val="21"/>
                <w:szCs w:val="21"/>
              </w:rPr>
              <w:t xml:space="preserve"> deep link</w:t>
            </w:r>
            <w:r w:rsidRPr="005A72E7">
              <w:rPr>
                <w:rFonts w:hAnsi="宋体" w:cs="微软雅黑" w:hint="eastAsia"/>
                <w:color w:val="FF0000"/>
                <w:sz w:val="21"/>
                <w:szCs w:val="21"/>
              </w:rPr>
              <w:t>（点击</w:t>
            </w:r>
            <w:r w:rsidRPr="005A72E7">
              <w:rPr>
                <w:rFonts w:hAnsi="宋体" w:cs="微软雅黑"/>
                <w:color w:val="FF0000"/>
                <w:sz w:val="21"/>
                <w:szCs w:val="21"/>
              </w:rPr>
              <w:t xml:space="preserve"> CTA button</w:t>
            </w:r>
            <w:r w:rsidRPr="005A72E7">
              <w:rPr>
                <w:rFonts w:hAnsi="宋体" w:cs="微软雅黑" w:hint="eastAsia"/>
                <w:color w:val="FF0000"/>
                <w:sz w:val="21"/>
                <w:szCs w:val="21"/>
              </w:rPr>
              <w:t>，进入内容二级页面）</w:t>
            </w:r>
            <w:r w:rsidRPr="005A72E7">
              <w:rPr>
                <w:rFonts w:hAnsi="宋体" w:cs="微软雅黑"/>
                <w:color w:val="FF0000"/>
                <w:sz w:val="21"/>
                <w:szCs w:val="21"/>
              </w:rPr>
              <w:t xml:space="preserve"> </w:t>
            </w:r>
          </w:p>
          <w:p w14:paraId="2987D4BB" w14:textId="77777777" w:rsidR="00026207" w:rsidRPr="005A72E7" w:rsidRDefault="00922C11" w:rsidP="00922C11">
            <w:pPr>
              <w:widowControl/>
              <w:numPr>
                <w:ilvl w:val="0"/>
                <w:numId w:val="122"/>
              </w:numPr>
              <w:shd w:val="clear" w:color="auto" w:fill="FFFFFF"/>
              <w:autoSpaceDE/>
              <w:autoSpaceDN/>
              <w:adjustRightInd/>
              <w:spacing w:line="360" w:lineRule="auto"/>
              <w:rPr>
                <w:rFonts w:hAnsi="宋体" w:cs="微软雅黑"/>
                <w:color w:val="FF0000"/>
                <w:sz w:val="21"/>
                <w:szCs w:val="21"/>
              </w:rPr>
            </w:pPr>
            <w:r w:rsidRPr="005A72E7">
              <w:rPr>
                <w:rFonts w:hAnsi="宋体" w:cs="微软雅黑" w:hint="eastAsia"/>
                <w:color w:val="FF0000"/>
                <w:sz w:val="21"/>
                <w:szCs w:val="21"/>
              </w:rPr>
              <w:t>配置内容所属分类：运营人员可以定义内容所属的分类（如圣诞特辑，此内容发布时进入信息流，在用户选择圣诞特辑分类时，显示在此类别的信息流中）</w:t>
            </w:r>
            <w:r w:rsidRPr="005A72E7">
              <w:rPr>
                <w:rFonts w:hAnsi="宋体" w:cs="微软雅黑"/>
                <w:color w:val="FF0000"/>
                <w:sz w:val="21"/>
                <w:szCs w:val="21"/>
              </w:rPr>
              <w:t xml:space="preserve"> </w:t>
            </w:r>
          </w:p>
          <w:p w14:paraId="5AF8DB3B" w14:textId="77777777" w:rsidR="00026207" w:rsidRPr="005A72E7" w:rsidRDefault="00922C11" w:rsidP="00922C11">
            <w:pPr>
              <w:widowControl/>
              <w:numPr>
                <w:ilvl w:val="0"/>
                <w:numId w:val="122"/>
              </w:numPr>
              <w:shd w:val="clear" w:color="auto" w:fill="FFFFFF"/>
              <w:autoSpaceDE/>
              <w:autoSpaceDN/>
              <w:adjustRightInd/>
              <w:spacing w:line="360" w:lineRule="auto"/>
              <w:rPr>
                <w:rFonts w:hAnsi="宋体" w:cs="微软雅黑"/>
                <w:color w:val="FF0000"/>
                <w:sz w:val="21"/>
                <w:szCs w:val="21"/>
              </w:rPr>
            </w:pPr>
            <w:r w:rsidRPr="005A72E7">
              <w:rPr>
                <w:rFonts w:hAnsi="宋体" w:cs="微软雅黑" w:hint="eastAsia"/>
                <w:color w:val="FF0000"/>
                <w:sz w:val="21"/>
                <w:szCs w:val="21"/>
              </w:rPr>
              <w:t>配置搜索引导词：运营人员在内容发布时配置搜索引导词</w:t>
            </w:r>
            <w:r w:rsidRPr="005A72E7">
              <w:rPr>
                <w:rFonts w:hAnsi="宋体" w:cs="微软雅黑"/>
                <w:color w:val="FF0000"/>
                <w:sz w:val="21"/>
                <w:szCs w:val="21"/>
              </w:rPr>
              <w:t xml:space="preserve"> </w:t>
            </w:r>
          </w:p>
          <w:p w14:paraId="36C769CD" w14:textId="6EB98E69" w:rsidR="00026207" w:rsidRPr="005A72E7" w:rsidRDefault="00922C11" w:rsidP="00922C11">
            <w:pPr>
              <w:widowControl/>
              <w:numPr>
                <w:ilvl w:val="0"/>
                <w:numId w:val="122"/>
              </w:numPr>
              <w:shd w:val="clear" w:color="auto" w:fill="FFFFFF"/>
              <w:autoSpaceDE/>
              <w:autoSpaceDN/>
              <w:adjustRightInd/>
              <w:spacing w:line="360" w:lineRule="auto"/>
              <w:rPr>
                <w:rFonts w:hAnsi="宋体" w:cs="微软雅黑"/>
                <w:color w:val="FF0000"/>
                <w:sz w:val="21"/>
                <w:szCs w:val="21"/>
              </w:rPr>
            </w:pPr>
            <w:r w:rsidRPr="005A72E7">
              <w:rPr>
                <w:rFonts w:hAnsi="宋体" w:cs="微软雅黑" w:hint="eastAsia"/>
                <w:color w:val="FF0000"/>
                <w:sz w:val="21"/>
                <w:szCs w:val="21"/>
              </w:rPr>
              <w:t>配置文章是否置顶：运营人员在内容发布时可选择是否置顶，并选择置顶时间端。置顶内容被置顶的文章出现在「</w:t>
            </w:r>
            <w:proofErr w:type="spellStart"/>
            <w:r w:rsidR="00A260AF" w:rsidRPr="005A72E7">
              <w:rPr>
                <w:rFonts w:hAnsi="宋体" w:cs="微软雅黑"/>
                <w:color w:val="FF0000"/>
                <w:sz w:val="21"/>
                <w:szCs w:val="21"/>
              </w:rPr>
              <w:t>Lidget</w:t>
            </w:r>
            <w:proofErr w:type="spellEnd"/>
            <w:r w:rsidRPr="005A72E7">
              <w:rPr>
                <w:rFonts w:hAnsi="宋体" w:cs="微软雅黑" w:hint="eastAsia"/>
                <w:color w:val="FF0000"/>
                <w:sz w:val="21"/>
                <w:szCs w:val="21"/>
              </w:rPr>
              <w:t>」信息流的第一个位置，同时可被置顶的内容最多不超过</w:t>
            </w:r>
            <w:r w:rsidRPr="005A72E7">
              <w:rPr>
                <w:rFonts w:hAnsi="宋体" w:cs="微软雅黑"/>
                <w:color w:val="FF0000"/>
                <w:sz w:val="21"/>
                <w:szCs w:val="21"/>
              </w:rPr>
              <w:t xml:space="preserve"> 3 </w:t>
            </w:r>
            <w:r w:rsidRPr="005A72E7">
              <w:rPr>
                <w:rFonts w:hAnsi="宋体" w:cs="微软雅黑" w:hint="eastAsia"/>
                <w:color w:val="FF0000"/>
                <w:sz w:val="21"/>
                <w:szCs w:val="21"/>
              </w:rPr>
              <w:t>篇，后被置顶的内容，永远在前一个被置顶内容的左侧。内容被结束置顶后，在信息流的排列顺序按照上车时间的倒序排列</w:t>
            </w:r>
          </w:p>
          <w:p w14:paraId="1B32A75B" w14:textId="34DF2011" w:rsidR="00026207" w:rsidRPr="005A72E7" w:rsidRDefault="00922C11" w:rsidP="00922C11">
            <w:pPr>
              <w:widowControl/>
              <w:numPr>
                <w:ilvl w:val="0"/>
                <w:numId w:val="122"/>
              </w:numPr>
              <w:shd w:val="clear" w:color="auto" w:fill="FFFFFF"/>
              <w:autoSpaceDE/>
              <w:autoSpaceDN/>
              <w:adjustRightInd/>
              <w:spacing w:line="360" w:lineRule="auto"/>
              <w:rPr>
                <w:rFonts w:ascii="Arial Unicode MS" w:eastAsia="Arial Unicode MS" w:cs="Arial Unicode MS"/>
                <w:color w:val="FF0000"/>
                <w:spacing w:val="-3"/>
                <w:sz w:val="21"/>
                <w:szCs w:val="21"/>
              </w:rPr>
            </w:pPr>
            <w:r w:rsidRPr="005A72E7">
              <w:rPr>
                <w:rFonts w:hAnsi="宋体" w:cs="微软雅黑" w:hint="eastAsia"/>
                <w:color w:val="FF0000"/>
                <w:sz w:val="21"/>
                <w:szCs w:val="21"/>
              </w:rPr>
              <w:t>配置文章是否放置「</w:t>
            </w:r>
            <w:proofErr w:type="spellStart"/>
            <w:r w:rsidR="00A260AF" w:rsidRPr="005A72E7">
              <w:rPr>
                <w:rFonts w:hAnsi="宋体" w:cs="微软雅黑"/>
                <w:color w:val="FF0000"/>
                <w:sz w:val="21"/>
                <w:szCs w:val="21"/>
              </w:rPr>
              <w:t>Lidget</w:t>
            </w:r>
            <w:proofErr w:type="spellEnd"/>
            <w:r w:rsidRPr="005A72E7">
              <w:rPr>
                <w:rFonts w:hAnsi="宋体" w:cs="微软雅黑" w:hint="eastAsia"/>
                <w:color w:val="FF0000"/>
                <w:sz w:val="21"/>
                <w:szCs w:val="21"/>
              </w:rPr>
              <w:t>」卡片封面，并配置封面图</w:t>
            </w:r>
          </w:p>
        </w:tc>
      </w:tr>
    </w:tbl>
    <w:p w14:paraId="36166FFA" w14:textId="77777777" w:rsidR="00026207" w:rsidRDefault="00026207">
      <w:pPr>
        <w:pStyle w:val="BodyText"/>
        <w:kinsoku w:val="0"/>
        <w:overflowPunct w:val="0"/>
        <w:rPr>
          <w:rFonts w:ascii="宋体" w:eastAsia="宋体" w:cs="宋体"/>
          <w:sz w:val="28"/>
          <w:szCs w:val="28"/>
        </w:rPr>
      </w:pPr>
    </w:p>
    <w:p w14:paraId="15D294FA" w14:textId="77777777" w:rsidR="00026207" w:rsidRDefault="00026207">
      <w:pPr>
        <w:pStyle w:val="BodyText"/>
        <w:kinsoku w:val="0"/>
        <w:overflowPunct w:val="0"/>
        <w:rPr>
          <w:rFonts w:ascii="宋体" w:eastAsia="宋体" w:cs="宋体"/>
          <w:sz w:val="28"/>
          <w:szCs w:val="28"/>
        </w:rPr>
      </w:pPr>
    </w:p>
    <w:p w14:paraId="3B330E96" w14:textId="6FC86C65" w:rsidR="00353E8F" w:rsidRDefault="00353E8F" w:rsidP="00353E8F">
      <w:pPr>
        <w:pStyle w:val="Heading4"/>
        <w:rPr>
          <w:rFonts w:eastAsia="Times New Roman"/>
        </w:rPr>
      </w:pPr>
      <w:r>
        <w:rPr>
          <w:rFonts w:ascii="宋体" w:eastAsia="宋体" w:cs="宋体"/>
          <w:sz w:val="28"/>
          <w:szCs w:val="28"/>
        </w:rPr>
        <w:t>707</w:t>
      </w:r>
      <w:r>
        <w:rPr>
          <w:rFonts w:ascii="宋体" w:eastAsia="宋体" w:cs="宋体" w:hint="eastAsia"/>
          <w:sz w:val="28"/>
          <w:szCs w:val="28"/>
        </w:rPr>
        <w:t>（Unique）-</w:t>
      </w:r>
      <w:r>
        <w:rPr>
          <w:rFonts w:ascii="宋体" w:eastAsia="宋体" w:cs="宋体"/>
          <w:sz w:val="28"/>
          <w:szCs w:val="28"/>
        </w:rPr>
        <w:t xml:space="preserve"> </w:t>
      </w:r>
      <w:r>
        <w:t>预设业务逻辑发</w:t>
      </w:r>
      <w:r>
        <w:rPr>
          <w:rFonts w:hAnsi="微软雅黑" w:hint="eastAsia"/>
        </w:rPr>
        <w:t>布</w:t>
      </w:r>
    </w:p>
    <w:p w14:paraId="4AAA00E1" w14:textId="498E17F2" w:rsidR="00026207" w:rsidRPr="00353E8F" w:rsidRDefault="004052DE">
      <w:pPr>
        <w:pStyle w:val="BodyText"/>
        <w:kinsoku w:val="0"/>
        <w:overflowPunct w:val="0"/>
        <w:rPr>
          <w:rFonts w:ascii="宋体" w:eastAsia="宋体" w:hAnsi="宋体" w:cs="宋体"/>
          <w:sz w:val="21"/>
          <w:szCs w:val="21"/>
        </w:rPr>
      </w:pPr>
      <w:hyperlink r:id="rId14" w:history="1">
        <w:r w:rsidR="00353E8F" w:rsidRPr="00353E8F">
          <w:rPr>
            <w:rStyle w:val="Hyperlink"/>
            <w:rFonts w:ascii="宋体" w:eastAsia="宋体" w:hAnsi="宋体" w:cs="宋体"/>
            <w:sz w:val="21"/>
            <w:szCs w:val="21"/>
          </w:rPr>
          <w:t>https://www.jira.ford.com/browse/CHNECDX-638</w:t>
        </w:r>
      </w:hyperlink>
    </w:p>
    <w:p w14:paraId="3EFDCFE5" w14:textId="77777777" w:rsidR="00353E8F" w:rsidRPr="00353E8F" w:rsidRDefault="00353E8F" w:rsidP="00353E8F">
      <w:pPr>
        <w:widowControl/>
        <w:numPr>
          <w:ilvl w:val="0"/>
          <w:numId w:val="126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hAnsi="宋体" w:cs="Segoe UI"/>
          <w:color w:val="172B4D"/>
          <w:sz w:val="21"/>
          <w:szCs w:val="21"/>
        </w:rPr>
      </w:pPr>
      <w:r w:rsidRPr="00353E8F">
        <w:rPr>
          <w:rFonts w:hAnsi="宋体" w:cs="微软雅黑" w:hint="eastAsia"/>
          <w:color w:val="172B4D"/>
          <w:sz w:val="21"/>
          <w:szCs w:val="21"/>
        </w:rPr>
        <w:t>支持按预设的规则发布（提前设置发布规则，预设发布的内容需要在发布时设定发送最短间隔，满足条件的车主在半年内</w:t>
      </w:r>
      <w:r w:rsidRPr="00353E8F">
        <w:rPr>
          <w:rFonts w:hAnsi="宋体" w:cs="Segoe UI"/>
          <w:color w:val="172B4D"/>
          <w:sz w:val="21"/>
          <w:szCs w:val="21"/>
        </w:rPr>
        <w:t>/</w:t>
      </w:r>
      <w:r w:rsidRPr="00353E8F">
        <w:rPr>
          <w:rFonts w:hAnsi="宋体" w:cs="微软雅黑" w:hint="eastAsia"/>
          <w:color w:val="172B4D"/>
          <w:sz w:val="21"/>
          <w:szCs w:val="21"/>
        </w:rPr>
        <w:t>一年内不再接收到同样的消息），如</w:t>
      </w:r>
      <w:r w:rsidRPr="00353E8F">
        <w:rPr>
          <w:rFonts w:hAnsi="宋体" w:cs="微软雅黑"/>
          <w:color w:val="172B4D"/>
          <w:sz w:val="21"/>
          <w:szCs w:val="21"/>
        </w:rPr>
        <w:t>：</w:t>
      </w:r>
    </w:p>
    <w:p w14:paraId="2A1D6C1F" w14:textId="77777777" w:rsidR="00353E8F" w:rsidRPr="00353E8F" w:rsidRDefault="00353E8F" w:rsidP="00353E8F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color w:val="172B4D"/>
          <w:sz w:val="21"/>
          <w:szCs w:val="21"/>
        </w:rPr>
      </w:pPr>
      <w:r w:rsidRPr="00353E8F">
        <w:rPr>
          <w:rFonts w:hAnsi="宋体" w:cs="微软雅黑" w:hint="eastAsia"/>
          <w:color w:val="172B4D"/>
          <w:sz w:val="21"/>
          <w:szCs w:val="21"/>
        </w:rPr>
        <w:t>纪念</w:t>
      </w:r>
      <w:r w:rsidRPr="00353E8F">
        <w:rPr>
          <w:rFonts w:hAnsi="宋体" w:cs="微软雅黑"/>
          <w:color w:val="172B4D"/>
          <w:sz w:val="21"/>
          <w:szCs w:val="21"/>
        </w:rPr>
        <w:t>日</w:t>
      </w:r>
    </w:p>
    <w:p w14:paraId="45C9A945" w14:textId="77777777" w:rsidR="00353E8F" w:rsidRPr="00353E8F" w:rsidRDefault="00353E8F" w:rsidP="00353E8F">
      <w:pPr>
        <w:widowControl/>
        <w:numPr>
          <w:ilvl w:val="0"/>
          <w:numId w:val="127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hAnsi="宋体" w:cs="Segoe UI"/>
          <w:color w:val="172B4D"/>
          <w:sz w:val="21"/>
          <w:szCs w:val="21"/>
        </w:rPr>
      </w:pPr>
      <w:r w:rsidRPr="00353E8F">
        <w:rPr>
          <w:rFonts w:hAnsi="宋体" w:cs="微软雅黑" w:hint="eastAsia"/>
          <w:color w:val="172B4D"/>
          <w:sz w:val="21"/>
          <w:szCs w:val="21"/>
        </w:rPr>
        <w:t>在购车纪念日当天发送</w:t>
      </w:r>
      <w:r w:rsidRPr="00353E8F">
        <w:rPr>
          <w:rFonts w:hAnsi="宋体" w:cs="Segoe UI"/>
          <w:color w:val="172B4D"/>
          <w:sz w:val="21"/>
          <w:szCs w:val="21"/>
        </w:rPr>
        <w:t>+</w:t>
      </w:r>
      <w:r w:rsidRPr="00353E8F">
        <w:rPr>
          <w:rFonts w:hAnsi="宋体" w:cs="微软雅黑" w:hint="eastAsia"/>
          <w:color w:val="172B4D"/>
          <w:sz w:val="21"/>
          <w:szCs w:val="21"/>
        </w:rPr>
        <w:t>惊喜视频</w:t>
      </w:r>
      <w:r w:rsidRPr="00353E8F">
        <w:rPr>
          <w:rFonts w:hAnsi="宋体" w:cs="Segoe UI"/>
          <w:color w:val="172B4D"/>
          <w:sz w:val="21"/>
          <w:szCs w:val="21"/>
        </w:rPr>
        <w:t>+</w:t>
      </w:r>
      <w:r w:rsidRPr="00353E8F">
        <w:rPr>
          <w:rFonts w:hAnsi="宋体" w:cs="微软雅黑" w:hint="eastAsia"/>
          <w:color w:val="172B4D"/>
          <w:sz w:val="21"/>
          <w:szCs w:val="21"/>
        </w:rPr>
        <w:t>，视频中展示用户的名字，等。并通过消息中心推送提醒消息。</w:t>
      </w:r>
      <w:r w:rsidRPr="00353E8F">
        <w:rPr>
          <w:rFonts w:hAnsi="宋体" w:cs="Segoe UI"/>
          <w:color w:val="172B4D"/>
          <w:sz w:val="21"/>
          <w:szCs w:val="21"/>
        </w:rPr>
        <w:t>[ APP</w:t>
      </w:r>
      <w:r w:rsidRPr="00353E8F">
        <w:rPr>
          <w:rFonts w:hAnsi="宋体" w:cs="微软雅黑" w:hint="eastAsia"/>
          <w:color w:val="172B4D"/>
          <w:sz w:val="21"/>
          <w:szCs w:val="21"/>
        </w:rPr>
        <w:t>注册姓名、开票日期</w:t>
      </w:r>
      <w:r w:rsidRPr="00353E8F">
        <w:rPr>
          <w:rFonts w:hAnsi="宋体" w:cs="Segoe UI"/>
          <w:color w:val="172B4D"/>
          <w:sz w:val="21"/>
          <w:szCs w:val="21"/>
        </w:rPr>
        <w:t xml:space="preserve"> ] </w:t>
      </w:r>
    </w:p>
    <w:p w14:paraId="646F84E5" w14:textId="77777777" w:rsidR="00353E8F" w:rsidRPr="00353E8F" w:rsidRDefault="00353E8F" w:rsidP="00353E8F">
      <w:pPr>
        <w:widowControl/>
        <w:numPr>
          <w:ilvl w:val="0"/>
          <w:numId w:val="127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hAnsi="宋体" w:cs="Segoe UI"/>
          <w:color w:val="172B4D"/>
          <w:sz w:val="21"/>
          <w:szCs w:val="21"/>
        </w:rPr>
      </w:pPr>
      <w:r w:rsidRPr="00353E8F">
        <w:rPr>
          <w:rFonts w:hAnsi="宋体" w:cs="微软雅黑" w:hint="eastAsia"/>
          <w:color w:val="172B4D"/>
          <w:sz w:val="21"/>
          <w:szCs w:val="21"/>
        </w:rPr>
        <w:t>在生日当天发送</w:t>
      </w:r>
      <w:r w:rsidRPr="00353E8F">
        <w:rPr>
          <w:rFonts w:hAnsi="宋体" w:cs="Segoe UI"/>
          <w:color w:val="172B4D"/>
          <w:sz w:val="21"/>
          <w:szCs w:val="21"/>
        </w:rPr>
        <w:t>+</w:t>
      </w:r>
      <w:r w:rsidRPr="00353E8F">
        <w:rPr>
          <w:rFonts w:hAnsi="宋体" w:cs="微软雅黑" w:hint="eastAsia"/>
          <w:color w:val="172B4D"/>
          <w:sz w:val="21"/>
          <w:szCs w:val="21"/>
        </w:rPr>
        <w:t>惊喜视频</w:t>
      </w:r>
      <w:r w:rsidRPr="00353E8F">
        <w:rPr>
          <w:rFonts w:hAnsi="宋体" w:cs="Segoe UI"/>
          <w:color w:val="172B4D"/>
          <w:sz w:val="21"/>
          <w:szCs w:val="21"/>
        </w:rPr>
        <w:t>+</w:t>
      </w:r>
      <w:r w:rsidRPr="00353E8F">
        <w:rPr>
          <w:rFonts w:hAnsi="宋体" w:cs="微软雅黑" w:hint="eastAsia"/>
          <w:color w:val="172B4D"/>
          <w:sz w:val="21"/>
          <w:szCs w:val="21"/>
        </w:rPr>
        <w:t>，视频中展示用户的名字。并通过消息中心推送提醒消息</w:t>
      </w:r>
      <w:r w:rsidRPr="00353E8F">
        <w:rPr>
          <w:rFonts w:hAnsi="宋体" w:cs="Segoe UI"/>
          <w:color w:val="172B4D"/>
          <w:sz w:val="21"/>
          <w:szCs w:val="21"/>
        </w:rPr>
        <w:t xml:space="preserve"> [ </w:t>
      </w:r>
      <w:r w:rsidRPr="00353E8F">
        <w:rPr>
          <w:rFonts w:hAnsi="宋体" w:cs="微软雅黑" w:hint="eastAsia"/>
          <w:color w:val="172B4D"/>
          <w:sz w:val="21"/>
          <w:szCs w:val="21"/>
        </w:rPr>
        <w:t>车主生日、</w:t>
      </w:r>
      <w:r w:rsidRPr="00353E8F">
        <w:rPr>
          <w:rFonts w:hAnsi="宋体" w:cs="Segoe UI"/>
          <w:color w:val="172B4D"/>
          <w:sz w:val="21"/>
          <w:szCs w:val="21"/>
        </w:rPr>
        <w:t>APP</w:t>
      </w:r>
      <w:proofErr w:type="gramStart"/>
      <w:r w:rsidRPr="00353E8F">
        <w:rPr>
          <w:rFonts w:hAnsi="宋体" w:cs="微软雅黑" w:hint="eastAsia"/>
          <w:color w:val="172B4D"/>
          <w:sz w:val="21"/>
          <w:szCs w:val="21"/>
        </w:rPr>
        <w:t>注册姓名</w:t>
      </w:r>
      <w:r w:rsidRPr="00353E8F">
        <w:rPr>
          <w:rFonts w:hAnsi="宋体" w:cs="Segoe UI"/>
          <w:color w:val="172B4D"/>
          <w:sz w:val="21"/>
          <w:szCs w:val="21"/>
        </w:rPr>
        <w:t xml:space="preserve"> ]</w:t>
      </w:r>
      <w:proofErr w:type="gramEnd"/>
    </w:p>
    <w:p w14:paraId="254A3450" w14:textId="77777777" w:rsidR="00353E8F" w:rsidRPr="00353E8F" w:rsidRDefault="00353E8F" w:rsidP="00353E8F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color w:val="172B4D"/>
          <w:sz w:val="21"/>
          <w:szCs w:val="21"/>
        </w:rPr>
      </w:pPr>
      <w:r w:rsidRPr="00353E8F">
        <w:rPr>
          <w:rFonts w:hAnsi="宋体" w:cs="微软雅黑" w:hint="eastAsia"/>
          <w:color w:val="172B4D"/>
          <w:sz w:val="21"/>
          <w:szCs w:val="21"/>
        </w:rPr>
        <w:t>特殊场</w:t>
      </w:r>
      <w:r w:rsidRPr="00353E8F">
        <w:rPr>
          <w:rFonts w:hAnsi="宋体" w:cs="微软雅黑"/>
          <w:color w:val="172B4D"/>
          <w:sz w:val="21"/>
          <w:szCs w:val="21"/>
        </w:rPr>
        <w:t>景</w:t>
      </w:r>
    </w:p>
    <w:p w14:paraId="2AC5A2DA" w14:textId="77777777" w:rsidR="00353E8F" w:rsidRPr="00353E8F" w:rsidRDefault="00353E8F" w:rsidP="00353E8F">
      <w:pPr>
        <w:widowControl/>
        <w:numPr>
          <w:ilvl w:val="0"/>
          <w:numId w:val="128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hAnsi="宋体" w:cs="Segoe UI"/>
          <w:color w:val="172B4D"/>
          <w:sz w:val="21"/>
          <w:szCs w:val="21"/>
        </w:rPr>
      </w:pPr>
      <w:r w:rsidRPr="00353E8F">
        <w:rPr>
          <w:rFonts w:hAnsi="宋体" w:cs="微软雅黑" w:hint="eastAsia"/>
          <w:color w:val="172B4D"/>
          <w:sz w:val="21"/>
          <w:szCs w:val="21"/>
        </w:rPr>
        <w:lastRenderedPageBreak/>
        <w:t>根据极端性天气（</w:t>
      </w:r>
      <w:r w:rsidRPr="00353E8F">
        <w:rPr>
          <w:rFonts w:hAnsi="宋体" w:cs="Segoe UI"/>
          <w:color w:val="172B4D"/>
          <w:sz w:val="21"/>
          <w:szCs w:val="21"/>
        </w:rPr>
        <w:t xml:space="preserve">LBS: </w:t>
      </w:r>
      <w:r w:rsidRPr="00353E8F">
        <w:rPr>
          <w:rFonts w:hAnsi="宋体" w:cs="微软雅黑" w:hint="eastAsia"/>
          <w:color w:val="172B4D"/>
          <w:sz w:val="21"/>
          <w:szCs w:val="21"/>
        </w:rPr>
        <w:t>天气），给相应地区（</w:t>
      </w:r>
      <w:r w:rsidRPr="00353E8F">
        <w:rPr>
          <w:rFonts w:hAnsi="宋体" w:cs="Segoe UI"/>
          <w:color w:val="172B4D"/>
          <w:sz w:val="21"/>
          <w:szCs w:val="21"/>
        </w:rPr>
        <w:t xml:space="preserve">LBS: </w:t>
      </w:r>
      <w:r w:rsidRPr="00353E8F">
        <w:rPr>
          <w:rFonts w:hAnsi="宋体" w:cs="微软雅黑" w:hint="eastAsia"/>
          <w:color w:val="172B4D"/>
          <w:sz w:val="21"/>
          <w:szCs w:val="21"/>
        </w:rPr>
        <w:t>车辆所在地的行政区划</w:t>
      </w:r>
      <w:r w:rsidRPr="00353E8F">
        <w:rPr>
          <w:rFonts w:hAnsi="宋体" w:cs="Segoe UI"/>
          <w:color w:val="172B4D"/>
          <w:sz w:val="21"/>
          <w:szCs w:val="21"/>
        </w:rPr>
        <w:t xml:space="preserve">— </w:t>
      </w:r>
      <w:r w:rsidRPr="00353E8F">
        <w:rPr>
          <w:rFonts w:hAnsi="宋体" w:cs="微软雅黑" w:hint="eastAsia"/>
          <w:color w:val="172B4D"/>
          <w:sz w:val="21"/>
          <w:szCs w:val="21"/>
        </w:rPr>
        <w:t>省市）的车主推送驾驶安全的内容，并通过消息中心推送提醒消息</w:t>
      </w:r>
      <w:r w:rsidRPr="00353E8F">
        <w:rPr>
          <w:rFonts w:hAnsi="宋体" w:cs="Segoe UI"/>
          <w:color w:val="172B4D"/>
          <w:sz w:val="21"/>
          <w:szCs w:val="21"/>
        </w:rPr>
        <w:t xml:space="preserve"> </w:t>
      </w:r>
      <w:r w:rsidRPr="00353E8F">
        <w:rPr>
          <w:rFonts w:hAnsi="宋体" w:cs="微软雅黑" w:hint="eastAsia"/>
          <w:color w:val="172B4D"/>
          <w:sz w:val="21"/>
          <w:szCs w:val="21"/>
        </w:rPr>
        <w:t>【现有数据能够满足业务需求，但交付时间有一定风险</w:t>
      </w:r>
      <w:r w:rsidRPr="00353E8F">
        <w:rPr>
          <w:rFonts w:hAnsi="宋体" w:cs="微软雅黑"/>
          <w:color w:val="172B4D"/>
          <w:sz w:val="21"/>
          <w:szCs w:val="21"/>
        </w:rPr>
        <w:t>】</w:t>
      </w:r>
    </w:p>
    <w:p w14:paraId="7B054B1A" w14:textId="77777777" w:rsidR="00353E8F" w:rsidRPr="00353E8F" w:rsidRDefault="00353E8F" w:rsidP="00353E8F">
      <w:pPr>
        <w:widowControl/>
        <w:numPr>
          <w:ilvl w:val="0"/>
          <w:numId w:val="128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hAnsi="宋体" w:cs="Segoe UI"/>
          <w:color w:val="172B4D"/>
          <w:sz w:val="21"/>
          <w:szCs w:val="21"/>
        </w:rPr>
      </w:pPr>
      <w:r w:rsidRPr="00353E8F">
        <w:rPr>
          <w:rFonts w:hAnsi="宋体" w:cs="Segoe UI"/>
          <w:color w:val="DE350B"/>
          <w:sz w:val="21"/>
          <w:szCs w:val="21"/>
        </w:rPr>
        <w:t>[Apr-18 Updated] </w:t>
      </w:r>
      <w:r w:rsidRPr="00353E8F">
        <w:rPr>
          <w:rFonts w:hAnsi="宋体" w:cs="微软雅黑" w:hint="eastAsia"/>
          <w:color w:val="DE350B"/>
          <w:sz w:val="21"/>
          <w:szCs w:val="21"/>
        </w:rPr>
        <w:t>根据温度，推送低温（夜间温度低于某温度）和高温（日间温度高于某温度）的预警和相关</w:t>
      </w:r>
      <w:r w:rsidRPr="00353E8F">
        <w:rPr>
          <w:rFonts w:hAnsi="宋体" w:cs="Segoe UI"/>
          <w:color w:val="DE350B"/>
          <w:sz w:val="21"/>
          <w:szCs w:val="21"/>
        </w:rPr>
        <w:t>tips</w:t>
      </w:r>
      <w:r w:rsidRPr="00353E8F">
        <w:rPr>
          <w:rFonts w:hAnsi="宋体" w:cs="微软雅黑" w:hint="eastAsia"/>
          <w:color w:val="DE350B"/>
          <w:sz w:val="21"/>
          <w:szCs w:val="21"/>
        </w:rPr>
        <w:t>。当前接口温度数据仅含</w:t>
      </w:r>
      <w:r w:rsidRPr="00353E8F">
        <w:rPr>
          <w:rFonts w:hAnsi="宋体" w:cs="Segoe UI"/>
          <w:color w:val="DE350B"/>
          <w:sz w:val="21"/>
          <w:szCs w:val="21"/>
        </w:rPr>
        <w:t xml:space="preserve">Day </w:t>
      </w:r>
      <w:proofErr w:type="spellStart"/>
      <w:r w:rsidRPr="00353E8F">
        <w:rPr>
          <w:rFonts w:hAnsi="宋体" w:cs="Segoe UI"/>
          <w:color w:val="DE350B"/>
          <w:sz w:val="21"/>
          <w:szCs w:val="21"/>
        </w:rPr>
        <w:t>Temprature</w:t>
      </w:r>
      <w:proofErr w:type="spellEnd"/>
      <w:r w:rsidRPr="00353E8F">
        <w:rPr>
          <w:rFonts w:hAnsi="宋体" w:cs="微软雅黑" w:hint="eastAsia"/>
          <w:color w:val="DE350B"/>
          <w:sz w:val="21"/>
          <w:szCs w:val="21"/>
        </w:rPr>
        <w:t>，需求要增加一个</w:t>
      </w:r>
      <w:r w:rsidRPr="00353E8F">
        <w:rPr>
          <w:rFonts w:hAnsi="宋体" w:cs="Segoe UI"/>
          <w:color w:val="DE350B"/>
          <w:sz w:val="21"/>
          <w:szCs w:val="21"/>
        </w:rPr>
        <w:t>Night Temperature</w:t>
      </w:r>
    </w:p>
    <w:p w14:paraId="151F1058" w14:textId="77777777" w:rsidR="00353E8F" w:rsidRPr="00353E8F" w:rsidRDefault="00353E8F" w:rsidP="00353E8F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color w:val="172B4D"/>
          <w:sz w:val="21"/>
          <w:szCs w:val="21"/>
        </w:rPr>
      </w:pPr>
      <w:r w:rsidRPr="00353E8F">
        <w:rPr>
          <w:rFonts w:hAnsi="宋体" w:cs="微软雅黑" w:hint="eastAsia"/>
          <w:color w:val="172B4D"/>
          <w:sz w:val="21"/>
          <w:szCs w:val="21"/>
        </w:rPr>
        <w:t>售</w:t>
      </w:r>
      <w:r w:rsidRPr="00353E8F">
        <w:rPr>
          <w:rFonts w:hAnsi="宋体" w:cs="微软雅黑"/>
          <w:color w:val="172B4D"/>
          <w:sz w:val="21"/>
          <w:szCs w:val="21"/>
        </w:rPr>
        <w:t>后</w:t>
      </w:r>
    </w:p>
    <w:p w14:paraId="63C2C906" w14:textId="77777777" w:rsidR="00353E8F" w:rsidRPr="00353E8F" w:rsidRDefault="00353E8F" w:rsidP="00353E8F">
      <w:pPr>
        <w:widowControl/>
        <w:numPr>
          <w:ilvl w:val="0"/>
          <w:numId w:val="129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hAnsi="宋体" w:cs="Segoe UI"/>
          <w:color w:val="172B4D"/>
          <w:sz w:val="21"/>
          <w:szCs w:val="21"/>
        </w:rPr>
      </w:pPr>
      <w:r w:rsidRPr="00353E8F">
        <w:rPr>
          <w:rFonts w:hAnsi="宋体" w:cs="微软雅黑" w:hint="eastAsia"/>
          <w:color w:val="172B4D"/>
          <w:sz w:val="21"/>
          <w:szCs w:val="21"/>
        </w:rPr>
        <w:t>当用户驾驶的车辆机油水平低，触发后台推送保养的内容给当前驾驶用户（不需要在行驶过程中实时监控机油水平，具体触发机油水平值可被配置，提醒频次可以被配置）【</w:t>
      </w:r>
      <w:r w:rsidRPr="00353E8F">
        <w:rPr>
          <w:rFonts w:hAnsi="宋体" w:cs="Segoe UI"/>
          <w:color w:val="172B4D"/>
          <w:sz w:val="21"/>
          <w:szCs w:val="21"/>
        </w:rPr>
        <w:t>TBD</w:t>
      </w:r>
      <w:r w:rsidRPr="00353E8F">
        <w:rPr>
          <w:rFonts w:hAnsi="宋体" w:cs="微软雅黑"/>
          <w:color w:val="172B4D"/>
          <w:sz w:val="21"/>
          <w:szCs w:val="21"/>
        </w:rPr>
        <w:t>】</w:t>
      </w:r>
    </w:p>
    <w:p w14:paraId="42A6C8D7" w14:textId="77777777" w:rsidR="00353E8F" w:rsidRPr="00353E8F" w:rsidRDefault="00353E8F" w:rsidP="00353E8F">
      <w:pPr>
        <w:widowControl/>
        <w:numPr>
          <w:ilvl w:val="0"/>
          <w:numId w:val="129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hAnsi="宋体" w:cs="Segoe UI"/>
          <w:color w:val="172B4D"/>
          <w:sz w:val="21"/>
          <w:szCs w:val="21"/>
        </w:rPr>
      </w:pPr>
      <w:r w:rsidRPr="00353E8F">
        <w:rPr>
          <w:rFonts w:hAnsi="宋体" w:cs="微软雅黑" w:hint="eastAsia"/>
          <w:color w:val="172B4D"/>
          <w:sz w:val="21"/>
          <w:szCs w:val="21"/>
        </w:rPr>
        <w:t>基于登录的用户所在的地区，收到活动的招募</w:t>
      </w:r>
      <w:r w:rsidRPr="00353E8F">
        <w:rPr>
          <w:rFonts w:hAnsi="宋体" w:cs="Segoe UI"/>
          <w:color w:val="172B4D"/>
          <w:sz w:val="21"/>
          <w:szCs w:val="21"/>
        </w:rPr>
        <w:t xml:space="preserve"> </w:t>
      </w:r>
      <w:r w:rsidRPr="00353E8F">
        <w:rPr>
          <w:rFonts w:hAnsi="宋体" w:cs="微软雅黑" w:hint="eastAsia"/>
          <w:color w:val="172B4D"/>
          <w:sz w:val="21"/>
          <w:szCs w:val="21"/>
        </w:rPr>
        <w:t>【现有数据能够满足业务需求，但交付时间有一定风险</w:t>
      </w:r>
      <w:r w:rsidRPr="00353E8F">
        <w:rPr>
          <w:rFonts w:hAnsi="宋体" w:cs="微软雅黑"/>
          <w:color w:val="172B4D"/>
          <w:sz w:val="21"/>
          <w:szCs w:val="21"/>
        </w:rPr>
        <w:t>】</w:t>
      </w:r>
    </w:p>
    <w:p w14:paraId="1373BBE5" w14:textId="77777777" w:rsidR="00353E8F" w:rsidRPr="00353E8F" w:rsidRDefault="00353E8F" w:rsidP="00353E8F">
      <w:pPr>
        <w:widowControl/>
        <w:numPr>
          <w:ilvl w:val="0"/>
          <w:numId w:val="129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hAnsi="宋体" w:cs="Segoe UI"/>
          <w:color w:val="172B4D"/>
          <w:sz w:val="21"/>
          <w:szCs w:val="21"/>
        </w:rPr>
      </w:pPr>
      <w:r w:rsidRPr="00353E8F">
        <w:rPr>
          <w:rFonts w:hAnsi="宋体" w:cs="微软雅黑" w:hint="eastAsia"/>
          <w:color w:val="172B4D"/>
          <w:sz w:val="21"/>
          <w:szCs w:val="21"/>
        </w:rPr>
        <w:t>基于登录的用户所在的地区，有自然灾害时，收到应对极端天气的车辆相关贴士，或主机厂售后服务关怀内容</w:t>
      </w:r>
      <w:r w:rsidRPr="00353E8F">
        <w:rPr>
          <w:rFonts w:hAnsi="宋体" w:cs="Segoe UI"/>
          <w:color w:val="172B4D"/>
          <w:sz w:val="21"/>
          <w:szCs w:val="21"/>
        </w:rPr>
        <w:t xml:space="preserve"> </w:t>
      </w:r>
      <w:r w:rsidRPr="00353E8F">
        <w:rPr>
          <w:rFonts w:hAnsi="宋体" w:cs="微软雅黑" w:hint="eastAsia"/>
          <w:color w:val="172B4D"/>
          <w:sz w:val="21"/>
          <w:szCs w:val="21"/>
        </w:rPr>
        <w:t>【现有数据能够满足业务需求，但交付时间有一定风险</w:t>
      </w:r>
      <w:r w:rsidRPr="00353E8F">
        <w:rPr>
          <w:rFonts w:hAnsi="宋体" w:cs="微软雅黑"/>
          <w:color w:val="172B4D"/>
          <w:sz w:val="21"/>
          <w:szCs w:val="21"/>
        </w:rPr>
        <w:t>】</w:t>
      </w:r>
    </w:p>
    <w:p w14:paraId="59FC0739" w14:textId="77777777" w:rsidR="00353E8F" w:rsidRPr="00353E8F" w:rsidRDefault="00353E8F" w:rsidP="00353E8F">
      <w:pPr>
        <w:widowControl/>
        <w:numPr>
          <w:ilvl w:val="0"/>
          <w:numId w:val="129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hAnsi="宋体" w:cs="Segoe UI"/>
          <w:color w:val="172B4D"/>
          <w:sz w:val="21"/>
          <w:szCs w:val="21"/>
        </w:rPr>
      </w:pPr>
      <w:r w:rsidRPr="00353E8F">
        <w:rPr>
          <w:rFonts w:hAnsi="宋体" w:cs="微软雅黑" w:hint="eastAsia"/>
          <w:color w:val="172B4D"/>
          <w:sz w:val="21"/>
          <w:szCs w:val="21"/>
        </w:rPr>
        <w:t>基于登录用户的车型，收到辅件和精品推广【精确到车型，</w:t>
      </w:r>
      <w:r w:rsidRPr="00353E8F">
        <w:rPr>
          <w:rFonts w:hAnsi="宋体" w:cs="Segoe UI"/>
          <w:color w:val="172B4D"/>
          <w:sz w:val="21"/>
          <w:szCs w:val="21"/>
        </w:rPr>
        <w:t>2021</w:t>
      </w:r>
      <w:r w:rsidRPr="00353E8F">
        <w:rPr>
          <w:rFonts w:hAnsi="宋体" w:cs="微软雅黑" w:hint="eastAsia"/>
          <w:color w:val="172B4D"/>
          <w:sz w:val="21"/>
          <w:szCs w:val="21"/>
        </w:rPr>
        <w:t>尊雅</w:t>
      </w:r>
      <w:r w:rsidRPr="00353E8F">
        <w:rPr>
          <w:rFonts w:hAnsi="宋体" w:cs="Segoe UI"/>
          <w:color w:val="172B4D"/>
          <w:sz w:val="21"/>
          <w:szCs w:val="21"/>
        </w:rPr>
        <w:t>XX</w:t>
      </w:r>
      <w:r w:rsidRPr="00353E8F">
        <w:rPr>
          <w:rFonts w:hAnsi="宋体" w:cs="微软雅黑"/>
          <w:color w:val="172B4D"/>
          <w:sz w:val="21"/>
          <w:szCs w:val="21"/>
        </w:rPr>
        <w:t>】</w:t>
      </w:r>
    </w:p>
    <w:p w14:paraId="34ADF70A" w14:textId="77777777" w:rsidR="00353E8F" w:rsidRPr="00353E8F" w:rsidRDefault="00353E8F" w:rsidP="00353E8F">
      <w:pPr>
        <w:widowControl/>
        <w:numPr>
          <w:ilvl w:val="0"/>
          <w:numId w:val="129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hAnsi="宋体" w:cs="Segoe UI"/>
          <w:color w:val="172B4D"/>
          <w:sz w:val="21"/>
          <w:szCs w:val="21"/>
        </w:rPr>
      </w:pPr>
      <w:r w:rsidRPr="00353E8F">
        <w:rPr>
          <w:rFonts w:hAnsi="宋体" w:cs="微软雅黑" w:hint="eastAsia"/>
          <w:color w:val="172B4D"/>
          <w:sz w:val="21"/>
          <w:szCs w:val="21"/>
        </w:rPr>
        <w:t>基于登录的用户行车里程和回店时间的间隔，收到回店保养的内容【回店时间：</w:t>
      </w:r>
      <w:r w:rsidRPr="00353E8F">
        <w:rPr>
          <w:rFonts w:hAnsi="宋体" w:cs="Segoe UI"/>
          <w:color w:val="172B4D"/>
          <w:sz w:val="21"/>
          <w:szCs w:val="21"/>
        </w:rPr>
        <w:t>0-0.5</w:t>
      </w:r>
      <w:r w:rsidRPr="00353E8F">
        <w:rPr>
          <w:rFonts w:hAnsi="宋体" w:cs="微软雅黑" w:hint="eastAsia"/>
          <w:color w:val="172B4D"/>
          <w:sz w:val="21"/>
          <w:szCs w:val="21"/>
        </w:rPr>
        <w:t>年、</w:t>
      </w:r>
      <w:r w:rsidRPr="00353E8F">
        <w:rPr>
          <w:rFonts w:hAnsi="宋体" w:cs="Segoe UI"/>
          <w:color w:val="172B4D"/>
          <w:sz w:val="21"/>
          <w:szCs w:val="21"/>
        </w:rPr>
        <w:t>0.5-1</w:t>
      </w:r>
      <w:r w:rsidRPr="00353E8F">
        <w:rPr>
          <w:rFonts w:hAnsi="宋体" w:cs="微软雅黑" w:hint="eastAsia"/>
          <w:color w:val="172B4D"/>
          <w:sz w:val="21"/>
          <w:szCs w:val="21"/>
        </w:rPr>
        <w:t>年、</w:t>
      </w:r>
      <w:r w:rsidRPr="00353E8F">
        <w:rPr>
          <w:rFonts w:hAnsi="宋体" w:cs="Segoe UI"/>
          <w:color w:val="172B4D"/>
          <w:sz w:val="21"/>
          <w:szCs w:val="21"/>
        </w:rPr>
        <w:t>1</w:t>
      </w:r>
      <w:r w:rsidRPr="00353E8F">
        <w:rPr>
          <w:rFonts w:hAnsi="宋体" w:cs="微软雅黑" w:hint="eastAsia"/>
          <w:color w:val="172B4D"/>
          <w:sz w:val="21"/>
          <w:szCs w:val="21"/>
        </w:rPr>
        <w:t>年以上】</w:t>
      </w:r>
      <w:r w:rsidRPr="00353E8F">
        <w:rPr>
          <w:rFonts w:hAnsi="宋体" w:cs="微软雅黑" w:hint="eastAsia"/>
          <w:color w:val="DE350B"/>
          <w:sz w:val="21"/>
          <w:szCs w:val="21"/>
        </w:rPr>
        <w:t>【行驶里程：可填写数字</w:t>
      </w:r>
      <w:r w:rsidRPr="00353E8F">
        <w:rPr>
          <w:rFonts w:hAnsi="宋体" w:cs="微软雅黑"/>
          <w:color w:val="DE350B"/>
          <w:sz w:val="21"/>
          <w:szCs w:val="21"/>
        </w:rPr>
        <w:t>】</w:t>
      </w:r>
    </w:p>
    <w:p w14:paraId="10EB129A" w14:textId="77777777" w:rsidR="00353E8F" w:rsidRPr="00353E8F" w:rsidRDefault="00353E8F" w:rsidP="00353E8F">
      <w:pPr>
        <w:widowControl/>
        <w:numPr>
          <w:ilvl w:val="0"/>
          <w:numId w:val="129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hAnsi="宋体" w:cs="Segoe UI"/>
          <w:color w:val="172B4D"/>
          <w:sz w:val="21"/>
          <w:szCs w:val="21"/>
        </w:rPr>
      </w:pPr>
      <w:r w:rsidRPr="00353E8F">
        <w:rPr>
          <w:rFonts w:hAnsi="宋体" w:cs="微软雅黑" w:hint="eastAsia"/>
          <w:color w:val="172B4D"/>
          <w:sz w:val="21"/>
          <w:szCs w:val="21"/>
        </w:rPr>
        <w:t>根据登录的用户拥车时长，收到优惠政策的内容【拥车时长：</w:t>
      </w:r>
      <w:r w:rsidRPr="00353E8F">
        <w:rPr>
          <w:rFonts w:hAnsi="宋体" w:cs="Segoe UI"/>
          <w:color w:val="172B4D"/>
          <w:sz w:val="21"/>
          <w:szCs w:val="21"/>
        </w:rPr>
        <w:t>0-1</w:t>
      </w:r>
      <w:r w:rsidRPr="00353E8F">
        <w:rPr>
          <w:rFonts w:hAnsi="宋体" w:cs="微软雅黑" w:hint="eastAsia"/>
          <w:color w:val="172B4D"/>
          <w:sz w:val="21"/>
          <w:szCs w:val="21"/>
        </w:rPr>
        <w:t>年、</w:t>
      </w:r>
      <w:r w:rsidRPr="00353E8F">
        <w:rPr>
          <w:rFonts w:hAnsi="宋体" w:cs="Segoe UI"/>
          <w:color w:val="172B4D"/>
          <w:sz w:val="21"/>
          <w:szCs w:val="21"/>
        </w:rPr>
        <w:t>1-2</w:t>
      </w:r>
      <w:r w:rsidRPr="00353E8F">
        <w:rPr>
          <w:rFonts w:hAnsi="宋体" w:cs="微软雅黑" w:hint="eastAsia"/>
          <w:color w:val="172B4D"/>
          <w:sz w:val="21"/>
          <w:szCs w:val="21"/>
        </w:rPr>
        <w:t>年、</w:t>
      </w:r>
      <w:r w:rsidRPr="00353E8F">
        <w:rPr>
          <w:rFonts w:hAnsi="宋体" w:cs="Segoe UI"/>
          <w:color w:val="172B4D"/>
          <w:sz w:val="21"/>
          <w:szCs w:val="21"/>
        </w:rPr>
        <w:t>2-3</w:t>
      </w:r>
      <w:r w:rsidRPr="00353E8F">
        <w:rPr>
          <w:rFonts w:hAnsi="宋体" w:cs="微软雅黑" w:hint="eastAsia"/>
          <w:color w:val="172B4D"/>
          <w:sz w:val="21"/>
          <w:szCs w:val="21"/>
        </w:rPr>
        <w:t>年、</w:t>
      </w:r>
      <w:r w:rsidRPr="00353E8F">
        <w:rPr>
          <w:rFonts w:hAnsi="宋体" w:cs="Segoe UI"/>
          <w:color w:val="172B4D"/>
          <w:sz w:val="21"/>
          <w:szCs w:val="21"/>
        </w:rPr>
        <w:t>3-4</w:t>
      </w:r>
      <w:r w:rsidRPr="00353E8F">
        <w:rPr>
          <w:rFonts w:hAnsi="宋体" w:cs="微软雅黑" w:hint="eastAsia"/>
          <w:color w:val="172B4D"/>
          <w:sz w:val="21"/>
          <w:szCs w:val="21"/>
        </w:rPr>
        <w:t>年、</w:t>
      </w:r>
      <w:r w:rsidRPr="00353E8F">
        <w:rPr>
          <w:rFonts w:hAnsi="宋体" w:cs="Segoe UI"/>
          <w:color w:val="172B4D"/>
          <w:sz w:val="21"/>
          <w:szCs w:val="21"/>
        </w:rPr>
        <w:t>4-5</w:t>
      </w:r>
      <w:r w:rsidRPr="00353E8F">
        <w:rPr>
          <w:rFonts w:hAnsi="宋体" w:cs="微软雅黑" w:hint="eastAsia"/>
          <w:color w:val="172B4D"/>
          <w:sz w:val="21"/>
          <w:szCs w:val="21"/>
        </w:rPr>
        <w:t>年、</w:t>
      </w:r>
      <w:r w:rsidRPr="00353E8F">
        <w:rPr>
          <w:rFonts w:hAnsi="宋体" w:cs="Segoe UI"/>
          <w:color w:val="172B4D"/>
          <w:sz w:val="21"/>
          <w:szCs w:val="21"/>
        </w:rPr>
        <w:t>5</w:t>
      </w:r>
      <w:r w:rsidRPr="00353E8F">
        <w:rPr>
          <w:rFonts w:hAnsi="宋体" w:cs="微软雅黑" w:hint="eastAsia"/>
          <w:color w:val="172B4D"/>
          <w:sz w:val="21"/>
          <w:szCs w:val="21"/>
        </w:rPr>
        <w:t>年以上，支持多选</w:t>
      </w:r>
      <w:r w:rsidRPr="00353E8F">
        <w:rPr>
          <w:rFonts w:hAnsi="宋体" w:cs="微软雅黑"/>
          <w:color w:val="172B4D"/>
          <w:sz w:val="21"/>
          <w:szCs w:val="21"/>
        </w:rPr>
        <w:t>】</w:t>
      </w:r>
    </w:p>
    <w:p w14:paraId="25355ADD" w14:textId="77777777" w:rsidR="00353E8F" w:rsidRPr="00353E8F" w:rsidRDefault="00353E8F" w:rsidP="00353E8F">
      <w:pPr>
        <w:widowControl/>
        <w:numPr>
          <w:ilvl w:val="0"/>
          <w:numId w:val="130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hAnsi="宋体" w:cs="Segoe UI"/>
          <w:color w:val="172B4D"/>
          <w:sz w:val="21"/>
          <w:szCs w:val="21"/>
        </w:rPr>
      </w:pPr>
      <w:r w:rsidRPr="00353E8F">
        <w:rPr>
          <w:rFonts w:hAnsi="宋体" w:cs="微软雅黑" w:hint="eastAsia"/>
          <w:color w:val="172B4D"/>
          <w:sz w:val="21"/>
          <w:szCs w:val="21"/>
        </w:rPr>
        <w:t>支持手工个性化发</w:t>
      </w:r>
      <w:r w:rsidRPr="00353E8F">
        <w:rPr>
          <w:rFonts w:hAnsi="宋体" w:cs="微软雅黑"/>
          <w:color w:val="172B4D"/>
          <w:sz w:val="21"/>
          <w:szCs w:val="21"/>
        </w:rPr>
        <w:t>布</w:t>
      </w:r>
    </w:p>
    <w:p w14:paraId="0AEB9D9D" w14:textId="77777777" w:rsidR="00353E8F" w:rsidRPr="00353E8F" w:rsidRDefault="00353E8F" w:rsidP="00353E8F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color w:val="172B4D"/>
          <w:sz w:val="21"/>
          <w:szCs w:val="21"/>
        </w:rPr>
      </w:pPr>
      <w:r w:rsidRPr="00353E8F">
        <w:rPr>
          <w:rFonts w:hAnsi="宋体" w:cs="微软雅黑" w:hint="eastAsia"/>
          <w:color w:val="172B4D"/>
          <w:sz w:val="21"/>
          <w:szCs w:val="21"/>
        </w:rPr>
        <w:t>编辑完内容后，可发送至特定人群。人群筛选条件包含：</w:t>
      </w:r>
      <w:r w:rsidRPr="00353E8F">
        <w:rPr>
          <w:rFonts w:hAnsi="宋体" w:cs="Segoe UI"/>
          <w:color w:val="172B4D"/>
          <w:sz w:val="21"/>
          <w:szCs w:val="21"/>
        </w:rPr>
        <w:t xml:space="preserve">By </w:t>
      </w:r>
      <w:r w:rsidRPr="00353E8F">
        <w:rPr>
          <w:rFonts w:hAnsi="宋体" w:cs="微软雅黑" w:hint="eastAsia"/>
          <w:color w:val="172B4D"/>
          <w:sz w:val="21"/>
          <w:szCs w:val="21"/>
        </w:rPr>
        <w:t>用户</w:t>
      </w:r>
      <w:r w:rsidRPr="00353E8F">
        <w:rPr>
          <w:rFonts w:hAnsi="宋体" w:cs="Segoe UI"/>
          <w:color w:val="172B4D"/>
          <w:sz w:val="21"/>
          <w:szCs w:val="21"/>
        </w:rPr>
        <w:t xml:space="preserve"> (</w:t>
      </w:r>
      <w:proofErr w:type="spellStart"/>
      <w:r w:rsidRPr="00353E8F">
        <w:rPr>
          <w:rFonts w:hAnsi="宋体" w:cs="Segoe UI"/>
          <w:color w:val="172B4D"/>
          <w:sz w:val="21"/>
          <w:szCs w:val="21"/>
        </w:rPr>
        <w:t>guid</w:t>
      </w:r>
      <w:proofErr w:type="spellEnd"/>
      <w:r w:rsidRPr="00353E8F">
        <w:rPr>
          <w:rFonts w:hAnsi="宋体" w:cs="Segoe UI"/>
          <w:color w:val="172B4D"/>
          <w:sz w:val="21"/>
          <w:szCs w:val="21"/>
        </w:rPr>
        <w:t>)</w:t>
      </w:r>
      <w:r w:rsidRPr="00353E8F">
        <w:rPr>
          <w:rFonts w:hAnsi="宋体" w:cs="微软雅黑" w:hint="eastAsia"/>
          <w:color w:val="172B4D"/>
          <w:sz w:val="21"/>
          <w:szCs w:val="21"/>
        </w:rPr>
        <w:t>，特定车型的用户，指定车辆所在地区（省</w:t>
      </w:r>
      <w:r w:rsidRPr="00353E8F">
        <w:rPr>
          <w:rFonts w:hAnsi="宋体" w:cs="Segoe UI"/>
          <w:color w:val="172B4D"/>
          <w:sz w:val="21"/>
          <w:szCs w:val="21"/>
        </w:rPr>
        <w:t>/</w:t>
      </w:r>
      <w:r w:rsidRPr="00353E8F">
        <w:rPr>
          <w:rFonts w:hAnsi="宋体" w:cs="微软雅黑" w:hint="eastAsia"/>
          <w:color w:val="172B4D"/>
          <w:sz w:val="21"/>
          <w:szCs w:val="21"/>
        </w:rPr>
        <w:t>市）的用户，指定车型的用户，指定车辆选装包的用户，指定高中低配的用户，极端天气所在地的用户，用户车辆行驶里程，拥车时长，质保时间，车辆机油寿命，据上次回店时间间隔，</w:t>
      </w:r>
      <w:r w:rsidRPr="00353E8F">
        <w:rPr>
          <w:rFonts w:hAnsi="宋体" w:cs="微软雅黑"/>
          <w:color w:val="172B4D"/>
          <w:sz w:val="21"/>
          <w:szCs w:val="21"/>
        </w:rPr>
        <w:t>等</w:t>
      </w:r>
    </w:p>
    <w:p w14:paraId="0C0A54E6" w14:textId="77777777" w:rsidR="00353E8F" w:rsidRPr="00353E8F" w:rsidRDefault="00353E8F" w:rsidP="00353E8F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color w:val="172B4D"/>
          <w:sz w:val="21"/>
          <w:szCs w:val="21"/>
        </w:rPr>
      </w:pPr>
      <w:r w:rsidRPr="00353E8F">
        <w:rPr>
          <w:rFonts w:hAnsi="宋体" w:cs="Segoe UI"/>
          <w:color w:val="172B4D"/>
          <w:sz w:val="21"/>
          <w:szCs w:val="21"/>
        </w:rPr>
        <w:t> </w:t>
      </w:r>
    </w:p>
    <w:p w14:paraId="0367AC43" w14:textId="77777777" w:rsidR="00353E8F" w:rsidRPr="00353E8F" w:rsidRDefault="00353E8F" w:rsidP="00353E8F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color w:val="172B4D"/>
          <w:sz w:val="21"/>
          <w:szCs w:val="21"/>
        </w:rPr>
      </w:pPr>
      <w:r w:rsidRPr="00353E8F">
        <w:rPr>
          <w:rFonts w:hAnsi="宋体" w:cs="Segoe UI"/>
          <w:color w:val="172B4D"/>
          <w:sz w:val="21"/>
          <w:szCs w:val="21"/>
        </w:rPr>
        <w:t>======================================</w:t>
      </w:r>
    </w:p>
    <w:p w14:paraId="3B483C5D" w14:textId="77777777" w:rsidR="00353E8F" w:rsidRPr="00353E8F" w:rsidRDefault="00353E8F" w:rsidP="00353E8F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color w:val="172B4D"/>
          <w:sz w:val="21"/>
          <w:szCs w:val="21"/>
        </w:rPr>
      </w:pPr>
      <w:r w:rsidRPr="00353E8F">
        <w:rPr>
          <w:rFonts w:hAnsi="宋体" w:cs="Segoe UI"/>
          <w:color w:val="172B4D"/>
          <w:sz w:val="21"/>
          <w:szCs w:val="21"/>
        </w:rPr>
        <w:t>Updated Apr-29</w:t>
      </w:r>
    </w:p>
    <w:p w14:paraId="5D409433" w14:textId="77777777" w:rsidR="00353E8F" w:rsidRPr="00353E8F" w:rsidRDefault="00353E8F" w:rsidP="00353E8F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color w:val="172B4D"/>
          <w:sz w:val="21"/>
          <w:szCs w:val="21"/>
        </w:rPr>
      </w:pPr>
      <w:r w:rsidRPr="00353E8F">
        <w:rPr>
          <w:rFonts w:hAnsi="宋体" w:cs="微软雅黑" w:hint="eastAsia"/>
          <w:color w:val="172B4D"/>
          <w:sz w:val="21"/>
          <w:szCs w:val="21"/>
        </w:rPr>
        <w:t>业务</w:t>
      </w:r>
      <w:r w:rsidRPr="00353E8F">
        <w:rPr>
          <w:rFonts w:hAnsi="宋体" w:cs="Segoe UI"/>
          <w:color w:val="172B4D"/>
          <w:sz w:val="21"/>
          <w:szCs w:val="21"/>
        </w:rPr>
        <w:t xml:space="preserve">Top5 </w:t>
      </w:r>
      <w:r w:rsidRPr="00353E8F">
        <w:rPr>
          <w:rFonts w:hAnsi="宋体" w:cs="微软雅黑" w:hint="eastAsia"/>
          <w:color w:val="172B4D"/>
          <w:sz w:val="21"/>
          <w:szCs w:val="21"/>
        </w:rPr>
        <w:t>场景更</w:t>
      </w:r>
      <w:r w:rsidRPr="00353E8F">
        <w:rPr>
          <w:rFonts w:hAnsi="宋体" w:cs="微软雅黑"/>
          <w:color w:val="172B4D"/>
          <w:sz w:val="21"/>
          <w:szCs w:val="21"/>
        </w:rPr>
        <w:t>新</w:t>
      </w:r>
    </w:p>
    <w:p w14:paraId="11824F42" w14:textId="77777777" w:rsidR="00353E8F" w:rsidRPr="00353E8F" w:rsidRDefault="00353E8F" w:rsidP="00353E8F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color w:val="172B4D"/>
          <w:sz w:val="21"/>
          <w:szCs w:val="21"/>
        </w:rPr>
      </w:pPr>
      <w:r w:rsidRPr="00353E8F">
        <w:rPr>
          <w:rFonts w:hAnsi="宋体" w:cs="Segoe UI"/>
          <w:color w:val="172B4D"/>
          <w:sz w:val="21"/>
          <w:szCs w:val="21"/>
        </w:rPr>
        <w:t>1.  Milestone</w:t>
      </w:r>
      <w:r w:rsidRPr="00353E8F">
        <w:rPr>
          <w:rFonts w:hAnsi="宋体" w:cs="微软雅黑" w:hint="eastAsia"/>
          <w:color w:val="172B4D"/>
          <w:sz w:val="21"/>
          <w:szCs w:val="21"/>
        </w:rPr>
        <w:t>庆祝惊喜视频的自动触</w:t>
      </w:r>
      <w:r w:rsidRPr="00353E8F">
        <w:rPr>
          <w:rFonts w:hAnsi="宋体" w:cs="微软雅黑"/>
          <w:color w:val="172B4D"/>
          <w:sz w:val="21"/>
          <w:szCs w:val="21"/>
        </w:rPr>
        <w:t>发</w:t>
      </w:r>
    </w:p>
    <w:p w14:paraId="4F274B93" w14:textId="77777777" w:rsidR="00353E8F" w:rsidRPr="00353E8F" w:rsidRDefault="00353E8F" w:rsidP="00353E8F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color w:val="172B4D"/>
          <w:sz w:val="21"/>
          <w:szCs w:val="21"/>
        </w:rPr>
      </w:pPr>
      <w:r w:rsidRPr="00353E8F">
        <w:rPr>
          <w:rFonts w:hAnsi="宋体" w:cs="微软雅黑" w:hint="eastAsia"/>
          <w:color w:val="172B4D"/>
          <w:sz w:val="21"/>
          <w:szCs w:val="21"/>
        </w:rPr>
        <w:t>基于提车（质保起始日期）等于或超过</w:t>
      </w:r>
      <w:r w:rsidRPr="00353E8F">
        <w:rPr>
          <w:rFonts w:hAnsi="宋体" w:cs="Segoe UI"/>
          <w:color w:val="172B4D"/>
          <w:sz w:val="21"/>
          <w:szCs w:val="21"/>
        </w:rPr>
        <w:t>x</w:t>
      </w:r>
      <w:r w:rsidRPr="00353E8F">
        <w:rPr>
          <w:rFonts w:hAnsi="宋体" w:cs="微软雅黑" w:hint="eastAsia"/>
          <w:color w:val="172B4D"/>
          <w:sz w:val="21"/>
          <w:szCs w:val="21"/>
        </w:rPr>
        <w:t>天</w:t>
      </w:r>
      <w:r w:rsidRPr="00353E8F">
        <w:rPr>
          <w:rFonts w:hAnsi="宋体" w:cs="Segoe UI"/>
          <w:color w:val="172B4D"/>
          <w:sz w:val="21"/>
          <w:szCs w:val="21"/>
        </w:rPr>
        <w:t> </w:t>
      </w:r>
      <w:r w:rsidRPr="00353E8F">
        <w:rPr>
          <w:rFonts w:hAnsi="宋体" w:cs="Segoe UI"/>
          <w:b/>
          <w:bCs/>
          <w:color w:val="172B4D"/>
          <w:sz w:val="21"/>
          <w:szCs w:val="21"/>
        </w:rPr>
        <w:t>or</w:t>
      </w:r>
      <w:r w:rsidRPr="00353E8F">
        <w:rPr>
          <w:rFonts w:hAnsi="宋体" w:cs="Segoe UI"/>
          <w:color w:val="172B4D"/>
          <w:sz w:val="21"/>
          <w:szCs w:val="21"/>
        </w:rPr>
        <w:t> </w:t>
      </w:r>
      <w:r w:rsidRPr="00353E8F">
        <w:rPr>
          <w:rFonts w:hAnsi="宋体" w:cs="微软雅黑" w:hint="eastAsia"/>
          <w:color w:val="172B4D"/>
          <w:sz w:val="21"/>
          <w:szCs w:val="21"/>
        </w:rPr>
        <w:t>基于车辆行驶</w:t>
      </w:r>
      <w:r w:rsidRPr="00353E8F">
        <w:rPr>
          <w:rFonts w:hAnsi="宋体" w:cs="Segoe UI"/>
          <w:color w:val="172B4D"/>
          <w:sz w:val="21"/>
          <w:szCs w:val="21"/>
        </w:rPr>
        <w:t>520</w:t>
      </w:r>
      <w:r w:rsidRPr="00353E8F">
        <w:rPr>
          <w:rFonts w:hAnsi="宋体" w:cs="微软雅黑" w:hint="eastAsia"/>
          <w:color w:val="172B4D"/>
          <w:sz w:val="21"/>
          <w:szCs w:val="21"/>
        </w:rPr>
        <w:t>或</w:t>
      </w:r>
      <w:r w:rsidRPr="00353E8F">
        <w:rPr>
          <w:rFonts w:hAnsi="宋体" w:cs="Segoe UI"/>
          <w:color w:val="172B4D"/>
          <w:sz w:val="21"/>
          <w:szCs w:val="21"/>
        </w:rPr>
        <w:t>1922</w:t>
      </w:r>
      <w:r w:rsidRPr="00353E8F">
        <w:rPr>
          <w:rFonts w:hAnsi="宋体" w:cs="微软雅黑" w:hint="eastAsia"/>
          <w:color w:val="172B4D"/>
          <w:sz w:val="21"/>
          <w:szCs w:val="21"/>
        </w:rPr>
        <w:t>公里（需要公里数区间的设定，由运营确定区间数</w:t>
      </w:r>
      <w:r w:rsidRPr="00353E8F">
        <w:rPr>
          <w:rFonts w:hAnsi="宋体" w:cs="微软雅黑"/>
          <w:color w:val="172B4D"/>
          <w:sz w:val="21"/>
          <w:szCs w:val="21"/>
        </w:rPr>
        <w:t>）</w:t>
      </w:r>
    </w:p>
    <w:p w14:paraId="318B33E0" w14:textId="77777777" w:rsidR="00353E8F" w:rsidRPr="00353E8F" w:rsidRDefault="00353E8F" w:rsidP="00353E8F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color w:val="172B4D"/>
          <w:sz w:val="21"/>
          <w:szCs w:val="21"/>
        </w:rPr>
      </w:pPr>
      <w:r w:rsidRPr="00353E8F">
        <w:rPr>
          <w:rFonts w:hAnsi="宋体" w:cs="Segoe UI"/>
          <w:color w:val="172B4D"/>
          <w:sz w:val="21"/>
          <w:szCs w:val="21"/>
        </w:rPr>
        <w:t xml:space="preserve">2.  </w:t>
      </w:r>
      <w:r w:rsidRPr="00353E8F">
        <w:rPr>
          <w:rFonts w:hAnsi="宋体" w:cs="微软雅黑" w:hint="eastAsia"/>
          <w:color w:val="172B4D"/>
          <w:sz w:val="21"/>
          <w:szCs w:val="21"/>
        </w:rPr>
        <w:t>天气关怀的普通视频</w:t>
      </w:r>
      <w:r w:rsidRPr="00353E8F">
        <w:rPr>
          <w:rFonts w:hAnsi="宋体" w:cs="Segoe UI"/>
          <w:color w:val="172B4D"/>
          <w:sz w:val="21"/>
          <w:szCs w:val="21"/>
        </w:rPr>
        <w:t>/</w:t>
      </w:r>
      <w:r w:rsidRPr="00353E8F">
        <w:rPr>
          <w:rFonts w:hAnsi="宋体" w:cs="微软雅黑" w:hint="eastAsia"/>
          <w:color w:val="172B4D"/>
          <w:sz w:val="21"/>
          <w:szCs w:val="21"/>
        </w:rPr>
        <w:t>图文的自动触</w:t>
      </w:r>
      <w:r w:rsidRPr="00353E8F">
        <w:rPr>
          <w:rFonts w:hAnsi="宋体" w:cs="微软雅黑"/>
          <w:color w:val="172B4D"/>
          <w:sz w:val="21"/>
          <w:szCs w:val="21"/>
        </w:rPr>
        <w:t>发</w:t>
      </w:r>
    </w:p>
    <w:p w14:paraId="4451DA50" w14:textId="77777777" w:rsidR="00353E8F" w:rsidRPr="00353E8F" w:rsidRDefault="00353E8F" w:rsidP="00353E8F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color w:val="172B4D"/>
          <w:sz w:val="21"/>
          <w:szCs w:val="21"/>
        </w:rPr>
      </w:pPr>
      <w:r w:rsidRPr="00353E8F">
        <w:rPr>
          <w:rFonts w:hAnsi="宋体" w:cs="微软雅黑" w:hint="eastAsia"/>
          <w:color w:val="172B4D"/>
          <w:sz w:val="21"/>
          <w:szCs w:val="21"/>
        </w:rPr>
        <w:t>基于地理位置</w:t>
      </w:r>
      <w:r w:rsidRPr="00353E8F">
        <w:rPr>
          <w:rFonts w:hAnsi="宋体" w:cs="Segoe UI"/>
          <w:color w:val="172B4D"/>
          <w:sz w:val="21"/>
          <w:szCs w:val="21"/>
        </w:rPr>
        <w:t> </w:t>
      </w:r>
      <w:r w:rsidRPr="00353E8F">
        <w:rPr>
          <w:rFonts w:hAnsi="宋体" w:cs="Segoe UI"/>
          <w:b/>
          <w:bCs/>
          <w:color w:val="172B4D"/>
          <w:sz w:val="21"/>
          <w:szCs w:val="21"/>
        </w:rPr>
        <w:t>and</w:t>
      </w:r>
      <w:r w:rsidRPr="00353E8F">
        <w:rPr>
          <w:rFonts w:hAnsi="宋体" w:cs="Segoe UI"/>
          <w:color w:val="172B4D"/>
          <w:sz w:val="21"/>
          <w:szCs w:val="21"/>
        </w:rPr>
        <w:t> </w:t>
      </w:r>
      <w:r w:rsidRPr="00353E8F">
        <w:rPr>
          <w:rFonts w:hAnsi="宋体" w:cs="微软雅黑" w:hint="eastAsia"/>
          <w:color w:val="172B4D"/>
          <w:sz w:val="21"/>
          <w:szCs w:val="21"/>
        </w:rPr>
        <w:t>基于以下五类天气</w:t>
      </w:r>
      <w:r w:rsidRPr="00353E8F">
        <w:rPr>
          <w:rFonts w:hAnsi="宋体" w:cs="微软雅黑"/>
          <w:color w:val="172B4D"/>
          <w:sz w:val="21"/>
          <w:szCs w:val="21"/>
        </w:rPr>
        <w:t>：</w:t>
      </w:r>
    </w:p>
    <w:p w14:paraId="133102E9" w14:textId="77777777" w:rsidR="00353E8F" w:rsidRPr="00353E8F" w:rsidRDefault="00353E8F" w:rsidP="00353E8F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color w:val="172B4D"/>
          <w:sz w:val="21"/>
          <w:szCs w:val="21"/>
        </w:rPr>
      </w:pPr>
      <w:r w:rsidRPr="00353E8F">
        <w:rPr>
          <w:rFonts w:hAnsi="宋体" w:cs="Segoe UI"/>
          <w:color w:val="172B4D"/>
          <w:sz w:val="21"/>
          <w:szCs w:val="21"/>
        </w:rPr>
        <w:t xml:space="preserve">  - </w:t>
      </w:r>
      <w:r w:rsidRPr="00353E8F">
        <w:rPr>
          <w:rFonts w:hAnsi="宋体" w:cs="微软雅黑" w:hint="eastAsia"/>
          <w:color w:val="172B4D"/>
          <w:sz w:val="21"/>
          <w:szCs w:val="21"/>
        </w:rPr>
        <w:t>高温（</w:t>
      </w:r>
      <w:r w:rsidRPr="00353E8F">
        <w:rPr>
          <w:rFonts w:hAnsi="宋体" w:cs="Segoe UI"/>
          <w:color w:val="172B4D"/>
          <w:sz w:val="21"/>
          <w:szCs w:val="21"/>
        </w:rPr>
        <w:t>Day Temp &gt;35 °C</w:t>
      </w:r>
      <w:r w:rsidRPr="00353E8F">
        <w:rPr>
          <w:rFonts w:hAnsi="宋体" w:cs="微软雅黑" w:hint="eastAsia"/>
          <w:color w:val="172B4D"/>
          <w:sz w:val="21"/>
          <w:szCs w:val="21"/>
        </w:rPr>
        <w:t>）</w:t>
      </w:r>
      <w:r w:rsidRPr="00353E8F">
        <w:rPr>
          <w:rFonts w:hAnsi="宋体" w:cs="微软雅黑"/>
          <w:color w:val="172B4D"/>
          <w:sz w:val="21"/>
          <w:szCs w:val="21"/>
        </w:rPr>
        <w:t>，</w:t>
      </w:r>
    </w:p>
    <w:p w14:paraId="5A4961EF" w14:textId="77777777" w:rsidR="00353E8F" w:rsidRPr="00353E8F" w:rsidRDefault="00353E8F" w:rsidP="00353E8F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color w:val="172B4D"/>
          <w:sz w:val="21"/>
          <w:szCs w:val="21"/>
        </w:rPr>
      </w:pPr>
      <w:r w:rsidRPr="00353E8F">
        <w:rPr>
          <w:rFonts w:hAnsi="宋体" w:cs="Segoe UI"/>
          <w:color w:val="172B4D"/>
          <w:sz w:val="21"/>
          <w:szCs w:val="21"/>
        </w:rPr>
        <w:t xml:space="preserve">  - </w:t>
      </w:r>
      <w:r w:rsidRPr="00353E8F">
        <w:rPr>
          <w:rFonts w:hAnsi="宋体" w:cs="微软雅黑" w:hint="eastAsia"/>
          <w:color w:val="172B4D"/>
          <w:sz w:val="21"/>
          <w:szCs w:val="21"/>
        </w:rPr>
        <w:t>低温（</w:t>
      </w:r>
      <w:r w:rsidRPr="00353E8F">
        <w:rPr>
          <w:rFonts w:hAnsi="宋体" w:cs="Segoe UI"/>
          <w:color w:val="172B4D"/>
          <w:sz w:val="21"/>
          <w:szCs w:val="21"/>
        </w:rPr>
        <w:t>Night Temp &lt;0 °C</w:t>
      </w:r>
      <w:r w:rsidRPr="00353E8F">
        <w:rPr>
          <w:rFonts w:hAnsi="宋体" w:cs="微软雅黑" w:hint="eastAsia"/>
          <w:color w:val="172B4D"/>
          <w:sz w:val="21"/>
          <w:szCs w:val="21"/>
        </w:rPr>
        <w:t>）</w:t>
      </w:r>
      <w:r w:rsidRPr="00353E8F">
        <w:rPr>
          <w:rFonts w:hAnsi="宋体" w:cs="微软雅黑"/>
          <w:color w:val="172B4D"/>
          <w:sz w:val="21"/>
          <w:szCs w:val="21"/>
        </w:rPr>
        <w:t>，</w:t>
      </w:r>
    </w:p>
    <w:p w14:paraId="4C3EFDFE" w14:textId="77777777" w:rsidR="00353E8F" w:rsidRPr="00353E8F" w:rsidRDefault="00353E8F" w:rsidP="00353E8F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color w:val="172B4D"/>
          <w:sz w:val="21"/>
          <w:szCs w:val="21"/>
        </w:rPr>
      </w:pPr>
      <w:r w:rsidRPr="00353E8F">
        <w:rPr>
          <w:rFonts w:hAnsi="宋体" w:cs="Segoe UI"/>
          <w:color w:val="172B4D"/>
          <w:sz w:val="21"/>
          <w:szCs w:val="21"/>
        </w:rPr>
        <w:t xml:space="preserve">  - </w:t>
      </w:r>
      <w:r w:rsidRPr="00353E8F">
        <w:rPr>
          <w:rFonts w:hAnsi="宋体" w:cs="微软雅黑" w:hint="eastAsia"/>
          <w:color w:val="172B4D"/>
          <w:sz w:val="21"/>
          <w:szCs w:val="21"/>
        </w:rPr>
        <w:t>台风（飓风</w:t>
      </w:r>
      <w:r w:rsidRPr="00353E8F">
        <w:rPr>
          <w:rFonts w:hAnsi="宋体" w:cs="Segoe UI"/>
          <w:color w:val="172B4D"/>
          <w:sz w:val="21"/>
          <w:szCs w:val="21"/>
        </w:rPr>
        <w:t>/</w:t>
      </w:r>
      <w:r w:rsidRPr="00353E8F">
        <w:rPr>
          <w:rFonts w:hAnsi="宋体" w:cs="微软雅黑" w:hint="eastAsia"/>
          <w:color w:val="172B4D"/>
          <w:sz w:val="21"/>
          <w:szCs w:val="21"/>
        </w:rPr>
        <w:t>热带风暴）</w:t>
      </w:r>
      <w:r w:rsidRPr="00353E8F">
        <w:rPr>
          <w:rFonts w:hAnsi="宋体" w:cs="微软雅黑"/>
          <w:color w:val="172B4D"/>
          <w:sz w:val="21"/>
          <w:szCs w:val="21"/>
        </w:rPr>
        <w:t>，</w:t>
      </w:r>
    </w:p>
    <w:p w14:paraId="27A2CFE4" w14:textId="77777777" w:rsidR="00353E8F" w:rsidRPr="00353E8F" w:rsidRDefault="00353E8F" w:rsidP="00353E8F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color w:val="172B4D"/>
          <w:sz w:val="21"/>
          <w:szCs w:val="21"/>
        </w:rPr>
      </w:pPr>
      <w:r w:rsidRPr="00353E8F">
        <w:rPr>
          <w:rFonts w:hAnsi="宋体" w:cs="Segoe UI"/>
          <w:color w:val="172B4D"/>
          <w:sz w:val="21"/>
          <w:szCs w:val="21"/>
        </w:rPr>
        <w:t xml:space="preserve">  - </w:t>
      </w:r>
      <w:r w:rsidRPr="00353E8F">
        <w:rPr>
          <w:rFonts w:hAnsi="宋体" w:cs="微软雅黑" w:hint="eastAsia"/>
          <w:color w:val="172B4D"/>
          <w:sz w:val="21"/>
          <w:szCs w:val="21"/>
        </w:rPr>
        <w:t>大雪（大雪</w:t>
      </w:r>
      <w:r w:rsidRPr="00353E8F">
        <w:rPr>
          <w:rFonts w:hAnsi="宋体" w:cs="Segoe UI"/>
          <w:color w:val="172B4D"/>
          <w:sz w:val="21"/>
          <w:szCs w:val="21"/>
        </w:rPr>
        <w:t>/</w:t>
      </w:r>
      <w:r w:rsidRPr="00353E8F">
        <w:rPr>
          <w:rFonts w:hAnsi="宋体" w:cs="微软雅黑" w:hint="eastAsia"/>
          <w:color w:val="172B4D"/>
          <w:sz w:val="21"/>
          <w:szCs w:val="21"/>
        </w:rPr>
        <w:t>暴雪</w:t>
      </w:r>
      <w:r w:rsidRPr="00353E8F">
        <w:rPr>
          <w:rFonts w:hAnsi="宋体" w:cs="Segoe UI"/>
          <w:color w:val="172B4D"/>
          <w:sz w:val="21"/>
          <w:szCs w:val="21"/>
        </w:rPr>
        <w:t>/</w:t>
      </w:r>
      <w:r w:rsidRPr="00353E8F">
        <w:rPr>
          <w:rFonts w:hAnsi="宋体" w:cs="微软雅黑" w:hint="eastAsia"/>
          <w:color w:val="172B4D"/>
          <w:sz w:val="21"/>
          <w:szCs w:val="21"/>
        </w:rPr>
        <w:t>大雪</w:t>
      </w:r>
      <w:r w:rsidRPr="00353E8F">
        <w:rPr>
          <w:rFonts w:hAnsi="宋体" w:cs="Segoe UI"/>
          <w:color w:val="172B4D"/>
          <w:sz w:val="21"/>
          <w:szCs w:val="21"/>
        </w:rPr>
        <w:t>-</w:t>
      </w:r>
      <w:r w:rsidRPr="00353E8F">
        <w:rPr>
          <w:rFonts w:hAnsi="宋体" w:cs="微软雅黑" w:hint="eastAsia"/>
          <w:color w:val="172B4D"/>
          <w:sz w:val="21"/>
          <w:szCs w:val="21"/>
        </w:rPr>
        <w:t>暴雪）</w:t>
      </w:r>
      <w:r w:rsidRPr="00353E8F">
        <w:rPr>
          <w:rFonts w:hAnsi="宋体" w:cs="微软雅黑"/>
          <w:color w:val="172B4D"/>
          <w:sz w:val="21"/>
          <w:szCs w:val="21"/>
        </w:rPr>
        <w:t>，</w:t>
      </w:r>
    </w:p>
    <w:p w14:paraId="2C0E36C5" w14:textId="77777777" w:rsidR="00353E8F" w:rsidRPr="00353E8F" w:rsidRDefault="00353E8F" w:rsidP="00353E8F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color w:val="172B4D"/>
          <w:sz w:val="21"/>
          <w:szCs w:val="21"/>
        </w:rPr>
      </w:pPr>
      <w:r w:rsidRPr="00353E8F">
        <w:rPr>
          <w:rFonts w:hAnsi="宋体" w:cs="Segoe UI"/>
          <w:color w:val="172B4D"/>
          <w:sz w:val="21"/>
          <w:szCs w:val="21"/>
        </w:rPr>
        <w:t xml:space="preserve">  - </w:t>
      </w:r>
      <w:r w:rsidRPr="00353E8F">
        <w:rPr>
          <w:rFonts w:hAnsi="宋体" w:cs="微软雅黑" w:hint="eastAsia"/>
          <w:color w:val="172B4D"/>
          <w:sz w:val="21"/>
          <w:szCs w:val="21"/>
        </w:rPr>
        <w:t>大雾（浓雾</w:t>
      </w:r>
      <w:r w:rsidRPr="00353E8F">
        <w:rPr>
          <w:rFonts w:hAnsi="宋体" w:cs="Segoe UI"/>
          <w:color w:val="172B4D"/>
          <w:sz w:val="21"/>
          <w:szCs w:val="21"/>
        </w:rPr>
        <w:t>/</w:t>
      </w:r>
      <w:r w:rsidRPr="00353E8F">
        <w:rPr>
          <w:rFonts w:hAnsi="宋体" w:cs="微软雅黑" w:hint="eastAsia"/>
          <w:color w:val="172B4D"/>
          <w:sz w:val="21"/>
          <w:szCs w:val="21"/>
        </w:rPr>
        <w:t>强浓雾</w:t>
      </w:r>
      <w:r w:rsidRPr="00353E8F">
        <w:rPr>
          <w:rFonts w:hAnsi="宋体" w:cs="Segoe UI"/>
          <w:color w:val="172B4D"/>
          <w:sz w:val="21"/>
          <w:szCs w:val="21"/>
        </w:rPr>
        <w:t>/</w:t>
      </w:r>
      <w:r w:rsidRPr="00353E8F">
        <w:rPr>
          <w:rFonts w:hAnsi="宋体" w:cs="微软雅黑" w:hint="eastAsia"/>
          <w:color w:val="172B4D"/>
          <w:sz w:val="21"/>
          <w:szCs w:val="21"/>
        </w:rPr>
        <w:t>大雾</w:t>
      </w:r>
      <w:r w:rsidRPr="00353E8F">
        <w:rPr>
          <w:rFonts w:hAnsi="宋体" w:cs="Segoe UI"/>
          <w:color w:val="172B4D"/>
          <w:sz w:val="21"/>
          <w:szCs w:val="21"/>
        </w:rPr>
        <w:t>/</w:t>
      </w:r>
      <w:r w:rsidRPr="00353E8F">
        <w:rPr>
          <w:rFonts w:hAnsi="宋体" w:cs="微软雅黑" w:hint="eastAsia"/>
          <w:color w:val="172B4D"/>
          <w:sz w:val="21"/>
          <w:szCs w:val="21"/>
        </w:rPr>
        <w:t>特强浓雾</w:t>
      </w:r>
      <w:r w:rsidRPr="00353E8F">
        <w:rPr>
          <w:rFonts w:hAnsi="宋体" w:cs="微软雅黑"/>
          <w:color w:val="172B4D"/>
          <w:sz w:val="21"/>
          <w:szCs w:val="21"/>
        </w:rPr>
        <w:t>）</w:t>
      </w:r>
    </w:p>
    <w:p w14:paraId="3857EE58" w14:textId="77777777" w:rsidR="00353E8F" w:rsidRPr="00353E8F" w:rsidRDefault="00353E8F" w:rsidP="00353E8F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color w:val="172B4D"/>
          <w:sz w:val="21"/>
          <w:szCs w:val="21"/>
        </w:rPr>
      </w:pPr>
      <w:r w:rsidRPr="00353E8F">
        <w:rPr>
          <w:rFonts w:hAnsi="宋体" w:cs="Segoe UI"/>
          <w:color w:val="172B4D"/>
          <w:sz w:val="21"/>
          <w:szCs w:val="21"/>
        </w:rPr>
        <w:t xml:space="preserve">3.  </w:t>
      </w:r>
      <w:r w:rsidRPr="00353E8F">
        <w:rPr>
          <w:rFonts w:hAnsi="宋体" w:cs="微软雅黑" w:hint="eastAsia"/>
          <w:color w:val="172B4D"/>
          <w:sz w:val="21"/>
          <w:szCs w:val="21"/>
        </w:rPr>
        <w:t>数字杂志全量推</w:t>
      </w:r>
      <w:r w:rsidRPr="00353E8F">
        <w:rPr>
          <w:rFonts w:hAnsi="宋体" w:cs="微软雅黑"/>
          <w:color w:val="172B4D"/>
          <w:sz w:val="21"/>
          <w:szCs w:val="21"/>
        </w:rPr>
        <w:t>送</w:t>
      </w:r>
    </w:p>
    <w:p w14:paraId="205F8A73" w14:textId="77777777" w:rsidR="00353E8F" w:rsidRPr="00353E8F" w:rsidRDefault="00353E8F" w:rsidP="00353E8F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color w:val="172B4D"/>
          <w:sz w:val="21"/>
          <w:szCs w:val="21"/>
        </w:rPr>
      </w:pPr>
      <w:r w:rsidRPr="00353E8F">
        <w:rPr>
          <w:rFonts w:hAnsi="宋体" w:cs="Segoe UI"/>
          <w:color w:val="172B4D"/>
          <w:sz w:val="21"/>
          <w:szCs w:val="21"/>
        </w:rPr>
        <w:t xml:space="preserve">4.  </w:t>
      </w:r>
      <w:r w:rsidRPr="00353E8F">
        <w:rPr>
          <w:rFonts w:hAnsi="宋体" w:cs="微软雅黑" w:hint="eastAsia"/>
          <w:color w:val="172B4D"/>
          <w:sz w:val="21"/>
          <w:szCs w:val="21"/>
        </w:rPr>
        <w:t>节日生日惊</w:t>
      </w:r>
      <w:r w:rsidRPr="00353E8F">
        <w:rPr>
          <w:rFonts w:hAnsi="宋体" w:cs="微软雅黑"/>
          <w:color w:val="172B4D"/>
          <w:sz w:val="21"/>
          <w:szCs w:val="21"/>
        </w:rPr>
        <w:t>喜</w:t>
      </w:r>
    </w:p>
    <w:p w14:paraId="0C4F2783" w14:textId="77777777" w:rsidR="00353E8F" w:rsidRPr="00353E8F" w:rsidRDefault="00353E8F" w:rsidP="00353E8F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color w:val="172B4D"/>
          <w:sz w:val="21"/>
          <w:szCs w:val="21"/>
        </w:rPr>
      </w:pPr>
      <w:r w:rsidRPr="00353E8F">
        <w:rPr>
          <w:rFonts w:hAnsi="宋体" w:cs="微软雅黑" w:hint="eastAsia"/>
          <w:color w:val="172B4D"/>
          <w:sz w:val="21"/>
          <w:szCs w:val="21"/>
        </w:rPr>
        <w:lastRenderedPageBreak/>
        <w:t>节假日的全量惊喜视频推送</w:t>
      </w:r>
      <w:r w:rsidRPr="00353E8F">
        <w:rPr>
          <w:rFonts w:hAnsi="宋体" w:cs="Segoe UI"/>
          <w:color w:val="172B4D"/>
          <w:sz w:val="21"/>
          <w:szCs w:val="21"/>
        </w:rPr>
        <w:t xml:space="preserve"> </w:t>
      </w:r>
      <w:r w:rsidRPr="00353E8F">
        <w:rPr>
          <w:rFonts w:hAnsi="宋体" w:cs="微软雅黑" w:hint="eastAsia"/>
          <w:color w:val="172B4D"/>
          <w:sz w:val="21"/>
          <w:szCs w:val="21"/>
        </w:rPr>
        <w:t>或者是</w:t>
      </w:r>
      <w:r w:rsidRPr="00353E8F">
        <w:rPr>
          <w:rFonts w:hAnsi="宋体" w:cs="Segoe UI"/>
          <w:color w:val="172B4D"/>
          <w:sz w:val="21"/>
          <w:szCs w:val="21"/>
        </w:rPr>
        <w:t xml:space="preserve"> </w:t>
      </w:r>
      <w:r w:rsidRPr="00353E8F">
        <w:rPr>
          <w:rFonts w:hAnsi="宋体" w:cs="微软雅黑" w:hint="eastAsia"/>
          <w:color w:val="172B4D"/>
          <w:sz w:val="21"/>
          <w:szCs w:val="21"/>
        </w:rPr>
        <w:t>用户生日的个性化惊喜视频推送（带有用户</w:t>
      </w:r>
      <w:r w:rsidRPr="00353E8F">
        <w:rPr>
          <w:rFonts w:hAnsi="宋体" w:cs="Segoe UI"/>
          <w:color w:val="172B4D"/>
          <w:sz w:val="21"/>
          <w:szCs w:val="21"/>
        </w:rPr>
        <w:t>ID</w:t>
      </w:r>
      <w:r w:rsidRPr="00353E8F">
        <w:rPr>
          <w:rFonts w:hAnsi="宋体" w:cs="微软雅黑"/>
          <w:color w:val="172B4D"/>
          <w:sz w:val="21"/>
          <w:szCs w:val="21"/>
        </w:rPr>
        <w:t>）</w:t>
      </w:r>
    </w:p>
    <w:p w14:paraId="53AB75E0" w14:textId="77777777" w:rsidR="00353E8F" w:rsidRPr="00353E8F" w:rsidRDefault="00353E8F" w:rsidP="00353E8F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color w:val="172B4D"/>
          <w:sz w:val="21"/>
          <w:szCs w:val="21"/>
        </w:rPr>
      </w:pPr>
      <w:r w:rsidRPr="00353E8F">
        <w:rPr>
          <w:rFonts w:hAnsi="宋体" w:cs="Segoe UI"/>
          <w:color w:val="172B4D"/>
          <w:sz w:val="21"/>
          <w:szCs w:val="21"/>
        </w:rPr>
        <w:t xml:space="preserve">5.  </w:t>
      </w:r>
      <w:r w:rsidRPr="00353E8F">
        <w:rPr>
          <w:rFonts w:hAnsi="宋体" w:cs="微软雅黑" w:hint="eastAsia"/>
          <w:color w:val="172B4D"/>
          <w:sz w:val="21"/>
          <w:szCs w:val="21"/>
        </w:rPr>
        <w:t>生活方</w:t>
      </w:r>
      <w:r w:rsidRPr="00353E8F">
        <w:rPr>
          <w:rFonts w:hAnsi="宋体" w:cs="微软雅黑"/>
          <w:color w:val="172B4D"/>
          <w:sz w:val="21"/>
          <w:szCs w:val="21"/>
        </w:rPr>
        <w:t>式</w:t>
      </w:r>
    </w:p>
    <w:p w14:paraId="73D5EF6F" w14:textId="77777777" w:rsidR="00353E8F" w:rsidRPr="00353E8F" w:rsidRDefault="00353E8F" w:rsidP="00353E8F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color w:val="172B4D"/>
          <w:sz w:val="21"/>
          <w:szCs w:val="21"/>
        </w:rPr>
      </w:pPr>
      <w:r w:rsidRPr="00353E8F">
        <w:rPr>
          <w:rFonts w:hAnsi="宋体" w:cs="微软雅黑" w:hint="eastAsia"/>
          <w:color w:val="172B4D"/>
          <w:sz w:val="21"/>
          <w:szCs w:val="21"/>
        </w:rPr>
        <w:t>特定日期的视频全量推</w:t>
      </w:r>
      <w:r w:rsidRPr="00353E8F">
        <w:rPr>
          <w:rFonts w:hAnsi="宋体" w:cs="微软雅黑"/>
          <w:color w:val="172B4D"/>
          <w:sz w:val="21"/>
          <w:szCs w:val="21"/>
        </w:rPr>
        <w:t>送</w:t>
      </w:r>
    </w:p>
    <w:p w14:paraId="15AA75FC" w14:textId="77777777" w:rsidR="00353E8F" w:rsidRDefault="00353E8F">
      <w:pPr>
        <w:pStyle w:val="BodyText"/>
        <w:kinsoku w:val="0"/>
        <w:overflowPunct w:val="0"/>
        <w:rPr>
          <w:rFonts w:ascii="宋体" w:eastAsia="宋体" w:cs="宋体"/>
          <w:sz w:val="28"/>
          <w:szCs w:val="28"/>
        </w:rPr>
      </w:pPr>
    </w:p>
    <w:p w14:paraId="76F08B35" w14:textId="34E6A3A1" w:rsidR="00026207" w:rsidRDefault="002F32CF" w:rsidP="002F32CF">
      <w:pPr>
        <w:pStyle w:val="Heading4"/>
      </w:pPr>
      <w:r>
        <w:t>707</w:t>
      </w:r>
      <w:r>
        <w:rPr>
          <w:rFonts w:hint="eastAsia"/>
        </w:rPr>
        <w:t>（Unique）-</w:t>
      </w:r>
      <w:r>
        <w:t xml:space="preserve"> </w:t>
      </w:r>
      <w:r>
        <w:rPr>
          <w:rFonts w:hint="eastAsia"/>
        </w:rPr>
        <w:t>手动个性化推送</w:t>
      </w:r>
    </w:p>
    <w:p w14:paraId="0F20257E" w14:textId="162979E0" w:rsidR="002F32CF" w:rsidRDefault="004052DE" w:rsidP="002F32CF">
      <w:hyperlink r:id="rId15" w:history="1">
        <w:r w:rsidR="002F32CF" w:rsidRPr="00047EE3">
          <w:rPr>
            <w:rStyle w:val="Hyperlink"/>
          </w:rPr>
          <w:t>https://www.jira.ford.com/browse/CHNECDX-639</w:t>
        </w:r>
      </w:hyperlink>
    </w:p>
    <w:p w14:paraId="020A77AF" w14:textId="77777777" w:rsidR="002F32CF" w:rsidRPr="002F32CF" w:rsidRDefault="002F32CF" w:rsidP="002F32CF">
      <w:pPr>
        <w:widowControl/>
        <w:shd w:val="clear" w:color="auto" w:fill="FFFFFF"/>
        <w:autoSpaceDE/>
        <w:autoSpaceDN/>
        <w:adjustRightInd/>
        <w:rPr>
          <w:rFonts w:hAnsi="宋体" w:cs="Segoe UI"/>
          <w:color w:val="172B4D"/>
          <w:sz w:val="21"/>
          <w:szCs w:val="21"/>
        </w:rPr>
      </w:pPr>
      <w:r w:rsidRPr="002F32CF">
        <w:rPr>
          <w:rFonts w:hAnsi="宋体" w:cs="微软雅黑" w:hint="eastAsia"/>
          <w:color w:val="172B4D"/>
          <w:sz w:val="21"/>
          <w:szCs w:val="21"/>
        </w:rPr>
        <w:t>支持手工个性化发</w:t>
      </w:r>
      <w:r w:rsidRPr="002F32CF">
        <w:rPr>
          <w:rFonts w:hAnsi="宋体" w:cs="微软雅黑"/>
          <w:color w:val="172B4D"/>
          <w:sz w:val="21"/>
          <w:szCs w:val="21"/>
        </w:rPr>
        <w:t>布</w:t>
      </w:r>
    </w:p>
    <w:p w14:paraId="669E1FCE" w14:textId="77777777" w:rsidR="002F32CF" w:rsidRPr="002F32CF" w:rsidRDefault="002F32CF" w:rsidP="002F32CF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color w:val="172B4D"/>
          <w:sz w:val="21"/>
          <w:szCs w:val="21"/>
        </w:rPr>
      </w:pPr>
      <w:r w:rsidRPr="002F32CF">
        <w:rPr>
          <w:rFonts w:hAnsi="宋体" w:cs="微软雅黑" w:hint="eastAsia"/>
          <w:color w:val="172B4D"/>
          <w:sz w:val="21"/>
          <w:szCs w:val="21"/>
        </w:rPr>
        <w:t>编辑完内容后，可发送至特定人群。人群筛选条件包含：</w:t>
      </w:r>
      <w:r w:rsidRPr="002F32CF">
        <w:rPr>
          <w:rFonts w:hAnsi="宋体" w:cs="Segoe UI"/>
          <w:color w:val="172B4D"/>
          <w:sz w:val="21"/>
          <w:szCs w:val="21"/>
        </w:rPr>
        <w:t xml:space="preserve">By </w:t>
      </w:r>
      <w:r w:rsidRPr="002F32CF">
        <w:rPr>
          <w:rFonts w:hAnsi="宋体" w:cs="微软雅黑" w:hint="eastAsia"/>
          <w:color w:val="172B4D"/>
          <w:sz w:val="21"/>
          <w:szCs w:val="21"/>
        </w:rPr>
        <w:t>用户</w:t>
      </w:r>
      <w:r w:rsidRPr="002F32CF">
        <w:rPr>
          <w:rFonts w:hAnsi="宋体" w:cs="Segoe UI"/>
          <w:color w:val="172B4D"/>
          <w:sz w:val="21"/>
          <w:szCs w:val="21"/>
        </w:rPr>
        <w:t xml:space="preserve"> (</w:t>
      </w:r>
      <w:proofErr w:type="spellStart"/>
      <w:r w:rsidRPr="002F32CF">
        <w:rPr>
          <w:rFonts w:hAnsi="宋体" w:cs="Segoe UI"/>
          <w:color w:val="172B4D"/>
          <w:sz w:val="21"/>
          <w:szCs w:val="21"/>
        </w:rPr>
        <w:t>guid</w:t>
      </w:r>
      <w:proofErr w:type="spellEnd"/>
      <w:r w:rsidRPr="002F32CF">
        <w:rPr>
          <w:rFonts w:hAnsi="宋体" w:cs="Segoe UI"/>
          <w:color w:val="172B4D"/>
          <w:sz w:val="21"/>
          <w:szCs w:val="21"/>
        </w:rPr>
        <w:t>)</w:t>
      </w:r>
      <w:r w:rsidRPr="002F32CF">
        <w:rPr>
          <w:rFonts w:hAnsi="宋体" w:cs="微软雅黑" w:hint="eastAsia"/>
          <w:color w:val="172B4D"/>
          <w:sz w:val="21"/>
          <w:szCs w:val="21"/>
        </w:rPr>
        <w:t>，特定车型的用户，指定车辆所在地区（省</w:t>
      </w:r>
      <w:r w:rsidRPr="002F32CF">
        <w:rPr>
          <w:rFonts w:hAnsi="宋体" w:cs="Segoe UI"/>
          <w:color w:val="172B4D"/>
          <w:sz w:val="21"/>
          <w:szCs w:val="21"/>
        </w:rPr>
        <w:t>/</w:t>
      </w:r>
      <w:r w:rsidRPr="002F32CF">
        <w:rPr>
          <w:rFonts w:hAnsi="宋体" w:cs="微软雅黑" w:hint="eastAsia"/>
          <w:color w:val="172B4D"/>
          <w:sz w:val="21"/>
          <w:szCs w:val="21"/>
        </w:rPr>
        <w:t>市）的用户，指定车辆选装包的用户，指定高中低配的用户，极端天气所在地的用户，用户车辆行驶里程，拥车时长，质保时间，车辆机油寿命，据上次回店时间间隔，</w:t>
      </w:r>
      <w:r w:rsidRPr="002F32CF">
        <w:rPr>
          <w:rFonts w:hAnsi="宋体" w:cs="微软雅黑"/>
          <w:color w:val="172B4D"/>
          <w:sz w:val="21"/>
          <w:szCs w:val="21"/>
        </w:rPr>
        <w:t>等</w:t>
      </w:r>
    </w:p>
    <w:p w14:paraId="0AB073FA" w14:textId="77777777" w:rsidR="002F32CF" w:rsidRPr="002F32CF" w:rsidRDefault="002F32CF" w:rsidP="002F32CF"/>
    <w:p w14:paraId="0519576F" w14:textId="77777777" w:rsidR="00026207" w:rsidRDefault="00922C11">
      <w:pPr>
        <w:pStyle w:val="Heading4"/>
        <w:kinsoku w:val="0"/>
        <w:overflowPunct w:val="0"/>
        <w:spacing w:before="185"/>
      </w:pPr>
      <w:r>
        <w:rPr>
          <w:rFonts w:hint="eastAsia"/>
        </w:rPr>
        <w:t>搜索引导词配置</w:t>
      </w:r>
    </w:p>
    <w:p w14:paraId="383BF572" w14:textId="77777777" w:rsidR="00026207" w:rsidRDefault="00026207">
      <w:pPr>
        <w:pStyle w:val="BodyText"/>
        <w:kinsoku w:val="0"/>
        <w:overflowPunct w:val="0"/>
        <w:spacing w:before="5"/>
        <w:rPr>
          <w:i w:val="0"/>
          <w:iCs w:val="0"/>
          <w:sz w:val="26"/>
          <w:szCs w:val="26"/>
        </w:rPr>
      </w:pPr>
    </w:p>
    <w:p w14:paraId="6F43F220" w14:textId="44724B20" w:rsidR="00026207" w:rsidRDefault="00922C11">
      <w:pPr>
        <w:pStyle w:val="BodyText"/>
        <w:kinsoku w:val="0"/>
        <w:overflowPunct w:val="0"/>
        <w:ind w:left="120"/>
        <w:rPr>
          <w:color w:val="2E5395"/>
        </w:rPr>
      </w:pPr>
      <w:r>
        <w:rPr>
          <w:rFonts w:hint="eastAsia"/>
          <w:color w:val="2E5395"/>
        </w:rPr>
        <w:t>作为</w:t>
      </w:r>
      <w:r w:rsidR="0019572F">
        <w:rPr>
          <w:rFonts w:hint="eastAsia"/>
          <w:color w:val="2E5395"/>
        </w:rPr>
        <w:t>林肯运营人员</w:t>
      </w:r>
      <w:r>
        <w:rPr>
          <w:rFonts w:hint="eastAsia"/>
          <w:color w:val="2E5395"/>
        </w:rPr>
        <w:t>，我希望能配置搜索引导词</w:t>
      </w:r>
    </w:p>
    <w:p w14:paraId="1CAC9C0E" w14:textId="77777777" w:rsidR="00026207" w:rsidRDefault="00026207">
      <w:pPr>
        <w:pStyle w:val="BodyText"/>
        <w:kinsoku w:val="0"/>
        <w:overflowPunct w:val="0"/>
        <w:spacing w:before="2"/>
        <w:rPr>
          <w:sz w:val="6"/>
          <w:szCs w:val="6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6310"/>
      </w:tblGrid>
      <w:tr w:rsidR="00026207" w14:paraId="065B819E" w14:textId="77777777">
        <w:trPr>
          <w:trHeight w:val="21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B8441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69CE" w14:textId="77777777" w:rsidR="00026207" w:rsidRDefault="00922C11">
            <w:pPr>
              <w:pStyle w:val="TableParagraph"/>
              <w:numPr>
                <w:ilvl w:val="0"/>
                <w:numId w:val="16"/>
              </w:numPr>
              <w:tabs>
                <w:tab w:val="left" w:pos="541"/>
              </w:tabs>
              <w:kinsoku w:val="0"/>
              <w:overflowPunct w:val="0"/>
              <w:spacing w:before="22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运营人员可以在后台配置搜索引导词</w:t>
            </w:r>
            <w:r>
              <w:rPr>
                <w:sz w:val="21"/>
                <w:szCs w:val="21"/>
              </w:rPr>
              <w:t xml:space="preserve"> </w:t>
            </w:r>
          </w:p>
          <w:p w14:paraId="21110CE2" w14:textId="77777777" w:rsidR="00026207" w:rsidRDefault="00922C11">
            <w:pPr>
              <w:pStyle w:val="TableParagraph"/>
              <w:numPr>
                <w:ilvl w:val="0"/>
                <w:numId w:val="16"/>
              </w:numPr>
              <w:tabs>
                <w:tab w:val="left" w:pos="541"/>
              </w:tabs>
              <w:kinsoku w:val="0"/>
              <w:overflowPunct w:val="0"/>
              <w:spacing w:line="278" w:lineRule="auto"/>
              <w:ind w:right="292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搜索引导词在同一时间最多为一个主引导词（出现在搜索栏中）和十个辅助引导词（</w:t>
            </w:r>
            <w:r>
              <w:rPr>
                <w:rFonts w:hint="eastAsia"/>
                <w:spacing w:val="-4"/>
                <w:sz w:val="21"/>
                <w:szCs w:val="21"/>
              </w:rPr>
              <w:t>出现在搜索栏下，用户点击后自动</w:t>
            </w:r>
            <w:r>
              <w:rPr>
                <w:rFonts w:hint="eastAsia"/>
                <w:spacing w:val="-3"/>
                <w:sz w:val="21"/>
                <w:szCs w:val="21"/>
              </w:rPr>
              <w:t>替换主搜索引导词，填充在搜索栏中</w:t>
            </w:r>
            <w:r>
              <w:rPr>
                <w:rFonts w:hint="eastAsia"/>
                <w:spacing w:val="-106"/>
                <w:sz w:val="21"/>
                <w:szCs w:val="21"/>
              </w:rPr>
              <w:t>）</w:t>
            </w:r>
            <w:r>
              <w:rPr>
                <w:rFonts w:hint="eastAsia"/>
                <w:spacing w:val="-3"/>
                <w:sz w:val="21"/>
                <w:szCs w:val="21"/>
              </w:rPr>
              <w:t>。</w:t>
            </w:r>
            <w:r>
              <w:rPr>
                <w:sz w:val="21"/>
                <w:szCs w:val="21"/>
              </w:rPr>
              <w:t xml:space="preserve"> </w:t>
            </w:r>
          </w:p>
          <w:p w14:paraId="2627F61F" w14:textId="77777777" w:rsidR="00026207" w:rsidRDefault="00922C11">
            <w:pPr>
              <w:pStyle w:val="TableParagraph"/>
              <w:numPr>
                <w:ilvl w:val="0"/>
                <w:numId w:val="16"/>
              </w:numPr>
              <w:tabs>
                <w:tab w:val="left" w:pos="541"/>
              </w:tabs>
              <w:kinsoku w:val="0"/>
              <w:overflowPunct w:val="0"/>
              <w:spacing w:before="0" w:line="278" w:lineRule="auto"/>
              <w:ind w:right="450"/>
              <w:rPr>
                <w:sz w:val="21"/>
                <w:szCs w:val="21"/>
              </w:rPr>
            </w:pPr>
            <w:r>
              <w:rPr>
                <w:rFonts w:hint="eastAsia"/>
                <w:spacing w:val="-7"/>
                <w:sz w:val="21"/>
                <w:szCs w:val="21"/>
              </w:rPr>
              <w:t>搜索引导词最多不可超过</w:t>
            </w:r>
            <w:r>
              <w:rPr>
                <w:spacing w:val="-7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8</w:t>
            </w:r>
            <w:r>
              <w:rPr>
                <w:spacing w:val="-10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10"/>
                <w:sz w:val="21"/>
                <w:szCs w:val="21"/>
              </w:rPr>
              <w:t>个汉字，</w:t>
            </w:r>
            <w:r>
              <w:rPr>
                <w:sz w:val="21"/>
                <w:szCs w:val="21"/>
              </w:rPr>
              <w:t>16</w:t>
            </w:r>
            <w:r>
              <w:rPr>
                <w:spacing w:val="-8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8"/>
                <w:sz w:val="21"/>
                <w:szCs w:val="21"/>
              </w:rPr>
              <w:t>个英文数字半角字</w:t>
            </w:r>
            <w:r>
              <w:rPr>
                <w:rFonts w:hint="eastAsia"/>
                <w:spacing w:val="-6"/>
                <w:sz w:val="21"/>
                <w:szCs w:val="21"/>
              </w:rPr>
              <w:t>符。</w:t>
            </w:r>
            <w:r>
              <w:rPr>
                <w:sz w:val="21"/>
                <w:szCs w:val="21"/>
              </w:rPr>
              <w:t xml:space="preserve"> </w:t>
            </w:r>
          </w:p>
          <w:p w14:paraId="6619C9B1" w14:textId="77777777" w:rsidR="00026207" w:rsidRDefault="00922C11">
            <w:pPr>
              <w:pStyle w:val="TableParagraph"/>
              <w:numPr>
                <w:ilvl w:val="0"/>
                <w:numId w:val="16"/>
              </w:numPr>
              <w:tabs>
                <w:tab w:val="left" w:pos="541"/>
              </w:tabs>
              <w:kinsoku w:val="0"/>
              <w:overflowPunct w:val="0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搜索引导词根据后台配置的保存即时生效</w:t>
            </w:r>
            <w:r>
              <w:rPr>
                <w:sz w:val="21"/>
                <w:szCs w:val="21"/>
              </w:rPr>
              <w:t xml:space="preserve"> </w:t>
            </w:r>
          </w:p>
        </w:tc>
      </w:tr>
    </w:tbl>
    <w:p w14:paraId="7F88369A" w14:textId="77777777" w:rsidR="00026207" w:rsidRDefault="00026207">
      <w:pPr>
        <w:rPr>
          <w:rFonts w:ascii="微软雅黑" w:eastAsia="微软雅黑" w:cs="微软雅黑"/>
          <w:i/>
          <w:iCs/>
          <w:sz w:val="6"/>
          <w:szCs w:val="6"/>
        </w:rPr>
        <w:sectPr w:rsidR="00026207">
          <w:pgSz w:w="11900" w:h="16850"/>
          <w:pgMar w:top="1600" w:right="620" w:bottom="280" w:left="16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2" w:color="767070"/>
            <w:right w:val="single" w:sz="12" w:space="16" w:color="767070"/>
          </w:pgBorders>
          <w:cols w:space="720"/>
          <w:noEndnote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6310"/>
      </w:tblGrid>
      <w:tr w:rsidR="00026207" w14:paraId="26C8C1AC" w14:textId="77777777">
        <w:trPr>
          <w:trHeight w:val="121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3B898" w14:textId="77777777" w:rsidR="00026207" w:rsidRPr="00922C11" w:rsidRDefault="00026207">
            <w:pPr>
              <w:pStyle w:val="TableParagraph"/>
              <w:kinsoku w:val="0"/>
              <w:overflowPunct w:val="0"/>
              <w:spacing w:before="0"/>
              <w:ind w:left="0"/>
              <w:rPr>
                <w:rFonts w:ascii="Times New Roman" w:eastAsia="等线" w:cs="Times New Roman"/>
                <w:sz w:val="20"/>
                <w:szCs w:val="20"/>
              </w:rPr>
            </w:pP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D626E" w14:textId="77777777" w:rsidR="00026207" w:rsidRDefault="00922C11">
            <w:pPr>
              <w:pStyle w:val="TableParagraph"/>
              <w:numPr>
                <w:ilvl w:val="0"/>
                <w:numId w:val="15"/>
              </w:numPr>
              <w:tabs>
                <w:tab w:val="left" w:pos="541"/>
              </w:tabs>
              <w:kinsoku w:val="0"/>
              <w:overflowPunct w:val="0"/>
              <w:spacing w:before="22" w:line="278" w:lineRule="auto"/>
              <w:ind w:right="292"/>
              <w:rPr>
                <w:sz w:val="21"/>
                <w:szCs w:val="21"/>
              </w:rPr>
            </w:pPr>
            <w:r>
              <w:rPr>
                <w:rFonts w:hint="eastAsia"/>
                <w:spacing w:val="-4"/>
                <w:sz w:val="21"/>
                <w:szCs w:val="21"/>
              </w:rPr>
              <w:t>当内容下架时，如此内容是搜索引导词所能搜索到的最后一</w:t>
            </w:r>
            <w:r>
              <w:rPr>
                <w:rFonts w:hint="eastAsia"/>
                <w:spacing w:val="-3"/>
                <w:sz w:val="21"/>
                <w:szCs w:val="21"/>
              </w:rPr>
              <w:t>篇内容，则搜索引导词同时下架</w:t>
            </w:r>
            <w:r>
              <w:rPr>
                <w:sz w:val="21"/>
                <w:szCs w:val="21"/>
              </w:rPr>
              <w:t xml:space="preserve"> </w:t>
            </w:r>
          </w:p>
          <w:p w14:paraId="03E5ED2E" w14:textId="77777777" w:rsidR="00026207" w:rsidRDefault="00922C11">
            <w:pPr>
              <w:pStyle w:val="TableParagraph"/>
              <w:numPr>
                <w:ilvl w:val="0"/>
                <w:numId w:val="15"/>
              </w:numPr>
              <w:tabs>
                <w:tab w:val="left" w:pos="541"/>
              </w:tabs>
              <w:kinsoku w:val="0"/>
              <w:overflowPunct w:val="0"/>
              <w:spacing w:before="0" w:line="324" w:lineRule="exact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搜索引导词可以为空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pacing w:val="-2"/>
                <w:sz w:val="21"/>
                <w:szCs w:val="21"/>
              </w:rPr>
              <w:t>不设置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</w:tbl>
    <w:p w14:paraId="7EBAB3A7" w14:textId="77777777" w:rsidR="00026207" w:rsidRDefault="004052DE">
      <w:pPr>
        <w:pStyle w:val="BodyText"/>
        <w:kinsoku w:val="0"/>
        <w:overflowPunct w:val="0"/>
        <w:rPr>
          <w:sz w:val="20"/>
          <w:szCs w:val="20"/>
        </w:rPr>
      </w:pPr>
      <w:r>
        <w:rPr>
          <w:noProof/>
        </w:rPr>
        <w:pict w14:anchorId="52A8C622">
          <v:group id="_x0000_s1172" style="position:absolute;margin-left:14.25pt;margin-top:20.4pt;width:564.4pt;height:799.05pt;z-index:-8;mso-position-horizontal-relative:page;mso-position-vertical-relative:page" coordorigin="285,408" coordsize="11288,15981" o:allowincell="f">
            <v:shape id="_x0000_s1173" type="#_x0000_t75" style="position:absolute;left:2043;top:4487;width:7580;height:7660;mso-position-horizontal-relative:page;mso-position-vertical-relative:page" o:allowincell="f">
              <v:imagedata r:id="rId5" o:title=""/>
            </v:shape>
            <v:shape id="_x0000_s1174" style="position:absolute;left:297;top:420;width:11263;height:15956;mso-position-horizontal-relative:page;mso-position-vertical-relative:page" coordsize="11263,15956" o:allowincell="f" path="m,15956r11263,l11263,,,,,15956xe" filled="f" strokecolor="#767070" strokeweight="1.25pt">
              <v:path arrowok="t"/>
            </v:shape>
            <w10:wrap anchorx="page" anchory="page"/>
          </v:group>
        </w:pict>
      </w:r>
    </w:p>
    <w:p w14:paraId="5B8B1B82" w14:textId="77777777" w:rsidR="00026207" w:rsidRDefault="00026207">
      <w:pPr>
        <w:pStyle w:val="BodyText"/>
        <w:kinsoku w:val="0"/>
        <w:overflowPunct w:val="0"/>
        <w:rPr>
          <w:sz w:val="20"/>
          <w:szCs w:val="20"/>
        </w:rPr>
      </w:pPr>
    </w:p>
    <w:p w14:paraId="02AB1E3A" w14:textId="77777777" w:rsidR="00026207" w:rsidRDefault="00026207">
      <w:pPr>
        <w:pStyle w:val="BodyText"/>
        <w:kinsoku w:val="0"/>
        <w:overflowPunct w:val="0"/>
        <w:spacing w:before="7"/>
        <w:rPr>
          <w:sz w:val="12"/>
          <w:szCs w:val="12"/>
        </w:rPr>
      </w:pPr>
    </w:p>
    <w:p w14:paraId="79B33BEF" w14:textId="77777777" w:rsidR="00026207" w:rsidRDefault="00922C11">
      <w:pPr>
        <w:pStyle w:val="Heading4"/>
        <w:kinsoku w:val="0"/>
        <w:overflowPunct w:val="0"/>
        <w:spacing w:before="38"/>
      </w:pPr>
      <w:r>
        <w:rPr>
          <w:rFonts w:hint="eastAsia"/>
        </w:rPr>
        <w:t>消息推送配置</w:t>
      </w:r>
    </w:p>
    <w:p w14:paraId="6C0F27C0" w14:textId="77777777" w:rsidR="00026207" w:rsidRDefault="00026207">
      <w:pPr>
        <w:pStyle w:val="BodyText"/>
        <w:kinsoku w:val="0"/>
        <w:overflowPunct w:val="0"/>
        <w:spacing w:before="5"/>
        <w:rPr>
          <w:i w:val="0"/>
          <w:iCs w:val="0"/>
          <w:sz w:val="26"/>
          <w:szCs w:val="26"/>
        </w:rPr>
      </w:pPr>
    </w:p>
    <w:p w14:paraId="1C74DF1F" w14:textId="2144505F" w:rsidR="00026207" w:rsidRDefault="004052DE">
      <w:pPr>
        <w:pStyle w:val="BodyText"/>
        <w:kinsoku w:val="0"/>
        <w:overflowPunct w:val="0"/>
        <w:spacing w:line="369" w:lineRule="auto"/>
        <w:ind w:left="120" w:right="1171"/>
        <w:rPr>
          <w:color w:val="2E5395"/>
          <w:spacing w:val="-8"/>
        </w:rPr>
      </w:pPr>
      <w:r>
        <w:rPr>
          <w:noProof/>
        </w:rPr>
        <w:pict w14:anchorId="2FC5EECE">
          <v:shape id="_x0000_s1175" type="#_x0000_t202" style="position:absolute;left:0;text-align:left;margin-left:94.35pt;margin-top:57.1pt;width:411pt;height:171.05pt;z-index:9;mso-position-horizontal-relative:page;mso-position-vertical-relative:text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6310"/>
                  </w:tblGrid>
                  <w:tr w:rsidR="00026207" w:rsidRPr="00922C11" w14:paraId="6CE04C33" w14:textId="77777777">
                    <w:trPr>
                      <w:trHeight w:val="3400"/>
                    </w:trPr>
                    <w:tc>
                      <w:tcPr>
                        <w:tcW w:w="18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CDFBC66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118"/>
                          <w:ind w:left="105"/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  <w:t>Description</w:t>
                        </w:r>
                      </w:p>
                    </w:tc>
                    <w:tc>
                      <w:tcPr>
                        <w:tcW w:w="63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E4B7CD5" w14:textId="77777777" w:rsidR="00026207" w:rsidRDefault="00922C11">
                        <w:pPr>
                          <w:pStyle w:val="TableParagraph"/>
                          <w:numPr>
                            <w:ilvl w:val="0"/>
                            <w:numId w:val="14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spacing w:before="22" w:line="278" w:lineRule="auto"/>
                          <w:ind w:right="136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运营人员可以在内容推送时，选择配置消息中心的消息进行</w:t>
                        </w:r>
                        <w:r>
                          <w:rPr>
                            <w:rFonts w:hint="eastAsia"/>
                            <w:spacing w:val="-8"/>
                            <w:sz w:val="21"/>
                            <w:szCs w:val="21"/>
                          </w:rPr>
                          <w:t>推送，并定义具体消息的</w:t>
                        </w:r>
                        <w:r>
                          <w:rPr>
                            <w:spacing w:val="-8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sz w:val="21"/>
                            <w:szCs w:val="21"/>
                          </w:rPr>
                          <w:t>copy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，</w:t>
                        </w:r>
                        <w:r>
                          <w:rPr>
                            <w:sz w:val="21"/>
                            <w:szCs w:val="21"/>
                          </w:rPr>
                          <w:t>CTA</w:t>
                        </w:r>
                        <w:r>
                          <w:rPr>
                            <w:spacing w:val="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sz w:val="21"/>
                            <w:szCs w:val="21"/>
                          </w:rPr>
                          <w:t>button</w:t>
                        </w:r>
                        <w:r>
                          <w:rPr>
                            <w:spacing w:val="-35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pacing w:val="-35"/>
                            <w:sz w:val="21"/>
                            <w:szCs w:val="21"/>
                          </w:rPr>
                          <w:t>的</w:t>
                        </w:r>
                        <w:r>
                          <w:rPr>
                            <w:spacing w:val="-35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sz w:val="21"/>
                            <w:szCs w:val="21"/>
                          </w:rPr>
                          <w:t>Copy</w:t>
                        </w:r>
                        <w:r>
                          <w:rPr>
                            <w:spacing w:val="-35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pacing w:val="-35"/>
                            <w:sz w:val="21"/>
                            <w:szCs w:val="21"/>
                          </w:rPr>
                          <w:t>和</w:t>
                        </w:r>
                        <w:r>
                          <w:rPr>
                            <w:spacing w:val="-35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deep </w:t>
                        </w:r>
                      </w:p>
                      <w:p w14:paraId="7100C0CE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0" w:line="278" w:lineRule="auto"/>
                          <w:ind w:right="179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link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（点击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CTA button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，进入内容二级页面），以及筛选目标用户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44F19F57" w14:textId="77777777" w:rsidR="00026207" w:rsidRDefault="00922C11">
                        <w:pPr>
                          <w:pStyle w:val="TableParagraph"/>
                          <w:numPr>
                            <w:ilvl w:val="0"/>
                            <w:numId w:val="14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spacing w:before="0" w:line="318" w:lineRule="exact"/>
                          <w:rPr>
                            <w:spacing w:val="-3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车机消息需要配合后台的内容推送，而同步推送。在涉及惊</w:t>
                        </w:r>
                      </w:p>
                      <w:p w14:paraId="047A93DE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0" w:line="249" w:lineRule="exac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喜视频消息时，消息提醒应该在惊喜视频加载完成后提示</w:t>
                        </w:r>
                      </w:p>
                      <w:p w14:paraId="6D875528" w14:textId="77777777" w:rsidR="00026207" w:rsidRDefault="00922C11">
                        <w:pPr>
                          <w:pStyle w:val="TableParagraph"/>
                          <w:numPr>
                            <w:ilvl w:val="0"/>
                            <w:numId w:val="14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spacing w:before="0" w:line="230" w:lineRule="auto"/>
                          <w:ind w:right="292"/>
                          <w:rPr>
                            <w:spacing w:val="-3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运营人员可以在后台配置消息在队列中保留时间，供业务根据内容发送频率进行调整</w:t>
                        </w:r>
                      </w:p>
                      <w:p w14:paraId="7BDAD17E" w14:textId="77777777" w:rsidR="00026207" w:rsidRDefault="00922C11">
                        <w:pPr>
                          <w:pStyle w:val="TableParagraph"/>
                          <w:numPr>
                            <w:ilvl w:val="0"/>
                            <w:numId w:val="14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spacing w:before="0" w:line="364" w:lineRule="exact"/>
                          <w:rPr>
                            <w:spacing w:val="-3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除了配置消息弹框外，运营人员可以选择是否在消息中心列</w:t>
                        </w:r>
                      </w:p>
                      <w:p w14:paraId="14A3D99E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0" w:line="263" w:lineRule="exac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表出现，并在消息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Icon 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上进行小红点提醒</w:t>
                        </w:r>
                      </w:p>
                    </w:tc>
                  </w:tr>
                </w:tbl>
                <w:p w14:paraId="73D83D81" w14:textId="77777777" w:rsidR="00026207" w:rsidRPr="00922C11" w:rsidRDefault="00026207">
                  <w:pPr>
                    <w:pStyle w:val="BodyText"/>
                    <w:kinsoku w:val="0"/>
                    <w:overflowPunct w:val="0"/>
                    <w:rPr>
                      <w:rFonts w:ascii="Times New Roman" w:eastAsia="等线" w:cs="Times New Roman"/>
                      <w:i w:val="0"/>
                      <w:iCs w:val="0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922C11">
        <w:rPr>
          <w:rFonts w:hint="eastAsia"/>
          <w:color w:val="2E5395"/>
          <w:spacing w:val="-19"/>
          <w:w w:val="95"/>
        </w:rPr>
        <w:t>作为</w:t>
      </w:r>
      <w:r w:rsidR="0019572F">
        <w:rPr>
          <w:rFonts w:hint="eastAsia"/>
          <w:color w:val="2E5395"/>
          <w:spacing w:val="-19"/>
          <w:w w:val="95"/>
        </w:rPr>
        <w:t>林肯运营人员</w:t>
      </w:r>
      <w:r w:rsidR="00922C11">
        <w:rPr>
          <w:rFonts w:hint="eastAsia"/>
          <w:color w:val="2E5395"/>
          <w:spacing w:val="-19"/>
          <w:w w:val="95"/>
        </w:rPr>
        <w:t>，我希望可以定义消息推送配置，可配置消息分类、内容、推送有效时间、</w:t>
      </w:r>
      <w:r w:rsidR="00922C11">
        <w:rPr>
          <w:rFonts w:hint="eastAsia"/>
          <w:color w:val="2E5395"/>
          <w:spacing w:val="-8"/>
        </w:rPr>
        <w:t>推送规则预设、在队列中保留时间可配置</w:t>
      </w:r>
    </w:p>
    <w:p w14:paraId="4AA0712B" w14:textId="77777777" w:rsidR="00026207" w:rsidRDefault="00026207">
      <w:pPr>
        <w:pStyle w:val="BodyText"/>
        <w:kinsoku w:val="0"/>
        <w:overflowPunct w:val="0"/>
        <w:rPr>
          <w:sz w:val="28"/>
          <w:szCs w:val="28"/>
        </w:rPr>
      </w:pPr>
    </w:p>
    <w:p w14:paraId="08224E59" w14:textId="77777777" w:rsidR="00026207" w:rsidRDefault="00026207">
      <w:pPr>
        <w:pStyle w:val="BodyText"/>
        <w:kinsoku w:val="0"/>
        <w:overflowPunct w:val="0"/>
        <w:rPr>
          <w:sz w:val="28"/>
          <w:szCs w:val="28"/>
        </w:rPr>
      </w:pPr>
    </w:p>
    <w:p w14:paraId="27246A00" w14:textId="77777777" w:rsidR="00026207" w:rsidRDefault="00026207">
      <w:pPr>
        <w:pStyle w:val="BodyText"/>
        <w:kinsoku w:val="0"/>
        <w:overflowPunct w:val="0"/>
        <w:rPr>
          <w:sz w:val="28"/>
          <w:szCs w:val="28"/>
        </w:rPr>
      </w:pPr>
    </w:p>
    <w:p w14:paraId="3B034849" w14:textId="77777777" w:rsidR="00026207" w:rsidRDefault="00026207">
      <w:pPr>
        <w:pStyle w:val="BodyText"/>
        <w:kinsoku w:val="0"/>
        <w:overflowPunct w:val="0"/>
        <w:rPr>
          <w:sz w:val="28"/>
          <w:szCs w:val="28"/>
        </w:rPr>
      </w:pPr>
    </w:p>
    <w:p w14:paraId="07F8DA89" w14:textId="77777777" w:rsidR="00026207" w:rsidRDefault="00026207">
      <w:pPr>
        <w:pStyle w:val="BodyText"/>
        <w:kinsoku w:val="0"/>
        <w:overflowPunct w:val="0"/>
        <w:rPr>
          <w:sz w:val="28"/>
          <w:szCs w:val="28"/>
        </w:rPr>
      </w:pPr>
    </w:p>
    <w:p w14:paraId="70E46E37" w14:textId="77777777" w:rsidR="00026207" w:rsidRDefault="00026207">
      <w:pPr>
        <w:pStyle w:val="BodyText"/>
        <w:kinsoku w:val="0"/>
        <w:overflowPunct w:val="0"/>
        <w:rPr>
          <w:sz w:val="28"/>
          <w:szCs w:val="28"/>
        </w:rPr>
      </w:pPr>
    </w:p>
    <w:p w14:paraId="066539E2" w14:textId="77777777" w:rsidR="00026207" w:rsidRDefault="00026207">
      <w:pPr>
        <w:pStyle w:val="BodyText"/>
        <w:kinsoku w:val="0"/>
        <w:overflowPunct w:val="0"/>
        <w:rPr>
          <w:sz w:val="28"/>
          <w:szCs w:val="28"/>
        </w:rPr>
      </w:pPr>
    </w:p>
    <w:p w14:paraId="746A36FD" w14:textId="77777777" w:rsidR="00026207" w:rsidRDefault="00026207">
      <w:pPr>
        <w:pStyle w:val="BodyText"/>
        <w:kinsoku w:val="0"/>
        <w:overflowPunct w:val="0"/>
        <w:spacing w:before="15"/>
        <w:rPr>
          <w:sz w:val="37"/>
          <w:szCs w:val="37"/>
        </w:rPr>
      </w:pPr>
    </w:p>
    <w:p w14:paraId="29CC8857" w14:textId="77777777" w:rsidR="00026207" w:rsidRDefault="00922C11">
      <w:pPr>
        <w:pStyle w:val="Heading4"/>
        <w:kinsoku w:val="0"/>
        <w:overflowPunct w:val="0"/>
      </w:pPr>
      <w:r>
        <w:rPr>
          <w:rFonts w:hint="eastAsia"/>
        </w:rPr>
        <w:t>分类栏配置</w:t>
      </w:r>
    </w:p>
    <w:p w14:paraId="269731F9" w14:textId="77777777" w:rsidR="00026207" w:rsidRDefault="00026207">
      <w:pPr>
        <w:pStyle w:val="BodyText"/>
        <w:kinsoku w:val="0"/>
        <w:overflowPunct w:val="0"/>
        <w:spacing w:before="8"/>
        <w:rPr>
          <w:i w:val="0"/>
          <w:iCs w:val="0"/>
          <w:sz w:val="26"/>
          <w:szCs w:val="26"/>
        </w:rPr>
      </w:pPr>
    </w:p>
    <w:p w14:paraId="1164D20F" w14:textId="35DFA844" w:rsidR="00026207" w:rsidRDefault="004052DE">
      <w:pPr>
        <w:pStyle w:val="BodyText"/>
        <w:kinsoku w:val="0"/>
        <w:overflowPunct w:val="0"/>
        <w:spacing w:line="369" w:lineRule="auto"/>
        <w:ind w:left="120" w:right="1171"/>
        <w:rPr>
          <w:color w:val="2E5395"/>
          <w:spacing w:val="-5"/>
        </w:rPr>
      </w:pPr>
      <w:r>
        <w:rPr>
          <w:noProof/>
        </w:rPr>
        <w:pict w14:anchorId="57671041">
          <v:shape id="_x0000_s1176" type="#_x0000_t202" style="position:absolute;left:0;text-align:left;margin-left:94.35pt;margin-top:57.1pt;width:411pt;height:110.2pt;z-index:10;mso-position-horizontal-relative:page;mso-position-vertical-relative:text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6310"/>
                  </w:tblGrid>
                  <w:tr w:rsidR="00026207" w:rsidRPr="00922C11" w14:paraId="13EB68F6" w14:textId="77777777">
                    <w:trPr>
                      <w:trHeight w:val="2184"/>
                    </w:trPr>
                    <w:tc>
                      <w:tcPr>
                        <w:tcW w:w="18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F1AA579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118"/>
                          <w:ind w:left="105"/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  <w:t>Description</w:t>
                        </w:r>
                      </w:p>
                    </w:tc>
                    <w:tc>
                      <w:tcPr>
                        <w:tcW w:w="63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C4AFE68" w14:textId="10AE0084" w:rsidR="00026207" w:rsidRDefault="00922C11">
                        <w:pPr>
                          <w:pStyle w:val="TableParagraph"/>
                          <w:numPr>
                            <w:ilvl w:val="0"/>
                            <w:numId w:val="13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spacing w:before="22" w:line="278" w:lineRule="auto"/>
                          <w:ind w:right="134"/>
                          <w:jc w:val="both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1"/>
                            <w:sz w:val="21"/>
                            <w:szCs w:val="21"/>
                          </w:rPr>
                          <w:t>内容分类</w:t>
                        </w:r>
                        <w:r>
                          <w:rPr>
                            <w:spacing w:val="-3"/>
                            <w:sz w:val="21"/>
                            <w:szCs w:val="21"/>
                          </w:rPr>
                          <w:t>/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「</w:t>
                        </w:r>
                        <w:proofErr w:type="spellStart"/>
                        <w:r w:rsidR="00A260AF">
                          <w:rPr>
                            <w:sz w:val="21"/>
                            <w:szCs w:val="21"/>
                          </w:rPr>
                          <w:t>Lidget</w:t>
                        </w:r>
                        <w:proofErr w:type="spellEnd"/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」分类栏中的选项，可以在云端配置，不</w:t>
                        </w:r>
                        <w:r>
                          <w:rPr>
                            <w:rFonts w:hint="eastAsia"/>
                            <w:spacing w:val="-13"/>
                            <w:sz w:val="21"/>
                            <w:szCs w:val="21"/>
                          </w:rPr>
                          <w:t>依赖</w:t>
                        </w:r>
                        <w:r>
                          <w:rPr>
                            <w:spacing w:val="-13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sz w:val="21"/>
                            <w:szCs w:val="21"/>
                          </w:rPr>
                          <w:t>OTA</w:t>
                        </w: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，后台保存更新后，实时在前端显示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（</w:t>
                        </w: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用户在前端交互时更新）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040EA165" w14:textId="5AA3F046" w:rsidR="00026207" w:rsidRDefault="00922C11">
                        <w:pPr>
                          <w:pStyle w:val="TableParagraph"/>
                          <w:numPr>
                            <w:ilvl w:val="0"/>
                            <w:numId w:val="13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spacing w:before="0" w:line="278" w:lineRule="auto"/>
                          <w:ind w:right="292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运营人员可以定义内容分类的个数，作为「</w:t>
                        </w:r>
                        <w:proofErr w:type="spellStart"/>
                        <w:r w:rsidR="00A260AF">
                          <w:rPr>
                            <w:sz w:val="21"/>
                            <w:szCs w:val="21"/>
                          </w:rPr>
                          <w:t>Lidget</w:t>
                        </w:r>
                        <w:proofErr w:type="spellEnd"/>
                        <w:r>
                          <w:rPr>
                            <w:rFonts w:hint="eastAsia"/>
                            <w:spacing w:val="-1"/>
                            <w:sz w:val="21"/>
                            <w:szCs w:val="21"/>
                          </w:rPr>
                          <w:t>」分类栏</w:t>
                        </w: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中的选项个数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4052495A" w14:textId="2D37EA2B" w:rsidR="00026207" w:rsidRDefault="00922C11">
                        <w:pPr>
                          <w:pStyle w:val="TableParagraph"/>
                          <w:numPr>
                            <w:ilvl w:val="0"/>
                            <w:numId w:val="13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spacing w:before="0"/>
                          <w:rPr>
                            <w:spacing w:val="-1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运营人员可以定义内容分类的名称，作为「</w:t>
                        </w:r>
                        <w:proofErr w:type="spellStart"/>
                        <w:r w:rsidR="00A260AF">
                          <w:rPr>
                            <w:sz w:val="21"/>
                            <w:szCs w:val="21"/>
                          </w:rPr>
                          <w:t>Lidget</w:t>
                        </w:r>
                        <w:proofErr w:type="spellEnd"/>
                        <w:r>
                          <w:rPr>
                            <w:rFonts w:hint="eastAsia"/>
                            <w:spacing w:val="-1"/>
                            <w:sz w:val="21"/>
                            <w:szCs w:val="21"/>
                          </w:rPr>
                          <w:t>」分类栏</w:t>
                        </w:r>
                      </w:p>
                      <w:p w14:paraId="2FD4DB3C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中的选项显示的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copy </w:t>
                        </w:r>
                      </w:p>
                    </w:tc>
                  </w:tr>
                </w:tbl>
                <w:p w14:paraId="492668E1" w14:textId="77777777" w:rsidR="00026207" w:rsidRPr="00922C11" w:rsidRDefault="00026207">
                  <w:pPr>
                    <w:pStyle w:val="BodyText"/>
                    <w:kinsoku w:val="0"/>
                    <w:overflowPunct w:val="0"/>
                    <w:rPr>
                      <w:rFonts w:ascii="Times New Roman" w:eastAsia="等线" w:cs="Times New Roman"/>
                      <w:i w:val="0"/>
                      <w:iCs w:val="0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922C11">
        <w:rPr>
          <w:rFonts w:hint="eastAsia"/>
          <w:color w:val="2E5395"/>
          <w:spacing w:val="-9"/>
          <w:w w:val="95"/>
        </w:rPr>
        <w:t>作为</w:t>
      </w:r>
      <w:r w:rsidR="0019572F">
        <w:rPr>
          <w:rFonts w:hint="eastAsia"/>
          <w:color w:val="2E5395"/>
          <w:spacing w:val="-9"/>
          <w:w w:val="95"/>
        </w:rPr>
        <w:t>林肯运营人员</w:t>
      </w:r>
      <w:r w:rsidR="00922C11">
        <w:rPr>
          <w:rFonts w:hint="eastAsia"/>
          <w:color w:val="2E5395"/>
          <w:spacing w:val="-9"/>
          <w:w w:val="95"/>
        </w:rPr>
        <w:t>，我希望能配置内容分类的内容增减、有效时间、分类排序，同时也能手</w:t>
      </w:r>
      <w:r w:rsidR="00922C11">
        <w:rPr>
          <w:rFonts w:hint="eastAsia"/>
          <w:color w:val="2E5395"/>
          <w:spacing w:val="-5"/>
        </w:rPr>
        <w:t>动设置内容分类的上下架，系统也会根据分类的有效时间自动下架分类</w:t>
      </w:r>
    </w:p>
    <w:p w14:paraId="63DB508E" w14:textId="77777777" w:rsidR="00026207" w:rsidRDefault="00026207">
      <w:pPr>
        <w:pStyle w:val="BodyText"/>
        <w:kinsoku w:val="0"/>
        <w:overflowPunct w:val="0"/>
        <w:spacing w:line="369" w:lineRule="auto"/>
        <w:ind w:left="120" w:right="1171"/>
        <w:rPr>
          <w:color w:val="2E5395"/>
          <w:spacing w:val="-5"/>
        </w:rPr>
        <w:sectPr w:rsidR="00026207">
          <w:pgSz w:w="11900" w:h="16850"/>
          <w:pgMar w:top="1600" w:right="620" w:bottom="280" w:left="16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2" w:color="767070"/>
            <w:right w:val="single" w:sz="12" w:space="16" w:color="767070"/>
          </w:pgBorders>
          <w:cols w:space="720"/>
          <w:noEndnote/>
        </w:sect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4"/>
        <w:gridCol w:w="6310"/>
      </w:tblGrid>
      <w:tr w:rsidR="00026207" w14:paraId="6B5A8D24" w14:textId="77777777">
        <w:trPr>
          <w:trHeight w:val="5208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E3FE2" w14:textId="77777777" w:rsidR="00026207" w:rsidRPr="00922C11" w:rsidRDefault="00026207">
            <w:pPr>
              <w:pStyle w:val="TableParagraph"/>
              <w:kinsoku w:val="0"/>
              <w:overflowPunct w:val="0"/>
              <w:spacing w:before="0"/>
              <w:ind w:left="0"/>
              <w:rPr>
                <w:rFonts w:ascii="Times New Roman" w:eastAsia="等线" w:cs="Times New Roman"/>
                <w:sz w:val="20"/>
                <w:szCs w:val="20"/>
              </w:rPr>
            </w:pP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5BB50" w14:textId="535DBE5F" w:rsidR="00026207" w:rsidRDefault="00922C11">
            <w:pPr>
              <w:pStyle w:val="TableParagraph"/>
              <w:numPr>
                <w:ilvl w:val="0"/>
                <w:numId w:val="12"/>
              </w:numPr>
              <w:tabs>
                <w:tab w:val="left" w:pos="540"/>
              </w:tabs>
              <w:kinsoku w:val="0"/>
              <w:overflowPunct w:val="0"/>
              <w:spacing w:before="22" w:line="278" w:lineRule="auto"/>
              <w:ind w:right="292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运营人员可以定义内容分类的排序，作为「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pacing w:val="-1"/>
                <w:sz w:val="21"/>
                <w:szCs w:val="21"/>
              </w:rPr>
              <w:t>」分类栏</w:t>
            </w:r>
            <w:r>
              <w:rPr>
                <w:rFonts w:hint="eastAsia"/>
                <w:spacing w:val="-3"/>
                <w:sz w:val="21"/>
                <w:szCs w:val="21"/>
              </w:rPr>
              <w:t>中的选项显示顺序</w:t>
            </w:r>
            <w:r>
              <w:rPr>
                <w:sz w:val="21"/>
                <w:szCs w:val="21"/>
              </w:rPr>
              <w:t xml:space="preserve"> </w:t>
            </w:r>
          </w:p>
          <w:p w14:paraId="447FA96E" w14:textId="77777777" w:rsidR="00026207" w:rsidRDefault="00922C11">
            <w:pPr>
              <w:pStyle w:val="TableParagraph"/>
              <w:numPr>
                <w:ilvl w:val="0"/>
                <w:numId w:val="12"/>
              </w:numPr>
              <w:tabs>
                <w:tab w:val="left" w:pos="540"/>
              </w:tabs>
              <w:kinsoku w:val="0"/>
              <w:overflowPunct w:val="0"/>
              <w:spacing w:before="0" w:line="269" w:lineRule="exact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运营人员可以定义内容分类的生效时间，失效时间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</w:p>
          <w:p w14:paraId="7093B1BB" w14:textId="77777777" w:rsidR="00026207" w:rsidRDefault="00026207">
            <w:pPr>
              <w:pStyle w:val="TableParagraph"/>
              <w:kinsoku w:val="0"/>
              <w:overflowPunct w:val="0"/>
              <w:spacing w:before="13"/>
              <w:ind w:left="0"/>
              <w:rPr>
                <w:rFonts w:ascii="微软雅黑" w:eastAsia="微软雅黑" w:cs="微软雅黑"/>
                <w:i/>
                <w:iCs/>
                <w:sz w:val="13"/>
                <w:szCs w:val="13"/>
              </w:rPr>
            </w:pPr>
          </w:p>
          <w:p w14:paraId="6D164BCA" w14:textId="77777777" w:rsidR="00026207" w:rsidRDefault="00922C11">
            <w:pPr>
              <w:pStyle w:val="TableParagraph"/>
              <w:numPr>
                <w:ilvl w:val="0"/>
                <w:numId w:val="11"/>
              </w:numPr>
              <w:tabs>
                <w:tab w:val="left" w:pos="528"/>
              </w:tabs>
              <w:kinsoku w:val="0"/>
              <w:overflowPunct w:val="0"/>
              <w:spacing w:before="0" w:line="354" w:lineRule="exact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生效时间可以选择“</w:t>
            </w:r>
            <w:r>
              <w:rPr>
                <w:sz w:val="21"/>
                <w:szCs w:val="21"/>
              </w:rPr>
              <w:t>before</w:t>
            </w:r>
            <w:r>
              <w:rPr>
                <w:rFonts w:hint="eastAsia"/>
                <w:spacing w:val="-3"/>
                <w:sz w:val="21"/>
                <w:szCs w:val="21"/>
              </w:rPr>
              <w:t>”：只要发布就即时生效</w:t>
            </w:r>
            <w:r>
              <w:rPr>
                <w:sz w:val="21"/>
                <w:szCs w:val="21"/>
              </w:rPr>
              <w:t>/</w:t>
            </w:r>
            <w:r>
              <w:rPr>
                <w:rFonts w:hint="eastAsia"/>
                <w:spacing w:val="-2"/>
                <w:sz w:val="21"/>
                <w:szCs w:val="21"/>
              </w:rPr>
              <w:t>上线</w:t>
            </w:r>
            <w:r>
              <w:rPr>
                <w:sz w:val="21"/>
                <w:szCs w:val="21"/>
              </w:rPr>
              <w:t xml:space="preserve"> </w:t>
            </w:r>
          </w:p>
          <w:p w14:paraId="0B668424" w14:textId="77777777" w:rsidR="00026207" w:rsidRDefault="00922C11">
            <w:pPr>
              <w:pStyle w:val="TableParagraph"/>
              <w:numPr>
                <w:ilvl w:val="0"/>
                <w:numId w:val="11"/>
              </w:numPr>
              <w:tabs>
                <w:tab w:val="left" w:pos="528"/>
              </w:tabs>
              <w:kinsoku w:val="0"/>
              <w:overflowPunct w:val="0"/>
              <w:spacing w:before="0" w:line="348" w:lineRule="exact"/>
              <w:rPr>
                <w:spacing w:val="-3"/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生效时间可以选择特定时间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pacing w:val="-3"/>
                <w:sz w:val="21"/>
                <w:szCs w:val="21"/>
              </w:rPr>
              <w:t>精确到时分秒</w:t>
            </w:r>
            <w:r>
              <w:rPr>
                <w:rFonts w:hint="eastAsia"/>
                <w:spacing w:val="-108"/>
                <w:sz w:val="21"/>
                <w:szCs w:val="21"/>
              </w:rPr>
              <w:t>）</w:t>
            </w:r>
            <w:r>
              <w:rPr>
                <w:rFonts w:hint="eastAsia"/>
                <w:spacing w:val="-3"/>
                <w:sz w:val="21"/>
                <w:szCs w:val="21"/>
              </w:rPr>
              <w:t>：在特定时间上</w:t>
            </w:r>
          </w:p>
          <w:p w14:paraId="76E80103" w14:textId="77777777" w:rsidR="00026207" w:rsidRDefault="00922C11">
            <w:pPr>
              <w:pStyle w:val="TableParagraph"/>
              <w:kinsoku w:val="0"/>
              <w:overflowPunct w:val="0"/>
              <w:spacing w:before="0" w:line="249" w:lineRule="exact"/>
              <w:ind w:left="52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线</w:t>
            </w:r>
            <w:r>
              <w:rPr>
                <w:sz w:val="21"/>
                <w:szCs w:val="21"/>
              </w:rPr>
              <w:t xml:space="preserve"> </w:t>
            </w:r>
          </w:p>
          <w:p w14:paraId="3D7BC92D" w14:textId="77777777" w:rsidR="00026207" w:rsidRDefault="00922C11">
            <w:pPr>
              <w:pStyle w:val="TableParagraph"/>
              <w:numPr>
                <w:ilvl w:val="0"/>
                <w:numId w:val="11"/>
              </w:numPr>
              <w:tabs>
                <w:tab w:val="left" w:pos="528"/>
              </w:tabs>
              <w:kinsoku w:val="0"/>
              <w:overflowPunct w:val="0"/>
              <w:spacing w:before="0" w:line="339" w:lineRule="exact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失效时间可以选择“</w:t>
            </w:r>
            <w:r>
              <w:rPr>
                <w:sz w:val="21"/>
                <w:szCs w:val="21"/>
              </w:rPr>
              <w:t>never</w:t>
            </w:r>
            <w:r>
              <w:rPr>
                <w:rFonts w:hint="eastAsia"/>
                <w:spacing w:val="-3"/>
                <w:sz w:val="21"/>
                <w:szCs w:val="21"/>
              </w:rPr>
              <w:t>”：永不下线</w:t>
            </w:r>
            <w:r>
              <w:rPr>
                <w:sz w:val="21"/>
                <w:szCs w:val="21"/>
              </w:rPr>
              <w:t xml:space="preserve"> </w:t>
            </w:r>
          </w:p>
          <w:p w14:paraId="50E18B34" w14:textId="77777777" w:rsidR="00026207" w:rsidRDefault="00922C11">
            <w:pPr>
              <w:pStyle w:val="TableParagraph"/>
              <w:numPr>
                <w:ilvl w:val="0"/>
                <w:numId w:val="11"/>
              </w:numPr>
              <w:tabs>
                <w:tab w:val="left" w:pos="528"/>
              </w:tabs>
              <w:kinsoku w:val="0"/>
              <w:overflowPunct w:val="0"/>
              <w:spacing w:before="0" w:line="348" w:lineRule="exact"/>
              <w:rPr>
                <w:spacing w:val="-3"/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失效时间可以选择特定时间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pacing w:val="-3"/>
                <w:sz w:val="21"/>
                <w:szCs w:val="21"/>
              </w:rPr>
              <w:t>精确到时分秒</w:t>
            </w:r>
            <w:r>
              <w:rPr>
                <w:rFonts w:hint="eastAsia"/>
                <w:spacing w:val="-108"/>
                <w:sz w:val="21"/>
                <w:szCs w:val="21"/>
              </w:rPr>
              <w:t>）</w:t>
            </w:r>
            <w:r>
              <w:rPr>
                <w:rFonts w:hint="eastAsia"/>
                <w:spacing w:val="-3"/>
                <w:sz w:val="21"/>
                <w:szCs w:val="21"/>
              </w:rPr>
              <w:t>：在特定时间下</w:t>
            </w:r>
          </w:p>
          <w:p w14:paraId="77A62B25" w14:textId="77777777" w:rsidR="00026207" w:rsidRDefault="00922C11">
            <w:pPr>
              <w:pStyle w:val="TableParagraph"/>
              <w:kinsoku w:val="0"/>
              <w:overflowPunct w:val="0"/>
              <w:spacing w:before="0" w:line="263" w:lineRule="exact"/>
              <w:ind w:left="52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线</w:t>
            </w:r>
            <w:r>
              <w:rPr>
                <w:sz w:val="21"/>
                <w:szCs w:val="21"/>
              </w:rPr>
              <w:t xml:space="preserve"> </w:t>
            </w:r>
          </w:p>
          <w:p w14:paraId="3CD221CD" w14:textId="77777777" w:rsidR="00026207" w:rsidRDefault="00026207">
            <w:pPr>
              <w:pStyle w:val="TableParagraph"/>
              <w:kinsoku w:val="0"/>
              <w:overflowPunct w:val="0"/>
              <w:spacing w:before="8"/>
              <w:ind w:left="0"/>
              <w:rPr>
                <w:rFonts w:ascii="微软雅黑" w:eastAsia="微软雅黑" w:cs="微软雅黑"/>
                <w:i/>
                <w:iCs/>
                <w:sz w:val="17"/>
                <w:szCs w:val="17"/>
              </w:rPr>
            </w:pPr>
          </w:p>
          <w:p w14:paraId="64679CF2" w14:textId="77777777" w:rsidR="00026207" w:rsidRDefault="00922C11">
            <w:pPr>
              <w:pStyle w:val="TableParagraph"/>
              <w:numPr>
                <w:ilvl w:val="0"/>
                <w:numId w:val="10"/>
              </w:numPr>
              <w:tabs>
                <w:tab w:val="left" w:pos="540"/>
              </w:tabs>
              <w:kinsoku w:val="0"/>
              <w:overflowPunct w:val="0"/>
              <w:spacing w:before="1" w:line="278" w:lineRule="auto"/>
              <w:ind w:right="292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每个内容分类中，都可以放入任意格式的内容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pacing w:val="-3"/>
                <w:sz w:val="21"/>
                <w:szCs w:val="21"/>
              </w:rPr>
              <w:t>如视频，图文，</w:t>
            </w:r>
            <w:r>
              <w:rPr>
                <w:spacing w:val="-3"/>
                <w:sz w:val="21"/>
                <w:szCs w:val="21"/>
              </w:rPr>
              <w:t>survey</w:t>
            </w:r>
            <w:r>
              <w:rPr>
                <w:rFonts w:hint="eastAsia"/>
                <w:spacing w:val="-3"/>
                <w:sz w:val="21"/>
                <w:szCs w:val="21"/>
              </w:rPr>
              <w:t>，活动报名）</w:t>
            </w:r>
            <w:r>
              <w:rPr>
                <w:sz w:val="21"/>
                <w:szCs w:val="21"/>
              </w:rPr>
              <w:t xml:space="preserve"> </w:t>
            </w:r>
          </w:p>
          <w:p w14:paraId="75FCEA32" w14:textId="77777777" w:rsidR="00026207" w:rsidRDefault="00922C11">
            <w:pPr>
              <w:pStyle w:val="TableParagraph"/>
              <w:numPr>
                <w:ilvl w:val="0"/>
                <w:numId w:val="10"/>
              </w:numPr>
              <w:tabs>
                <w:tab w:val="left" w:pos="540"/>
              </w:tabs>
              <w:kinsoku w:val="0"/>
              <w:overflowPunct w:val="0"/>
              <w:spacing w:before="0" w:line="269" w:lineRule="exact"/>
              <w:rPr>
                <w:spacing w:val="-3"/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分类下架时，分类中的所有内容跟随一起下架</w:t>
            </w:r>
            <w:r>
              <w:rPr>
                <w:spacing w:val="-3"/>
                <w:sz w:val="21"/>
                <w:szCs w:val="21"/>
              </w:rPr>
              <w:t xml:space="preserve"> </w:t>
            </w:r>
          </w:p>
          <w:p w14:paraId="02B16ACB" w14:textId="77777777" w:rsidR="00026207" w:rsidRDefault="00922C11">
            <w:pPr>
              <w:pStyle w:val="TableParagraph"/>
              <w:numPr>
                <w:ilvl w:val="0"/>
                <w:numId w:val="10"/>
              </w:numPr>
              <w:tabs>
                <w:tab w:val="left" w:pos="540"/>
              </w:tabs>
              <w:kinsoku w:val="0"/>
              <w:overflowPunct w:val="0"/>
              <w:spacing w:before="158"/>
              <w:rPr>
                <w:spacing w:val="-3"/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仅当分类中没有任何内容时，才可以对分类进行删除</w:t>
            </w:r>
          </w:p>
        </w:tc>
      </w:tr>
    </w:tbl>
    <w:p w14:paraId="0BE57C0B" w14:textId="77777777" w:rsidR="00026207" w:rsidRDefault="004052DE">
      <w:pPr>
        <w:pStyle w:val="BodyText"/>
        <w:kinsoku w:val="0"/>
        <w:overflowPunct w:val="0"/>
        <w:rPr>
          <w:sz w:val="20"/>
          <w:szCs w:val="20"/>
        </w:rPr>
      </w:pPr>
      <w:r>
        <w:rPr>
          <w:noProof/>
        </w:rPr>
        <w:pict w14:anchorId="27E76907">
          <v:group id="_x0000_s1177" style="position:absolute;margin-left:14.25pt;margin-top:20.4pt;width:564.4pt;height:799.05pt;z-index:-7;mso-position-horizontal-relative:page;mso-position-vertical-relative:page" coordorigin="285,408" coordsize="11288,15981" o:allowincell="f">
            <v:shape id="_x0000_s1178" type="#_x0000_t75" style="position:absolute;left:2043;top:4487;width:7580;height:7660;mso-position-horizontal-relative:page;mso-position-vertical-relative:page" o:allowincell="f">
              <v:imagedata r:id="rId5" o:title=""/>
            </v:shape>
            <v:shape id="_x0000_s1179" style="position:absolute;left:297;top:420;width:11263;height:15956;mso-position-horizontal-relative:page;mso-position-vertical-relative:page" coordsize="11263,15956" o:allowincell="f" path="m,15956r11263,l11263,,,,,15956xe" filled="f" strokecolor="#767070" strokeweight="1.25pt">
              <v:path arrowok="t"/>
            </v:shape>
            <w10:wrap anchorx="page" anchory="page"/>
          </v:group>
        </w:pict>
      </w:r>
    </w:p>
    <w:p w14:paraId="7DD47401" w14:textId="77777777" w:rsidR="00026207" w:rsidRDefault="00026207">
      <w:pPr>
        <w:pStyle w:val="BodyText"/>
        <w:kinsoku w:val="0"/>
        <w:overflowPunct w:val="0"/>
        <w:rPr>
          <w:sz w:val="20"/>
          <w:szCs w:val="20"/>
        </w:rPr>
      </w:pPr>
    </w:p>
    <w:p w14:paraId="5A734B8A" w14:textId="77777777" w:rsidR="00026207" w:rsidRDefault="00026207">
      <w:pPr>
        <w:pStyle w:val="BodyText"/>
        <w:kinsoku w:val="0"/>
        <w:overflowPunct w:val="0"/>
        <w:spacing w:before="8"/>
        <w:rPr>
          <w:sz w:val="12"/>
          <w:szCs w:val="12"/>
        </w:rPr>
      </w:pPr>
    </w:p>
    <w:p w14:paraId="1425CCAB" w14:textId="77777777" w:rsidR="00026207" w:rsidRDefault="00922C11">
      <w:pPr>
        <w:pStyle w:val="Heading4"/>
        <w:kinsoku w:val="0"/>
        <w:overflowPunct w:val="0"/>
        <w:spacing w:before="37"/>
      </w:pPr>
      <w:r>
        <w:rPr>
          <w:rFonts w:hint="eastAsia"/>
        </w:rPr>
        <w:t>内容即时上下架</w:t>
      </w:r>
    </w:p>
    <w:p w14:paraId="0929864E" w14:textId="77777777" w:rsidR="00026207" w:rsidRDefault="00026207">
      <w:pPr>
        <w:pStyle w:val="BodyText"/>
        <w:kinsoku w:val="0"/>
        <w:overflowPunct w:val="0"/>
        <w:spacing w:before="7"/>
        <w:rPr>
          <w:i w:val="0"/>
          <w:iCs w:val="0"/>
          <w:sz w:val="26"/>
          <w:szCs w:val="26"/>
        </w:rPr>
      </w:pPr>
    </w:p>
    <w:p w14:paraId="19120B12" w14:textId="78B9D0A4" w:rsidR="00026207" w:rsidRDefault="004052DE">
      <w:pPr>
        <w:pStyle w:val="BodyText"/>
        <w:kinsoku w:val="0"/>
        <w:overflowPunct w:val="0"/>
        <w:spacing w:line="369" w:lineRule="auto"/>
        <w:ind w:left="120" w:right="1171"/>
        <w:rPr>
          <w:color w:val="2E5395"/>
          <w:spacing w:val="-4"/>
        </w:rPr>
      </w:pPr>
      <w:r>
        <w:rPr>
          <w:noProof/>
        </w:rPr>
        <w:pict w14:anchorId="73B4FC18">
          <v:shape id="_x0000_s1180" type="#_x0000_t202" style="position:absolute;left:0;text-align:left;margin-left:94.35pt;margin-top:57.1pt;width:411pt;height:252.05pt;z-index:11;mso-position-horizontal-relative:page;mso-position-vertical-relative:text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6310"/>
                  </w:tblGrid>
                  <w:tr w:rsidR="00026207" w:rsidRPr="00922C11" w14:paraId="17D5C802" w14:textId="77777777">
                    <w:trPr>
                      <w:trHeight w:val="623"/>
                    </w:trPr>
                    <w:tc>
                      <w:tcPr>
                        <w:tcW w:w="18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48C4B12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118"/>
                          <w:ind w:left="105"/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  <w:t>Description</w:t>
                        </w:r>
                      </w:p>
                    </w:tc>
                    <w:tc>
                      <w:tcPr>
                        <w:tcW w:w="63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528C336" w14:textId="2D24F6F4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22"/>
                          <w:ind w:left="107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「</w:t>
                        </w:r>
                        <w:proofErr w:type="spellStart"/>
                        <w:r w:rsidR="00A260AF">
                          <w:rPr>
                            <w:sz w:val="21"/>
                            <w:szCs w:val="21"/>
                          </w:rPr>
                          <w:t>Lidget</w:t>
                        </w:r>
                        <w:proofErr w:type="spellEnd"/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」后台内容的发布与下架在车机端及时同步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26207" w:rsidRPr="00922C11" w14:paraId="5FA5579D" w14:textId="77777777">
                    <w:trPr>
                      <w:trHeight w:val="1560"/>
                    </w:trPr>
                    <w:tc>
                      <w:tcPr>
                        <w:tcW w:w="18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F66C2F3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119"/>
                          <w:ind w:left="105"/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  <w:t>Pre-Conditions</w:t>
                        </w:r>
                      </w:p>
                    </w:tc>
                    <w:tc>
                      <w:tcPr>
                        <w:tcW w:w="63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451D665" w14:textId="77777777" w:rsidR="00026207" w:rsidRDefault="00922C11"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spacing w:before="22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车辆在点火状态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729AACBE" w14:textId="77777777" w:rsidR="00026207" w:rsidRDefault="00922C11"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spacing w:before="44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Sync+</w:t>
                        </w:r>
                        <w:r>
                          <w:rPr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pacing w:val="-1"/>
                            <w:sz w:val="21"/>
                            <w:szCs w:val="21"/>
                          </w:rPr>
                          <w:t>正常使用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32E1DCE0" w14:textId="77777777" w:rsidR="00026207" w:rsidRDefault="00922C11"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2"/>
                            <w:sz w:val="21"/>
                            <w:szCs w:val="21"/>
                          </w:rPr>
                          <w:t>网络正常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1DE34DED" w14:textId="77777777" w:rsidR="00026207" w:rsidRDefault="00922C11"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val="left" w:pos="540"/>
                          </w:tabs>
                          <w:kinsoku w:val="0"/>
                          <w:overflowPunct w:val="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用户已登录，账号在活跃状态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34313AB1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ind w:left="107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26207" w:rsidRPr="00922C11" w14:paraId="29B9AE87" w14:textId="77777777">
                    <w:trPr>
                      <w:trHeight w:val="623"/>
                    </w:trPr>
                    <w:tc>
                      <w:tcPr>
                        <w:tcW w:w="18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51F0E88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118"/>
                          <w:ind w:left="105"/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  <w:t>Trigger</w:t>
                        </w:r>
                      </w:p>
                    </w:tc>
                    <w:tc>
                      <w:tcPr>
                        <w:tcW w:w="63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37D51D8" w14:textId="168632F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22"/>
                          <w:ind w:left="107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后台上架或下架「</w:t>
                        </w:r>
                        <w:proofErr w:type="spellStart"/>
                        <w:r w:rsidR="00A260AF">
                          <w:rPr>
                            <w:sz w:val="21"/>
                            <w:szCs w:val="21"/>
                          </w:rPr>
                          <w:t>Lidget</w:t>
                        </w:r>
                        <w:proofErr w:type="spellEnd"/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」中的内容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26207" w:rsidRPr="00922C11" w14:paraId="237F2617" w14:textId="77777777">
                    <w:trPr>
                      <w:trHeight w:val="2184"/>
                    </w:trPr>
                    <w:tc>
                      <w:tcPr>
                        <w:tcW w:w="18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369299D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118" w:line="386" w:lineRule="auto"/>
                          <w:ind w:left="105" w:right="796"/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  <w:t>Expected Behavior</w:t>
                        </w:r>
                      </w:p>
                    </w:tc>
                    <w:tc>
                      <w:tcPr>
                        <w:tcW w:w="63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46E4B33" w14:textId="77777777" w:rsidR="00026207" w:rsidRDefault="00922C11">
                        <w:pPr>
                          <w:pStyle w:val="TableParagraph"/>
                          <w:tabs>
                            <w:tab w:val="left" w:pos="539"/>
                          </w:tabs>
                          <w:kinsoku w:val="0"/>
                          <w:overflowPunct w:val="0"/>
                          <w:spacing w:before="22" w:line="278" w:lineRule="auto"/>
                          <w:ind w:right="292" w:hanging="432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1.</w:t>
                        </w:r>
                        <w:r>
                          <w:rPr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通过车机界面重新加载和刷新，后台上架或下架的内容，往前台车机进行更新。加载</w:t>
                        </w:r>
                        <w:r>
                          <w:rPr>
                            <w:spacing w:val="-3"/>
                            <w:sz w:val="21"/>
                            <w:szCs w:val="21"/>
                          </w:rPr>
                          <w:t>/</w:t>
                        </w: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刷新场景如：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16478ADE" w14:textId="7CA2749E" w:rsidR="00026207" w:rsidRDefault="00922C11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val="left" w:pos="528"/>
                          </w:tabs>
                          <w:kinsoku w:val="0"/>
                          <w:overflowPunct w:val="0"/>
                          <w:spacing w:before="0" w:line="282" w:lineRule="exact"/>
                          <w:rPr>
                            <w:spacing w:val="-3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1"/>
                            <w:sz w:val="21"/>
                            <w:szCs w:val="21"/>
                          </w:rPr>
                          <w:t>用户在「</w:t>
                        </w:r>
                        <w:proofErr w:type="spellStart"/>
                        <w:r w:rsidR="00A260AF">
                          <w:rPr>
                            <w:sz w:val="21"/>
                            <w:szCs w:val="21"/>
                          </w:rPr>
                          <w:t>Lidget</w:t>
                        </w:r>
                        <w:proofErr w:type="spellEnd"/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」中打开或关闭「</w:t>
                        </w:r>
                        <w:proofErr w:type="spellStart"/>
                        <w:r w:rsidR="00A260AF">
                          <w:rPr>
                            <w:sz w:val="21"/>
                            <w:szCs w:val="21"/>
                          </w:rPr>
                          <w:t>Lidget</w:t>
                        </w:r>
                        <w:proofErr w:type="spellEnd"/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」中的内容</w:t>
                        </w:r>
                        <w:r>
                          <w:rPr>
                            <w:spacing w:val="-3"/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51A727FC" w14:textId="42699AB1" w:rsidR="00026207" w:rsidRDefault="00922C11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val="left" w:pos="528"/>
                          </w:tabs>
                          <w:kinsoku w:val="0"/>
                          <w:overflowPunct w:val="0"/>
                          <w:spacing w:before="0" w:line="312" w:lineRule="exact"/>
                          <w:rPr>
                            <w:spacing w:val="-3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用户通过车机消息跳转打开「</w:t>
                        </w:r>
                        <w:proofErr w:type="spellStart"/>
                        <w:r w:rsidR="00A260AF">
                          <w:rPr>
                            <w:sz w:val="21"/>
                            <w:szCs w:val="21"/>
                          </w:rPr>
                          <w:t>Lidget</w:t>
                        </w:r>
                        <w:proofErr w:type="spellEnd"/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」中的内容</w:t>
                        </w:r>
                        <w:r>
                          <w:rPr>
                            <w:spacing w:val="-3"/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14B5D760" w14:textId="77777777" w:rsidR="00026207" w:rsidRDefault="00922C11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val="left" w:pos="528"/>
                          </w:tabs>
                          <w:kinsoku w:val="0"/>
                          <w:overflowPunct w:val="0"/>
                          <w:spacing w:before="0" w:line="312" w:lineRule="exact"/>
                          <w:rPr>
                            <w:spacing w:val="-3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用户点击页面进行上一篇或下一篇内容或视频跳转时</w:t>
                        </w:r>
                        <w:r>
                          <w:rPr>
                            <w:spacing w:val="-3"/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1F1435C6" w14:textId="49C9C278" w:rsidR="00026207" w:rsidRDefault="00922C11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val="left" w:pos="528"/>
                          </w:tabs>
                          <w:kinsoku w:val="0"/>
                          <w:overflowPunct w:val="0"/>
                          <w:spacing w:before="0" w:line="348" w:lineRule="exac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2"/>
                            <w:sz w:val="21"/>
                            <w:szCs w:val="21"/>
                          </w:rPr>
                          <w:t>用户点出「</w:t>
                        </w:r>
                        <w:proofErr w:type="spellStart"/>
                        <w:r w:rsidR="00A260AF">
                          <w:rPr>
                            <w:sz w:val="21"/>
                            <w:szCs w:val="21"/>
                          </w:rPr>
                          <w:t>Lidget</w:t>
                        </w:r>
                        <w:proofErr w:type="spellEnd"/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」或点击进入「</w:t>
                        </w:r>
                        <w:proofErr w:type="spellStart"/>
                        <w:r w:rsidR="00A260AF">
                          <w:rPr>
                            <w:sz w:val="21"/>
                            <w:szCs w:val="21"/>
                          </w:rPr>
                          <w:t>Lidget</w:t>
                        </w:r>
                        <w:proofErr w:type="spellEnd"/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」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655FB3BC" w14:textId="77777777" w:rsidR="00026207" w:rsidRDefault="00922C11">
                        <w:pPr>
                          <w:pStyle w:val="TableParagraph"/>
                          <w:tabs>
                            <w:tab w:val="left" w:pos="539"/>
                          </w:tabs>
                          <w:kinsoku w:val="0"/>
                          <w:overflowPunct w:val="0"/>
                          <w:spacing w:before="0" w:line="263" w:lineRule="exact"/>
                          <w:ind w:left="107"/>
                          <w:rPr>
                            <w:spacing w:val="-3"/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2.</w:t>
                        </w:r>
                        <w:r>
                          <w:rPr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后台推送的内容，根据预设的时间，或手工推送的时机，出</w:t>
                        </w:r>
                      </w:p>
                    </w:tc>
                  </w:tr>
                </w:tbl>
                <w:p w14:paraId="5FE4FE52" w14:textId="77777777" w:rsidR="00026207" w:rsidRPr="00922C11" w:rsidRDefault="00026207">
                  <w:pPr>
                    <w:pStyle w:val="BodyText"/>
                    <w:kinsoku w:val="0"/>
                    <w:overflowPunct w:val="0"/>
                    <w:rPr>
                      <w:rFonts w:ascii="Times New Roman" w:eastAsia="等线" w:cs="Times New Roman"/>
                      <w:i w:val="0"/>
                      <w:iCs w:val="0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922C11">
        <w:rPr>
          <w:rFonts w:hint="eastAsia"/>
          <w:color w:val="2E5395"/>
          <w:spacing w:val="-8"/>
          <w:w w:val="95"/>
        </w:rPr>
        <w:t>作为</w:t>
      </w:r>
      <w:r w:rsidR="0019572F">
        <w:rPr>
          <w:rFonts w:hint="eastAsia"/>
          <w:color w:val="2E5395"/>
          <w:spacing w:val="-8"/>
          <w:w w:val="95"/>
        </w:rPr>
        <w:t>林肯运营人员</w:t>
      </w:r>
      <w:r w:rsidR="00922C11">
        <w:rPr>
          <w:rFonts w:hint="eastAsia"/>
          <w:color w:val="2E5395"/>
          <w:spacing w:val="-8"/>
          <w:w w:val="95"/>
        </w:rPr>
        <w:t>，我希望内容需要即时上线下线，以便「</w:t>
      </w:r>
      <w:proofErr w:type="spellStart"/>
      <w:r w:rsidR="00A260AF">
        <w:rPr>
          <w:color w:val="2E5395"/>
          <w:w w:val="95"/>
        </w:rPr>
        <w:t>Lidget</w:t>
      </w:r>
      <w:proofErr w:type="spellEnd"/>
      <w:r w:rsidR="00922C11">
        <w:rPr>
          <w:rFonts w:hint="eastAsia"/>
          <w:color w:val="2E5395"/>
          <w:spacing w:val="-6"/>
          <w:w w:val="95"/>
        </w:rPr>
        <w:t>」后台内容的发布上架与</w:t>
      </w:r>
      <w:r w:rsidR="00922C11">
        <w:rPr>
          <w:rFonts w:hint="eastAsia"/>
          <w:color w:val="2E5395"/>
          <w:spacing w:val="-4"/>
        </w:rPr>
        <w:t>下架在车机端保持同步</w:t>
      </w:r>
    </w:p>
    <w:p w14:paraId="643F75DF" w14:textId="77777777" w:rsidR="00026207" w:rsidRDefault="00026207">
      <w:pPr>
        <w:pStyle w:val="BodyText"/>
        <w:kinsoku w:val="0"/>
        <w:overflowPunct w:val="0"/>
        <w:spacing w:line="369" w:lineRule="auto"/>
        <w:ind w:left="120" w:right="1171"/>
        <w:rPr>
          <w:color w:val="2E5395"/>
          <w:spacing w:val="-4"/>
        </w:rPr>
        <w:sectPr w:rsidR="00026207">
          <w:pgSz w:w="11900" w:h="16850"/>
          <w:pgMar w:top="1600" w:right="620" w:bottom="280" w:left="16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2" w:color="767070"/>
            <w:right w:val="single" w:sz="12" w:space="16" w:color="767070"/>
          </w:pgBorders>
          <w:cols w:space="720"/>
          <w:noEndnote/>
        </w:sect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4"/>
        <w:gridCol w:w="6310"/>
      </w:tblGrid>
      <w:tr w:rsidR="00026207" w14:paraId="4F585D2B" w14:textId="77777777">
        <w:trPr>
          <w:trHeight w:val="1871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DF06" w14:textId="77777777" w:rsidR="00026207" w:rsidRPr="00922C11" w:rsidRDefault="00026207">
            <w:pPr>
              <w:pStyle w:val="TableParagraph"/>
              <w:kinsoku w:val="0"/>
              <w:overflowPunct w:val="0"/>
              <w:spacing w:before="0"/>
              <w:ind w:left="0"/>
              <w:rPr>
                <w:rFonts w:ascii="Times New Roman" w:eastAsia="等线" w:cs="Times New Roman"/>
                <w:sz w:val="20"/>
                <w:szCs w:val="20"/>
              </w:rPr>
            </w:pP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DE26A" w14:textId="3B97D20F" w:rsidR="00026207" w:rsidRDefault="00922C11">
            <w:pPr>
              <w:pStyle w:val="TableParagraph"/>
              <w:kinsoku w:val="0"/>
              <w:overflowPunct w:val="0"/>
              <w:spacing w:before="22" w:line="255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现在「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z w:val="21"/>
                <w:szCs w:val="21"/>
              </w:rPr>
              <w:t>」中，新的内容带有“</w:t>
            </w:r>
            <w:r>
              <w:rPr>
                <w:sz w:val="21"/>
                <w:szCs w:val="21"/>
              </w:rPr>
              <w:t>New</w:t>
            </w:r>
            <w:r>
              <w:rPr>
                <w:rFonts w:hint="eastAsia"/>
                <w:sz w:val="21"/>
                <w:szCs w:val="21"/>
              </w:rPr>
              <w:t>”角标</w:t>
            </w:r>
            <w:r>
              <w:rPr>
                <w:sz w:val="21"/>
                <w:szCs w:val="21"/>
              </w:rPr>
              <w:t xml:space="preserve"> </w:t>
            </w:r>
          </w:p>
          <w:p w14:paraId="2AB3D274" w14:textId="3B2BFAB2" w:rsidR="00026207" w:rsidRDefault="00922C11">
            <w:pPr>
              <w:pStyle w:val="TableParagraph"/>
              <w:numPr>
                <w:ilvl w:val="0"/>
                <w:numId w:val="7"/>
              </w:numPr>
              <w:tabs>
                <w:tab w:val="left" w:pos="528"/>
              </w:tabs>
              <w:kinsoku w:val="0"/>
              <w:overflowPunct w:val="0"/>
              <w:spacing w:before="0" w:line="339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Launcher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3"/>
                <w:sz w:val="21"/>
                <w:szCs w:val="21"/>
              </w:rPr>
              <w:t>上的「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pacing w:val="-2"/>
                <w:sz w:val="21"/>
                <w:szCs w:val="21"/>
              </w:rPr>
              <w:t>」封面更新</w:t>
            </w:r>
            <w:r>
              <w:rPr>
                <w:sz w:val="21"/>
                <w:szCs w:val="21"/>
              </w:rPr>
              <w:t xml:space="preserve"> </w:t>
            </w:r>
          </w:p>
          <w:p w14:paraId="4F9D6CBA" w14:textId="4A8FF1FD" w:rsidR="00026207" w:rsidRDefault="00922C11">
            <w:pPr>
              <w:pStyle w:val="TableParagraph"/>
              <w:numPr>
                <w:ilvl w:val="0"/>
                <w:numId w:val="7"/>
              </w:numPr>
              <w:tabs>
                <w:tab w:val="left" w:pos="528"/>
              </w:tabs>
              <w:kinsoku w:val="0"/>
              <w:overflowPunct w:val="0"/>
              <w:spacing w:before="0" w:line="348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pacing w:val="-3"/>
                <w:sz w:val="21"/>
                <w:szCs w:val="21"/>
              </w:rPr>
              <w:t>」中的模块更新</w:t>
            </w:r>
            <w:r>
              <w:rPr>
                <w:sz w:val="21"/>
                <w:szCs w:val="21"/>
              </w:rPr>
              <w:t xml:space="preserve"> </w:t>
            </w:r>
          </w:p>
          <w:p w14:paraId="65610B70" w14:textId="27C221CA" w:rsidR="00026207" w:rsidRDefault="00922C11">
            <w:pPr>
              <w:pStyle w:val="TableParagraph"/>
              <w:tabs>
                <w:tab w:val="left" w:pos="539"/>
              </w:tabs>
              <w:kinsoku w:val="0"/>
              <w:overflowPunct w:val="0"/>
              <w:spacing w:before="0" w:line="278" w:lineRule="auto"/>
              <w:ind w:right="189" w:hanging="43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</w:t>
            </w:r>
            <w:r>
              <w:rPr>
                <w:sz w:val="21"/>
                <w:szCs w:val="21"/>
              </w:rPr>
              <w:tab/>
            </w:r>
            <w:r>
              <w:rPr>
                <w:rFonts w:hint="eastAsia"/>
                <w:spacing w:val="-3"/>
                <w:sz w:val="21"/>
                <w:szCs w:val="21"/>
              </w:rPr>
              <w:t>后台下架的内容，根据预设的时间，或手工下架的时间，内容自动从「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pacing w:val="-3"/>
                <w:sz w:val="21"/>
                <w:szCs w:val="21"/>
              </w:rPr>
              <w:t>」消失</w:t>
            </w:r>
            <w:r>
              <w:rPr>
                <w:sz w:val="21"/>
                <w:szCs w:val="21"/>
              </w:rPr>
              <w:t xml:space="preserve"> </w:t>
            </w:r>
          </w:p>
          <w:p w14:paraId="5700A8CB" w14:textId="77777777" w:rsidR="00026207" w:rsidRDefault="00922C11">
            <w:pPr>
              <w:pStyle w:val="TableParagraph"/>
              <w:kinsoku w:val="0"/>
              <w:overflowPunct w:val="0"/>
              <w:spacing w:before="0" w:line="269" w:lineRule="exact"/>
              <w:ind w:left="10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082719B5" w14:textId="77777777">
        <w:trPr>
          <w:trHeight w:val="6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B2A45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Post Conditions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13EE8" w14:textId="5CB8C487" w:rsidR="00026207" w:rsidRDefault="00922C11">
            <w:pPr>
              <w:pStyle w:val="TableParagraph"/>
              <w:kinsoku w:val="0"/>
              <w:overflowPunct w:val="0"/>
              <w:spacing w:before="22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停留在「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z w:val="21"/>
                <w:szCs w:val="21"/>
              </w:rPr>
              <w:t>」主页，或「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z w:val="21"/>
                <w:szCs w:val="21"/>
              </w:rPr>
              <w:t>」内容页面</w:t>
            </w:r>
            <w:r>
              <w:rPr>
                <w:sz w:val="21"/>
                <w:szCs w:val="21"/>
              </w:rPr>
              <w:t xml:space="preserve"> </w:t>
            </w:r>
          </w:p>
        </w:tc>
      </w:tr>
    </w:tbl>
    <w:p w14:paraId="5F11FCE9" w14:textId="77777777" w:rsidR="00026207" w:rsidRDefault="004052DE">
      <w:pPr>
        <w:pStyle w:val="BodyText"/>
        <w:kinsoku w:val="0"/>
        <w:overflowPunct w:val="0"/>
        <w:rPr>
          <w:sz w:val="20"/>
          <w:szCs w:val="20"/>
        </w:rPr>
      </w:pPr>
      <w:r>
        <w:rPr>
          <w:noProof/>
        </w:rPr>
        <w:pict w14:anchorId="01381AA9">
          <v:group id="_x0000_s1181" style="position:absolute;margin-left:14.25pt;margin-top:20.4pt;width:564.4pt;height:799.05pt;z-index:-6;mso-position-horizontal-relative:page;mso-position-vertical-relative:page" coordorigin="285,408" coordsize="11288,15981" o:allowincell="f">
            <v:shape id="_x0000_s1182" type="#_x0000_t75" style="position:absolute;left:2043;top:4487;width:7580;height:7660;mso-position-horizontal-relative:page;mso-position-vertical-relative:page" o:allowincell="f">
              <v:imagedata r:id="rId5" o:title=""/>
            </v:shape>
            <v:shape id="_x0000_s1183" style="position:absolute;left:297;top:420;width:11263;height:15956;mso-position-horizontal-relative:page;mso-position-vertical-relative:page" coordsize="11263,15956" o:allowincell="f" path="m,15956r11263,l11263,,,,,15956xe" filled="f" strokecolor="#767070" strokeweight="1.25pt">
              <v:path arrowok="t"/>
            </v:shape>
            <w10:wrap anchorx="page" anchory="page"/>
          </v:group>
        </w:pict>
      </w:r>
    </w:p>
    <w:p w14:paraId="50204D69" w14:textId="77777777" w:rsidR="00026207" w:rsidRDefault="00026207">
      <w:pPr>
        <w:pStyle w:val="BodyText"/>
        <w:kinsoku w:val="0"/>
        <w:overflowPunct w:val="0"/>
        <w:spacing w:before="14"/>
        <w:rPr>
          <w:sz w:val="19"/>
          <w:szCs w:val="19"/>
        </w:rPr>
      </w:pPr>
    </w:p>
    <w:p w14:paraId="02469C06" w14:textId="3359C9F1" w:rsidR="00026207" w:rsidRDefault="00922C11">
      <w:pPr>
        <w:pStyle w:val="BodyText"/>
        <w:kinsoku w:val="0"/>
        <w:overflowPunct w:val="0"/>
        <w:spacing w:before="45"/>
        <w:ind w:left="120"/>
        <w:rPr>
          <w:color w:val="2E5395"/>
        </w:rPr>
      </w:pPr>
      <w:r>
        <w:rPr>
          <w:rFonts w:hint="eastAsia"/>
          <w:color w:val="2E5395"/>
        </w:rPr>
        <w:t>作为</w:t>
      </w:r>
      <w:r w:rsidR="0019572F">
        <w:rPr>
          <w:rFonts w:hint="eastAsia"/>
          <w:color w:val="2E5395"/>
        </w:rPr>
        <w:t>林肯运营人员</w:t>
      </w:r>
      <w:r>
        <w:rPr>
          <w:rFonts w:hint="eastAsia"/>
          <w:color w:val="2E5395"/>
        </w:rPr>
        <w:t>，我希望内容下架时消息跳转错误处理</w:t>
      </w:r>
    </w:p>
    <w:p w14:paraId="69DC54B7" w14:textId="77777777" w:rsidR="00026207" w:rsidRDefault="00026207">
      <w:pPr>
        <w:pStyle w:val="BodyText"/>
        <w:kinsoku w:val="0"/>
        <w:overflowPunct w:val="0"/>
        <w:spacing w:before="3"/>
        <w:rPr>
          <w:sz w:val="6"/>
          <w:szCs w:val="6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4"/>
        <w:gridCol w:w="6310"/>
      </w:tblGrid>
      <w:tr w:rsidR="00026207" w14:paraId="68E9DA74" w14:textId="77777777">
        <w:trPr>
          <w:trHeight w:val="93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AD5B6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580CE" w14:textId="77777777" w:rsidR="00026207" w:rsidRDefault="00922C11">
            <w:pPr>
              <w:pStyle w:val="TableParagraph"/>
              <w:kinsoku w:val="0"/>
              <w:overflowPunct w:val="0"/>
              <w:spacing w:before="22" w:line="278" w:lineRule="auto"/>
              <w:ind w:left="107" w:right="9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内容下架时，相关车机消息需及时撤回</w:t>
            </w:r>
            <w:r>
              <w:rPr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消息内容后台已下架，但之前已发送至车机消息，此消息是无法撤回的，在车机上点击此消</w:t>
            </w:r>
          </w:p>
          <w:p w14:paraId="61BB48EF" w14:textId="77777777" w:rsidR="00026207" w:rsidRDefault="00922C11">
            <w:pPr>
              <w:pStyle w:val="TableParagraph"/>
              <w:kinsoku w:val="0"/>
              <w:overflowPunct w:val="0"/>
              <w:spacing w:before="0" w:line="269" w:lineRule="exact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息跳转查看，给出错误提示页面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32D93ED6" w14:textId="77777777">
        <w:trPr>
          <w:trHeight w:val="1560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E87FA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Pre-Conditions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37AFB" w14:textId="77777777" w:rsidR="00026207" w:rsidRDefault="00922C11">
            <w:pPr>
              <w:pStyle w:val="TableParagraph"/>
              <w:numPr>
                <w:ilvl w:val="0"/>
                <w:numId w:val="6"/>
              </w:numPr>
              <w:tabs>
                <w:tab w:val="left" w:pos="540"/>
              </w:tabs>
              <w:kinsoku w:val="0"/>
              <w:overflowPunct w:val="0"/>
              <w:spacing w:before="22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车辆在点火状态</w:t>
            </w:r>
            <w:r>
              <w:rPr>
                <w:sz w:val="21"/>
                <w:szCs w:val="21"/>
              </w:rPr>
              <w:t xml:space="preserve"> </w:t>
            </w:r>
          </w:p>
          <w:p w14:paraId="0071BE16" w14:textId="77777777" w:rsidR="00026207" w:rsidRDefault="00922C11">
            <w:pPr>
              <w:pStyle w:val="TableParagraph"/>
              <w:numPr>
                <w:ilvl w:val="0"/>
                <w:numId w:val="6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Sync+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1"/>
                <w:sz w:val="21"/>
                <w:szCs w:val="21"/>
              </w:rPr>
              <w:t>正常使用</w:t>
            </w:r>
            <w:r>
              <w:rPr>
                <w:sz w:val="21"/>
                <w:szCs w:val="21"/>
              </w:rPr>
              <w:t xml:space="preserve"> </w:t>
            </w:r>
          </w:p>
          <w:p w14:paraId="26960FBC" w14:textId="77777777" w:rsidR="00026207" w:rsidRDefault="00922C11">
            <w:pPr>
              <w:pStyle w:val="TableParagraph"/>
              <w:numPr>
                <w:ilvl w:val="0"/>
                <w:numId w:val="6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rFonts w:hint="eastAsia"/>
                <w:spacing w:val="-2"/>
                <w:sz w:val="21"/>
                <w:szCs w:val="21"/>
              </w:rPr>
              <w:t>网络正常</w:t>
            </w:r>
            <w:r>
              <w:rPr>
                <w:sz w:val="21"/>
                <w:szCs w:val="21"/>
              </w:rPr>
              <w:t xml:space="preserve"> </w:t>
            </w:r>
          </w:p>
          <w:p w14:paraId="65E66C8C" w14:textId="77777777" w:rsidR="00026207" w:rsidRDefault="00922C11">
            <w:pPr>
              <w:pStyle w:val="TableParagraph"/>
              <w:numPr>
                <w:ilvl w:val="0"/>
                <w:numId w:val="6"/>
              </w:numPr>
              <w:tabs>
                <w:tab w:val="left" w:pos="540"/>
              </w:tabs>
              <w:kinsoku w:val="0"/>
              <w:overflowPunct w:val="0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用户已登录，账号在活跃状态</w:t>
            </w:r>
            <w:r>
              <w:rPr>
                <w:sz w:val="21"/>
                <w:szCs w:val="21"/>
              </w:rPr>
              <w:t xml:space="preserve"> </w:t>
            </w:r>
          </w:p>
          <w:p w14:paraId="53DF269D" w14:textId="53329DC7" w:rsidR="00026207" w:rsidRDefault="00922C11">
            <w:pPr>
              <w:pStyle w:val="TableParagraph"/>
              <w:numPr>
                <w:ilvl w:val="0"/>
                <w:numId w:val="6"/>
              </w:numPr>
              <w:tabs>
                <w:tab w:val="left" w:pos="540"/>
              </w:tabs>
              <w:kinsoku w:val="0"/>
              <w:overflowPunct w:val="0"/>
              <w:rPr>
                <w:spacing w:val="-3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pacing w:val="-3"/>
                <w:sz w:val="21"/>
                <w:szCs w:val="21"/>
              </w:rPr>
              <w:t>」车机消息已发送</w:t>
            </w:r>
            <w:r>
              <w:rPr>
                <w:spacing w:val="-3"/>
                <w:sz w:val="21"/>
                <w:szCs w:val="21"/>
              </w:rPr>
              <w:t xml:space="preserve"> </w:t>
            </w:r>
          </w:p>
        </w:tc>
      </w:tr>
      <w:tr w:rsidR="00026207" w14:paraId="6228E12A" w14:textId="77777777">
        <w:trPr>
          <w:trHeight w:val="6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C5D80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Trigger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BD576" w14:textId="250830C6" w:rsidR="00026207" w:rsidRDefault="00922C11">
            <w:pPr>
              <w:pStyle w:val="TableParagraph"/>
              <w:kinsoku w:val="0"/>
              <w:overflowPunct w:val="0"/>
              <w:spacing w:before="22"/>
              <w:ind w:left="10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z w:val="21"/>
                <w:szCs w:val="21"/>
              </w:rPr>
              <w:t>」中内容下架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5959723C" w14:textId="77777777">
        <w:trPr>
          <w:trHeight w:val="1562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E52B" w14:textId="77777777" w:rsidR="00026207" w:rsidRDefault="00922C11">
            <w:pPr>
              <w:pStyle w:val="TableParagraph"/>
              <w:kinsoku w:val="0"/>
              <w:overflowPunct w:val="0"/>
              <w:spacing w:before="121" w:line="386" w:lineRule="auto"/>
              <w:ind w:left="105" w:right="796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Expected Behavior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E8573" w14:textId="77777777" w:rsidR="00026207" w:rsidRDefault="00922C11">
            <w:pPr>
              <w:pStyle w:val="TableParagraph"/>
              <w:numPr>
                <w:ilvl w:val="0"/>
                <w:numId w:val="5"/>
              </w:numPr>
              <w:tabs>
                <w:tab w:val="left" w:pos="540"/>
              </w:tabs>
              <w:kinsoku w:val="0"/>
              <w:overflowPunct w:val="0"/>
              <w:spacing w:before="25" w:line="278" w:lineRule="auto"/>
              <w:ind w:right="189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由于车机不在激活状态，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3"/>
                <w:sz w:val="21"/>
                <w:szCs w:val="21"/>
              </w:rPr>
              <w:t>已发送成功推送到车机的消息无法撤回，当内容下架时，用户点击车机消息内链接进行跳转</w:t>
            </w:r>
            <w:r>
              <w:rPr>
                <w:spacing w:val="-3"/>
                <w:sz w:val="21"/>
                <w:szCs w:val="21"/>
              </w:rPr>
              <w:t xml:space="preserve">  </w:t>
            </w:r>
            <w:r>
              <w:rPr>
                <w:rFonts w:hint="eastAsia"/>
                <w:spacing w:val="-3"/>
                <w:sz w:val="21"/>
                <w:szCs w:val="21"/>
              </w:rPr>
              <w:t>时，展示“内容不存在”的报错页面</w:t>
            </w:r>
            <w:r>
              <w:rPr>
                <w:sz w:val="21"/>
                <w:szCs w:val="21"/>
              </w:rPr>
              <w:t xml:space="preserve"> </w:t>
            </w:r>
          </w:p>
          <w:p w14:paraId="5BC27D05" w14:textId="77777777" w:rsidR="00026207" w:rsidRDefault="00922C11">
            <w:pPr>
              <w:pStyle w:val="TableParagraph"/>
              <w:numPr>
                <w:ilvl w:val="0"/>
                <w:numId w:val="5"/>
              </w:numPr>
              <w:tabs>
                <w:tab w:val="left" w:pos="540"/>
              </w:tabs>
              <w:kinsoku w:val="0"/>
              <w:overflowPunct w:val="0"/>
              <w:spacing w:before="0" w:line="269" w:lineRule="exact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当车机状态正常，当内容下架时，车机消息可及时撤回（</w:t>
            </w:r>
            <w:r>
              <w:rPr>
                <w:rFonts w:hint="eastAsia"/>
                <w:sz w:val="21"/>
                <w:szCs w:val="21"/>
              </w:rPr>
              <w:t>待</w:t>
            </w:r>
          </w:p>
          <w:p w14:paraId="4F430667" w14:textId="77777777" w:rsidR="00026207" w:rsidRDefault="00922C11">
            <w:pPr>
              <w:pStyle w:val="TableParagraph"/>
              <w:kinsoku w:val="0"/>
              <w:overflowPunct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确认）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026207" w14:paraId="0085224F" w14:textId="77777777">
        <w:trPr>
          <w:trHeight w:val="6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05950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Post Conditions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F3304" w14:textId="77777777" w:rsidR="00026207" w:rsidRDefault="00922C11">
            <w:pPr>
              <w:pStyle w:val="TableParagraph"/>
              <w:kinsoku w:val="0"/>
              <w:overflowPunct w:val="0"/>
              <w:spacing w:before="22"/>
              <w:ind w:left="10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</w:t>
            </w:r>
          </w:p>
        </w:tc>
      </w:tr>
    </w:tbl>
    <w:p w14:paraId="0E81DBF0" w14:textId="77777777" w:rsidR="00026207" w:rsidRDefault="00026207">
      <w:pPr>
        <w:pStyle w:val="BodyText"/>
        <w:kinsoku w:val="0"/>
        <w:overflowPunct w:val="0"/>
        <w:spacing w:before="3"/>
        <w:rPr>
          <w:sz w:val="20"/>
          <w:szCs w:val="20"/>
        </w:rPr>
      </w:pPr>
    </w:p>
    <w:p w14:paraId="26DF3240" w14:textId="77777777" w:rsidR="00026207" w:rsidRDefault="00922C11">
      <w:pPr>
        <w:pStyle w:val="Heading4"/>
        <w:kinsoku w:val="0"/>
        <w:overflowPunct w:val="0"/>
        <w:spacing w:before="1"/>
      </w:pPr>
      <w:r>
        <w:rPr>
          <w:rFonts w:hint="eastAsia"/>
        </w:rPr>
        <w:t>活动报名</w:t>
      </w:r>
    </w:p>
    <w:p w14:paraId="5B9778BC" w14:textId="77777777" w:rsidR="00026207" w:rsidRDefault="00026207">
      <w:pPr>
        <w:pStyle w:val="BodyText"/>
        <w:kinsoku w:val="0"/>
        <w:overflowPunct w:val="0"/>
        <w:spacing w:before="4"/>
        <w:rPr>
          <w:i w:val="0"/>
          <w:iCs w:val="0"/>
          <w:sz w:val="26"/>
          <w:szCs w:val="26"/>
        </w:rPr>
      </w:pPr>
    </w:p>
    <w:p w14:paraId="5CFF9E52" w14:textId="4E31EB04" w:rsidR="00026207" w:rsidRDefault="00922C11">
      <w:pPr>
        <w:pStyle w:val="BodyText"/>
        <w:kinsoku w:val="0"/>
        <w:overflowPunct w:val="0"/>
        <w:ind w:left="120"/>
        <w:rPr>
          <w:color w:val="2E5395"/>
        </w:rPr>
      </w:pPr>
      <w:r>
        <w:rPr>
          <w:rFonts w:hint="eastAsia"/>
          <w:color w:val="2E5395"/>
        </w:rPr>
        <w:t>作为</w:t>
      </w:r>
      <w:r w:rsidR="0019572F">
        <w:rPr>
          <w:rFonts w:hint="eastAsia"/>
          <w:color w:val="2E5395"/>
        </w:rPr>
        <w:t>林肯运营人员</w:t>
      </w:r>
      <w:r>
        <w:rPr>
          <w:rFonts w:hint="eastAsia"/>
          <w:color w:val="2E5395"/>
        </w:rPr>
        <w:t>，我希望能在运营后台配置活动，并查看或导出报名信息</w:t>
      </w:r>
    </w:p>
    <w:p w14:paraId="5569A606" w14:textId="77777777" w:rsidR="00026207" w:rsidRDefault="00026207">
      <w:pPr>
        <w:pStyle w:val="BodyText"/>
        <w:kinsoku w:val="0"/>
        <w:overflowPunct w:val="0"/>
        <w:spacing w:before="3"/>
        <w:rPr>
          <w:sz w:val="6"/>
          <w:szCs w:val="6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4"/>
        <w:gridCol w:w="6310"/>
      </w:tblGrid>
      <w:tr w:rsidR="00026207" w14:paraId="0CF5A89A" w14:textId="77777777">
        <w:trPr>
          <w:trHeight w:val="1840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32625" w14:textId="77777777" w:rsidR="00026207" w:rsidRDefault="00922C11">
            <w:pPr>
              <w:pStyle w:val="TableParagraph"/>
              <w:kinsoku w:val="0"/>
              <w:overflowPunct w:val="0"/>
              <w:spacing w:before="121"/>
              <w:ind w:left="105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B3DD8" w14:textId="77777777" w:rsidR="00026207" w:rsidRDefault="00922C11">
            <w:pPr>
              <w:pStyle w:val="TableParagraph"/>
              <w:numPr>
                <w:ilvl w:val="0"/>
                <w:numId w:val="4"/>
              </w:numPr>
              <w:tabs>
                <w:tab w:val="left" w:pos="540"/>
              </w:tabs>
              <w:kinsoku w:val="0"/>
              <w:overflowPunct w:val="0"/>
              <w:spacing w:before="25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运营后台可配置活动发布，可实现一键报名</w:t>
            </w:r>
            <w:r>
              <w:rPr>
                <w:sz w:val="21"/>
                <w:szCs w:val="21"/>
              </w:rPr>
              <w:t xml:space="preserve"> </w:t>
            </w:r>
          </w:p>
          <w:p w14:paraId="52707098" w14:textId="77777777" w:rsidR="00026207" w:rsidRDefault="00922C11">
            <w:pPr>
              <w:pStyle w:val="TableParagraph"/>
              <w:numPr>
                <w:ilvl w:val="0"/>
                <w:numId w:val="4"/>
              </w:numPr>
              <w:tabs>
                <w:tab w:val="left" w:pos="540"/>
              </w:tabs>
              <w:kinsoku w:val="0"/>
              <w:overflowPunct w:val="0"/>
              <w:spacing w:line="278" w:lineRule="auto"/>
              <w:ind w:right="189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运营人员选择报名的用户，设置提醒消息，手动推送到车</w:t>
            </w:r>
            <w:r>
              <w:rPr>
                <w:spacing w:val="-3"/>
                <w:sz w:val="21"/>
                <w:szCs w:val="21"/>
              </w:rPr>
              <w:t xml:space="preserve">  </w:t>
            </w:r>
            <w:r>
              <w:rPr>
                <w:rFonts w:hint="eastAsia"/>
                <w:spacing w:val="-3"/>
                <w:sz w:val="21"/>
                <w:szCs w:val="21"/>
              </w:rPr>
              <w:t>机，如：活动报名成功，活动报名失败</w:t>
            </w:r>
            <w:r>
              <w:rPr>
                <w:spacing w:val="-3"/>
                <w:sz w:val="21"/>
                <w:szCs w:val="21"/>
              </w:rPr>
              <w:t>/</w:t>
            </w:r>
            <w:r>
              <w:rPr>
                <w:rFonts w:hint="eastAsia"/>
                <w:spacing w:val="-3"/>
                <w:sz w:val="21"/>
                <w:szCs w:val="21"/>
              </w:rPr>
              <w:t>活动倒计时，活动参加提醒</w:t>
            </w:r>
            <w:r>
              <w:rPr>
                <w:spacing w:val="-3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 xml:space="preserve"> </w:t>
            </w:r>
          </w:p>
          <w:p w14:paraId="3E9C4AFD" w14:textId="77777777" w:rsidR="00026207" w:rsidRDefault="00922C11">
            <w:pPr>
              <w:pStyle w:val="TableParagraph"/>
              <w:numPr>
                <w:ilvl w:val="0"/>
                <w:numId w:val="4"/>
              </w:numPr>
              <w:tabs>
                <w:tab w:val="left" w:pos="540"/>
              </w:tabs>
              <w:kinsoku w:val="0"/>
              <w:overflowPunct w:val="0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在车机消息中，可以插入内容链接，供用户点击进行跳转</w:t>
            </w:r>
            <w:r>
              <w:rPr>
                <w:sz w:val="21"/>
                <w:szCs w:val="21"/>
              </w:rPr>
              <w:t xml:space="preserve"> </w:t>
            </w:r>
          </w:p>
        </w:tc>
      </w:tr>
    </w:tbl>
    <w:p w14:paraId="4751C382" w14:textId="77777777" w:rsidR="00026207" w:rsidRDefault="00026207">
      <w:pPr>
        <w:rPr>
          <w:rFonts w:ascii="微软雅黑" w:eastAsia="微软雅黑" w:cs="微软雅黑"/>
          <w:i/>
          <w:iCs/>
          <w:sz w:val="6"/>
          <w:szCs w:val="6"/>
        </w:rPr>
        <w:sectPr w:rsidR="00026207">
          <w:pgSz w:w="11900" w:h="16850"/>
          <w:pgMar w:top="1600" w:right="620" w:bottom="280" w:left="16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2" w:color="767070"/>
            <w:right w:val="single" w:sz="12" w:space="16" w:color="767070"/>
          </w:pgBorders>
          <w:cols w:space="720"/>
          <w:noEndnote/>
        </w:sectPr>
      </w:pPr>
    </w:p>
    <w:p w14:paraId="26C62879" w14:textId="77777777" w:rsidR="00026207" w:rsidRDefault="004052DE">
      <w:pPr>
        <w:pStyle w:val="BodyText"/>
        <w:kinsoku w:val="0"/>
        <w:overflowPunct w:val="0"/>
        <w:rPr>
          <w:sz w:val="20"/>
          <w:szCs w:val="20"/>
        </w:rPr>
      </w:pPr>
      <w:r>
        <w:rPr>
          <w:noProof/>
        </w:rPr>
        <w:lastRenderedPageBreak/>
        <w:pict w14:anchorId="60637546">
          <v:group id="_x0000_s1184" style="position:absolute;margin-left:14.25pt;margin-top:20.4pt;width:564.4pt;height:799.05pt;z-index:-5;mso-position-horizontal-relative:page;mso-position-vertical-relative:page" coordorigin="285,408" coordsize="11288,15981" o:allowincell="f">
            <v:shape id="_x0000_s1185" type="#_x0000_t75" style="position:absolute;left:2043;top:4487;width:7580;height:7660;mso-position-horizontal-relative:page;mso-position-vertical-relative:page" o:allowincell="f">
              <v:imagedata r:id="rId5" o:title=""/>
            </v:shape>
            <v:shape id="_x0000_s1186" style="position:absolute;left:297;top:420;width:11263;height:15956;mso-position-horizontal-relative:page;mso-position-vertical-relative:page" coordsize="11263,15956" o:allowincell="f" path="m,15956r11263,l11263,,,,,15956xe" filled="f" strokecolor="#767070" strokeweight="1.25pt">
              <v:path arrowok="t"/>
            </v:shape>
            <w10:wrap anchorx="page" anchory="page"/>
          </v:group>
        </w:pict>
      </w:r>
    </w:p>
    <w:p w14:paraId="1B0B600F" w14:textId="77777777" w:rsidR="00026207" w:rsidRDefault="00026207">
      <w:pPr>
        <w:pStyle w:val="BodyText"/>
        <w:kinsoku w:val="0"/>
        <w:overflowPunct w:val="0"/>
        <w:rPr>
          <w:sz w:val="20"/>
          <w:szCs w:val="20"/>
        </w:rPr>
      </w:pPr>
    </w:p>
    <w:p w14:paraId="1E70D879" w14:textId="77777777" w:rsidR="00026207" w:rsidRDefault="00026207">
      <w:pPr>
        <w:pStyle w:val="BodyText"/>
        <w:kinsoku w:val="0"/>
        <w:overflowPunct w:val="0"/>
        <w:rPr>
          <w:sz w:val="20"/>
          <w:szCs w:val="20"/>
        </w:rPr>
      </w:pPr>
    </w:p>
    <w:p w14:paraId="6A2D5632" w14:textId="77777777" w:rsidR="00026207" w:rsidRDefault="00026207">
      <w:pPr>
        <w:pStyle w:val="BodyText"/>
        <w:kinsoku w:val="0"/>
        <w:overflowPunct w:val="0"/>
        <w:rPr>
          <w:sz w:val="20"/>
          <w:szCs w:val="20"/>
        </w:rPr>
      </w:pPr>
    </w:p>
    <w:p w14:paraId="6850BDDD" w14:textId="77777777" w:rsidR="00026207" w:rsidRDefault="00026207">
      <w:pPr>
        <w:pStyle w:val="BodyText"/>
        <w:kinsoku w:val="0"/>
        <w:overflowPunct w:val="0"/>
        <w:spacing w:before="9"/>
        <w:rPr>
          <w:sz w:val="11"/>
          <w:szCs w:val="11"/>
        </w:rPr>
      </w:pPr>
    </w:p>
    <w:p w14:paraId="7C90B13B" w14:textId="77777777" w:rsidR="00026207" w:rsidRDefault="00922C11" w:rsidP="00922C11">
      <w:pPr>
        <w:pStyle w:val="Heading1"/>
        <w:numPr>
          <w:ilvl w:val="0"/>
          <w:numId w:val="117"/>
        </w:numPr>
        <w:tabs>
          <w:tab w:val="left" w:pos="546"/>
        </w:tabs>
        <w:kinsoku w:val="0"/>
        <w:overflowPunct w:val="0"/>
        <w:rPr>
          <w:rFonts w:ascii="Microsoft JhengHei" w:eastAsia="Microsoft JhengHei" w:cs="Microsoft JhengHei"/>
          <w:spacing w:val="-3"/>
        </w:rPr>
      </w:pPr>
      <w:bookmarkStart w:id="19" w:name="_bookmark18"/>
      <w:bookmarkEnd w:id="19"/>
      <w:r>
        <w:t>Integration</w:t>
      </w:r>
      <w:r>
        <w:rPr>
          <w:spacing w:val="-1"/>
        </w:rPr>
        <w:t xml:space="preserve"> </w:t>
      </w:r>
      <w:r>
        <w:t>Requirements</w:t>
      </w:r>
      <w:r>
        <w:rPr>
          <w:spacing w:val="-13"/>
        </w:rPr>
        <w:t xml:space="preserve"> </w:t>
      </w:r>
      <w:r>
        <w:rPr>
          <w:rFonts w:ascii="Microsoft JhengHei" w:eastAsia="Microsoft JhengHei" w:cs="Microsoft JhengHei" w:hint="eastAsia"/>
          <w:spacing w:val="-3"/>
        </w:rPr>
        <w:t>外部集成需求</w:t>
      </w:r>
    </w:p>
    <w:p w14:paraId="55EC1E7E" w14:textId="77777777" w:rsidR="00026207" w:rsidRDefault="00026207">
      <w:pPr>
        <w:pStyle w:val="BodyText"/>
        <w:kinsoku w:val="0"/>
        <w:overflowPunct w:val="0"/>
        <w:spacing w:before="13"/>
        <w:rPr>
          <w:rFonts w:ascii="Microsoft JhengHei" w:eastAsia="Microsoft JhengHei" w:cs="Microsoft JhengHei"/>
          <w:b/>
          <w:bCs/>
          <w:i w:val="0"/>
          <w:iCs w:val="0"/>
          <w:sz w:val="30"/>
          <w:szCs w:val="30"/>
        </w:rPr>
      </w:pPr>
    </w:p>
    <w:p w14:paraId="5E5A9D91" w14:textId="77777777" w:rsidR="00026207" w:rsidRDefault="00922C11">
      <w:pPr>
        <w:pStyle w:val="BodyText"/>
        <w:kinsoku w:val="0"/>
        <w:overflowPunct w:val="0"/>
        <w:spacing w:before="1"/>
        <w:ind w:left="120"/>
        <w:rPr>
          <w:i w:val="0"/>
          <w:iCs w:val="0"/>
          <w:sz w:val="21"/>
          <w:szCs w:val="21"/>
        </w:rPr>
      </w:pPr>
      <w:r>
        <w:rPr>
          <w:rFonts w:hint="eastAsia"/>
          <w:i w:val="0"/>
          <w:iCs w:val="0"/>
          <w:sz w:val="21"/>
          <w:szCs w:val="21"/>
        </w:rPr>
        <w:t>暂无</w:t>
      </w:r>
    </w:p>
    <w:p w14:paraId="555B9CB1" w14:textId="77777777" w:rsidR="00026207" w:rsidRDefault="00026207">
      <w:pPr>
        <w:pStyle w:val="BodyText"/>
        <w:kinsoku w:val="0"/>
        <w:overflowPunct w:val="0"/>
        <w:spacing w:before="2"/>
        <w:rPr>
          <w:i w:val="0"/>
          <w:iCs w:val="0"/>
          <w:sz w:val="31"/>
          <w:szCs w:val="31"/>
        </w:rPr>
      </w:pPr>
    </w:p>
    <w:p w14:paraId="3697040C" w14:textId="77777777" w:rsidR="00026207" w:rsidRPr="00E27CB1" w:rsidRDefault="00922C11" w:rsidP="00922C11">
      <w:pPr>
        <w:pStyle w:val="Heading1"/>
        <w:numPr>
          <w:ilvl w:val="0"/>
          <w:numId w:val="117"/>
        </w:numPr>
        <w:tabs>
          <w:tab w:val="left" w:pos="546"/>
        </w:tabs>
        <w:kinsoku w:val="0"/>
        <w:overflowPunct w:val="0"/>
        <w:spacing w:before="0"/>
        <w:rPr>
          <w:rFonts w:ascii="Microsoft JhengHei" w:eastAsia="Microsoft JhengHei" w:cs="Microsoft JhengHei"/>
          <w:color w:val="FF0000"/>
          <w:spacing w:val="-1"/>
        </w:rPr>
      </w:pPr>
      <w:bookmarkStart w:id="20" w:name="_bookmark19"/>
      <w:bookmarkEnd w:id="20"/>
      <w:r w:rsidRPr="00E27CB1">
        <w:rPr>
          <w:color w:val="FF0000"/>
        </w:rPr>
        <w:t>Data Plan</w:t>
      </w:r>
      <w:r w:rsidRPr="00E27CB1">
        <w:rPr>
          <w:color w:val="FF0000"/>
          <w:spacing w:val="-15"/>
        </w:rPr>
        <w:t xml:space="preserve"> </w:t>
      </w:r>
      <w:r w:rsidRPr="00E27CB1">
        <w:rPr>
          <w:rFonts w:ascii="Microsoft JhengHei" w:eastAsia="Microsoft JhengHei" w:cs="Microsoft JhengHei" w:hint="eastAsia"/>
          <w:color w:val="FF0000"/>
          <w:spacing w:val="-1"/>
        </w:rPr>
        <w:t>流量计划</w:t>
      </w:r>
    </w:p>
    <w:p w14:paraId="5A8320B7" w14:textId="77777777" w:rsidR="00026207" w:rsidRDefault="00026207">
      <w:pPr>
        <w:pStyle w:val="BodyText"/>
        <w:kinsoku w:val="0"/>
        <w:overflowPunct w:val="0"/>
        <w:spacing w:before="13"/>
        <w:rPr>
          <w:rFonts w:ascii="Microsoft JhengHei" w:eastAsia="Microsoft JhengHei" w:cs="Microsoft JhengHei"/>
          <w:b/>
          <w:bCs/>
          <w:i w:val="0"/>
          <w:iCs w:val="0"/>
          <w:sz w:val="30"/>
          <w:szCs w:val="30"/>
        </w:rPr>
      </w:pPr>
    </w:p>
    <w:p w14:paraId="738AFCF2" w14:textId="77777777" w:rsidR="00026207" w:rsidRDefault="00922C11">
      <w:pPr>
        <w:pStyle w:val="BodyText"/>
        <w:kinsoku w:val="0"/>
        <w:overflowPunct w:val="0"/>
        <w:ind w:left="120"/>
        <w:rPr>
          <w:i w:val="0"/>
          <w:iCs w:val="0"/>
          <w:sz w:val="21"/>
          <w:szCs w:val="21"/>
        </w:rPr>
      </w:pPr>
      <w:r>
        <w:rPr>
          <w:rFonts w:hint="eastAsia"/>
          <w:i w:val="0"/>
          <w:iCs w:val="0"/>
          <w:sz w:val="21"/>
          <w:szCs w:val="21"/>
        </w:rPr>
        <w:t>该功能使用基础流量，流量使用简单预估如下：</w:t>
      </w:r>
    </w:p>
    <w:p w14:paraId="3616C268" w14:textId="77777777" w:rsidR="00026207" w:rsidRDefault="00026207">
      <w:pPr>
        <w:pStyle w:val="BodyText"/>
        <w:kinsoku w:val="0"/>
        <w:overflowPunct w:val="0"/>
        <w:spacing w:before="8"/>
        <w:rPr>
          <w:i w:val="0"/>
          <w:iCs w:val="0"/>
          <w:sz w:val="19"/>
          <w:szCs w:val="19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61"/>
        <w:gridCol w:w="1940"/>
        <w:gridCol w:w="2041"/>
      </w:tblGrid>
      <w:tr w:rsidR="00026207" w14:paraId="1C7654AB" w14:textId="77777777">
        <w:trPr>
          <w:trHeight w:val="624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CD83D" w14:textId="561DC849" w:rsidR="00026207" w:rsidRPr="00E27CB1" w:rsidRDefault="00026207">
            <w:pPr>
              <w:pStyle w:val="TableParagraph"/>
              <w:kinsoku w:val="0"/>
              <w:overflowPunct w:val="0"/>
              <w:spacing w:before="129"/>
              <w:ind w:left="482" w:right="474"/>
              <w:jc w:val="center"/>
              <w:rPr>
                <w:rFonts w:ascii="微软雅黑" w:eastAsia="微软雅黑" w:cs="微软雅黑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06870" w14:textId="77777777" w:rsidR="00026207" w:rsidRDefault="00922C11">
            <w:pPr>
              <w:pStyle w:val="TableParagraph"/>
              <w:kinsoku w:val="0"/>
              <w:overflowPunct w:val="0"/>
              <w:spacing w:before="129"/>
              <w:ind w:left="584" w:right="576"/>
              <w:jc w:val="center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/>
                <w:sz w:val="20"/>
                <w:szCs w:val="20"/>
              </w:rPr>
              <w:t xml:space="preserve">2022 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年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36714" w14:textId="77777777" w:rsidR="00026207" w:rsidRDefault="00922C11">
            <w:pPr>
              <w:pStyle w:val="TableParagraph"/>
              <w:kinsoku w:val="0"/>
              <w:overflowPunct w:val="0"/>
              <w:spacing w:before="129"/>
              <w:ind w:left="634" w:right="627"/>
              <w:jc w:val="center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/>
                <w:sz w:val="20"/>
                <w:szCs w:val="20"/>
              </w:rPr>
              <w:t xml:space="preserve">2023 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年</w:t>
            </w:r>
          </w:p>
        </w:tc>
      </w:tr>
      <w:tr w:rsidR="00026207" w14:paraId="4402C948" w14:textId="77777777">
        <w:trPr>
          <w:trHeight w:val="625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AD4E7" w14:textId="77777777" w:rsidR="00026207" w:rsidRDefault="00922C11">
            <w:pPr>
              <w:pStyle w:val="TableParagraph"/>
              <w:kinsoku w:val="0"/>
              <w:overflowPunct w:val="0"/>
              <w:spacing w:before="132"/>
              <w:ind w:left="479" w:right="474"/>
              <w:jc w:val="center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 w:hint="eastAsia"/>
                <w:sz w:val="20"/>
                <w:szCs w:val="20"/>
              </w:rPr>
              <w:t>预计销售量（辆）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65EEA" w14:textId="4F99883D" w:rsidR="00026207" w:rsidRDefault="00026207">
            <w:pPr>
              <w:pStyle w:val="TableParagraph"/>
              <w:kinsoku w:val="0"/>
              <w:overflowPunct w:val="0"/>
              <w:spacing w:before="132"/>
              <w:ind w:left="584" w:right="576"/>
              <w:jc w:val="center"/>
              <w:rPr>
                <w:rFonts w:ascii="微软雅黑" w:eastAsia="微软雅黑" w:cs="微软雅黑"/>
                <w:sz w:val="20"/>
                <w:szCs w:val="20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E4F2" w14:textId="43B24781" w:rsidR="00026207" w:rsidRDefault="00026207">
            <w:pPr>
              <w:pStyle w:val="TableParagraph"/>
              <w:kinsoku w:val="0"/>
              <w:overflowPunct w:val="0"/>
              <w:spacing w:before="132"/>
              <w:ind w:left="633" w:right="627"/>
              <w:jc w:val="center"/>
              <w:rPr>
                <w:rFonts w:ascii="微软雅黑" w:eastAsia="微软雅黑" w:cs="微软雅黑"/>
                <w:sz w:val="20"/>
                <w:szCs w:val="20"/>
              </w:rPr>
            </w:pPr>
          </w:p>
        </w:tc>
      </w:tr>
      <w:tr w:rsidR="00026207" w14:paraId="384EBB53" w14:textId="77777777">
        <w:trPr>
          <w:trHeight w:val="623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0B4A3" w14:textId="77777777" w:rsidR="00026207" w:rsidRDefault="00922C11">
            <w:pPr>
              <w:pStyle w:val="TableParagraph"/>
              <w:kinsoku w:val="0"/>
              <w:overflowPunct w:val="0"/>
              <w:spacing w:before="129"/>
              <w:ind w:left="478" w:right="474"/>
              <w:jc w:val="center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 w:hint="eastAsia"/>
                <w:sz w:val="20"/>
                <w:szCs w:val="20"/>
              </w:rPr>
              <w:t>年推送频率（每周</w:t>
            </w:r>
            <w:r>
              <w:rPr>
                <w:rFonts w:ascii="微软雅黑" w:eastAsia="微软雅黑" w:cs="微软雅黑"/>
                <w:sz w:val="20"/>
                <w:szCs w:val="20"/>
              </w:rPr>
              <w:t>/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次））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EB039" w14:textId="500C5F54" w:rsidR="00026207" w:rsidRDefault="00026207">
            <w:pPr>
              <w:pStyle w:val="TableParagraph"/>
              <w:kinsoku w:val="0"/>
              <w:overflowPunct w:val="0"/>
              <w:spacing w:before="129"/>
              <w:ind w:left="584" w:right="576"/>
              <w:jc w:val="center"/>
              <w:rPr>
                <w:rFonts w:ascii="微软雅黑" w:eastAsia="微软雅黑" w:cs="微软雅黑"/>
                <w:sz w:val="20"/>
                <w:szCs w:val="20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B60D5" w14:textId="3C312056" w:rsidR="00026207" w:rsidRDefault="00026207">
            <w:pPr>
              <w:pStyle w:val="TableParagraph"/>
              <w:kinsoku w:val="0"/>
              <w:overflowPunct w:val="0"/>
              <w:spacing w:before="129"/>
              <w:ind w:left="633" w:right="627"/>
              <w:jc w:val="center"/>
              <w:rPr>
                <w:rFonts w:ascii="微软雅黑" w:eastAsia="微软雅黑" w:cs="微软雅黑"/>
                <w:sz w:val="20"/>
                <w:szCs w:val="20"/>
              </w:rPr>
            </w:pPr>
          </w:p>
        </w:tc>
      </w:tr>
      <w:tr w:rsidR="00026207" w14:paraId="69F387AC" w14:textId="77777777">
        <w:trPr>
          <w:trHeight w:val="623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52104" w14:textId="77777777" w:rsidR="00026207" w:rsidRDefault="00922C11">
            <w:pPr>
              <w:pStyle w:val="TableParagraph"/>
              <w:kinsoku w:val="0"/>
              <w:overflowPunct w:val="0"/>
              <w:spacing w:before="129"/>
              <w:ind w:left="480" w:right="474"/>
              <w:jc w:val="center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 w:hint="eastAsia"/>
                <w:sz w:val="20"/>
                <w:szCs w:val="20"/>
              </w:rPr>
              <w:t>每次推送内容大小（</w:t>
            </w:r>
            <w:r>
              <w:rPr>
                <w:rFonts w:ascii="微软雅黑" w:eastAsia="微软雅黑" w:cs="微软雅黑"/>
                <w:sz w:val="20"/>
                <w:szCs w:val="20"/>
              </w:rPr>
              <w:t>G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）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6355" w14:textId="05B20B30" w:rsidR="00026207" w:rsidRDefault="00026207">
            <w:pPr>
              <w:pStyle w:val="TableParagraph"/>
              <w:kinsoku w:val="0"/>
              <w:overflowPunct w:val="0"/>
              <w:spacing w:before="129"/>
              <w:ind w:left="581" w:right="576"/>
              <w:jc w:val="center"/>
              <w:rPr>
                <w:rFonts w:ascii="微软雅黑" w:eastAsia="微软雅黑" w:cs="微软雅黑"/>
                <w:sz w:val="20"/>
                <w:szCs w:val="20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F754A" w14:textId="6992B4DB" w:rsidR="00026207" w:rsidRDefault="00026207">
            <w:pPr>
              <w:pStyle w:val="TableParagraph"/>
              <w:kinsoku w:val="0"/>
              <w:overflowPunct w:val="0"/>
              <w:spacing w:before="129"/>
              <w:ind w:left="630" w:right="627"/>
              <w:jc w:val="center"/>
              <w:rPr>
                <w:rFonts w:ascii="微软雅黑" w:eastAsia="微软雅黑" w:cs="微软雅黑"/>
                <w:sz w:val="20"/>
                <w:szCs w:val="20"/>
              </w:rPr>
            </w:pPr>
          </w:p>
        </w:tc>
      </w:tr>
      <w:tr w:rsidR="00026207" w14:paraId="148C14ED" w14:textId="77777777">
        <w:trPr>
          <w:trHeight w:val="623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8D1FD" w14:textId="77777777" w:rsidR="00026207" w:rsidRDefault="00922C11">
            <w:pPr>
              <w:pStyle w:val="TableParagraph"/>
              <w:kinsoku w:val="0"/>
              <w:overflowPunct w:val="0"/>
              <w:spacing w:before="129"/>
              <w:ind w:left="480" w:right="474"/>
              <w:jc w:val="center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 w:hint="eastAsia"/>
                <w:sz w:val="20"/>
                <w:szCs w:val="20"/>
              </w:rPr>
              <w:t>流量总使用量（</w:t>
            </w:r>
            <w:r>
              <w:rPr>
                <w:rFonts w:ascii="微软雅黑" w:eastAsia="微软雅黑" w:cs="微软雅黑"/>
                <w:sz w:val="20"/>
                <w:szCs w:val="20"/>
              </w:rPr>
              <w:t>G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）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C9E17" w14:textId="1A63D29C" w:rsidR="00026207" w:rsidRDefault="00026207">
            <w:pPr>
              <w:pStyle w:val="TableParagraph"/>
              <w:kinsoku w:val="0"/>
              <w:overflowPunct w:val="0"/>
              <w:spacing w:before="129"/>
              <w:ind w:left="584" w:right="576"/>
              <w:jc w:val="center"/>
              <w:rPr>
                <w:rFonts w:ascii="微软雅黑" w:eastAsia="微软雅黑" w:cs="微软雅黑"/>
                <w:sz w:val="20"/>
                <w:szCs w:val="20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9C7A0" w14:textId="0293578F" w:rsidR="00026207" w:rsidRDefault="00026207">
            <w:pPr>
              <w:pStyle w:val="TableParagraph"/>
              <w:kinsoku w:val="0"/>
              <w:overflowPunct w:val="0"/>
              <w:spacing w:before="129"/>
              <w:ind w:left="633" w:right="627"/>
              <w:jc w:val="center"/>
              <w:rPr>
                <w:rFonts w:ascii="微软雅黑" w:eastAsia="微软雅黑" w:cs="微软雅黑"/>
                <w:sz w:val="20"/>
                <w:szCs w:val="20"/>
              </w:rPr>
            </w:pPr>
          </w:p>
        </w:tc>
      </w:tr>
    </w:tbl>
    <w:p w14:paraId="5D0B8CBB" w14:textId="77777777" w:rsidR="00026207" w:rsidRDefault="00026207">
      <w:pPr>
        <w:pStyle w:val="BodyText"/>
        <w:kinsoku w:val="0"/>
        <w:overflowPunct w:val="0"/>
        <w:spacing w:before="7"/>
        <w:rPr>
          <w:i w:val="0"/>
          <w:iCs w:val="0"/>
          <w:sz w:val="23"/>
          <w:szCs w:val="23"/>
        </w:rPr>
      </w:pPr>
    </w:p>
    <w:p w14:paraId="01135B7E" w14:textId="52622D0F" w:rsidR="00AA1A4A" w:rsidRPr="007E3535" w:rsidRDefault="00922C11" w:rsidP="00AA1A4A">
      <w:pPr>
        <w:pStyle w:val="Heading1"/>
        <w:numPr>
          <w:ilvl w:val="0"/>
          <w:numId w:val="117"/>
        </w:numPr>
        <w:tabs>
          <w:tab w:val="left" w:pos="546"/>
        </w:tabs>
        <w:kinsoku w:val="0"/>
        <w:overflowPunct w:val="0"/>
        <w:rPr>
          <w:rFonts w:ascii="Microsoft JhengHei" w:eastAsia="等线" w:cs="Microsoft JhengHei"/>
          <w:spacing w:val="-2"/>
        </w:rPr>
      </w:pPr>
      <w:bookmarkStart w:id="21" w:name="_bookmark20"/>
      <w:bookmarkEnd w:id="21"/>
      <w:r>
        <w:t>Non-Function</w:t>
      </w:r>
      <w:r>
        <w:rPr>
          <w:spacing w:val="-2"/>
        </w:rPr>
        <w:t xml:space="preserve"> </w:t>
      </w:r>
      <w:r>
        <w:t>Requirements</w:t>
      </w:r>
      <w:r>
        <w:rPr>
          <w:spacing w:val="-14"/>
        </w:rPr>
        <w:t xml:space="preserve"> </w:t>
      </w:r>
      <w:r>
        <w:rPr>
          <w:rFonts w:ascii="Microsoft JhengHei" w:eastAsia="Microsoft JhengHei" w:cs="Microsoft JhengHei" w:hint="eastAsia"/>
          <w:spacing w:val="-2"/>
        </w:rPr>
        <w:t>非功能性需求</w:t>
      </w:r>
    </w:p>
    <w:p w14:paraId="14BDD342" w14:textId="77777777" w:rsidR="00026207" w:rsidRDefault="00026207">
      <w:pPr>
        <w:pStyle w:val="BodyText"/>
        <w:kinsoku w:val="0"/>
        <w:overflowPunct w:val="0"/>
        <w:rPr>
          <w:rFonts w:ascii="Microsoft JhengHei" w:eastAsia="Microsoft JhengHei" w:cs="Microsoft JhengHei"/>
          <w:b/>
          <w:bCs/>
          <w:i w:val="0"/>
          <w:iCs w:val="0"/>
          <w:sz w:val="30"/>
          <w:szCs w:val="30"/>
        </w:rPr>
      </w:pPr>
    </w:p>
    <w:p w14:paraId="6AEE9A23" w14:textId="1217717C" w:rsidR="00AA1A4A" w:rsidRDefault="00AA1A4A" w:rsidP="00AA1A4A">
      <w:pPr>
        <w:pStyle w:val="Heading4"/>
        <w:rPr>
          <w:w w:val="95"/>
        </w:rPr>
      </w:pPr>
      <w:r>
        <w:rPr>
          <w:rFonts w:hint="eastAsia"/>
          <w:w w:val="95"/>
        </w:rPr>
        <w:t>应用反应及容差率</w:t>
      </w:r>
    </w:p>
    <w:p w14:paraId="515E3BE7" w14:textId="1B67748A" w:rsidR="00026207" w:rsidRDefault="004052DE">
      <w:pPr>
        <w:pStyle w:val="BodyText"/>
        <w:kinsoku w:val="0"/>
        <w:overflowPunct w:val="0"/>
        <w:spacing w:line="369" w:lineRule="auto"/>
        <w:ind w:left="120" w:right="1171"/>
        <w:rPr>
          <w:color w:val="2E5395"/>
        </w:rPr>
      </w:pPr>
      <w:r>
        <w:rPr>
          <w:noProof/>
        </w:rPr>
        <w:pict w14:anchorId="6296DAE4">
          <v:shape id="_x0000_s1187" type="#_x0000_t202" style="position:absolute;left:0;text-align:left;margin-left:89.8pt;margin-top:57.1pt;width:415.55pt;height:77.45pt;z-index:12;mso-position-horizontal-relative:page;mso-position-vertical-relative:text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985"/>
                    <w:gridCol w:w="6310"/>
                  </w:tblGrid>
                  <w:tr w:rsidR="00026207" w:rsidRPr="00922C11" w14:paraId="4B9A4DDF" w14:textId="77777777">
                    <w:trPr>
                      <w:trHeight w:val="1528"/>
                    </w:trPr>
                    <w:tc>
                      <w:tcPr>
                        <w:tcW w:w="19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C0928CF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121"/>
                          <w:ind w:left="107"/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  <w:t>Description</w:t>
                        </w:r>
                      </w:p>
                    </w:tc>
                    <w:tc>
                      <w:tcPr>
                        <w:tcW w:w="63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66F4339" w14:textId="77777777" w:rsidR="00026207" w:rsidRDefault="00922C11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541"/>
                          </w:tabs>
                          <w:kinsoku w:val="0"/>
                          <w:overflowPunct w:val="0"/>
                          <w:spacing w:before="20" w:line="271" w:lineRule="auto"/>
                          <w:ind w:right="292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视频页面加载、非视频播放类页面（从用户点击，到视频可流畅播放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）：</w:t>
                        </w:r>
                        <w:r>
                          <w:rPr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spacing w:val="-16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pacing w:val="-16"/>
                            <w:sz w:val="21"/>
                            <w:szCs w:val="21"/>
                          </w:rPr>
                          <w:t>秒以内，容差</w:t>
                        </w:r>
                        <w:r>
                          <w:rPr>
                            <w:spacing w:val="-16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10% </w:t>
                        </w:r>
                      </w:p>
                      <w:p w14:paraId="0572BA20" w14:textId="77777777" w:rsidR="00026207" w:rsidRDefault="00922C11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541"/>
                          </w:tabs>
                          <w:kinsoku w:val="0"/>
                          <w:overflowPunct w:val="0"/>
                          <w:spacing w:before="1" w:line="257" w:lineRule="exac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按钮点击页面反应：</w:t>
                        </w:r>
                        <w:r>
                          <w:rPr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spacing w:val="-17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pacing w:val="-17"/>
                            <w:sz w:val="21"/>
                            <w:szCs w:val="21"/>
                          </w:rPr>
                          <w:t>秒以内，容差</w:t>
                        </w:r>
                        <w:r>
                          <w:rPr>
                            <w:spacing w:val="-17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10% </w:t>
                        </w:r>
                        <w:r>
                          <w:rPr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1D5B1DFE" w14:textId="77777777" w:rsidR="00026207" w:rsidRDefault="00922C11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541"/>
                          </w:tabs>
                          <w:kinsoku w:val="0"/>
                          <w:overflowPunct w:val="0"/>
                          <w:spacing w:before="0" w:line="389" w:lineRule="exac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-1"/>
                            <w:sz w:val="21"/>
                            <w:szCs w:val="21"/>
                          </w:rPr>
                          <w:t>页面点击</w:t>
                        </w:r>
                        <w:r>
                          <w:rPr>
                            <w:spacing w:val="-3"/>
                            <w:sz w:val="21"/>
                            <w:szCs w:val="21"/>
                          </w:rPr>
                          <w:t>/</w:t>
                        </w:r>
                        <w:r>
                          <w:rPr>
                            <w:rFonts w:hint="eastAsia"/>
                            <w:spacing w:val="-3"/>
                            <w:sz w:val="21"/>
                            <w:szCs w:val="21"/>
                          </w:rPr>
                          <w:t>滑动反应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spacing w:val="-17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pacing w:val="-17"/>
                            <w:sz w:val="21"/>
                            <w:szCs w:val="21"/>
                          </w:rPr>
                          <w:t>秒以内，容差</w:t>
                        </w:r>
                        <w:r>
                          <w:rPr>
                            <w:spacing w:val="-17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sz w:val="21"/>
                            <w:szCs w:val="21"/>
                          </w:rPr>
                          <w:t>10%</w:t>
                        </w:r>
                      </w:p>
                    </w:tc>
                  </w:tr>
                </w:tbl>
                <w:p w14:paraId="79AA517B" w14:textId="77777777" w:rsidR="00026207" w:rsidRPr="00922C11" w:rsidRDefault="00026207">
                  <w:pPr>
                    <w:pStyle w:val="BodyText"/>
                    <w:kinsoku w:val="0"/>
                    <w:overflowPunct w:val="0"/>
                    <w:rPr>
                      <w:rFonts w:ascii="Times New Roman" w:eastAsia="等线" w:cs="Times New Roman"/>
                      <w:i w:val="0"/>
                      <w:iCs w:val="0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922C11">
        <w:rPr>
          <w:rFonts w:hint="eastAsia"/>
          <w:color w:val="2E5395"/>
          <w:spacing w:val="-7"/>
          <w:w w:val="95"/>
        </w:rPr>
        <w:t>作为</w:t>
      </w:r>
      <w:r w:rsidR="00C645A6">
        <w:rPr>
          <w:rFonts w:hint="eastAsia"/>
          <w:color w:val="2E5395"/>
          <w:spacing w:val="-7"/>
          <w:w w:val="95"/>
        </w:rPr>
        <w:t>林肯驾驶员</w:t>
      </w:r>
      <w:r w:rsidR="00922C11">
        <w:rPr>
          <w:rFonts w:hint="eastAsia"/>
          <w:color w:val="2E5395"/>
          <w:spacing w:val="-7"/>
          <w:w w:val="95"/>
        </w:rPr>
        <w:t>和乘客，我希望「</w:t>
      </w:r>
      <w:proofErr w:type="spellStart"/>
      <w:r w:rsidR="00A260AF">
        <w:rPr>
          <w:color w:val="2E5395"/>
          <w:w w:val="95"/>
        </w:rPr>
        <w:t>Lidget</w:t>
      </w:r>
      <w:proofErr w:type="spellEnd"/>
      <w:r w:rsidR="00922C11">
        <w:rPr>
          <w:rFonts w:hint="eastAsia"/>
          <w:color w:val="2E5395"/>
          <w:spacing w:val="-9"/>
          <w:w w:val="95"/>
        </w:rPr>
        <w:t>」能快速加载视频和图文、按钮点击相应、页面点</w:t>
      </w:r>
      <w:r w:rsidR="00922C11">
        <w:rPr>
          <w:rFonts w:hint="eastAsia"/>
          <w:color w:val="2E5395"/>
          <w:spacing w:val="-9"/>
        </w:rPr>
        <w:t>击</w:t>
      </w:r>
      <w:r w:rsidR="00922C11">
        <w:rPr>
          <w:color w:val="2E5395"/>
          <w:spacing w:val="-9"/>
        </w:rPr>
        <w:t>/</w:t>
      </w:r>
      <w:r w:rsidR="00922C11">
        <w:rPr>
          <w:rFonts w:hint="eastAsia"/>
          <w:color w:val="2E5395"/>
          <w:spacing w:val="-6"/>
        </w:rPr>
        <w:t>滑动反应都在</w:t>
      </w:r>
      <w:r w:rsidR="00922C11">
        <w:rPr>
          <w:color w:val="2E5395"/>
          <w:spacing w:val="-6"/>
        </w:rPr>
        <w:t xml:space="preserve"> </w:t>
      </w:r>
      <w:r w:rsidR="00922C11">
        <w:rPr>
          <w:color w:val="2E5395"/>
        </w:rPr>
        <w:t>1</w:t>
      </w:r>
      <w:r w:rsidR="00922C11">
        <w:rPr>
          <w:color w:val="2E5395"/>
          <w:spacing w:val="-7"/>
        </w:rPr>
        <w:t xml:space="preserve"> </w:t>
      </w:r>
      <w:r w:rsidR="00922C11">
        <w:rPr>
          <w:rFonts w:hint="eastAsia"/>
          <w:color w:val="2E5395"/>
          <w:spacing w:val="-7"/>
        </w:rPr>
        <w:t>秒内，容差率为</w:t>
      </w:r>
      <w:r w:rsidR="00922C11">
        <w:rPr>
          <w:color w:val="2E5395"/>
          <w:spacing w:val="-7"/>
        </w:rPr>
        <w:t xml:space="preserve"> </w:t>
      </w:r>
      <w:r w:rsidR="00922C11">
        <w:rPr>
          <w:color w:val="2E5395"/>
        </w:rPr>
        <w:t>10%</w:t>
      </w:r>
    </w:p>
    <w:p w14:paraId="272CFE36" w14:textId="77777777" w:rsidR="00026207" w:rsidRDefault="00026207">
      <w:pPr>
        <w:pStyle w:val="BodyText"/>
        <w:kinsoku w:val="0"/>
        <w:overflowPunct w:val="0"/>
        <w:spacing w:line="369" w:lineRule="auto"/>
        <w:ind w:left="120" w:right="1171"/>
        <w:rPr>
          <w:color w:val="2E5395"/>
        </w:rPr>
        <w:sectPr w:rsidR="00026207">
          <w:pgSz w:w="11900" w:h="16850"/>
          <w:pgMar w:top="1600" w:right="620" w:bottom="280" w:left="16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2" w:color="767070"/>
            <w:right w:val="single" w:sz="12" w:space="16" w:color="767070"/>
          </w:pgBorders>
          <w:cols w:space="720"/>
          <w:noEndnote/>
        </w:sectPr>
      </w:pPr>
    </w:p>
    <w:p w14:paraId="042129AC" w14:textId="77777777" w:rsidR="00026207" w:rsidRDefault="004052DE">
      <w:pPr>
        <w:pStyle w:val="BodyText"/>
        <w:kinsoku w:val="0"/>
        <w:overflowPunct w:val="0"/>
        <w:rPr>
          <w:sz w:val="20"/>
          <w:szCs w:val="20"/>
        </w:rPr>
      </w:pPr>
      <w:r>
        <w:rPr>
          <w:noProof/>
        </w:rPr>
        <w:lastRenderedPageBreak/>
        <w:pict w14:anchorId="505847AD">
          <v:group id="_x0000_s1188" style="position:absolute;margin-left:14.25pt;margin-top:20.4pt;width:564.4pt;height:799.05pt;z-index:-4;mso-position-horizontal-relative:page;mso-position-vertical-relative:page" coordorigin="285,408" coordsize="11288,15981" o:allowincell="f">
            <v:shape id="_x0000_s1189" type="#_x0000_t75" style="position:absolute;left:2043;top:4487;width:7580;height:7660;mso-position-horizontal-relative:page;mso-position-vertical-relative:page" o:allowincell="f">
              <v:imagedata r:id="rId5" o:title=""/>
            </v:shape>
            <v:shape id="_x0000_s1190" style="position:absolute;left:297;top:420;width:11263;height:15956;mso-position-horizontal-relative:page;mso-position-vertical-relative:page" coordsize="11263,15956" o:allowincell="f" path="m,15956r11263,l11263,,,,,15956xe" filled="f" strokecolor="#767070" strokeweight="1.25pt">
              <v:path arrowok="t"/>
            </v:shape>
            <w10:wrap anchorx="page" anchory="page"/>
          </v:group>
        </w:pict>
      </w:r>
    </w:p>
    <w:p w14:paraId="07486CFA" w14:textId="0A15E9E6" w:rsidR="00026207" w:rsidRDefault="00AA1A4A" w:rsidP="00AA1A4A">
      <w:pPr>
        <w:pStyle w:val="Heading4"/>
      </w:pPr>
      <w:r>
        <w:rPr>
          <w:rFonts w:hint="eastAsia"/>
        </w:rPr>
        <w:t>内容加载速度</w:t>
      </w:r>
    </w:p>
    <w:p w14:paraId="00895CDC" w14:textId="5380F0C4" w:rsidR="00026207" w:rsidRDefault="00922C11">
      <w:pPr>
        <w:pStyle w:val="BodyText"/>
        <w:kinsoku w:val="0"/>
        <w:overflowPunct w:val="0"/>
        <w:spacing w:before="46"/>
        <w:ind w:left="120"/>
        <w:rPr>
          <w:color w:val="2E5395"/>
        </w:rPr>
      </w:pPr>
      <w:r>
        <w:rPr>
          <w:rFonts w:hint="eastAsia"/>
          <w:color w:val="2E5395"/>
        </w:rPr>
        <w:t>作为</w:t>
      </w:r>
      <w:r w:rsidR="00C645A6">
        <w:rPr>
          <w:rFonts w:hint="eastAsia"/>
          <w:color w:val="2E5395"/>
        </w:rPr>
        <w:t>林肯驾驶员</w:t>
      </w:r>
      <w:r>
        <w:rPr>
          <w:rFonts w:hint="eastAsia"/>
          <w:color w:val="2E5395"/>
        </w:rPr>
        <w:t>和乘客，我希望「</w:t>
      </w:r>
      <w:proofErr w:type="spellStart"/>
      <w:r w:rsidR="00A260AF">
        <w:rPr>
          <w:color w:val="2E5395"/>
        </w:rPr>
        <w:t>Lidget</w:t>
      </w:r>
      <w:proofErr w:type="spellEnd"/>
      <w:r>
        <w:rPr>
          <w:rFonts w:hint="eastAsia"/>
          <w:color w:val="2E5395"/>
        </w:rPr>
        <w:t>」在车机启动后的加载速度在</w:t>
      </w:r>
      <w:r>
        <w:rPr>
          <w:color w:val="2E5395"/>
        </w:rPr>
        <w:t xml:space="preserve"> 1 </w:t>
      </w:r>
      <w:r>
        <w:rPr>
          <w:rFonts w:hint="eastAsia"/>
          <w:color w:val="2E5395"/>
        </w:rPr>
        <w:t>秒内加载完毕</w:t>
      </w:r>
    </w:p>
    <w:p w14:paraId="30BC1394" w14:textId="77777777" w:rsidR="00026207" w:rsidRDefault="00026207">
      <w:pPr>
        <w:pStyle w:val="BodyText"/>
        <w:kinsoku w:val="0"/>
        <w:overflowPunct w:val="0"/>
        <w:rPr>
          <w:sz w:val="6"/>
          <w:szCs w:val="6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6310"/>
      </w:tblGrid>
      <w:tr w:rsidR="00026207" w14:paraId="14399970" w14:textId="77777777">
        <w:trPr>
          <w:trHeight w:val="90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7DC53" w14:textId="77777777" w:rsidR="00026207" w:rsidRDefault="00922C11">
            <w:pPr>
              <w:pStyle w:val="TableParagraph"/>
              <w:kinsoku w:val="0"/>
              <w:overflowPunct w:val="0"/>
              <w:spacing w:before="121"/>
              <w:ind w:left="107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C2D09" w14:textId="77777777" w:rsidR="00026207" w:rsidRDefault="00922C11">
            <w:pPr>
              <w:pStyle w:val="TableParagraph"/>
              <w:numPr>
                <w:ilvl w:val="0"/>
                <w:numId w:val="2"/>
              </w:numPr>
              <w:tabs>
                <w:tab w:val="left" w:pos="541"/>
              </w:tabs>
              <w:kinsoku w:val="0"/>
              <w:overflowPunct w:val="0"/>
              <w:spacing w:before="19" w:line="257" w:lineRule="exact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车机启动后，第一个惊喜视频即开始加载</w:t>
            </w:r>
            <w:r>
              <w:rPr>
                <w:sz w:val="21"/>
                <w:szCs w:val="21"/>
              </w:rPr>
              <w:t xml:space="preserve"> </w:t>
            </w:r>
          </w:p>
          <w:p w14:paraId="26B8A25D" w14:textId="6449A695" w:rsidR="00026207" w:rsidRDefault="00922C11">
            <w:pPr>
              <w:pStyle w:val="TableParagraph"/>
              <w:numPr>
                <w:ilvl w:val="0"/>
                <w:numId w:val="2"/>
              </w:numPr>
              <w:tabs>
                <w:tab w:val="left" w:pos="541"/>
              </w:tabs>
              <w:kinsoku w:val="0"/>
              <w:overflowPunct w:val="0"/>
              <w:spacing w:before="0" w:line="389" w:lineRule="exact"/>
              <w:rPr>
                <w:sz w:val="21"/>
                <w:szCs w:val="21"/>
              </w:rPr>
            </w:pPr>
            <w:r>
              <w:rPr>
                <w:rFonts w:hint="eastAsia"/>
                <w:spacing w:val="-1"/>
                <w:sz w:val="21"/>
                <w:szCs w:val="21"/>
              </w:rPr>
              <w:t>点击进「</w:t>
            </w:r>
            <w:proofErr w:type="spellStart"/>
            <w:r w:rsidR="00A260AF">
              <w:rPr>
                <w:sz w:val="21"/>
                <w:szCs w:val="21"/>
              </w:rPr>
              <w:t>Lidget</w:t>
            </w:r>
            <w:proofErr w:type="spellEnd"/>
            <w:r>
              <w:rPr>
                <w:rFonts w:hint="eastAsia"/>
                <w:spacing w:val="-3"/>
                <w:sz w:val="21"/>
                <w:szCs w:val="21"/>
              </w:rPr>
              <w:t>」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3"/>
                <w:sz w:val="21"/>
                <w:szCs w:val="21"/>
              </w:rPr>
              <w:t>后，所有模块（</w:t>
            </w:r>
            <w:r>
              <w:rPr>
                <w:rFonts w:hint="eastAsia"/>
                <w:spacing w:val="-26"/>
                <w:sz w:val="21"/>
                <w:szCs w:val="21"/>
              </w:rPr>
              <w:t>在</w:t>
            </w:r>
            <w:r>
              <w:rPr>
                <w:spacing w:val="-26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1</w:t>
            </w:r>
            <w:r>
              <w:rPr>
                <w:spacing w:val="-10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10"/>
                <w:sz w:val="21"/>
                <w:szCs w:val="21"/>
              </w:rPr>
              <w:t>秒内加载完毕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</w:tbl>
    <w:p w14:paraId="00C01464" w14:textId="691160AD" w:rsidR="00026207" w:rsidRDefault="00AA1A4A" w:rsidP="00AA1A4A">
      <w:pPr>
        <w:pStyle w:val="Heading4"/>
      </w:pPr>
      <w:r>
        <w:rPr>
          <w:rFonts w:hint="eastAsia"/>
        </w:rPr>
        <w:t>隐私条款</w:t>
      </w:r>
    </w:p>
    <w:p w14:paraId="63DAE45E" w14:textId="0ECC023B" w:rsidR="00026207" w:rsidRDefault="00922C11">
      <w:pPr>
        <w:pStyle w:val="BodyText"/>
        <w:kinsoku w:val="0"/>
        <w:overflowPunct w:val="0"/>
        <w:ind w:left="120"/>
        <w:rPr>
          <w:color w:val="2E5395"/>
        </w:rPr>
      </w:pPr>
      <w:r>
        <w:rPr>
          <w:rFonts w:hint="eastAsia"/>
          <w:color w:val="2E5395"/>
        </w:rPr>
        <w:t>作为</w:t>
      </w:r>
      <w:r w:rsidR="00C645A6">
        <w:rPr>
          <w:rFonts w:hint="eastAsia"/>
          <w:color w:val="2E5395"/>
        </w:rPr>
        <w:t>林肯驾驶员</w:t>
      </w:r>
      <w:r>
        <w:rPr>
          <w:rFonts w:hint="eastAsia"/>
          <w:color w:val="2E5395"/>
        </w:rPr>
        <w:t>和乘客，我希望在使用「</w:t>
      </w:r>
      <w:proofErr w:type="spellStart"/>
      <w:r w:rsidR="00A260AF">
        <w:rPr>
          <w:color w:val="2E5395"/>
        </w:rPr>
        <w:t>Lidget</w:t>
      </w:r>
      <w:proofErr w:type="spellEnd"/>
      <w:r>
        <w:rPr>
          <w:rFonts w:hint="eastAsia"/>
          <w:color w:val="2E5395"/>
        </w:rPr>
        <w:t>」时个人信息隐私收到保护</w:t>
      </w:r>
    </w:p>
    <w:p w14:paraId="5F77D226" w14:textId="77777777" w:rsidR="00026207" w:rsidRDefault="00026207">
      <w:pPr>
        <w:pStyle w:val="BodyText"/>
        <w:kinsoku w:val="0"/>
        <w:overflowPunct w:val="0"/>
        <w:spacing w:before="2"/>
        <w:rPr>
          <w:sz w:val="6"/>
          <w:szCs w:val="6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6310"/>
      </w:tblGrid>
      <w:tr w:rsidR="00026207" w14:paraId="426A76F6" w14:textId="77777777">
        <w:trPr>
          <w:trHeight w:val="6833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5E59B" w14:textId="77777777" w:rsidR="00026207" w:rsidRDefault="00922C11">
            <w:pPr>
              <w:pStyle w:val="TableParagraph"/>
              <w:kinsoku w:val="0"/>
              <w:overflowPunct w:val="0"/>
              <w:spacing w:before="118"/>
              <w:ind w:left="107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63111" w14:textId="77777777" w:rsidR="00026207" w:rsidRDefault="00922C11">
            <w:pPr>
              <w:pStyle w:val="TableParagraph"/>
              <w:numPr>
                <w:ilvl w:val="0"/>
                <w:numId w:val="1"/>
              </w:numPr>
              <w:tabs>
                <w:tab w:val="left" w:pos="541"/>
              </w:tabs>
              <w:kinsoku w:val="0"/>
              <w:overflowPunct w:val="0"/>
              <w:spacing w:before="17"/>
              <w:rPr>
                <w:sz w:val="21"/>
                <w:szCs w:val="21"/>
              </w:rPr>
            </w:pPr>
            <w:r>
              <w:rPr>
                <w:rFonts w:hint="eastAsia"/>
                <w:spacing w:val="-1"/>
                <w:sz w:val="21"/>
                <w:szCs w:val="21"/>
              </w:rPr>
              <w:t>需要在《</w:t>
            </w:r>
            <w:r>
              <w:rPr>
                <w:sz w:val="21"/>
                <w:szCs w:val="21"/>
              </w:rPr>
              <w:t>Sync</w:t>
            </w:r>
            <w:r>
              <w:rPr>
                <w:spacing w:val="-3"/>
                <w:sz w:val="21"/>
                <w:szCs w:val="21"/>
              </w:rPr>
              <w:t>+</w:t>
            </w:r>
            <w:r>
              <w:rPr>
                <w:rFonts w:hint="eastAsia"/>
                <w:spacing w:val="-3"/>
                <w:sz w:val="21"/>
                <w:szCs w:val="21"/>
              </w:rPr>
              <w:t>个人隐私协议》中添加相关信息搜集的描述</w:t>
            </w:r>
            <w:r>
              <w:rPr>
                <w:sz w:val="21"/>
                <w:szCs w:val="21"/>
              </w:rPr>
              <w:t xml:space="preserve"> </w:t>
            </w:r>
          </w:p>
          <w:p w14:paraId="01953724" w14:textId="77777777" w:rsidR="00026207" w:rsidRDefault="00922C11">
            <w:pPr>
              <w:pStyle w:val="TableParagraph"/>
              <w:numPr>
                <w:ilvl w:val="0"/>
                <w:numId w:val="1"/>
              </w:numPr>
              <w:tabs>
                <w:tab w:val="left" w:pos="541"/>
              </w:tabs>
              <w:kinsoku w:val="0"/>
              <w:overflowPunct w:val="0"/>
              <w:spacing w:before="30" w:line="271" w:lineRule="auto"/>
              <w:ind w:right="292"/>
              <w:rPr>
                <w:sz w:val="21"/>
                <w:szCs w:val="21"/>
              </w:rPr>
            </w:pPr>
            <w:r>
              <w:rPr>
                <w:rFonts w:hint="eastAsia"/>
                <w:spacing w:val="-4"/>
                <w:sz w:val="21"/>
                <w:szCs w:val="21"/>
              </w:rPr>
              <w:t>运营过程中投票的信息在用户要求的情况下也需要可以更改</w:t>
            </w:r>
            <w:r>
              <w:rPr>
                <w:rFonts w:hint="eastAsia"/>
                <w:spacing w:val="-2"/>
                <w:sz w:val="21"/>
                <w:szCs w:val="21"/>
              </w:rPr>
              <w:t>功能</w:t>
            </w:r>
            <w:r>
              <w:rPr>
                <w:sz w:val="21"/>
                <w:szCs w:val="21"/>
              </w:rPr>
              <w:t xml:space="preserve"> </w:t>
            </w:r>
          </w:p>
          <w:p w14:paraId="54710B03" w14:textId="77777777" w:rsidR="00026207" w:rsidRDefault="00922C11">
            <w:pPr>
              <w:pStyle w:val="TableParagraph"/>
              <w:numPr>
                <w:ilvl w:val="0"/>
                <w:numId w:val="1"/>
              </w:numPr>
              <w:tabs>
                <w:tab w:val="left" w:pos="541"/>
              </w:tabs>
              <w:kinsoku w:val="0"/>
              <w:overflowPunct w:val="0"/>
              <w:spacing w:before="2" w:line="278" w:lineRule="auto"/>
              <w:ind w:right="136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对于调研问卷的后期运维，若问卷调研中涉及个人性别、年龄、电话号码，婚育状态等敏感个人信息，需从业务角度再斟酌是否为该问卷调研目的所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3"/>
                <w:sz w:val="21"/>
                <w:szCs w:val="21"/>
              </w:rPr>
              <w:t>“相关”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3"/>
                <w:sz w:val="21"/>
                <w:szCs w:val="21"/>
              </w:rPr>
              <w:t>和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3"/>
                <w:sz w:val="21"/>
                <w:szCs w:val="21"/>
              </w:rPr>
              <w:t>“必要”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3"/>
                <w:sz w:val="21"/>
                <w:szCs w:val="21"/>
              </w:rPr>
              <w:t>的信</w:t>
            </w:r>
            <w:r>
              <w:rPr>
                <w:rFonts w:hint="eastAsia"/>
                <w:spacing w:val="-2"/>
                <w:sz w:val="21"/>
                <w:szCs w:val="21"/>
              </w:rPr>
              <w:t>息，按照法律要求，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2"/>
                <w:sz w:val="21"/>
                <w:szCs w:val="21"/>
              </w:rPr>
              <w:t>“无关”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2"/>
                <w:sz w:val="21"/>
                <w:szCs w:val="21"/>
              </w:rPr>
              <w:t>的信息不能收集，非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2"/>
                <w:sz w:val="21"/>
                <w:szCs w:val="21"/>
              </w:rPr>
              <w:t>“必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3"/>
                <w:sz w:val="21"/>
                <w:szCs w:val="21"/>
              </w:rPr>
              <w:t>要”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3"/>
                <w:sz w:val="21"/>
                <w:szCs w:val="21"/>
              </w:rPr>
              <w:t>的信息也要做成可选择的问题，用户可以选择提供；文言方面，需要按照敏感个人信息的文言要求在调研问卷进行</w:t>
            </w:r>
            <w:r>
              <w:rPr>
                <w:rFonts w:hint="eastAsia"/>
                <w:spacing w:val="-6"/>
                <w:sz w:val="21"/>
                <w:szCs w:val="21"/>
              </w:rPr>
              <w:t>描述，每次问卷的敏感信息文言需要经过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DSCC</w:t>
            </w:r>
            <w:r>
              <w:rPr>
                <w:spacing w:val="15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review</w:t>
            </w:r>
            <w:r>
              <w:rPr>
                <w:rFonts w:hint="eastAsia"/>
                <w:spacing w:val="-2"/>
                <w:sz w:val="21"/>
                <w:szCs w:val="21"/>
              </w:rPr>
              <w:t>。需要</w:t>
            </w:r>
            <w:r>
              <w:rPr>
                <w:rFonts w:hint="eastAsia"/>
                <w:spacing w:val="-3"/>
                <w:sz w:val="21"/>
                <w:szCs w:val="21"/>
              </w:rPr>
              <w:t>在问卷中添加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3"/>
                <w:sz w:val="21"/>
                <w:szCs w:val="21"/>
              </w:rPr>
              <w:t>“我已知晓并同意上述个人信息处理相关事项”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rFonts w:hint="eastAsia"/>
                <w:spacing w:val="-3"/>
                <w:sz w:val="21"/>
                <w:szCs w:val="21"/>
              </w:rPr>
              <w:t>选项</w:t>
            </w:r>
            <w:r>
              <w:rPr>
                <w:sz w:val="21"/>
                <w:szCs w:val="21"/>
              </w:rPr>
              <w:t xml:space="preserve"> </w:t>
            </w:r>
          </w:p>
          <w:p w14:paraId="0FC04F01" w14:textId="77777777" w:rsidR="00026207" w:rsidRDefault="00922C11">
            <w:pPr>
              <w:pStyle w:val="TableParagraph"/>
              <w:numPr>
                <w:ilvl w:val="0"/>
                <w:numId w:val="1"/>
              </w:numPr>
              <w:tabs>
                <w:tab w:val="left" w:pos="541"/>
              </w:tabs>
              <w:kinsoku w:val="0"/>
              <w:overflowPunct w:val="0"/>
              <w:spacing w:before="0" w:line="266" w:lineRule="exact"/>
              <w:rPr>
                <w:spacing w:val="-3"/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福特云端搜集并存储的未匿名化的个人信息能且仅能用于帮</w:t>
            </w:r>
          </w:p>
          <w:p w14:paraId="5FA3A14B" w14:textId="77777777" w:rsidR="00026207" w:rsidRDefault="00922C11">
            <w:pPr>
              <w:pStyle w:val="TableParagraph"/>
              <w:kinsoku w:val="0"/>
              <w:overflowPunct w:val="0"/>
              <w:spacing w:before="35" w:line="278" w:lineRule="auto"/>
              <w:ind w:left="540" w:right="29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该用户解决客诉和实现本功能的直接服务此用户的目的，不能用于大数据分析等其他用途（匿名化的信息除外）</w:t>
            </w:r>
            <w:r>
              <w:rPr>
                <w:sz w:val="21"/>
                <w:szCs w:val="21"/>
              </w:rPr>
              <w:t xml:space="preserve"> </w:t>
            </w:r>
          </w:p>
          <w:p w14:paraId="236FA279" w14:textId="77777777" w:rsidR="00026207" w:rsidRDefault="00922C11">
            <w:pPr>
              <w:pStyle w:val="TableParagraph"/>
              <w:numPr>
                <w:ilvl w:val="0"/>
                <w:numId w:val="1"/>
              </w:numPr>
              <w:tabs>
                <w:tab w:val="left" w:pos="541"/>
              </w:tabs>
              <w:kinsoku w:val="0"/>
              <w:overflowPunct w:val="0"/>
              <w:spacing w:before="0" w:line="271" w:lineRule="auto"/>
              <w:ind w:right="188"/>
              <w:rPr>
                <w:sz w:val="21"/>
                <w:szCs w:val="21"/>
              </w:rPr>
            </w:pPr>
            <w:r>
              <w:rPr>
                <w:rFonts w:hint="eastAsia"/>
                <w:spacing w:val="-3"/>
                <w:sz w:val="21"/>
                <w:szCs w:val="21"/>
              </w:rPr>
              <w:t>用户撤回单独同意之后</w:t>
            </w:r>
            <w:r>
              <w:rPr>
                <w:spacing w:val="-3"/>
                <w:sz w:val="21"/>
                <w:szCs w:val="21"/>
              </w:rPr>
              <w:t>&amp;</w:t>
            </w:r>
            <w:r>
              <w:rPr>
                <w:rFonts w:hint="eastAsia"/>
                <w:spacing w:val="-3"/>
                <w:sz w:val="21"/>
                <w:szCs w:val="21"/>
              </w:rPr>
              <w:t>用户注销之后需要将该用户信息即时删除或匿名化处理</w:t>
            </w:r>
            <w:r>
              <w:rPr>
                <w:sz w:val="21"/>
                <w:szCs w:val="21"/>
              </w:rPr>
              <w:t xml:space="preserve"> </w:t>
            </w:r>
          </w:p>
          <w:p w14:paraId="0CB8C8D6" w14:textId="77777777" w:rsidR="00026207" w:rsidRDefault="00922C11">
            <w:pPr>
              <w:pStyle w:val="TableParagraph"/>
              <w:numPr>
                <w:ilvl w:val="0"/>
                <w:numId w:val="1"/>
              </w:numPr>
              <w:tabs>
                <w:tab w:val="left" w:pos="541"/>
              </w:tabs>
              <w:kinsoku w:val="0"/>
              <w:overflowPunct w:val="0"/>
              <w:spacing w:before="0" w:line="271" w:lineRule="auto"/>
              <w:ind w:right="188"/>
              <w:rPr>
                <w:sz w:val="21"/>
                <w:szCs w:val="21"/>
              </w:rPr>
            </w:pPr>
            <w:r>
              <w:rPr>
                <w:rFonts w:hint="eastAsia"/>
                <w:spacing w:val="-1"/>
                <w:sz w:val="21"/>
                <w:szCs w:val="21"/>
              </w:rPr>
              <w:t>需要有敏感信息类型的单独同意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/</w:t>
            </w:r>
            <w:r>
              <w:rPr>
                <w:rFonts w:hint="eastAsia"/>
                <w:spacing w:val="-3"/>
                <w:sz w:val="21"/>
                <w:szCs w:val="21"/>
              </w:rPr>
              <w:t>撤回同意</w:t>
            </w:r>
            <w:r>
              <w:rPr>
                <w:spacing w:val="-3"/>
                <w:sz w:val="21"/>
                <w:szCs w:val="21"/>
              </w:rPr>
              <w:t>/</w:t>
            </w:r>
            <w:r>
              <w:rPr>
                <w:rFonts w:hint="eastAsia"/>
                <w:spacing w:val="-3"/>
                <w:sz w:val="21"/>
                <w:szCs w:val="21"/>
              </w:rPr>
              <w:t>设置同意期限的实现功能</w:t>
            </w:r>
            <w:r>
              <w:rPr>
                <w:sz w:val="21"/>
                <w:szCs w:val="21"/>
              </w:rPr>
              <w:t xml:space="preserve"> </w:t>
            </w:r>
          </w:p>
          <w:p w14:paraId="27FD7B28" w14:textId="77777777" w:rsidR="00026207" w:rsidRDefault="00922C11">
            <w:pPr>
              <w:pStyle w:val="TableParagraph"/>
              <w:numPr>
                <w:ilvl w:val="0"/>
                <w:numId w:val="1"/>
              </w:numPr>
              <w:tabs>
                <w:tab w:val="left" w:pos="541"/>
              </w:tabs>
              <w:kinsoku w:val="0"/>
              <w:overflowPunct w:val="0"/>
              <w:spacing w:before="0" w:line="271" w:lineRule="auto"/>
              <w:ind w:right="292"/>
              <w:rPr>
                <w:sz w:val="21"/>
                <w:szCs w:val="21"/>
              </w:rPr>
            </w:pPr>
            <w:r>
              <w:rPr>
                <w:rFonts w:hint="eastAsia"/>
                <w:spacing w:val="-4"/>
                <w:sz w:val="21"/>
                <w:szCs w:val="21"/>
              </w:rPr>
              <w:t>用户在未同意搜集敏感个人信息之前功能业务链不能搜集相</w:t>
            </w:r>
            <w:r>
              <w:rPr>
                <w:rFonts w:hint="eastAsia"/>
                <w:spacing w:val="-1"/>
                <w:sz w:val="21"/>
                <w:szCs w:val="21"/>
              </w:rPr>
              <w:t>关信息</w:t>
            </w:r>
            <w:r>
              <w:rPr>
                <w:sz w:val="21"/>
                <w:szCs w:val="21"/>
              </w:rPr>
              <w:t xml:space="preserve"> </w:t>
            </w:r>
          </w:p>
        </w:tc>
      </w:tr>
    </w:tbl>
    <w:p w14:paraId="09629582" w14:textId="300484BC" w:rsidR="00026207" w:rsidRDefault="00AA1A4A" w:rsidP="00AA1A4A">
      <w:pPr>
        <w:pStyle w:val="Heading4"/>
      </w:pPr>
      <w:r>
        <w:rPr>
          <w:rFonts w:hint="eastAsia"/>
        </w:rPr>
        <w:t>Audio优先级</w:t>
      </w:r>
    </w:p>
    <w:p w14:paraId="260E6369" w14:textId="01058CB5" w:rsidR="00026207" w:rsidRDefault="004052DE">
      <w:pPr>
        <w:pStyle w:val="BodyText"/>
        <w:kinsoku w:val="0"/>
        <w:overflowPunct w:val="0"/>
        <w:spacing w:line="369" w:lineRule="auto"/>
        <w:ind w:left="120" w:right="1173"/>
        <w:rPr>
          <w:color w:val="2E5395"/>
        </w:rPr>
      </w:pPr>
      <w:r>
        <w:rPr>
          <w:noProof/>
        </w:rPr>
        <w:pict w14:anchorId="65C2926F">
          <v:shape id="_x0000_s1191" type="#_x0000_t202" style="position:absolute;left:0;text-align:left;margin-left:89.8pt;margin-top:57.1pt;width:415.55pt;height:46.25pt;z-index:13;mso-position-horizontal-relative:page;mso-position-vertical-relative:text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12"/>
                    <w:gridCol w:w="7084"/>
                  </w:tblGrid>
                  <w:tr w:rsidR="00026207" w:rsidRPr="00922C11" w14:paraId="540FEE5A" w14:textId="77777777">
                    <w:trPr>
                      <w:trHeight w:val="904"/>
                    </w:trPr>
                    <w:tc>
                      <w:tcPr>
                        <w:tcW w:w="121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FDF6E64" w14:textId="77777777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119"/>
                          <w:ind w:left="107"/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微软雅黑" w:eastAsia="微软雅黑" w:cs="微软雅黑"/>
                            <w:b/>
                            <w:bCs/>
                            <w:sz w:val="21"/>
                            <w:szCs w:val="21"/>
                          </w:rPr>
                          <w:t>Descripti</w:t>
                        </w:r>
                        <w:proofErr w:type="spellEnd"/>
                      </w:p>
                    </w:tc>
                    <w:tc>
                      <w:tcPr>
                        <w:tcW w:w="70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99AD5FC" w14:textId="2B4A1EB9" w:rsidR="00026207" w:rsidRDefault="00922C11">
                        <w:pPr>
                          <w:pStyle w:val="TableParagraph"/>
                          <w:kinsoku w:val="0"/>
                          <w:overflowPunct w:val="0"/>
                          <w:spacing w:before="0" w:line="189" w:lineRule="auto"/>
                          <w:ind w:left="107" w:right="158"/>
                          <w:rPr>
                            <w:rFonts w:ascii="Arial Unicode MS" w:eastAsia="Arial Unicode MS" w:cs="Arial Unicode MS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 w:eastAsia="Arial Unicode MS" w:cs="Arial Unicode MS" w:hint="eastAsia"/>
                            <w:sz w:val="21"/>
                            <w:szCs w:val="21"/>
                          </w:rPr>
                          <w:t>「</w:t>
                        </w:r>
                        <w:proofErr w:type="spellStart"/>
                        <w:r w:rsidR="00A260AF">
                          <w:rPr>
                            <w:rFonts w:ascii="Arial Unicode MS" w:eastAsia="Arial Unicode MS" w:cs="Arial Unicode MS"/>
                            <w:sz w:val="21"/>
                            <w:szCs w:val="21"/>
                          </w:rPr>
                          <w:t>Lidget</w:t>
                        </w:r>
                        <w:proofErr w:type="spellEnd"/>
                        <w:r>
                          <w:rPr>
                            <w:rFonts w:ascii="Arial Unicode MS" w:eastAsia="Arial Unicode MS" w:cs="Arial Unicode MS" w:hint="eastAsia"/>
                            <w:sz w:val="21"/>
                            <w:szCs w:val="21"/>
                          </w:rPr>
                          <w:t>」</w:t>
                        </w:r>
                        <w:r>
                          <w:rPr>
                            <w:rFonts w:ascii="Arial Unicode MS" w:eastAsia="Arial Unicode MS" w:cs="Arial Unicode MS"/>
                            <w:sz w:val="21"/>
                            <w:szCs w:val="21"/>
                          </w:rPr>
                          <w:t xml:space="preserve">s </w:t>
                        </w:r>
                        <w:r>
                          <w:rPr>
                            <w:rFonts w:ascii="Arial Unicode MS" w:eastAsia="Arial Unicode MS" w:cs="Arial Unicode MS" w:hint="eastAsia"/>
                            <w:sz w:val="21"/>
                            <w:szCs w:val="21"/>
                          </w:rPr>
                          <w:t>中涉及到的</w:t>
                        </w:r>
                        <w:r>
                          <w:rPr>
                            <w:rFonts w:ascii="Arial Unicode MS" w:eastAsia="Arial Unicode MS" w:cs="Arial Unicode MS"/>
                            <w:sz w:val="21"/>
                            <w:szCs w:val="21"/>
                          </w:rPr>
                          <w:t xml:space="preserve"> Audio </w:t>
                        </w:r>
                        <w:r>
                          <w:rPr>
                            <w:rFonts w:ascii="Arial Unicode MS" w:eastAsia="Arial Unicode MS" w:cs="Arial Unicode MS" w:hint="eastAsia"/>
                            <w:sz w:val="21"/>
                            <w:szCs w:val="21"/>
                          </w:rPr>
                          <w:t>优先级和其它</w:t>
                        </w:r>
                        <w:r>
                          <w:rPr>
                            <w:rFonts w:ascii="Arial Unicode MS" w:eastAsia="Arial Unicode MS" w:cs="Arial Unicode MS"/>
                            <w:sz w:val="21"/>
                            <w:szCs w:val="21"/>
                          </w:rPr>
                          <w:t xml:space="preserve"> Media/Radio </w:t>
                        </w:r>
                        <w:r>
                          <w:rPr>
                            <w:rFonts w:ascii="Arial Unicode MS" w:eastAsia="Arial Unicode MS" w:cs="Arial Unicode MS" w:hint="eastAsia"/>
                            <w:sz w:val="21"/>
                            <w:szCs w:val="21"/>
                          </w:rPr>
                          <w:t>保持一致</w:t>
                        </w:r>
                        <w:r>
                          <w:rPr>
                            <w:rFonts w:ascii="Arial Unicode MS" w:eastAsia="Arial Unicode MS" w:cs="Arial Unicode MS"/>
                            <w:sz w:val="21"/>
                            <w:szCs w:val="21"/>
                          </w:rPr>
                          <w:t xml:space="preserve">, </w:t>
                        </w:r>
                        <w:r>
                          <w:rPr>
                            <w:rFonts w:ascii="Arial Unicode MS" w:eastAsia="Arial Unicode MS" w:cs="Arial Unicode MS" w:hint="eastAsia"/>
                            <w:sz w:val="21"/>
                            <w:szCs w:val="21"/>
                          </w:rPr>
                          <w:t>参见下表</w:t>
                        </w:r>
                      </w:p>
                    </w:tc>
                  </w:tr>
                </w:tbl>
                <w:p w14:paraId="0237C951" w14:textId="77777777" w:rsidR="00026207" w:rsidRPr="00922C11" w:rsidRDefault="00026207">
                  <w:pPr>
                    <w:pStyle w:val="BodyText"/>
                    <w:kinsoku w:val="0"/>
                    <w:overflowPunct w:val="0"/>
                    <w:rPr>
                      <w:rFonts w:ascii="Times New Roman" w:eastAsia="等线" w:cs="Times New Roman"/>
                      <w:i w:val="0"/>
                      <w:iCs w:val="0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922C11">
        <w:rPr>
          <w:rFonts w:hint="eastAsia"/>
          <w:color w:val="2E5395"/>
          <w:w w:val="95"/>
        </w:rPr>
        <w:t>作为</w:t>
      </w:r>
      <w:r w:rsidR="0019572F">
        <w:rPr>
          <w:rFonts w:hint="eastAsia"/>
          <w:color w:val="2E5395"/>
          <w:w w:val="95"/>
        </w:rPr>
        <w:t>林肯运营人员</w:t>
      </w:r>
      <w:r w:rsidR="00922C11">
        <w:rPr>
          <w:rFonts w:hint="eastAsia"/>
          <w:color w:val="2E5395"/>
          <w:w w:val="95"/>
        </w:rPr>
        <w:t>，我希望「</w:t>
      </w:r>
      <w:proofErr w:type="spellStart"/>
      <w:r w:rsidR="00A260AF">
        <w:rPr>
          <w:color w:val="2E5395"/>
          <w:w w:val="95"/>
        </w:rPr>
        <w:t>Lidget</w:t>
      </w:r>
      <w:proofErr w:type="spellEnd"/>
      <w:r w:rsidR="00922C11">
        <w:rPr>
          <w:rFonts w:hint="eastAsia"/>
          <w:color w:val="2E5395"/>
          <w:w w:val="95"/>
        </w:rPr>
        <w:t>」</w:t>
      </w:r>
      <w:r w:rsidR="00922C11">
        <w:rPr>
          <w:color w:val="2E5395"/>
          <w:w w:val="95"/>
        </w:rPr>
        <w:t xml:space="preserve"> </w:t>
      </w:r>
      <w:r w:rsidR="00922C11">
        <w:rPr>
          <w:rFonts w:hint="eastAsia"/>
          <w:color w:val="2E5395"/>
          <w:w w:val="95"/>
        </w:rPr>
        <w:t>中涉及到的</w:t>
      </w:r>
      <w:r w:rsidR="00922C11">
        <w:rPr>
          <w:color w:val="2E5395"/>
          <w:w w:val="95"/>
        </w:rPr>
        <w:t xml:space="preserve">Audio </w:t>
      </w:r>
      <w:r w:rsidR="00922C11">
        <w:rPr>
          <w:rFonts w:hint="eastAsia"/>
          <w:color w:val="2E5395"/>
          <w:w w:val="95"/>
        </w:rPr>
        <w:t>优先级和其它</w:t>
      </w:r>
      <w:r w:rsidR="00922C11">
        <w:rPr>
          <w:color w:val="2E5395"/>
          <w:w w:val="95"/>
        </w:rPr>
        <w:t xml:space="preserve">Media/Radio </w:t>
      </w:r>
      <w:r w:rsidR="00922C11">
        <w:rPr>
          <w:rFonts w:hint="eastAsia"/>
          <w:color w:val="2E5395"/>
          <w:w w:val="95"/>
        </w:rPr>
        <w:t>保</w:t>
      </w:r>
      <w:r w:rsidR="00922C11">
        <w:rPr>
          <w:rFonts w:hint="eastAsia"/>
          <w:color w:val="2E5395"/>
        </w:rPr>
        <w:t>持一致</w:t>
      </w:r>
    </w:p>
    <w:p w14:paraId="11087C0E" w14:textId="77777777" w:rsidR="00026207" w:rsidRDefault="00026207">
      <w:pPr>
        <w:pStyle w:val="BodyText"/>
        <w:kinsoku w:val="0"/>
        <w:overflowPunct w:val="0"/>
        <w:spacing w:line="369" w:lineRule="auto"/>
        <w:ind w:left="120" w:right="1173"/>
        <w:rPr>
          <w:color w:val="2E5395"/>
        </w:rPr>
        <w:sectPr w:rsidR="00026207">
          <w:pgSz w:w="11900" w:h="16850"/>
          <w:pgMar w:top="1600" w:right="620" w:bottom="280" w:left="16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2" w:color="767070"/>
            <w:right w:val="single" w:sz="12" w:space="16" w:color="767070"/>
          </w:pgBorders>
          <w:cols w:space="720"/>
          <w:noEndnote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2"/>
        <w:gridCol w:w="131"/>
        <w:gridCol w:w="1510"/>
        <w:gridCol w:w="1008"/>
        <w:gridCol w:w="850"/>
        <w:gridCol w:w="770"/>
        <w:gridCol w:w="673"/>
        <w:gridCol w:w="672"/>
        <w:gridCol w:w="673"/>
        <w:gridCol w:w="667"/>
        <w:gridCol w:w="128"/>
      </w:tblGrid>
      <w:tr w:rsidR="00026207" w14:paraId="2C8D7026" w14:textId="77777777" w:rsidTr="00AA7CCC">
        <w:trPr>
          <w:trHeight w:val="1285"/>
        </w:trPr>
        <w:tc>
          <w:tcPr>
            <w:tcW w:w="12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BCE73" w14:textId="77777777" w:rsidR="00026207" w:rsidRDefault="00922C11">
            <w:pPr>
              <w:pStyle w:val="TableParagraph"/>
              <w:kinsoku w:val="0"/>
              <w:overflowPunct w:val="0"/>
              <w:spacing w:before="68"/>
              <w:ind w:left="107"/>
              <w:rPr>
                <w:rFonts w:asci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cs="微软雅黑"/>
                <w:b/>
                <w:bCs/>
                <w:sz w:val="21"/>
                <w:szCs w:val="21"/>
              </w:rPr>
              <w:lastRenderedPageBreak/>
              <w:t>on</w:t>
            </w:r>
          </w:p>
        </w:tc>
        <w:tc>
          <w:tcPr>
            <w:tcW w:w="1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3" w:space="0" w:color="EFEFEF"/>
            </w:tcBorders>
          </w:tcPr>
          <w:p w14:paraId="477BCF71" w14:textId="77777777" w:rsidR="00026207" w:rsidRPr="00922C11" w:rsidRDefault="00026207">
            <w:pPr>
              <w:pStyle w:val="TableParagraph"/>
              <w:kinsoku w:val="0"/>
              <w:overflowPunct w:val="0"/>
              <w:spacing w:before="0"/>
              <w:ind w:left="0"/>
              <w:rPr>
                <w:rFonts w:ascii="Times New Roman" w:eastAsia="等线" w:cs="Times New Roman"/>
                <w:sz w:val="20"/>
                <w:szCs w:val="20"/>
              </w:rPr>
            </w:pPr>
          </w:p>
        </w:tc>
        <w:tc>
          <w:tcPr>
            <w:tcW w:w="1510" w:type="dxa"/>
            <w:tcBorders>
              <w:top w:val="single" w:sz="24" w:space="0" w:color="EFEFEF"/>
              <w:left w:val="thickThinMediumGap" w:sz="3" w:space="0" w:color="EFEFEF"/>
              <w:bottom w:val="double" w:sz="2" w:space="0" w:color="EFEFEF"/>
              <w:right w:val="double" w:sz="2" w:space="0" w:color="EFEFEF"/>
            </w:tcBorders>
            <w:vAlign w:val="center"/>
          </w:tcPr>
          <w:p w14:paraId="73D20EB2" w14:textId="38595F8F" w:rsidR="00026207" w:rsidRPr="00AA7CCC" w:rsidRDefault="00922C11" w:rsidP="00AA7CCC">
            <w:pPr>
              <w:pStyle w:val="TableParagraph"/>
              <w:kinsoku w:val="0"/>
              <w:overflowPunct w:val="0"/>
              <w:spacing w:before="107" w:line="354" w:lineRule="exact"/>
              <w:ind w:left="0" w:right="173"/>
              <w:jc w:val="center"/>
              <w:rPr>
                <w:rFonts w:ascii="Arial Unicode MS" w:eastAsia="Arial Unicode MS" w:cs="Arial Unicode MS"/>
                <w:w w:val="90"/>
                <w:sz w:val="18"/>
                <w:szCs w:val="18"/>
              </w:rPr>
            </w:pPr>
            <w:r w:rsidRPr="00AA7CCC">
              <w:rPr>
                <w:rFonts w:ascii="Arial Unicode MS" w:eastAsia="Arial Unicode MS" w:cs="Arial Unicode MS"/>
                <w:w w:val="90"/>
                <w:sz w:val="18"/>
                <w:szCs w:val="18"/>
              </w:rPr>
              <w:t>Cur</w:t>
            </w:r>
            <w:r w:rsidR="00AA7CCC">
              <w:rPr>
                <w:rFonts w:ascii="Arial Unicode MS" w:eastAsia="Arial Unicode MS" w:cs="Arial Unicode MS"/>
                <w:w w:val="90"/>
                <w:sz w:val="18"/>
                <w:szCs w:val="18"/>
              </w:rPr>
              <w:t>rent</w:t>
            </w:r>
          </w:p>
          <w:p w14:paraId="5C8AAB0A" w14:textId="14ECFA9A" w:rsidR="00026207" w:rsidRPr="00AA7CCC" w:rsidRDefault="00922C11" w:rsidP="00AA7CCC">
            <w:pPr>
              <w:pStyle w:val="TableParagraph"/>
              <w:kinsoku w:val="0"/>
              <w:overflowPunct w:val="0"/>
              <w:spacing w:before="18" w:line="189" w:lineRule="auto"/>
              <w:ind w:left="30" w:right="1027"/>
              <w:jc w:val="center"/>
              <w:rPr>
                <w:rFonts w:ascii="Arial Unicode MS" w:eastAsia="Arial Unicode MS" w:cs="Arial Unicode MS"/>
                <w:w w:val="95"/>
                <w:sz w:val="18"/>
                <w:szCs w:val="18"/>
              </w:rPr>
            </w:pPr>
            <w:r w:rsidRPr="00AA7CCC">
              <w:rPr>
                <w:rFonts w:ascii="Arial Unicode MS" w:eastAsia="Arial Unicode MS" w:cs="Arial Unicode MS"/>
                <w:w w:val="95"/>
                <w:sz w:val="18"/>
                <w:szCs w:val="18"/>
              </w:rPr>
              <w:t>New</w:t>
            </w:r>
          </w:p>
        </w:tc>
        <w:tc>
          <w:tcPr>
            <w:tcW w:w="1008" w:type="dxa"/>
            <w:tcBorders>
              <w:top w:val="single" w:sz="24" w:space="0" w:color="EFEFEF"/>
              <w:left w:val="double" w:sz="2" w:space="0" w:color="EFEFEF"/>
              <w:bottom w:val="double" w:sz="2" w:space="0" w:color="EFEFEF"/>
              <w:right w:val="double" w:sz="2" w:space="0" w:color="EFEFEF"/>
            </w:tcBorders>
            <w:vAlign w:val="center"/>
          </w:tcPr>
          <w:p w14:paraId="4ED07985" w14:textId="77777777" w:rsidR="00026207" w:rsidRPr="00AA7CCC" w:rsidRDefault="00026207" w:rsidP="00AA7CCC">
            <w:pPr>
              <w:pStyle w:val="TableParagraph"/>
              <w:kinsoku w:val="0"/>
              <w:overflowPunct w:val="0"/>
              <w:spacing w:before="9"/>
              <w:ind w:left="0"/>
              <w:jc w:val="center"/>
              <w:rPr>
                <w:rFonts w:ascii="微软雅黑" w:eastAsia="微软雅黑" w:cs="微软雅黑"/>
                <w:i/>
                <w:iCs/>
                <w:sz w:val="16"/>
                <w:szCs w:val="16"/>
              </w:rPr>
            </w:pPr>
          </w:p>
          <w:p w14:paraId="2ED2C9D2" w14:textId="57B3BE93" w:rsidR="00026207" w:rsidRPr="00AA7CCC" w:rsidRDefault="00922C11" w:rsidP="00AA7CCC">
            <w:pPr>
              <w:pStyle w:val="TableParagraph"/>
              <w:kinsoku w:val="0"/>
              <w:overflowPunct w:val="0"/>
              <w:spacing w:before="0" w:line="189" w:lineRule="auto"/>
              <w:ind w:left="26"/>
              <w:jc w:val="center"/>
              <w:rPr>
                <w:rFonts w:ascii="Arial Unicode MS" w:eastAsia="Arial Unicode MS" w:cs="Arial Unicode MS"/>
                <w:sz w:val="16"/>
                <w:szCs w:val="16"/>
              </w:rPr>
            </w:pPr>
            <w:r w:rsidRPr="00AA7CCC">
              <w:rPr>
                <w:rFonts w:ascii="Arial Unicode MS" w:eastAsia="Arial Unicode MS" w:cs="Arial Unicode MS"/>
                <w:w w:val="90"/>
                <w:sz w:val="16"/>
                <w:szCs w:val="16"/>
              </w:rPr>
              <w:t>Media/Ra</w:t>
            </w:r>
            <w:r w:rsidRPr="00AA7CCC">
              <w:rPr>
                <w:rFonts w:ascii="Arial Unicode MS" w:eastAsia="Arial Unicode MS" w:cs="Arial Unicode MS"/>
                <w:sz w:val="16"/>
                <w:szCs w:val="16"/>
              </w:rPr>
              <w:t>dio</w:t>
            </w:r>
          </w:p>
        </w:tc>
        <w:tc>
          <w:tcPr>
            <w:tcW w:w="850" w:type="dxa"/>
            <w:tcBorders>
              <w:top w:val="single" w:sz="24" w:space="0" w:color="EFEFEF"/>
              <w:left w:val="double" w:sz="2" w:space="0" w:color="EFEFEF"/>
              <w:bottom w:val="double" w:sz="2" w:space="0" w:color="EFEFEF"/>
              <w:right w:val="double" w:sz="2" w:space="0" w:color="EFEFEF"/>
            </w:tcBorders>
            <w:vAlign w:val="center"/>
          </w:tcPr>
          <w:p w14:paraId="67954358" w14:textId="77777777" w:rsidR="00026207" w:rsidRPr="00AA7CCC" w:rsidRDefault="00026207" w:rsidP="00AA7CCC">
            <w:pPr>
              <w:pStyle w:val="TableParagraph"/>
              <w:kinsoku w:val="0"/>
              <w:overflowPunct w:val="0"/>
              <w:spacing w:before="9"/>
              <w:ind w:left="0"/>
              <w:jc w:val="center"/>
              <w:rPr>
                <w:rFonts w:ascii="微软雅黑" w:eastAsia="微软雅黑" w:cs="微软雅黑"/>
                <w:i/>
                <w:iCs/>
                <w:sz w:val="18"/>
                <w:szCs w:val="18"/>
              </w:rPr>
            </w:pPr>
          </w:p>
          <w:p w14:paraId="644580CD" w14:textId="25A2EE23" w:rsidR="00026207" w:rsidRPr="00AA7CCC" w:rsidRDefault="00922C11" w:rsidP="00AA7CCC">
            <w:pPr>
              <w:pStyle w:val="TableParagraph"/>
              <w:kinsoku w:val="0"/>
              <w:overflowPunct w:val="0"/>
              <w:spacing w:before="0" w:line="189" w:lineRule="auto"/>
              <w:ind w:left="26"/>
              <w:jc w:val="center"/>
              <w:rPr>
                <w:rFonts w:ascii="Arial Unicode MS" w:eastAsia="Arial Unicode MS" w:cs="Arial Unicode MS"/>
                <w:sz w:val="18"/>
                <w:szCs w:val="18"/>
              </w:rPr>
            </w:pPr>
            <w:r w:rsidRPr="00AA7CCC">
              <w:rPr>
                <w:rFonts w:ascii="Arial Unicode MS" w:eastAsia="Arial Unicode MS" w:cs="Arial Unicode MS"/>
                <w:w w:val="90"/>
                <w:sz w:val="18"/>
                <w:szCs w:val="18"/>
              </w:rPr>
              <w:t>Telepho</w:t>
            </w:r>
            <w:r w:rsidRPr="00AA7CCC">
              <w:rPr>
                <w:rFonts w:ascii="Arial Unicode MS" w:eastAsia="Arial Unicode MS" w:cs="Arial Unicode MS"/>
                <w:sz w:val="18"/>
                <w:szCs w:val="18"/>
              </w:rPr>
              <w:t>ne</w:t>
            </w:r>
          </w:p>
        </w:tc>
        <w:tc>
          <w:tcPr>
            <w:tcW w:w="770" w:type="dxa"/>
            <w:tcBorders>
              <w:top w:val="single" w:sz="24" w:space="0" w:color="EFEFEF"/>
              <w:left w:val="double" w:sz="2" w:space="0" w:color="EFEFEF"/>
              <w:bottom w:val="double" w:sz="2" w:space="0" w:color="EFEFEF"/>
              <w:right w:val="double" w:sz="2" w:space="0" w:color="EFEFEF"/>
            </w:tcBorders>
            <w:vAlign w:val="center"/>
          </w:tcPr>
          <w:p w14:paraId="596B1FA6" w14:textId="77777777" w:rsidR="00026207" w:rsidRPr="00AA7CCC" w:rsidRDefault="00922C11" w:rsidP="00AA7CCC">
            <w:pPr>
              <w:pStyle w:val="TableParagraph"/>
              <w:kinsoku w:val="0"/>
              <w:overflowPunct w:val="0"/>
              <w:spacing w:before="0" w:line="305" w:lineRule="exact"/>
              <w:ind w:left="26"/>
              <w:jc w:val="center"/>
              <w:rPr>
                <w:rFonts w:ascii="Arial Unicode MS" w:eastAsia="Arial Unicode MS" w:cs="Arial Unicode MS"/>
                <w:sz w:val="18"/>
                <w:szCs w:val="18"/>
              </w:rPr>
            </w:pPr>
            <w:r w:rsidRPr="00AA7CCC">
              <w:rPr>
                <w:rFonts w:ascii="Arial Unicode MS" w:eastAsia="Arial Unicode MS" w:cs="Arial Unicode MS"/>
                <w:sz w:val="18"/>
                <w:szCs w:val="18"/>
              </w:rPr>
              <w:t>Prompt</w:t>
            </w:r>
          </w:p>
          <w:p w14:paraId="7DAA01B6" w14:textId="77777777" w:rsidR="00026207" w:rsidRPr="00AA7CCC" w:rsidRDefault="00922C11" w:rsidP="00AA7CCC">
            <w:pPr>
              <w:pStyle w:val="TableParagraph"/>
              <w:kinsoku w:val="0"/>
              <w:overflowPunct w:val="0"/>
              <w:spacing w:before="0" w:line="312" w:lineRule="exact"/>
              <w:ind w:left="26"/>
              <w:jc w:val="center"/>
              <w:rPr>
                <w:rFonts w:ascii="Arial Unicode MS" w:eastAsia="Arial Unicode MS" w:cs="Arial Unicode MS"/>
                <w:w w:val="151"/>
                <w:sz w:val="18"/>
                <w:szCs w:val="18"/>
              </w:rPr>
            </w:pPr>
            <w:r w:rsidRPr="00AA7CCC">
              <w:rPr>
                <w:rFonts w:ascii="Arial Unicode MS" w:eastAsia="Arial Unicode MS" w:cs="Arial Unicode MS"/>
                <w:w w:val="151"/>
                <w:sz w:val="18"/>
                <w:szCs w:val="18"/>
              </w:rPr>
              <w:t>-</w:t>
            </w:r>
          </w:p>
          <w:p w14:paraId="7E109E39" w14:textId="77777777" w:rsidR="00026207" w:rsidRPr="00AA7CCC" w:rsidRDefault="00922C11" w:rsidP="00AA7CCC">
            <w:pPr>
              <w:pStyle w:val="TableParagraph"/>
              <w:kinsoku w:val="0"/>
              <w:overflowPunct w:val="0"/>
              <w:spacing w:before="17" w:line="189" w:lineRule="auto"/>
              <w:ind w:left="26"/>
              <w:jc w:val="center"/>
              <w:rPr>
                <w:rFonts w:ascii="Arial Unicode MS" w:eastAsia="Arial Unicode MS" w:cs="Arial Unicode MS"/>
                <w:sz w:val="18"/>
                <w:szCs w:val="18"/>
              </w:rPr>
            </w:pPr>
            <w:proofErr w:type="spellStart"/>
            <w:r w:rsidRPr="00AA7CCC">
              <w:rPr>
                <w:rFonts w:ascii="Arial Unicode MS" w:eastAsia="Arial Unicode MS" w:cs="Arial Unicode MS"/>
                <w:w w:val="85"/>
                <w:sz w:val="18"/>
                <w:szCs w:val="18"/>
              </w:rPr>
              <w:t>Navi.Us</w:t>
            </w:r>
            <w:proofErr w:type="spellEnd"/>
            <w:r w:rsidRPr="00AA7CCC">
              <w:rPr>
                <w:rFonts w:ascii="Arial Unicode MS" w:eastAsia="Arial Unicode MS" w:cs="Arial Unicode MS"/>
                <w:w w:val="85"/>
                <w:sz w:val="18"/>
                <w:szCs w:val="18"/>
              </w:rPr>
              <w:t xml:space="preserve"> </w:t>
            </w:r>
            <w:r w:rsidRPr="00AA7CCC">
              <w:rPr>
                <w:rFonts w:ascii="Arial Unicode MS" w:eastAsia="Arial Unicode MS" w:cs="Arial Unicode MS"/>
                <w:sz w:val="18"/>
                <w:szCs w:val="18"/>
              </w:rPr>
              <w:t>er</w:t>
            </w:r>
          </w:p>
        </w:tc>
        <w:tc>
          <w:tcPr>
            <w:tcW w:w="673" w:type="dxa"/>
            <w:tcBorders>
              <w:top w:val="single" w:sz="24" w:space="0" w:color="EFEFEF"/>
              <w:left w:val="double" w:sz="2" w:space="0" w:color="EFEFEF"/>
              <w:bottom w:val="double" w:sz="2" w:space="0" w:color="EFEFEF"/>
              <w:right w:val="double" w:sz="2" w:space="0" w:color="EFEFEF"/>
            </w:tcBorders>
            <w:vAlign w:val="center"/>
          </w:tcPr>
          <w:p w14:paraId="5E92DB54" w14:textId="77777777" w:rsidR="00026207" w:rsidRPr="00AA7CCC" w:rsidRDefault="00922C11" w:rsidP="00AA7CCC">
            <w:pPr>
              <w:pStyle w:val="TableParagraph"/>
              <w:tabs>
                <w:tab w:val="left" w:pos="463"/>
              </w:tabs>
              <w:kinsoku w:val="0"/>
              <w:overflowPunct w:val="0"/>
              <w:spacing w:before="166" w:line="189" w:lineRule="auto"/>
              <w:ind w:left="27" w:right="15"/>
              <w:jc w:val="center"/>
              <w:rPr>
                <w:rFonts w:ascii="Arial Unicode MS" w:eastAsia="Arial Unicode MS" w:cs="Arial Unicode MS"/>
                <w:sz w:val="18"/>
                <w:szCs w:val="18"/>
              </w:rPr>
            </w:pPr>
            <w:r w:rsidRPr="00AA7CCC">
              <w:rPr>
                <w:rFonts w:ascii="Arial Unicode MS" w:eastAsia="Arial Unicode MS" w:cs="Arial Unicode MS"/>
                <w:sz w:val="18"/>
                <w:szCs w:val="18"/>
              </w:rPr>
              <w:t xml:space="preserve">Prom </w:t>
            </w:r>
            <w:proofErr w:type="spellStart"/>
            <w:r w:rsidRPr="00AA7CCC">
              <w:rPr>
                <w:rFonts w:ascii="Arial Unicode MS" w:eastAsia="Arial Unicode MS" w:cs="Arial Unicode MS"/>
                <w:sz w:val="18"/>
                <w:szCs w:val="18"/>
              </w:rPr>
              <w:t>pt</w:t>
            </w:r>
            <w:proofErr w:type="spellEnd"/>
            <w:r w:rsidRPr="00AA7CCC">
              <w:rPr>
                <w:rFonts w:ascii="Arial Unicode MS" w:eastAsia="Arial Unicode MS" w:cs="Arial Unicode MS"/>
                <w:sz w:val="18"/>
                <w:szCs w:val="18"/>
              </w:rPr>
              <w:tab/>
            </w:r>
            <w:r w:rsidRPr="00AA7CCC">
              <w:rPr>
                <w:rFonts w:ascii="Arial Unicode MS" w:eastAsia="Arial Unicode MS" w:cs="Arial Unicode MS"/>
                <w:spacing w:val="-18"/>
                <w:sz w:val="18"/>
                <w:szCs w:val="18"/>
              </w:rPr>
              <w:t xml:space="preserve">&amp; </w:t>
            </w:r>
            <w:r w:rsidRPr="00AA7CCC">
              <w:rPr>
                <w:rFonts w:ascii="Arial Unicode MS" w:eastAsia="Arial Unicode MS" w:cs="Arial Unicode MS"/>
                <w:sz w:val="18"/>
                <w:szCs w:val="18"/>
              </w:rPr>
              <w:t>V2I</w:t>
            </w:r>
          </w:p>
        </w:tc>
        <w:tc>
          <w:tcPr>
            <w:tcW w:w="672" w:type="dxa"/>
            <w:tcBorders>
              <w:top w:val="single" w:sz="24" w:space="0" w:color="EFEFEF"/>
              <w:left w:val="double" w:sz="2" w:space="0" w:color="EFEFEF"/>
              <w:bottom w:val="double" w:sz="2" w:space="0" w:color="EFEFEF"/>
              <w:right w:val="double" w:sz="2" w:space="0" w:color="EFEFEF"/>
            </w:tcBorders>
            <w:vAlign w:val="center"/>
          </w:tcPr>
          <w:p w14:paraId="42F511A3" w14:textId="77777777" w:rsidR="00026207" w:rsidRPr="00AA7CCC" w:rsidRDefault="00026207" w:rsidP="00AA7CCC">
            <w:pPr>
              <w:pStyle w:val="TableParagraph"/>
              <w:kinsoku w:val="0"/>
              <w:overflowPunct w:val="0"/>
              <w:spacing w:before="9"/>
              <w:ind w:left="0"/>
              <w:jc w:val="center"/>
              <w:rPr>
                <w:rFonts w:ascii="微软雅黑" w:eastAsia="微软雅黑" w:cs="微软雅黑"/>
                <w:i/>
                <w:iCs/>
                <w:sz w:val="18"/>
                <w:szCs w:val="18"/>
              </w:rPr>
            </w:pPr>
          </w:p>
          <w:p w14:paraId="4EB2782D" w14:textId="77777777" w:rsidR="00026207" w:rsidRPr="00AA7CCC" w:rsidRDefault="00922C11" w:rsidP="00AA7CCC">
            <w:pPr>
              <w:pStyle w:val="TableParagraph"/>
              <w:kinsoku w:val="0"/>
              <w:overflowPunct w:val="0"/>
              <w:spacing w:before="0" w:line="189" w:lineRule="auto"/>
              <w:ind w:left="26" w:right="-15"/>
              <w:jc w:val="center"/>
              <w:rPr>
                <w:rFonts w:ascii="Arial Unicode MS" w:eastAsia="Arial Unicode MS" w:cs="Arial Unicode MS"/>
                <w:sz w:val="18"/>
                <w:szCs w:val="18"/>
              </w:rPr>
            </w:pPr>
            <w:r w:rsidRPr="00AA7CCC">
              <w:rPr>
                <w:rFonts w:ascii="Arial Unicode MS" w:eastAsia="Arial Unicode MS" w:cs="Arial Unicode MS"/>
                <w:sz w:val="18"/>
                <w:szCs w:val="18"/>
              </w:rPr>
              <w:t>PTT &amp; VR</w:t>
            </w:r>
          </w:p>
        </w:tc>
        <w:tc>
          <w:tcPr>
            <w:tcW w:w="673" w:type="dxa"/>
            <w:tcBorders>
              <w:top w:val="single" w:sz="24" w:space="0" w:color="EFEFEF"/>
              <w:left w:val="double" w:sz="2" w:space="0" w:color="EFEFEF"/>
              <w:bottom w:val="double" w:sz="2" w:space="0" w:color="EFEFEF"/>
              <w:right w:val="double" w:sz="2" w:space="0" w:color="EFEFEF"/>
            </w:tcBorders>
            <w:vAlign w:val="center"/>
          </w:tcPr>
          <w:p w14:paraId="2FB927A5" w14:textId="77777777" w:rsidR="00026207" w:rsidRPr="00AA7CCC" w:rsidRDefault="00026207" w:rsidP="00AA7CCC">
            <w:pPr>
              <w:pStyle w:val="TableParagraph"/>
              <w:kinsoku w:val="0"/>
              <w:overflowPunct w:val="0"/>
              <w:spacing w:before="13"/>
              <w:ind w:left="0"/>
              <w:jc w:val="center"/>
              <w:rPr>
                <w:rFonts w:ascii="微软雅黑" w:eastAsia="微软雅黑" w:cs="微软雅黑"/>
                <w:i/>
                <w:iCs/>
                <w:sz w:val="18"/>
                <w:szCs w:val="18"/>
              </w:rPr>
            </w:pPr>
          </w:p>
          <w:p w14:paraId="6D32C1DA" w14:textId="77777777" w:rsidR="00026207" w:rsidRPr="00AA7CCC" w:rsidRDefault="00922C11" w:rsidP="00AA7CCC">
            <w:pPr>
              <w:pStyle w:val="TableParagraph"/>
              <w:kinsoku w:val="0"/>
              <w:overflowPunct w:val="0"/>
              <w:spacing w:before="1"/>
              <w:ind w:left="29"/>
              <w:jc w:val="center"/>
              <w:rPr>
                <w:rFonts w:ascii="Arial Unicode MS" w:eastAsia="Arial Unicode MS" w:cs="Arial Unicode MS"/>
                <w:sz w:val="18"/>
                <w:szCs w:val="18"/>
              </w:rPr>
            </w:pPr>
            <w:r w:rsidRPr="00AA7CCC">
              <w:rPr>
                <w:rFonts w:ascii="Arial Unicode MS" w:eastAsia="Arial Unicode MS" w:cs="Arial Unicode MS"/>
                <w:sz w:val="18"/>
                <w:szCs w:val="18"/>
              </w:rPr>
              <w:t>Mute</w:t>
            </w:r>
          </w:p>
        </w:tc>
        <w:tc>
          <w:tcPr>
            <w:tcW w:w="667" w:type="dxa"/>
            <w:tcBorders>
              <w:top w:val="single" w:sz="24" w:space="0" w:color="EFEFEF"/>
              <w:left w:val="double" w:sz="2" w:space="0" w:color="EFEFEF"/>
              <w:bottom w:val="double" w:sz="2" w:space="0" w:color="EFEFEF"/>
              <w:right w:val="thickThinMediumGap" w:sz="3" w:space="0" w:color="9F9F9F"/>
            </w:tcBorders>
            <w:vAlign w:val="center"/>
          </w:tcPr>
          <w:p w14:paraId="4F43AB06" w14:textId="77777777" w:rsidR="00026207" w:rsidRPr="00AA7CCC" w:rsidRDefault="00026207" w:rsidP="00AA7CCC">
            <w:pPr>
              <w:pStyle w:val="TableParagraph"/>
              <w:kinsoku w:val="0"/>
              <w:overflowPunct w:val="0"/>
              <w:spacing w:before="9"/>
              <w:ind w:left="0"/>
              <w:jc w:val="center"/>
              <w:rPr>
                <w:rFonts w:ascii="微软雅黑" w:eastAsia="微软雅黑" w:cs="微软雅黑"/>
                <w:i/>
                <w:iCs/>
                <w:sz w:val="18"/>
                <w:szCs w:val="18"/>
              </w:rPr>
            </w:pPr>
          </w:p>
          <w:p w14:paraId="7204F57F" w14:textId="77777777" w:rsidR="00026207" w:rsidRPr="00AA7CCC" w:rsidRDefault="00922C11" w:rsidP="00AA7CCC">
            <w:pPr>
              <w:pStyle w:val="TableParagraph"/>
              <w:kinsoku w:val="0"/>
              <w:overflowPunct w:val="0"/>
              <w:spacing w:before="0" w:line="189" w:lineRule="auto"/>
              <w:ind w:left="28" w:right="91"/>
              <w:jc w:val="center"/>
              <w:rPr>
                <w:rFonts w:ascii="Arial Unicode MS" w:eastAsia="Arial Unicode MS" w:cs="Arial Unicode MS"/>
                <w:sz w:val="18"/>
                <w:szCs w:val="18"/>
              </w:rPr>
            </w:pPr>
            <w:r w:rsidRPr="00AA7CCC">
              <w:rPr>
                <w:rFonts w:ascii="Arial Unicode MS" w:eastAsia="Arial Unicode MS" w:cs="Arial Unicode MS"/>
                <w:w w:val="90"/>
                <w:sz w:val="18"/>
                <w:szCs w:val="18"/>
              </w:rPr>
              <w:t xml:space="preserve">Stand </w:t>
            </w:r>
            <w:r w:rsidRPr="00AA7CCC">
              <w:rPr>
                <w:rFonts w:ascii="Arial Unicode MS" w:eastAsia="Arial Unicode MS" w:cs="Arial Unicode MS"/>
                <w:sz w:val="18"/>
                <w:szCs w:val="18"/>
              </w:rPr>
              <w:t>by</w:t>
            </w:r>
          </w:p>
        </w:tc>
        <w:tc>
          <w:tcPr>
            <w:tcW w:w="128" w:type="dxa"/>
            <w:tcBorders>
              <w:top w:val="single" w:sz="4" w:space="0" w:color="000000"/>
              <w:left w:val="thinThickMediumGap" w:sz="3" w:space="0" w:color="9F9F9F"/>
              <w:bottom w:val="none" w:sz="6" w:space="0" w:color="auto"/>
              <w:right w:val="single" w:sz="4" w:space="0" w:color="000000"/>
            </w:tcBorders>
          </w:tcPr>
          <w:p w14:paraId="434AEDB1" w14:textId="77777777" w:rsidR="00026207" w:rsidRPr="00922C11" w:rsidRDefault="00026207">
            <w:pPr>
              <w:pStyle w:val="TableParagraph"/>
              <w:kinsoku w:val="0"/>
              <w:overflowPunct w:val="0"/>
              <w:spacing w:before="0"/>
              <w:ind w:left="0"/>
              <w:rPr>
                <w:rFonts w:ascii="Times New Roman" w:eastAsia="等线" w:cs="Times New Roman"/>
                <w:sz w:val="20"/>
                <w:szCs w:val="20"/>
              </w:rPr>
            </w:pPr>
          </w:p>
        </w:tc>
      </w:tr>
      <w:tr w:rsidR="00026207" w14:paraId="32808A9D" w14:textId="77777777">
        <w:trPr>
          <w:trHeight w:val="667"/>
        </w:trPr>
        <w:tc>
          <w:tcPr>
            <w:tcW w:w="12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43B45" w14:textId="77777777" w:rsidR="00026207" w:rsidRDefault="00026207">
            <w:pPr>
              <w:pStyle w:val="BodyText"/>
              <w:kinsoku w:val="0"/>
              <w:overflowPunct w:val="0"/>
              <w:spacing w:line="369" w:lineRule="auto"/>
              <w:ind w:left="120" w:right="1173"/>
              <w:rPr>
                <w:color w:val="2E5395"/>
                <w:sz w:val="2"/>
                <w:szCs w:val="2"/>
              </w:rPr>
            </w:pPr>
          </w:p>
        </w:tc>
        <w:tc>
          <w:tcPr>
            <w:tcW w:w="1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thinThickMediumGap" w:sz="3" w:space="0" w:color="EFEFEF"/>
            </w:tcBorders>
          </w:tcPr>
          <w:p w14:paraId="28329B43" w14:textId="77777777" w:rsidR="00026207" w:rsidRDefault="00026207">
            <w:pPr>
              <w:pStyle w:val="BodyText"/>
              <w:kinsoku w:val="0"/>
              <w:overflowPunct w:val="0"/>
              <w:spacing w:line="369" w:lineRule="auto"/>
              <w:ind w:left="120" w:right="1173"/>
              <w:rPr>
                <w:color w:val="2E5395"/>
                <w:sz w:val="2"/>
                <w:szCs w:val="2"/>
              </w:rPr>
            </w:pPr>
          </w:p>
        </w:tc>
        <w:tc>
          <w:tcPr>
            <w:tcW w:w="1510" w:type="dxa"/>
            <w:tcBorders>
              <w:top w:val="double" w:sz="2" w:space="0" w:color="EFEFEF"/>
              <w:left w:val="thickThinMediumGap" w:sz="3" w:space="0" w:color="EFEFEF"/>
              <w:bottom w:val="double" w:sz="2" w:space="0" w:color="EFEFEF"/>
              <w:right w:val="double" w:sz="2" w:space="0" w:color="EFEFEF"/>
            </w:tcBorders>
          </w:tcPr>
          <w:p w14:paraId="387B20F9" w14:textId="77777777" w:rsidR="00026207" w:rsidRDefault="00922C11">
            <w:pPr>
              <w:pStyle w:val="TableParagraph"/>
              <w:kinsoku w:val="0"/>
              <w:overflowPunct w:val="0"/>
              <w:spacing w:before="116"/>
              <w:ind w:left="30"/>
              <w:rPr>
                <w:rFonts w:asci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sz w:val="21"/>
                <w:szCs w:val="21"/>
              </w:rPr>
              <w:t>Media/Radio</w:t>
            </w:r>
          </w:p>
        </w:tc>
        <w:tc>
          <w:tcPr>
            <w:tcW w:w="1008" w:type="dxa"/>
            <w:tcBorders>
              <w:top w:val="double" w:sz="2" w:space="0" w:color="EFEFEF"/>
              <w:left w:val="double" w:sz="2" w:space="0" w:color="EFEFEF"/>
              <w:bottom w:val="double" w:sz="2" w:space="0" w:color="EFEFEF"/>
              <w:right w:val="double" w:sz="2" w:space="0" w:color="EFEFEF"/>
            </w:tcBorders>
          </w:tcPr>
          <w:p w14:paraId="66ACBCCF" w14:textId="77777777" w:rsidR="00026207" w:rsidRDefault="00922C11">
            <w:pPr>
              <w:pStyle w:val="TableParagraph"/>
              <w:kinsoku w:val="0"/>
              <w:overflowPunct w:val="0"/>
              <w:spacing w:before="116"/>
              <w:ind w:left="26"/>
              <w:rPr>
                <w:rFonts w:asci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sz w:val="21"/>
                <w:szCs w:val="21"/>
              </w:rPr>
              <w:t>Granted</w:t>
            </w:r>
          </w:p>
        </w:tc>
        <w:tc>
          <w:tcPr>
            <w:tcW w:w="850" w:type="dxa"/>
            <w:tcBorders>
              <w:top w:val="double" w:sz="2" w:space="0" w:color="EFEFEF"/>
              <w:left w:val="double" w:sz="2" w:space="0" w:color="EFEFEF"/>
              <w:bottom w:val="double" w:sz="2" w:space="0" w:color="EFEFEF"/>
              <w:right w:val="double" w:sz="2" w:space="0" w:color="EFEFEF"/>
            </w:tcBorders>
          </w:tcPr>
          <w:p w14:paraId="0BD42E90" w14:textId="77777777" w:rsidR="00026207" w:rsidRDefault="00922C11">
            <w:pPr>
              <w:pStyle w:val="TableParagraph"/>
              <w:kinsoku w:val="0"/>
              <w:overflowPunct w:val="0"/>
              <w:spacing w:before="116"/>
              <w:ind w:left="26"/>
              <w:rPr>
                <w:rFonts w:asci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sz w:val="21"/>
                <w:szCs w:val="21"/>
              </w:rPr>
              <w:t>Delay</w:t>
            </w:r>
          </w:p>
        </w:tc>
        <w:tc>
          <w:tcPr>
            <w:tcW w:w="770" w:type="dxa"/>
            <w:tcBorders>
              <w:top w:val="double" w:sz="2" w:space="0" w:color="EFEFEF"/>
              <w:left w:val="double" w:sz="2" w:space="0" w:color="EFEFEF"/>
              <w:bottom w:val="double" w:sz="2" w:space="0" w:color="EFEFEF"/>
              <w:right w:val="double" w:sz="2" w:space="0" w:color="EFEFEF"/>
            </w:tcBorders>
          </w:tcPr>
          <w:p w14:paraId="660B0A39" w14:textId="77777777" w:rsidR="00026207" w:rsidRDefault="00922C11">
            <w:pPr>
              <w:pStyle w:val="TableParagraph"/>
              <w:kinsoku w:val="0"/>
              <w:overflowPunct w:val="0"/>
              <w:spacing w:before="116"/>
              <w:ind w:left="26"/>
              <w:rPr>
                <w:rFonts w:asci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sz w:val="21"/>
                <w:szCs w:val="21"/>
              </w:rPr>
              <w:t>Mix</w:t>
            </w:r>
          </w:p>
        </w:tc>
        <w:tc>
          <w:tcPr>
            <w:tcW w:w="673" w:type="dxa"/>
            <w:tcBorders>
              <w:top w:val="double" w:sz="2" w:space="0" w:color="EFEFEF"/>
              <w:left w:val="double" w:sz="2" w:space="0" w:color="EFEFEF"/>
              <w:bottom w:val="double" w:sz="2" w:space="0" w:color="EFEFEF"/>
              <w:right w:val="double" w:sz="2" w:space="0" w:color="EFEFEF"/>
            </w:tcBorders>
          </w:tcPr>
          <w:p w14:paraId="50942A96" w14:textId="77777777" w:rsidR="00026207" w:rsidRDefault="00922C11">
            <w:pPr>
              <w:pStyle w:val="TableParagraph"/>
              <w:kinsoku w:val="0"/>
              <w:overflowPunct w:val="0"/>
              <w:spacing w:before="116"/>
              <w:ind w:left="27"/>
              <w:rPr>
                <w:rFonts w:asci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sz w:val="21"/>
                <w:szCs w:val="21"/>
              </w:rPr>
              <w:t>Mix</w:t>
            </w:r>
          </w:p>
        </w:tc>
        <w:tc>
          <w:tcPr>
            <w:tcW w:w="672" w:type="dxa"/>
            <w:tcBorders>
              <w:top w:val="double" w:sz="2" w:space="0" w:color="EFEFEF"/>
              <w:left w:val="double" w:sz="2" w:space="0" w:color="EFEFEF"/>
              <w:bottom w:val="double" w:sz="2" w:space="0" w:color="EFEFEF"/>
              <w:right w:val="double" w:sz="2" w:space="0" w:color="EFEFEF"/>
            </w:tcBorders>
          </w:tcPr>
          <w:p w14:paraId="5F329C53" w14:textId="77777777" w:rsidR="00026207" w:rsidRDefault="00922C11">
            <w:pPr>
              <w:pStyle w:val="TableParagraph"/>
              <w:kinsoku w:val="0"/>
              <w:overflowPunct w:val="0"/>
              <w:spacing w:before="116"/>
              <w:ind w:left="3" w:right="47"/>
              <w:jc w:val="center"/>
              <w:rPr>
                <w:rFonts w:ascii="Arial Unicode MS" w:eastAsia="Arial Unicode MS" w:cs="Arial Unicode MS"/>
                <w:w w:val="90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w w:val="90"/>
                <w:sz w:val="21"/>
                <w:szCs w:val="21"/>
              </w:rPr>
              <w:t>Reject</w:t>
            </w:r>
          </w:p>
        </w:tc>
        <w:tc>
          <w:tcPr>
            <w:tcW w:w="673" w:type="dxa"/>
            <w:tcBorders>
              <w:top w:val="double" w:sz="2" w:space="0" w:color="EFEFEF"/>
              <w:left w:val="double" w:sz="2" w:space="0" w:color="EFEFEF"/>
              <w:bottom w:val="double" w:sz="2" w:space="0" w:color="EFEFEF"/>
              <w:right w:val="double" w:sz="2" w:space="0" w:color="EFEFEF"/>
            </w:tcBorders>
          </w:tcPr>
          <w:p w14:paraId="33A40235" w14:textId="77777777" w:rsidR="00026207" w:rsidRDefault="00922C11">
            <w:pPr>
              <w:pStyle w:val="TableParagraph"/>
              <w:kinsoku w:val="0"/>
              <w:overflowPunct w:val="0"/>
              <w:spacing w:before="19" w:line="189" w:lineRule="auto"/>
              <w:ind w:left="29" w:right="15"/>
              <w:rPr>
                <w:rFonts w:asci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w w:val="90"/>
                <w:sz w:val="21"/>
                <w:szCs w:val="21"/>
              </w:rPr>
              <w:t xml:space="preserve">Grant </w:t>
            </w:r>
            <w:r>
              <w:rPr>
                <w:rFonts w:ascii="Arial Unicode MS" w:eastAsia="Arial Unicode MS" w:cs="Arial Unicode MS"/>
                <w:sz w:val="21"/>
                <w:szCs w:val="21"/>
              </w:rPr>
              <w:t>ed</w:t>
            </w:r>
          </w:p>
        </w:tc>
        <w:tc>
          <w:tcPr>
            <w:tcW w:w="667" w:type="dxa"/>
            <w:tcBorders>
              <w:top w:val="double" w:sz="2" w:space="0" w:color="EFEFEF"/>
              <w:left w:val="double" w:sz="2" w:space="0" w:color="EFEFEF"/>
              <w:bottom w:val="double" w:sz="2" w:space="0" w:color="EFEFEF"/>
              <w:right w:val="thickThinMediumGap" w:sz="3" w:space="0" w:color="9F9F9F"/>
            </w:tcBorders>
          </w:tcPr>
          <w:p w14:paraId="35F56DDE" w14:textId="77777777" w:rsidR="00026207" w:rsidRDefault="00922C11">
            <w:pPr>
              <w:pStyle w:val="TableParagraph"/>
              <w:kinsoku w:val="0"/>
              <w:overflowPunct w:val="0"/>
              <w:spacing w:before="116"/>
              <w:ind w:left="28"/>
              <w:rPr>
                <w:rFonts w:ascii="Arial Unicode MS" w:eastAsia="Arial Unicode MS" w:cs="Arial Unicode MS"/>
                <w:w w:val="95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w w:val="95"/>
                <w:sz w:val="21"/>
                <w:szCs w:val="21"/>
              </w:rPr>
              <w:t>Reject</w:t>
            </w:r>
          </w:p>
        </w:tc>
        <w:tc>
          <w:tcPr>
            <w:tcW w:w="128" w:type="dxa"/>
            <w:tcBorders>
              <w:top w:val="none" w:sz="6" w:space="0" w:color="auto"/>
              <w:left w:val="thinThickMediumGap" w:sz="3" w:space="0" w:color="9F9F9F"/>
              <w:bottom w:val="none" w:sz="6" w:space="0" w:color="auto"/>
              <w:right w:val="single" w:sz="4" w:space="0" w:color="000000"/>
            </w:tcBorders>
          </w:tcPr>
          <w:p w14:paraId="2384A37C" w14:textId="77777777" w:rsidR="00026207" w:rsidRPr="00922C11" w:rsidRDefault="00026207">
            <w:pPr>
              <w:pStyle w:val="TableParagraph"/>
              <w:kinsoku w:val="0"/>
              <w:overflowPunct w:val="0"/>
              <w:spacing w:before="0"/>
              <w:ind w:left="0"/>
              <w:rPr>
                <w:rFonts w:ascii="Times New Roman" w:eastAsia="等线" w:cs="Times New Roman"/>
                <w:sz w:val="20"/>
                <w:szCs w:val="20"/>
              </w:rPr>
            </w:pPr>
          </w:p>
        </w:tc>
      </w:tr>
      <w:tr w:rsidR="00026207" w14:paraId="17F2456B" w14:textId="77777777">
        <w:trPr>
          <w:trHeight w:val="670"/>
        </w:trPr>
        <w:tc>
          <w:tcPr>
            <w:tcW w:w="12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27637" w14:textId="77777777" w:rsidR="00026207" w:rsidRDefault="00026207">
            <w:pPr>
              <w:pStyle w:val="BodyText"/>
              <w:kinsoku w:val="0"/>
              <w:overflowPunct w:val="0"/>
              <w:spacing w:line="369" w:lineRule="auto"/>
              <w:ind w:left="120" w:right="1173"/>
              <w:rPr>
                <w:color w:val="2E5395"/>
                <w:sz w:val="2"/>
                <w:szCs w:val="2"/>
              </w:rPr>
            </w:pPr>
          </w:p>
        </w:tc>
        <w:tc>
          <w:tcPr>
            <w:tcW w:w="1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thinThickMediumGap" w:sz="3" w:space="0" w:color="EFEFEF"/>
            </w:tcBorders>
          </w:tcPr>
          <w:p w14:paraId="5E8DD2E7" w14:textId="77777777" w:rsidR="00026207" w:rsidRDefault="00026207">
            <w:pPr>
              <w:pStyle w:val="BodyText"/>
              <w:kinsoku w:val="0"/>
              <w:overflowPunct w:val="0"/>
              <w:spacing w:line="369" w:lineRule="auto"/>
              <w:ind w:left="120" w:right="1173"/>
              <w:rPr>
                <w:color w:val="2E5395"/>
                <w:sz w:val="2"/>
                <w:szCs w:val="2"/>
              </w:rPr>
            </w:pPr>
          </w:p>
        </w:tc>
        <w:tc>
          <w:tcPr>
            <w:tcW w:w="1510" w:type="dxa"/>
            <w:tcBorders>
              <w:top w:val="double" w:sz="2" w:space="0" w:color="EFEFEF"/>
              <w:left w:val="thickThinMediumGap" w:sz="3" w:space="0" w:color="EFEFEF"/>
              <w:bottom w:val="double" w:sz="2" w:space="0" w:color="EFEFEF"/>
              <w:right w:val="double" w:sz="2" w:space="0" w:color="EFEFEF"/>
            </w:tcBorders>
          </w:tcPr>
          <w:p w14:paraId="01E0C73B" w14:textId="77777777" w:rsidR="00026207" w:rsidRDefault="00922C11">
            <w:pPr>
              <w:pStyle w:val="TableParagraph"/>
              <w:kinsoku w:val="0"/>
              <w:overflowPunct w:val="0"/>
              <w:spacing w:before="116"/>
              <w:ind w:left="30"/>
              <w:rPr>
                <w:rFonts w:asci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sz w:val="21"/>
                <w:szCs w:val="21"/>
              </w:rPr>
              <w:t>Telephone</w:t>
            </w:r>
          </w:p>
        </w:tc>
        <w:tc>
          <w:tcPr>
            <w:tcW w:w="1008" w:type="dxa"/>
            <w:tcBorders>
              <w:top w:val="double" w:sz="2" w:space="0" w:color="EFEFEF"/>
              <w:left w:val="double" w:sz="2" w:space="0" w:color="EFEFEF"/>
              <w:bottom w:val="double" w:sz="2" w:space="0" w:color="EFEFEF"/>
              <w:right w:val="double" w:sz="2" w:space="0" w:color="EFEFEF"/>
            </w:tcBorders>
          </w:tcPr>
          <w:p w14:paraId="2747D7B6" w14:textId="77777777" w:rsidR="00026207" w:rsidRDefault="00922C11">
            <w:pPr>
              <w:pStyle w:val="TableParagraph"/>
              <w:kinsoku w:val="0"/>
              <w:overflowPunct w:val="0"/>
              <w:spacing w:before="116"/>
              <w:ind w:left="26"/>
              <w:rPr>
                <w:rFonts w:asci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sz w:val="21"/>
                <w:szCs w:val="21"/>
              </w:rPr>
              <w:t>Granted</w:t>
            </w:r>
          </w:p>
        </w:tc>
        <w:tc>
          <w:tcPr>
            <w:tcW w:w="850" w:type="dxa"/>
            <w:tcBorders>
              <w:top w:val="double" w:sz="2" w:space="0" w:color="EFEFEF"/>
              <w:left w:val="double" w:sz="2" w:space="0" w:color="EFEFEF"/>
              <w:bottom w:val="double" w:sz="2" w:space="0" w:color="EFEFEF"/>
              <w:right w:val="double" w:sz="2" w:space="0" w:color="EFEFEF"/>
            </w:tcBorders>
          </w:tcPr>
          <w:p w14:paraId="0A2B1A38" w14:textId="77777777" w:rsidR="00026207" w:rsidRDefault="00922C11">
            <w:pPr>
              <w:pStyle w:val="TableParagraph"/>
              <w:kinsoku w:val="0"/>
              <w:overflowPunct w:val="0"/>
              <w:spacing w:before="0" w:line="314" w:lineRule="exact"/>
              <w:ind w:left="26"/>
              <w:rPr>
                <w:rFonts w:ascii="Arial Unicode MS" w:eastAsia="Arial Unicode MS" w:cs="Arial Unicode MS"/>
                <w:w w:val="95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w w:val="95"/>
                <w:sz w:val="21"/>
                <w:szCs w:val="21"/>
              </w:rPr>
              <w:t>Granted</w:t>
            </w:r>
          </w:p>
          <w:p w14:paraId="32998A32" w14:textId="77777777" w:rsidR="00026207" w:rsidRDefault="00922C11">
            <w:pPr>
              <w:pStyle w:val="TableParagraph"/>
              <w:kinsoku w:val="0"/>
              <w:overflowPunct w:val="0"/>
              <w:spacing w:before="0" w:line="336" w:lineRule="exact"/>
              <w:ind w:left="26"/>
              <w:rPr>
                <w:rFonts w:asci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cs="Arial Unicode MS" w:hint="eastAsia"/>
                <w:sz w:val="21"/>
                <w:szCs w:val="21"/>
              </w:rPr>
              <w:t>注</w:t>
            </w:r>
            <w:r>
              <w:rPr>
                <w:rFonts w:ascii="Arial Unicode MS" w:eastAsia="Arial Unicode MS" w:cs="Arial Unicode MS"/>
                <w:sz w:val="21"/>
                <w:szCs w:val="21"/>
              </w:rPr>
              <w:t xml:space="preserve"> 1</w:t>
            </w:r>
          </w:p>
        </w:tc>
        <w:tc>
          <w:tcPr>
            <w:tcW w:w="770" w:type="dxa"/>
            <w:tcBorders>
              <w:top w:val="double" w:sz="2" w:space="0" w:color="EFEFEF"/>
              <w:left w:val="double" w:sz="2" w:space="0" w:color="EFEFEF"/>
              <w:bottom w:val="double" w:sz="2" w:space="0" w:color="EFEFEF"/>
              <w:right w:val="double" w:sz="2" w:space="0" w:color="EFEFEF"/>
            </w:tcBorders>
          </w:tcPr>
          <w:p w14:paraId="47576E50" w14:textId="77777777" w:rsidR="00026207" w:rsidRDefault="00922C11">
            <w:pPr>
              <w:pStyle w:val="TableParagraph"/>
              <w:kinsoku w:val="0"/>
              <w:overflowPunct w:val="0"/>
              <w:spacing w:before="0" w:line="314" w:lineRule="exact"/>
              <w:ind w:left="26"/>
              <w:rPr>
                <w:rFonts w:asci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sz w:val="21"/>
                <w:szCs w:val="21"/>
              </w:rPr>
              <w:t xml:space="preserve">Mix </w:t>
            </w:r>
            <w:r>
              <w:rPr>
                <w:rFonts w:ascii="Arial Unicode MS" w:eastAsia="Arial Unicode MS" w:cs="Arial Unicode MS" w:hint="eastAsia"/>
                <w:sz w:val="21"/>
                <w:szCs w:val="21"/>
              </w:rPr>
              <w:t>注</w:t>
            </w:r>
          </w:p>
          <w:p w14:paraId="002FDE37" w14:textId="77777777" w:rsidR="00026207" w:rsidRDefault="00922C11">
            <w:pPr>
              <w:pStyle w:val="TableParagraph"/>
              <w:kinsoku w:val="0"/>
              <w:overflowPunct w:val="0"/>
              <w:spacing w:before="0" w:line="336" w:lineRule="exact"/>
              <w:ind w:left="26"/>
              <w:rPr>
                <w:rFonts w:asci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sz w:val="21"/>
                <w:szCs w:val="21"/>
              </w:rPr>
              <w:t>13</w:t>
            </w:r>
          </w:p>
        </w:tc>
        <w:tc>
          <w:tcPr>
            <w:tcW w:w="673" w:type="dxa"/>
            <w:tcBorders>
              <w:top w:val="double" w:sz="2" w:space="0" w:color="EFEFEF"/>
              <w:left w:val="double" w:sz="2" w:space="0" w:color="EFEFEF"/>
              <w:bottom w:val="double" w:sz="2" w:space="0" w:color="EFEFEF"/>
              <w:right w:val="double" w:sz="2" w:space="0" w:color="EFEFEF"/>
            </w:tcBorders>
          </w:tcPr>
          <w:p w14:paraId="476C8DB7" w14:textId="77777777" w:rsidR="00026207" w:rsidRDefault="00922C11">
            <w:pPr>
              <w:pStyle w:val="TableParagraph"/>
              <w:kinsoku w:val="0"/>
              <w:overflowPunct w:val="0"/>
              <w:spacing w:before="19" w:line="189" w:lineRule="auto"/>
              <w:ind w:left="27" w:right="15"/>
              <w:rPr>
                <w:rFonts w:asci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w w:val="90"/>
                <w:sz w:val="21"/>
                <w:szCs w:val="21"/>
              </w:rPr>
              <w:t xml:space="preserve">Grant </w:t>
            </w:r>
            <w:r>
              <w:rPr>
                <w:rFonts w:ascii="Arial Unicode MS" w:eastAsia="Arial Unicode MS" w:cs="Arial Unicode MS"/>
                <w:sz w:val="21"/>
                <w:szCs w:val="21"/>
              </w:rPr>
              <w:t>ed</w:t>
            </w:r>
          </w:p>
        </w:tc>
        <w:tc>
          <w:tcPr>
            <w:tcW w:w="672" w:type="dxa"/>
            <w:tcBorders>
              <w:top w:val="double" w:sz="2" w:space="0" w:color="EFEFEF"/>
              <w:left w:val="double" w:sz="2" w:space="0" w:color="EFEFEF"/>
              <w:bottom w:val="double" w:sz="2" w:space="0" w:color="EFEFEF"/>
              <w:right w:val="double" w:sz="2" w:space="0" w:color="EFEFEF"/>
            </w:tcBorders>
          </w:tcPr>
          <w:p w14:paraId="2A8585FE" w14:textId="77777777" w:rsidR="00026207" w:rsidRDefault="00922C11">
            <w:pPr>
              <w:pStyle w:val="TableParagraph"/>
              <w:kinsoku w:val="0"/>
              <w:overflowPunct w:val="0"/>
              <w:spacing w:before="19" w:line="189" w:lineRule="auto"/>
              <w:ind w:left="26" w:right="-15"/>
              <w:rPr>
                <w:rFonts w:asci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w w:val="90"/>
                <w:sz w:val="21"/>
                <w:szCs w:val="21"/>
              </w:rPr>
              <w:t xml:space="preserve">Grant </w:t>
            </w:r>
            <w:r>
              <w:rPr>
                <w:rFonts w:ascii="Arial Unicode MS" w:eastAsia="Arial Unicode MS" w:cs="Arial Unicode MS"/>
                <w:sz w:val="21"/>
                <w:szCs w:val="21"/>
              </w:rPr>
              <w:t>ed</w:t>
            </w:r>
          </w:p>
        </w:tc>
        <w:tc>
          <w:tcPr>
            <w:tcW w:w="673" w:type="dxa"/>
            <w:tcBorders>
              <w:top w:val="double" w:sz="2" w:space="0" w:color="EFEFEF"/>
              <w:left w:val="double" w:sz="2" w:space="0" w:color="EFEFEF"/>
              <w:bottom w:val="double" w:sz="2" w:space="0" w:color="EFEFEF"/>
              <w:right w:val="double" w:sz="2" w:space="0" w:color="EFEFEF"/>
            </w:tcBorders>
          </w:tcPr>
          <w:p w14:paraId="5F722156" w14:textId="77777777" w:rsidR="00026207" w:rsidRDefault="00922C11">
            <w:pPr>
              <w:pStyle w:val="TableParagraph"/>
              <w:kinsoku w:val="0"/>
              <w:overflowPunct w:val="0"/>
              <w:spacing w:before="19" w:line="189" w:lineRule="auto"/>
              <w:ind w:left="29" w:right="15"/>
              <w:rPr>
                <w:rFonts w:asci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w w:val="90"/>
                <w:sz w:val="21"/>
                <w:szCs w:val="21"/>
              </w:rPr>
              <w:t xml:space="preserve">Grant </w:t>
            </w:r>
            <w:r>
              <w:rPr>
                <w:rFonts w:ascii="Arial Unicode MS" w:eastAsia="Arial Unicode MS" w:cs="Arial Unicode MS"/>
                <w:sz w:val="21"/>
                <w:szCs w:val="21"/>
              </w:rPr>
              <w:t>ed</w:t>
            </w:r>
          </w:p>
        </w:tc>
        <w:tc>
          <w:tcPr>
            <w:tcW w:w="667" w:type="dxa"/>
            <w:tcBorders>
              <w:top w:val="double" w:sz="2" w:space="0" w:color="EFEFEF"/>
              <w:left w:val="double" w:sz="2" w:space="0" w:color="EFEFEF"/>
              <w:bottom w:val="double" w:sz="2" w:space="0" w:color="EFEFEF"/>
              <w:right w:val="thickThinMediumGap" w:sz="3" w:space="0" w:color="9F9F9F"/>
            </w:tcBorders>
          </w:tcPr>
          <w:p w14:paraId="3875C5B2" w14:textId="77777777" w:rsidR="00026207" w:rsidRDefault="00922C11">
            <w:pPr>
              <w:pStyle w:val="TableParagraph"/>
              <w:kinsoku w:val="0"/>
              <w:overflowPunct w:val="0"/>
              <w:spacing w:before="116"/>
              <w:ind w:left="28"/>
              <w:rPr>
                <w:rFonts w:ascii="Arial Unicode MS" w:eastAsia="Arial Unicode MS" w:cs="Arial Unicode MS"/>
                <w:w w:val="95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w w:val="95"/>
                <w:sz w:val="21"/>
                <w:szCs w:val="21"/>
              </w:rPr>
              <w:t>Reject</w:t>
            </w:r>
          </w:p>
        </w:tc>
        <w:tc>
          <w:tcPr>
            <w:tcW w:w="128" w:type="dxa"/>
            <w:tcBorders>
              <w:top w:val="none" w:sz="6" w:space="0" w:color="auto"/>
              <w:left w:val="thinThickMediumGap" w:sz="3" w:space="0" w:color="9F9F9F"/>
              <w:bottom w:val="none" w:sz="6" w:space="0" w:color="auto"/>
              <w:right w:val="single" w:sz="4" w:space="0" w:color="000000"/>
            </w:tcBorders>
          </w:tcPr>
          <w:p w14:paraId="192E1542" w14:textId="77777777" w:rsidR="00026207" w:rsidRPr="00922C11" w:rsidRDefault="00026207">
            <w:pPr>
              <w:pStyle w:val="TableParagraph"/>
              <w:kinsoku w:val="0"/>
              <w:overflowPunct w:val="0"/>
              <w:spacing w:before="0"/>
              <w:ind w:left="0"/>
              <w:rPr>
                <w:rFonts w:ascii="Times New Roman" w:eastAsia="等线" w:cs="Times New Roman"/>
                <w:sz w:val="20"/>
                <w:szCs w:val="20"/>
              </w:rPr>
            </w:pPr>
          </w:p>
        </w:tc>
      </w:tr>
      <w:tr w:rsidR="00026207" w14:paraId="67F437AA" w14:textId="77777777">
        <w:trPr>
          <w:trHeight w:val="668"/>
        </w:trPr>
        <w:tc>
          <w:tcPr>
            <w:tcW w:w="12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DD570" w14:textId="77777777" w:rsidR="00026207" w:rsidRDefault="00026207">
            <w:pPr>
              <w:pStyle w:val="BodyText"/>
              <w:kinsoku w:val="0"/>
              <w:overflowPunct w:val="0"/>
              <w:spacing w:line="369" w:lineRule="auto"/>
              <w:ind w:left="120" w:right="1173"/>
              <w:rPr>
                <w:color w:val="2E5395"/>
                <w:sz w:val="2"/>
                <w:szCs w:val="2"/>
              </w:rPr>
            </w:pPr>
          </w:p>
        </w:tc>
        <w:tc>
          <w:tcPr>
            <w:tcW w:w="1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thinThickMediumGap" w:sz="3" w:space="0" w:color="EFEFEF"/>
            </w:tcBorders>
          </w:tcPr>
          <w:p w14:paraId="5ED21309" w14:textId="77777777" w:rsidR="00026207" w:rsidRDefault="00026207">
            <w:pPr>
              <w:pStyle w:val="BodyText"/>
              <w:kinsoku w:val="0"/>
              <w:overflowPunct w:val="0"/>
              <w:spacing w:line="369" w:lineRule="auto"/>
              <w:ind w:left="120" w:right="1173"/>
              <w:rPr>
                <w:color w:val="2E5395"/>
                <w:sz w:val="2"/>
                <w:szCs w:val="2"/>
              </w:rPr>
            </w:pPr>
          </w:p>
        </w:tc>
        <w:tc>
          <w:tcPr>
            <w:tcW w:w="1510" w:type="dxa"/>
            <w:tcBorders>
              <w:top w:val="double" w:sz="2" w:space="0" w:color="EFEFEF"/>
              <w:left w:val="thickThinMediumGap" w:sz="3" w:space="0" w:color="EFEFEF"/>
              <w:bottom w:val="double" w:sz="2" w:space="0" w:color="EFEFEF"/>
              <w:right w:val="double" w:sz="2" w:space="0" w:color="EFEFEF"/>
            </w:tcBorders>
          </w:tcPr>
          <w:p w14:paraId="3C3128F2" w14:textId="77777777" w:rsidR="00026207" w:rsidRDefault="00922C11">
            <w:pPr>
              <w:pStyle w:val="TableParagraph"/>
              <w:tabs>
                <w:tab w:val="left" w:pos="1353"/>
              </w:tabs>
              <w:kinsoku w:val="0"/>
              <w:overflowPunct w:val="0"/>
              <w:spacing w:before="20" w:line="189" w:lineRule="auto"/>
              <w:ind w:left="30" w:right="15"/>
              <w:rPr>
                <w:rFonts w:asci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sz w:val="21"/>
                <w:szCs w:val="21"/>
              </w:rPr>
              <w:t>Prompt</w:t>
            </w:r>
            <w:r>
              <w:rPr>
                <w:rFonts w:ascii="Arial Unicode MS" w:eastAsia="Arial Unicode MS" w:cs="Arial Unicode MS"/>
                <w:sz w:val="21"/>
                <w:szCs w:val="21"/>
              </w:rPr>
              <w:tab/>
            </w:r>
            <w:r>
              <w:rPr>
                <w:rFonts w:ascii="Arial Unicode MS" w:eastAsia="Arial Unicode MS" w:cs="Arial Unicode MS"/>
                <w:spacing w:val="-18"/>
                <w:w w:val="120"/>
                <w:sz w:val="21"/>
                <w:szCs w:val="21"/>
              </w:rPr>
              <w:t xml:space="preserve">- </w:t>
            </w:r>
            <w:proofErr w:type="spellStart"/>
            <w:r>
              <w:rPr>
                <w:rFonts w:ascii="Arial Unicode MS" w:eastAsia="Arial Unicode MS" w:cs="Arial Unicode MS"/>
                <w:sz w:val="21"/>
                <w:szCs w:val="21"/>
              </w:rPr>
              <w:t>Navi.User</w:t>
            </w:r>
            <w:proofErr w:type="spellEnd"/>
          </w:p>
        </w:tc>
        <w:tc>
          <w:tcPr>
            <w:tcW w:w="1008" w:type="dxa"/>
            <w:tcBorders>
              <w:top w:val="double" w:sz="2" w:space="0" w:color="EFEFEF"/>
              <w:left w:val="double" w:sz="2" w:space="0" w:color="EFEFEF"/>
              <w:bottom w:val="double" w:sz="2" w:space="0" w:color="EFEFEF"/>
              <w:right w:val="double" w:sz="2" w:space="0" w:color="EFEFEF"/>
            </w:tcBorders>
          </w:tcPr>
          <w:p w14:paraId="44FC9C3D" w14:textId="77777777" w:rsidR="00026207" w:rsidRDefault="00922C11">
            <w:pPr>
              <w:pStyle w:val="TableParagraph"/>
              <w:kinsoku w:val="0"/>
              <w:overflowPunct w:val="0"/>
              <w:spacing w:before="116"/>
              <w:ind w:left="26"/>
              <w:rPr>
                <w:rFonts w:asci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sz w:val="21"/>
                <w:szCs w:val="21"/>
              </w:rPr>
              <w:t xml:space="preserve">Mix </w:t>
            </w:r>
            <w:r>
              <w:rPr>
                <w:rFonts w:ascii="Arial Unicode MS" w:eastAsia="Arial Unicode MS" w:cs="Arial Unicode MS" w:hint="eastAsia"/>
                <w:sz w:val="21"/>
                <w:szCs w:val="21"/>
              </w:rPr>
              <w:t>注</w:t>
            </w:r>
            <w:r>
              <w:rPr>
                <w:rFonts w:ascii="Arial Unicode MS" w:eastAsia="Arial Unicode MS" w:cs="Arial Unicode MS"/>
                <w:sz w:val="21"/>
                <w:szCs w:val="21"/>
              </w:rPr>
              <w:t xml:space="preserve"> 12</w:t>
            </w:r>
          </w:p>
        </w:tc>
        <w:tc>
          <w:tcPr>
            <w:tcW w:w="850" w:type="dxa"/>
            <w:tcBorders>
              <w:top w:val="double" w:sz="2" w:space="0" w:color="EFEFEF"/>
              <w:left w:val="double" w:sz="2" w:space="0" w:color="EFEFEF"/>
              <w:bottom w:val="double" w:sz="2" w:space="0" w:color="EFEFEF"/>
              <w:right w:val="double" w:sz="2" w:space="0" w:color="EFEFEF"/>
            </w:tcBorders>
          </w:tcPr>
          <w:p w14:paraId="2A029F36" w14:textId="77777777" w:rsidR="00026207" w:rsidRDefault="00922C11">
            <w:pPr>
              <w:pStyle w:val="TableParagraph"/>
              <w:kinsoku w:val="0"/>
              <w:overflowPunct w:val="0"/>
              <w:spacing w:before="116"/>
              <w:ind w:left="26"/>
              <w:rPr>
                <w:rFonts w:asci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sz w:val="21"/>
                <w:szCs w:val="21"/>
              </w:rPr>
              <w:t>Mix</w:t>
            </w:r>
          </w:p>
        </w:tc>
        <w:tc>
          <w:tcPr>
            <w:tcW w:w="770" w:type="dxa"/>
            <w:tcBorders>
              <w:top w:val="double" w:sz="2" w:space="0" w:color="EFEFEF"/>
              <w:left w:val="double" w:sz="2" w:space="0" w:color="EFEFEF"/>
              <w:bottom w:val="double" w:sz="2" w:space="0" w:color="EFEFEF"/>
              <w:right w:val="double" w:sz="2" w:space="0" w:color="EFEFEF"/>
            </w:tcBorders>
          </w:tcPr>
          <w:p w14:paraId="41A2A64C" w14:textId="77777777" w:rsidR="00026207" w:rsidRDefault="00922C11">
            <w:pPr>
              <w:pStyle w:val="TableParagraph"/>
              <w:kinsoku w:val="0"/>
              <w:overflowPunct w:val="0"/>
              <w:spacing w:before="20" w:line="189" w:lineRule="auto"/>
              <w:ind w:left="26" w:right="24"/>
              <w:rPr>
                <w:rFonts w:ascii="Arial Unicode MS" w:eastAsia="Arial Unicode MS" w:cs="Arial Unicode MS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cs="Arial Unicode MS"/>
                <w:w w:val="90"/>
                <w:sz w:val="21"/>
                <w:szCs w:val="21"/>
              </w:rPr>
              <w:t>Grante</w:t>
            </w:r>
            <w:proofErr w:type="spellEnd"/>
            <w:r>
              <w:rPr>
                <w:rFonts w:ascii="Arial Unicode MS" w:eastAsia="Arial Unicode MS" w:cs="Arial Unicode MS"/>
                <w:w w:val="90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cs="Arial Unicode MS"/>
                <w:sz w:val="21"/>
                <w:szCs w:val="21"/>
              </w:rPr>
              <w:t>d</w:t>
            </w:r>
          </w:p>
        </w:tc>
        <w:tc>
          <w:tcPr>
            <w:tcW w:w="673" w:type="dxa"/>
            <w:tcBorders>
              <w:top w:val="double" w:sz="2" w:space="0" w:color="EFEFEF"/>
              <w:left w:val="double" w:sz="2" w:space="0" w:color="EFEFEF"/>
              <w:bottom w:val="double" w:sz="2" w:space="0" w:color="EFEFEF"/>
              <w:right w:val="double" w:sz="2" w:space="0" w:color="EFEFEF"/>
            </w:tcBorders>
          </w:tcPr>
          <w:p w14:paraId="17D2769F" w14:textId="77777777" w:rsidR="00026207" w:rsidRDefault="00922C11">
            <w:pPr>
              <w:pStyle w:val="TableParagraph"/>
              <w:kinsoku w:val="0"/>
              <w:overflowPunct w:val="0"/>
              <w:spacing w:before="20" w:line="189" w:lineRule="auto"/>
              <w:ind w:left="27" w:right="15"/>
              <w:rPr>
                <w:rFonts w:asci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w w:val="90"/>
                <w:sz w:val="21"/>
                <w:szCs w:val="21"/>
              </w:rPr>
              <w:t xml:space="preserve">Grant </w:t>
            </w:r>
            <w:r>
              <w:rPr>
                <w:rFonts w:ascii="Arial Unicode MS" w:eastAsia="Arial Unicode MS" w:cs="Arial Unicode MS"/>
                <w:sz w:val="21"/>
                <w:szCs w:val="21"/>
              </w:rPr>
              <w:t>ed</w:t>
            </w:r>
          </w:p>
        </w:tc>
        <w:tc>
          <w:tcPr>
            <w:tcW w:w="672" w:type="dxa"/>
            <w:tcBorders>
              <w:top w:val="double" w:sz="2" w:space="0" w:color="EFEFEF"/>
              <w:left w:val="double" w:sz="2" w:space="0" w:color="EFEFEF"/>
              <w:bottom w:val="double" w:sz="2" w:space="0" w:color="EFEFEF"/>
              <w:right w:val="double" w:sz="2" w:space="0" w:color="EFEFEF"/>
            </w:tcBorders>
          </w:tcPr>
          <w:p w14:paraId="001D7068" w14:textId="77777777" w:rsidR="00026207" w:rsidRDefault="00922C11">
            <w:pPr>
              <w:pStyle w:val="TableParagraph"/>
              <w:kinsoku w:val="0"/>
              <w:overflowPunct w:val="0"/>
              <w:spacing w:before="20" w:line="189" w:lineRule="auto"/>
              <w:ind w:left="26" w:right="-15"/>
              <w:rPr>
                <w:rFonts w:asci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w w:val="90"/>
                <w:sz w:val="21"/>
                <w:szCs w:val="21"/>
              </w:rPr>
              <w:t xml:space="preserve">Grant </w:t>
            </w:r>
            <w:r>
              <w:rPr>
                <w:rFonts w:ascii="Arial Unicode MS" w:eastAsia="Arial Unicode MS" w:cs="Arial Unicode MS"/>
                <w:sz w:val="21"/>
                <w:szCs w:val="21"/>
              </w:rPr>
              <w:t>ed</w:t>
            </w:r>
          </w:p>
        </w:tc>
        <w:tc>
          <w:tcPr>
            <w:tcW w:w="673" w:type="dxa"/>
            <w:tcBorders>
              <w:top w:val="double" w:sz="2" w:space="0" w:color="EFEFEF"/>
              <w:left w:val="double" w:sz="2" w:space="0" w:color="EFEFEF"/>
              <w:bottom w:val="double" w:sz="2" w:space="0" w:color="EFEFEF"/>
              <w:right w:val="double" w:sz="2" w:space="0" w:color="EFEFEF"/>
            </w:tcBorders>
          </w:tcPr>
          <w:p w14:paraId="046DF391" w14:textId="77777777" w:rsidR="00026207" w:rsidRDefault="00922C11">
            <w:pPr>
              <w:pStyle w:val="TableParagraph"/>
              <w:kinsoku w:val="0"/>
              <w:overflowPunct w:val="0"/>
              <w:spacing w:before="20" w:line="189" w:lineRule="auto"/>
              <w:ind w:left="29" w:right="15"/>
              <w:rPr>
                <w:rFonts w:asci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w w:val="90"/>
                <w:sz w:val="21"/>
                <w:szCs w:val="21"/>
              </w:rPr>
              <w:t xml:space="preserve">Grant </w:t>
            </w:r>
            <w:r>
              <w:rPr>
                <w:rFonts w:ascii="Arial Unicode MS" w:eastAsia="Arial Unicode MS" w:cs="Arial Unicode MS"/>
                <w:sz w:val="21"/>
                <w:szCs w:val="21"/>
              </w:rPr>
              <w:t>ed</w:t>
            </w:r>
          </w:p>
        </w:tc>
        <w:tc>
          <w:tcPr>
            <w:tcW w:w="667" w:type="dxa"/>
            <w:tcBorders>
              <w:top w:val="double" w:sz="2" w:space="0" w:color="EFEFEF"/>
              <w:left w:val="double" w:sz="2" w:space="0" w:color="EFEFEF"/>
              <w:bottom w:val="double" w:sz="2" w:space="0" w:color="EFEFEF"/>
              <w:right w:val="thickThinMediumGap" w:sz="3" w:space="0" w:color="9F9F9F"/>
            </w:tcBorders>
          </w:tcPr>
          <w:p w14:paraId="0925B47B" w14:textId="77777777" w:rsidR="00026207" w:rsidRDefault="00922C11">
            <w:pPr>
              <w:pStyle w:val="TableParagraph"/>
              <w:kinsoku w:val="0"/>
              <w:overflowPunct w:val="0"/>
              <w:spacing w:before="116"/>
              <w:ind w:left="28"/>
              <w:rPr>
                <w:rFonts w:ascii="Arial Unicode MS" w:eastAsia="Arial Unicode MS" w:cs="Arial Unicode MS"/>
                <w:w w:val="95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w w:val="95"/>
                <w:sz w:val="21"/>
                <w:szCs w:val="21"/>
              </w:rPr>
              <w:t>Reject</w:t>
            </w:r>
          </w:p>
        </w:tc>
        <w:tc>
          <w:tcPr>
            <w:tcW w:w="128" w:type="dxa"/>
            <w:tcBorders>
              <w:top w:val="none" w:sz="6" w:space="0" w:color="auto"/>
              <w:left w:val="thinThickMediumGap" w:sz="3" w:space="0" w:color="9F9F9F"/>
              <w:bottom w:val="none" w:sz="6" w:space="0" w:color="auto"/>
              <w:right w:val="single" w:sz="4" w:space="0" w:color="000000"/>
            </w:tcBorders>
          </w:tcPr>
          <w:p w14:paraId="06899A61" w14:textId="77777777" w:rsidR="00026207" w:rsidRPr="00922C11" w:rsidRDefault="00026207">
            <w:pPr>
              <w:pStyle w:val="TableParagraph"/>
              <w:kinsoku w:val="0"/>
              <w:overflowPunct w:val="0"/>
              <w:spacing w:before="0"/>
              <w:ind w:left="0"/>
              <w:rPr>
                <w:rFonts w:ascii="Times New Roman" w:eastAsia="等线" w:cs="Times New Roman"/>
                <w:sz w:val="20"/>
                <w:szCs w:val="20"/>
              </w:rPr>
            </w:pPr>
          </w:p>
        </w:tc>
      </w:tr>
      <w:tr w:rsidR="00026207" w14:paraId="590DCBBB" w14:textId="77777777">
        <w:trPr>
          <w:trHeight w:val="670"/>
        </w:trPr>
        <w:tc>
          <w:tcPr>
            <w:tcW w:w="12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874B3" w14:textId="77777777" w:rsidR="00026207" w:rsidRDefault="00026207">
            <w:pPr>
              <w:pStyle w:val="BodyText"/>
              <w:kinsoku w:val="0"/>
              <w:overflowPunct w:val="0"/>
              <w:spacing w:line="369" w:lineRule="auto"/>
              <w:ind w:left="120" w:right="1173"/>
              <w:rPr>
                <w:color w:val="2E5395"/>
                <w:sz w:val="2"/>
                <w:szCs w:val="2"/>
              </w:rPr>
            </w:pPr>
          </w:p>
        </w:tc>
        <w:tc>
          <w:tcPr>
            <w:tcW w:w="1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thinThickMediumGap" w:sz="3" w:space="0" w:color="EFEFEF"/>
            </w:tcBorders>
          </w:tcPr>
          <w:p w14:paraId="2271C375" w14:textId="77777777" w:rsidR="00026207" w:rsidRDefault="00026207">
            <w:pPr>
              <w:pStyle w:val="BodyText"/>
              <w:kinsoku w:val="0"/>
              <w:overflowPunct w:val="0"/>
              <w:spacing w:line="369" w:lineRule="auto"/>
              <w:ind w:left="120" w:right="1173"/>
              <w:rPr>
                <w:color w:val="2E5395"/>
                <w:sz w:val="2"/>
                <w:szCs w:val="2"/>
              </w:rPr>
            </w:pPr>
          </w:p>
        </w:tc>
        <w:tc>
          <w:tcPr>
            <w:tcW w:w="1510" w:type="dxa"/>
            <w:tcBorders>
              <w:top w:val="double" w:sz="2" w:space="0" w:color="EFEFEF"/>
              <w:left w:val="thickThinMediumGap" w:sz="3" w:space="0" w:color="EFEFEF"/>
              <w:bottom w:val="double" w:sz="2" w:space="0" w:color="EFEFEF"/>
              <w:right w:val="double" w:sz="2" w:space="0" w:color="EFEFEF"/>
            </w:tcBorders>
          </w:tcPr>
          <w:p w14:paraId="01641D79" w14:textId="77777777" w:rsidR="00026207" w:rsidRDefault="00922C11">
            <w:pPr>
              <w:pStyle w:val="TableParagraph"/>
              <w:kinsoku w:val="0"/>
              <w:overflowPunct w:val="0"/>
              <w:spacing w:before="116"/>
              <w:ind w:left="30"/>
              <w:rPr>
                <w:rFonts w:asci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sz w:val="21"/>
                <w:szCs w:val="21"/>
              </w:rPr>
              <w:t>Prompt &amp; V2I</w:t>
            </w:r>
          </w:p>
        </w:tc>
        <w:tc>
          <w:tcPr>
            <w:tcW w:w="1008" w:type="dxa"/>
            <w:tcBorders>
              <w:top w:val="double" w:sz="2" w:space="0" w:color="EFEFEF"/>
              <w:left w:val="double" w:sz="2" w:space="0" w:color="EFEFEF"/>
              <w:bottom w:val="double" w:sz="2" w:space="0" w:color="EFEFEF"/>
              <w:right w:val="double" w:sz="2" w:space="0" w:color="EFEFEF"/>
            </w:tcBorders>
          </w:tcPr>
          <w:p w14:paraId="78CB66BF" w14:textId="77777777" w:rsidR="00026207" w:rsidRDefault="00922C11">
            <w:pPr>
              <w:pStyle w:val="TableParagraph"/>
              <w:kinsoku w:val="0"/>
              <w:overflowPunct w:val="0"/>
              <w:spacing w:before="116"/>
              <w:ind w:left="26"/>
              <w:rPr>
                <w:rFonts w:asci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sz w:val="21"/>
                <w:szCs w:val="21"/>
              </w:rPr>
              <w:t>Mix</w:t>
            </w:r>
          </w:p>
        </w:tc>
        <w:tc>
          <w:tcPr>
            <w:tcW w:w="850" w:type="dxa"/>
            <w:tcBorders>
              <w:top w:val="double" w:sz="2" w:space="0" w:color="EFEFEF"/>
              <w:left w:val="double" w:sz="2" w:space="0" w:color="EFEFEF"/>
              <w:bottom w:val="double" w:sz="2" w:space="0" w:color="EFEFEF"/>
              <w:right w:val="double" w:sz="2" w:space="0" w:color="EFEFEF"/>
            </w:tcBorders>
          </w:tcPr>
          <w:p w14:paraId="2E31ABA5" w14:textId="77777777" w:rsidR="00026207" w:rsidRDefault="00922C11">
            <w:pPr>
              <w:pStyle w:val="TableParagraph"/>
              <w:kinsoku w:val="0"/>
              <w:overflowPunct w:val="0"/>
              <w:spacing w:before="116"/>
              <w:ind w:left="26"/>
              <w:rPr>
                <w:rFonts w:asci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sz w:val="21"/>
                <w:szCs w:val="21"/>
              </w:rPr>
              <w:t>Reject</w:t>
            </w:r>
          </w:p>
        </w:tc>
        <w:tc>
          <w:tcPr>
            <w:tcW w:w="770" w:type="dxa"/>
            <w:tcBorders>
              <w:top w:val="double" w:sz="2" w:space="0" w:color="EFEFEF"/>
              <w:left w:val="double" w:sz="2" w:space="0" w:color="EFEFEF"/>
              <w:bottom w:val="double" w:sz="2" w:space="0" w:color="EFEFEF"/>
              <w:right w:val="double" w:sz="2" w:space="0" w:color="EFEFEF"/>
            </w:tcBorders>
          </w:tcPr>
          <w:p w14:paraId="42929A81" w14:textId="77777777" w:rsidR="00026207" w:rsidRDefault="00922C11">
            <w:pPr>
              <w:pStyle w:val="TableParagraph"/>
              <w:kinsoku w:val="0"/>
              <w:overflowPunct w:val="0"/>
              <w:spacing w:before="116"/>
              <w:ind w:left="26"/>
              <w:rPr>
                <w:rFonts w:asci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sz w:val="21"/>
                <w:szCs w:val="21"/>
              </w:rPr>
              <w:t>Reject</w:t>
            </w:r>
          </w:p>
        </w:tc>
        <w:tc>
          <w:tcPr>
            <w:tcW w:w="673" w:type="dxa"/>
            <w:tcBorders>
              <w:top w:val="double" w:sz="2" w:space="0" w:color="EFEFEF"/>
              <w:left w:val="double" w:sz="2" w:space="0" w:color="EFEFEF"/>
              <w:bottom w:val="double" w:sz="2" w:space="0" w:color="EFEFEF"/>
              <w:right w:val="double" w:sz="2" w:space="0" w:color="EFEFEF"/>
            </w:tcBorders>
          </w:tcPr>
          <w:p w14:paraId="0D3E1E3C" w14:textId="77777777" w:rsidR="00026207" w:rsidRDefault="00922C11">
            <w:pPr>
              <w:pStyle w:val="TableParagraph"/>
              <w:kinsoku w:val="0"/>
              <w:overflowPunct w:val="0"/>
              <w:spacing w:before="19" w:line="189" w:lineRule="auto"/>
              <w:ind w:left="27" w:right="15"/>
              <w:rPr>
                <w:rFonts w:asci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w w:val="90"/>
                <w:sz w:val="21"/>
                <w:szCs w:val="21"/>
              </w:rPr>
              <w:t xml:space="preserve">Grant </w:t>
            </w:r>
            <w:r>
              <w:rPr>
                <w:rFonts w:ascii="Arial Unicode MS" w:eastAsia="Arial Unicode MS" w:cs="Arial Unicode MS"/>
                <w:sz w:val="21"/>
                <w:szCs w:val="21"/>
              </w:rPr>
              <w:t>ed</w:t>
            </w:r>
          </w:p>
        </w:tc>
        <w:tc>
          <w:tcPr>
            <w:tcW w:w="672" w:type="dxa"/>
            <w:tcBorders>
              <w:top w:val="double" w:sz="2" w:space="0" w:color="EFEFEF"/>
              <w:left w:val="double" w:sz="2" w:space="0" w:color="EFEFEF"/>
              <w:bottom w:val="double" w:sz="2" w:space="0" w:color="EFEFEF"/>
              <w:right w:val="double" w:sz="2" w:space="0" w:color="EFEFEF"/>
            </w:tcBorders>
          </w:tcPr>
          <w:p w14:paraId="231A8F55" w14:textId="77777777" w:rsidR="00026207" w:rsidRDefault="00922C11">
            <w:pPr>
              <w:pStyle w:val="TableParagraph"/>
              <w:kinsoku w:val="0"/>
              <w:overflowPunct w:val="0"/>
              <w:spacing w:before="116"/>
              <w:ind w:left="3" w:right="47"/>
              <w:jc w:val="center"/>
              <w:rPr>
                <w:rFonts w:ascii="Arial Unicode MS" w:eastAsia="Arial Unicode MS" w:cs="Arial Unicode MS"/>
                <w:w w:val="90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w w:val="90"/>
                <w:sz w:val="21"/>
                <w:szCs w:val="21"/>
              </w:rPr>
              <w:t>Reject</w:t>
            </w:r>
          </w:p>
        </w:tc>
        <w:tc>
          <w:tcPr>
            <w:tcW w:w="673" w:type="dxa"/>
            <w:tcBorders>
              <w:top w:val="double" w:sz="2" w:space="0" w:color="EFEFEF"/>
              <w:left w:val="double" w:sz="2" w:space="0" w:color="EFEFEF"/>
              <w:bottom w:val="double" w:sz="2" w:space="0" w:color="EFEFEF"/>
              <w:right w:val="double" w:sz="2" w:space="0" w:color="EFEFEF"/>
            </w:tcBorders>
          </w:tcPr>
          <w:p w14:paraId="4CF977CF" w14:textId="77777777" w:rsidR="00026207" w:rsidRDefault="00922C11">
            <w:pPr>
              <w:pStyle w:val="TableParagraph"/>
              <w:kinsoku w:val="0"/>
              <w:overflowPunct w:val="0"/>
              <w:spacing w:before="19" w:line="189" w:lineRule="auto"/>
              <w:ind w:left="29" w:right="15"/>
              <w:rPr>
                <w:rFonts w:asci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w w:val="90"/>
                <w:sz w:val="21"/>
                <w:szCs w:val="21"/>
              </w:rPr>
              <w:t xml:space="preserve">Grant </w:t>
            </w:r>
            <w:r>
              <w:rPr>
                <w:rFonts w:ascii="Arial Unicode MS" w:eastAsia="Arial Unicode MS" w:cs="Arial Unicode MS"/>
                <w:sz w:val="21"/>
                <w:szCs w:val="21"/>
              </w:rPr>
              <w:t>ed</w:t>
            </w:r>
          </w:p>
        </w:tc>
        <w:tc>
          <w:tcPr>
            <w:tcW w:w="667" w:type="dxa"/>
            <w:tcBorders>
              <w:top w:val="double" w:sz="2" w:space="0" w:color="EFEFEF"/>
              <w:left w:val="double" w:sz="2" w:space="0" w:color="EFEFEF"/>
              <w:bottom w:val="double" w:sz="2" w:space="0" w:color="EFEFEF"/>
              <w:right w:val="thickThinMediumGap" w:sz="3" w:space="0" w:color="9F9F9F"/>
            </w:tcBorders>
          </w:tcPr>
          <w:p w14:paraId="1976286D" w14:textId="77777777" w:rsidR="00026207" w:rsidRDefault="00922C11">
            <w:pPr>
              <w:pStyle w:val="TableParagraph"/>
              <w:kinsoku w:val="0"/>
              <w:overflowPunct w:val="0"/>
              <w:spacing w:before="116"/>
              <w:ind w:left="28"/>
              <w:rPr>
                <w:rFonts w:ascii="Arial Unicode MS" w:eastAsia="Arial Unicode MS" w:cs="Arial Unicode MS"/>
                <w:w w:val="95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w w:val="95"/>
                <w:sz w:val="21"/>
                <w:szCs w:val="21"/>
              </w:rPr>
              <w:t>Reject</w:t>
            </w:r>
          </w:p>
        </w:tc>
        <w:tc>
          <w:tcPr>
            <w:tcW w:w="128" w:type="dxa"/>
            <w:tcBorders>
              <w:top w:val="none" w:sz="6" w:space="0" w:color="auto"/>
              <w:left w:val="thinThickMediumGap" w:sz="3" w:space="0" w:color="9F9F9F"/>
              <w:bottom w:val="none" w:sz="6" w:space="0" w:color="auto"/>
              <w:right w:val="single" w:sz="4" w:space="0" w:color="000000"/>
            </w:tcBorders>
          </w:tcPr>
          <w:p w14:paraId="64F9AA79" w14:textId="77777777" w:rsidR="00026207" w:rsidRPr="00922C11" w:rsidRDefault="00026207">
            <w:pPr>
              <w:pStyle w:val="TableParagraph"/>
              <w:kinsoku w:val="0"/>
              <w:overflowPunct w:val="0"/>
              <w:spacing w:before="0"/>
              <w:ind w:left="0"/>
              <w:rPr>
                <w:rFonts w:ascii="Times New Roman" w:eastAsia="等线" w:cs="Times New Roman"/>
                <w:sz w:val="20"/>
                <w:szCs w:val="20"/>
              </w:rPr>
            </w:pPr>
          </w:p>
        </w:tc>
      </w:tr>
      <w:tr w:rsidR="00026207" w14:paraId="0552E15B" w14:textId="77777777">
        <w:trPr>
          <w:trHeight w:val="979"/>
        </w:trPr>
        <w:tc>
          <w:tcPr>
            <w:tcW w:w="12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DB4BB" w14:textId="77777777" w:rsidR="00026207" w:rsidRDefault="00026207">
            <w:pPr>
              <w:pStyle w:val="BodyText"/>
              <w:kinsoku w:val="0"/>
              <w:overflowPunct w:val="0"/>
              <w:spacing w:line="369" w:lineRule="auto"/>
              <w:ind w:left="120" w:right="1173"/>
              <w:rPr>
                <w:color w:val="2E5395"/>
                <w:sz w:val="2"/>
                <w:szCs w:val="2"/>
              </w:rPr>
            </w:pPr>
          </w:p>
        </w:tc>
        <w:tc>
          <w:tcPr>
            <w:tcW w:w="1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thinThickMediumGap" w:sz="3" w:space="0" w:color="EFEFEF"/>
            </w:tcBorders>
          </w:tcPr>
          <w:p w14:paraId="1D1B1DB6" w14:textId="77777777" w:rsidR="00026207" w:rsidRDefault="00026207">
            <w:pPr>
              <w:pStyle w:val="BodyText"/>
              <w:kinsoku w:val="0"/>
              <w:overflowPunct w:val="0"/>
              <w:spacing w:line="369" w:lineRule="auto"/>
              <w:ind w:left="120" w:right="1173"/>
              <w:rPr>
                <w:color w:val="2E5395"/>
                <w:sz w:val="2"/>
                <w:szCs w:val="2"/>
              </w:rPr>
            </w:pPr>
          </w:p>
        </w:tc>
        <w:tc>
          <w:tcPr>
            <w:tcW w:w="1510" w:type="dxa"/>
            <w:tcBorders>
              <w:top w:val="double" w:sz="2" w:space="0" w:color="EFEFEF"/>
              <w:left w:val="thickThinMediumGap" w:sz="3" w:space="0" w:color="EFEFEF"/>
              <w:bottom w:val="double" w:sz="2" w:space="0" w:color="EFEFEF"/>
              <w:right w:val="double" w:sz="2" w:space="0" w:color="EFEFEF"/>
            </w:tcBorders>
          </w:tcPr>
          <w:p w14:paraId="344F964D" w14:textId="77777777" w:rsidR="00026207" w:rsidRDefault="00026207">
            <w:pPr>
              <w:pStyle w:val="TableParagraph"/>
              <w:kinsoku w:val="0"/>
              <w:overflowPunct w:val="0"/>
              <w:spacing w:before="14"/>
              <w:ind w:left="0"/>
              <w:rPr>
                <w:rFonts w:ascii="微软雅黑" w:eastAsia="微软雅黑" w:cs="微软雅黑"/>
                <w:i/>
                <w:iCs/>
                <w:sz w:val="14"/>
                <w:szCs w:val="14"/>
              </w:rPr>
            </w:pPr>
          </w:p>
          <w:p w14:paraId="6C45DC61" w14:textId="77777777" w:rsidR="00026207" w:rsidRDefault="00922C11">
            <w:pPr>
              <w:pStyle w:val="TableParagraph"/>
              <w:kinsoku w:val="0"/>
              <w:overflowPunct w:val="0"/>
              <w:spacing w:before="0"/>
              <w:ind w:left="30"/>
              <w:rPr>
                <w:rFonts w:asci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sz w:val="21"/>
                <w:szCs w:val="21"/>
              </w:rPr>
              <w:t>PTT &amp; VR</w:t>
            </w:r>
          </w:p>
        </w:tc>
        <w:tc>
          <w:tcPr>
            <w:tcW w:w="1008" w:type="dxa"/>
            <w:tcBorders>
              <w:top w:val="double" w:sz="2" w:space="0" w:color="EFEFEF"/>
              <w:left w:val="double" w:sz="2" w:space="0" w:color="EFEFEF"/>
              <w:bottom w:val="double" w:sz="2" w:space="0" w:color="EFEFEF"/>
              <w:right w:val="double" w:sz="2" w:space="0" w:color="EFEFEF"/>
            </w:tcBorders>
          </w:tcPr>
          <w:p w14:paraId="4F24539C" w14:textId="77777777" w:rsidR="00026207" w:rsidRDefault="00026207">
            <w:pPr>
              <w:pStyle w:val="TableParagraph"/>
              <w:kinsoku w:val="0"/>
              <w:overflowPunct w:val="0"/>
              <w:spacing w:before="14"/>
              <w:ind w:left="0"/>
              <w:rPr>
                <w:rFonts w:ascii="微软雅黑" w:eastAsia="微软雅黑" w:cs="微软雅黑"/>
                <w:i/>
                <w:iCs/>
                <w:sz w:val="14"/>
                <w:szCs w:val="14"/>
              </w:rPr>
            </w:pPr>
          </w:p>
          <w:p w14:paraId="3FA86C27" w14:textId="77777777" w:rsidR="00026207" w:rsidRDefault="00922C11">
            <w:pPr>
              <w:pStyle w:val="TableParagraph"/>
              <w:kinsoku w:val="0"/>
              <w:overflowPunct w:val="0"/>
              <w:spacing w:before="0"/>
              <w:ind w:left="26"/>
              <w:rPr>
                <w:rFonts w:asci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sz w:val="21"/>
                <w:szCs w:val="21"/>
              </w:rPr>
              <w:t>Granted</w:t>
            </w:r>
          </w:p>
        </w:tc>
        <w:tc>
          <w:tcPr>
            <w:tcW w:w="850" w:type="dxa"/>
            <w:tcBorders>
              <w:top w:val="double" w:sz="2" w:space="0" w:color="EFEFEF"/>
              <w:left w:val="double" w:sz="2" w:space="0" w:color="EFEFEF"/>
              <w:bottom w:val="double" w:sz="2" w:space="0" w:color="EFEFEF"/>
              <w:right w:val="double" w:sz="2" w:space="0" w:color="EFEFEF"/>
            </w:tcBorders>
          </w:tcPr>
          <w:p w14:paraId="3B49DDE6" w14:textId="77777777" w:rsidR="00026207" w:rsidRDefault="00026207">
            <w:pPr>
              <w:pStyle w:val="TableParagraph"/>
              <w:kinsoku w:val="0"/>
              <w:overflowPunct w:val="0"/>
              <w:spacing w:before="14"/>
              <w:ind w:left="0"/>
              <w:rPr>
                <w:rFonts w:ascii="微软雅黑" w:eastAsia="微软雅黑" w:cs="微软雅黑"/>
                <w:i/>
                <w:iCs/>
                <w:sz w:val="14"/>
                <w:szCs w:val="14"/>
              </w:rPr>
            </w:pPr>
          </w:p>
          <w:p w14:paraId="1BD29035" w14:textId="77777777" w:rsidR="00026207" w:rsidRDefault="00922C11">
            <w:pPr>
              <w:pStyle w:val="TableParagraph"/>
              <w:kinsoku w:val="0"/>
              <w:overflowPunct w:val="0"/>
              <w:spacing w:before="0"/>
              <w:ind w:left="26"/>
              <w:rPr>
                <w:rFonts w:asci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sz w:val="21"/>
                <w:szCs w:val="21"/>
              </w:rPr>
              <w:t>Reject</w:t>
            </w:r>
          </w:p>
        </w:tc>
        <w:tc>
          <w:tcPr>
            <w:tcW w:w="770" w:type="dxa"/>
            <w:tcBorders>
              <w:top w:val="double" w:sz="2" w:space="0" w:color="EFEFEF"/>
              <w:left w:val="double" w:sz="2" w:space="0" w:color="EFEFEF"/>
              <w:bottom w:val="double" w:sz="2" w:space="0" w:color="EFEFEF"/>
              <w:right w:val="double" w:sz="2" w:space="0" w:color="EFEFEF"/>
            </w:tcBorders>
          </w:tcPr>
          <w:p w14:paraId="77F2F7F3" w14:textId="77777777" w:rsidR="00026207" w:rsidRDefault="00922C11">
            <w:pPr>
              <w:pStyle w:val="TableParagraph"/>
              <w:kinsoku w:val="0"/>
              <w:overflowPunct w:val="0"/>
              <w:spacing w:before="175" w:line="189" w:lineRule="auto"/>
              <w:ind w:left="26" w:right="24"/>
              <w:rPr>
                <w:rFonts w:ascii="Arial Unicode MS" w:eastAsia="Arial Unicode MS" w:cs="Arial Unicode MS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cs="Arial Unicode MS"/>
                <w:w w:val="90"/>
                <w:sz w:val="21"/>
                <w:szCs w:val="21"/>
              </w:rPr>
              <w:t>Grante</w:t>
            </w:r>
            <w:proofErr w:type="spellEnd"/>
            <w:r>
              <w:rPr>
                <w:rFonts w:ascii="Arial Unicode MS" w:eastAsia="Arial Unicode MS" w:cs="Arial Unicode MS"/>
                <w:w w:val="90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cs="Arial Unicode MS"/>
                <w:sz w:val="21"/>
                <w:szCs w:val="21"/>
              </w:rPr>
              <w:t>d</w:t>
            </w:r>
          </w:p>
        </w:tc>
        <w:tc>
          <w:tcPr>
            <w:tcW w:w="673" w:type="dxa"/>
            <w:tcBorders>
              <w:top w:val="double" w:sz="2" w:space="0" w:color="EFEFEF"/>
              <w:left w:val="double" w:sz="2" w:space="0" w:color="EFEFEF"/>
              <w:bottom w:val="double" w:sz="2" w:space="0" w:color="EFEFEF"/>
              <w:right w:val="double" w:sz="2" w:space="0" w:color="EFEFEF"/>
            </w:tcBorders>
          </w:tcPr>
          <w:p w14:paraId="3F1F160B" w14:textId="77777777" w:rsidR="00026207" w:rsidRDefault="00922C11">
            <w:pPr>
              <w:pStyle w:val="TableParagraph"/>
              <w:kinsoku w:val="0"/>
              <w:overflowPunct w:val="0"/>
              <w:spacing w:before="175" w:line="189" w:lineRule="auto"/>
              <w:ind w:left="27" w:right="15"/>
              <w:rPr>
                <w:rFonts w:asci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w w:val="90"/>
                <w:sz w:val="21"/>
                <w:szCs w:val="21"/>
              </w:rPr>
              <w:t xml:space="preserve">Grant </w:t>
            </w:r>
            <w:r>
              <w:rPr>
                <w:rFonts w:ascii="Arial Unicode MS" w:eastAsia="Arial Unicode MS" w:cs="Arial Unicode MS"/>
                <w:sz w:val="21"/>
                <w:szCs w:val="21"/>
              </w:rPr>
              <w:t>ed</w:t>
            </w:r>
          </w:p>
        </w:tc>
        <w:tc>
          <w:tcPr>
            <w:tcW w:w="672" w:type="dxa"/>
            <w:tcBorders>
              <w:top w:val="double" w:sz="2" w:space="0" w:color="EFEFEF"/>
              <w:left w:val="double" w:sz="2" w:space="0" w:color="EFEFEF"/>
              <w:bottom w:val="double" w:sz="2" w:space="0" w:color="EFEFEF"/>
              <w:right w:val="double" w:sz="2" w:space="0" w:color="EFEFEF"/>
            </w:tcBorders>
          </w:tcPr>
          <w:p w14:paraId="269D8C13" w14:textId="77777777" w:rsidR="00026207" w:rsidRDefault="00922C11">
            <w:pPr>
              <w:pStyle w:val="TableParagraph"/>
              <w:kinsoku w:val="0"/>
              <w:overflowPunct w:val="0"/>
              <w:spacing w:before="0" w:line="314" w:lineRule="exact"/>
              <w:ind w:left="26"/>
              <w:rPr>
                <w:rFonts w:asci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sz w:val="21"/>
                <w:szCs w:val="21"/>
              </w:rPr>
              <w:t>Grant</w:t>
            </w:r>
          </w:p>
          <w:p w14:paraId="051373D9" w14:textId="77777777" w:rsidR="00026207" w:rsidRDefault="00922C11">
            <w:pPr>
              <w:pStyle w:val="TableParagraph"/>
              <w:kinsoku w:val="0"/>
              <w:overflowPunct w:val="0"/>
              <w:spacing w:before="0" w:line="312" w:lineRule="exact"/>
              <w:ind w:left="26"/>
              <w:rPr>
                <w:rFonts w:asci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sz w:val="21"/>
                <w:szCs w:val="21"/>
              </w:rPr>
              <w:t xml:space="preserve">ed </w:t>
            </w:r>
            <w:r>
              <w:rPr>
                <w:rFonts w:ascii="Arial Unicode MS" w:eastAsia="Arial Unicode MS" w:cs="Arial Unicode MS" w:hint="eastAsia"/>
                <w:sz w:val="21"/>
                <w:szCs w:val="21"/>
              </w:rPr>
              <w:t>注</w:t>
            </w:r>
          </w:p>
          <w:p w14:paraId="564FEF1F" w14:textId="77777777" w:rsidR="00026207" w:rsidRDefault="00922C11">
            <w:pPr>
              <w:pStyle w:val="TableParagraph"/>
              <w:kinsoku w:val="0"/>
              <w:overflowPunct w:val="0"/>
              <w:spacing w:before="0" w:line="334" w:lineRule="exact"/>
              <w:ind w:left="26"/>
              <w:rPr>
                <w:rFonts w:ascii="Arial Unicode MS" w:eastAsia="Arial Unicode MS" w:cs="Arial Unicode MS"/>
                <w:w w:val="93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w w:val="93"/>
                <w:sz w:val="21"/>
                <w:szCs w:val="21"/>
              </w:rPr>
              <w:t>2</w:t>
            </w:r>
          </w:p>
        </w:tc>
        <w:tc>
          <w:tcPr>
            <w:tcW w:w="673" w:type="dxa"/>
            <w:tcBorders>
              <w:top w:val="double" w:sz="2" w:space="0" w:color="EFEFEF"/>
              <w:left w:val="double" w:sz="2" w:space="0" w:color="EFEFEF"/>
              <w:bottom w:val="double" w:sz="2" w:space="0" w:color="EFEFEF"/>
              <w:right w:val="double" w:sz="2" w:space="0" w:color="EFEFEF"/>
            </w:tcBorders>
          </w:tcPr>
          <w:p w14:paraId="5395674E" w14:textId="77777777" w:rsidR="00026207" w:rsidRDefault="00922C11">
            <w:pPr>
              <w:pStyle w:val="TableParagraph"/>
              <w:kinsoku w:val="0"/>
              <w:overflowPunct w:val="0"/>
              <w:spacing w:before="175" w:line="189" w:lineRule="auto"/>
              <w:ind w:left="29" w:right="15"/>
              <w:rPr>
                <w:rFonts w:asci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w w:val="90"/>
                <w:sz w:val="21"/>
                <w:szCs w:val="21"/>
              </w:rPr>
              <w:t xml:space="preserve">Grant </w:t>
            </w:r>
            <w:r>
              <w:rPr>
                <w:rFonts w:ascii="Arial Unicode MS" w:eastAsia="Arial Unicode MS" w:cs="Arial Unicode MS"/>
                <w:sz w:val="21"/>
                <w:szCs w:val="21"/>
              </w:rPr>
              <w:t>ed</w:t>
            </w:r>
          </w:p>
        </w:tc>
        <w:tc>
          <w:tcPr>
            <w:tcW w:w="667" w:type="dxa"/>
            <w:tcBorders>
              <w:top w:val="double" w:sz="2" w:space="0" w:color="EFEFEF"/>
              <w:left w:val="double" w:sz="2" w:space="0" w:color="EFEFEF"/>
              <w:bottom w:val="double" w:sz="2" w:space="0" w:color="EFEFEF"/>
              <w:right w:val="thickThinMediumGap" w:sz="3" w:space="0" w:color="9F9F9F"/>
            </w:tcBorders>
          </w:tcPr>
          <w:p w14:paraId="25A8FC85" w14:textId="77777777" w:rsidR="00026207" w:rsidRDefault="00026207">
            <w:pPr>
              <w:pStyle w:val="TableParagraph"/>
              <w:kinsoku w:val="0"/>
              <w:overflowPunct w:val="0"/>
              <w:spacing w:before="14"/>
              <w:ind w:left="0"/>
              <w:rPr>
                <w:rFonts w:ascii="微软雅黑" w:eastAsia="微软雅黑" w:cs="微软雅黑"/>
                <w:i/>
                <w:iCs/>
                <w:sz w:val="14"/>
                <w:szCs w:val="14"/>
              </w:rPr>
            </w:pPr>
          </w:p>
          <w:p w14:paraId="5EEC4458" w14:textId="77777777" w:rsidR="00026207" w:rsidRDefault="00922C11">
            <w:pPr>
              <w:pStyle w:val="TableParagraph"/>
              <w:kinsoku w:val="0"/>
              <w:overflowPunct w:val="0"/>
              <w:spacing w:before="0"/>
              <w:ind w:left="28"/>
              <w:rPr>
                <w:rFonts w:ascii="Arial Unicode MS" w:eastAsia="Arial Unicode MS" w:cs="Arial Unicode MS"/>
                <w:w w:val="95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w w:val="95"/>
                <w:sz w:val="21"/>
                <w:szCs w:val="21"/>
              </w:rPr>
              <w:t>Reject</w:t>
            </w:r>
          </w:p>
        </w:tc>
        <w:tc>
          <w:tcPr>
            <w:tcW w:w="128" w:type="dxa"/>
            <w:tcBorders>
              <w:top w:val="none" w:sz="6" w:space="0" w:color="auto"/>
              <w:left w:val="thinThickMediumGap" w:sz="3" w:space="0" w:color="9F9F9F"/>
              <w:bottom w:val="none" w:sz="6" w:space="0" w:color="auto"/>
              <w:right w:val="single" w:sz="4" w:space="0" w:color="000000"/>
            </w:tcBorders>
          </w:tcPr>
          <w:p w14:paraId="2906CF7E" w14:textId="77777777" w:rsidR="00026207" w:rsidRPr="00922C11" w:rsidRDefault="00026207">
            <w:pPr>
              <w:pStyle w:val="TableParagraph"/>
              <w:kinsoku w:val="0"/>
              <w:overflowPunct w:val="0"/>
              <w:spacing w:before="0"/>
              <w:ind w:left="0"/>
              <w:rPr>
                <w:rFonts w:ascii="Times New Roman" w:eastAsia="等线" w:cs="Times New Roman"/>
                <w:sz w:val="20"/>
                <w:szCs w:val="20"/>
              </w:rPr>
            </w:pPr>
          </w:p>
        </w:tc>
      </w:tr>
      <w:tr w:rsidR="00026207" w14:paraId="45AFC5BA" w14:textId="77777777">
        <w:trPr>
          <w:trHeight w:val="670"/>
        </w:trPr>
        <w:tc>
          <w:tcPr>
            <w:tcW w:w="12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C0599" w14:textId="77777777" w:rsidR="00026207" w:rsidRDefault="00026207">
            <w:pPr>
              <w:pStyle w:val="BodyText"/>
              <w:kinsoku w:val="0"/>
              <w:overflowPunct w:val="0"/>
              <w:spacing w:line="369" w:lineRule="auto"/>
              <w:ind w:left="120" w:right="1173"/>
              <w:rPr>
                <w:color w:val="2E5395"/>
                <w:sz w:val="2"/>
                <w:szCs w:val="2"/>
              </w:rPr>
            </w:pPr>
          </w:p>
        </w:tc>
        <w:tc>
          <w:tcPr>
            <w:tcW w:w="1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thinThickMediumGap" w:sz="3" w:space="0" w:color="EFEFEF"/>
            </w:tcBorders>
          </w:tcPr>
          <w:p w14:paraId="178F9880" w14:textId="77777777" w:rsidR="00026207" w:rsidRDefault="00026207">
            <w:pPr>
              <w:pStyle w:val="BodyText"/>
              <w:kinsoku w:val="0"/>
              <w:overflowPunct w:val="0"/>
              <w:spacing w:line="369" w:lineRule="auto"/>
              <w:ind w:left="120" w:right="1173"/>
              <w:rPr>
                <w:color w:val="2E5395"/>
                <w:sz w:val="2"/>
                <w:szCs w:val="2"/>
              </w:rPr>
            </w:pPr>
          </w:p>
        </w:tc>
        <w:tc>
          <w:tcPr>
            <w:tcW w:w="1510" w:type="dxa"/>
            <w:tcBorders>
              <w:top w:val="double" w:sz="2" w:space="0" w:color="EFEFEF"/>
              <w:left w:val="thickThinMediumGap" w:sz="3" w:space="0" w:color="EFEFEF"/>
              <w:bottom w:val="double" w:sz="2" w:space="0" w:color="EFEFEF"/>
              <w:right w:val="double" w:sz="2" w:space="0" w:color="EFEFEF"/>
            </w:tcBorders>
          </w:tcPr>
          <w:p w14:paraId="7ADA18C6" w14:textId="77777777" w:rsidR="00026207" w:rsidRDefault="00922C11">
            <w:pPr>
              <w:pStyle w:val="TableParagraph"/>
              <w:kinsoku w:val="0"/>
              <w:overflowPunct w:val="0"/>
              <w:spacing w:before="116"/>
              <w:ind w:left="30"/>
              <w:rPr>
                <w:rFonts w:asci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sz w:val="21"/>
                <w:szCs w:val="21"/>
              </w:rPr>
              <w:t>Mute</w:t>
            </w:r>
          </w:p>
        </w:tc>
        <w:tc>
          <w:tcPr>
            <w:tcW w:w="1008" w:type="dxa"/>
            <w:tcBorders>
              <w:top w:val="double" w:sz="2" w:space="0" w:color="EFEFEF"/>
              <w:left w:val="double" w:sz="2" w:space="0" w:color="EFEFEF"/>
              <w:bottom w:val="double" w:sz="2" w:space="0" w:color="EFEFEF"/>
              <w:right w:val="double" w:sz="2" w:space="0" w:color="EFEFEF"/>
            </w:tcBorders>
          </w:tcPr>
          <w:p w14:paraId="1BF55F90" w14:textId="77777777" w:rsidR="00026207" w:rsidRDefault="00922C11">
            <w:pPr>
              <w:pStyle w:val="TableParagraph"/>
              <w:kinsoku w:val="0"/>
              <w:overflowPunct w:val="0"/>
              <w:spacing w:before="116"/>
              <w:ind w:left="26"/>
              <w:rPr>
                <w:rFonts w:asci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sz w:val="21"/>
                <w:szCs w:val="21"/>
              </w:rPr>
              <w:t>mute</w:t>
            </w:r>
          </w:p>
        </w:tc>
        <w:tc>
          <w:tcPr>
            <w:tcW w:w="850" w:type="dxa"/>
            <w:tcBorders>
              <w:top w:val="double" w:sz="2" w:space="0" w:color="EFEFEF"/>
              <w:left w:val="double" w:sz="2" w:space="0" w:color="EFEFEF"/>
              <w:bottom w:val="double" w:sz="2" w:space="0" w:color="EFEFEF"/>
              <w:right w:val="double" w:sz="2" w:space="0" w:color="EFEFEF"/>
            </w:tcBorders>
          </w:tcPr>
          <w:p w14:paraId="2F5FE610" w14:textId="77777777" w:rsidR="00026207" w:rsidRDefault="00922C11">
            <w:pPr>
              <w:pStyle w:val="TableParagraph"/>
              <w:kinsoku w:val="0"/>
              <w:overflowPunct w:val="0"/>
              <w:spacing w:before="116"/>
              <w:ind w:left="26"/>
              <w:rPr>
                <w:rFonts w:asci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sz w:val="21"/>
                <w:szCs w:val="21"/>
              </w:rPr>
              <w:t>Reject</w:t>
            </w:r>
          </w:p>
        </w:tc>
        <w:tc>
          <w:tcPr>
            <w:tcW w:w="770" w:type="dxa"/>
            <w:tcBorders>
              <w:top w:val="double" w:sz="2" w:space="0" w:color="EFEFEF"/>
              <w:left w:val="double" w:sz="2" w:space="0" w:color="EFEFEF"/>
              <w:bottom w:val="double" w:sz="2" w:space="0" w:color="EFEFEF"/>
              <w:right w:val="double" w:sz="2" w:space="0" w:color="EFEFEF"/>
            </w:tcBorders>
          </w:tcPr>
          <w:p w14:paraId="0D09C9FC" w14:textId="77777777" w:rsidR="00026207" w:rsidRDefault="00922C11">
            <w:pPr>
              <w:pStyle w:val="TableParagraph"/>
              <w:kinsoku w:val="0"/>
              <w:overflowPunct w:val="0"/>
              <w:spacing w:before="116"/>
              <w:ind w:left="26"/>
              <w:rPr>
                <w:rFonts w:asci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sz w:val="21"/>
                <w:szCs w:val="21"/>
              </w:rPr>
              <w:t>Reject</w:t>
            </w:r>
          </w:p>
        </w:tc>
        <w:tc>
          <w:tcPr>
            <w:tcW w:w="673" w:type="dxa"/>
            <w:tcBorders>
              <w:top w:val="double" w:sz="2" w:space="0" w:color="EFEFEF"/>
              <w:left w:val="double" w:sz="2" w:space="0" w:color="EFEFEF"/>
              <w:bottom w:val="double" w:sz="2" w:space="0" w:color="EFEFEF"/>
              <w:right w:val="double" w:sz="2" w:space="0" w:color="EFEFEF"/>
            </w:tcBorders>
          </w:tcPr>
          <w:p w14:paraId="4B9677AD" w14:textId="77777777" w:rsidR="00026207" w:rsidRDefault="00922C11">
            <w:pPr>
              <w:pStyle w:val="TableParagraph"/>
              <w:kinsoku w:val="0"/>
              <w:overflowPunct w:val="0"/>
              <w:spacing w:before="116"/>
              <w:ind w:left="27"/>
              <w:rPr>
                <w:rFonts w:ascii="Arial Unicode MS" w:eastAsia="Arial Unicode MS" w:cs="Arial Unicode MS"/>
                <w:w w:val="95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w w:val="95"/>
                <w:sz w:val="21"/>
                <w:szCs w:val="21"/>
              </w:rPr>
              <w:t>Reject</w:t>
            </w:r>
          </w:p>
        </w:tc>
        <w:tc>
          <w:tcPr>
            <w:tcW w:w="672" w:type="dxa"/>
            <w:tcBorders>
              <w:top w:val="double" w:sz="2" w:space="0" w:color="EFEFEF"/>
              <w:left w:val="double" w:sz="2" w:space="0" w:color="EFEFEF"/>
              <w:bottom w:val="double" w:sz="2" w:space="0" w:color="EFEFEF"/>
              <w:right w:val="double" w:sz="2" w:space="0" w:color="EFEFEF"/>
            </w:tcBorders>
          </w:tcPr>
          <w:p w14:paraId="667A0B5A" w14:textId="77777777" w:rsidR="00026207" w:rsidRDefault="00922C11">
            <w:pPr>
              <w:pStyle w:val="TableParagraph"/>
              <w:kinsoku w:val="0"/>
              <w:overflowPunct w:val="0"/>
              <w:spacing w:before="116"/>
              <w:ind w:left="3" w:right="47"/>
              <w:jc w:val="center"/>
              <w:rPr>
                <w:rFonts w:ascii="Arial Unicode MS" w:eastAsia="Arial Unicode MS" w:cs="Arial Unicode MS"/>
                <w:w w:val="90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w w:val="90"/>
                <w:sz w:val="21"/>
                <w:szCs w:val="21"/>
              </w:rPr>
              <w:t>Reject</w:t>
            </w:r>
          </w:p>
        </w:tc>
        <w:tc>
          <w:tcPr>
            <w:tcW w:w="673" w:type="dxa"/>
            <w:tcBorders>
              <w:top w:val="double" w:sz="2" w:space="0" w:color="EFEFEF"/>
              <w:left w:val="double" w:sz="2" w:space="0" w:color="EFEFEF"/>
              <w:bottom w:val="double" w:sz="2" w:space="0" w:color="EFEFEF"/>
              <w:right w:val="double" w:sz="2" w:space="0" w:color="EFEFEF"/>
            </w:tcBorders>
          </w:tcPr>
          <w:p w14:paraId="73125DEC" w14:textId="77777777" w:rsidR="00026207" w:rsidRDefault="00922C11">
            <w:pPr>
              <w:pStyle w:val="TableParagraph"/>
              <w:kinsoku w:val="0"/>
              <w:overflowPunct w:val="0"/>
              <w:spacing w:before="19" w:line="189" w:lineRule="auto"/>
              <w:ind w:left="29" w:right="15"/>
              <w:rPr>
                <w:rFonts w:asci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w w:val="90"/>
                <w:sz w:val="21"/>
                <w:szCs w:val="21"/>
              </w:rPr>
              <w:t xml:space="preserve">Grant </w:t>
            </w:r>
            <w:r>
              <w:rPr>
                <w:rFonts w:ascii="Arial Unicode MS" w:eastAsia="Arial Unicode MS" w:cs="Arial Unicode MS"/>
                <w:sz w:val="21"/>
                <w:szCs w:val="21"/>
              </w:rPr>
              <w:t>ed</w:t>
            </w:r>
          </w:p>
        </w:tc>
        <w:tc>
          <w:tcPr>
            <w:tcW w:w="667" w:type="dxa"/>
            <w:tcBorders>
              <w:top w:val="double" w:sz="2" w:space="0" w:color="EFEFEF"/>
              <w:left w:val="double" w:sz="2" w:space="0" w:color="EFEFEF"/>
              <w:bottom w:val="double" w:sz="2" w:space="0" w:color="EFEFEF"/>
              <w:right w:val="thickThinMediumGap" w:sz="3" w:space="0" w:color="9F9F9F"/>
            </w:tcBorders>
          </w:tcPr>
          <w:p w14:paraId="22AA2BF6" w14:textId="77777777" w:rsidR="00026207" w:rsidRDefault="00922C11">
            <w:pPr>
              <w:pStyle w:val="TableParagraph"/>
              <w:kinsoku w:val="0"/>
              <w:overflowPunct w:val="0"/>
              <w:spacing w:before="116"/>
              <w:ind w:left="28"/>
              <w:rPr>
                <w:rFonts w:ascii="Arial Unicode MS" w:eastAsia="Arial Unicode MS" w:cs="Arial Unicode MS"/>
                <w:w w:val="95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w w:val="95"/>
                <w:sz w:val="21"/>
                <w:szCs w:val="21"/>
              </w:rPr>
              <w:t>Reject</w:t>
            </w:r>
          </w:p>
        </w:tc>
        <w:tc>
          <w:tcPr>
            <w:tcW w:w="128" w:type="dxa"/>
            <w:tcBorders>
              <w:top w:val="none" w:sz="6" w:space="0" w:color="auto"/>
              <w:left w:val="thinThickMediumGap" w:sz="3" w:space="0" w:color="9F9F9F"/>
              <w:bottom w:val="none" w:sz="6" w:space="0" w:color="auto"/>
              <w:right w:val="single" w:sz="4" w:space="0" w:color="000000"/>
            </w:tcBorders>
          </w:tcPr>
          <w:p w14:paraId="75652E57" w14:textId="77777777" w:rsidR="00026207" w:rsidRPr="00922C11" w:rsidRDefault="00026207">
            <w:pPr>
              <w:pStyle w:val="TableParagraph"/>
              <w:kinsoku w:val="0"/>
              <w:overflowPunct w:val="0"/>
              <w:spacing w:before="0"/>
              <w:ind w:left="0"/>
              <w:rPr>
                <w:rFonts w:ascii="Times New Roman" w:eastAsia="等线" w:cs="Times New Roman"/>
                <w:sz w:val="20"/>
                <w:szCs w:val="20"/>
              </w:rPr>
            </w:pPr>
          </w:p>
        </w:tc>
      </w:tr>
      <w:tr w:rsidR="00026207" w14:paraId="27D09282" w14:textId="77777777">
        <w:trPr>
          <w:trHeight w:val="676"/>
        </w:trPr>
        <w:tc>
          <w:tcPr>
            <w:tcW w:w="12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14FCF" w14:textId="77777777" w:rsidR="00026207" w:rsidRDefault="00026207">
            <w:pPr>
              <w:pStyle w:val="BodyText"/>
              <w:kinsoku w:val="0"/>
              <w:overflowPunct w:val="0"/>
              <w:spacing w:line="369" w:lineRule="auto"/>
              <w:ind w:left="120" w:right="1173"/>
              <w:rPr>
                <w:color w:val="2E5395"/>
                <w:sz w:val="2"/>
                <w:szCs w:val="2"/>
              </w:rPr>
            </w:pPr>
          </w:p>
        </w:tc>
        <w:tc>
          <w:tcPr>
            <w:tcW w:w="1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thinThickMediumGap" w:sz="3" w:space="0" w:color="EFEFEF"/>
            </w:tcBorders>
          </w:tcPr>
          <w:p w14:paraId="7B9F6680" w14:textId="77777777" w:rsidR="00026207" w:rsidRDefault="00026207">
            <w:pPr>
              <w:pStyle w:val="BodyText"/>
              <w:kinsoku w:val="0"/>
              <w:overflowPunct w:val="0"/>
              <w:spacing w:line="369" w:lineRule="auto"/>
              <w:ind w:left="120" w:right="1173"/>
              <w:rPr>
                <w:color w:val="2E5395"/>
                <w:sz w:val="2"/>
                <w:szCs w:val="2"/>
              </w:rPr>
            </w:pPr>
          </w:p>
        </w:tc>
        <w:tc>
          <w:tcPr>
            <w:tcW w:w="1510" w:type="dxa"/>
            <w:tcBorders>
              <w:top w:val="double" w:sz="2" w:space="0" w:color="EFEFEF"/>
              <w:left w:val="thickThinMediumGap" w:sz="3" w:space="0" w:color="EFEFEF"/>
              <w:bottom w:val="thinThickMediumGap" w:sz="4" w:space="0" w:color="9F9F9F"/>
              <w:right w:val="double" w:sz="2" w:space="0" w:color="EFEFEF"/>
            </w:tcBorders>
          </w:tcPr>
          <w:p w14:paraId="2D2C4672" w14:textId="77777777" w:rsidR="00026207" w:rsidRDefault="00922C11">
            <w:pPr>
              <w:pStyle w:val="TableParagraph"/>
              <w:kinsoku w:val="0"/>
              <w:overflowPunct w:val="0"/>
              <w:spacing w:before="116"/>
              <w:ind w:left="30"/>
              <w:rPr>
                <w:rFonts w:asci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sz w:val="21"/>
                <w:szCs w:val="21"/>
              </w:rPr>
              <w:t>Standby</w:t>
            </w:r>
          </w:p>
        </w:tc>
        <w:tc>
          <w:tcPr>
            <w:tcW w:w="1008" w:type="dxa"/>
            <w:tcBorders>
              <w:top w:val="double" w:sz="2" w:space="0" w:color="EFEFEF"/>
              <w:left w:val="double" w:sz="2" w:space="0" w:color="EFEFEF"/>
              <w:bottom w:val="thinThickMediumGap" w:sz="4" w:space="0" w:color="9F9F9F"/>
              <w:right w:val="double" w:sz="2" w:space="0" w:color="EFEFEF"/>
            </w:tcBorders>
          </w:tcPr>
          <w:p w14:paraId="16975D42" w14:textId="77777777" w:rsidR="00026207" w:rsidRDefault="00922C11">
            <w:pPr>
              <w:pStyle w:val="TableParagraph"/>
              <w:kinsoku w:val="0"/>
              <w:overflowPunct w:val="0"/>
              <w:spacing w:before="116"/>
              <w:ind w:left="26"/>
              <w:rPr>
                <w:rFonts w:asci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sz w:val="21"/>
                <w:szCs w:val="21"/>
              </w:rPr>
              <w:t>Granted</w:t>
            </w:r>
          </w:p>
        </w:tc>
        <w:tc>
          <w:tcPr>
            <w:tcW w:w="850" w:type="dxa"/>
            <w:tcBorders>
              <w:top w:val="double" w:sz="2" w:space="0" w:color="EFEFEF"/>
              <w:left w:val="double" w:sz="2" w:space="0" w:color="EFEFEF"/>
              <w:bottom w:val="thinThickMediumGap" w:sz="4" w:space="0" w:color="9F9F9F"/>
              <w:right w:val="double" w:sz="2" w:space="0" w:color="EFEFEF"/>
            </w:tcBorders>
          </w:tcPr>
          <w:p w14:paraId="47E15849" w14:textId="77777777" w:rsidR="00026207" w:rsidRDefault="00922C11">
            <w:pPr>
              <w:pStyle w:val="TableParagraph"/>
              <w:kinsoku w:val="0"/>
              <w:overflowPunct w:val="0"/>
              <w:spacing w:before="116"/>
              <w:ind w:left="26"/>
              <w:rPr>
                <w:rFonts w:ascii="Arial Unicode MS" w:eastAsia="Arial Unicode MS" w:cs="Arial Unicode MS"/>
                <w:w w:val="95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w w:val="95"/>
                <w:sz w:val="21"/>
                <w:szCs w:val="21"/>
              </w:rPr>
              <w:t>Granted</w:t>
            </w:r>
          </w:p>
        </w:tc>
        <w:tc>
          <w:tcPr>
            <w:tcW w:w="770" w:type="dxa"/>
            <w:tcBorders>
              <w:top w:val="double" w:sz="2" w:space="0" w:color="EFEFEF"/>
              <w:left w:val="double" w:sz="2" w:space="0" w:color="EFEFEF"/>
              <w:bottom w:val="thinThickMediumGap" w:sz="4" w:space="0" w:color="9F9F9F"/>
              <w:right w:val="double" w:sz="2" w:space="0" w:color="EFEFEF"/>
            </w:tcBorders>
          </w:tcPr>
          <w:p w14:paraId="2B04C1E9" w14:textId="77777777" w:rsidR="00026207" w:rsidRDefault="00922C11">
            <w:pPr>
              <w:pStyle w:val="TableParagraph"/>
              <w:kinsoku w:val="0"/>
              <w:overflowPunct w:val="0"/>
              <w:spacing w:before="19" w:line="189" w:lineRule="auto"/>
              <w:ind w:left="26" w:right="24"/>
              <w:rPr>
                <w:rFonts w:ascii="Arial Unicode MS" w:eastAsia="Arial Unicode MS" w:cs="Arial Unicode MS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cs="Arial Unicode MS"/>
                <w:w w:val="90"/>
                <w:sz w:val="21"/>
                <w:szCs w:val="21"/>
              </w:rPr>
              <w:t>Grante</w:t>
            </w:r>
            <w:proofErr w:type="spellEnd"/>
            <w:r>
              <w:rPr>
                <w:rFonts w:ascii="Arial Unicode MS" w:eastAsia="Arial Unicode MS" w:cs="Arial Unicode MS"/>
                <w:w w:val="90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cs="Arial Unicode MS"/>
                <w:sz w:val="21"/>
                <w:szCs w:val="21"/>
              </w:rPr>
              <w:t>d</w:t>
            </w:r>
          </w:p>
        </w:tc>
        <w:tc>
          <w:tcPr>
            <w:tcW w:w="673" w:type="dxa"/>
            <w:tcBorders>
              <w:top w:val="double" w:sz="2" w:space="0" w:color="EFEFEF"/>
              <w:left w:val="double" w:sz="2" w:space="0" w:color="EFEFEF"/>
              <w:bottom w:val="thinThickMediumGap" w:sz="4" w:space="0" w:color="9F9F9F"/>
              <w:right w:val="double" w:sz="2" w:space="0" w:color="EFEFEF"/>
            </w:tcBorders>
          </w:tcPr>
          <w:p w14:paraId="708FD5DE" w14:textId="77777777" w:rsidR="00026207" w:rsidRDefault="00922C11">
            <w:pPr>
              <w:pStyle w:val="TableParagraph"/>
              <w:kinsoku w:val="0"/>
              <w:overflowPunct w:val="0"/>
              <w:spacing w:before="19" w:line="189" w:lineRule="auto"/>
              <w:ind w:left="27" w:right="15"/>
              <w:rPr>
                <w:rFonts w:asci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w w:val="90"/>
                <w:sz w:val="21"/>
                <w:szCs w:val="21"/>
              </w:rPr>
              <w:t xml:space="preserve">Grant </w:t>
            </w:r>
            <w:r>
              <w:rPr>
                <w:rFonts w:ascii="Arial Unicode MS" w:eastAsia="Arial Unicode MS" w:cs="Arial Unicode MS"/>
                <w:sz w:val="21"/>
                <w:szCs w:val="21"/>
              </w:rPr>
              <w:t>ed</w:t>
            </w:r>
          </w:p>
        </w:tc>
        <w:tc>
          <w:tcPr>
            <w:tcW w:w="672" w:type="dxa"/>
            <w:tcBorders>
              <w:top w:val="double" w:sz="2" w:space="0" w:color="EFEFEF"/>
              <w:left w:val="double" w:sz="2" w:space="0" w:color="EFEFEF"/>
              <w:bottom w:val="thinThickMediumGap" w:sz="4" w:space="0" w:color="9F9F9F"/>
              <w:right w:val="double" w:sz="2" w:space="0" w:color="EFEFEF"/>
            </w:tcBorders>
          </w:tcPr>
          <w:p w14:paraId="590C97C3" w14:textId="77777777" w:rsidR="00026207" w:rsidRDefault="00922C11">
            <w:pPr>
              <w:pStyle w:val="TableParagraph"/>
              <w:kinsoku w:val="0"/>
              <w:overflowPunct w:val="0"/>
              <w:spacing w:before="19" w:line="189" w:lineRule="auto"/>
              <w:ind w:left="26" w:right="-15"/>
              <w:rPr>
                <w:rFonts w:asci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w w:val="90"/>
                <w:sz w:val="21"/>
                <w:szCs w:val="21"/>
              </w:rPr>
              <w:t xml:space="preserve">Grant </w:t>
            </w:r>
            <w:r>
              <w:rPr>
                <w:rFonts w:ascii="Arial Unicode MS" w:eastAsia="Arial Unicode MS" w:cs="Arial Unicode MS"/>
                <w:sz w:val="21"/>
                <w:szCs w:val="21"/>
              </w:rPr>
              <w:t>ed</w:t>
            </w:r>
          </w:p>
        </w:tc>
        <w:tc>
          <w:tcPr>
            <w:tcW w:w="673" w:type="dxa"/>
            <w:tcBorders>
              <w:top w:val="double" w:sz="2" w:space="0" w:color="EFEFEF"/>
              <w:left w:val="double" w:sz="2" w:space="0" w:color="EFEFEF"/>
              <w:bottom w:val="thinThickMediumGap" w:sz="4" w:space="0" w:color="9F9F9F"/>
              <w:right w:val="double" w:sz="2" w:space="0" w:color="EFEFEF"/>
            </w:tcBorders>
          </w:tcPr>
          <w:p w14:paraId="53270641" w14:textId="77777777" w:rsidR="00026207" w:rsidRDefault="00922C11">
            <w:pPr>
              <w:pStyle w:val="TableParagraph"/>
              <w:kinsoku w:val="0"/>
              <w:overflowPunct w:val="0"/>
              <w:spacing w:before="19" w:line="189" w:lineRule="auto"/>
              <w:ind w:left="29" w:right="15"/>
              <w:rPr>
                <w:rFonts w:asci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w w:val="90"/>
                <w:sz w:val="21"/>
                <w:szCs w:val="21"/>
              </w:rPr>
              <w:t xml:space="preserve">Grant </w:t>
            </w:r>
            <w:r>
              <w:rPr>
                <w:rFonts w:ascii="Arial Unicode MS" w:eastAsia="Arial Unicode MS" w:cs="Arial Unicode MS"/>
                <w:sz w:val="21"/>
                <w:szCs w:val="21"/>
              </w:rPr>
              <w:t>ed</w:t>
            </w:r>
          </w:p>
        </w:tc>
        <w:tc>
          <w:tcPr>
            <w:tcW w:w="667" w:type="dxa"/>
            <w:tcBorders>
              <w:top w:val="double" w:sz="2" w:space="0" w:color="EFEFEF"/>
              <w:left w:val="double" w:sz="2" w:space="0" w:color="EFEFEF"/>
              <w:bottom w:val="thinThickMediumGap" w:sz="4" w:space="0" w:color="9F9F9F"/>
              <w:right w:val="thickThinMediumGap" w:sz="3" w:space="0" w:color="9F9F9F"/>
            </w:tcBorders>
          </w:tcPr>
          <w:p w14:paraId="1B27D377" w14:textId="77777777" w:rsidR="00026207" w:rsidRDefault="00922C11">
            <w:pPr>
              <w:pStyle w:val="TableParagraph"/>
              <w:kinsoku w:val="0"/>
              <w:overflowPunct w:val="0"/>
              <w:spacing w:before="19" w:line="189" w:lineRule="auto"/>
              <w:ind w:left="28" w:right="112"/>
              <w:rPr>
                <w:rFonts w:ascii="Arial Unicode MS" w:eastAsia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cs="Arial Unicode MS"/>
                <w:w w:val="90"/>
                <w:sz w:val="21"/>
                <w:szCs w:val="21"/>
              </w:rPr>
              <w:t xml:space="preserve">Grant </w:t>
            </w:r>
            <w:r>
              <w:rPr>
                <w:rFonts w:ascii="Arial Unicode MS" w:eastAsia="Arial Unicode MS" w:cs="Arial Unicode MS"/>
                <w:sz w:val="21"/>
                <w:szCs w:val="21"/>
              </w:rPr>
              <w:t>ed</w:t>
            </w:r>
          </w:p>
        </w:tc>
        <w:tc>
          <w:tcPr>
            <w:tcW w:w="128" w:type="dxa"/>
            <w:tcBorders>
              <w:top w:val="none" w:sz="6" w:space="0" w:color="auto"/>
              <w:left w:val="thinThickMediumGap" w:sz="3" w:space="0" w:color="9F9F9F"/>
              <w:bottom w:val="single" w:sz="4" w:space="0" w:color="000000"/>
              <w:right w:val="single" w:sz="4" w:space="0" w:color="000000"/>
            </w:tcBorders>
          </w:tcPr>
          <w:p w14:paraId="61E84CA0" w14:textId="77777777" w:rsidR="00026207" w:rsidRPr="00922C11" w:rsidRDefault="00026207">
            <w:pPr>
              <w:pStyle w:val="TableParagraph"/>
              <w:kinsoku w:val="0"/>
              <w:overflowPunct w:val="0"/>
              <w:spacing w:before="0"/>
              <w:ind w:left="0"/>
              <w:rPr>
                <w:rFonts w:ascii="Times New Roman" w:eastAsia="等线" w:cs="Times New Roman"/>
                <w:sz w:val="20"/>
                <w:szCs w:val="20"/>
              </w:rPr>
            </w:pPr>
          </w:p>
        </w:tc>
      </w:tr>
    </w:tbl>
    <w:p w14:paraId="3D7F90C7" w14:textId="77777777" w:rsidR="001A79C7" w:rsidRDefault="001A79C7">
      <w:pPr>
        <w:pStyle w:val="BodyText"/>
        <w:kinsoku w:val="0"/>
        <w:overflowPunct w:val="0"/>
        <w:rPr>
          <w:sz w:val="20"/>
          <w:szCs w:val="20"/>
        </w:rPr>
      </w:pPr>
    </w:p>
    <w:p w14:paraId="07914CC9" w14:textId="19A4189F" w:rsidR="00026207" w:rsidRDefault="004052DE">
      <w:pPr>
        <w:pStyle w:val="BodyText"/>
        <w:kinsoku w:val="0"/>
        <w:overflowPunct w:val="0"/>
        <w:rPr>
          <w:sz w:val="20"/>
          <w:szCs w:val="20"/>
        </w:rPr>
      </w:pPr>
      <w:r>
        <w:rPr>
          <w:rStyle w:val="Heading4Char"/>
        </w:rPr>
        <w:pict w14:anchorId="74789D50">
          <v:group id="_x0000_s1192" style="position:absolute;margin-left:14.25pt;margin-top:20.4pt;width:564.4pt;height:799.05pt;z-index:-3;mso-position-horizontal-relative:page;mso-position-vertical-relative:page" coordorigin="285,408" coordsize="11288,15981" o:allowincell="f">
            <v:shape id="_x0000_s1193" type="#_x0000_t75" style="position:absolute;left:2043;top:4487;width:7580;height:7660;mso-position-horizontal-relative:page;mso-position-vertical-relative:page" o:allowincell="f">
              <v:imagedata r:id="rId5" o:title=""/>
            </v:shape>
            <v:shape id="_x0000_s1194" style="position:absolute;left:297;top:420;width:11263;height:15956;mso-position-horizontal-relative:page;mso-position-vertical-relative:page" coordsize="11263,15956" o:allowincell="f" path="m,15956r11263,l11263,,,,,15956xe" filled="f" strokecolor="#767070" strokeweight="1.25pt">
              <v:path arrowok="t"/>
            </v:shape>
            <w10:wrap anchorx="page" anchory="page"/>
          </v:group>
        </w:pict>
      </w:r>
    </w:p>
    <w:p w14:paraId="6C3B8067" w14:textId="77777777" w:rsidR="00026207" w:rsidRDefault="00026207">
      <w:pPr>
        <w:pStyle w:val="BodyText"/>
        <w:kinsoku w:val="0"/>
        <w:overflowPunct w:val="0"/>
        <w:rPr>
          <w:sz w:val="20"/>
          <w:szCs w:val="20"/>
        </w:rPr>
      </w:pPr>
    </w:p>
    <w:p w14:paraId="41B9D0E6" w14:textId="77777777" w:rsidR="00026207" w:rsidRDefault="00026207">
      <w:pPr>
        <w:pStyle w:val="BodyText"/>
        <w:kinsoku w:val="0"/>
        <w:overflowPunct w:val="0"/>
        <w:spacing w:before="13"/>
        <w:rPr>
          <w:sz w:val="18"/>
          <w:szCs w:val="18"/>
        </w:rPr>
      </w:pPr>
    </w:p>
    <w:p w14:paraId="4751430F" w14:textId="35C7740A" w:rsidR="007E3535" w:rsidRDefault="007E3535">
      <w:pPr>
        <w:pStyle w:val="Heading4"/>
      </w:pPr>
      <w:r>
        <w:t>707</w:t>
      </w:r>
      <w:r>
        <w:rPr>
          <w:rFonts w:hint="eastAsia"/>
        </w:rPr>
        <w:t>（Unique）-</w:t>
      </w:r>
      <w:r>
        <w:t xml:space="preserve"> </w:t>
      </w:r>
      <w:r>
        <w:rPr>
          <w:rFonts w:hint="eastAsia"/>
        </w:rPr>
        <w:t>投屏延迟要求</w:t>
      </w:r>
    </w:p>
    <w:p w14:paraId="3FBB7DEC" w14:textId="301459FD" w:rsidR="007E3535" w:rsidRDefault="004052DE" w:rsidP="007E3535">
      <w:hyperlink r:id="rId16" w:history="1">
        <w:r w:rsidR="007E3535" w:rsidRPr="00047EE3">
          <w:rPr>
            <w:rStyle w:val="Hyperlink"/>
          </w:rPr>
          <w:t>https://www.jira.ford.com/browse/CHNECDX-1023</w:t>
        </w:r>
      </w:hyperlink>
    </w:p>
    <w:p w14:paraId="034679B3" w14:textId="77777777" w:rsidR="007E3535" w:rsidRPr="007E3535" w:rsidRDefault="007E3535" w:rsidP="007E3535"/>
    <w:p w14:paraId="6D689C80" w14:textId="77777777" w:rsidR="007E3535" w:rsidRPr="007E3535" w:rsidRDefault="007E3535" w:rsidP="007E3535">
      <w:pPr>
        <w:widowControl/>
        <w:shd w:val="clear" w:color="auto" w:fill="FFFFFF"/>
        <w:autoSpaceDE/>
        <w:autoSpaceDN/>
        <w:adjustRightInd/>
        <w:rPr>
          <w:rFonts w:hAnsi="宋体" w:cs="Segoe UI"/>
          <w:color w:val="172B4D"/>
          <w:sz w:val="21"/>
          <w:szCs w:val="21"/>
        </w:rPr>
      </w:pPr>
      <w:r w:rsidRPr="007E3535">
        <w:rPr>
          <w:rFonts w:hAnsi="宋体" w:cs="微软雅黑" w:hint="eastAsia"/>
          <w:color w:val="172B4D"/>
          <w:sz w:val="21"/>
          <w:szCs w:val="21"/>
        </w:rPr>
        <w:t>用户在</w:t>
      </w:r>
      <w:r w:rsidRPr="007E3535">
        <w:rPr>
          <w:rFonts w:hAnsi="宋体" w:cs="Segoe UI"/>
          <w:color w:val="172B4D"/>
          <w:sz w:val="21"/>
          <w:szCs w:val="21"/>
        </w:rPr>
        <w:t>control</w:t>
      </w:r>
      <w:r w:rsidRPr="007E3535">
        <w:rPr>
          <w:rFonts w:hAnsi="宋体" w:cs="微软雅黑" w:hint="eastAsia"/>
          <w:color w:val="172B4D"/>
          <w:sz w:val="21"/>
          <w:szCs w:val="21"/>
        </w:rPr>
        <w:t>屏的操作，可能在</w:t>
      </w:r>
      <w:r w:rsidRPr="007E3535">
        <w:rPr>
          <w:rFonts w:hAnsi="宋体" w:cs="Segoe UI"/>
          <w:color w:val="172B4D"/>
          <w:sz w:val="21"/>
          <w:szCs w:val="21"/>
        </w:rPr>
        <w:t>panel</w:t>
      </w:r>
      <w:r w:rsidRPr="007E3535">
        <w:rPr>
          <w:rFonts w:hAnsi="宋体" w:cs="微软雅黑" w:hint="eastAsia"/>
          <w:color w:val="172B4D"/>
          <w:sz w:val="21"/>
          <w:szCs w:val="21"/>
        </w:rPr>
        <w:t>屏上有延迟</w:t>
      </w:r>
      <w:r w:rsidRPr="007E3535">
        <w:rPr>
          <w:rFonts w:hAnsi="宋体" w:cs="微软雅黑"/>
          <w:color w:val="172B4D"/>
          <w:sz w:val="21"/>
          <w:szCs w:val="21"/>
        </w:rPr>
        <w:t>。</w:t>
      </w:r>
    </w:p>
    <w:p w14:paraId="6148D60E" w14:textId="77777777" w:rsidR="007E3535" w:rsidRPr="007E3535" w:rsidRDefault="007E3535" w:rsidP="007E3535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color w:val="172B4D"/>
          <w:sz w:val="21"/>
          <w:szCs w:val="21"/>
        </w:rPr>
      </w:pPr>
      <w:r w:rsidRPr="007E3535">
        <w:rPr>
          <w:rFonts w:hAnsi="宋体" w:cs="微软雅黑" w:hint="eastAsia"/>
          <w:color w:val="172B4D"/>
          <w:sz w:val="21"/>
          <w:szCs w:val="21"/>
        </w:rPr>
        <w:t>理想的延迟是</w:t>
      </w:r>
      <w:r w:rsidRPr="007E3535">
        <w:rPr>
          <w:rFonts w:hAnsi="宋体" w:cs="Segoe UI"/>
          <w:color w:val="172B4D"/>
          <w:sz w:val="21"/>
          <w:szCs w:val="21"/>
        </w:rPr>
        <w:t>0.2s</w:t>
      </w:r>
      <w:r w:rsidRPr="007E3535">
        <w:rPr>
          <w:rFonts w:hAnsi="宋体" w:cs="微软雅黑" w:hint="eastAsia"/>
          <w:color w:val="172B4D"/>
          <w:sz w:val="21"/>
          <w:szCs w:val="21"/>
        </w:rPr>
        <w:t>以内，但如果延迟是由于硬件限制，此延迟可以放宽，具体可以在讨论</w:t>
      </w:r>
      <w:r w:rsidRPr="007E3535">
        <w:rPr>
          <w:rFonts w:hAnsi="宋体" w:cs="微软雅黑"/>
          <w:color w:val="172B4D"/>
          <w:sz w:val="21"/>
          <w:szCs w:val="21"/>
        </w:rPr>
        <w:t>。</w:t>
      </w:r>
    </w:p>
    <w:p w14:paraId="4248C528" w14:textId="77777777" w:rsidR="007E3535" w:rsidRPr="007E3535" w:rsidRDefault="007E3535" w:rsidP="007E3535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color w:val="172B4D"/>
          <w:sz w:val="21"/>
          <w:szCs w:val="21"/>
        </w:rPr>
      </w:pPr>
      <w:r w:rsidRPr="007E3535">
        <w:rPr>
          <w:rFonts w:hAnsi="宋体" w:cs="Segoe UI"/>
          <w:color w:val="172B4D"/>
          <w:sz w:val="21"/>
          <w:szCs w:val="21"/>
        </w:rPr>
        <w:t>panel</w:t>
      </w:r>
      <w:r w:rsidRPr="007E3535">
        <w:rPr>
          <w:rFonts w:hAnsi="宋体" w:cs="微软雅黑" w:hint="eastAsia"/>
          <w:color w:val="172B4D"/>
          <w:sz w:val="21"/>
          <w:szCs w:val="21"/>
        </w:rPr>
        <w:t>屏之于</w:t>
      </w:r>
      <w:r w:rsidRPr="007E3535">
        <w:rPr>
          <w:rFonts w:hAnsi="宋体" w:cs="Segoe UI"/>
          <w:color w:val="172B4D"/>
          <w:sz w:val="21"/>
          <w:szCs w:val="21"/>
        </w:rPr>
        <w:t>control</w:t>
      </w:r>
      <w:r w:rsidRPr="007E3535">
        <w:rPr>
          <w:rFonts w:hAnsi="宋体" w:cs="微软雅黑" w:hint="eastAsia"/>
          <w:color w:val="172B4D"/>
          <w:sz w:val="21"/>
          <w:szCs w:val="21"/>
        </w:rPr>
        <w:t>屏的</w:t>
      </w:r>
      <w:r w:rsidRPr="007E3535">
        <w:rPr>
          <w:rFonts w:hAnsi="宋体" w:cs="Segoe UI"/>
          <w:color w:val="172B4D"/>
          <w:sz w:val="21"/>
          <w:szCs w:val="21"/>
        </w:rPr>
        <w:t>delay</w:t>
      </w:r>
      <w:r w:rsidRPr="007E3535">
        <w:rPr>
          <w:rFonts w:hAnsi="宋体" w:cs="微软雅黑" w:hint="eastAsia"/>
          <w:color w:val="172B4D"/>
          <w:sz w:val="21"/>
          <w:szCs w:val="21"/>
        </w:rPr>
        <w:t>情景包括但不限于</w:t>
      </w:r>
      <w:r w:rsidRPr="007E3535">
        <w:rPr>
          <w:rFonts w:hAnsi="宋体" w:cs="微软雅黑"/>
          <w:color w:val="172B4D"/>
          <w:sz w:val="21"/>
          <w:szCs w:val="21"/>
        </w:rPr>
        <w:t>：</w:t>
      </w:r>
    </w:p>
    <w:p w14:paraId="7CC062D9" w14:textId="77777777" w:rsidR="007E3535" w:rsidRPr="007E3535" w:rsidRDefault="007E3535" w:rsidP="007E3535">
      <w:pPr>
        <w:widowControl/>
        <w:numPr>
          <w:ilvl w:val="0"/>
          <w:numId w:val="131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hAnsi="宋体" w:cs="Segoe UI"/>
          <w:color w:val="172B4D"/>
          <w:sz w:val="21"/>
          <w:szCs w:val="21"/>
        </w:rPr>
      </w:pPr>
      <w:r w:rsidRPr="007E3535">
        <w:rPr>
          <w:rFonts w:hAnsi="宋体" w:cs="微软雅黑" w:hint="eastAsia"/>
          <w:color w:val="172B4D"/>
          <w:sz w:val="21"/>
          <w:szCs w:val="21"/>
        </w:rPr>
        <w:t>一级页面左右滑动，内容卡片的上下联</w:t>
      </w:r>
      <w:r w:rsidRPr="007E3535">
        <w:rPr>
          <w:rFonts w:hAnsi="宋体" w:cs="微软雅黑"/>
          <w:color w:val="172B4D"/>
          <w:sz w:val="21"/>
          <w:szCs w:val="21"/>
        </w:rPr>
        <w:t>动</w:t>
      </w:r>
    </w:p>
    <w:p w14:paraId="7B9D1E6E" w14:textId="77777777" w:rsidR="007E3535" w:rsidRPr="007E3535" w:rsidRDefault="007E3535" w:rsidP="007E3535">
      <w:pPr>
        <w:widowControl/>
        <w:numPr>
          <w:ilvl w:val="0"/>
          <w:numId w:val="131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hAnsi="宋体" w:cs="Segoe UI"/>
          <w:color w:val="172B4D"/>
          <w:sz w:val="21"/>
          <w:szCs w:val="21"/>
        </w:rPr>
      </w:pPr>
      <w:r w:rsidRPr="007E3535">
        <w:rPr>
          <w:rFonts w:hAnsi="宋体" w:cs="微软雅黑" w:hint="eastAsia"/>
          <w:color w:val="172B4D"/>
          <w:sz w:val="21"/>
          <w:szCs w:val="21"/>
        </w:rPr>
        <w:t>视频滚动条的操作，视频在投屏中的前进后</w:t>
      </w:r>
      <w:r w:rsidRPr="007E3535">
        <w:rPr>
          <w:rFonts w:hAnsi="宋体" w:cs="微软雅黑"/>
          <w:color w:val="172B4D"/>
          <w:sz w:val="21"/>
          <w:szCs w:val="21"/>
        </w:rPr>
        <w:t>退</w:t>
      </w:r>
    </w:p>
    <w:p w14:paraId="55A56F0D" w14:textId="77777777" w:rsidR="007E3535" w:rsidRPr="007E3535" w:rsidRDefault="007E3535" w:rsidP="007E3535">
      <w:pPr>
        <w:widowControl/>
        <w:numPr>
          <w:ilvl w:val="0"/>
          <w:numId w:val="131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hAnsi="宋体" w:cs="Segoe UI"/>
          <w:color w:val="172B4D"/>
          <w:sz w:val="21"/>
          <w:szCs w:val="21"/>
        </w:rPr>
      </w:pPr>
      <w:r w:rsidRPr="007E3535">
        <w:rPr>
          <w:rFonts w:hAnsi="宋体" w:cs="微软雅黑" w:hint="eastAsia"/>
          <w:color w:val="172B4D"/>
          <w:sz w:val="21"/>
          <w:szCs w:val="21"/>
        </w:rPr>
        <w:t>二级内容卡片的切换，二级页面的互动导致</w:t>
      </w:r>
      <w:r w:rsidRPr="007E3535">
        <w:rPr>
          <w:rFonts w:hAnsi="宋体" w:cs="Segoe UI"/>
          <w:color w:val="172B4D"/>
          <w:sz w:val="21"/>
          <w:szCs w:val="21"/>
        </w:rPr>
        <w:t>panel</w:t>
      </w:r>
      <w:r w:rsidRPr="007E3535">
        <w:rPr>
          <w:rFonts w:hAnsi="宋体" w:cs="微软雅黑" w:hint="eastAsia"/>
          <w:color w:val="172B4D"/>
          <w:sz w:val="21"/>
          <w:szCs w:val="21"/>
        </w:rPr>
        <w:t>屏的图片切</w:t>
      </w:r>
      <w:r w:rsidRPr="007E3535">
        <w:rPr>
          <w:rFonts w:hAnsi="宋体" w:cs="微软雅黑"/>
          <w:color w:val="172B4D"/>
          <w:sz w:val="21"/>
          <w:szCs w:val="21"/>
        </w:rPr>
        <w:t>换</w:t>
      </w:r>
    </w:p>
    <w:p w14:paraId="46A220C3" w14:textId="42F20598" w:rsidR="007E3535" w:rsidRPr="007E3535" w:rsidRDefault="007E3535" w:rsidP="007E3535">
      <w:pPr>
        <w:widowControl/>
        <w:numPr>
          <w:ilvl w:val="0"/>
          <w:numId w:val="131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hAnsi="宋体" w:cs="Segoe UI"/>
          <w:color w:val="172B4D"/>
          <w:sz w:val="21"/>
          <w:szCs w:val="21"/>
        </w:rPr>
      </w:pPr>
      <w:r w:rsidRPr="007E3535">
        <w:rPr>
          <w:rFonts w:hAnsi="宋体" w:cs="微软雅黑" w:hint="eastAsia"/>
          <w:color w:val="172B4D"/>
          <w:sz w:val="21"/>
          <w:szCs w:val="21"/>
        </w:rPr>
        <w:t>内容退出，</w:t>
      </w:r>
      <w:r w:rsidRPr="007E3535">
        <w:rPr>
          <w:rFonts w:hAnsi="宋体" w:cs="Segoe UI"/>
          <w:color w:val="172B4D"/>
          <w:sz w:val="21"/>
          <w:szCs w:val="21"/>
        </w:rPr>
        <w:t>panel</w:t>
      </w:r>
      <w:r w:rsidRPr="007E3535">
        <w:rPr>
          <w:rFonts w:hAnsi="宋体" w:cs="微软雅黑" w:hint="eastAsia"/>
          <w:color w:val="172B4D"/>
          <w:sz w:val="21"/>
          <w:szCs w:val="21"/>
        </w:rPr>
        <w:t>屏中内容变</w:t>
      </w:r>
      <w:r w:rsidRPr="007E3535">
        <w:rPr>
          <w:rFonts w:hAnsi="宋体" w:cs="微软雅黑"/>
          <w:color w:val="172B4D"/>
          <w:sz w:val="21"/>
          <w:szCs w:val="21"/>
        </w:rPr>
        <w:t>化</w:t>
      </w:r>
    </w:p>
    <w:p w14:paraId="59CD7CFF" w14:textId="3B41283D" w:rsidR="007E3535" w:rsidRDefault="007E3535" w:rsidP="007E3535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rPr>
          <w:rFonts w:hAnsi="宋体" w:cs="微软雅黑"/>
          <w:color w:val="172B4D"/>
          <w:sz w:val="21"/>
          <w:szCs w:val="21"/>
        </w:rPr>
      </w:pPr>
    </w:p>
    <w:p w14:paraId="4DB191B0" w14:textId="49FD3F43" w:rsidR="007E3535" w:rsidRDefault="007E3535" w:rsidP="007E3535">
      <w:pPr>
        <w:pStyle w:val="Heading4"/>
      </w:pPr>
      <w:r>
        <w:t>707</w:t>
      </w:r>
      <w:r>
        <w:rPr>
          <w:rFonts w:hint="eastAsia"/>
        </w:rPr>
        <w:t>（Unique）应用反应及容差率</w:t>
      </w:r>
    </w:p>
    <w:p w14:paraId="1370C648" w14:textId="6C3EE84F" w:rsidR="007E3535" w:rsidRDefault="004052DE" w:rsidP="007E3535">
      <w:hyperlink r:id="rId17" w:history="1">
        <w:r w:rsidR="007E3535" w:rsidRPr="00047EE3">
          <w:rPr>
            <w:rStyle w:val="Hyperlink"/>
          </w:rPr>
          <w:t>https://www.jira.ford.com/browse/CHNECDX-634</w:t>
        </w:r>
      </w:hyperlink>
    </w:p>
    <w:p w14:paraId="5600C8EA" w14:textId="77777777" w:rsidR="007E3535" w:rsidRPr="007E3535" w:rsidRDefault="007E3535" w:rsidP="007E3535">
      <w:pPr>
        <w:widowControl/>
        <w:shd w:val="clear" w:color="auto" w:fill="FFFFFF"/>
        <w:autoSpaceDE/>
        <w:autoSpaceDN/>
        <w:adjustRightInd/>
        <w:rPr>
          <w:rFonts w:hAnsi="宋体" w:cs="Segoe UI"/>
          <w:color w:val="172B4D"/>
          <w:sz w:val="21"/>
          <w:szCs w:val="21"/>
        </w:rPr>
      </w:pPr>
      <w:r w:rsidRPr="007E3535">
        <w:rPr>
          <w:rFonts w:hAnsi="宋体" w:cs="Segoe UI"/>
          <w:color w:val="DE350B"/>
          <w:sz w:val="21"/>
          <w:szCs w:val="21"/>
        </w:rPr>
        <w:t xml:space="preserve">Mar-11 Update: </w:t>
      </w:r>
      <w:r w:rsidRPr="007E3535">
        <w:rPr>
          <w:rFonts w:hAnsi="宋体" w:cs="微软雅黑" w:hint="eastAsia"/>
          <w:color w:val="DE350B"/>
          <w:sz w:val="21"/>
          <w:szCs w:val="21"/>
        </w:rPr>
        <w:t>应老板要求，各类页面加载时间，希望在</w:t>
      </w:r>
      <w:r w:rsidRPr="007E3535">
        <w:rPr>
          <w:rFonts w:hAnsi="宋体" w:cs="Segoe UI"/>
          <w:color w:val="DE350B"/>
          <w:sz w:val="21"/>
          <w:szCs w:val="21"/>
        </w:rPr>
        <w:t>1</w:t>
      </w:r>
      <w:r w:rsidRPr="007E3535">
        <w:rPr>
          <w:rFonts w:hAnsi="宋体" w:cs="微软雅黑" w:hint="eastAsia"/>
          <w:color w:val="DE350B"/>
          <w:sz w:val="21"/>
          <w:szCs w:val="21"/>
        </w:rPr>
        <w:t>秒以内，谢谢。</w:t>
      </w:r>
      <w:r w:rsidRPr="007E3535">
        <w:rPr>
          <w:rFonts w:hAnsi="宋体" w:cs="Segoe UI"/>
          <w:color w:val="DE350B"/>
          <w:sz w:val="21"/>
          <w:szCs w:val="21"/>
        </w:rPr>
        <w:t> </w:t>
      </w:r>
    </w:p>
    <w:p w14:paraId="77289996" w14:textId="77777777" w:rsidR="007E3535" w:rsidRPr="007E3535" w:rsidRDefault="007E3535" w:rsidP="007E3535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color w:val="172B4D"/>
          <w:sz w:val="21"/>
          <w:szCs w:val="21"/>
        </w:rPr>
      </w:pPr>
      <w:r w:rsidRPr="007E3535">
        <w:rPr>
          <w:rFonts w:hAnsi="宋体" w:cs="微软雅黑" w:hint="eastAsia"/>
          <w:color w:val="DE350B"/>
          <w:sz w:val="21"/>
          <w:szCs w:val="21"/>
        </w:rPr>
        <w:t>响应时间不需要考虑网络差的情况，因此首帧为用户点击，尾帧为新页面跳出</w:t>
      </w:r>
      <w:r w:rsidRPr="007E3535">
        <w:rPr>
          <w:rFonts w:hAnsi="宋体" w:cs="Segoe UI"/>
          <w:color w:val="DE350B"/>
          <w:sz w:val="21"/>
          <w:szCs w:val="21"/>
        </w:rPr>
        <w:t>or</w:t>
      </w:r>
      <w:r w:rsidRPr="007E3535">
        <w:rPr>
          <w:rFonts w:hAnsi="宋体" w:cs="微软雅黑" w:hint="eastAsia"/>
          <w:color w:val="DE350B"/>
          <w:sz w:val="21"/>
          <w:szCs w:val="21"/>
        </w:rPr>
        <w:t>互动结果在页面中</w:t>
      </w:r>
      <w:r w:rsidRPr="007E3535">
        <w:rPr>
          <w:rFonts w:hAnsi="宋体" w:cs="Segoe UI"/>
          <w:color w:val="DE350B"/>
          <w:sz w:val="21"/>
          <w:szCs w:val="21"/>
        </w:rPr>
        <w:t>show</w:t>
      </w:r>
      <w:r w:rsidRPr="007E3535">
        <w:rPr>
          <w:rFonts w:hAnsi="宋体" w:cs="微软雅黑" w:hint="eastAsia"/>
          <w:color w:val="DE350B"/>
          <w:sz w:val="21"/>
          <w:szCs w:val="21"/>
        </w:rPr>
        <w:t>出的当下（排除动效的时间</w:t>
      </w:r>
      <w:r w:rsidRPr="007E3535">
        <w:rPr>
          <w:rFonts w:hAnsi="宋体" w:cs="微软雅黑"/>
          <w:color w:val="DE350B"/>
          <w:sz w:val="21"/>
          <w:szCs w:val="21"/>
        </w:rPr>
        <w:t>）</w:t>
      </w:r>
    </w:p>
    <w:p w14:paraId="6B9914DD" w14:textId="77777777" w:rsidR="007E3535" w:rsidRPr="007E3535" w:rsidRDefault="007E3535" w:rsidP="007E3535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color w:val="172B4D"/>
          <w:sz w:val="21"/>
          <w:szCs w:val="21"/>
        </w:rPr>
      </w:pPr>
      <w:r w:rsidRPr="007E3535">
        <w:rPr>
          <w:rFonts w:hAnsi="宋体" w:cs="Segoe UI"/>
          <w:color w:val="172B4D"/>
          <w:sz w:val="21"/>
          <w:szCs w:val="21"/>
        </w:rPr>
        <w:t> </w:t>
      </w:r>
    </w:p>
    <w:p w14:paraId="6AC24869" w14:textId="77777777" w:rsidR="007E3535" w:rsidRPr="007E3535" w:rsidRDefault="007E3535" w:rsidP="007E3535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color w:val="172B4D"/>
          <w:sz w:val="21"/>
          <w:szCs w:val="21"/>
        </w:rPr>
      </w:pPr>
      <w:r w:rsidRPr="007E3535">
        <w:rPr>
          <w:rFonts w:hAnsi="宋体" w:cs="Segoe UI"/>
          <w:color w:val="172B4D"/>
          <w:sz w:val="21"/>
          <w:szCs w:val="21"/>
        </w:rPr>
        <w:t xml:space="preserve">1 </w:t>
      </w:r>
      <w:r w:rsidRPr="007E3535">
        <w:rPr>
          <w:rFonts w:hAnsi="宋体" w:cs="微软雅黑" w:hint="eastAsia"/>
          <w:color w:val="172B4D"/>
          <w:sz w:val="21"/>
          <w:szCs w:val="21"/>
        </w:rPr>
        <w:t>非视频播放类页面加载：</w:t>
      </w:r>
      <w:r w:rsidRPr="007E3535">
        <w:rPr>
          <w:rFonts w:hAnsi="宋体" w:cs="Segoe UI"/>
          <w:color w:val="172B4D"/>
          <w:sz w:val="21"/>
          <w:szCs w:val="21"/>
        </w:rPr>
        <w:t xml:space="preserve">2 </w:t>
      </w:r>
      <w:r w:rsidRPr="007E3535">
        <w:rPr>
          <w:rFonts w:hAnsi="宋体" w:cs="微软雅黑" w:hint="eastAsia"/>
          <w:color w:val="172B4D"/>
          <w:sz w:val="21"/>
          <w:szCs w:val="21"/>
        </w:rPr>
        <w:t>秒以内，容差</w:t>
      </w:r>
      <w:r w:rsidRPr="007E3535">
        <w:rPr>
          <w:rFonts w:hAnsi="宋体" w:cs="Segoe UI"/>
          <w:color w:val="172B4D"/>
          <w:sz w:val="21"/>
          <w:szCs w:val="21"/>
        </w:rPr>
        <w:t>10%</w:t>
      </w:r>
    </w:p>
    <w:p w14:paraId="3A60D42A" w14:textId="77777777" w:rsidR="007E3535" w:rsidRPr="007E3535" w:rsidRDefault="007E3535" w:rsidP="007E3535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color w:val="172B4D"/>
          <w:sz w:val="21"/>
          <w:szCs w:val="21"/>
        </w:rPr>
      </w:pPr>
      <w:r w:rsidRPr="007E3535">
        <w:rPr>
          <w:rFonts w:hAnsi="宋体" w:cs="Segoe UI"/>
          <w:color w:val="172B4D"/>
          <w:sz w:val="21"/>
          <w:szCs w:val="21"/>
        </w:rPr>
        <w:lastRenderedPageBreak/>
        <w:t xml:space="preserve">2 </w:t>
      </w:r>
      <w:r w:rsidRPr="007E3535">
        <w:rPr>
          <w:rFonts w:hAnsi="宋体" w:cs="微软雅黑" w:hint="eastAsia"/>
          <w:color w:val="172B4D"/>
          <w:sz w:val="21"/>
          <w:szCs w:val="21"/>
        </w:rPr>
        <w:t>视频页面加载（从用户点击，到视频可流畅播放）：</w:t>
      </w:r>
      <w:r w:rsidRPr="007E3535">
        <w:rPr>
          <w:rFonts w:hAnsi="宋体" w:cs="Segoe UI"/>
          <w:color w:val="172B4D"/>
          <w:sz w:val="21"/>
          <w:szCs w:val="21"/>
        </w:rPr>
        <w:t>3</w:t>
      </w:r>
      <w:r w:rsidRPr="007E3535">
        <w:rPr>
          <w:rFonts w:hAnsi="宋体" w:cs="微软雅黑" w:hint="eastAsia"/>
          <w:color w:val="172B4D"/>
          <w:sz w:val="21"/>
          <w:szCs w:val="21"/>
        </w:rPr>
        <w:t>秒以内，容差</w:t>
      </w:r>
      <w:r w:rsidRPr="007E3535">
        <w:rPr>
          <w:rFonts w:hAnsi="宋体" w:cs="Segoe UI"/>
          <w:color w:val="172B4D"/>
          <w:sz w:val="21"/>
          <w:szCs w:val="21"/>
        </w:rPr>
        <w:t>10%</w:t>
      </w:r>
    </w:p>
    <w:p w14:paraId="2FB817F1" w14:textId="77777777" w:rsidR="007E3535" w:rsidRPr="007E3535" w:rsidRDefault="007E3535" w:rsidP="007E3535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color w:val="172B4D"/>
          <w:sz w:val="21"/>
          <w:szCs w:val="21"/>
        </w:rPr>
      </w:pPr>
      <w:r w:rsidRPr="007E3535">
        <w:rPr>
          <w:rFonts w:hAnsi="宋体" w:cs="Segoe UI"/>
          <w:color w:val="172B4D"/>
          <w:sz w:val="21"/>
          <w:szCs w:val="21"/>
        </w:rPr>
        <w:t xml:space="preserve">3 </w:t>
      </w:r>
      <w:r w:rsidRPr="007E3535">
        <w:rPr>
          <w:rFonts w:hAnsi="宋体" w:cs="微软雅黑" w:hint="eastAsia"/>
          <w:color w:val="172B4D"/>
          <w:sz w:val="21"/>
          <w:szCs w:val="21"/>
        </w:rPr>
        <w:t>按钮点击页面反应：</w:t>
      </w:r>
      <w:r w:rsidRPr="007E3535">
        <w:rPr>
          <w:rFonts w:hAnsi="宋体" w:cs="Segoe UI"/>
          <w:color w:val="172B4D"/>
          <w:sz w:val="21"/>
          <w:szCs w:val="21"/>
        </w:rPr>
        <w:t>1</w:t>
      </w:r>
      <w:r w:rsidRPr="007E3535">
        <w:rPr>
          <w:rFonts w:hAnsi="宋体" w:cs="微软雅黑" w:hint="eastAsia"/>
          <w:color w:val="172B4D"/>
          <w:sz w:val="21"/>
          <w:szCs w:val="21"/>
        </w:rPr>
        <w:t>秒以内，容差</w:t>
      </w:r>
      <w:r w:rsidRPr="007E3535">
        <w:rPr>
          <w:rFonts w:hAnsi="宋体" w:cs="Segoe UI"/>
          <w:color w:val="172B4D"/>
          <w:sz w:val="21"/>
          <w:szCs w:val="21"/>
        </w:rPr>
        <w:t>10% </w:t>
      </w:r>
    </w:p>
    <w:p w14:paraId="447B335F" w14:textId="77777777" w:rsidR="007E3535" w:rsidRPr="007E3535" w:rsidRDefault="007E3535" w:rsidP="007E3535">
      <w:pPr>
        <w:widowControl/>
        <w:shd w:val="clear" w:color="auto" w:fill="FFFFFF"/>
        <w:autoSpaceDE/>
        <w:autoSpaceDN/>
        <w:adjustRightInd/>
        <w:spacing w:before="150"/>
        <w:rPr>
          <w:rFonts w:hAnsi="宋体" w:cs="Segoe UI"/>
          <w:color w:val="172B4D"/>
          <w:sz w:val="21"/>
          <w:szCs w:val="21"/>
        </w:rPr>
      </w:pPr>
      <w:r w:rsidRPr="007E3535">
        <w:rPr>
          <w:rFonts w:hAnsi="宋体" w:cs="Segoe UI"/>
          <w:color w:val="172B4D"/>
          <w:sz w:val="21"/>
          <w:szCs w:val="21"/>
        </w:rPr>
        <w:t xml:space="preserve">4 </w:t>
      </w:r>
      <w:r w:rsidRPr="007E3535">
        <w:rPr>
          <w:rFonts w:hAnsi="宋体" w:cs="微软雅黑" w:hint="eastAsia"/>
          <w:color w:val="172B4D"/>
          <w:sz w:val="21"/>
          <w:szCs w:val="21"/>
        </w:rPr>
        <w:t>页面点击</w:t>
      </w:r>
      <w:r w:rsidRPr="007E3535">
        <w:rPr>
          <w:rFonts w:hAnsi="宋体" w:cs="Segoe UI"/>
          <w:color w:val="172B4D"/>
          <w:sz w:val="21"/>
          <w:szCs w:val="21"/>
        </w:rPr>
        <w:t>/</w:t>
      </w:r>
      <w:r w:rsidRPr="007E3535">
        <w:rPr>
          <w:rFonts w:hAnsi="宋体" w:cs="微软雅黑" w:hint="eastAsia"/>
          <w:color w:val="172B4D"/>
          <w:sz w:val="21"/>
          <w:szCs w:val="21"/>
        </w:rPr>
        <w:t>滑动反应：</w:t>
      </w:r>
      <w:r w:rsidRPr="007E3535">
        <w:rPr>
          <w:rFonts w:hAnsi="宋体" w:cs="Segoe UI"/>
          <w:color w:val="172B4D"/>
          <w:sz w:val="21"/>
          <w:szCs w:val="21"/>
        </w:rPr>
        <w:t>1</w:t>
      </w:r>
      <w:r w:rsidRPr="007E3535">
        <w:rPr>
          <w:rFonts w:hAnsi="宋体" w:cs="微软雅黑" w:hint="eastAsia"/>
          <w:color w:val="172B4D"/>
          <w:sz w:val="21"/>
          <w:szCs w:val="21"/>
        </w:rPr>
        <w:t>秒以内，容差</w:t>
      </w:r>
      <w:r w:rsidRPr="007E3535">
        <w:rPr>
          <w:rFonts w:hAnsi="宋体" w:cs="Segoe UI"/>
          <w:color w:val="172B4D"/>
          <w:sz w:val="21"/>
          <w:szCs w:val="21"/>
        </w:rPr>
        <w:t>10%</w:t>
      </w:r>
    </w:p>
    <w:p w14:paraId="5982FFC9" w14:textId="77777777" w:rsidR="007E3535" w:rsidRPr="007E3535" w:rsidRDefault="007E3535" w:rsidP="007E3535"/>
    <w:p w14:paraId="20B5EFAD" w14:textId="77777777" w:rsidR="007E3535" w:rsidRPr="007E3535" w:rsidRDefault="007E3535" w:rsidP="007E3535"/>
    <w:p w14:paraId="108FED89" w14:textId="77777777" w:rsidR="00026207" w:rsidRDefault="00922C11" w:rsidP="00922C11">
      <w:pPr>
        <w:pStyle w:val="Heading1"/>
        <w:numPr>
          <w:ilvl w:val="0"/>
          <w:numId w:val="117"/>
        </w:numPr>
        <w:tabs>
          <w:tab w:val="left" w:pos="546"/>
        </w:tabs>
        <w:kinsoku w:val="0"/>
        <w:overflowPunct w:val="0"/>
        <w:rPr>
          <w:rFonts w:ascii="Microsoft JhengHei" w:eastAsia="Microsoft JhengHei" w:cs="Microsoft JhengHei"/>
        </w:rPr>
      </w:pPr>
      <w:r>
        <w:t>Tagging</w:t>
      </w:r>
      <w:r>
        <w:rPr>
          <w:spacing w:val="-2"/>
        </w:rPr>
        <w:t xml:space="preserve"> </w:t>
      </w:r>
      <w:r>
        <w:t>Requirements</w:t>
      </w:r>
      <w:r>
        <w:rPr>
          <w:spacing w:val="-13"/>
        </w:rPr>
        <w:t xml:space="preserve"> </w:t>
      </w:r>
      <w:r>
        <w:rPr>
          <w:rFonts w:ascii="Microsoft JhengHei" w:eastAsia="Microsoft JhengHei" w:cs="Microsoft JhengHei" w:hint="eastAsia"/>
        </w:rPr>
        <w:t>埋点需求</w:t>
      </w:r>
    </w:p>
    <w:p w14:paraId="7C985C69" w14:textId="77777777" w:rsidR="00026207" w:rsidRDefault="00026207">
      <w:pPr>
        <w:pStyle w:val="BodyText"/>
        <w:kinsoku w:val="0"/>
        <w:overflowPunct w:val="0"/>
        <w:spacing w:before="5"/>
        <w:rPr>
          <w:rFonts w:ascii="Microsoft JhengHei" w:eastAsia="Microsoft JhengHei" w:cs="Microsoft JhengHei"/>
          <w:b/>
          <w:bCs/>
          <w:i w:val="0"/>
          <w:iCs w:val="0"/>
          <w:sz w:val="24"/>
          <w:szCs w:val="24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36"/>
        <w:gridCol w:w="6122"/>
      </w:tblGrid>
      <w:tr w:rsidR="00026207" w14:paraId="12661EE1" w14:textId="77777777">
        <w:trPr>
          <w:trHeight w:val="624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9"/>
          </w:tcPr>
          <w:p w14:paraId="7C1E1875" w14:textId="77777777" w:rsidR="00026207" w:rsidRDefault="00922C11">
            <w:pPr>
              <w:pStyle w:val="TableParagraph"/>
              <w:kinsoku w:val="0"/>
              <w:overflowPunct w:val="0"/>
              <w:spacing w:before="110"/>
              <w:ind w:left="1157" w:right="1149"/>
              <w:jc w:val="center"/>
              <w:rPr>
                <w:rFonts w:ascii="微软雅黑" w:eastAsia="微软雅黑" w:cs="微软雅黑"/>
                <w:sz w:val="22"/>
                <w:szCs w:val="22"/>
              </w:rPr>
            </w:pPr>
            <w:r>
              <w:rPr>
                <w:rFonts w:ascii="微软雅黑" w:eastAsia="微软雅黑" w:cs="微软雅黑" w:hint="eastAsia"/>
                <w:sz w:val="22"/>
                <w:szCs w:val="22"/>
              </w:rPr>
              <w:t>事件描述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9"/>
          </w:tcPr>
          <w:p w14:paraId="299D4B7F" w14:textId="77777777" w:rsidR="00026207" w:rsidRDefault="00922C11">
            <w:pPr>
              <w:pStyle w:val="TableParagraph"/>
              <w:kinsoku w:val="0"/>
              <w:overflowPunct w:val="0"/>
              <w:spacing w:before="110"/>
              <w:ind w:left="2460" w:right="2453"/>
              <w:jc w:val="center"/>
              <w:rPr>
                <w:rFonts w:ascii="微软雅黑" w:eastAsia="微软雅黑" w:cs="微软雅黑"/>
                <w:sz w:val="22"/>
                <w:szCs w:val="22"/>
              </w:rPr>
            </w:pPr>
            <w:r>
              <w:rPr>
                <w:rFonts w:ascii="微软雅黑" w:eastAsia="微软雅黑" w:cs="微软雅黑"/>
                <w:sz w:val="22"/>
                <w:szCs w:val="22"/>
              </w:rPr>
              <w:t xml:space="preserve">attach </w:t>
            </w:r>
            <w:r>
              <w:rPr>
                <w:rFonts w:ascii="微软雅黑" w:eastAsia="微软雅黑" w:cs="微软雅黑" w:hint="eastAsia"/>
                <w:sz w:val="22"/>
                <w:szCs w:val="22"/>
              </w:rPr>
              <w:t>信息</w:t>
            </w:r>
          </w:p>
        </w:tc>
      </w:tr>
      <w:tr w:rsidR="00026207" w14:paraId="5980AC89" w14:textId="77777777">
        <w:trPr>
          <w:trHeight w:val="1247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B6C1C" w14:textId="77777777" w:rsidR="00026207" w:rsidRDefault="00026207">
            <w:pPr>
              <w:pStyle w:val="TableParagraph"/>
              <w:kinsoku w:val="0"/>
              <w:overflowPunct w:val="0"/>
              <w:spacing w:before="0"/>
              <w:ind w:left="0"/>
              <w:rPr>
                <w:rFonts w:ascii="Microsoft JhengHei" w:eastAsia="Microsoft JhengHei" w:cs="Microsoft JhengHei"/>
                <w:b/>
                <w:bCs/>
              </w:rPr>
            </w:pPr>
          </w:p>
          <w:p w14:paraId="1B2F6E3A" w14:textId="58D02017" w:rsidR="00026207" w:rsidRDefault="00922C11">
            <w:pPr>
              <w:pStyle w:val="TableParagraph"/>
              <w:kinsoku w:val="0"/>
              <w:overflowPunct w:val="0"/>
              <w:spacing w:before="0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 w:hint="eastAsia"/>
                <w:sz w:val="20"/>
                <w:szCs w:val="20"/>
              </w:rPr>
              <w:t>点击「</w:t>
            </w:r>
            <w:proofErr w:type="spellStart"/>
            <w:r w:rsidR="00A260AF">
              <w:rPr>
                <w:rFonts w:ascii="微软雅黑" w:eastAsia="微软雅黑" w:cs="微软雅黑"/>
                <w:sz w:val="20"/>
                <w:szCs w:val="20"/>
              </w:rPr>
              <w:t>Lidget</w:t>
            </w:r>
            <w:proofErr w:type="spellEnd"/>
            <w:r>
              <w:rPr>
                <w:rFonts w:ascii="微软雅黑" w:eastAsia="微软雅黑" w:cs="微软雅黑" w:hint="eastAsia"/>
                <w:sz w:val="20"/>
                <w:szCs w:val="20"/>
              </w:rPr>
              <w:t>」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46AE2" w14:textId="77777777" w:rsidR="00026207" w:rsidRDefault="00922C11">
            <w:pPr>
              <w:pStyle w:val="TableParagraph"/>
              <w:tabs>
                <w:tab w:val="left" w:pos="4490"/>
              </w:tabs>
              <w:kinsoku w:val="0"/>
              <w:overflowPunct w:val="0"/>
              <w:spacing w:before="129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/>
                <w:sz w:val="20"/>
                <w:szCs w:val="20"/>
              </w:rPr>
              <w:t>OpenID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｜时间戳</w:t>
            </w:r>
            <w:r>
              <w:rPr>
                <w:rFonts w:ascii="微软雅黑" w:eastAsia="微软雅黑" w:cs="微软雅黑"/>
                <w:spacing w:val="38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cs="微软雅黑"/>
                <w:sz w:val="20"/>
                <w:szCs w:val="20"/>
              </w:rPr>
              <w:t>|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入口：</w:t>
            </w:r>
            <w:r>
              <w:rPr>
                <w:rFonts w:ascii="微软雅黑" w:eastAsia="微软雅黑" w:cs="微软雅黑"/>
                <w:spacing w:val="39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cs="微软雅黑"/>
                <w:sz w:val="20"/>
                <w:szCs w:val="20"/>
              </w:rPr>
              <w:t>1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）</w:t>
            </w:r>
            <w:r>
              <w:rPr>
                <w:rFonts w:ascii="微软雅黑" w:eastAsia="微软雅黑" w:cs="微软雅黑"/>
                <w:sz w:val="20"/>
                <w:szCs w:val="20"/>
              </w:rPr>
              <w:t>launcher</w:t>
            </w:r>
            <w:r>
              <w:rPr>
                <w:rFonts w:ascii="微软雅黑" w:eastAsia="微软雅黑" w:cs="微软雅黑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大卡片</w:t>
            </w:r>
            <w:r>
              <w:rPr>
                <w:rFonts w:ascii="微软雅黑" w:eastAsia="微软雅黑" w:cs="微软雅黑"/>
                <w:sz w:val="20"/>
                <w:szCs w:val="20"/>
              </w:rPr>
              <w:tab/>
              <w:t>2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）</w:t>
            </w:r>
            <w:r>
              <w:rPr>
                <w:rFonts w:ascii="微软雅黑" w:eastAsia="微软雅黑" w:cs="微软雅黑"/>
                <w:sz w:val="20"/>
                <w:szCs w:val="20"/>
              </w:rPr>
              <w:t>launcher</w:t>
            </w:r>
            <w:r>
              <w:rPr>
                <w:rFonts w:ascii="微软雅黑" w:eastAsia="微软雅黑" w:cs="微软雅黑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卡</w:t>
            </w:r>
          </w:p>
          <w:p w14:paraId="0FA52257" w14:textId="77777777" w:rsidR="00026207" w:rsidRDefault="00026207">
            <w:pPr>
              <w:pStyle w:val="TableParagraph"/>
              <w:kinsoku w:val="0"/>
              <w:overflowPunct w:val="0"/>
              <w:spacing w:before="16"/>
              <w:ind w:left="0"/>
              <w:rPr>
                <w:rFonts w:ascii="Microsoft JhengHei" w:eastAsia="Microsoft JhengHei" w:cs="Microsoft JhengHei"/>
                <w:b/>
                <w:bCs/>
                <w:sz w:val="13"/>
                <w:szCs w:val="13"/>
              </w:rPr>
            </w:pPr>
          </w:p>
          <w:p w14:paraId="4D232CF6" w14:textId="77777777" w:rsidR="00026207" w:rsidRDefault="00922C11">
            <w:pPr>
              <w:pStyle w:val="TableParagraph"/>
              <w:tabs>
                <w:tab w:val="left" w:pos="2891"/>
              </w:tabs>
              <w:kinsoku w:val="0"/>
              <w:overflowPunct w:val="0"/>
              <w:spacing w:before="0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 w:hint="eastAsia"/>
                <w:sz w:val="20"/>
                <w:szCs w:val="20"/>
              </w:rPr>
              <w:t>片查看更多按钮</w:t>
            </w:r>
            <w:r>
              <w:rPr>
                <w:rFonts w:ascii="微软雅黑" w:eastAsia="微软雅黑" w:cs="微软雅黑"/>
                <w:spacing w:val="4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cs="微软雅黑"/>
                <w:sz w:val="20"/>
                <w:szCs w:val="20"/>
              </w:rPr>
              <w:t>3)</w:t>
            </w:r>
            <w:r>
              <w:rPr>
                <w:rFonts w:ascii="微软雅黑" w:eastAsia="微软雅黑" w:cs="微软雅黑"/>
                <w:spacing w:val="4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全部应用</w:t>
            </w:r>
            <w:r>
              <w:rPr>
                <w:rFonts w:ascii="微软雅黑" w:eastAsia="微软雅黑" w:cs="微软雅黑"/>
                <w:sz w:val="20"/>
                <w:szCs w:val="20"/>
              </w:rPr>
              <w:tab/>
              <w:t>4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）车机消息跳转</w:t>
            </w:r>
          </w:p>
        </w:tc>
      </w:tr>
      <w:tr w:rsidR="00026207" w14:paraId="2CD94197" w14:textId="77777777">
        <w:trPr>
          <w:trHeight w:val="623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7F570" w14:textId="1F81BE21" w:rsidR="00026207" w:rsidRDefault="00922C11">
            <w:pPr>
              <w:pStyle w:val="TableParagraph"/>
              <w:kinsoku w:val="0"/>
              <w:overflowPunct w:val="0"/>
              <w:spacing w:before="129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 w:hint="eastAsia"/>
                <w:sz w:val="20"/>
                <w:szCs w:val="20"/>
              </w:rPr>
              <w:t>驻留「</w:t>
            </w:r>
            <w:proofErr w:type="spellStart"/>
            <w:r w:rsidR="00A260AF">
              <w:rPr>
                <w:rFonts w:ascii="微软雅黑" w:eastAsia="微软雅黑" w:cs="微软雅黑"/>
                <w:sz w:val="20"/>
                <w:szCs w:val="20"/>
              </w:rPr>
              <w:t>Lidget</w:t>
            </w:r>
            <w:proofErr w:type="spellEnd"/>
            <w:r>
              <w:rPr>
                <w:rFonts w:ascii="微软雅黑" w:eastAsia="微软雅黑" w:cs="微软雅黑" w:hint="eastAsia"/>
                <w:sz w:val="20"/>
                <w:szCs w:val="20"/>
              </w:rPr>
              <w:t>」的时长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F9239" w14:textId="77777777" w:rsidR="00026207" w:rsidRDefault="00922C11">
            <w:pPr>
              <w:pStyle w:val="TableParagraph"/>
              <w:kinsoku w:val="0"/>
              <w:overflowPunct w:val="0"/>
              <w:spacing w:before="129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 w:hint="eastAsia"/>
                <w:sz w:val="20"/>
                <w:szCs w:val="20"/>
              </w:rPr>
              <w:t>用户</w:t>
            </w:r>
            <w:r>
              <w:rPr>
                <w:rFonts w:ascii="微软雅黑" w:eastAsia="微软雅黑" w:cs="微软雅黑"/>
                <w:sz w:val="20"/>
                <w:szCs w:val="20"/>
              </w:rPr>
              <w:t xml:space="preserve"> ID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｜时间戳</w:t>
            </w:r>
            <w:r>
              <w:rPr>
                <w:rFonts w:ascii="微软雅黑" w:eastAsia="微软雅黑" w:cs="微软雅黑"/>
                <w:sz w:val="20"/>
                <w:szCs w:val="20"/>
              </w:rPr>
              <w:t xml:space="preserve"> |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时长</w:t>
            </w:r>
          </w:p>
        </w:tc>
      </w:tr>
      <w:tr w:rsidR="00026207" w14:paraId="0751CAAE" w14:textId="77777777">
        <w:trPr>
          <w:trHeight w:val="626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61021" w14:textId="77777777" w:rsidR="00026207" w:rsidRDefault="00922C11">
            <w:pPr>
              <w:pStyle w:val="TableParagraph"/>
              <w:kinsoku w:val="0"/>
              <w:overflowPunct w:val="0"/>
              <w:spacing w:before="132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 w:hint="eastAsia"/>
                <w:sz w:val="20"/>
                <w:szCs w:val="20"/>
              </w:rPr>
              <w:t>点赞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8666" w14:textId="77777777" w:rsidR="00026207" w:rsidRDefault="00922C11">
            <w:pPr>
              <w:pStyle w:val="TableParagraph"/>
              <w:kinsoku w:val="0"/>
              <w:overflowPunct w:val="0"/>
              <w:spacing w:before="132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/>
                <w:sz w:val="20"/>
                <w:szCs w:val="20"/>
              </w:rPr>
              <w:t>OpenID|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时间戳｜内容名称｜内容的模版名称</w:t>
            </w:r>
          </w:p>
        </w:tc>
      </w:tr>
      <w:tr w:rsidR="00026207" w14:paraId="3CFA373E" w14:textId="77777777">
        <w:trPr>
          <w:trHeight w:val="623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91D98" w14:textId="77777777" w:rsidR="00026207" w:rsidRDefault="00922C11">
            <w:pPr>
              <w:pStyle w:val="TableParagraph"/>
              <w:kinsoku w:val="0"/>
              <w:overflowPunct w:val="0"/>
              <w:spacing w:before="129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 w:hint="eastAsia"/>
                <w:sz w:val="20"/>
                <w:szCs w:val="20"/>
              </w:rPr>
              <w:t>取消赞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14CC1" w14:textId="77777777" w:rsidR="00026207" w:rsidRDefault="00922C11">
            <w:pPr>
              <w:pStyle w:val="TableParagraph"/>
              <w:kinsoku w:val="0"/>
              <w:overflowPunct w:val="0"/>
              <w:spacing w:before="129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/>
                <w:sz w:val="20"/>
                <w:szCs w:val="20"/>
              </w:rPr>
              <w:t>OpenID|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时间戳｜内容名称｜内容的模版名称</w:t>
            </w:r>
          </w:p>
        </w:tc>
      </w:tr>
    </w:tbl>
    <w:p w14:paraId="66262907" w14:textId="77777777" w:rsidR="00026207" w:rsidRDefault="00026207">
      <w:pPr>
        <w:rPr>
          <w:rFonts w:ascii="Microsoft JhengHei" w:eastAsia="Microsoft JhengHei" w:cs="Microsoft JhengHei"/>
          <w:b/>
          <w:bCs/>
          <w:sz w:val="24"/>
          <w:szCs w:val="24"/>
        </w:rPr>
        <w:sectPr w:rsidR="00026207">
          <w:pgSz w:w="11900" w:h="16850"/>
          <w:pgMar w:top="1600" w:right="620" w:bottom="280" w:left="16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2" w:color="767070"/>
            <w:right w:val="single" w:sz="12" w:space="16" w:color="767070"/>
          </w:pgBorders>
          <w:cols w:space="720"/>
          <w:noEndnote/>
        </w:sect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36"/>
        <w:gridCol w:w="6122"/>
      </w:tblGrid>
      <w:tr w:rsidR="00026207" w14:paraId="7A16C603" w14:textId="77777777">
        <w:trPr>
          <w:trHeight w:val="1247"/>
        </w:trPr>
        <w:tc>
          <w:tcPr>
            <w:tcW w:w="3236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D3C6" w14:textId="77777777" w:rsidR="00026207" w:rsidRDefault="00026207">
            <w:pPr>
              <w:pStyle w:val="TableParagraph"/>
              <w:kinsoku w:val="0"/>
              <w:overflowPunct w:val="0"/>
              <w:spacing w:before="0"/>
              <w:ind w:left="0"/>
              <w:rPr>
                <w:rFonts w:ascii="Microsoft JhengHei" w:eastAsia="Microsoft JhengHei" w:cs="Microsoft JhengHei"/>
                <w:b/>
                <w:bCs/>
              </w:rPr>
            </w:pPr>
          </w:p>
          <w:p w14:paraId="77C931C9" w14:textId="77777777" w:rsidR="00026207" w:rsidRDefault="00922C11">
            <w:pPr>
              <w:pStyle w:val="TableParagraph"/>
              <w:kinsoku w:val="0"/>
              <w:overflowPunct w:val="0"/>
              <w:spacing w:before="0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 w:hint="eastAsia"/>
                <w:sz w:val="20"/>
                <w:szCs w:val="20"/>
              </w:rPr>
              <w:t>惊喜视频观看结束位置</w:t>
            </w:r>
          </w:p>
        </w:tc>
        <w:tc>
          <w:tcPr>
            <w:tcW w:w="6122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7EA92" w14:textId="77777777" w:rsidR="00026207" w:rsidRDefault="00922C11">
            <w:pPr>
              <w:pStyle w:val="TableParagraph"/>
              <w:kinsoku w:val="0"/>
              <w:overflowPunct w:val="0"/>
              <w:spacing w:before="129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/>
                <w:sz w:val="20"/>
                <w:szCs w:val="20"/>
              </w:rPr>
              <w:t>OpenID|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时间戳｜视频名称｜视频进度</w:t>
            </w:r>
            <w:r>
              <w:rPr>
                <w:rFonts w:ascii="微软雅黑" w:eastAsia="微软雅黑" w:cs="微软雅黑"/>
                <w:sz w:val="20"/>
                <w:szCs w:val="20"/>
              </w:rPr>
              <w:t>|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视频进度在</w:t>
            </w:r>
            <w:r>
              <w:rPr>
                <w:rFonts w:ascii="微软雅黑" w:eastAsia="微软雅黑" w:cs="微软雅黑"/>
                <w:sz w:val="20"/>
                <w:szCs w:val="20"/>
              </w:rPr>
              <w:t xml:space="preserve"> 25%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，</w:t>
            </w:r>
            <w:r>
              <w:rPr>
                <w:rFonts w:ascii="微软雅黑" w:eastAsia="微软雅黑" w:cs="微软雅黑"/>
                <w:sz w:val="20"/>
                <w:szCs w:val="20"/>
              </w:rPr>
              <w:t xml:space="preserve"> 50%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，</w:t>
            </w:r>
          </w:p>
          <w:p w14:paraId="053EDB4E" w14:textId="77777777" w:rsidR="00026207" w:rsidRDefault="00026207">
            <w:pPr>
              <w:pStyle w:val="TableParagraph"/>
              <w:kinsoku w:val="0"/>
              <w:overflowPunct w:val="0"/>
              <w:spacing w:before="16"/>
              <w:ind w:left="0"/>
              <w:rPr>
                <w:rFonts w:ascii="Microsoft JhengHei" w:eastAsia="Microsoft JhengHei" w:cs="Microsoft JhengHei"/>
                <w:b/>
                <w:bCs/>
                <w:sz w:val="13"/>
                <w:szCs w:val="13"/>
              </w:rPr>
            </w:pPr>
          </w:p>
          <w:p w14:paraId="576FE0FA" w14:textId="77777777" w:rsidR="00026207" w:rsidRDefault="00922C11">
            <w:pPr>
              <w:pStyle w:val="TableParagraph"/>
              <w:kinsoku w:val="0"/>
              <w:overflowPunct w:val="0"/>
              <w:spacing w:before="1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/>
                <w:sz w:val="20"/>
                <w:szCs w:val="20"/>
              </w:rPr>
              <w:t>75%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，</w:t>
            </w:r>
            <w:r>
              <w:rPr>
                <w:rFonts w:ascii="微软雅黑" w:eastAsia="微软雅黑" w:cs="微软雅黑"/>
                <w:sz w:val="20"/>
                <w:szCs w:val="20"/>
              </w:rPr>
              <w:t xml:space="preserve">100% 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处打点，并记录结果</w:t>
            </w:r>
          </w:p>
        </w:tc>
      </w:tr>
      <w:tr w:rsidR="00026207" w14:paraId="25E5E090" w14:textId="77777777">
        <w:trPr>
          <w:trHeight w:val="623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5035" w14:textId="77777777" w:rsidR="00026207" w:rsidRDefault="00922C11">
            <w:pPr>
              <w:pStyle w:val="TableParagraph"/>
              <w:kinsoku w:val="0"/>
              <w:overflowPunct w:val="0"/>
              <w:spacing w:before="129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 w:hint="eastAsia"/>
                <w:sz w:val="20"/>
                <w:szCs w:val="20"/>
              </w:rPr>
              <w:t>点击惊喜视频卡片进行重播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CE97A" w14:textId="77777777" w:rsidR="00026207" w:rsidRDefault="00922C11">
            <w:pPr>
              <w:pStyle w:val="TableParagraph"/>
              <w:kinsoku w:val="0"/>
              <w:overflowPunct w:val="0"/>
              <w:spacing w:before="129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/>
                <w:sz w:val="20"/>
                <w:szCs w:val="20"/>
              </w:rPr>
              <w:t>OpenID|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时间戳｜视频名称</w:t>
            </w:r>
          </w:p>
        </w:tc>
      </w:tr>
      <w:tr w:rsidR="00026207" w14:paraId="31DC3F9D" w14:textId="77777777">
        <w:trPr>
          <w:trHeight w:val="1248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4B5B9" w14:textId="77777777" w:rsidR="00026207" w:rsidRDefault="00026207">
            <w:pPr>
              <w:pStyle w:val="TableParagraph"/>
              <w:kinsoku w:val="0"/>
              <w:overflowPunct w:val="0"/>
              <w:spacing w:before="0"/>
              <w:ind w:left="0"/>
              <w:rPr>
                <w:rFonts w:ascii="Microsoft JhengHei" w:eastAsia="Microsoft JhengHei" w:cs="Microsoft JhengHei"/>
                <w:b/>
                <w:bCs/>
              </w:rPr>
            </w:pPr>
          </w:p>
          <w:p w14:paraId="271C6A00" w14:textId="77777777" w:rsidR="00026207" w:rsidRDefault="00922C11">
            <w:pPr>
              <w:pStyle w:val="TableParagraph"/>
              <w:kinsoku w:val="0"/>
              <w:overflowPunct w:val="0"/>
              <w:spacing w:before="0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 w:hint="eastAsia"/>
                <w:sz w:val="20"/>
                <w:szCs w:val="20"/>
              </w:rPr>
              <w:t>点击惊喜视频关闭按钮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B5C24" w14:textId="77777777" w:rsidR="00026207" w:rsidRDefault="00922C11">
            <w:pPr>
              <w:pStyle w:val="TableParagraph"/>
              <w:kinsoku w:val="0"/>
              <w:overflowPunct w:val="0"/>
              <w:spacing w:before="129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/>
                <w:sz w:val="20"/>
                <w:szCs w:val="20"/>
              </w:rPr>
              <w:t>OpenID|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时间戳｜视频名称｜视频进度｜视频进度在</w:t>
            </w:r>
            <w:r>
              <w:rPr>
                <w:rFonts w:ascii="微软雅黑" w:eastAsia="微软雅黑" w:cs="微软雅黑"/>
                <w:sz w:val="20"/>
                <w:szCs w:val="20"/>
              </w:rPr>
              <w:t xml:space="preserve"> 25%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，</w:t>
            </w:r>
          </w:p>
          <w:p w14:paraId="1CAA9843" w14:textId="77777777" w:rsidR="00026207" w:rsidRDefault="00026207">
            <w:pPr>
              <w:pStyle w:val="TableParagraph"/>
              <w:kinsoku w:val="0"/>
              <w:overflowPunct w:val="0"/>
              <w:spacing w:before="16"/>
              <w:ind w:left="0"/>
              <w:rPr>
                <w:rFonts w:ascii="Microsoft JhengHei" w:eastAsia="Microsoft JhengHei" w:cs="Microsoft JhengHei"/>
                <w:b/>
                <w:bCs/>
                <w:sz w:val="13"/>
                <w:szCs w:val="13"/>
              </w:rPr>
            </w:pPr>
          </w:p>
          <w:p w14:paraId="57A00B3E" w14:textId="77777777" w:rsidR="00026207" w:rsidRDefault="00922C11">
            <w:pPr>
              <w:pStyle w:val="TableParagraph"/>
              <w:kinsoku w:val="0"/>
              <w:overflowPunct w:val="0"/>
              <w:spacing w:before="0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/>
                <w:sz w:val="20"/>
                <w:szCs w:val="20"/>
              </w:rPr>
              <w:t>50%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，</w:t>
            </w:r>
            <w:r>
              <w:rPr>
                <w:rFonts w:ascii="微软雅黑" w:eastAsia="微软雅黑" w:cs="微软雅黑"/>
                <w:sz w:val="20"/>
                <w:szCs w:val="20"/>
              </w:rPr>
              <w:t xml:space="preserve"> 75%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，</w:t>
            </w:r>
            <w:r>
              <w:rPr>
                <w:rFonts w:ascii="微软雅黑" w:eastAsia="微软雅黑" w:cs="微软雅黑"/>
                <w:sz w:val="20"/>
                <w:szCs w:val="20"/>
              </w:rPr>
              <w:t xml:space="preserve">100% 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处打点，并记录结果</w:t>
            </w:r>
          </w:p>
        </w:tc>
      </w:tr>
      <w:tr w:rsidR="00026207" w14:paraId="2823B0DC" w14:textId="77777777">
        <w:trPr>
          <w:trHeight w:val="623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127B3" w14:textId="77777777" w:rsidR="00026207" w:rsidRDefault="00922C11">
            <w:pPr>
              <w:pStyle w:val="TableParagraph"/>
              <w:kinsoku w:val="0"/>
              <w:overflowPunct w:val="0"/>
              <w:spacing w:before="129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 w:hint="eastAsia"/>
                <w:sz w:val="20"/>
                <w:szCs w:val="20"/>
              </w:rPr>
              <w:t>点击每个内容分组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CEAAD" w14:textId="77777777" w:rsidR="00026207" w:rsidRDefault="00922C11">
            <w:pPr>
              <w:pStyle w:val="TableParagraph"/>
              <w:kinsoku w:val="0"/>
              <w:overflowPunct w:val="0"/>
              <w:spacing w:before="129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/>
                <w:sz w:val="20"/>
                <w:szCs w:val="20"/>
              </w:rPr>
              <w:t>OpenID|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时间戳｜每个分组的名称</w:t>
            </w:r>
          </w:p>
        </w:tc>
      </w:tr>
      <w:tr w:rsidR="00026207" w14:paraId="23EE06A3" w14:textId="77777777">
        <w:trPr>
          <w:trHeight w:val="623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C2BB" w14:textId="77777777" w:rsidR="00026207" w:rsidRDefault="00922C11">
            <w:pPr>
              <w:pStyle w:val="TableParagraph"/>
              <w:kinsoku w:val="0"/>
              <w:overflowPunct w:val="0"/>
              <w:spacing w:before="129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 w:hint="eastAsia"/>
                <w:sz w:val="20"/>
                <w:szCs w:val="20"/>
              </w:rPr>
              <w:t>驻留每个内容分组的时长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85D4" w14:textId="77777777" w:rsidR="00026207" w:rsidRDefault="00922C11">
            <w:pPr>
              <w:pStyle w:val="TableParagraph"/>
              <w:kinsoku w:val="0"/>
              <w:overflowPunct w:val="0"/>
              <w:spacing w:before="129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/>
                <w:sz w:val="20"/>
                <w:szCs w:val="20"/>
              </w:rPr>
              <w:t>OpenID|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时间戳｜时长</w:t>
            </w:r>
          </w:p>
        </w:tc>
      </w:tr>
      <w:tr w:rsidR="00026207" w14:paraId="5B3EF575" w14:textId="77777777">
        <w:trPr>
          <w:trHeight w:val="1249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14EFD" w14:textId="77777777" w:rsidR="00026207" w:rsidRDefault="00922C11">
            <w:pPr>
              <w:pStyle w:val="TableParagraph"/>
              <w:kinsoku w:val="0"/>
              <w:overflowPunct w:val="0"/>
              <w:spacing w:before="132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 w:hint="eastAsia"/>
                <w:sz w:val="20"/>
                <w:szCs w:val="20"/>
              </w:rPr>
              <w:t>驻留每篇内容</w:t>
            </w:r>
            <w:r>
              <w:rPr>
                <w:rFonts w:ascii="微软雅黑" w:eastAsia="微软雅黑" w:cs="微软雅黑"/>
                <w:sz w:val="20"/>
                <w:szCs w:val="20"/>
              </w:rPr>
              <w:t>(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包含长图文</w:t>
            </w:r>
            <w:r>
              <w:rPr>
                <w:rFonts w:ascii="微软雅黑" w:eastAsia="微软雅黑" w:cs="微软雅黑"/>
                <w:sz w:val="20"/>
                <w:szCs w:val="20"/>
              </w:rPr>
              <w:t>/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单一视</w:t>
            </w:r>
          </w:p>
          <w:p w14:paraId="64C02D74" w14:textId="77777777" w:rsidR="00026207" w:rsidRDefault="00026207">
            <w:pPr>
              <w:pStyle w:val="TableParagraph"/>
              <w:kinsoku w:val="0"/>
              <w:overflowPunct w:val="0"/>
              <w:spacing w:before="16"/>
              <w:ind w:left="0"/>
              <w:rPr>
                <w:rFonts w:ascii="Microsoft JhengHei" w:eastAsia="Microsoft JhengHei" w:cs="Microsoft JhengHei"/>
                <w:b/>
                <w:bCs/>
                <w:sz w:val="13"/>
                <w:szCs w:val="13"/>
              </w:rPr>
            </w:pPr>
          </w:p>
          <w:p w14:paraId="3B9CAA8F" w14:textId="77777777" w:rsidR="00026207" w:rsidRDefault="00922C11">
            <w:pPr>
              <w:pStyle w:val="TableParagraph"/>
              <w:kinsoku w:val="0"/>
              <w:overflowPunct w:val="0"/>
              <w:spacing w:before="0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 w:hint="eastAsia"/>
                <w:sz w:val="20"/>
                <w:szCs w:val="20"/>
              </w:rPr>
              <w:t>频</w:t>
            </w:r>
            <w:r>
              <w:rPr>
                <w:rFonts w:ascii="微软雅黑" w:eastAsia="微软雅黑" w:cs="微软雅黑"/>
                <w:sz w:val="20"/>
                <w:szCs w:val="20"/>
              </w:rPr>
              <w:t>/mix template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）的时长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80D9D" w14:textId="77777777" w:rsidR="00026207" w:rsidRDefault="00922C11">
            <w:pPr>
              <w:pStyle w:val="TableParagraph"/>
              <w:kinsoku w:val="0"/>
              <w:overflowPunct w:val="0"/>
              <w:spacing w:before="132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/>
                <w:sz w:val="20"/>
                <w:szCs w:val="20"/>
              </w:rPr>
              <w:t>OpenID|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时间戳｜内容名称｜内容的模版名称｜时长</w:t>
            </w:r>
          </w:p>
        </w:tc>
      </w:tr>
      <w:tr w:rsidR="00026207" w14:paraId="0D9D8E0C" w14:textId="77777777">
        <w:trPr>
          <w:trHeight w:val="1248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B76E7" w14:textId="77777777" w:rsidR="00026207" w:rsidRDefault="00922C11">
            <w:pPr>
              <w:pStyle w:val="TableParagraph"/>
              <w:kinsoku w:val="0"/>
              <w:overflowPunct w:val="0"/>
              <w:spacing w:before="129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 w:hint="eastAsia"/>
                <w:sz w:val="20"/>
                <w:szCs w:val="20"/>
              </w:rPr>
              <w:t>查看每篇内容</w:t>
            </w:r>
            <w:r>
              <w:rPr>
                <w:rFonts w:ascii="微软雅黑" w:eastAsia="微软雅黑" w:cs="微软雅黑"/>
                <w:sz w:val="20"/>
                <w:szCs w:val="20"/>
              </w:rPr>
              <w:t>(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包含长图文</w:t>
            </w:r>
            <w:r>
              <w:rPr>
                <w:rFonts w:ascii="微软雅黑" w:eastAsia="微软雅黑" w:cs="微软雅黑"/>
                <w:sz w:val="20"/>
                <w:szCs w:val="20"/>
              </w:rPr>
              <w:t>/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单一视</w:t>
            </w:r>
          </w:p>
          <w:p w14:paraId="64ED36E2" w14:textId="77777777" w:rsidR="00026207" w:rsidRDefault="00026207">
            <w:pPr>
              <w:pStyle w:val="TableParagraph"/>
              <w:kinsoku w:val="0"/>
              <w:overflowPunct w:val="0"/>
              <w:spacing w:before="17"/>
              <w:ind w:left="0"/>
              <w:rPr>
                <w:rFonts w:ascii="Microsoft JhengHei" w:eastAsia="Microsoft JhengHei" w:cs="Microsoft JhengHei"/>
                <w:b/>
                <w:bCs/>
                <w:sz w:val="13"/>
                <w:szCs w:val="13"/>
              </w:rPr>
            </w:pPr>
          </w:p>
          <w:p w14:paraId="7B5F7A6D" w14:textId="77777777" w:rsidR="00026207" w:rsidRDefault="00922C11">
            <w:pPr>
              <w:pStyle w:val="TableParagraph"/>
              <w:kinsoku w:val="0"/>
              <w:overflowPunct w:val="0"/>
              <w:spacing w:before="0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 w:hint="eastAsia"/>
                <w:sz w:val="20"/>
                <w:szCs w:val="20"/>
              </w:rPr>
              <w:t>频</w:t>
            </w:r>
            <w:r>
              <w:rPr>
                <w:rFonts w:ascii="微软雅黑" w:eastAsia="微软雅黑" w:cs="微软雅黑"/>
                <w:sz w:val="20"/>
                <w:szCs w:val="20"/>
              </w:rPr>
              <w:t>/mix template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）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B13E" w14:textId="77777777" w:rsidR="00026207" w:rsidRDefault="00922C11">
            <w:pPr>
              <w:pStyle w:val="TableParagraph"/>
              <w:kinsoku w:val="0"/>
              <w:overflowPunct w:val="0"/>
              <w:spacing w:before="129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/>
                <w:sz w:val="20"/>
                <w:szCs w:val="20"/>
              </w:rPr>
              <w:t>OpenID|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时间戳｜内容的模版名称｜内容名称｜入口：</w:t>
            </w:r>
            <w:r>
              <w:rPr>
                <w:rFonts w:ascii="微软雅黑" w:eastAsia="微软雅黑" w:cs="微软雅黑"/>
                <w:sz w:val="20"/>
                <w:szCs w:val="20"/>
              </w:rPr>
              <w:t>1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）一级页</w:t>
            </w:r>
          </w:p>
          <w:p w14:paraId="31E464ED" w14:textId="77777777" w:rsidR="00026207" w:rsidRDefault="00026207">
            <w:pPr>
              <w:pStyle w:val="TableParagraph"/>
              <w:kinsoku w:val="0"/>
              <w:overflowPunct w:val="0"/>
              <w:spacing w:before="17"/>
              <w:ind w:left="0"/>
              <w:rPr>
                <w:rFonts w:ascii="Microsoft JhengHei" w:eastAsia="Microsoft JhengHei" w:cs="Microsoft JhengHei"/>
                <w:b/>
                <w:bCs/>
                <w:sz w:val="13"/>
                <w:szCs w:val="13"/>
              </w:rPr>
            </w:pPr>
          </w:p>
          <w:p w14:paraId="2200A3ED" w14:textId="77777777" w:rsidR="00026207" w:rsidRDefault="00922C11">
            <w:pPr>
              <w:pStyle w:val="TableParagraph"/>
              <w:kinsoku w:val="0"/>
              <w:overflowPunct w:val="0"/>
              <w:spacing w:before="0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 w:hint="eastAsia"/>
                <w:sz w:val="20"/>
                <w:szCs w:val="20"/>
              </w:rPr>
              <w:t>面进入的内容</w:t>
            </w:r>
            <w:r>
              <w:rPr>
                <w:rFonts w:ascii="微软雅黑" w:eastAsia="微软雅黑" w:cs="微软雅黑"/>
                <w:sz w:val="20"/>
                <w:szCs w:val="20"/>
              </w:rPr>
              <w:t xml:space="preserve"> 2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）从车机消息跳转的内容</w:t>
            </w:r>
            <w:r>
              <w:rPr>
                <w:rFonts w:ascii="微软雅黑" w:eastAsia="微软雅黑" w:cs="微软雅黑"/>
                <w:sz w:val="20"/>
                <w:szCs w:val="20"/>
              </w:rPr>
              <w:t xml:space="preserve"> 3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）</w:t>
            </w:r>
            <w:r>
              <w:rPr>
                <w:rFonts w:ascii="微软雅黑" w:eastAsia="微软雅黑" w:cs="微软雅黑"/>
                <w:sz w:val="20"/>
                <w:szCs w:val="20"/>
              </w:rPr>
              <w:t xml:space="preserve">launcher 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大卡片</w:t>
            </w:r>
          </w:p>
        </w:tc>
      </w:tr>
      <w:tr w:rsidR="00026207" w14:paraId="71C0D5AC" w14:textId="77777777">
        <w:trPr>
          <w:trHeight w:val="1247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18C1" w14:textId="77777777" w:rsidR="00026207" w:rsidRDefault="00026207">
            <w:pPr>
              <w:pStyle w:val="TableParagraph"/>
              <w:kinsoku w:val="0"/>
              <w:overflowPunct w:val="0"/>
              <w:spacing w:before="0"/>
              <w:ind w:left="0"/>
              <w:rPr>
                <w:rFonts w:ascii="Microsoft JhengHei" w:eastAsia="Microsoft JhengHei" w:cs="Microsoft JhengHei"/>
                <w:b/>
                <w:bCs/>
              </w:rPr>
            </w:pPr>
          </w:p>
          <w:p w14:paraId="0B459F60" w14:textId="77777777" w:rsidR="00026207" w:rsidRDefault="00922C11">
            <w:pPr>
              <w:pStyle w:val="TableParagraph"/>
              <w:kinsoku w:val="0"/>
              <w:overflowPunct w:val="0"/>
              <w:spacing w:before="0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 w:hint="eastAsia"/>
                <w:sz w:val="20"/>
                <w:szCs w:val="20"/>
              </w:rPr>
              <w:t>视频观看结束位置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FD1B6" w14:textId="77777777" w:rsidR="00026207" w:rsidRDefault="00922C11">
            <w:pPr>
              <w:pStyle w:val="TableParagraph"/>
              <w:kinsoku w:val="0"/>
              <w:overflowPunct w:val="0"/>
              <w:spacing w:before="129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/>
                <w:sz w:val="20"/>
                <w:szCs w:val="20"/>
              </w:rPr>
              <w:t>OpenID|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时间戳｜内容的模板名称｜视频名称｜视频进度｜视频进</w:t>
            </w:r>
          </w:p>
          <w:p w14:paraId="591CF08F" w14:textId="77777777" w:rsidR="00026207" w:rsidRDefault="00026207">
            <w:pPr>
              <w:pStyle w:val="TableParagraph"/>
              <w:kinsoku w:val="0"/>
              <w:overflowPunct w:val="0"/>
              <w:spacing w:before="16"/>
              <w:ind w:left="0"/>
              <w:rPr>
                <w:rFonts w:ascii="Microsoft JhengHei" w:eastAsia="Microsoft JhengHei" w:cs="Microsoft JhengHei"/>
                <w:b/>
                <w:bCs/>
                <w:sz w:val="13"/>
                <w:szCs w:val="13"/>
              </w:rPr>
            </w:pPr>
          </w:p>
          <w:p w14:paraId="464575B1" w14:textId="77777777" w:rsidR="00026207" w:rsidRDefault="00922C11">
            <w:pPr>
              <w:pStyle w:val="TableParagraph"/>
              <w:kinsoku w:val="0"/>
              <w:overflowPunct w:val="0"/>
              <w:spacing w:before="0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 w:hint="eastAsia"/>
                <w:sz w:val="20"/>
                <w:szCs w:val="20"/>
              </w:rPr>
              <w:t>度在</w:t>
            </w:r>
            <w:r>
              <w:rPr>
                <w:rFonts w:ascii="微软雅黑" w:eastAsia="微软雅黑" w:cs="微软雅黑"/>
                <w:sz w:val="20"/>
                <w:szCs w:val="20"/>
              </w:rPr>
              <w:t xml:space="preserve"> 25%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，</w:t>
            </w:r>
            <w:r>
              <w:rPr>
                <w:rFonts w:ascii="微软雅黑" w:eastAsia="微软雅黑" w:cs="微软雅黑"/>
                <w:sz w:val="20"/>
                <w:szCs w:val="20"/>
              </w:rPr>
              <w:t xml:space="preserve"> 50%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，</w:t>
            </w:r>
            <w:r>
              <w:rPr>
                <w:rFonts w:ascii="微软雅黑" w:eastAsia="微软雅黑" w:cs="微软雅黑"/>
                <w:sz w:val="20"/>
                <w:szCs w:val="20"/>
              </w:rPr>
              <w:t xml:space="preserve"> 75%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，</w:t>
            </w:r>
            <w:r>
              <w:rPr>
                <w:rFonts w:ascii="微软雅黑" w:eastAsia="微软雅黑" w:cs="微软雅黑"/>
                <w:sz w:val="20"/>
                <w:szCs w:val="20"/>
              </w:rPr>
              <w:t xml:space="preserve">100% 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处打点，并记录结果</w:t>
            </w:r>
          </w:p>
        </w:tc>
      </w:tr>
      <w:tr w:rsidR="00026207" w14:paraId="3AE926DA" w14:textId="77777777">
        <w:trPr>
          <w:trHeight w:val="1248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2278A" w14:textId="77777777" w:rsidR="00026207" w:rsidRDefault="00922C11">
            <w:pPr>
              <w:pStyle w:val="TableParagraph"/>
              <w:kinsoku w:val="0"/>
              <w:overflowPunct w:val="0"/>
              <w:spacing w:before="129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 w:hint="eastAsia"/>
                <w:sz w:val="20"/>
                <w:szCs w:val="20"/>
              </w:rPr>
              <w:t>点击</w:t>
            </w:r>
            <w:r>
              <w:rPr>
                <w:rFonts w:ascii="微软雅黑" w:eastAsia="微软雅黑" w:cs="微软雅黑"/>
                <w:sz w:val="20"/>
                <w:szCs w:val="20"/>
              </w:rPr>
              <w:t xml:space="preserve"> Mix template 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中的图文内容</w:t>
            </w:r>
          </w:p>
          <w:p w14:paraId="52439CF1" w14:textId="77777777" w:rsidR="00026207" w:rsidRDefault="00026207">
            <w:pPr>
              <w:pStyle w:val="TableParagraph"/>
              <w:kinsoku w:val="0"/>
              <w:overflowPunct w:val="0"/>
              <w:spacing w:before="16"/>
              <w:ind w:left="0"/>
              <w:rPr>
                <w:rFonts w:ascii="Microsoft JhengHei" w:eastAsia="Microsoft JhengHei" w:cs="Microsoft JhengHei"/>
                <w:b/>
                <w:bCs/>
                <w:sz w:val="13"/>
                <w:szCs w:val="13"/>
              </w:rPr>
            </w:pPr>
          </w:p>
          <w:p w14:paraId="06E8B228" w14:textId="77777777" w:rsidR="00026207" w:rsidRDefault="00922C11">
            <w:pPr>
              <w:pStyle w:val="TableParagraph"/>
              <w:kinsoku w:val="0"/>
              <w:overflowPunct w:val="0"/>
              <w:spacing w:before="0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 w:hint="eastAsia"/>
                <w:sz w:val="20"/>
                <w:szCs w:val="20"/>
              </w:rPr>
              <w:t>和页面交互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74B86" w14:textId="77777777" w:rsidR="00026207" w:rsidRDefault="00922C11">
            <w:pPr>
              <w:pStyle w:val="TableParagraph"/>
              <w:kinsoku w:val="0"/>
              <w:overflowPunct w:val="0"/>
              <w:spacing w:before="129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/>
                <w:sz w:val="20"/>
                <w:szCs w:val="20"/>
              </w:rPr>
              <w:t>OpenID|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时间戳｜内容的模版名称｜内容名称</w:t>
            </w:r>
          </w:p>
        </w:tc>
      </w:tr>
      <w:tr w:rsidR="00026207" w14:paraId="43622527" w14:textId="77777777">
        <w:trPr>
          <w:trHeight w:val="623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44480" w14:textId="77777777" w:rsidR="00026207" w:rsidRDefault="00922C11">
            <w:pPr>
              <w:pStyle w:val="TableParagraph"/>
              <w:kinsoku w:val="0"/>
              <w:overflowPunct w:val="0"/>
              <w:spacing w:before="129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 w:hint="eastAsia"/>
                <w:sz w:val="20"/>
                <w:szCs w:val="20"/>
              </w:rPr>
              <w:t>点击</w:t>
            </w:r>
            <w:r>
              <w:rPr>
                <w:rFonts w:ascii="微软雅黑" w:eastAsia="微软雅黑" w:cs="微软雅黑"/>
                <w:sz w:val="20"/>
                <w:szCs w:val="20"/>
              </w:rPr>
              <w:t xml:space="preserve"> Mix template 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中的调研选项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4AB07" w14:textId="77777777" w:rsidR="00026207" w:rsidRDefault="00922C11">
            <w:pPr>
              <w:pStyle w:val="TableParagraph"/>
              <w:kinsoku w:val="0"/>
              <w:overflowPunct w:val="0"/>
              <w:spacing w:before="129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/>
                <w:sz w:val="20"/>
                <w:szCs w:val="20"/>
              </w:rPr>
              <w:t>OpenID|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时间戳｜内容的模版名称｜调研名称</w:t>
            </w:r>
          </w:p>
        </w:tc>
      </w:tr>
      <w:tr w:rsidR="00026207" w14:paraId="27BD2661" w14:textId="77777777">
        <w:trPr>
          <w:trHeight w:val="623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81B84" w14:textId="77777777" w:rsidR="00026207" w:rsidRDefault="00922C11">
            <w:pPr>
              <w:pStyle w:val="TableParagraph"/>
              <w:kinsoku w:val="0"/>
              <w:overflowPunct w:val="0"/>
              <w:spacing w:before="129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 w:hint="eastAsia"/>
                <w:sz w:val="20"/>
                <w:szCs w:val="20"/>
              </w:rPr>
              <w:t>点击</w:t>
            </w:r>
            <w:r>
              <w:rPr>
                <w:rFonts w:ascii="微软雅黑" w:eastAsia="微软雅黑" w:cs="微软雅黑"/>
                <w:sz w:val="20"/>
                <w:szCs w:val="20"/>
              </w:rPr>
              <w:t xml:space="preserve"> Mix template 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中的活动报名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46255" w14:textId="77777777" w:rsidR="00026207" w:rsidRDefault="00922C11">
            <w:pPr>
              <w:pStyle w:val="TableParagraph"/>
              <w:kinsoku w:val="0"/>
              <w:overflowPunct w:val="0"/>
              <w:spacing w:before="129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/>
                <w:sz w:val="20"/>
                <w:szCs w:val="20"/>
              </w:rPr>
              <w:t>OpenID|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时间戳｜内容的模版名称｜活动名称</w:t>
            </w:r>
          </w:p>
        </w:tc>
      </w:tr>
      <w:tr w:rsidR="00026207" w14:paraId="6B73B336" w14:textId="77777777">
        <w:trPr>
          <w:trHeight w:val="626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6265D" w14:textId="77777777" w:rsidR="00026207" w:rsidRDefault="00922C11">
            <w:pPr>
              <w:pStyle w:val="TableParagraph"/>
              <w:kinsoku w:val="0"/>
              <w:overflowPunct w:val="0"/>
              <w:spacing w:before="132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 w:hint="eastAsia"/>
                <w:sz w:val="20"/>
                <w:szCs w:val="20"/>
              </w:rPr>
              <w:t>点击</w:t>
            </w:r>
            <w:r>
              <w:rPr>
                <w:rFonts w:ascii="微软雅黑" w:eastAsia="微软雅黑" w:cs="微软雅黑"/>
                <w:sz w:val="20"/>
                <w:szCs w:val="20"/>
              </w:rPr>
              <w:t xml:space="preserve"> Mix template 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中的视频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906F" w14:textId="77777777" w:rsidR="00026207" w:rsidRDefault="00922C11">
            <w:pPr>
              <w:pStyle w:val="TableParagraph"/>
              <w:kinsoku w:val="0"/>
              <w:overflowPunct w:val="0"/>
              <w:spacing w:before="132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/>
                <w:sz w:val="20"/>
                <w:szCs w:val="20"/>
              </w:rPr>
              <w:t>OpenID|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时间戳｜内容的模板名称｜视频名称</w:t>
            </w:r>
          </w:p>
        </w:tc>
      </w:tr>
      <w:tr w:rsidR="00026207" w14:paraId="5B4D94C5" w14:textId="77777777">
        <w:trPr>
          <w:trHeight w:val="623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F03FF" w14:textId="77777777" w:rsidR="00026207" w:rsidRDefault="00922C11">
            <w:pPr>
              <w:pStyle w:val="TableParagraph"/>
              <w:kinsoku w:val="0"/>
              <w:overflowPunct w:val="0"/>
              <w:spacing w:before="129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 w:hint="eastAsia"/>
                <w:sz w:val="20"/>
                <w:szCs w:val="20"/>
              </w:rPr>
              <w:t>进入搜索页面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91E55" w14:textId="77777777" w:rsidR="00026207" w:rsidRDefault="00922C11">
            <w:pPr>
              <w:pStyle w:val="TableParagraph"/>
              <w:kinsoku w:val="0"/>
              <w:overflowPunct w:val="0"/>
              <w:spacing w:before="129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/>
                <w:sz w:val="20"/>
                <w:szCs w:val="20"/>
              </w:rPr>
              <w:t>OpenID|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时间戳</w:t>
            </w:r>
          </w:p>
        </w:tc>
      </w:tr>
      <w:tr w:rsidR="00026207" w14:paraId="3678FC48" w14:textId="77777777">
        <w:trPr>
          <w:trHeight w:val="623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12700" w14:textId="77777777" w:rsidR="00026207" w:rsidRDefault="00922C11">
            <w:pPr>
              <w:pStyle w:val="TableParagraph"/>
              <w:kinsoku w:val="0"/>
              <w:overflowPunct w:val="0"/>
              <w:spacing w:before="130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 w:hint="eastAsia"/>
                <w:sz w:val="20"/>
                <w:szCs w:val="20"/>
              </w:rPr>
              <w:t>搜索操作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183F" w14:textId="77777777" w:rsidR="00026207" w:rsidRDefault="00922C11">
            <w:pPr>
              <w:pStyle w:val="TableParagraph"/>
              <w:kinsoku w:val="0"/>
              <w:overflowPunct w:val="0"/>
              <w:spacing w:before="130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/>
                <w:sz w:val="20"/>
                <w:szCs w:val="20"/>
              </w:rPr>
              <w:t>OpenID|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时间戳</w:t>
            </w:r>
            <w:r>
              <w:rPr>
                <w:rFonts w:ascii="微软雅黑" w:eastAsia="微软雅黑" w:cs="微软雅黑"/>
                <w:sz w:val="20"/>
                <w:szCs w:val="20"/>
              </w:rPr>
              <w:t>|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搜索关键字</w:t>
            </w:r>
          </w:p>
        </w:tc>
      </w:tr>
      <w:tr w:rsidR="00026207" w14:paraId="4C56A7CB" w14:textId="77777777">
        <w:trPr>
          <w:trHeight w:val="623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3365D" w14:textId="77777777" w:rsidR="00026207" w:rsidRDefault="00922C11">
            <w:pPr>
              <w:pStyle w:val="TableParagraph"/>
              <w:kinsoku w:val="0"/>
              <w:overflowPunct w:val="0"/>
              <w:spacing w:before="129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 w:hint="eastAsia"/>
                <w:sz w:val="20"/>
                <w:szCs w:val="20"/>
              </w:rPr>
              <w:t>弱网刷新操作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7052" w14:textId="77777777" w:rsidR="00026207" w:rsidRDefault="00922C11">
            <w:pPr>
              <w:pStyle w:val="TableParagraph"/>
              <w:kinsoku w:val="0"/>
              <w:overflowPunct w:val="0"/>
              <w:spacing w:before="129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/>
                <w:sz w:val="20"/>
                <w:szCs w:val="20"/>
              </w:rPr>
              <w:t>OpenID|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时间戳</w:t>
            </w:r>
          </w:p>
        </w:tc>
      </w:tr>
    </w:tbl>
    <w:p w14:paraId="337004D1" w14:textId="77777777" w:rsidR="00026207" w:rsidRDefault="004052DE">
      <w:pPr>
        <w:rPr>
          <w:rFonts w:ascii="Microsoft JhengHei" w:eastAsia="Microsoft JhengHei" w:cs="Microsoft JhengHei"/>
          <w:b/>
          <w:bCs/>
          <w:sz w:val="24"/>
          <w:szCs w:val="24"/>
        </w:rPr>
        <w:sectPr w:rsidR="00026207">
          <w:pgSz w:w="11900" w:h="16850"/>
          <w:pgMar w:top="1600" w:right="620" w:bottom="280" w:left="16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2" w:color="767070"/>
            <w:right w:val="single" w:sz="12" w:space="16" w:color="767070"/>
          </w:pgBorders>
          <w:cols w:space="720"/>
          <w:noEndnote/>
        </w:sectPr>
      </w:pPr>
      <w:r>
        <w:rPr>
          <w:noProof/>
        </w:rPr>
        <w:pict w14:anchorId="523802F8">
          <v:group id="_x0000_s1195" style="position:absolute;margin-left:14.25pt;margin-top:20.4pt;width:564.4pt;height:799.05pt;z-index:-2;mso-position-horizontal-relative:page;mso-position-vertical-relative:page" coordorigin="285,408" coordsize="11288,15981" o:allowincell="f">
            <v:shape id="_x0000_s1196" type="#_x0000_t75" style="position:absolute;left:2043;top:4487;width:7580;height:7660;mso-position-horizontal-relative:page;mso-position-vertical-relative:page" o:allowincell="f">
              <v:imagedata r:id="rId5" o:title=""/>
            </v:shape>
            <v:shape id="_x0000_s1197" style="position:absolute;left:297;top:420;width:11263;height:15956;mso-position-horizontal-relative:page;mso-position-vertical-relative:page" coordsize="11263,15956" o:allowincell="f" path="m,15956r11263,l11263,,,,,15956xe" filled="f" strokecolor="#767070" strokeweight="1.25pt">
              <v:path arrowok="t"/>
            </v:shape>
            <w10:wrap anchorx="page" anchory="page"/>
          </v:group>
        </w:pict>
      </w: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36"/>
        <w:gridCol w:w="6122"/>
      </w:tblGrid>
      <w:tr w:rsidR="00026207" w14:paraId="1970B55B" w14:textId="77777777">
        <w:trPr>
          <w:trHeight w:val="623"/>
        </w:trPr>
        <w:tc>
          <w:tcPr>
            <w:tcW w:w="3236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993E" w14:textId="77777777" w:rsidR="00026207" w:rsidRDefault="00922C11">
            <w:pPr>
              <w:pStyle w:val="TableParagraph"/>
              <w:kinsoku w:val="0"/>
              <w:overflowPunct w:val="0"/>
              <w:spacing w:before="129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 w:hint="eastAsia"/>
                <w:sz w:val="20"/>
                <w:szCs w:val="20"/>
              </w:rPr>
              <w:lastRenderedPageBreak/>
              <w:t>无网刷新</w:t>
            </w:r>
          </w:p>
        </w:tc>
        <w:tc>
          <w:tcPr>
            <w:tcW w:w="6122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4DF21" w14:textId="77777777" w:rsidR="00026207" w:rsidRDefault="00922C11">
            <w:pPr>
              <w:pStyle w:val="TableParagraph"/>
              <w:kinsoku w:val="0"/>
              <w:overflowPunct w:val="0"/>
              <w:spacing w:before="129"/>
              <w:ind w:left="107"/>
              <w:rPr>
                <w:rFonts w:ascii="微软雅黑" w:eastAsia="微软雅黑" w:cs="微软雅黑"/>
                <w:sz w:val="20"/>
                <w:szCs w:val="20"/>
              </w:rPr>
            </w:pPr>
            <w:r>
              <w:rPr>
                <w:rFonts w:ascii="微软雅黑" w:eastAsia="微软雅黑" w:cs="微软雅黑"/>
                <w:sz w:val="20"/>
                <w:szCs w:val="20"/>
              </w:rPr>
              <w:t>OpenID|</w:t>
            </w:r>
            <w:r>
              <w:rPr>
                <w:rFonts w:ascii="微软雅黑" w:eastAsia="微软雅黑" w:cs="微软雅黑" w:hint="eastAsia"/>
                <w:sz w:val="20"/>
                <w:szCs w:val="20"/>
              </w:rPr>
              <w:t>时间戳</w:t>
            </w:r>
          </w:p>
        </w:tc>
      </w:tr>
    </w:tbl>
    <w:p w14:paraId="02F64329" w14:textId="1D6D4BEA" w:rsidR="00026207" w:rsidRPr="001D714E" w:rsidRDefault="004052DE" w:rsidP="001D714E">
      <w:pPr>
        <w:pStyle w:val="BodyText"/>
        <w:kinsoku w:val="0"/>
        <w:overflowPunct w:val="0"/>
        <w:rPr>
          <w:rFonts w:ascii="Microsoft JhengHei" w:eastAsia="Microsoft JhengHei" w:cs="Microsoft JhengHei"/>
          <w:b/>
          <w:bCs/>
          <w:i w:val="0"/>
          <w:iCs w:val="0"/>
          <w:sz w:val="20"/>
          <w:szCs w:val="20"/>
        </w:rPr>
      </w:pPr>
      <w:r>
        <w:rPr>
          <w:noProof/>
        </w:rPr>
        <w:pict w14:anchorId="49D6B624">
          <v:group id="_x0000_s1198" style="position:absolute;margin-left:14.25pt;margin-top:20.4pt;width:564.4pt;height:799.05pt;z-index:-1;mso-position-horizontal-relative:page;mso-position-vertical-relative:page" coordorigin="285,408" coordsize="11288,15981" o:allowincell="f">
            <v:shape id="_x0000_s1199" type="#_x0000_t75" style="position:absolute;left:2043;top:4487;width:7580;height:7660;mso-position-horizontal-relative:page;mso-position-vertical-relative:page" o:allowincell="f">
              <v:imagedata r:id="rId5" o:title=""/>
            </v:shape>
            <v:shape id="_x0000_s1200" style="position:absolute;left:297;top:420;width:11263;height:15956;mso-position-horizontal-relative:page;mso-position-vertical-relative:page" coordsize="11263,15956" o:allowincell="f" path="m,15956r11263,l11263,,,,,15956xe" filled="f" strokecolor="#767070" strokeweight="1.25pt">
              <v:path arrowok="t"/>
            </v:shape>
            <w10:wrap anchorx="page" anchory="page"/>
          </v:group>
        </w:pict>
      </w:r>
      <w:bookmarkStart w:id="22" w:name="_bookmark22"/>
      <w:bookmarkEnd w:id="22"/>
    </w:p>
    <w:p w14:paraId="5B7950D5" w14:textId="77777777" w:rsidR="00026207" w:rsidRDefault="00026207">
      <w:pPr>
        <w:pStyle w:val="BodyText"/>
        <w:kinsoku w:val="0"/>
        <w:overflowPunct w:val="0"/>
        <w:spacing w:before="2"/>
        <w:rPr>
          <w:i w:val="0"/>
          <w:iCs w:val="0"/>
          <w:sz w:val="31"/>
          <w:szCs w:val="31"/>
        </w:rPr>
      </w:pPr>
    </w:p>
    <w:p w14:paraId="04543F74" w14:textId="33813DA3" w:rsidR="001D714E" w:rsidRPr="001D714E" w:rsidRDefault="001D714E" w:rsidP="00922C11">
      <w:pPr>
        <w:pStyle w:val="Heading1"/>
        <w:numPr>
          <w:ilvl w:val="0"/>
          <w:numId w:val="117"/>
        </w:numPr>
        <w:tabs>
          <w:tab w:val="left" w:pos="546"/>
        </w:tabs>
        <w:kinsoku w:val="0"/>
        <w:overflowPunct w:val="0"/>
        <w:spacing w:before="0"/>
        <w:rPr>
          <w:rFonts w:ascii="Microsoft JhengHei" w:eastAsia="等线" w:cs="Microsoft JhengHei"/>
        </w:rPr>
      </w:pPr>
      <w:bookmarkStart w:id="23" w:name="_bookmark23"/>
      <w:bookmarkEnd w:id="23"/>
      <w:r w:rsidRPr="001D714E">
        <w:rPr>
          <w:rFonts w:ascii="等线" w:eastAsia="等线" w:hAnsi="等线" w:cs="Microsoft JhengHei" w:hint="eastAsia"/>
        </w:rPr>
        <w:t>Go-</w:t>
      </w:r>
      <w:r>
        <w:rPr>
          <w:rFonts w:ascii="Microsoft JhengHei" w:eastAsia="Microsoft JhengHei" w:cs="Microsoft JhengHei"/>
        </w:rPr>
        <w:t xml:space="preserve">to-Market </w:t>
      </w:r>
      <w:r w:rsidRPr="001D714E">
        <w:rPr>
          <w:rFonts w:ascii="等线" w:eastAsia="等线" w:hAnsi="等线" w:cs="Microsoft JhengHei" w:hint="eastAsia"/>
        </w:rPr>
        <w:t>Requirements上线需求</w:t>
      </w:r>
    </w:p>
    <w:p w14:paraId="00266C76" w14:textId="5D1BA0F7" w:rsidR="001D714E" w:rsidRDefault="001D714E" w:rsidP="001D714E"/>
    <w:p w14:paraId="07FB031F" w14:textId="77777777" w:rsidR="001D714E" w:rsidRPr="001D714E" w:rsidRDefault="001D714E" w:rsidP="001D714E"/>
    <w:p w14:paraId="581EEBB2" w14:textId="0DA815AD" w:rsidR="00026207" w:rsidRDefault="00922C11" w:rsidP="00922C11">
      <w:pPr>
        <w:pStyle w:val="Heading1"/>
        <w:numPr>
          <w:ilvl w:val="0"/>
          <w:numId w:val="117"/>
        </w:numPr>
        <w:tabs>
          <w:tab w:val="left" w:pos="546"/>
        </w:tabs>
        <w:kinsoku w:val="0"/>
        <w:overflowPunct w:val="0"/>
        <w:spacing w:before="0"/>
        <w:rPr>
          <w:rFonts w:ascii="Microsoft JhengHei" w:eastAsia="Microsoft JhengHei" w:cs="Microsoft JhengHei"/>
        </w:rPr>
      </w:pPr>
      <w:r>
        <w:t>Operation</w:t>
      </w:r>
      <w:r>
        <w:rPr>
          <w:spacing w:val="-1"/>
        </w:rPr>
        <w:t xml:space="preserve"> </w:t>
      </w:r>
      <w:r>
        <w:t>Plan</w:t>
      </w:r>
      <w:r>
        <w:rPr>
          <w:spacing w:val="-16"/>
        </w:rPr>
        <w:t xml:space="preserve"> </w:t>
      </w:r>
      <w:r>
        <w:rPr>
          <w:rFonts w:ascii="Microsoft JhengHei" w:eastAsia="Microsoft JhengHei" w:cs="Microsoft JhengHei" w:hint="eastAsia"/>
        </w:rPr>
        <w:t>运营计划</w:t>
      </w:r>
    </w:p>
    <w:p w14:paraId="3544F038" w14:textId="77777777" w:rsidR="00026207" w:rsidRDefault="00026207">
      <w:pPr>
        <w:pStyle w:val="BodyText"/>
        <w:kinsoku w:val="0"/>
        <w:overflowPunct w:val="0"/>
        <w:spacing w:before="5"/>
        <w:rPr>
          <w:rFonts w:ascii="Microsoft JhengHei" w:eastAsia="Microsoft JhengHei" w:cs="Microsoft JhengHei"/>
          <w:b/>
          <w:bCs/>
          <w:i w:val="0"/>
          <w:iCs w:val="0"/>
          <w:sz w:val="30"/>
          <w:szCs w:val="30"/>
        </w:rPr>
      </w:pPr>
    </w:p>
    <w:p w14:paraId="30C0650B" w14:textId="61E1E4C1" w:rsidR="00922C11" w:rsidRPr="00E27CB1" w:rsidRDefault="00922C11">
      <w:pPr>
        <w:pStyle w:val="Heading5"/>
        <w:kinsoku w:val="0"/>
        <w:overflowPunct w:val="0"/>
        <w:rPr>
          <w:color w:val="FF0000"/>
        </w:rPr>
      </w:pPr>
    </w:p>
    <w:sectPr w:rsidR="00922C11" w:rsidRPr="00E27CB1">
      <w:pgSz w:w="11900" w:h="16850"/>
      <w:pgMar w:top="1600" w:right="620" w:bottom="280" w:left="1680" w:header="720" w:footer="720" w:gutter="0"/>
      <w:pgBorders w:offsetFrom="page">
        <w:top w:val="single" w:sz="12" w:space="20" w:color="767070"/>
        <w:left w:val="single" w:sz="12" w:space="14" w:color="767070"/>
        <w:bottom w:val="single" w:sz="12" w:space="22" w:color="767070"/>
        <w:right w:val="single" w:sz="12" w:space="16" w:color="767070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751" w:hanging="632"/>
      </w:pPr>
      <w:rPr>
        <w:rFonts w:ascii="微软雅黑" w:hAnsi="Times New Roman" w:cs="微软雅黑"/>
        <w:b/>
        <w:bCs/>
        <w:i/>
        <w:iCs/>
        <w:w w:val="96"/>
        <w:sz w:val="25"/>
        <w:szCs w:val="25"/>
      </w:rPr>
    </w:lvl>
    <w:lvl w:ilvl="1">
      <w:start w:val="1"/>
      <w:numFmt w:val="decimal"/>
      <w:lvlText w:val="%1.%2."/>
      <w:lvlJc w:val="left"/>
      <w:pPr>
        <w:ind w:left="960" w:hanging="629"/>
      </w:pPr>
      <w:rPr>
        <w:rFonts w:ascii="微软雅黑" w:hAnsi="Times New Roman" w:cs="微软雅黑"/>
        <w:b/>
        <w:bCs/>
        <w:i/>
        <w:iCs/>
        <w:w w:val="96"/>
        <w:sz w:val="23"/>
        <w:szCs w:val="23"/>
      </w:rPr>
    </w:lvl>
    <w:lvl w:ilvl="2">
      <w:numFmt w:val="bullet"/>
      <w:lvlText w:val="•"/>
      <w:lvlJc w:val="left"/>
      <w:pPr>
        <w:ind w:left="1919" w:hanging="629"/>
      </w:pPr>
    </w:lvl>
    <w:lvl w:ilvl="3">
      <w:numFmt w:val="bullet"/>
      <w:lvlText w:val="•"/>
      <w:lvlJc w:val="left"/>
      <w:pPr>
        <w:ind w:left="2879" w:hanging="629"/>
      </w:pPr>
    </w:lvl>
    <w:lvl w:ilvl="4">
      <w:numFmt w:val="bullet"/>
      <w:lvlText w:val="•"/>
      <w:lvlJc w:val="left"/>
      <w:pPr>
        <w:ind w:left="3839" w:hanging="629"/>
      </w:pPr>
    </w:lvl>
    <w:lvl w:ilvl="5">
      <w:numFmt w:val="bullet"/>
      <w:lvlText w:val="•"/>
      <w:lvlJc w:val="left"/>
      <w:pPr>
        <w:ind w:left="4799" w:hanging="629"/>
      </w:pPr>
    </w:lvl>
    <w:lvl w:ilvl="6">
      <w:numFmt w:val="bullet"/>
      <w:lvlText w:val="•"/>
      <w:lvlJc w:val="left"/>
      <w:pPr>
        <w:ind w:left="5759" w:hanging="629"/>
      </w:pPr>
    </w:lvl>
    <w:lvl w:ilvl="7">
      <w:numFmt w:val="bullet"/>
      <w:lvlText w:val="•"/>
      <w:lvlJc w:val="left"/>
      <w:pPr>
        <w:ind w:left="6719" w:hanging="629"/>
      </w:pPr>
    </w:lvl>
    <w:lvl w:ilvl="8">
      <w:numFmt w:val="bullet"/>
      <w:lvlText w:val="•"/>
      <w:lvlJc w:val="left"/>
      <w:pPr>
        <w:ind w:left="7679" w:hanging="629"/>
      </w:p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545" w:hanging="425"/>
      </w:pPr>
      <w:rPr>
        <w:rFonts w:ascii="微软雅黑" w:hAnsi="Times New Roman" w:cs="微软雅黑"/>
        <w:b/>
        <w:bCs/>
        <w:spacing w:val="-1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686" w:hanging="567"/>
      </w:pPr>
      <w:rPr>
        <w:b/>
        <w:bCs/>
        <w:i/>
        <w:iCs/>
        <w:spacing w:val="-2"/>
        <w:w w:val="96"/>
      </w:rPr>
    </w:lvl>
    <w:lvl w:ilvl="2">
      <w:numFmt w:val="bullet"/>
      <w:lvlText w:val="•"/>
      <w:lvlJc w:val="left"/>
      <w:pPr>
        <w:ind w:left="1671" w:hanging="567"/>
      </w:pPr>
    </w:lvl>
    <w:lvl w:ilvl="3">
      <w:numFmt w:val="bullet"/>
      <w:lvlText w:val="•"/>
      <w:lvlJc w:val="left"/>
      <w:pPr>
        <w:ind w:left="2662" w:hanging="567"/>
      </w:pPr>
    </w:lvl>
    <w:lvl w:ilvl="4">
      <w:numFmt w:val="bullet"/>
      <w:lvlText w:val="•"/>
      <w:lvlJc w:val="left"/>
      <w:pPr>
        <w:ind w:left="3653" w:hanging="567"/>
      </w:pPr>
    </w:lvl>
    <w:lvl w:ilvl="5">
      <w:numFmt w:val="bullet"/>
      <w:lvlText w:val="•"/>
      <w:lvlJc w:val="left"/>
      <w:pPr>
        <w:ind w:left="4644" w:hanging="567"/>
      </w:pPr>
    </w:lvl>
    <w:lvl w:ilvl="6">
      <w:numFmt w:val="bullet"/>
      <w:lvlText w:val="•"/>
      <w:lvlJc w:val="left"/>
      <w:pPr>
        <w:ind w:left="5635" w:hanging="567"/>
      </w:pPr>
    </w:lvl>
    <w:lvl w:ilvl="7">
      <w:numFmt w:val="bullet"/>
      <w:lvlText w:val="•"/>
      <w:lvlJc w:val="left"/>
      <w:pPr>
        <w:ind w:left="6626" w:hanging="567"/>
      </w:pPr>
    </w:lvl>
    <w:lvl w:ilvl="8">
      <w:numFmt w:val="bullet"/>
      <w:lvlText w:val="•"/>
      <w:lvlJc w:val="left"/>
      <w:pPr>
        <w:ind w:left="7617" w:hanging="567"/>
      </w:pPr>
    </w:lvl>
  </w:abstractNum>
  <w:abstractNum w:abstractNumId="2" w15:restartNumberingAfterBreak="0">
    <w:nsid w:val="00000404"/>
    <w:multiLevelType w:val="multilevel"/>
    <w:tmpl w:val="00000887"/>
    <w:lvl w:ilvl="0">
      <w:start w:val="1"/>
      <w:numFmt w:val="decimal"/>
      <w:lvlText w:val="%1."/>
      <w:lvlJc w:val="left"/>
      <w:pPr>
        <w:ind w:left="540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06" w:hanging="432"/>
      </w:pPr>
    </w:lvl>
    <w:lvl w:ilvl="2">
      <w:numFmt w:val="bullet"/>
      <w:lvlText w:val="•"/>
      <w:lvlJc w:val="left"/>
      <w:pPr>
        <w:ind w:left="1672" w:hanging="432"/>
      </w:pPr>
    </w:lvl>
    <w:lvl w:ilvl="3">
      <w:numFmt w:val="bullet"/>
      <w:lvlText w:val="•"/>
      <w:lvlJc w:val="left"/>
      <w:pPr>
        <w:ind w:left="2238" w:hanging="432"/>
      </w:pPr>
    </w:lvl>
    <w:lvl w:ilvl="4">
      <w:numFmt w:val="bullet"/>
      <w:lvlText w:val="•"/>
      <w:lvlJc w:val="left"/>
      <w:pPr>
        <w:ind w:left="2804" w:hanging="432"/>
      </w:pPr>
    </w:lvl>
    <w:lvl w:ilvl="5">
      <w:numFmt w:val="bullet"/>
      <w:lvlText w:val="•"/>
      <w:lvlJc w:val="left"/>
      <w:pPr>
        <w:ind w:left="3371" w:hanging="432"/>
      </w:pPr>
    </w:lvl>
    <w:lvl w:ilvl="6">
      <w:numFmt w:val="bullet"/>
      <w:lvlText w:val="•"/>
      <w:lvlJc w:val="left"/>
      <w:pPr>
        <w:ind w:left="3937" w:hanging="432"/>
      </w:pPr>
    </w:lvl>
    <w:lvl w:ilvl="7">
      <w:numFmt w:val="bullet"/>
      <w:lvlText w:val="•"/>
      <w:lvlJc w:val="left"/>
      <w:pPr>
        <w:ind w:left="4503" w:hanging="432"/>
      </w:pPr>
    </w:lvl>
    <w:lvl w:ilvl="8">
      <w:numFmt w:val="bullet"/>
      <w:lvlText w:val="•"/>
      <w:lvlJc w:val="left"/>
      <w:pPr>
        <w:ind w:left="5069" w:hanging="432"/>
      </w:pPr>
    </w:lvl>
  </w:abstractNum>
  <w:abstractNum w:abstractNumId="3" w15:restartNumberingAfterBreak="0">
    <w:nsid w:val="00000405"/>
    <w:multiLevelType w:val="multilevel"/>
    <w:tmpl w:val="00000888"/>
    <w:lvl w:ilvl="0">
      <w:start w:val="1"/>
      <w:numFmt w:val="decimal"/>
      <w:lvlText w:val="%1."/>
      <w:lvlJc w:val="left"/>
      <w:pPr>
        <w:ind w:left="540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820" w:hanging="432"/>
      </w:pPr>
    </w:lvl>
    <w:lvl w:ilvl="2">
      <w:numFmt w:val="bullet"/>
      <w:lvlText w:val="•"/>
      <w:lvlJc w:val="left"/>
      <w:pPr>
        <w:ind w:left="1418" w:hanging="432"/>
      </w:pPr>
    </w:lvl>
    <w:lvl w:ilvl="3">
      <w:numFmt w:val="bullet"/>
      <w:lvlText w:val="•"/>
      <w:lvlJc w:val="left"/>
      <w:pPr>
        <w:ind w:left="2016" w:hanging="432"/>
      </w:pPr>
    </w:lvl>
    <w:lvl w:ilvl="4">
      <w:numFmt w:val="bullet"/>
      <w:lvlText w:val="•"/>
      <w:lvlJc w:val="left"/>
      <w:pPr>
        <w:ind w:left="2614" w:hanging="432"/>
      </w:pPr>
    </w:lvl>
    <w:lvl w:ilvl="5">
      <w:numFmt w:val="bullet"/>
      <w:lvlText w:val="•"/>
      <w:lvlJc w:val="left"/>
      <w:pPr>
        <w:ind w:left="3212" w:hanging="432"/>
      </w:pPr>
    </w:lvl>
    <w:lvl w:ilvl="6">
      <w:numFmt w:val="bullet"/>
      <w:lvlText w:val="•"/>
      <w:lvlJc w:val="left"/>
      <w:pPr>
        <w:ind w:left="3810" w:hanging="432"/>
      </w:pPr>
    </w:lvl>
    <w:lvl w:ilvl="7">
      <w:numFmt w:val="bullet"/>
      <w:lvlText w:val="•"/>
      <w:lvlJc w:val="left"/>
      <w:pPr>
        <w:ind w:left="4408" w:hanging="432"/>
      </w:pPr>
    </w:lvl>
    <w:lvl w:ilvl="8">
      <w:numFmt w:val="bullet"/>
      <w:lvlText w:val="•"/>
      <w:lvlJc w:val="left"/>
      <w:pPr>
        <w:ind w:left="5006" w:hanging="432"/>
      </w:pPr>
    </w:lvl>
  </w:abstractNum>
  <w:abstractNum w:abstractNumId="4" w15:restartNumberingAfterBreak="0">
    <w:nsid w:val="00000406"/>
    <w:multiLevelType w:val="multilevel"/>
    <w:tmpl w:val="00000889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5" w15:restartNumberingAfterBreak="0">
    <w:nsid w:val="00000407"/>
    <w:multiLevelType w:val="multilevel"/>
    <w:tmpl w:val="0000088A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6" w15:restartNumberingAfterBreak="0">
    <w:nsid w:val="00000408"/>
    <w:multiLevelType w:val="multilevel"/>
    <w:tmpl w:val="0000088B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7" w15:restartNumberingAfterBreak="0">
    <w:nsid w:val="00000409"/>
    <w:multiLevelType w:val="multilevel"/>
    <w:tmpl w:val="0000088C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8" w15:restartNumberingAfterBreak="0">
    <w:nsid w:val="0000040A"/>
    <w:multiLevelType w:val="multilevel"/>
    <w:tmpl w:val="0000088D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9" w15:restartNumberingAfterBreak="0">
    <w:nsid w:val="0000040B"/>
    <w:multiLevelType w:val="multilevel"/>
    <w:tmpl w:val="0000088E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10" w15:restartNumberingAfterBreak="0">
    <w:nsid w:val="0000040C"/>
    <w:multiLevelType w:val="multilevel"/>
    <w:tmpl w:val="0000088F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11" w15:restartNumberingAfterBreak="0">
    <w:nsid w:val="0000040D"/>
    <w:multiLevelType w:val="multilevel"/>
    <w:tmpl w:val="00000890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12" w15:restartNumberingAfterBreak="0">
    <w:nsid w:val="0000040E"/>
    <w:multiLevelType w:val="multilevel"/>
    <w:tmpl w:val="00000891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13" w15:restartNumberingAfterBreak="0">
    <w:nsid w:val="0000040F"/>
    <w:multiLevelType w:val="multilevel"/>
    <w:tmpl w:val="00000892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3" w:hanging="432"/>
      </w:pPr>
    </w:lvl>
    <w:lvl w:ilvl="3">
      <w:numFmt w:val="bullet"/>
      <w:lvlText w:val="•"/>
      <w:lvlJc w:val="left"/>
      <w:pPr>
        <w:ind w:left="2270" w:hanging="432"/>
      </w:pPr>
    </w:lvl>
    <w:lvl w:ilvl="4">
      <w:numFmt w:val="bullet"/>
      <w:lvlText w:val="•"/>
      <w:lvlJc w:val="left"/>
      <w:pPr>
        <w:ind w:left="2847" w:hanging="432"/>
      </w:pPr>
    </w:lvl>
    <w:lvl w:ilvl="5">
      <w:numFmt w:val="bullet"/>
      <w:lvlText w:val="•"/>
      <w:lvlJc w:val="left"/>
      <w:pPr>
        <w:ind w:left="3424" w:hanging="432"/>
      </w:pPr>
    </w:lvl>
    <w:lvl w:ilvl="6">
      <w:numFmt w:val="bullet"/>
      <w:lvlText w:val="•"/>
      <w:lvlJc w:val="left"/>
      <w:pPr>
        <w:ind w:left="4000" w:hanging="432"/>
      </w:pPr>
    </w:lvl>
    <w:lvl w:ilvl="7">
      <w:numFmt w:val="bullet"/>
      <w:lvlText w:val="•"/>
      <w:lvlJc w:val="left"/>
      <w:pPr>
        <w:ind w:left="4577" w:hanging="432"/>
      </w:pPr>
    </w:lvl>
    <w:lvl w:ilvl="8">
      <w:numFmt w:val="bullet"/>
      <w:lvlText w:val="•"/>
      <w:lvlJc w:val="left"/>
      <w:pPr>
        <w:ind w:left="5154" w:hanging="432"/>
      </w:pPr>
    </w:lvl>
  </w:abstractNum>
  <w:abstractNum w:abstractNumId="14" w15:restartNumberingAfterBreak="0">
    <w:nsid w:val="00000410"/>
    <w:multiLevelType w:val="multilevel"/>
    <w:tmpl w:val="00000893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3" w:hanging="432"/>
      </w:pPr>
    </w:lvl>
    <w:lvl w:ilvl="3">
      <w:numFmt w:val="bullet"/>
      <w:lvlText w:val="•"/>
      <w:lvlJc w:val="left"/>
      <w:pPr>
        <w:ind w:left="2270" w:hanging="432"/>
      </w:pPr>
    </w:lvl>
    <w:lvl w:ilvl="4">
      <w:numFmt w:val="bullet"/>
      <w:lvlText w:val="•"/>
      <w:lvlJc w:val="left"/>
      <w:pPr>
        <w:ind w:left="2847" w:hanging="432"/>
      </w:pPr>
    </w:lvl>
    <w:lvl w:ilvl="5">
      <w:numFmt w:val="bullet"/>
      <w:lvlText w:val="•"/>
      <w:lvlJc w:val="left"/>
      <w:pPr>
        <w:ind w:left="3424" w:hanging="432"/>
      </w:pPr>
    </w:lvl>
    <w:lvl w:ilvl="6">
      <w:numFmt w:val="bullet"/>
      <w:lvlText w:val="•"/>
      <w:lvlJc w:val="left"/>
      <w:pPr>
        <w:ind w:left="4000" w:hanging="432"/>
      </w:pPr>
    </w:lvl>
    <w:lvl w:ilvl="7">
      <w:numFmt w:val="bullet"/>
      <w:lvlText w:val="•"/>
      <w:lvlJc w:val="left"/>
      <w:pPr>
        <w:ind w:left="4577" w:hanging="432"/>
      </w:pPr>
    </w:lvl>
    <w:lvl w:ilvl="8">
      <w:numFmt w:val="bullet"/>
      <w:lvlText w:val="•"/>
      <w:lvlJc w:val="left"/>
      <w:pPr>
        <w:ind w:left="5154" w:hanging="432"/>
      </w:pPr>
    </w:lvl>
  </w:abstractNum>
  <w:abstractNum w:abstractNumId="15" w15:restartNumberingAfterBreak="0">
    <w:nsid w:val="00000411"/>
    <w:multiLevelType w:val="multilevel"/>
    <w:tmpl w:val="00000894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16" w15:restartNumberingAfterBreak="0">
    <w:nsid w:val="00000412"/>
    <w:multiLevelType w:val="multilevel"/>
    <w:tmpl w:val="00000895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17" w15:restartNumberingAfterBreak="0">
    <w:nsid w:val="00000413"/>
    <w:multiLevelType w:val="multilevel"/>
    <w:tmpl w:val="00000896"/>
    <w:lvl w:ilvl="0">
      <w:numFmt w:val="bullet"/>
      <w:lvlText w:val="-"/>
      <w:lvlJc w:val="left"/>
      <w:pPr>
        <w:ind w:left="527" w:hanging="360"/>
      </w:pPr>
      <w:rPr>
        <w:rFonts w:ascii="Arial Unicode MS" w:hAnsi="Times New Roman" w:cs="Arial Unicode MS"/>
        <w:b w:val="0"/>
        <w:bCs w:val="0"/>
        <w:w w:val="151"/>
        <w:sz w:val="21"/>
        <w:szCs w:val="21"/>
      </w:rPr>
    </w:lvl>
    <w:lvl w:ilvl="1">
      <w:numFmt w:val="bullet"/>
      <w:lvlText w:val="•"/>
      <w:lvlJc w:val="left"/>
      <w:pPr>
        <w:ind w:left="1098" w:hanging="360"/>
      </w:pPr>
    </w:lvl>
    <w:lvl w:ilvl="2">
      <w:numFmt w:val="bullet"/>
      <w:lvlText w:val="•"/>
      <w:lvlJc w:val="left"/>
      <w:pPr>
        <w:ind w:left="1676" w:hanging="360"/>
      </w:pPr>
    </w:lvl>
    <w:lvl w:ilvl="3">
      <w:numFmt w:val="bullet"/>
      <w:lvlText w:val="•"/>
      <w:lvlJc w:val="left"/>
      <w:pPr>
        <w:ind w:left="2254" w:hanging="360"/>
      </w:pPr>
    </w:lvl>
    <w:lvl w:ilvl="4">
      <w:numFmt w:val="bullet"/>
      <w:lvlText w:val="•"/>
      <w:lvlJc w:val="left"/>
      <w:pPr>
        <w:ind w:left="2832" w:hanging="360"/>
      </w:pPr>
    </w:lvl>
    <w:lvl w:ilvl="5">
      <w:numFmt w:val="bullet"/>
      <w:lvlText w:val="•"/>
      <w:lvlJc w:val="left"/>
      <w:pPr>
        <w:ind w:left="3410" w:hanging="360"/>
      </w:pPr>
    </w:lvl>
    <w:lvl w:ilvl="6">
      <w:numFmt w:val="bullet"/>
      <w:lvlText w:val="•"/>
      <w:lvlJc w:val="left"/>
      <w:pPr>
        <w:ind w:left="3988" w:hanging="360"/>
      </w:pPr>
    </w:lvl>
    <w:lvl w:ilvl="7">
      <w:numFmt w:val="bullet"/>
      <w:lvlText w:val="•"/>
      <w:lvlJc w:val="left"/>
      <w:pPr>
        <w:ind w:left="4566" w:hanging="360"/>
      </w:pPr>
    </w:lvl>
    <w:lvl w:ilvl="8">
      <w:numFmt w:val="bullet"/>
      <w:lvlText w:val="•"/>
      <w:lvlJc w:val="left"/>
      <w:pPr>
        <w:ind w:left="5144" w:hanging="360"/>
      </w:pPr>
    </w:lvl>
  </w:abstractNum>
  <w:abstractNum w:abstractNumId="18" w15:restartNumberingAfterBreak="0">
    <w:nsid w:val="00000414"/>
    <w:multiLevelType w:val="multilevel"/>
    <w:tmpl w:val="00000897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19" w15:restartNumberingAfterBreak="0">
    <w:nsid w:val="00000415"/>
    <w:multiLevelType w:val="multilevel"/>
    <w:tmpl w:val="00000898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20" w15:restartNumberingAfterBreak="0">
    <w:nsid w:val="00000416"/>
    <w:multiLevelType w:val="multilevel"/>
    <w:tmpl w:val="00000899"/>
    <w:lvl w:ilvl="0">
      <w:numFmt w:val="bullet"/>
      <w:lvlText w:val="-"/>
      <w:lvlJc w:val="left"/>
      <w:pPr>
        <w:ind w:left="527" w:hanging="360"/>
      </w:pPr>
      <w:rPr>
        <w:rFonts w:ascii="Arial Unicode MS" w:hAnsi="Times New Roman" w:cs="Arial Unicode MS"/>
        <w:b w:val="0"/>
        <w:bCs w:val="0"/>
        <w:w w:val="151"/>
        <w:sz w:val="21"/>
        <w:szCs w:val="21"/>
      </w:rPr>
    </w:lvl>
    <w:lvl w:ilvl="1">
      <w:numFmt w:val="bullet"/>
      <w:lvlText w:val="•"/>
      <w:lvlJc w:val="left"/>
      <w:pPr>
        <w:ind w:left="1098" w:hanging="360"/>
      </w:pPr>
    </w:lvl>
    <w:lvl w:ilvl="2">
      <w:numFmt w:val="bullet"/>
      <w:lvlText w:val="•"/>
      <w:lvlJc w:val="left"/>
      <w:pPr>
        <w:ind w:left="1676" w:hanging="360"/>
      </w:pPr>
    </w:lvl>
    <w:lvl w:ilvl="3">
      <w:numFmt w:val="bullet"/>
      <w:lvlText w:val="•"/>
      <w:lvlJc w:val="left"/>
      <w:pPr>
        <w:ind w:left="2254" w:hanging="360"/>
      </w:pPr>
    </w:lvl>
    <w:lvl w:ilvl="4">
      <w:numFmt w:val="bullet"/>
      <w:lvlText w:val="•"/>
      <w:lvlJc w:val="left"/>
      <w:pPr>
        <w:ind w:left="2832" w:hanging="360"/>
      </w:pPr>
    </w:lvl>
    <w:lvl w:ilvl="5">
      <w:numFmt w:val="bullet"/>
      <w:lvlText w:val="•"/>
      <w:lvlJc w:val="left"/>
      <w:pPr>
        <w:ind w:left="3410" w:hanging="360"/>
      </w:pPr>
    </w:lvl>
    <w:lvl w:ilvl="6">
      <w:numFmt w:val="bullet"/>
      <w:lvlText w:val="•"/>
      <w:lvlJc w:val="left"/>
      <w:pPr>
        <w:ind w:left="3988" w:hanging="360"/>
      </w:pPr>
    </w:lvl>
    <w:lvl w:ilvl="7">
      <w:numFmt w:val="bullet"/>
      <w:lvlText w:val="•"/>
      <w:lvlJc w:val="left"/>
      <w:pPr>
        <w:ind w:left="4566" w:hanging="360"/>
      </w:pPr>
    </w:lvl>
    <w:lvl w:ilvl="8">
      <w:numFmt w:val="bullet"/>
      <w:lvlText w:val="•"/>
      <w:lvlJc w:val="left"/>
      <w:pPr>
        <w:ind w:left="5144" w:hanging="360"/>
      </w:pPr>
    </w:lvl>
  </w:abstractNum>
  <w:abstractNum w:abstractNumId="21" w15:restartNumberingAfterBreak="0">
    <w:nsid w:val="00000417"/>
    <w:multiLevelType w:val="multilevel"/>
    <w:tmpl w:val="0000089A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5" w:hanging="432"/>
      </w:pPr>
    </w:lvl>
    <w:lvl w:ilvl="2">
      <w:numFmt w:val="bullet"/>
      <w:lvlText w:val="•"/>
      <w:lvlJc w:val="left"/>
      <w:pPr>
        <w:ind w:left="1690" w:hanging="432"/>
      </w:pPr>
    </w:lvl>
    <w:lvl w:ilvl="3">
      <w:numFmt w:val="bullet"/>
      <w:lvlText w:val="•"/>
      <w:lvlJc w:val="left"/>
      <w:pPr>
        <w:ind w:left="2265" w:hanging="432"/>
      </w:pPr>
    </w:lvl>
    <w:lvl w:ilvl="4">
      <w:numFmt w:val="bullet"/>
      <w:lvlText w:val="•"/>
      <w:lvlJc w:val="left"/>
      <w:pPr>
        <w:ind w:left="2840" w:hanging="432"/>
      </w:pPr>
    </w:lvl>
    <w:lvl w:ilvl="5">
      <w:numFmt w:val="bullet"/>
      <w:lvlText w:val="•"/>
      <w:lvlJc w:val="left"/>
      <w:pPr>
        <w:ind w:left="3415" w:hanging="432"/>
      </w:pPr>
    </w:lvl>
    <w:lvl w:ilvl="6">
      <w:numFmt w:val="bullet"/>
      <w:lvlText w:val="•"/>
      <w:lvlJc w:val="left"/>
      <w:pPr>
        <w:ind w:left="3990" w:hanging="432"/>
      </w:pPr>
    </w:lvl>
    <w:lvl w:ilvl="7">
      <w:numFmt w:val="bullet"/>
      <w:lvlText w:val="•"/>
      <w:lvlJc w:val="left"/>
      <w:pPr>
        <w:ind w:left="4565" w:hanging="432"/>
      </w:pPr>
    </w:lvl>
    <w:lvl w:ilvl="8">
      <w:numFmt w:val="bullet"/>
      <w:lvlText w:val="•"/>
      <w:lvlJc w:val="left"/>
      <w:pPr>
        <w:ind w:left="5140" w:hanging="432"/>
      </w:pPr>
    </w:lvl>
  </w:abstractNum>
  <w:abstractNum w:abstractNumId="22" w15:restartNumberingAfterBreak="0">
    <w:nsid w:val="00000418"/>
    <w:multiLevelType w:val="multilevel"/>
    <w:tmpl w:val="0000089B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5" w:hanging="432"/>
      </w:pPr>
    </w:lvl>
    <w:lvl w:ilvl="2">
      <w:numFmt w:val="bullet"/>
      <w:lvlText w:val="•"/>
      <w:lvlJc w:val="left"/>
      <w:pPr>
        <w:ind w:left="1690" w:hanging="432"/>
      </w:pPr>
    </w:lvl>
    <w:lvl w:ilvl="3">
      <w:numFmt w:val="bullet"/>
      <w:lvlText w:val="•"/>
      <w:lvlJc w:val="left"/>
      <w:pPr>
        <w:ind w:left="2265" w:hanging="432"/>
      </w:pPr>
    </w:lvl>
    <w:lvl w:ilvl="4">
      <w:numFmt w:val="bullet"/>
      <w:lvlText w:val="•"/>
      <w:lvlJc w:val="left"/>
      <w:pPr>
        <w:ind w:left="2840" w:hanging="432"/>
      </w:pPr>
    </w:lvl>
    <w:lvl w:ilvl="5">
      <w:numFmt w:val="bullet"/>
      <w:lvlText w:val="•"/>
      <w:lvlJc w:val="left"/>
      <w:pPr>
        <w:ind w:left="3415" w:hanging="432"/>
      </w:pPr>
    </w:lvl>
    <w:lvl w:ilvl="6">
      <w:numFmt w:val="bullet"/>
      <w:lvlText w:val="•"/>
      <w:lvlJc w:val="left"/>
      <w:pPr>
        <w:ind w:left="3990" w:hanging="432"/>
      </w:pPr>
    </w:lvl>
    <w:lvl w:ilvl="7">
      <w:numFmt w:val="bullet"/>
      <w:lvlText w:val="•"/>
      <w:lvlJc w:val="left"/>
      <w:pPr>
        <w:ind w:left="4565" w:hanging="432"/>
      </w:pPr>
    </w:lvl>
    <w:lvl w:ilvl="8">
      <w:numFmt w:val="bullet"/>
      <w:lvlText w:val="•"/>
      <w:lvlJc w:val="left"/>
      <w:pPr>
        <w:ind w:left="5140" w:hanging="432"/>
      </w:pPr>
    </w:lvl>
  </w:abstractNum>
  <w:abstractNum w:abstractNumId="23" w15:restartNumberingAfterBreak="0">
    <w:nsid w:val="00000419"/>
    <w:multiLevelType w:val="multilevel"/>
    <w:tmpl w:val="0000089C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24" w15:restartNumberingAfterBreak="0">
    <w:nsid w:val="0000041A"/>
    <w:multiLevelType w:val="multilevel"/>
    <w:tmpl w:val="0000089D"/>
    <w:lvl w:ilvl="0">
      <w:start w:val="1"/>
      <w:numFmt w:val="decimal"/>
      <w:lvlText w:val="%1."/>
      <w:lvlJc w:val="left"/>
      <w:pPr>
        <w:ind w:left="539" w:hanging="432"/>
      </w:pPr>
      <w:rPr>
        <w:b w:val="0"/>
        <w:bCs w:val="0"/>
        <w:w w:val="100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25" w15:restartNumberingAfterBreak="0">
    <w:nsid w:val="0000041B"/>
    <w:multiLevelType w:val="multilevel"/>
    <w:tmpl w:val="0000089E"/>
    <w:lvl w:ilvl="0">
      <w:numFmt w:val="bullet"/>
      <w:lvlText w:val="-"/>
      <w:lvlJc w:val="left"/>
      <w:pPr>
        <w:ind w:left="633" w:hanging="466"/>
      </w:pPr>
      <w:rPr>
        <w:rFonts w:ascii="Arial Unicode MS" w:hAnsi="Times New Roman" w:cs="Arial Unicode MS"/>
        <w:b w:val="0"/>
        <w:bCs w:val="0"/>
        <w:w w:val="151"/>
        <w:sz w:val="21"/>
        <w:szCs w:val="21"/>
      </w:rPr>
    </w:lvl>
    <w:lvl w:ilvl="1">
      <w:numFmt w:val="bullet"/>
      <w:lvlText w:val="•"/>
      <w:lvlJc w:val="left"/>
      <w:pPr>
        <w:ind w:left="1206" w:hanging="466"/>
      </w:pPr>
    </w:lvl>
    <w:lvl w:ilvl="2">
      <w:numFmt w:val="bullet"/>
      <w:lvlText w:val="•"/>
      <w:lvlJc w:val="left"/>
      <w:pPr>
        <w:ind w:left="1772" w:hanging="466"/>
      </w:pPr>
    </w:lvl>
    <w:lvl w:ilvl="3">
      <w:numFmt w:val="bullet"/>
      <w:lvlText w:val="•"/>
      <w:lvlJc w:val="left"/>
      <w:pPr>
        <w:ind w:left="2338" w:hanging="466"/>
      </w:pPr>
    </w:lvl>
    <w:lvl w:ilvl="4">
      <w:numFmt w:val="bullet"/>
      <w:lvlText w:val="•"/>
      <w:lvlJc w:val="left"/>
      <w:pPr>
        <w:ind w:left="2904" w:hanging="466"/>
      </w:pPr>
    </w:lvl>
    <w:lvl w:ilvl="5">
      <w:numFmt w:val="bullet"/>
      <w:lvlText w:val="•"/>
      <w:lvlJc w:val="left"/>
      <w:pPr>
        <w:ind w:left="3470" w:hanging="466"/>
      </w:pPr>
    </w:lvl>
    <w:lvl w:ilvl="6">
      <w:numFmt w:val="bullet"/>
      <w:lvlText w:val="•"/>
      <w:lvlJc w:val="left"/>
      <w:pPr>
        <w:ind w:left="4036" w:hanging="466"/>
      </w:pPr>
    </w:lvl>
    <w:lvl w:ilvl="7">
      <w:numFmt w:val="bullet"/>
      <w:lvlText w:val="•"/>
      <w:lvlJc w:val="left"/>
      <w:pPr>
        <w:ind w:left="4602" w:hanging="466"/>
      </w:pPr>
    </w:lvl>
    <w:lvl w:ilvl="8">
      <w:numFmt w:val="bullet"/>
      <w:lvlText w:val="•"/>
      <w:lvlJc w:val="left"/>
      <w:pPr>
        <w:ind w:left="5168" w:hanging="466"/>
      </w:pPr>
    </w:lvl>
  </w:abstractNum>
  <w:abstractNum w:abstractNumId="26" w15:restartNumberingAfterBreak="0">
    <w:nsid w:val="0000041C"/>
    <w:multiLevelType w:val="multilevel"/>
    <w:tmpl w:val="0000089F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27" w15:restartNumberingAfterBreak="0">
    <w:nsid w:val="0000041D"/>
    <w:multiLevelType w:val="multilevel"/>
    <w:tmpl w:val="000008A0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28" w15:restartNumberingAfterBreak="0">
    <w:nsid w:val="0000041E"/>
    <w:multiLevelType w:val="multilevel"/>
    <w:tmpl w:val="000008A1"/>
    <w:lvl w:ilvl="0">
      <w:start w:val="1"/>
      <w:numFmt w:val="decimal"/>
      <w:lvlText w:val="%1."/>
      <w:lvlJc w:val="left"/>
      <w:pPr>
        <w:ind w:left="536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26" w:hanging="432"/>
      </w:pPr>
    </w:lvl>
    <w:lvl w:ilvl="2">
      <w:numFmt w:val="bullet"/>
      <w:lvlText w:val="•"/>
      <w:lvlJc w:val="left"/>
      <w:pPr>
        <w:ind w:left="1712" w:hanging="432"/>
      </w:pPr>
    </w:lvl>
    <w:lvl w:ilvl="3">
      <w:numFmt w:val="bullet"/>
      <w:lvlText w:val="•"/>
      <w:lvlJc w:val="left"/>
      <w:pPr>
        <w:ind w:left="2298" w:hanging="432"/>
      </w:pPr>
    </w:lvl>
    <w:lvl w:ilvl="4">
      <w:numFmt w:val="bullet"/>
      <w:lvlText w:val="•"/>
      <w:lvlJc w:val="left"/>
      <w:pPr>
        <w:ind w:left="2884" w:hanging="432"/>
      </w:pPr>
    </w:lvl>
    <w:lvl w:ilvl="5">
      <w:numFmt w:val="bullet"/>
      <w:lvlText w:val="•"/>
      <w:lvlJc w:val="left"/>
      <w:pPr>
        <w:ind w:left="3471" w:hanging="432"/>
      </w:pPr>
    </w:lvl>
    <w:lvl w:ilvl="6">
      <w:numFmt w:val="bullet"/>
      <w:lvlText w:val="•"/>
      <w:lvlJc w:val="left"/>
      <w:pPr>
        <w:ind w:left="4057" w:hanging="432"/>
      </w:pPr>
    </w:lvl>
    <w:lvl w:ilvl="7">
      <w:numFmt w:val="bullet"/>
      <w:lvlText w:val="•"/>
      <w:lvlJc w:val="left"/>
      <w:pPr>
        <w:ind w:left="4643" w:hanging="432"/>
      </w:pPr>
    </w:lvl>
    <w:lvl w:ilvl="8">
      <w:numFmt w:val="bullet"/>
      <w:lvlText w:val="•"/>
      <w:lvlJc w:val="left"/>
      <w:pPr>
        <w:ind w:left="5229" w:hanging="432"/>
      </w:pPr>
    </w:lvl>
  </w:abstractNum>
  <w:abstractNum w:abstractNumId="29" w15:restartNumberingAfterBreak="0">
    <w:nsid w:val="0000041F"/>
    <w:multiLevelType w:val="multilevel"/>
    <w:tmpl w:val="000008A2"/>
    <w:lvl w:ilvl="0">
      <w:numFmt w:val="bullet"/>
      <w:lvlText w:val="-"/>
      <w:lvlJc w:val="left"/>
      <w:pPr>
        <w:ind w:left="524" w:hanging="360"/>
      </w:pPr>
      <w:rPr>
        <w:rFonts w:ascii="Arial Unicode MS" w:hAnsi="Times New Roman" w:cs="Arial Unicode MS"/>
        <w:b w:val="0"/>
        <w:bCs w:val="0"/>
        <w:w w:val="151"/>
        <w:sz w:val="21"/>
        <w:szCs w:val="21"/>
      </w:rPr>
    </w:lvl>
    <w:lvl w:ilvl="1">
      <w:numFmt w:val="bullet"/>
      <w:lvlText w:val="•"/>
      <w:lvlJc w:val="left"/>
      <w:pPr>
        <w:ind w:left="1108" w:hanging="360"/>
      </w:pPr>
    </w:lvl>
    <w:lvl w:ilvl="2">
      <w:numFmt w:val="bullet"/>
      <w:lvlText w:val="•"/>
      <w:lvlJc w:val="left"/>
      <w:pPr>
        <w:ind w:left="1696" w:hanging="360"/>
      </w:pPr>
    </w:lvl>
    <w:lvl w:ilvl="3">
      <w:numFmt w:val="bullet"/>
      <w:lvlText w:val="•"/>
      <w:lvlJc w:val="left"/>
      <w:pPr>
        <w:ind w:left="2284" w:hanging="360"/>
      </w:pPr>
    </w:lvl>
    <w:lvl w:ilvl="4">
      <w:numFmt w:val="bullet"/>
      <w:lvlText w:val="•"/>
      <w:lvlJc w:val="left"/>
      <w:pPr>
        <w:ind w:left="2872" w:hanging="360"/>
      </w:pPr>
    </w:lvl>
    <w:lvl w:ilvl="5">
      <w:numFmt w:val="bullet"/>
      <w:lvlText w:val="•"/>
      <w:lvlJc w:val="left"/>
      <w:pPr>
        <w:ind w:left="3461" w:hanging="360"/>
      </w:pPr>
    </w:lvl>
    <w:lvl w:ilvl="6">
      <w:numFmt w:val="bullet"/>
      <w:lvlText w:val="•"/>
      <w:lvlJc w:val="left"/>
      <w:pPr>
        <w:ind w:left="4049" w:hanging="360"/>
      </w:pPr>
    </w:lvl>
    <w:lvl w:ilvl="7">
      <w:numFmt w:val="bullet"/>
      <w:lvlText w:val="•"/>
      <w:lvlJc w:val="left"/>
      <w:pPr>
        <w:ind w:left="4637" w:hanging="360"/>
      </w:pPr>
    </w:lvl>
    <w:lvl w:ilvl="8">
      <w:numFmt w:val="bullet"/>
      <w:lvlText w:val="•"/>
      <w:lvlJc w:val="left"/>
      <w:pPr>
        <w:ind w:left="5225" w:hanging="360"/>
      </w:pPr>
    </w:lvl>
  </w:abstractNum>
  <w:abstractNum w:abstractNumId="30" w15:restartNumberingAfterBreak="0">
    <w:nsid w:val="00000420"/>
    <w:multiLevelType w:val="multilevel"/>
    <w:tmpl w:val="000008A3"/>
    <w:lvl w:ilvl="0">
      <w:numFmt w:val="bullet"/>
      <w:lvlText w:val="-"/>
      <w:lvlJc w:val="left"/>
      <w:pPr>
        <w:ind w:left="524" w:hanging="360"/>
      </w:pPr>
      <w:rPr>
        <w:rFonts w:ascii="Arial Unicode MS" w:hAnsi="Times New Roman" w:cs="Arial Unicode MS"/>
        <w:b w:val="0"/>
        <w:bCs w:val="0"/>
        <w:w w:val="151"/>
        <w:sz w:val="21"/>
        <w:szCs w:val="21"/>
      </w:rPr>
    </w:lvl>
    <w:lvl w:ilvl="1">
      <w:numFmt w:val="bullet"/>
      <w:lvlText w:val="•"/>
      <w:lvlJc w:val="left"/>
      <w:pPr>
        <w:ind w:left="1108" w:hanging="360"/>
      </w:pPr>
    </w:lvl>
    <w:lvl w:ilvl="2">
      <w:numFmt w:val="bullet"/>
      <w:lvlText w:val="•"/>
      <w:lvlJc w:val="left"/>
      <w:pPr>
        <w:ind w:left="1696" w:hanging="360"/>
      </w:pPr>
    </w:lvl>
    <w:lvl w:ilvl="3">
      <w:numFmt w:val="bullet"/>
      <w:lvlText w:val="•"/>
      <w:lvlJc w:val="left"/>
      <w:pPr>
        <w:ind w:left="2284" w:hanging="360"/>
      </w:pPr>
    </w:lvl>
    <w:lvl w:ilvl="4">
      <w:numFmt w:val="bullet"/>
      <w:lvlText w:val="•"/>
      <w:lvlJc w:val="left"/>
      <w:pPr>
        <w:ind w:left="2872" w:hanging="360"/>
      </w:pPr>
    </w:lvl>
    <w:lvl w:ilvl="5">
      <w:numFmt w:val="bullet"/>
      <w:lvlText w:val="•"/>
      <w:lvlJc w:val="left"/>
      <w:pPr>
        <w:ind w:left="3461" w:hanging="360"/>
      </w:pPr>
    </w:lvl>
    <w:lvl w:ilvl="6">
      <w:numFmt w:val="bullet"/>
      <w:lvlText w:val="•"/>
      <w:lvlJc w:val="left"/>
      <w:pPr>
        <w:ind w:left="4049" w:hanging="360"/>
      </w:pPr>
    </w:lvl>
    <w:lvl w:ilvl="7">
      <w:numFmt w:val="bullet"/>
      <w:lvlText w:val="•"/>
      <w:lvlJc w:val="left"/>
      <w:pPr>
        <w:ind w:left="4637" w:hanging="360"/>
      </w:pPr>
    </w:lvl>
    <w:lvl w:ilvl="8">
      <w:numFmt w:val="bullet"/>
      <w:lvlText w:val="•"/>
      <w:lvlJc w:val="left"/>
      <w:pPr>
        <w:ind w:left="5225" w:hanging="360"/>
      </w:pPr>
    </w:lvl>
  </w:abstractNum>
  <w:abstractNum w:abstractNumId="31" w15:restartNumberingAfterBreak="0">
    <w:nsid w:val="00000421"/>
    <w:multiLevelType w:val="multilevel"/>
    <w:tmpl w:val="000008A4"/>
    <w:lvl w:ilvl="0">
      <w:numFmt w:val="bullet"/>
      <w:lvlText w:val="-"/>
      <w:lvlJc w:val="left"/>
      <w:pPr>
        <w:ind w:left="524" w:hanging="360"/>
      </w:pPr>
      <w:rPr>
        <w:rFonts w:ascii="Arial Unicode MS" w:hAnsi="Times New Roman" w:cs="Arial Unicode MS"/>
        <w:b w:val="0"/>
        <w:bCs w:val="0"/>
        <w:w w:val="151"/>
        <w:sz w:val="21"/>
        <w:szCs w:val="21"/>
      </w:rPr>
    </w:lvl>
    <w:lvl w:ilvl="1">
      <w:numFmt w:val="bullet"/>
      <w:lvlText w:val="•"/>
      <w:lvlJc w:val="left"/>
      <w:pPr>
        <w:ind w:left="1108" w:hanging="360"/>
      </w:pPr>
    </w:lvl>
    <w:lvl w:ilvl="2">
      <w:numFmt w:val="bullet"/>
      <w:lvlText w:val="•"/>
      <w:lvlJc w:val="left"/>
      <w:pPr>
        <w:ind w:left="1696" w:hanging="360"/>
      </w:pPr>
    </w:lvl>
    <w:lvl w:ilvl="3">
      <w:numFmt w:val="bullet"/>
      <w:lvlText w:val="•"/>
      <w:lvlJc w:val="left"/>
      <w:pPr>
        <w:ind w:left="2284" w:hanging="360"/>
      </w:pPr>
    </w:lvl>
    <w:lvl w:ilvl="4">
      <w:numFmt w:val="bullet"/>
      <w:lvlText w:val="•"/>
      <w:lvlJc w:val="left"/>
      <w:pPr>
        <w:ind w:left="2872" w:hanging="360"/>
      </w:pPr>
    </w:lvl>
    <w:lvl w:ilvl="5">
      <w:numFmt w:val="bullet"/>
      <w:lvlText w:val="•"/>
      <w:lvlJc w:val="left"/>
      <w:pPr>
        <w:ind w:left="3461" w:hanging="360"/>
      </w:pPr>
    </w:lvl>
    <w:lvl w:ilvl="6">
      <w:numFmt w:val="bullet"/>
      <w:lvlText w:val="•"/>
      <w:lvlJc w:val="left"/>
      <w:pPr>
        <w:ind w:left="4049" w:hanging="360"/>
      </w:pPr>
    </w:lvl>
    <w:lvl w:ilvl="7">
      <w:numFmt w:val="bullet"/>
      <w:lvlText w:val="•"/>
      <w:lvlJc w:val="left"/>
      <w:pPr>
        <w:ind w:left="4637" w:hanging="360"/>
      </w:pPr>
    </w:lvl>
    <w:lvl w:ilvl="8">
      <w:numFmt w:val="bullet"/>
      <w:lvlText w:val="•"/>
      <w:lvlJc w:val="left"/>
      <w:pPr>
        <w:ind w:left="5225" w:hanging="360"/>
      </w:pPr>
    </w:lvl>
  </w:abstractNum>
  <w:abstractNum w:abstractNumId="32" w15:restartNumberingAfterBreak="0">
    <w:nsid w:val="00000422"/>
    <w:multiLevelType w:val="multilevel"/>
    <w:tmpl w:val="000008A5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33" w15:restartNumberingAfterBreak="0">
    <w:nsid w:val="00000423"/>
    <w:multiLevelType w:val="multilevel"/>
    <w:tmpl w:val="000008A6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34" w15:restartNumberingAfterBreak="0">
    <w:nsid w:val="00000424"/>
    <w:multiLevelType w:val="multilevel"/>
    <w:tmpl w:val="000008A7"/>
    <w:lvl w:ilvl="0">
      <w:start w:val="1"/>
      <w:numFmt w:val="decimal"/>
      <w:lvlText w:val="%1."/>
      <w:lvlJc w:val="left"/>
      <w:pPr>
        <w:ind w:left="540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35" w15:restartNumberingAfterBreak="0">
    <w:nsid w:val="00000425"/>
    <w:multiLevelType w:val="multilevel"/>
    <w:tmpl w:val="000008A8"/>
    <w:lvl w:ilvl="0">
      <w:start w:val="1"/>
      <w:numFmt w:val="decimal"/>
      <w:lvlText w:val="%1."/>
      <w:lvlJc w:val="left"/>
      <w:pPr>
        <w:ind w:left="540" w:hanging="432"/>
      </w:pPr>
      <w:rPr>
        <w:rFonts w:ascii="MS Gothic" w:hAnsi="Times New Roman" w:cs="MS Gothic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36" w15:restartNumberingAfterBreak="0">
    <w:nsid w:val="00000426"/>
    <w:multiLevelType w:val="multilevel"/>
    <w:tmpl w:val="000008A9"/>
    <w:lvl w:ilvl="0">
      <w:start w:val="1"/>
      <w:numFmt w:val="decimal"/>
      <w:lvlText w:val="%1."/>
      <w:lvlJc w:val="left"/>
      <w:pPr>
        <w:ind w:left="540" w:hanging="432"/>
      </w:pPr>
      <w:rPr>
        <w:rFonts w:ascii="Arial Unicode MS" w:hAnsi="Times New Roman" w:cs="Arial Unicode MS"/>
        <w:b w:val="0"/>
        <w:bCs w:val="0"/>
        <w:spacing w:val="-1"/>
        <w:w w:val="89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37" w15:restartNumberingAfterBreak="0">
    <w:nsid w:val="00000427"/>
    <w:multiLevelType w:val="multilevel"/>
    <w:tmpl w:val="000008AA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38" w15:restartNumberingAfterBreak="0">
    <w:nsid w:val="00000428"/>
    <w:multiLevelType w:val="multilevel"/>
    <w:tmpl w:val="000008AB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39" w15:restartNumberingAfterBreak="0">
    <w:nsid w:val="00000429"/>
    <w:multiLevelType w:val="multilevel"/>
    <w:tmpl w:val="000008AC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40" w15:restartNumberingAfterBreak="0">
    <w:nsid w:val="0000042A"/>
    <w:multiLevelType w:val="multilevel"/>
    <w:tmpl w:val="000008AD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41" w15:restartNumberingAfterBreak="0">
    <w:nsid w:val="0000042B"/>
    <w:multiLevelType w:val="multilevel"/>
    <w:tmpl w:val="000008AE"/>
    <w:lvl w:ilvl="0">
      <w:start w:val="1"/>
      <w:numFmt w:val="decimal"/>
      <w:lvlText w:val="%1."/>
      <w:lvlJc w:val="left"/>
      <w:pPr>
        <w:ind w:left="320" w:hanging="213"/>
      </w:pPr>
      <w:rPr>
        <w:rFonts w:ascii="宋体" w:hAnsi="Times New Roman" w:cs="宋体"/>
        <w:b w:val="0"/>
        <w:bCs w:val="0"/>
        <w:spacing w:val="-108"/>
        <w:w w:val="100"/>
        <w:sz w:val="19"/>
        <w:szCs w:val="19"/>
      </w:rPr>
    </w:lvl>
    <w:lvl w:ilvl="1">
      <w:numFmt w:val="bullet"/>
      <w:lvlText w:val="•"/>
      <w:lvlJc w:val="left"/>
      <w:pPr>
        <w:ind w:left="918" w:hanging="213"/>
      </w:pPr>
    </w:lvl>
    <w:lvl w:ilvl="2">
      <w:numFmt w:val="bullet"/>
      <w:lvlText w:val="•"/>
      <w:lvlJc w:val="left"/>
      <w:pPr>
        <w:ind w:left="1516" w:hanging="213"/>
      </w:pPr>
    </w:lvl>
    <w:lvl w:ilvl="3">
      <w:numFmt w:val="bullet"/>
      <w:lvlText w:val="•"/>
      <w:lvlJc w:val="left"/>
      <w:pPr>
        <w:ind w:left="2114" w:hanging="213"/>
      </w:pPr>
    </w:lvl>
    <w:lvl w:ilvl="4">
      <w:numFmt w:val="bullet"/>
      <w:lvlText w:val="•"/>
      <w:lvlJc w:val="left"/>
      <w:pPr>
        <w:ind w:left="2712" w:hanging="213"/>
      </w:pPr>
    </w:lvl>
    <w:lvl w:ilvl="5">
      <w:numFmt w:val="bullet"/>
      <w:lvlText w:val="•"/>
      <w:lvlJc w:val="left"/>
      <w:pPr>
        <w:ind w:left="3310" w:hanging="213"/>
      </w:pPr>
    </w:lvl>
    <w:lvl w:ilvl="6">
      <w:numFmt w:val="bullet"/>
      <w:lvlText w:val="•"/>
      <w:lvlJc w:val="left"/>
      <w:pPr>
        <w:ind w:left="3908" w:hanging="213"/>
      </w:pPr>
    </w:lvl>
    <w:lvl w:ilvl="7">
      <w:numFmt w:val="bullet"/>
      <w:lvlText w:val="•"/>
      <w:lvlJc w:val="left"/>
      <w:pPr>
        <w:ind w:left="4506" w:hanging="213"/>
      </w:pPr>
    </w:lvl>
    <w:lvl w:ilvl="8">
      <w:numFmt w:val="bullet"/>
      <w:lvlText w:val="•"/>
      <w:lvlJc w:val="left"/>
      <w:pPr>
        <w:ind w:left="5104" w:hanging="213"/>
      </w:pPr>
    </w:lvl>
  </w:abstractNum>
  <w:abstractNum w:abstractNumId="42" w15:restartNumberingAfterBreak="0">
    <w:nsid w:val="0000042C"/>
    <w:multiLevelType w:val="multilevel"/>
    <w:tmpl w:val="000008AF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43" w15:restartNumberingAfterBreak="0">
    <w:nsid w:val="0000042D"/>
    <w:multiLevelType w:val="multilevel"/>
    <w:tmpl w:val="000008B0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44" w15:restartNumberingAfterBreak="0">
    <w:nsid w:val="0000042E"/>
    <w:multiLevelType w:val="multilevel"/>
    <w:tmpl w:val="000008B1"/>
    <w:lvl w:ilvl="0">
      <w:start w:val="8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45" w15:restartNumberingAfterBreak="0">
    <w:nsid w:val="0000042F"/>
    <w:multiLevelType w:val="multilevel"/>
    <w:tmpl w:val="000008B2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46" w15:restartNumberingAfterBreak="0">
    <w:nsid w:val="00000430"/>
    <w:multiLevelType w:val="multilevel"/>
    <w:tmpl w:val="000008B3"/>
    <w:lvl w:ilvl="0">
      <w:numFmt w:val="bullet"/>
      <w:lvlText w:val="-"/>
      <w:lvlJc w:val="left"/>
      <w:pPr>
        <w:ind w:left="527" w:hanging="360"/>
      </w:pPr>
      <w:rPr>
        <w:rFonts w:ascii="Arial Unicode MS" w:hAnsi="Times New Roman" w:cs="Arial Unicode MS"/>
        <w:b w:val="0"/>
        <w:bCs w:val="0"/>
        <w:w w:val="151"/>
        <w:sz w:val="21"/>
        <w:szCs w:val="21"/>
      </w:rPr>
    </w:lvl>
    <w:lvl w:ilvl="1">
      <w:numFmt w:val="bullet"/>
      <w:lvlText w:val="•"/>
      <w:lvlJc w:val="left"/>
      <w:pPr>
        <w:ind w:left="1098" w:hanging="360"/>
      </w:pPr>
    </w:lvl>
    <w:lvl w:ilvl="2">
      <w:numFmt w:val="bullet"/>
      <w:lvlText w:val="•"/>
      <w:lvlJc w:val="left"/>
      <w:pPr>
        <w:ind w:left="1676" w:hanging="360"/>
      </w:pPr>
    </w:lvl>
    <w:lvl w:ilvl="3">
      <w:numFmt w:val="bullet"/>
      <w:lvlText w:val="•"/>
      <w:lvlJc w:val="left"/>
      <w:pPr>
        <w:ind w:left="2254" w:hanging="360"/>
      </w:pPr>
    </w:lvl>
    <w:lvl w:ilvl="4">
      <w:numFmt w:val="bullet"/>
      <w:lvlText w:val="•"/>
      <w:lvlJc w:val="left"/>
      <w:pPr>
        <w:ind w:left="2832" w:hanging="360"/>
      </w:pPr>
    </w:lvl>
    <w:lvl w:ilvl="5">
      <w:numFmt w:val="bullet"/>
      <w:lvlText w:val="•"/>
      <w:lvlJc w:val="left"/>
      <w:pPr>
        <w:ind w:left="3410" w:hanging="360"/>
      </w:pPr>
    </w:lvl>
    <w:lvl w:ilvl="6">
      <w:numFmt w:val="bullet"/>
      <w:lvlText w:val="•"/>
      <w:lvlJc w:val="left"/>
      <w:pPr>
        <w:ind w:left="3988" w:hanging="360"/>
      </w:pPr>
    </w:lvl>
    <w:lvl w:ilvl="7">
      <w:numFmt w:val="bullet"/>
      <w:lvlText w:val="•"/>
      <w:lvlJc w:val="left"/>
      <w:pPr>
        <w:ind w:left="4566" w:hanging="360"/>
      </w:pPr>
    </w:lvl>
    <w:lvl w:ilvl="8">
      <w:numFmt w:val="bullet"/>
      <w:lvlText w:val="•"/>
      <w:lvlJc w:val="left"/>
      <w:pPr>
        <w:ind w:left="5144" w:hanging="360"/>
      </w:pPr>
    </w:lvl>
  </w:abstractNum>
  <w:abstractNum w:abstractNumId="47" w15:restartNumberingAfterBreak="0">
    <w:nsid w:val="00000431"/>
    <w:multiLevelType w:val="multilevel"/>
    <w:tmpl w:val="000008B4"/>
    <w:lvl w:ilvl="0">
      <w:start w:val="3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48" w15:restartNumberingAfterBreak="0">
    <w:nsid w:val="00000432"/>
    <w:multiLevelType w:val="multilevel"/>
    <w:tmpl w:val="000008B5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49" w15:restartNumberingAfterBreak="0">
    <w:nsid w:val="00000433"/>
    <w:multiLevelType w:val="multilevel"/>
    <w:tmpl w:val="000008B6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50" w15:restartNumberingAfterBreak="0">
    <w:nsid w:val="00000434"/>
    <w:multiLevelType w:val="multilevel"/>
    <w:tmpl w:val="000008B7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51" w15:restartNumberingAfterBreak="0">
    <w:nsid w:val="00000435"/>
    <w:multiLevelType w:val="multilevel"/>
    <w:tmpl w:val="000008B8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52" w15:restartNumberingAfterBreak="0">
    <w:nsid w:val="00000436"/>
    <w:multiLevelType w:val="multilevel"/>
    <w:tmpl w:val="000008B9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53" w15:restartNumberingAfterBreak="0">
    <w:nsid w:val="00000437"/>
    <w:multiLevelType w:val="multilevel"/>
    <w:tmpl w:val="000008BA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54" w15:restartNumberingAfterBreak="0">
    <w:nsid w:val="00000438"/>
    <w:multiLevelType w:val="multilevel"/>
    <w:tmpl w:val="000008BB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55" w15:restartNumberingAfterBreak="0">
    <w:nsid w:val="00000439"/>
    <w:multiLevelType w:val="multilevel"/>
    <w:tmpl w:val="000008BC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56" w15:restartNumberingAfterBreak="0">
    <w:nsid w:val="0000043A"/>
    <w:multiLevelType w:val="multilevel"/>
    <w:tmpl w:val="000008BD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57" w15:restartNumberingAfterBreak="0">
    <w:nsid w:val="0000043B"/>
    <w:multiLevelType w:val="multilevel"/>
    <w:tmpl w:val="000008BE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58" w15:restartNumberingAfterBreak="0">
    <w:nsid w:val="0000043C"/>
    <w:multiLevelType w:val="multilevel"/>
    <w:tmpl w:val="000008BF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59" w15:restartNumberingAfterBreak="0">
    <w:nsid w:val="0000043D"/>
    <w:multiLevelType w:val="multilevel"/>
    <w:tmpl w:val="000008C0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60" w15:restartNumberingAfterBreak="0">
    <w:nsid w:val="0000043E"/>
    <w:multiLevelType w:val="multilevel"/>
    <w:tmpl w:val="000008C1"/>
    <w:lvl w:ilvl="0">
      <w:start w:val="5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61" w15:restartNumberingAfterBreak="0">
    <w:nsid w:val="0000043F"/>
    <w:multiLevelType w:val="multilevel"/>
    <w:tmpl w:val="000008C2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62" w15:restartNumberingAfterBreak="0">
    <w:nsid w:val="00000440"/>
    <w:multiLevelType w:val="multilevel"/>
    <w:tmpl w:val="000008C3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63" w15:restartNumberingAfterBreak="0">
    <w:nsid w:val="00000441"/>
    <w:multiLevelType w:val="multilevel"/>
    <w:tmpl w:val="000008C4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64" w15:restartNumberingAfterBreak="0">
    <w:nsid w:val="00000442"/>
    <w:multiLevelType w:val="multilevel"/>
    <w:tmpl w:val="000008C5"/>
    <w:lvl w:ilvl="0">
      <w:numFmt w:val="bullet"/>
      <w:lvlText w:val="-"/>
      <w:lvlJc w:val="left"/>
      <w:pPr>
        <w:ind w:left="527" w:hanging="360"/>
      </w:pPr>
      <w:rPr>
        <w:rFonts w:ascii="Arial Unicode MS" w:hAnsi="Times New Roman" w:cs="Arial Unicode MS"/>
        <w:b w:val="0"/>
        <w:bCs w:val="0"/>
        <w:w w:val="151"/>
        <w:sz w:val="21"/>
        <w:szCs w:val="21"/>
      </w:rPr>
    </w:lvl>
    <w:lvl w:ilvl="1">
      <w:numFmt w:val="bullet"/>
      <w:lvlText w:val="•"/>
      <w:lvlJc w:val="left"/>
      <w:pPr>
        <w:ind w:left="1098" w:hanging="360"/>
      </w:pPr>
    </w:lvl>
    <w:lvl w:ilvl="2">
      <w:numFmt w:val="bullet"/>
      <w:lvlText w:val="•"/>
      <w:lvlJc w:val="left"/>
      <w:pPr>
        <w:ind w:left="1676" w:hanging="360"/>
      </w:pPr>
    </w:lvl>
    <w:lvl w:ilvl="3">
      <w:numFmt w:val="bullet"/>
      <w:lvlText w:val="•"/>
      <w:lvlJc w:val="left"/>
      <w:pPr>
        <w:ind w:left="2254" w:hanging="360"/>
      </w:pPr>
    </w:lvl>
    <w:lvl w:ilvl="4">
      <w:numFmt w:val="bullet"/>
      <w:lvlText w:val="•"/>
      <w:lvlJc w:val="left"/>
      <w:pPr>
        <w:ind w:left="2832" w:hanging="360"/>
      </w:pPr>
    </w:lvl>
    <w:lvl w:ilvl="5">
      <w:numFmt w:val="bullet"/>
      <w:lvlText w:val="•"/>
      <w:lvlJc w:val="left"/>
      <w:pPr>
        <w:ind w:left="3410" w:hanging="360"/>
      </w:pPr>
    </w:lvl>
    <w:lvl w:ilvl="6">
      <w:numFmt w:val="bullet"/>
      <w:lvlText w:val="•"/>
      <w:lvlJc w:val="left"/>
      <w:pPr>
        <w:ind w:left="3988" w:hanging="360"/>
      </w:pPr>
    </w:lvl>
    <w:lvl w:ilvl="7">
      <w:numFmt w:val="bullet"/>
      <w:lvlText w:val="•"/>
      <w:lvlJc w:val="left"/>
      <w:pPr>
        <w:ind w:left="4566" w:hanging="360"/>
      </w:pPr>
    </w:lvl>
    <w:lvl w:ilvl="8">
      <w:numFmt w:val="bullet"/>
      <w:lvlText w:val="•"/>
      <w:lvlJc w:val="left"/>
      <w:pPr>
        <w:ind w:left="5144" w:hanging="360"/>
      </w:pPr>
    </w:lvl>
  </w:abstractNum>
  <w:abstractNum w:abstractNumId="65" w15:restartNumberingAfterBreak="0">
    <w:nsid w:val="00000443"/>
    <w:multiLevelType w:val="multilevel"/>
    <w:tmpl w:val="000008C6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66" w15:restartNumberingAfterBreak="0">
    <w:nsid w:val="00000444"/>
    <w:multiLevelType w:val="multilevel"/>
    <w:tmpl w:val="000008C7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67" w15:restartNumberingAfterBreak="0">
    <w:nsid w:val="00000445"/>
    <w:multiLevelType w:val="multilevel"/>
    <w:tmpl w:val="000008C8"/>
    <w:lvl w:ilvl="0">
      <w:start w:val="4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68" w15:restartNumberingAfterBreak="0">
    <w:nsid w:val="00000446"/>
    <w:multiLevelType w:val="multilevel"/>
    <w:tmpl w:val="000008C9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69" w15:restartNumberingAfterBreak="0">
    <w:nsid w:val="00000447"/>
    <w:multiLevelType w:val="multilevel"/>
    <w:tmpl w:val="000008CA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70" w15:restartNumberingAfterBreak="0">
    <w:nsid w:val="00000448"/>
    <w:multiLevelType w:val="multilevel"/>
    <w:tmpl w:val="000008CB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71" w15:restartNumberingAfterBreak="0">
    <w:nsid w:val="00000449"/>
    <w:multiLevelType w:val="multilevel"/>
    <w:tmpl w:val="000008CC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72" w15:restartNumberingAfterBreak="0">
    <w:nsid w:val="0000044A"/>
    <w:multiLevelType w:val="multilevel"/>
    <w:tmpl w:val="000008CD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73" w15:restartNumberingAfterBreak="0">
    <w:nsid w:val="0000044B"/>
    <w:multiLevelType w:val="multilevel"/>
    <w:tmpl w:val="000008CE"/>
    <w:lvl w:ilvl="0">
      <w:start w:val="3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74" w15:restartNumberingAfterBreak="0">
    <w:nsid w:val="0000044C"/>
    <w:multiLevelType w:val="multilevel"/>
    <w:tmpl w:val="000008CF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75" w15:restartNumberingAfterBreak="0">
    <w:nsid w:val="0000044D"/>
    <w:multiLevelType w:val="multilevel"/>
    <w:tmpl w:val="000008D0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76" w15:restartNumberingAfterBreak="0">
    <w:nsid w:val="0000044E"/>
    <w:multiLevelType w:val="multilevel"/>
    <w:tmpl w:val="000008D1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77" w15:restartNumberingAfterBreak="0">
    <w:nsid w:val="0000044F"/>
    <w:multiLevelType w:val="multilevel"/>
    <w:tmpl w:val="000008D2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78" w15:restartNumberingAfterBreak="0">
    <w:nsid w:val="00000450"/>
    <w:multiLevelType w:val="multilevel"/>
    <w:tmpl w:val="000008D3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79" w15:restartNumberingAfterBreak="0">
    <w:nsid w:val="00000451"/>
    <w:multiLevelType w:val="multilevel"/>
    <w:tmpl w:val="000008D4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80" w15:restartNumberingAfterBreak="0">
    <w:nsid w:val="00000452"/>
    <w:multiLevelType w:val="multilevel"/>
    <w:tmpl w:val="000008D5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81" w15:restartNumberingAfterBreak="0">
    <w:nsid w:val="00000453"/>
    <w:multiLevelType w:val="multilevel"/>
    <w:tmpl w:val="000008D6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82" w15:restartNumberingAfterBreak="0">
    <w:nsid w:val="00000454"/>
    <w:multiLevelType w:val="multilevel"/>
    <w:tmpl w:val="000008D7"/>
    <w:lvl w:ilvl="0">
      <w:numFmt w:val="bullet"/>
      <w:lvlText w:val="-"/>
      <w:lvlJc w:val="left"/>
      <w:pPr>
        <w:ind w:left="527" w:hanging="360"/>
      </w:pPr>
      <w:rPr>
        <w:rFonts w:ascii="Arial Unicode MS" w:hAnsi="Times New Roman" w:cs="Arial Unicode MS"/>
        <w:b w:val="0"/>
        <w:bCs w:val="0"/>
        <w:w w:val="151"/>
        <w:sz w:val="21"/>
        <w:szCs w:val="21"/>
      </w:rPr>
    </w:lvl>
    <w:lvl w:ilvl="1">
      <w:numFmt w:val="bullet"/>
      <w:lvlText w:val="•"/>
      <w:lvlJc w:val="left"/>
      <w:pPr>
        <w:ind w:left="1098" w:hanging="360"/>
      </w:pPr>
    </w:lvl>
    <w:lvl w:ilvl="2">
      <w:numFmt w:val="bullet"/>
      <w:lvlText w:val="•"/>
      <w:lvlJc w:val="left"/>
      <w:pPr>
        <w:ind w:left="1676" w:hanging="360"/>
      </w:pPr>
    </w:lvl>
    <w:lvl w:ilvl="3">
      <w:numFmt w:val="bullet"/>
      <w:lvlText w:val="•"/>
      <w:lvlJc w:val="left"/>
      <w:pPr>
        <w:ind w:left="2254" w:hanging="360"/>
      </w:pPr>
    </w:lvl>
    <w:lvl w:ilvl="4">
      <w:numFmt w:val="bullet"/>
      <w:lvlText w:val="•"/>
      <w:lvlJc w:val="left"/>
      <w:pPr>
        <w:ind w:left="2832" w:hanging="360"/>
      </w:pPr>
    </w:lvl>
    <w:lvl w:ilvl="5">
      <w:numFmt w:val="bullet"/>
      <w:lvlText w:val="•"/>
      <w:lvlJc w:val="left"/>
      <w:pPr>
        <w:ind w:left="3410" w:hanging="360"/>
      </w:pPr>
    </w:lvl>
    <w:lvl w:ilvl="6">
      <w:numFmt w:val="bullet"/>
      <w:lvlText w:val="•"/>
      <w:lvlJc w:val="left"/>
      <w:pPr>
        <w:ind w:left="3988" w:hanging="360"/>
      </w:pPr>
    </w:lvl>
    <w:lvl w:ilvl="7">
      <w:numFmt w:val="bullet"/>
      <w:lvlText w:val="•"/>
      <w:lvlJc w:val="left"/>
      <w:pPr>
        <w:ind w:left="4566" w:hanging="360"/>
      </w:pPr>
    </w:lvl>
    <w:lvl w:ilvl="8">
      <w:numFmt w:val="bullet"/>
      <w:lvlText w:val="•"/>
      <w:lvlJc w:val="left"/>
      <w:pPr>
        <w:ind w:left="5144" w:hanging="360"/>
      </w:pPr>
    </w:lvl>
  </w:abstractNum>
  <w:abstractNum w:abstractNumId="83" w15:restartNumberingAfterBreak="0">
    <w:nsid w:val="00000455"/>
    <w:multiLevelType w:val="multilevel"/>
    <w:tmpl w:val="000008D8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84" w15:restartNumberingAfterBreak="0">
    <w:nsid w:val="00000456"/>
    <w:multiLevelType w:val="multilevel"/>
    <w:tmpl w:val="000008D9"/>
    <w:lvl w:ilvl="0">
      <w:numFmt w:val="bullet"/>
      <w:lvlText w:val="-"/>
      <w:lvlJc w:val="left"/>
      <w:pPr>
        <w:ind w:left="527" w:hanging="360"/>
      </w:pPr>
      <w:rPr>
        <w:rFonts w:ascii="Arial Unicode MS" w:hAnsi="Times New Roman" w:cs="Arial Unicode MS"/>
        <w:b w:val="0"/>
        <w:bCs w:val="0"/>
        <w:w w:val="151"/>
        <w:sz w:val="21"/>
        <w:szCs w:val="21"/>
      </w:rPr>
    </w:lvl>
    <w:lvl w:ilvl="1">
      <w:numFmt w:val="bullet"/>
      <w:lvlText w:val="•"/>
      <w:lvlJc w:val="left"/>
      <w:pPr>
        <w:ind w:left="1098" w:hanging="360"/>
      </w:pPr>
    </w:lvl>
    <w:lvl w:ilvl="2">
      <w:numFmt w:val="bullet"/>
      <w:lvlText w:val="•"/>
      <w:lvlJc w:val="left"/>
      <w:pPr>
        <w:ind w:left="1676" w:hanging="360"/>
      </w:pPr>
    </w:lvl>
    <w:lvl w:ilvl="3">
      <w:numFmt w:val="bullet"/>
      <w:lvlText w:val="•"/>
      <w:lvlJc w:val="left"/>
      <w:pPr>
        <w:ind w:left="2254" w:hanging="360"/>
      </w:pPr>
    </w:lvl>
    <w:lvl w:ilvl="4">
      <w:numFmt w:val="bullet"/>
      <w:lvlText w:val="•"/>
      <w:lvlJc w:val="left"/>
      <w:pPr>
        <w:ind w:left="2832" w:hanging="360"/>
      </w:pPr>
    </w:lvl>
    <w:lvl w:ilvl="5">
      <w:numFmt w:val="bullet"/>
      <w:lvlText w:val="•"/>
      <w:lvlJc w:val="left"/>
      <w:pPr>
        <w:ind w:left="3410" w:hanging="360"/>
      </w:pPr>
    </w:lvl>
    <w:lvl w:ilvl="6">
      <w:numFmt w:val="bullet"/>
      <w:lvlText w:val="•"/>
      <w:lvlJc w:val="left"/>
      <w:pPr>
        <w:ind w:left="3988" w:hanging="360"/>
      </w:pPr>
    </w:lvl>
    <w:lvl w:ilvl="7">
      <w:numFmt w:val="bullet"/>
      <w:lvlText w:val="•"/>
      <w:lvlJc w:val="left"/>
      <w:pPr>
        <w:ind w:left="4566" w:hanging="360"/>
      </w:pPr>
    </w:lvl>
    <w:lvl w:ilvl="8">
      <w:numFmt w:val="bullet"/>
      <w:lvlText w:val="•"/>
      <w:lvlJc w:val="left"/>
      <w:pPr>
        <w:ind w:left="5144" w:hanging="360"/>
      </w:pPr>
    </w:lvl>
  </w:abstractNum>
  <w:abstractNum w:abstractNumId="85" w15:restartNumberingAfterBreak="0">
    <w:nsid w:val="00000457"/>
    <w:multiLevelType w:val="multilevel"/>
    <w:tmpl w:val="000008DA"/>
    <w:lvl w:ilvl="0">
      <w:numFmt w:val="bullet"/>
      <w:lvlText w:val="-"/>
      <w:lvlJc w:val="left"/>
      <w:pPr>
        <w:ind w:left="527" w:hanging="360"/>
      </w:pPr>
      <w:rPr>
        <w:rFonts w:ascii="Arial Unicode MS" w:hAnsi="Times New Roman" w:cs="Arial Unicode MS"/>
        <w:b w:val="0"/>
        <w:bCs w:val="0"/>
        <w:w w:val="151"/>
        <w:sz w:val="21"/>
        <w:szCs w:val="21"/>
      </w:rPr>
    </w:lvl>
    <w:lvl w:ilvl="1">
      <w:numFmt w:val="bullet"/>
      <w:lvlText w:val="•"/>
      <w:lvlJc w:val="left"/>
      <w:pPr>
        <w:ind w:left="1098" w:hanging="360"/>
      </w:pPr>
    </w:lvl>
    <w:lvl w:ilvl="2">
      <w:numFmt w:val="bullet"/>
      <w:lvlText w:val="•"/>
      <w:lvlJc w:val="left"/>
      <w:pPr>
        <w:ind w:left="1676" w:hanging="360"/>
      </w:pPr>
    </w:lvl>
    <w:lvl w:ilvl="3">
      <w:numFmt w:val="bullet"/>
      <w:lvlText w:val="•"/>
      <w:lvlJc w:val="left"/>
      <w:pPr>
        <w:ind w:left="2254" w:hanging="360"/>
      </w:pPr>
    </w:lvl>
    <w:lvl w:ilvl="4">
      <w:numFmt w:val="bullet"/>
      <w:lvlText w:val="•"/>
      <w:lvlJc w:val="left"/>
      <w:pPr>
        <w:ind w:left="2832" w:hanging="360"/>
      </w:pPr>
    </w:lvl>
    <w:lvl w:ilvl="5">
      <w:numFmt w:val="bullet"/>
      <w:lvlText w:val="•"/>
      <w:lvlJc w:val="left"/>
      <w:pPr>
        <w:ind w:left="3410" w:hanging="360"/>
      </w:pPr>
    </w:lvl>
    <w:lvl w:ilvl="6">
      <w:numFmt w:val="bullet"/>
      <w:lvlText w:val="•"/>
      <w:lvlJc w:val="left"/>
      <w:pPr>
        <w:ind w:left="3988" w:hanging="360"/>
      </w:pPr>
    </w:lvl>
    <w:lvl w:ilvl="7">
      <w:numFmt w:val="bullet"/>
      <w:lvlText w:val="•"/>
      <w:lvlJc w:val="left"/>
      <w:pPr>
        <w:ind w:left="4566" w:hanging="360"/>
      </w:pPr>
    </w:lvl>
    <w:lvl w:ilvl="8">
      <w:numFmt w:val="bullet"/>
      <w:lvlText w:val="•"/>
      <w:lvlJc w:val="left"/>
      <w:pPr>
        <w:ind w:left="5144" w:hanging="360"/>
      </w:pPr>
    </w:lvl>
  </w:abstractNum>
  <w:abstractNum w:abstractNumId="86" w15:restartNumberingAfterBreak="0">
    <w:nsid w:val="00000458"/>
    <w:multiLevelType w:val="multilevel"/>
    <w:tmpl w:val="000008DB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87" w15:restartNumberingAfterBreak="0">
    <w:nsid w:val="00000459"/>
    <w:multiLevelType w:val="multilevel"/>
    <w:tmpl w:val="000008DC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88" w15:restartNumberingAfterBreak="0">
    <w:nsid w:val="0000045A"/>
    <w:multiLevelType w:val="multilevel"/>
    <w:tmpl w:val="000008DD"/>
    <w:lvl w:ilvl="0">
      <w:start w:val="2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89" w15:restartNumberingAfterBreak="0">
    <w:nsid w:val="0000045B"/>
    <w:multiLevelType w:val="multilevel"/>
    <w:tmpl w:val="000008DE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90" w15:restartNumberingAfterBreak="0">
    <w:nsid w:val="0000045C"/>
    <w:multiLevelType w:val="multilevel"/>
    <w:tmpl w:val="000008DF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91" w15:restartNumberingAfterBreak="0">
    <w:nsid w:val="0000045D"/>
    <w:multiLevelType w:val="multilevel"/>
    <w:tmpl w:val="000008E0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92" w15:restartNumberingAfterBreak="0">
    <w:nsid w:val="0000045E"/>
    <w:multiLevelType w:val="multilevel"/>
    <w:tmpl w:val="000008E1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93" w15:restartNumberingAfterBreak="0">
    <w:nsid w:val="0000045F"/>
    <w:multiLevelType w:val="multilevel"/>
    <w:tmpl w:val="000008E2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94" w15:restartNumberingAfterBreak="0">
    <w:nsid w:val="00000460"/>
    <w:multiLevelType w:val="multilevel"/>
    <w:tmpl w:val="000008E3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95" w15:restartNumberingAfterBreak="0">
    <w:nsid w:val="00000461"/>
    <w:multiLevelType w:val="multilevel"/>
    <w:tmpl w:val="000008E4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96" w15:restartNumberingAfterBreak="0">
    <w:nsid w:val="00000462"/>
    <w:multiLevelType w:val="multilevel"/>
    <w:tmpl w:val="000008E5"/>
    <w:lvl w:ilvl="0">
      <w:numFmt w:val="bullet"/>
      <w:lvlText w:val="-"/>
      <w:lvlJc w:val="left"/>
      <w:pPr>
        <w:ind w:left="527" w:hanging="360"/>
      </w:pPr>
      <w:rPr>
        <w:rFonts w:ascii="Arial Unicode MS" w:hAnsi="Times New Roman" w:cs="Arial Unicode MS"/>
        <w:b w:val="0"/>
        <w:bCs w:val="0"/>
        <w:w w:val="150"/>
        <w:sz w:val="28"/>
        <w:szCs w:val="28"/>
      </w:rPr>
    </w:lvl>
    <w:lvl w:ilvl="1">
      <w:numFmt w:val="bullet"/>
      <w:lvlText w:val="•"/>
      <w:lvlJc w:val="left"/>
      <w:pPr>
        <w:ind w:left="1098" w:hanging="360"/>
      </w:pPr>
    </w:lvl>
    <w:lvl w:ilvl="2">
      <w:numFmt w:val="bullet"/>
      <w:lvlText w:val="•"/>
      <w:lvlJc w:val="left"/>
      <w:pPr>
        <w:ind w:left="1676" w:hanging="360"/>
      </w:pPr>
    </w:lvl>
    <w:lvl w:ilvl="3">
      <w:numFmt w:val="bullet"/>
      <w:lvlText w:val="•"/>
      <w:lvlJc w:val="left"/>
      <w:pPr>
        <w:ind w:left="2254" w:hanging="360"/>
      </w:pPr>
    </w:lvl>
    <w:lvl w:ilvl="4">
      <w:numFmt w:val="bullet"/>
      <w:lvlText w:val="•"/>
      <w:lvlJc w:val="left"/>
      <w:pPr>
        <w:ind w:left="2832" w:hanging="360"/>
      </w:pPr>
    </w:lvl>
    <w:lvl w:ilvl="5">
      <w:numFmt w:val="bullet"/>
      <w:lvlText w:val="•"/>
      <w:lvlJc w:val="left"/>
      <w:pPr>
        <w:ind w:left="3410" w:hanging="360"/>
      </w:pPr>
    </w:lvl>
    <w:lvl w:ilvl="6">
      <w:numFmt w:val="bullet"/>
      <w:lvlText w:val="•"/>
      <w:lvlJc w:val="left"/>
      <w:pPr>
        <w:ind w:left="3988" w:hanging="360"/>
      </w:pPr>
    </w:lvl>
    <w:lvl w:ilvl="7">
      <w:numFmt w:val="bullet"/>
      <w:lvlText w:val="•"/>
      <w:lvlJc w:val="left"/>
      <w:pPr>
        <w:ind w:left="4566" w:hanging="360"/>
      </w:pPr>
    </w:lvl>
    <w:lvl w:ilvl="8">
      <w:numFmt w:val="bullet"/>
      <w:lvlText w:val="•"/>
      <w:lvlJc w:val="left"/>
      <w:pPr>
        <w:ind w:left="5144" w:hanging="360"/>
      </w:pPr>
    </w:lvl>
  </w:abstractNum>
  <w:abstractNum w:abstractNumId="97" w15:restartNumberingAfterBreak="0">
    <w:nsid w:val="00000463"/>
    <w:multiLevelType w:val="multilevel"/>
    <w:tmpl w:val="000008E6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98" w15:restartNumberingAfterBreak="0">
    <w:nsid w:val="00000464"/>
    <w:multiLevelType w:val="multilevel"/>
    <w:tmpl w:val="000008E7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99" w15:restartNumberingAfterBreak="0">
    <w:nsid w:val="00000465"/>
    <w:multiLevelType w:val="multilevel"/>
    <w:tmpl w:val="000008E8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100" w15:restartNumberingAfterBreak="0">
    <w:nsid w:val="00000466"/>
    <w:multiLevelType w:val="multilevel"/>
    <w:tmpl w:val="000008E9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"/>
      <w:lvlJc w:val="left"/>
      <w:pPr>
        <w:ind w:left="827" w:hanging="360"/>
      </w:pPr>
      <w:rPr>
        <w:rFonts w:ascii="Symbol" w:hAnsi="Symbol" w:cs="Symbol"/>
        <w:b w:val="0"/>
        <w:bCs w:val="0"/>
        <w:w w:val="99"/>
        <w:sz w:val="20"/>
        <w:szCs w:val="20"/>
      </w:rPr>
    </w:lvl>
    <w:lvl w:ilvl="2">
      <w:numFmt w:val="bullet"/>
      <w:lvlText w:val="•"/>
      <w:lvlJc w:val="left"/>
      <w:pPr>
        <w:ind w:left="1428" w:hanging="360"/>
      </w:pPr>
    </w:lvl>
    <w:lvl w:ilvl="3">
      <w:numFmt w:val="bullet"/>
      <w:lvlText w:val="•"/>
      <w:lvlJc w:val="left"/>
      <w:pPr>
        <w:ind w:left="2037" w:hanging="360"/>
      </w:pPr>
    </w:lvl>
    <w:lvl w:ilvl="4">
      <w:numFmt w:val="bullet"/>
      <w:lvlText w:val="•"/>
      <w:lvlJc w:val="left"/>
      <w:pPr>
        <w:ind w:left="2646" w:hanging="360"/>
      </w:pPr>
    </w:lvl>
    <w:lvl w:ilvl="5">
      <w:numFmt w:val="bullet"/>
      <w:lvlText w:val="•"/>
      <w:lvlJc w:val="left"/>
      <w:pPr>
        <w:ind w:left="3255" w:hanging="360"/>
      </w:pPr>
    </w:lvl>
    <w:lvl w:ilvl="6">
      <w:numFmt w:val="bullet"/>
      <w:lvlText w:val="•"/>
      <w:lvlJc w:val="left"/>
      <w:pPr>
        <w:ind w:left="3864" w:hanging="360"/>
      </w:pPr>
    </w:lvl>
    <w:lvl w:ilvl="7">
      <w:numFmt w:val="bullet"/>
      <w:lvlText w:val="•"/>
      <w:lvlJc w:val="left"/>
      <w:pPr>
        <w:ind w:left="4473" w:hanging="360"/>
      </w:pPr>
    </w:lvl>
    <w:lvl w:ilvl="8">
      <w:numFmt w:val="bullet"/>
      <w:lvlText w:val="•"/>
      <w:lvlJc w:val="left"/>
      <w:pPr>
        <w:ind w:left="5082" w:hanging="360"/>
      </w:pPr>
    </w:lvl>
  </w:abstractNum>
  <w:abstractNum w:abstractNumId="101" w15:restartNumberingAfterBreak="0">
    <w:nsid w:val="00000467"/>
    <w:multiLevelType w:val="multilevel"/>
    <w:tmpl w:val="000008EA"/>
    <w:lvl w:ilvl="0">
      <w:numFmt w:val="bullet"/>
      <w:lvlText w:val="-"/>
      <w:lvlJc w:val="left"/>
      <w:pPr>
        <w:ind w:left="527" w:hanging="360"/>
      </w:pPr>
      <w:rPr>
        <w:rFonts w:ascii="Arial Unicode MS" w:hAnsi="Times New Roman" w:cs="Arial Unicode MS"/>
        <w:b w:val="0"/>
        <w:bCs w:val="0"/>
        <w:w w:val="151"/>
        <w:sz w:val="21"/>
        <w:szCs w:val="21"/>
      </w:rPr>
    </w:lvl>
    <w:lvl w:ilvl="1">
      <w:numFmt w:val="bullet"/>
      <w:lvlText w:val="•"/>
      <w:lvlJc w:val="left"/>
      <w:pPr>
        <w:ind w:left="1098" w:hanging="360"/>
      </w:pPr>
    </w:lvl>
    <w:lvl w:ilvl="2">
      <w:numFmt w:val="bullet"/>
      <w:lvlText w:val="•"/>
      <w:lvlJc w:val="left"/>
      <w:pPr>
        <w:ind w:left="1676" w:hanging="360"/>
      </w:pPr>
    </w:lvl>
    <w:lvl w:ilvl="3">
      <w:numFmt w:val="bullet"/>
      <w:lvlText w:val="•"/>
      <w:lvlJc w:val="left"/>
      <w:pPr>
        <w:ind w:left="2254" w:hanging="360"/>
      </w:pPr>
    </w:lvl>
    <w:lvl w:ilvl="4">
      <w:numFmt w:val="bullet"/>
      <w:lvlText w:val="•"/>
      <w:lvlJc w:val="left"/>
      <w:pPr>
        <w:ind w:left="2832" w:hanging="360"/>
      </w:pPr>
    </w:lvl>
    <w:lvl w:ilvl="5">
      <w:numFmt w:val="bullet"/>
      <w:lvlText w:val="•"/>
      <w:lvlJc w:val="left"/>
      <w:pPr>
        <w:ind w:left="3410" w:hanging="360"/>
      </w:pPr>
    </w:lvl>
    <w:lvl w:ilvl="6">
      <w:numFmt w:val="bullet"/>
      <w:lvlText w:val="•"/>
      <w:lvlJc w:val="left"/>
      <w:pPr>
        <w:ind w:left="3988" w:hanging="360"/>
      </w:pPr>
    </w:lvl>
    <w:lvl w:ilvl="7">
      <w:numFmt w:val="bullet"/>
      <w:lvlText w:val="•"/>
      <w:lvlJc w:val="left"/>
      <w:pPr>
        <w:ind w:left="4566" w:hanging="360"/>
      </w:pPr>
    </w:lvl>
    <w:lvl w:ilvl="8">
      <w:numFmt w:val="bullet"/>
      <w:lvlText w:val="•"/>
      <w:lvlJc w:val="left"/>
      <w:pPr>
        <w:ind w:left="5144" w:hanging="360"/>
      </w:pPr>
    </w:lvl>
  </w:abstractNum>
  <w:abstractNum w:abstractNumId="102" w15:restartNumberingAfterBreak="0">
    <w:nsid w:val="00000469"/>
    <w:multiLevelType w:val="multilevel"/>
    <w:tmpl w:val="000008EC"/>
    <w:lvl w:ilvl="0">
      <w:start w:val="1"/>
      <w:numFmt w:val="decimal"/>
      <w:lvlText w:val="%1."/>
      <w:lvlJc w:val="left"/>
      <w:pPr>
        <w:ind w:left="540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103" w15:restartNumberingAfterBreak="0">
    <w:nsid w:val="0000046A"/>
    <w:multiLevelType w:val="multilevel"/>
    <w:tmpl w:val="000008ED"/>
    <w:lvl w:ilvl="0">
      <w:start w:val="5"/>
      <w:numFmt w:val="decimal"/>
      <w:lvlText w:val="%1."/>
      <w:lvlJc w:val="left"/>
      <w:pPr>
        <w:ind w:left="540" w:hanging="432"/>
      </w:pPr>
      <w:rPr>
        <w:b w:val="0"/>
        <w:bCs w:val="0"/>
        <w:w w:val="100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104" w15:restartNumberingAfterBreak="0">
    <w:nsid w:val="0000046B"/>
    <w:multiLevelType w:val="multilevel"/>
    <w:tmpl w:val="000008EE"/>
    <w:lvl w:ilvl="0">
      <w:start w:val="1"/>
      <w:numFmt w:val="decimal"/>
      <w:lvlText w:val="%1."/>
      <w:lvlJc w:val="left"/>
      <w:pPr>
        <w:ind w:left="539" w:hanging="432"/>
      </w:pPr>
      <w:rPr>
        <w:b w:val="0"/>
        <w:bCs w:val="0"/>
        <w:w w:val="100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105" w15:restartNumberingAfterBreak="0">
    <w:nsid w:val="0000046C"/>
    <w:multiLevelType w:val="multilevel"/>
    <w:tmpl w:val="000008EF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106" w15:restartNumberingAfterBreak="0">
    <w:nsid w:val="0000046D"/>
    <w:multiLevelType w:val="multilevel"/>
    <w:tmpl w:val="000008F0"/>
    <w:lvl w:ilvl="0">
      <w:start w:val="4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107" w15:restartNumberingAfterBreak="0">
    <w:nsid w:val="0000046E"/>
    <w:multiLevelType w:val="multilevel"/>
    <w:tmpl w:val="000008F1"/>
    <w:lvl w:ilvl="0">
      <w:numFmt w:val="bullet"/>
      <w:lvlText w:val="-"/>
      <w:lvlJc w:val="left"/>
      <w:pPr>
        <w:ind w:left="527" w:hanging="360"/>
      </w:pPr>
      <w:rPr>
        <w:rFonts w:ascii="Arial Unicode MS" w:hAnsi="Times New Roman" w:cs="Arial Unicode MS"/>
        <w:b w:val="0"/>
        <w:bCs w:val="0"/>
        <w:w w:val="151"/>
        <w:sz w:val="21"/>
        <w:szCs w:val="21"/>
      </w:rPr>
    </w:lvl>
    <w:lvl w:ilvl="1">
      <w:numFmt w:val="bullet"/>
      <w:lvlText w:val="•"/>
      <w:lvlJc w:val="left"/>
      <w:pPr>
        <w:ind w:left="1098" w:hanging="360"/>
      </w:pPr>
    </w:lvl>
    <w:lvl w:ilvl="2">
      <w:numFmt w:val="bullet"/>
      <w:lvlText w:val="•"/>
      <w:lvlJc w:val="left"/>
      <w:pPr>
        <w:ind w:left="1676" w:hanging="360"/>
      </w:pPr>
    </w:lvl>
    <w:lvl w:ilvl="3">
      <w:numFmt w:val="bullet"/>
      <w:lvlText w:val="•"/>
      <w:lvlJc w:val="left"/>
      <w:pPr>
        <w:ind w:left="2254" w:hanging="360"/>
      </w:pPr>
    </w:lvl>
    <w:lvl w:ilvl="4">
      <w:numFmt w:val="bullet"/>
      <w:lvlText w:val="•"/>
      <w:lvlJc w:val="left"/>
      <w:pPr>
        <w:ind w:left="2832" w:hanging="360"/>
      </w:pPr>
    </w:lvl>
    <w:lvl w:ilvl="5">
      <w:numFmt w:val="bullet"/>
      <w:lvlText w:val="•"/>
      <w:lvlJc w:val="left"/>
      <w:pPr>
        <w:ind w:left="3410" w:hanging="360"/>
      </w:pPr>
    </w:lvl>
    <w:lvl w:ilvl="6">
      <w:numFmt w:val="bullet"/>
      <w:lvlText w:val="•"/>
      <w:lvlJc w:val="left"/>
      <w:pPr>
        <w:ind w:left="3988" w:hanging="360"/>
      </w:pPr>
    </w:lvl>
    <w:lvl w:ilvl="7">
      <w:numFmt w:val="bullet"/>
      <w:lvlText w:val="•"/>
      <w:lvlJc w:val="left"/>
      <w:pPr>
        <w:ind w:left="4566" w:hanging="360"/>
      </w:pPr>
    </w:lvl>
    <w:lvl w:ilvl="8">
      <w:numFmt w:val="bullet"/>
      <w:lvlText w:val="•"/>
      <w:lvlJc w:val="left"/>
      <w:pPr>
        <w:ind w:left="5144" w:hanging="360"/>
      </w:pPr>
    </w:lvl>
  </w:abstractNum>
  <w:abstractNum w:abstractNumId="108" w15:restartNumberingAfterBreak="0">
    <w:nsid w:val="0000046F"/>
    <w:multiLevelType w:val="multilevel"/>
    <w:tmpl w:val="000008F2"/>
    <w:lvl w:ilvl="0">
      <w:start w:val="6"/>
      <w:numFmt w:val="decimal"/>
      <w:lvlText w:val="%1."/>
      <w:lvlJc w:val="left"/>
      <w:pPr>
        <w:ind w:left="539" w:hanging="432"/>
      </w:pPr>
      <w:rPr>
        <w:b w:val="0"/>
        <w:bCs w:val="0"/>
        <w:w w:val="100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109" w15:restartNumberingAfterBreak="0">
    <w:nsid w:val="00000470"/>
    <w:multiLevelType w:val="multilevel"/>
    <w:tmpl w:val="000008F3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110" w15:restartNumberingAfterBreak="0">
    <w:nsid w:val="00000471"/>
    <w:multiLevelType w:val="multilevel"/>
    <w:tmpl w:val="000008F4"/>
    <w:lvl w:ilvl="0">
      <w:numFmt w:val="bullet"/>
      <w:lvlText w:val="-"/>
      <w:lvlJc w:val="left"/>
      <w:pPr>
        <w:ind w:left="527" w:hanging="360"/>
      </w:pPr>
      <w:rPr>
        <w:rFonts w:ascii="Arial Unicode MS" w:hAnsi="Times New Roman" w:cs="Arial Unicode MS"/>
        <w:b w:val="0"/>
        <w:bCs w:val="0"/>
        <w:w w:val="151"/>
        <w:sz w:val="21"/>
        <w:szCs w:val="21"/>
      </w:rPr>
    </w:lvl>
    <w:lvl w:ilvl="1">
      <w:numFmt w:val="bullet"/>
      <w:lvlText w:val="•"/>
      <w:lvlJc w:val="left"/>
      <w:pPr>
        <w:ind w:left="1098" w:hanging="360"/>
      </w:pPr>
    </w:lvl>
    <w:lvl w:ilvl="2">
      <w:numFmt w:val="bullet"/>
      <w:lvlText w:val="•"/>
      <w:lvlJc w:val="left"/>
      <w:pPr>
        <w:ind w:left="1676" w:hanging="360"/>
      </w:pPr>
    </w:lvl>
    <w:lvl w:ilvl="3">
      <w:numFmt w:val="bullet"/>
      <w:lvlText w:val="•"/>
      <w:lvlJc w:val="left"/>
      <w:pPr>
        <w:ind w:left="2254" w:hanging="360"/>
      </w:pPr>
    </w:lvl>
    <w:lvl w:ilvl="4">
      <w:numFmt w:val="bullet"/>
      <w:lvlText w:val="•"/>
      <w:lvlJc w:val="left"/>
      <w:pPr>
        <w:ind w:left="2832" w:hanging="360"/>
      </w:pPr>
    </w:lvl>
    <w:lvl w:ilvl="5">
      <w:numFmt w:val="bullet"/>
      <w:lvlText w:val="•"/>
      <w:lvlJc w:val="left"/>
      <w:pPr>
        <w:ind w:left="3410" w:hanging="360"/>
      </w:pPr>
    </w:lvl>
    <w:lvl w:ilvl="6">
      <w:numFmt w:val="bullet"/>
      <w:lvlText w:val="•"/>
      <w:lvlJc w:val="left"/>
      <w:pPr>
        <w:ind w:left="3988" w:hanging="360"/>
      </w:pPr>
    </w:lvl>
    <w:lvl w:ilvl="7">
      <w:numFmt w:val="bullet"/>
      <w:lvlText w:val="•"/>
      <w:lvlJc w:val="left"/>
      <w:pPr>
        <w:ind w:left="4566" w:hanging="360"/>
      </w:pPr>
    </w:lvl>
    <w:lvl w:ilvl="8">
      <w:numFmt w:val="bullet"/>
      <w:lvlText w:val="•"/>
      <w:lvlJc w:val="left"/>
      <w:pPr>
        <w:ind w:left="5144" w:hanging="360"/>
      </w:pPr>
    </w:lvl>
  </w:abstractNum>
  <w:abstractNum w:abstractNumId="111" w15:restartNumberingAfterBreak="0">
    <w:nsid w:val="00000472"/>
    <w:multiLevelType w:val="multilevel"/>
    <w:tmpl w:val="000008F5"/>
    <w:lvl w:ilvl="0">
      <w:numFmt w:val="bullet"/>
      <w:lvlText w:val="-"/>
      <w:lvlJc w:val="left"/>
      <w:pPr>
        <w:ind w:left="527" w:hanging="360"/>
      </w:pPr>
      <w:rPr>
        <w:rFonts w:ascii="Arial Unicode MS" w:hAnsi="Times New Roman" w:cs="Arial Unicode MS"/>
        <w:b w:val="0"/>
        <w:bCs w:val="0"/>
        <w:w w:val="151"/>
        <w:sz w:val="21"/>
        <w:szCs w:val="21"/>
      </w:rPr>
    </w:lvl>
    <w:lvl w:ilvl="1">
      <w:numFmt w:val="bullet"/>
      <w:lvlText w:val="•"/>
      <w:lvlJc w:val="left"/>
      <w:pPr>
        <w:ind w:left="1098" w:hanging="360"/>
      </w:pPr>
    </w:lvl>
    <w:lvl w:ilvl="2">
      <w:numFmt w:val="bullet"/>
      <w:lvlText w:val="•"/>
      <w:lvlJc w:val="left"/>
      <w:pPr>
        <w:ind w:left="1676" w:hanging="360"/>
      </w:pPr>
    </w:lvl>
    <w:lvl w:ilvl="3">
      <w:numFmt w:val="bullet"/>
      <w:lvlText w:val="•"/>
      <w:lvlJc w:val="left"/>
      <w:pPr>
        <w:ind w:left="2254" w:hanging="360"/>
      </w:pPr>
    </w:lvl>
    <w:lvl w:ilvl="4">
      <w:numFmt w:val="bullet"/>
      <w:lvlText w:val="•"/>
      <w:lvlJc w:val="left"/>
      <w:pPr>
        <w:ind w:left="2832" w:hanging="360"/>
      </w:pPr>
    </w:lvl>
    <w:lvl w:ilvl="5">
      <w:numFmt w:val="bullet"/>
      <w:lvlText w:val="•"/>
      <w:lvlJc w:val="left"/>
      <w:pPr>
        <w:ind w:left="3410" w:hanging="360"/>
      </w:pPr>
    </w:lvl>
    <w:lvl w:ilvl="6">
      <w:numFmt w:val="bullet"/>
      <w:lvlText w:val="•"/>
      <w:lvlJc w:val="left"/>
      <w:pPr>
        <w:ind w:left="3988" w:hanging="360"/>
      </w:pPr>
    </w:lvl>
    <w:lvl w:ilvl="7">
      <w:numFmt w:val="bullet"/>
      <w:lvlText w:val="•"/>
      <w:lvlJc w:val="left"/>
      <w:pPr>
        <w:ind w:left="4566" w:hanging="360"/>
      </w:pPr>
    </w:lvl>
    <w:lvl w:ilvl="8">
      <w:numFmt w:val="bullet"/>
      <w:lvlText w:val="•"/>
      <w:lvlJc w:val="left"/>
      <w:pPr>
        <w:ind w:left="5144" w:hanging="360"/>
      </w:pPr>
    </w:lvl>
  </w:abstractNum>
  <w:abstractNum w:abstractNumId="112" w15:restartNumberingAfterBreak="0">
    <w:nsid w:val="00000473"/>
    <w:multiLevelType w:val="multilevel"/>
    <w:tmpl w:val="000008F6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113" w15:restartNumberingAfterBreak="0">
    <w:nsid w:val="00000474"/>
    <w:multiLevelType w:val="multilevel"/>
    <w:tmpl w:val="000008F7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114" w15:restartNumberingAfterBreak="0">
    <w:nsid w:val="00000475"/>
    <w:multiLevelType w:val="multilevel"/>
    <w:tmpl w:val="000008F8"/>
    <w:lvl w:ilvl="0">
      <w:start w:val="1"/>
      <w:numFmt w:val="decimal"/>
      <w:lvlText w:val="%1."/>
      <w:lvlJc w:val="left"/>
      <w:pPr>
        <w:ind w:left="539" w:hanging="432"/>
      </w:pPr>
      <w:rPr>
        <w:rFonts w:ascii="宋体" w:hAnsi="Times New Roman" w:cs="宋体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115" w15:restartNumberingAfterBreak="0">
    <w:nsid w:val="00000476"/>
    <w:multiLevelType w:val="multilevel"/>
    <w:tmpl w:val="000008F9"/>
    <w:lvl w:ilvl="0">
      <w:start w:val="1"/>
      <w:numFmt w:val="decimal"/>
      <w:lvlText w:val="%1."/>
      <w:lvlJc w:val="left"/>
      <w:pPr>
        <w:ind w:left="540" w:hanging="432"/>
      </w:pPr>
      <w:rPr>
        <w:b w:val="0"/>
        <w:bCs w:val="0"/>
        <w:w w:val="100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116" w15:restartNumberingAfterBreak="0">
    <w:nsid w:val="00000477"/>
    <w:multiLevelType w:val="multilevel"/>
    <w:tmpl w:val="000008FA"/>
    <w:lvl w:ilvl="0">
      <w:start w:val="1"/>
      <w:numFmt w:val="decimal"/>
      <w:lvlText w:val="%1."/>
      <w:lvlJc w:val="left"/>
      <w:pPr>
        <w:ind w:left="540" w:hanging="432"/>
      </w:pPr>
      <w:rPr>
        <w:b w:val="0"/>
        <w:bCs w:val="0"/>
        <w:w w:val="100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117" w15:restartNumberingAfterBreak="0">
    <w:nsid w:val="00000478"/>
    <w:multiLevelType w:val="multilevel"/>
    <w:tmpl w:val="000008FB"/>
    <w:lvl w:ilvl="0">
      <w:start w:val="1"/>
      <w:numFmt w:val="decimal"/>
      <w:lvlText w:val="%1."/>
      <w:lvlJc w:val="left"/>
      <w:pPr>
        <w:ind w:left="540" w:hanging="432"/>
      </w:pPr>
      <w:rPr>
        <w:rFonts w:ascii="宋体" w:hAnsi="Times New Roman" w:cs="宋体"/>
        <w:b w:val="0"/>
        <w:b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116" w:hanging="432"/>
      </w:pPr>
    </w:lvl>
    <w:lvl w:ilvl="2">
      <w:numFmt w:val="bullet"/>
      <w:lvlText w:val="•"/>
      <w:lvlJc w:val="left"/>
      <w:pPr>
        <w:ind w:left="1692" w:hanging="432"/>
      </w:pPr>
    </w:lvl>
    <w:lvl w:ilvl="3">
      <w:numFmt w:val="bullet"/>
      <w:lvlText w:val="•"/>
      <w:lvlJc w:val="left"/>
      <w:pPr>
        <w:ind w:left="2268" w:hanging="432"/>
      </w:pPr>
    </w:lvl>
    <w:lvl w:ilvl="4">
      <w:numFmt w:val="bullet"/>
      <w:lvlText w:val="•"/>
      <w:lvlJc w:val="left"/>
      <w:pPr>
        <w:ind w:left="2844" w:hanging="432"/>
      </w:pPr>
    </w:lvl>
    <w:lvl w:ilvl="5">
      <w:numFmt w:val="bullet"/>
      <w:lvlText w:val="•"/>
      <w:lvlJc w:val="left"/>
      <w:pPr>
        <w:ind w:left="3420" w:hanging="432"/>
      </w:pPr>
    </w:lvl>
    <w:lvl w:ilvl="6">
      <w:numFmt w:val="bullet"/>
      <w:lvlText w:val="•"/>
      <w:lvlJc w:val="left"/>
      <w:pPr>
        <w:ind w:left="3996" w:hanging="432"/>
      </w:pPr>
    </w:lvl>
    <w:lvl w:ilvl="7">
      <w:numFmt w:val="bullet"/>
      <w:lvlText w:val="•"/>
      <w:lvlJc w:val="left"/>
      <w:pPr>
        <w:ind w:left="4572" w:hanging="432"/>
      </w:pPr>
    </w:lvl>
    <w:lvl w:ilvl="8">
      <w:numFmt w:val="bullet"/>
      <w:lvlText w:val="•"/>
      <w:lvlJc w:val="left"/>
      <w:pPr>
        <w:ind w:left="5148" w:hanging="432"/>
      </w:pPr>
    </w:lvl>
  </w:abstractNum>
  <w:abstractNum w:abstractNumId="118" w15:restartNumberingAfterBreak="0">
    <w:nsid w:val="17A139D1"/>
    <w:multiLevelType w:val="multilevel"/>
    <w:tmpl w:val="A9D4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26572118"/>
    <w:multiLevelType w:val="multilevel"/>
    <w:tmpl w:val="A466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6F120DB"/>
    <w:multiLevelType w:val="multilevel"/>
    <w:tmpl w:val="3A6CA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3901BE7"/>
    <w:multiLevelType w:val="multilevel"/>
    <w:tmpl w:val="2E5E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48602C7"/>
    <w:multiLevelType w:val="multilevel"/>
    <w:tmpl w:val="969C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5E06535"/>
    <w:multiLevelType w:val="hybridMultilevel"/>
    <w:tmpl w:val="C28E7E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492E2BFA"/>
    <w:multiLevelType w:val="multilevel"/>
    <w:tmpl w:val="BB26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AA56AE1"/>
    <w:multiLevelType w:val="multilevel"/>
    <w:tmpl w:val="0C1E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083690E"/>
    <w:multiLevelType w:val="multilevel"/>
    <w:tmpl w:val="F550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9764461"/>
    <w:multiLevelType w:val="hybridMultilevel"/>
    <w:tmpl w:val="BC2C7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5D612EDF"/>
    <w:multiLevelType w:val="multilevel"/>
    <w:tmpl w:val="C8BA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1121658"/>
    <w:multiLevelType w:val="multilevel"/>
    <w:tmpl w:val="DABA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4844B23"/>
    <w:multiLevelType w:val="multilevel"/>
    <w:tmpl w:val="87E62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7"/>
  </w:num>
  <w:num w:numId="2">
    <w:abstractNumId w:val="116"/>
  </w:num>
  <w:num w:numId="3">
    <w:abstractNumId w:val="115"/>
  </w:num>
  <w:num w:numId="4">
    <w:abstractNumId w:val="114"/>
  </w:num>
  <w:num w:numId="5">
    <w:abstractNumId w:val="113"/>
  </w:num>
  <w:num w:numId="6">
    <w:abstractNumId w:val="112"/>
  </w:num>
  <w:num w:numId="7">
    <w:abstractNumId w:val="111"/>
  </w:num>
  <w:num w:numId="8">
    <w:abstractNumId w:val="110"/>
  </w:num>
  <w:num w:numId="9">
    <w:abstractNumId w:val="109"/>
  </w:num>
  <w:num w:numId="10">
    <w:abstractNumId w:val="108"/>
  </w:num>
  <w:num w:numId="11">
    <w:abstractNumId w:val="107"/>
  </w:num>
  <w:num w:numId="12">
    <w:abstractNumId w:val="106"/>
  </w:num>
  <w:num w:numId="13">
    <w:abstractNumId w:val="105"/>
  </w:num>
  <w:num w:numId="14">
    <w:abstractNumId w:val="104"/>
  </w:num>
  <w:num w:numId="15">
    <w:abstractNumId w:val="103"/>
  </w:num>
  <w:num w:numId="16">
    <w:abstractNumId w:val="102"/>
  </w:num>
  <w:num w:numId="17">
    <w:abstractNumId w:val="101"/>
  </w:num>
  <w:num w:numId="18">
    <w:abstractNumId w:val="100"/>
  </w:num>
  <w:num w:numId="19">
    <w:abstractNumId w:val="99"/>
  </w:num>
  <w:num w:numId="20">
    <w:abstractNumId w:val="98"/>
  </w:num>
  <w:num w:numId="21">
    <w:abstractNumId w:val="97"/>
  </w:num>
  <w:num w:numId="22">
    <w:abstractNumId w:val="96"/>
  </w:num>
  <w:num w:numId="23">
    <w:abstractNumId w:val="95"/>
  </w:num>
  <w:num w:numId="24">
    <w:abstractNumId w:val="94"/>
  </w:num>
  <w:num w:numId="25">
    <w:abstractNumId w:val="93"/>
  </w:num>
  <w:num w:numId="26">
    <w:abstractNumId w:val="92"/>
  </w:num>
  <w:num w:numId="27">
    <w:abstractNumId w:val="91"/>
  </w:num>
  <w:num w:numId="28">
    <w:abstractNumId w:val="90"/>
  </w:num>
  <w:num w:numId="29">
    <w:abstractNumId w:val="89"/>
  </w:num>
  <w:num w:numId="30">
    <w:abstractNumId w:val="88"/>
  </w:num>
  <w:num w:numId="31">
    <w:abstractNumId w:val="87"/>
  </w:num>
  <w:num w:numId="32">
    <w:abstractNumId w:val="86"/>
  </w:num>
  <w:num w:numId="33">
    <w:abstractNumId w:val="85"/>
  </w:num>
  <w:num w:numId="34">
    <w:abstractNumId w:val="84"/>
  </w:num>
  <w:num w:numId="35">
    <w:abstractNumId w:val="83"/>
  </w:num>
  <w:num w:numId="36">
    <w:abstractNumId w:val="82"/>
  </w:num>
  <w:num w:numId="37">
    <w:abstractNumId w:val="81"/>
  </w:num>
  <w:num w:numId="38">
    <w:abstractNumId w:val="80"/>
  </w:num>
  <w:num w:numId="39">
    <w:abstractNumId w:val="79"/>
  </w:num>
  <w:num w:numId="40">
    <w:abstractNumId w:val="78"/>
  </w:num>
  <w:num w:numId="41">
    <w:abstractNumId w:val="77"/>
  </w:num>
  <w:num w:numId="42">
    <w:abstractNumId w:val="76"/>
  </w:num>
  <w:num w:numId="43">
    <w:abstractNumId w:val="75"/>
  </w:num>
  <w:num w:numId="44">
    <w:abstractNumId w:val="74"/>
  </w:num>
  <w:num w:numId="45">
    <w:abstractNumId w:val="73"/>
  </w:num>
  <w:num w:numId="46">
    <w:abstractNumId w:val="72"/>
  </w:num>
  <w:num w:numId="47">
    <w:abstractNumId w:val="71"/>
  </w:num>
  <w:num w:numId="48">
    <w:abstractNumId w:val="70"/>
  </w:num>
  <w:num w:numId="49">
    <w:abstractNumId w:val="69"/>
  </w:num>
  <w:num w:numId="50">
    <w:abstractNumId w:val="68"/>
  </w:num>
  <w:num w:numId="51">
    <w:abstractNumId w:val="67"/>
  </w:num>
  <w:num w:numId="52">
    <w:abstractNumId w:val="66"/>
  </w:num>
  <w:num w:numId="53">
    <w:abstractNumId w:val="65"/>
  </w:num>
  <w:num w:numId="54">
    <w:abstractNumId w:val="64"/>
  </w:num>
  <w:num w:numId="55">
    <w:abstractNumId w:val="63"/>
  </w:num>
  <w:num w:numId="56">
    <w:abstractNumId w:val="62"/>
  </w:num>
  <w:num w:numId="57">
    <w:abstractNumId w:val="61"/>
  </w:num>
  <w:num w:numId="58">
    <w:abstractNumId w:val="60"/>
  </w:num>
  <w:num w:numId="59">
    <w:abstractNumId w:val="59"/>
  </w:num>
  <w:num w:numId="60">
    <w:abstractNumId w:val="58"/>
  </w:num>
  <w:num w:numId="61">
    <w:abstractNumId w:val="57"/>
  </w:num>
  <w:num w:numId="62">
    <w:abstractNumId w:val="56"/>
  </w:num>
  <w:num w:numId="63">
    <w:abstractNumId w:val="55"/>
  </w:num>
  <w:num w:numId="64">
    <w:abstractNumId w:val="54"/>
  </w:num>
  <w:num w:numId="65">
    <w:abstractNumId w:val="53"/>
  </w:num>
  <w:num w:numId="66">
    <w:abstractNumId w:val="52"/>
  </w:num>
  <w:num w:numId="67">
    <w:abstractNumId w:val="51"/>
  </w:num>
  <w:num w:numId="68">
    <w:abstractNumId w:val="50"/>
  </w:num>
  <w:num w:numId="69">
    <w:abstractNumId w:val="49"/>
  </w:num>
  <w:num w:numId="70">
    <w:abstractNumId w:val="48"/>
  </w:num>
  <w:num w:numId="71">
    <w:abstractNumId w:val="47"/>
  </w:num>
  <w:num w:numId="72">
    <w:abstractNumId w:val="46"/>
  </w:num>
  <w:num w:numId="73">
    <w:abstractNumId w:val="45"/>
  </w:num>
  <w:num w:numId="74">
    <w:abstractNumId w:val="44"/>
  </w:num>
  <w:num w:numId="75">
    <w:abstractNumId w:val="43"/>
  </w:num>
  <w:num w:numId="76">
    <w:abstractNumId w:val="42"/>
  </w:num>
  <w:num w:numId="77">
    <w:abstractNumId w:val="41"/>
  </w:num>
  <w:num w:numId="78">
    <w:abstractNumId w:val="40"/>
  </w:num>
  <w:num w:numId="79">
    <w:abstractNumId w:val="39"/>
  </w:num>
  <w:num w:numId="80">
    <w:abstractNumId w:val="38"/>
  </w:num>
  <w:num w:numId="81">
    <w:abstractNumId w:val="37"/>
  </w:num>
  <w:num w:numId="82">
    <w:abstractNumId w:val="36"/>
  </w:num>
  <w:num w:numId="83">
    <w:abstractNumId w:val="35"/>
  </w:num>
  <w:num w:numId="84">
    <w:abstractNumId w:val="34"/>
  </w:num>
  <w:num w:numId="85">
    <w:abstractNumId w:val="33"/>
  </w:num>
  <w:num w:numId="86">
    <w:abstractNumId w:val="32"/>
  </w:num>
  <w:num w:numId="87">
    <w:abstractNumId w:val="31"/>
  </w:num>
  <w:num w:numId="88">
    <w:abstractNumId w:val="30"/>
  </w:num>
  <w:num w:numId="89">
    <w:abstractNumId w:val="29"/>
  </w:num>
  <w:num w:numId="90">
    <w:abstractNumId w:val="28"/>
  </w:num>
  <w:num w:numId="91">
    <w:abstractNumId w:val="27"/>
  </w:num>
  <w:num w:numId="92">
    <w:abstractNumId w:val="26"/>
  </w:num>
  <w:num w:numId="93">
    <w:abstractNumId w:val="25"/>
  </w:num>
  <w:num w:numId="94">
    <w:abstractNumId w:val="24"/>
  </w:num>
  <w:num w:numId="95">
    <w:abstractNumId w:val="23"/>
  </w:num>
  <w:num w:numId="96">
    <w:abstractNumId w:val="22"/>
  </w:num>
  <w:num w:numId="97">
    <w:abstractNumId w:val="21"/>
  </w:num>
  <w:num w:numId="98">
    <w:abstractNumId w:val="20"/>
  </w:num>
  <w:num w:numId="99">
    <w:abstractNumId w:val="19"/>
  </w:num>
  <w:num w:numId="100">
    <w:abstractNumId w:val="18"/>
  </w:num>
  <w:num w:numId="101">
    <w:abstractNumId w:val="17"/>
  </w:num>
  <w:num w:numId="102">
    <w:abstractNumId w:val="16"/>
  </w:num>
  <w:num w:numId="103">
    <w:abstractNumId w:val="15"/>
  </w:num>
  <w:num w:numId="104">
    <w:abstractNumId w:val="14"/>
  </w:num>
  <w:num w:numId="105">
    <w:abstractNumId w:val="13"/>
  </w:num>
  <w:num w:numId="106">
    <w:abstractNumId w:val="12"/>
  </w:num>
  <w:num w:numId="107">
    <w:abstractNumId w:val="11"/>
  </w:num>
  <w:num w:numId="108">
    <w:abstractNumId w:val="10"/>
  </w:num>
  <w:num w:numId="109">
    <w:abstractNumId w:val="9"/>
  </w:num>
  <w:num w:numId="110">
    <w:abstractNumId w:val="8"/>
  </w:num>
  <w:num w:numId="111">
    <w:abstractNumId w:val="7"/>
  </w:num>
  <w:num w:numId="112">
    <w:abstractNumId w:val="6"/>
  </w:num>
  <w:num w:numId="113">
    <w:abstractNumId w:val="5"/>
  </w:num>
  <w:num w:numId="114">
    <w:abstractNumId w:val="4"/>
  </w:num>
  <w:num w:numId="115">
    <w:abstractNumId w:val="3"/>
  </w:num>
  <w:num w:numId="116">
    <w:abstractNumId w:val="2"/>
  </w:num>
  <w:num w:numId="117">
    <w:abstractNumId w:val="1"/>
  </w:num>
  <w:num w:numId="118">
    <w:abstractNumId w:val="0"/>
  </w:num>
  <w:num w:numId="119">
    <w:abstractNumId w:val="128"/>
  </w:num>
  <w:num w:numId="120">
    <w:abstractNumId w:val="119"/>
  </w:num>
  <w:num w:numId="121">
    <w:abstractNumId w:val="122"/>
  </w:num>
  <w:num w:numId="122">
    <w:abstractNumId w:val="127"/>
  </w:num>
  <w:num w:numId="123">
    <w:abstractNumId w:val="123"/>
  </w:num>
  <w:num w:numId="124">
    <w:abstractNumId w:val="124"/>
  </w:num>
  <w:num w:numId="125">
    <w:abstractNumId w:val="129"/>
  </w:num>
  <w:num w:numId="126">
    <w:abstractNumId w:val="118"/>
  </w:num>
  <w:num w:numId="127">
    <w:abstractNumId w:val="125"/>
  </w:num>
  <w:num w:numId="128">
    <w:abstractNumId w:val="126"/>
  </w:num>
  <w:num w:numId="129">
    <w:abstractNumId w:val="121"/>
  </w:num>
  <w:num w:numId="130">
    <w:abstractNumId w:val="130"/>
  </w:num>
  <w:num w:numId="131">
    <w:abstractNumId w:val="120"/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footnoteLayoutLikeWW8/>
    <w:shapeLayoutLikeWW8/>
    <w:alignTablesRowByRow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05A3"/>
    <w:rsid w:val="00026207"/>
    <w:rsid w:val="000B3D3B"/>
    <w:rsid w:val="0019572F"/>
    <w:rsid w:val="001A79C7"/>
    <w:rsid w:val="001D714E"/>
    <w:rsid w:val="002F32CF"/>
    <w:rsid w:val="002F3C5F"/>
    <w:rsid w:val="00353E8F"/>
    <w:rsid w:val="003A024C"/>
    <w:rsid w:val="004052DE"/>
    <w:rsid w:val="005A72E7"/>
    <w:rsid w:val="005B0E0F"/>
    <w:rsid w:val="005D1952"/>
    <w:rsid w:val="00782483"/>
    <w:rsid w:val="007A05A3"/>
    <w:rsid w:val="007D1D78"/>
    <w:rsid w:val="007E3535"/>
    <w:rsid w:val="008871A7"/>
    <w:rsid w:val="00897104"/>
    <w:rsid w:val="00922C11"/>
    <w:rsid w:val="009703D1"/>
    <w:rsid w:val="00A260AF"/>
    <w:rsid w:val="00AA1A4A"/>
    <w:rsid w:val="00AA7CCC"/>
    <w:rsid w:val="00C07464"/>
    <w:rsid w:val="00C645A6"/>
    <w:rsid w:val="00CC3B4B"/>
    <w:rsid w:val="00D50E20"/>
    <w:rsid w:val="00E27CB1"/>
    <w:rsid w:val="00ED3427"/>
    <w:rsid w:val="00F6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01"/>
    <o:shapelayout v:ext="edit">
      <o:idmap v:ext="edit" data="1"/>
    </o:shapelayout>
  </w:shapeDefaults>
  <w:decimalSymbol w:val="."/>
  <w:listSeparator w:val=","/>
  <w14:docId w14:val="773BB4F9"/>
  <w14:defaultImageDpi w14:val="0"/>
  <w15:docId w15:val="{441BAEA9-9AD7-4510-8FA5-69BDF21D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等线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25"/>
      <w:ind w:left="545" w:hanging="425"/>
      <w:outlineLvl w:val="0"/>
    </w:pPr>
    <w:rPr>
      <w:rFonts w:ascii="微软雅黑" w:eastAsia="微软雅黑" w:cs="微软雅黑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686" w:hanging="566"/>
      <w:outlineLvl w:val="1"/>
    </w:pPr>
    <w:rPr>
      <w:rFonts w:ascii="微软雅黑" w:eastAsia="微软雅黑" w:cs="微软雅黑"/>
      <w:b/>
      <w:bCs/>
      <w:i/>
      <w:iCs/>
      <w:sz w:val="25"/>
      <w:szCs w:val="25"/>
    </w:rPr>
  </w:style>
  <w:style w:type="paragraph" w:styleId="Heading3">
    <w:name w:val="heading 3"/>
    <w:basedOn w:val="Normal"/>
    <w:next w:val="Normal"/>
    <w:link w:val="Heading3Char"/>
    <w:uiPriority w:val="1"/>
    <w:qFormat/>
    <w:pPr>
      <w:ind w:left="120"/>
      <w:outlineLvl w:val="2"/>
    </w:pPr>
    <w:rPr>
      <w:rFonts w:ascii="微软雅黑" w:eastAsia="微软雅黑" w:cs="微软雅黑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ind w:left="120"/>
      <w:outlineLvl w:val="3"/>
    </w:pPr>
    <w:rPr>
      <w:rFonts w:ascii="微软雅黑" w:eastAsia="微软雅黑" w:cs="微软雅黑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1"/>
    <w:qFormat/>
    <w:pPr>
      <w:ind w:left="120"/>
      <w:outlineLvl w:val="4"/>
    </w:pPr>
    <w:rPr>
      <w:rFonts w:ascii="微软雅黑" w:eastAsia="微软雅黑" w:cs="微软雅黑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024C"/>
    <w:pPr>
      <w:spacing w:before="240" w:after="60"/>
      <w:outlineLvl w:val="5"/>
    </w:pPr>
    <w:rPr>
      <w:rFonts w:ascii="Calibri" w:eastAsia="等线" w:hAnsi="Calibri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微软雅黑" w:eastAsia="微软雅黑" w:cs="微软雅黑"/>
      <w:i/>
      <w:iCs/>
    </w:rPr>
  </w:style>
  <w:style w:type="character" w:customStyle="1" w:styleId="BodyTextChar">
    <w:name w:val="Body Text Char"/>
    <w:link w:val="BodyText"/>
    <w:uiPriority w:val="99"/>
    <w:semiHidden/>
    <w:rPr>
      <w:rFonts w:ascii="宋体" w:eastAsia="宋体" w:hAnsi="Times New Roman" w:cs="宋体"/>
    </w:rPr>
  </w:style>
  <w:style w:type="character" w:customStyle="1" w:styleId="Heading1Char">
    <w:name w:val="Heading 1 Char"/>
    <w:link w:val="Heading1"/>
    <w:uiPriority w:val="9"/>
    <w:rPr>
      <w:rFonts w:ascii="Calibri Light" w:eastAsia="等线 Light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等线 Light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等线 Light" w:hAnsi="Calibri Light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Pr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686" w:hanging="566"/>
    </w:pPr>
    <w:rPr>
      <w:rFonts w:ascii="微软雅黑" w:eastAsia="微软雅黑" w:cs="微软雅黑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pPr>
      <w:spacing w:before="43"/>
      <w:ind w:left="539"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782483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8871A7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8871A7"/>
    <w:rPr>
      <w:color w:val="605E5C"/>
      <w:shd w:val="clear" w:color="auto" w:fill="E1DFDD"/>
    </w:rPr>
  </w:style>
  <w:style w:type="character" w:customStyle="1" w:styleId="Heading6Char">
    <w:name w:val="Heading 6 Char"/>
    <w:link w:val="Heading6"/>
    <w:uiPriority w:val="9"/>
    <w:rsid w:val="003A024C"/>
    <w:rPr>
      <w:rFonts w:ascii="Calibri" w:eastAsia="等线" w:hAnsi="Calibri" w:cs="Times New Roman"/>
      <w:b/>
      <w:bCs/>
      <w:sz w:val="22"/>
      <w:szCs w:val="22"/>
    </w:rPr>
  </w:style>
  <w:style w:type="character" w:customStyle="1" w:styleId="error">
    <w:name w:val="error"/>
    <w:basedOn w:val="DefaultParagraphFont"/>
    <w:rsid w:val="00353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0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ra.ford.com/browse/CHNECDX-615" TargetMode="External"/><Relationship Id="rId13" Type="http://schemas.openxmlformats.org/officeDocument/2006/relationships/hyperlink" Target="https://www.jira.ford.com/browse/CHNECDX-61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ra.ford.com/browse/CHNECDX-605" TargetMode="External"/><Relationship Id="rId12" Type="http://schemas.openxmlformats.org/officeDocument/2006/relationships/hyperlink" Target="https://www.jira.ford.com/browse/CHNECDX-1118" TargetMode="External"/><Relationship Id="rId17" Type="http://schemas.openxmlformats.org/officeDocument/2006/relationships/hyperlink" Target="https://www.jira.ford.com/browse/CHNECDX-63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ira.ford.com/browse/CHNECDX-102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ira.ford.com/browse/CHNECDX-592" TargetMode="External"/><Relationship Id="rId11" Type="http://schemas.openxmlformats.org/officeDocument/2006/relationships/hyperlink" Target="https://www.jira.ford.com/browse/CHNECDX-607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jira.ford.com/browse/CHNECDX-639" TargetMode="External"/><Relationship Id="rId10" Type="http://schemas.openxmlformats.org/officeDocument/2006/relationships/hyperlink" Target="https://www.jira.ford.com/browse/CHNECDX-60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jira.ford.com/browse/CHNECDX-616" TargetMode="External"/><Relationship Id="rId14" Type="http://schemas.openxmlformats.org/officeDocument/2006/relationships/hyperlink" Target="https://www.jira.ford.com/browse/CHNECDX-6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41</Pages>
  <Words>3593</Words>
  <Characters>20481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Xingna (X.)</dc:creator>
  <cp:keywords/>
  <dc:description/>
  <cp:lastModifiedBy>Wu, Shengjun (S.)</cp:lastModifiedBy>
  <cp:revision>29</cp:revision>
  <dcterms:created xsi:type="dcterms:W3CDTF">2022-05-29T07:03:00Z</dcterms:created>
  <dcterms:modified xsi:type="dcterms:W3CDTF">2022-06-02T06:15:00Z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for Microsoft 365</vt:lpwstr>
  </property>
</Properties>
</file>