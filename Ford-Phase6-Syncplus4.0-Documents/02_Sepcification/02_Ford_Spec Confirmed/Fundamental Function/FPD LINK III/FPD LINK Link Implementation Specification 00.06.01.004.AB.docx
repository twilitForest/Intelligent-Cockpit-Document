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CB3D8" w14:textId="77777777" w:rsidR="00B06793" w:rsidRDefault="00B06793">
      <w:pPr>
        <w:pStyle w:val="Header"/>
        <w:tabs>
          <w:tab w:val="clear" w:pos="4320"/>
          <w:tab w:val="clear" w:pos="8640"/>
          <w:tab w:val="left" w:pos="2700"/>
        </w:tabs>
        <w:rPr>
          <w:color w:val="000000"/>
        </w:rPr>
      </w:pPr>
      <w:bookmarkStart w:id="0" w:name="_GoBack"/>
      <w:bookmarkEnd w:id="0"/>
    </w:p>
    <w:tbl>
      <w:tblPr>
        <w:tblW w:w="10570" w:type="dxa"/>
        <w:tblInd w:w="-216" w:type="dxa"/>
        <w:tblLayout w:type="fixed"/>
        <w:tblCellMar>
          <w:left w:w="54" w:type="dxa"/>
          <w:right w:w="54" w:type="dxa"/>
        </w:tblCellMar>
        <w:tblLook w:val="0000" w:firstRow="0" w:lastRow="0" w:firstColumn="0" w:lastColumn="0" w:noHBand="0" w:noVBand="0"/>
      </w:tblPr>
      <w:tblGrid>
        <w:gridCol w:w="126"/>
        <w:gridCol w:w="377"/>
        <w:gridCol w:w="257"/>
        <w:gridCol w:w="248"/>
        <w:gridCol w:w="48"/>
        <w:gridCol w:w="386"/>
        <w:gridCol w:w="74"/>
        <w:gridCol w:w="102"/>
        <w:gridCol w:w="406"/>
        <w:gridCol w:w="508"/>
        <w:gridCol w:w="508"/>
        <w:gridCol w:w="508"/>
        <w:gridCol w:w="511"/>
        <w:gridCol w:w="424"/>
        <w:gridCol w:w="84"/>
        <w:gridCol w:w="508"/>
        <w:gridCol w:w="508"/>
        <w:gridCol w:w="508"/>
        <w:gridCol w:w="11"/>
        <w:gridCol w:w="244"/>
        <w:gridCol w:w="253"/>
        <w:gridCol w:w="129"/>
        <w:gridCol w:w="381"/>
        <w:gridCol w:w="7"/>
        <w:gridCol w:w="501"/>
        <w:gridCol w:w="508"/>
        <w:gridCol w:w="508"/>
        <w:gridCol w:w="307"/>
        <w:gridCol w:w="16"/>
        <w:gridCol w:w="953"/>
        <w:gridCol w:w="589"/>
        <w:gridCol w:w="72"/>
      </w:tblGrid>
      <w:tr w:rsidR="00B06793" w14:paraId="76D9CAE3" w14:textId="77777777" w:rsidTr="00AD2294">
        <w:trPr>
          <w:gridAfter w:val="1"/>
          <w:wAfter w:w="68" w:type="dxa"/>
          <w:trHeight w:val="563"/>
        </w:trPr>
        <w:tc>
          <w:tcPr>
            <w:tcW w:w="9913" w:type="dxa"/>
            <w:gridSpan w:val="30"/>
          </w:tcPr>
          <w:p w14:paraId="32DC4348" w14:textId="77777777" w:rsidR="00B06793" w:rsidRDefault="00B06793">
            <w:pPr>
              <w:ind w:firstLine="36"/>
              <w:rPr>
                <w:rFonts w:ascii="Arial" w:hAnsi="Arial"/>
                <w:b/>
                <w:color w:val="000000"/>
              </w:rPr>
            </w:pPr>
            <w:r>
              <w:rPr>
                <w:rFonts w:ascii="Arial" w:hAnsi="Arial"/>
                <w:b/>
                <w:color w:val="000000"/>
              </w:rPr>
              <w:t>FUNCTIONAL SPECIFICATION</w:t>
            </w:r>
          </w:p>
          <w:p w14:paraId="470DE484" w14:textId="77777777" w:rsidR="00B06793" w:rsidRDefault="00B06793">
            <w:pPr>
              <w:ind w:firstLine="36"/>
              <w:rPr>
                <w:rFonts w:ascii="Arial" w:hAnsi="Arial"/>
                <w:b/>
                <w:color w:val="000000"/>
              </w:rPr>
            </w:pPr>
          </w:p>
        </w:tc>
        <w:tc>
          <w:tcPr>
            <w:tcW w:w="589" w:type="dxa"/>
          </w:tcPr>
          <w:p w14:paraId="7B04811A" w14:textId="77777777" w:rsidR="00B06793" w:rsidRDefault="00B06793">
            <w:pPr>
              <w:rPr>
                <w:rFonts w:ascii="Arial" w:hAnsi="Arial"/>
                <w:color w:val="000000"/>
              </w:rPr>
            </w:pPr>
          </w:p>
        </w:tc>
      </w:tr>
      <w:tr w:rsidR="00B06793" w14:paraId="586578E8" w14:textId="77777777" w:rsidTr="00AD2294">
        <w:tblPrEx>
          <w:tblCellMar>
            <w:left w:w="57" w:type="dxa"/>
            <w:right w:w="57" w:type="dxa"/>
          </w:tblCellMar>
        </w:tblPrEx>
        <w:trPr>
          <w:gridAfter w:val="3"/>
          <w:wAfter w:w="1610" w:type="dxa"/>
          <w:trHeight w:val="272"/>
        </w:trPr>
        <w:tc>
          <w:tcPr>
            <w:tcW w:w="6106" w:type="dxa"/>
            <w:gridSpan w:val="19"/>
            <w:tcBorders>
              <w:top w:val="single" w:sz="12" w:space="0" w:color="auto"/>
              <w:left w:val="single" w:sz="12" w:space="0" w:color="auto"/>
            </w:tcBorders>
          </w:tcPr>
          <w:p w14:paraId="1C495DD4" w14:textId="77777777" w:rsidR="00B06793" w:rsidRDefault="009430B8">
            <w:pPr>
              <w:rPr>
                <w:b/>
                <w:color w:val="000000"/>
              </w:rPr>
            </w:pPr>
            <w:r>
              <w:rPr>
                <w:b/>
                <w:color w:val="000000"/>
              </w:rPr>
              <w:t>Document Name</w:t>
            </w:r>
            <w:r w:rsidR="00B06793">
              <w:rPr>
                <w:b/>
                <w:color w:val="000000"/>
              </w:rPr>
              <w:t xml:space="preserve"> </w:t>
            </w:r>
          </w:p>
        </w:tc>
        <w:tc>
          <w:tcPr>
            <w:tcW w:w="2854" w:type="dxa"/>
            <w:gridSpan w:val="10"/>
            <w:tcBorders>
              <w:top w:val="single" w:sz="12" w:space="0" w:color="auto"/>
              <w:left w:val="single" w:sz="12" w:space="0" w:color="auto"/>
              <w:right w:val="single" w:sz="12" w:space="0" w:color="auto"/>
            </w:tcBorders>
          </w:tcPr>
          <w:p w14:paraId="45A14F21" w14:textId="77777777" w:rsidR="00B06793" w:rsidRDefault="009430B8" w:rsidP="009430B8">
            <w:pPr>
              <w:rPr>
                <w:b/>
                <w:color w:val="000000"/>
              </w:rPr>
            </w:pPr>
            <w:r>
              <w:rPr>
                <w:b/>
                <w:color w:val="000000"/>
              </w:rPr>
              <w:t>Document</w:t>
            </w:r>
            <w:r w:rsidR="00B06793">
              <w:rPr>
                <w:b/>
                <w:color w:val="000000"/>
              </w:rPr>
              <w:t xml:space="preserve"> N</w:t>
            </w:r>
            <w:r>
              <w:rPr>
                <w:b/>
                <w:color w:val="000000"/>
              </w:rPr>
              <w:t>umber</w:t>
            </w:r>
          </w:p>
        </w:tc>
      </w:tr>
      <w:tr w:rsidR="00B06793" w14:paraId="4F6D95B9" w14:textId="77777777" w:rsidTr="00AD2294">
        <w:tblPrEx>
          <w:tblCellMar>
            <w:left w:w="57" w:type="dxa"/>
            <w:right w:w="57" w:type="dxa"/>
          </w:tblCellMar>
        </w:tblPrEx>
        <w:trPr>
          <w:gridAfter w:val="3"/>
          <w:wAfter w:w="1610" w:type="dxa"/>
          <w:trHeight w:val="272"/>
        </w:trPr>
        <w:tc>
          <w:tcPr>
            <w:tcW w:w="6106" w:type="dxa"/>
            <w:gridSpan w:val="19"/>
            <w:tcBorders>
              <w:left w:val="single" w:sz="12" w:space="0" w:color="auto"/>
              <w:bottom w:val="single" w:sz="12" w:space="0" w:color="auto"/>
            </w:tcBorders>
          </w:tcPr>
          <w:p w14:paraId="47DC46E7" w14:textId="4C1F8A32" w:rsidR="00B06793" w:rsidRDefault="00941926" w:rsidP="00C11DDE">
            <w:pPr>
              <w:jc w:val="center"/>
              <w:rPr>
                <w:b/>
              </w:rPr>
            </w:pPr>
            <w:r w:rsidRPr="00941926">
              <w:rPr>
                <w:b/>
              </w:rPr>
              <w:t>FPD Link</w:t>
            </w:r>
            <w:r w:rsidR="00981FE0">
              <w:rPr>
                <w:b/>
              </w:rPr>
              <w:t>:</w:t>
            </w:r>
            <w:r w:rsidR="00C11DDE">
              <w:rPr>
                <w:b/>
              </w:rPr>
              <w:t xml:space="preserve"> </w:t>
            </w:r>
            <w:r w:rsidRPr="00941926">
              <w:rPr>
                <w:b/>
              </w:rPr>
              <w:t>Link Implementation Specification</w:t>
            </w:r>
          </w:p>
        </w:tc>
        <w:tc>
          <w:tcPr>
            <w:tcW w:w="2854" w:type="dxa"/>
            <w:gridSpan w:val="10"/>
            <w:tcBorders>
              <w:left w:val="single" w:sz="12" w:space="0" w:color="auto"/>
              <w:bottom w:val="single" w:sz="12" w:space="0" w:color="auto"/>
              <w:right w:val="single" w:sz="12" w:space="0" w:color="auto"/>
            </w:tcBorders>
          </w:tcPr>
          <w:p w14:paraId="6898F7F6" w14:textId="4ED2292D" w:rsidR="00B06793" w:rsidRPr="00A843CF" w:rsidRDefault="00941926">
            <w:pPr>
              <w:rPr>
                <w:b/>
              </w:rPr>
            </w:pPr>
            <w:r>
              <w:rPr>
                <w:b/>
                <w:sz w:val="18"/>
              </w:rPr>
              <w:t>00.06.01.004</w:t>
            </w:r>
          </w:p>
        </w:tc>
      </w:tr>
      <w:tr w:rsidR="00B06793" w14:paraId="140B3856" w14:textId="77777777" w:rsidTr="00AD2294">
        <w:tblPrEx>
          <w:tblCellMar>
            <w:left w:w="57" w:type="dxa"/>
            <w:right w:w="57" w:type="dxa"/>
          </w:tblCellMar>
        </w:tblPrEx>
        <w:trPr>
          <w:gridAfter w:val="4"/>
          <w:wAfter w:w="1626" w:type="dxa"/>
          <w:trHeight w:val="290"/>
        </w:trPr>
        <w:tc>
          <w:tcPr>
            <w:tcW w:w="505" w:type="dxa"/>
            <w:gridSpan w:val="2"/>
            <w:tcBorders>
              <w:top w:val="single" w:sz="12" w:space="0" w:color="auto"/>
              <w:left w:val="single" w:sz="12" w:space="0" w:color="auto"/>
              <w:bottom w:val="single" w:sz="6" w:space="0" w:color="auto"/>
              <w:right w:val="single" w:sz="6" w:space="0" w:color="auto"/>
            </w:tcBorders>
          </w:tcPr>
          <w:p w14:paraId="3A15AFA0" w14:textId="77777777" w:rsidR="00B06793" w:rsidRDefault="00B06793">
            <w:pPr>
              <w:rPr>
                <w:color w:val="000000"/>
              </w:rPr>
            </w:pPr>
          </w:p>
        </w:tc>
        <w:tc>
          <w:tcPr>
            <w:tcW w:w="507" w:type="dxa"/>
            <w:gridSpan w:val="2"/>
            <w:tcBorders>
              <w:top w:val="single" w:sz="12" w:space="0" w:color="auto"/>
              <w:left w:val="single" w:sz="6" w:space="0" w:color="auto"/>
              <w:bottom w:val="single" w:sz="6" w:space="0" w:color="auto"/>
              <w:right w:val="single" w:sz="6" w:space="0" w:color="auto"/>
            </w:tcBorders>
          </w:tcPr>
          <w:p w14:paraId="6CFF69A9" w14:textId="77777777" w:rsidR="00B06793" w:rsidRDefault="00B06793">
            <w:pPr>
              <w:jc w:val="center"/>
              <w:rPr>
                <w:color w:val="000000"/>
              </w:rPr>
            </w:pPr>
          </w:p>
        </w:tc>
        <w:tc>
          <w:tcPr>
            <w:tcW w:w="508" w:type="dxa"/>
            <w:gridSpan w:val="3"/>
            <w:tcBorders>
              <w:top w:val="single" w:sz="12" w:space="0" w:color="auto"/>
              <w:left w:val="single" w:sz="6" w:space="0" w:color="auto"/>
              <w:bottom w:val="single" w:sz="6" w:space="0" w:color="auto"/>
              <w:right w:val="single" w:sz="6" w:space="0" w:color="auto"/>
            </w:tcBorders>
          </w:tcPr>
          <w:p w14:paraId="1D855EC0" w14:textId="77777777" w:rsidR="00B06793" w:rsidRDefault="00B06793">
            <w:pPr>
              <w:jc w:val="center"/>
              <w:rPr>
                <w:color w:val="000000"/>
              </w:rPr>
            </w:pPr>
          </w:p>
        </w:tc>
        <w:tc>
          <w:tcPr>
            <w:tcW w:w="508" w:type="dxa"/>
            <w:gridSpan w:val="2"/>
            <w:tcBorders>
              <w:top w:val="single" w:sz="12" w:space="0" w:color="auto"/>
              <w:left w:val="single" w:sz="6" w:space="0" w:color="auto"/>
              <w:bottom w:val="single" w:sz="6" w:space="0" w:color="auto"/>
              <w:right w:val="single" w:sz="6" w:space="0" w:color="auto"/>
            </w:tcBorders>
          </w:tcPr>
          <w:p w14:paraId="2090A406"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67F13D77"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2CCFDC6B"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3D47B4B6" w14:textId="77777777" w:rsidR="00B06793" w:rsidRDefault="00B06793">
            <w:pPr>
              <w:jc w:val="center"/>
              <w:rPr>
                <w:color w:val="000000"/>
              </w:rPr>
            </w:pPr>
          </w:p>
        </w:tc>
        <w:tc>
          <w:tcPr>
            <w:tcW w:w="511" w:type="dxa"/>
            <w:tcBorders>
              <w:top w:val="single" w:sz="12" w:space="0" w:color="auto"/>
              <w:left w:val="single" w:sz="6" w:space="0" w:color="auto"/>
              <w:bottom w:val="single" w:sz="6" w:space="0" w:color="auto"/>
              <w:right w:val="single" w:sz="6" w:space="0" w:color="auto"/>
            </w:tcBorders>
          </w:tcPr>
          <w:p w14:paraId="02EC7AAB" w14:textId="77777777" w:rsidR="00B06793" w:rsidRDefault="00B06793">
            <w:pPr>
              <w:jc w:val="center"/>
              <w:rPr>
                <w:color w:val="000000"/>
              </w:rPr>
            </w:pPr>
          </w:p>
        </w:tc>
        <w:tc>
          <w:tcPr>
            <w:tcW w:w="508" w:type="dxa"/>
            <w:gridSpan w:val="2"/>
            <w:tcBorders>
              <w:top w:val="single" w:sz="12" w:space="0" w:color="auto"/>
              <w:left w:val="single" w:sz="6" w:space="0" w:color="auto"/>
              <w:bottom w:val="single" w:sz="6" w:space="0" w:color="auto"/>
              <w:right w:val="single" w:sz="6" w:space="0" w:color="auto"/>
            </w:tcBorders>
          </w:tcPr>
          <w:p w14:paraId="452AAFB6"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11A3BECD"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51DB753F"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6B2DC342" w14:textId="77777777" w:rsidR="00B06793" w:rsidRDefault="00B06793">
            <w:pPr>
              <w:jc w:val="center"/>
              <w:rPr>
                <w:color w:val="000000"/>
              </w:rPr>
            </w:pPr>
          </w:p>
        </w:tc>
        <w:tc>
          <w:tcPr>
            <w:tcW w:w="508" w:type="dxa"/>
            <w:gridSpan w:val="3"/>
            <w:tcBorders>
              <w:top w:val="single" w:sz="12" w:space="0" w:color="auto"/>
              <w:left w:val="single" w:sz="6" w:space="0" w:color="auto"/>
              <w:bottom w:val="single" w:sz="6" w:space="0" w:color="auto"/>
              <w:right w:val="single" w:sz="6" w:space="0" w:color="auto"/>
            </w:tcBorders>
          </w:tcPr>
          <w:p w14:paraId="55A89EDB" w14:textId="77777777" w:rsidR="00B06793" w:rsidRDefault="00B06793">
            <w:pPr>
              <w:jc w:val="center"/>
              <w:rPr>
                <w:color w:val="000000"/>
              </w:rPr>
            </w:pPr>
          </w:p>
        </w:tc>
        <w:tc>
          <w:tcPr>
            <w:tcW w:w="510" w:type="dxa"/>
            <w:gridSpan w:val="2"/>
            <w:tcBorders>
              <w:top w:val="single" w:sz="12" w:space="0" w:color="auto"/>
              <w:left w:val="single" w:sz="6" w:space="0" w:color="auto"/>
              <w:bottom w:val="single" w:sz="6" w:space="0" w:color="auto"/>
              <w:right w:val="single" w:sz="6" w:space="0" w:color="auto"/>
            </w:tcBorders>
          </w:tcPr>
          <w:p w14:paraId="40E31658" w14:textId="77777777" w:rsidR="00B06793" w:rsidRDefault="00B06793">
            <w:pPr>
              <w:jc w:val="center"/>
              <w:rPr>
                <w:color w:val="000000"/>
              </w:rPr>
            </w:pPr>
          </w:p>
        </w:tc>
        <w:tc>
          <w:tcPr>
            <w:tcW w:w="508" w:type="dxa"/>
            <w:gridSpan w:val="2"/>
            <w:tcBorders>
              <w:top w:val="single" w:sz="12" w:space="0" w:color="auto"/>
              <w:left w:val="single" w:sz="6" w:space="0" w:color="auto"/>
              <w:bottom w:val="single" w:sz="6" w:space="0" w:color="auto"/>
              <w:right w:val="single" w:sz="6" w:space="0" w:color="auto"/>
            </w:tcBorders>
          </w:tcPr>
          <w:p w14:paraId="62DCFF30"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5336D0BE" w14:textId="77777777" w:rsidR="00B06793" w:rsidRDefault="00B06793">
            <w:pPr>
              <w:jc w:val="center"/>
              <w:rPr>
                <w:color w:val="000000"/>
              </w:rPr>
            </w:pPr>
          </w:p>
        </w:tc>
        <w:tc>
          <w:tcPr>
            <w:tcW w:w="508" w:type="dxa"/>
            <w:tcBorders>
              <w:top w:val="single" w:sz="12" w:space="0" w:color="auto"/>
              <w:left w:val="single" w:sz="6" w:space="0" w:color="auto"/>
              <w:bottom w:val="single" w:sz="6" w:space="0" w:color="auto"/>
              <w:right w:val="single" w:sz="6" w:space="0" w:color="auto"/>
            </w:tcBorders>
          </w:tcPr>
          <w:p w14:paraId="78F2EFF9" w14:textId="77777777" w:rsidR="00B06793" w:rsidRDefault="00B06793">
            <w:pPr>
              <w:jc w:val="center"/>
              <w:rPr>
                <w:color w:val="000000"/>
              </w:rPr>
            </w:pPr>
          </w:p>
        </w:tc>
        <w:tc>
          <w:tcPr>
            <w:tcW w:w="307" w:type="dxa"/>
            <w:tcBorders>
              <w:top w:val="single" w:sz="12" w:space="0" w:color="auto"/>
              <w:left w:val="single" w:sz="6" w:space="0" w:color="auto"/>
              <w:bottom w:val="single" w:sz="6" w:space="0" w:color="auto"/>
              <w:right w:val="single" w:sz="12" w:space="0" w:color="auto"/>
            </w:tcBorders>
          </w:tcPr>
          <w:p w14:paraId="1AED1354" w14:textId="77777777" w:rsidR="00B06793" w:rsidRDefault="00B06793">
            <w:pPr>
              <w:jc w:val="center"/>
              <w:rPr>
                <w:color w:val="000000"/>
              </w:rPr>
            </w:pPr>
          </w:p>
        </w:tc>
      </w:tr>
      <w:tr w:rsidR="00B06793" w14:paraId="1360AD45" w14:textId="77777777" w:rsidTr="00AD2294">
        <w:tblPrEx>
          <w:tblCellMar>
            <w:left w:w="57" w:type="dxa"/>
            <w:right w:w="57" w:type="dxa"/>
          </w:tblCellMar>
        </w:tblPrEx>
        <w:trPr>
          <w:gridAfter w:val="4"/>
          <w:wAfter w:w="1626" w:type="dxa"/>
          <w:trHeight w:val="272"/>
        </w:trPr>
        <w:tc>
          <w:tcPr>
            <w:tcW w:w="505" w:type="dxa"/>
            <w:gridSpan w:val="2"/>
            <w:tcBorders>
              <w:top w:val="single" w:sz="6" w:space="0" w:color="auto"/>
              <w:left w:val="single" w:sz="12" w:space="0" w:color="auto"/>
              <w:bottom w:val="single" w:sz="6" w:space="0" w:color="auto"/>
              <w:right w:val="single" w:sz="6" w:space="0" w:color="auto"/>
            </w:tcBorders>
          </w:tcPr>
          <w:p w14:paraId="0D7D0546" w14:textId="77777777" w:rsidR="00B06793" w:rsidRDefault="00B06793">
            <w:pPr>
              <w:rPr>
                <w:color w:val="000000"/>
              </w:rPr>
            </w:pPr>
          </w:p>
        </w:tc>
        <w:tc>
          <w:tcPr>
            <w:tcW w:w="507" w:type="dxa"/>
            <w:gridSpan w:val="2"/>
            <w:tcBorders>
              <w:top w:val="single" w:sz="6" w:space="0" w:color="auto"/>
              <w:left w:val="single" w:sz="6" w:space="0" w:color="auto"/>
              <w:bottom w:val="single" w:sz="6" w:space="0" w:color="auto"/>
              <w:right w:val="single" w:sz="6" w:space="0" w:color="auto"/>
            </w:tcBorders>
          </w:tcPr>
          <w:p w14:paraId="10401397" w14:textId="77777777" w:rsidR="00B06793" w:rsidRDefault="00B06793">
            <w:pPr>
              <w:jc w:val="center"/>
              <w:rPr>
                <w:color w:val="000000"/>
              </w:rPr>
            </w:pPr>
          </w:p>
        </w:tc>
        <w:tc>
          <w:tcPr>
            <w:tcW w:w="508" w:type="dxa"/>
            <w:gridSpan w:val="3"/>
            <w:tcBorders>
              <w:top w:val="single" w:sz="6" w:space="0" w:color="auto"/>
              <w:left w:val="single" w:sz="6" w:space="0" w:color="auto"/>
              <w:bottom w:val="single" w:sz="6" w:space="0" w:color="auto"/>
              <w:right w:val="single" w:sz="6" w:space="0" w:color="auto"/>
            </w:tcBorders>
          </w:tcPr>
          <w:p w14:paraId="053C5470"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767FF239"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257C74FC"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32A0C030"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5BF9C6B4" w14:textId="77777777" w:rsidR="00B06793" w:rsidRDefault="00B06793">
            <w:pPr>
              <w:jc w:val="center"/>
              <w:rPr>
                <w:color w:val="000000"/>
              </w:rPr>
            </w:pPr>
          </w:p>
        </w:tc>
        <w:tc>
          <w:tcPr>
            <w:tcW w:w="511" w:type="dxa"/>
            <w:tcBorders>
              <w:top w:val="single" w:sz="6" w:space="0" w:color="auto"/>
              <w:left w:val="single" w:sz="6" w:space="0" w:color="auto"/>
              <w:bottom w:val="single" w:sz="6" w:space="0" w:color="auto"/>
              <w:right w:val="single" w:sz="6" w:space="0" w:color="auto"/>
            </w:tcBorders>
          </w:tcPr>
          <w:p w14:paraId="1848DC5B"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3E3A574A"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5F338F9E"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58198327"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65C95871" w14:textId="77777777" w:rsidR="00B06793" w:rsidRDefault="00B06793">
            <w:pPr>
              <w:jc w:val="center"/>
              <w:rPr>
                <w:color w:val="000000"/>
              </w:rPr>
            </w:pPr>
          </w:p>
        </w:tc>
        <w:tc>
          <w:tcPr>
            <w:tcW w:w="508" w:type="dxa"/>
            <w:gridSpan w:val="3"/>
            <w:tcBorders>
              <w:top w:val="single" w:sz="6" w:space="0" w:color="auto"/>
              <w:left w:val="single" w:sz="6" w:space="0" w:color="auto"/>
              <w:bottom w:val="single" w:sz="6" w:space="0" w:color="auto"/>
              <w:right w:val="single" w:sz="6" w:space="0" w:color="auto"/>
            </w:tcBorders>
          </w:tcPr>
          <w:p w14:paraId="7852C8C1" w14:textId="77777777" w:rsidR="00B06793" w:rsidRDefault="00B06793">
            <w:pPr>
              <w:jc w:val="center"/>
              <w:rPr>
                <w:color w:val="000000"/>
              </w:rPr>
            </w:pPr>
          </w:p>
        </w:tc>
        <w:tc>
          <w:tcPr>
            <w:tcW w:w="510" w:type="dxa"/>
            <w:gridSpan w:val="2"/>
            <w:tcBorders>
              <w:top w:val="single" w:sz="6" w:space="0" w:color="auto"/>
              <w:left w:val="single" w:sz="6" w:space="0" w:color="auto"/>
              <w:bottom w:val="single" w:sz="6" w:space="0" w:color="auto"/>
              <w:right w:val="single" w:sz="6" w:space="0" w:color="auto"/>
            </w:tcBorders>
          </w:tcPr>
          <w:p w14:paraId="1AEC8EEC"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0033C27D"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5CB8E537"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3C3E447A" w14:textId="77777777" w:rsidR="00B06793" w:rsidRDefault="00B06793">
            <w:pPr>
              <w:jc w:val="center"/>
              <w:rPr>
                <w:color w:val="000000"/>
              </w:rPr>
            </w:pPr>
          </w:p>
        </w:tc>
        <w:tc>
          <w:tcPr>
            <w:tcW w:w="307" w:type="dxa"/>
            <w:tcBorders>
              <w:top w:val="single" w:sz="6" w:space="0" w:color="auto"/>
              <w:left w:val="single" w:sz="6" w:space="0" w:color="auto"/>
              <w:bottom w:val="single" w:sz="6" w:space="0" w:color="auto"/>
              <w:right w:val="single" w:sz="12" w:space="0" w:color="auto"/>
            </w:tcBorders>
          </w:tcPr>
          <w:p w14:paraId="3BD5C7D9" w14:textId="77777777" w:rsidR="00B06793" w:rsidRDefault="00B06793">
            <w:pPr>
              <w:jc w:val="center"/>
              <w:rPr>
                <w:color w:val="000000"/>
              </w:rPr>
            </w:pPr>
          </w:p>
        </w:tc>
      </w:tr>
      <w:tr w:rsidR="00B06793" w14:paraId="4AE259B5" w14:textId="77777777" w:rsidTr="00AD2294">
        <w:tblPrEx>
          <w:tblCellMar>
            <w:left w:w="57" w:type="dxa"/>
            <w:right w:w="57" w:type="dxa"/>
          </w:tblCellMar>
        </w:tblPrEx>
        <w:trPr>
          <w:gridAfter w:val="4"/>
          <w:wAfter w:w="1626" w:type="dxa"/>
          <w:trHeight w:val="272"/>
        </w:trPr>
        <w:tc>
          <w:tcPr>
            <w:tcW w:w="505" w:type="dxa"/>
            <w:gridSpan w:val="2"/>
            <w:tcBorders>
              <w:top w:val="single" w:sz="6" w:space="0" w:color="auto"/>
              <w:left w:val="single" w:sz="12" w:space="0" w:color="auto"/>
              <w:bottom w:val="single" w:sz="6" w:space="0" w:color="auto"/>
              <w:right w:val="single" w:sz="6" w:space="0" w:color="auto"/>
            </w:tcBorders>
          </w:tcPr>
          <w:p w14:paraId="7EE3F6F2" w14:textId="77777777" w:rsidR="00B06793" w:rsidRDefault="00B06793">
            <w:pPr>
              <w:rPr>
                <w:color w:val="000000"/>
              </w:rPr>
            </w:pPr>
          </w:p>
        </w:tc>
        <w:tc>
          <w:tcPr>
            <w:tcW w:w="507" w:type="dxa"/>
            <w:gridSpan w:val="2"/>
            <w:tcBorders>
              <w:top w:val="single" w:sz="6" w:space="0" w:color="auto"/>
              <w:left w:val="single" w:sz="6" w:space="0" w:color="auto"/>
              <w:bottom w:val="single" w:sz="6" w:space="0" w:color="auto"/>
              <w:right w:val="single" w:sz="6" w:space="0" w:color="auto"/>
            </w:tcBorders>
          </w:tcPr>
          <w:p w14:paraId="0A859BAD" w14:textId="77777777" w:rsidR="00B06793" w:rsidRDefault="00B06793">
            <w:pPr>
              <w:jc w:val="center"/>
              <w:rPr>
                <w:color w:val="000000"/>
              </w:rPr>
            </w:pPr>
          </w:p>
        </w:tc>
        <w:tc>
          <w:tcPr>
            <w:tcW w:w="508" w:type="dxa"/>
            <w:gridSpan w:val="3"/>
            <w:tcBorders>
              <w:top w:val="single" w:sz="6" w:space="0" w:color="auto"/>
              <w:left w:val="single" w:sz="6" w:space="0" w:color="auto"/>
              <w:bottom w:val="single" w:sz="6" w:space="0" w:color="auto"/>
              <w:right w:val="single" w:sz="6" w:space="0" w:color="auto"/>
            </w:tcBorders>
          </w:tcPr>
          <w:p w14:paraId="42B1F5C4"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402E49B4"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4ACE4EA3"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67ABB1A8"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40CB7032" w14:textId="77777777" w:rsidR="00B06793" w:rsidRDefault="00B06793">
            <w:pPr>
              <w:jc w:val="center"/>
              <w:rPr>
                <w:color w:val="000000"/>
              </w:rPr>
            </w:pPr>
          </w:p>
        </w:tc>
        <w:tc>
          <w:tcPr>
            <w:tcW w:w="511" w:type="dxa"/>
            <w:tcBorders>
              <w:top w:val="single" w:sz="6" w:space="0" w:color="auto"/>
              <w:left w:val="single" w:sz="6" w:space="0" w:color="auto"/>
              <w:bottom w:val="single" w:sz="6" w:space="0" w:color="auto"/>
              <w:right w:val="single" w:sz="6" w:space="0" w:color="auto"/>
            </w:tcBorders>
          </w:tcPr>
          <w:p w14:paraId="579BF2CC"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14BE64A3"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67278399"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71F0823C"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32C12917" w14:textId="77777777" w:rsidR="00B06793" w:rsidRDefault="00B06793">
            <w:pPr>
              <w:jc w:val="center"/>
              <w:rPr>
                <w:color w:val="000000"/>
              </w:rPr>
            </w:pPr>
          </w:p>
        </w:tc>
        <w:tc>
          <w:tcPr>
            <w:tcW w:w="508" w:type="dxa"/>
            <w:gridSpan w:val="3"/>
            <w:tcBorders>
              <w:top w:val="single" w:sz="6" w:space="0" w:color="auto"/>
              <w:left w:val="single" w:sz="6" w:space="0" w:color="auto"/>
              <w:bottom w:val="single" w:sz="6" w:space="0" w:color="auto"/>
              <w:right w:val="single" w:sz="6" w:space="0" w:color="auto"/>
            </w:tcBorders>
          </w:tcPr>
          <w:p w14:paraId="37522369" w14:textId="77777777" w:rsidR="00B06793" w:rsidRDefault="00B06793">
            <w:pPr>
              <w:jc w:val="center"/>
              <w:rPr>
                <w:color w:val="000000"/>
              </w:rPr>
            </w:pPr>
          </w:p>
        </w:tc>
        <w:tc>
          <w:tcPr>
            <w:tcW w:w="510" w:type="dxa"/>
            <w:gridSpan w:val="2"/>
            <w:tcBorders>
              <w:top w:val="single" w:sz="6" w:space="0" w:color="auto"/>
              <w:left w:val="single" w:sz="6" w:space="0" w:color="auto"/>
              <w:bottom w:val="single" w:sz="6" w:space="0" w:color="auto"/>
              <w:right w:val="single" w:sz="6" w:space="0" w:color="auto"/>
            </w:tcBorders>
          </w:tcPr>
          <w:p w14:paraId="652534A1"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5F60FB3F"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26939C45"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07DECAA0" w14:textId="77777777" w:rsidR="00B06793" w:rsidRDefault="00B06793">
            <w:pPr>
              <w:jc w:val="center"/>
              <w:rPr>
                <w:color w:val="000000"/>
              </w:rPr>
            </w:pPr>
          </w:p>
        </w:tc>
        <w:tc>
          <w:tcPr>
            <w:tcW w:w="307" w:type="dxa"/>
            <w:tcBorders>
              <w:top w:val="single" w:sz="6" w:space="0" w:color="auto"/>
              <w:left w:val="single" w:sz="6" w:space="0" w:color="auto"/>
              <w:bottom w:val="single" w:sz="6" w:space="0" w:color="auto"/>
              <w:right w:val="single" w:sz="12" w:space="0" w:color="auto"/>
            </w:tcBorders>
          </w:tcPr>
          <w:p w14:paraId="09102183" w14:textId="77777777" w:rsidR="00B06793" w:rsidRDefault="00B06793">
            <w:pPr>
              <w:jc w:val="center"/>
              <w:rPr>
                <w:color w:val="000000"/>
              </w:rPr>
            </w:pPr>
          </w:p>
        </w:tc>
      </w:tr>
      <w:tr w:rsidR="00B06793" w14:paraId="71DBE2F5" w14:textId="77777777" w:rsidTr="00AD2294">
        <w:tblPrEx>
          <w:tblCellMar>
            <w:left w:w="57" w:type="dxa"/>
            <w:right w:w="57" w:type="dxa"/>
          </w:tblCellMar>
        </w:tblPrEx>
        <w:trPr>
          <w:gridAfter w:val="4"/>
          <w:wAfter w:w="1626" w:type="dxa"/>
          <w:trHeight w:val="290"/>
        </w:trPr>
        <w:tc>
          <w:tcPr>
            <w:tcW w:w="505" w:type="dxa"/>
            <w:gridSpan w:val="2"/>
            <w:tcBorders>
              <w:top w:val="single" w:sz="6" w:space="0" w:color="auto"/>
              <w:left w:val="single" w:sz="12" w:space="0" w:color="auto"/>
              <w:bottom w:val="single" w:sz="6" w:space="0" w:color="auto"/>
              <w:right w:val="single" w:sz="6" w:space="0" w:color="auto"/>
            </w:tcBorders>
          </w:tcPr>
          <w:p w14:paraId="68985AA7" w14:textId="77777777" w:rsidR="00B06793" w:rsidRDefault="00B06793">
            <w:pPr>
              <w:rPr>
                <w:color w:val="000000"/>
              </w:rPr>
            </w:pPr>
          </w:p>
        </w:tc>
        <w:tc>
          <w:tcPr>
            <w:tcW w:w="507" w:type="dxa"/>
            <w:gridSpan w:val="2"/>
            <w:tcBorders>
              <w:top w:val="single" w:sz="6" w:space="0" w:color="auto"/>
              <w:left w:val="single" w:sz="6" w:space="0" w:color="auto"/>
              <w:bottom w:val="single" w:sz="6" w:space="0" w:color="auto"/>
              <w:right w:val="single" w:sz="6" w:space="0" w:color="auto"/>
            </w:tcBorders>
          </w:tcPr>
          <w:p w14:paraId="37DABA12" w14:textId="77777777" w:rsidR="00B06793" w:rsidRDefault="00B06793">
            <w:pPr>
              <w:jc w:val="center"/>
              <w:rPr>
                <w:color w:val="000000"/>
              </w:rPr>
            </w:pPr>
          </w:p>
        </w:tc>
        <w:tc>
          <w:tcPr>
            <w:tcW w:w="508" w:type="dxa"/>
            <w:gridSpan w:val="3"/>
            <w:tcBorders>
              <w:top w:val="single" w:sz="6" w:space="0" w:color="auto"/>
              <w:left w:val="single" w:sz="6" w:space="0" w:color="auto"/>
              <w:bottom w:val="single" w:sz="6" w:space="0" w:color="auto"/>
              <w:right w:val="single" w:sz="6" w:space="0" w:color="auto"/>
            </w:tcBorders>
          </w:tcPr>
          <w:p w14:paraId="5D21129D"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58D3F537"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56731333"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17B46BAA"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7F930DF4" w14:textId="77777777" w:rsidR="00B06793" w:rsidRDefault="00B06793">
            <w:pPr>
              <w:jc w:val="center"/>
              <w:rPr>
                <w:color w:val="000000"/>
              </w:rPr>
            </w:pPr>
          </w:p>
        </w:tc>
        <w:tc>
          <w:tcPr>
            <w:tcW w:w="511" w:type="dxa"/>
            <w:tcBorders>
              <w:top w:val="single" w:sz="6" w:space="0" w:color="auto"/>
              <w:left w:val="single" w:sz="6" w:space="0" w:color="auto"/>
              <w:bottom w:val="single" w:sz="6" w:space="0" w:color="auto"/>
              <w:right w:val="single" w:sz="6" w:space="0" w:color="auto"/>
            </w:tcBorders>
          </w:tcPr>
          <w:p w14:paraId="478B487E"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4568F78B"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66ED6D4E"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3D87330F" w14:textId="77777777" w:rsidR="00B06793" w:rsidRDefault="00B06793">
            <w:pPr>
              <w:rPr>
                <w:color w:val="000000"/>
              </w:rPr>
            </w:pPr>
          </w:p>
        </w:tc>
        <w:tc>
          <w:tcPr>
            <w:tcW w:w="508" w:type="dxa"/>
            <w:tcBorders>
              <w:top w:val="single" w:sz="6" w:space="0" w:color="auto"/>
              <w:left w:val="single" w:sz="6" w:space="0" w:color="auto"/>
              <w:bottom w:val="single" w:sz="6" w:space="0" w:color="auto"/>
              <w:right w:val="single" w:sz="6" w:space="0" w:color="auto"/>
            </w:tcBorders>
          </w:tcPr>
          <w:p w14:paraId="06BEAB9B" w14:textId="77777777" w:rsidR="00B06793" w:rsidRDefault="00B06793">
            <w:pPr>
              <w:jc w:val="center"/>
              <w:rPr>
                <w:color w:val="000000"/>
              </w:rPr>
            </w:pPr>
          </w:p>
        </w:tc>
        <w:tc>
          <w:tcPr>
            <w:tcW w:w="508" w:type="dxa"/>
            <w:gridSpan w:val="3"/>
            <w:tcBorders>
              <w:top w:val="single" w:sz="6" w:space="0" w:color="auto"/>
              <w:left w:val="single" w:sz="6" w:space="0" w:color="auto"/>
              <w:bottom w:val="single" w:sz="6" w:space="0" w:color="auto"/>
              <w:right w:val="single" w:sz="6" w:space="0" w:color="auto"/>
            </w:tcBorders>
          </w:tcPr>
          <w:p w14:paraId="5BCA1506" w14:textId="77777777" w:rsidR="00B06793" w:rsidRDefault="00B06793">
            <w:pPr>
              <w:jc w:val="center"/>
              <w:rPr>
                <w:color w:val="000000"/>
              </w:rPr>
            </w:pPr>
          </w:p>
        </w:tc>
        <w:tc>
          <w:tcPr>
            <w:tcW w:w="510" w:type="dxa"/>
            <w:gridSpan w:val="2"/>
            <w:tcBorders>
              <w:top w:val="single" w:sz="6" w:space="0" w:color="auto"/>
              <w:left w:val="single" w:sz="6" w:space="0" w:color="auto"/>
              <w:bottom w:val="single" w:sz="6" w:space="0" w:color="auto"/>
              <w:right w:val="single" w:sz="6" w:space="0" w:color="auto"/>
            </w:tcBorders>
          </w:tcPr>
          <w:p w14:paraId="72957E76" w14:textId="77777777" w:rsidR="00B06793" w:rsidRDefault="00B06793">
            <w:pPr>
              <w:jc w:val="center"/>
              <w:rPr>
                <w:color w:val="000000"/>
              </w:rPr>
            </w:pPr>
          </w:p>
        </w:tc>
        <w:tc>
          <w:tcPr>
            <w:tcW w:w="508" w:type="dxa"/>
            <w:gridSpan w:val="2"/>
            <w:tcBorders>
              <w:top w:val="single" w:sz="6" w:space="0" w:color="auto"/>
              <w:left w:val="single" w:sz="6" w:space="0" w:color="auto"/>
              <w:bottom w:val="single" w:sz="6" w:space="0" w:color="auto"/>
              <w:right w:val="single" w:sz="6" w:space="0" w:color="auto"/>
            </w:tcBorders>
          </w:tcPr>
          <w:p w14:paraId="6C217BA9"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5B91F9E7" w14:textId="77777777" w:rsidR="00B06793" w:rsidRDefault="00B06793">
            <w:pPr>
              <w:jc w:val="center"/>
              <w:rPr>
                <w:color w:val="000000"/>
              </w:rPr>
            </w:pPr>
          </w:p>
        </w:tc>
        <w:tc>
          <w:tcPr>
            <w:tcW w:w="508" w:type="dxa"/>
            <w:tcBorders>
              <w:top w:val="single" w:sz="6" w:space="0" w:color="auto"/>
              <w:left w:val="single" w:sz="6" w:space="0" w:color="auto"/>
              <w:bottom w:val="single" w:sz="6" w:space="0" w:color="auto"/>
              <w:right w:val="single" w:sz="6" w:space="0" w:color="auto"/>
            </w:tcBorders>
          </w:tcPr>
          <w:p w14:paraId="0A2D0856" w14:textId="77777777" w:rsidR="00B06793" w:rsidRDefault="00B06793">
            <w:pPr>
              <w:jc w:val="center"/>
              <w:rPr>
                <w:color w:val="000000"/>
              </w:rPr>
            </w:pPr>
          </w:p>
        </w:tc>
        <w:tc>
          <w:tcPr>
            <w:tcW w:w="307" w:type="dxa"/>
            <w:tcBorders>
              <w:top w:val="single" w:sz="6" w:space="0" w:color="auto"/>
              <w:left w:val="single" w:sz="6" w:space="0" w:color="auto"/>
              <w:bottom w:val="single" w:sz="6" w:space="0" w:color="auto"/>
              <w:right w:val="single" w:sz="12" w:space="0" w:color="auto"/>
            </w:tcBorders>
          </w:tcPr>
          <w:p w14:paraId="7CA5708E" w14:textId="77777777" w:rsidR="00B06793" w:rsidRDefault="00B06793">
            <w:pPr>
              <w:jc w:val="center"/>
              <w:rPr>
                <w:color w:val="000000"/>
              </w:rPr>
            </w:pPr>
          </w:p>
        </w:tc>
      </w:tr>
      <w:tr w:rsidR="00B06793" w14:paraId="7768F1FC" w14:textId="77777777" w:rsidTr="00AD2294">
        <w:tblPrEx>
          <w:tblCellMar>
            <w:left w:w="57" w:type="dxa"/>
            <w:right w:w="57" w:type="dxa"/>
          </w:tblCellMar>
        </w:tblPrEx>
        <w:trPr>
          <w:gridAfter w:val="4"/>
          <w:wAfter w:w="1626" w:type="dxa"/>
          <w:trHeight w:val="272"/>
        </w:trPr>
        <w:tc>
          <w:tcPr>
            <w:tcW w:w="505" w:type="dxa"/>
            <w:gridSpan w:val="2"/>
            <w:tcBorders>
              <w:top w:val="single" w:sz="6" w:space="0" w:color="auto"/>
              <w:left w:val="single" w:sz="12" w:space="0" w:color="auto"/>
              <w:bottom w:val="single" w:sz="12" w:space="0" w:color="auto"/>
              <w:right w:val="single" w:sz="6" w:space="0" w:color="auto"/>
            </w:tcBorders>
          </w:tcPr>
          <w:p w14:paraId="1B9EB616" w14:textId="77777777" w:rsidR="00B06793" w:rsidRDefault="00B06793">
            <w:pPr>
              <w:rPr>
                <w:color w:val="000000"/>
              </w:rPr>
            </w:pPr>
          </w:p>
        </w:tc>
        <w:tc>
          <w:tcPr>
            <w:tcW w:w="507" w:type="dxa"/>
            <w:gridSpan w:val="2"/>
            <w:tcBorders>
              <w:top w:val="single" w:sz="6" w:space="0" w:color="auto"/>
              <w:left w:val="single" w:sz="6" w:space="0" w:color="auto"/>
              <w:bottom w:val="single" w:sz="12" w:space="0" w:color="auto"/>
              <w:right w:val="single" w:sz="6" w:space="0" w:color="auto"/>
            </w:tcBorders>
          </w:tcPr>
          <w:p w14:paraId="32BC1ED1" w14:textId="77777777" w:rsidR="00B06793" w:rsidRDefault="00B06793">
            <w:pPr>
              <w:jc w:val="center"/>
              <w:rPr>
                <w:color w:val="000000"/>
              </w:rPr>
            </w:pPr>
          </w:p>
        </w:tc>
        <w:tc>
          <w:tcPr>
            <w:tcW w:w="508" w:type="dxa"/>
            <w:gridSpan w:val="3"/>
            <w:tcBorders>
              <w:top w:val="single" w:sz="6" w:space="0" w:color="auto"/>
              <w:left w:val="single" w:sz="6" w:space="0" w:color="auto"/>
              <w:bottom w:val="single" w:sz="12" w:space="0" w:color="auto"/>
              <w:right w:val="single" w:sz="6" w:space="0" w:color="auto"/>
            </w:tcBorders>
          </w:tcPr>
          <w:p w14:paraId="75F713EF" w14:textId="77777777" w:rsidR="00B06793" w:rsidRDefault="00B06793">
            <w:pPr>
              <w:jc w:val="center"/>
              <w:rPr>
                <w:color w:val="000000"/>
              </w:rPr>
            </w:pPr>
          </w:p>
        </w:tc>
        <w:tc>
          <w:tcPr>
            <w:tcW w:w="508" w:type="dxa"/>
            <w:gridSpan w:val="2"/>
            <w:tcBorders>
              <w:top w:val="single" w:sz="6" w:space="0" w:color="auto"/>
              <w:left w:val="single" w:sz="6" w:space="0" w:color="auto"/>
              <w:bottom w:val="single" w:sz="12" w:space="0" w:color="auto"/>
              <w:right w:val="single" w:sz="6" w:space="0" w:color="auto"/>
            </w:tcBorders>
          </w:tcPr>
          <w:p w14:paraId="22C4BA20"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702532AA"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5E15AA2D"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002E7B76" w14:textId="77777777" w:rsidR="00B06793" w:rsidRDefault="00B06793">
            <w:pPr>
              <w:jc w:val="center"/>
              <w:rPr>
                <w:color w:val="000000"/>
              </w:rPr>
            </w:pPr>
          </w:p>
        </w:tc>
        <w:tc>
          <w:tcPr>
            <w:tcW w:w="511" w:type="dxa"/>
            <w:tcBorders>
              <w:top w:val="single" w:sz="6" w:space="0" w:color="auto"/>
              <w:left w:val="single" w:sz="6" w:space="0" w:color="auto"/>
              <w:bottom w:val="single" w:sz="12" w:space="0" w:color="auto"/>
              <w:right w:val="single" w:sz="6" w:space="0" w:color="auto"/>
            </w:tcBorders>
          </w:tcPr>
          <w:p w14:paraId="1242FBB1" w14:textId="77777777" w:rsidR="00B06793" w:rsidRDefault="00B06793">
            <w:pPr>
              <w:jc w:val="center"/>
              <w:rPr>
                <w:color w:val="000000"/>
              </w:rPr>
            </w:pPr>
          </w:p>
        </w:tc>
        <w:tc>
          <w:tcPr>
            <w:tcW w:w="508" w:type="dxa"/>
            <w:gridSpan w:val="2"/>
            <w:tcBorders>
              <w:top w:val="single" w:sz="6" w:space="0" w:color="auto"/>
              <w:left w:val="single" w:sz="6" w:space="0" w:color="auto"/>
              <w:bottom w:val="single" w:sz="12" w:space="0" w:color="auto"/>
              <w:right w:val="single" w:sz="6" w:space="0" w:color="auto"/>
            </w:tcBorders>
          </w:tcPr>
          <w:p w14:paraId="2EBE7405"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5B75A6EF"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4B91F6F1"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39BB4668" w14:textId="77777777" w:rsidR="00B06793" w:rsidRDefault="00B06793">
            <w:pPr>
              <w:jc w:val="center"/>
              <w:rPr>
                <w:color w:val="000000"/>
              </w:rPr>
            </w:pPr>
          </w:p>
        </w:tc>
        <w:tc>
          <w:tcPr>
            <w:tcW w:w="508" w:type="dxa"/>
            <w:gridSpan w:val="3"/>
            <w:tcBorders>
              <w:top w:val="single" w:sz="6" w:space="0" w:color="auto"/>
              <w:left w:val="single" w:sz="6" w:space="0" w:color="auto"/>
              <w:bottom w:val="single" w:sz="12" w:space="0" w:color="auto"/>
              <w:right w:val="single" w:sz="6" w:space="0" w:color="auto"/>
            </w:tcBorders>
          </w:tcPr>
          <w:p w14:paraId="6088C8DD" w14:textId="77777777" w:rsidR="00B06793" w:rsidRDefault="00B06793">
            <w:pPr>
              <w:jc w:val="center"/>
              <w:rPr>
                <w:color w:val="000000"/>
              </w:rPr>
            </w:pPr>
          </w:p>
        </w:tc>
        <w:tc>
          <w:tcPr>
            <w:tcW w:w="510" w:type="dxa"/>
            <w:gridSpan w:val="2"/>
            <w:tcBorders>
              <w:top w:val="single" w:sz="6" w:space="0" w:color="auto"/>
              <w:left w:val="single" w:sz="6" w:space="0" w:color="auto"/>
              <w:bottom w:val="single" w:sz="12" w:space="0" w:color="auto"/>
              <w:right w:val="single" w:sz="6" w:space="0" w:color="auto"/>
            </w:tcBorders>
          </w:tcPr>
          <w:p w14:paraId="7A8EB241" w14:textId="77777777" w:rsidR="00B06793" w:rsidRDefault="00B06793">
            <w:pPr>
              <w:jc w:val="center"/>
              <w:rPr>
                <w:color w:val="000000"/>
              </w:rPr>
            </w:pPr>
          </w:p>
        </w:tc>
        <w:tc>
          <w:tcPr>
            <w:tcW w:w="508" w:type="dxa"/>
            <w:gridSpan w:val="2"/>
            <w:tcBorders>
              <w:top w:val="single" w:sz="6" w:space="0" w:color="auto"/>
              <w:left w:val="single" w:sz="6" w:space="0" w:color="auto"/>
              <w:bottom w:val="single" w:sz="12" w:space="0" w:color="auto"/>
              <w:right w:val="single" w:sz="6" w:space="0" w:color="auto"/>
            </w:tcBorders>
          </w:tcPr>
          <w:p w14:paraId="4F595E00"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3277FF8A" w14:textId="77777777" w:rsidR="00B06793" w:rsidRDefault="00B06793">
            <w:pPr>
              <w:jc w:val="center"/>
              <w:rPr>
                <w:color w:val="000000"/>
              </w:rPr>
            </w:pPr>
          </w:p>
        </w:tc>
        <w:tc>
          <w:tcPr>
            <w:tcW w:w="508" w:type="dxa"/>
            <w:tcBorders>
              <w:top w:val="single" w:sz="6" w:space="0" w:color="auto"/>
              <w:left w:val="single" w:sz="6" w:space="0" w:color="auto"/>
              <w:bottom w:val="single" w:sz="12" w:space="0" w:color="auto"/>
              <w:right w:val="single" w:sz="6" w:space="0" w:color="auto"/>
            </w:tcBorders>
          </w:tcPr>
          <w:p w14:paraId="40932D4B" w14:textId="77777777" w:rsidR="00B06793" w:rsidRDefault="00B06793">
            <w:pPr>
              <w:jc w:val="center"/>
              <w:rPr>
                <w:color w:val="000000"/>
              </w:rPr>
            </w:pPr>
          </w:p>
        </w:tc>
        <w:tc>
          <w:tcPr>
            <w:tcW w:w="307" w:type="dxa"/>
            <w:tcBorders>
              <w:top w:val="single" w:sz="6" w:space="0" w:color="auto"/>
              <w:left w:val="single" w:sz="6" w:space="0" w:color="auto"/>
              <w:bottom w:val="single" w:sz="12" w:space="0" w:color="auto"/>
              <w:right w:val="single" w:sz="12" w:space="0" w:color="auto"/>
            </w:tcBorders>
          </w:tcPr>
          <w:p w14:paraId="693D801E" w14:textId="77777777" w:rsidR="00B06793" w:rsidRDefault="00B06793">
            <w:pPr>
              <w:jc w:val="center"/>
              <w:rPr>
                <w:color w:val="000000"/>
              </w:rPr>
            </w:pPr>
          </w:p>
        </w:tc>
      </w:tr>
      <w:tr w:rsidR="00B06793" w14:paraId="4B3B1D83"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101850C1" w14:textId="77777777" w:rsidR="00B06793" w:rsidRDefault="00B06793">
            <w:pPr>
              <w:jc w:val="center"/>
              <w:rPr>
                <w:b/>
                <w:color w:val="000000"/>
              </w:rPr>
            </w:pPr>
            <w:r>
              <w:rPr>
                <w:b/>
                <w:color w:val="000000"/>
              </w:rPr>
              <w:t>DATE</w:t>
            </w:r>
          </w:p>
        </w:tc>
        <w:tc>
          <w:tcPr>
            <w:tcW w:w="297" w:type="dxa"/>
            <w:gridSpan w:val="2"/>
          </w:tcPr>
          <w:p w14:paraId="0FDEA780" w14:textId="77777777" w:rsidR="00B06793" w:rsidRDefault="00B06793">
            <w:pPr>
              <w:jc w:val="center"/>
              <w:rPr>
                <w:b/>
                <w:color w:val="000000"/>
              </w:rPr>
            </w:pPr>
          </w:p>
        </w:tc>
        <w:tc>
          <w:tcPr>
            <w:tcW w:w="386" w:type="dxa"/>
          </w:tcPr>
          <w:p w14:paraId="6BCC937E" w14:textId="23CF9DCB" w:rsidR="00B06793" w:rsidRDefault="00941926">
            <w:pPr>
              <w:jc w:val="center"/>
              <w:rPr>
                <w:b/>
                <w:color w:val="000000"/>
              </w:rPr>
            </w:pPr>
            <w:r>
              <w:rPr>
                <w:b/>
                <w:color w:val="000000"/>
              </w:rPr>
              <w:t>Ver</w:t>
            </w:r>
          </w:p>
        </w:tc>
        <w:tc>
          <w:tcPr>
            <w:tcW w:w="4904" w:type="dxa"/>
            <w:gridSpan w:val="14"/>
          </w:tcPr>
          <w:p w14:paraId="2243393E" w14:textId="77777777" w:rsidR="00B06793" w:rsidRDefault="00B06793">
            <w:pPr>
              <w:jc w:val="center"/>
              <w:rPr>
                <w:b/>
                <w:color w:val="000000"/>
              </w:rPr>
            </w:pPr>
            <w:r>
              <w:rPr>
                <w:b/>
                <w:color w:val="000000"/>
              </w:rPr>
              <w:t>REVISIONS</w:t>
            </w:r>
          </w:p>
        </w:tc>
        <w:tc>
          <w:tcPr>
            <w:tcW w:w="382" w:type="dxa"/>
            <w:gridSpan w:val="2"/>
          </w:tcPr>
          <w:p w14:paraId="07F7CBBB" w14:textId="77777777" w:rsidR="00B06793" w:rsidRDefault="00B06793">
            <w:pPr>
              <w:jc w:val="center"/>
              <w:rPr>
                <w:b/>
                <w:color w:val="000000"/>
              </w:rPr>
            </w:pPr>
            <w:r>
              <w:rPr>
                <w:b/>
                <w:color w:val="000000"/>
              </w:rPr>
              <w:t>DR</w:t>
            </w:r>
          </w:p>
        </w:tc>
        <w:tc>
          <w:tcPr>
            <w:tcW w:w="388" w:type="dxa"/>
            <w:gridSpan w:val="2"/>
          </w:tcPr>
          <w:p w14:paraId="484F6DFE" w14:textId="77777777" w:rsidR="00B06793" w:rsidRDefault="00B06793">
            <w:pPr>
              <w:jc w:val="center"/>
              <w:rPr>
                <w:b/>
                <w:color w:val="000000"/>
              </w:rPr>
            </w:pPr>
            <w:r>
              <w:rPr>
                <w:b/>
                <w:color w:val="000000"/>
              </w:rPr>
              <w:t>CK</w:t>
            </w:r>
          </w:p>
        </w:tc>
        <w:tc>
          <w:tcPr>
            <w:tcW w:w="1836" w:type="dxa"/>
            <w:gridSpan w:val="5"/>
            <w:tcBorders>
              <w:bottom w:val="nil"/>
            </w:tcBorders>
          </w:tcPr>
          <w:p w14:paraId="2A3B97CB" w14:textId="77777777" w:rsidR="00B06793" w:rsidRDefault="00B06793">
            <w:pPr>
              <w:jc w:val="center"/>
              <w:rPr>
                <w:b/>
                <w:color w:val="000000"/>
                <w:sz w:val="18"/>
              </w:rPr>
            </w:pPr>
            <w:r>
              <w:rPr>
                <w:b/>
                <w:color w:val="000000"/>
                <w:sz w:val="18"/>
              </w:rPr>
              <w:t>REFERENCE</w:t>
            </w:r>
          </w:p>
        </w:tc>
      </w:tr>
      <w:tr w:rsidR="00B06793" w14:paraId="38FE050D"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345"/>
        </w:trPr>
        <w:tc>
          <w:tcPr>
            <w:tcW w:w="763" w:type="dxa"/>
            <w:gridSpan w:val="3"/>
          </w:tcPr>
          <w:p w14:paraId="35E81178" w14:textId="618E355B" w:rsidR="00B06793" w:rsidRDefault="00986234" w:rsidP="00986234">
            <w:pPr>
              <w:jc w:val="center"/>
              <w:rPr>
                <w:sz w:val="18"/>
              </w:rPr>
            </w:pPr>
            <w:r>
              <w:rPr>
                <w:sz w:val="18"/>
              </w:rPr>
              <w:t>4</w:t>
            </w:r>
            <w:r w:rsidR="00E059C9">
              <w:rPr>
                <w:sz w:val="18"/>
              </w:rPr>
              <w:t>/</w:t>
            </w:r>
            <w:r>
              <w:rPr>
                <w:sz w:val="18"/>
              </w:rPr>
              <w:t>24</w:t>
            </w:r>
            <w:r w:rsidR="00E059C9">
              <w:rPr>
                <w:sz w:val="18"/>
              </w:rPr>
              <w:t>/201</w:t>
            </w:r>
            <w:r w:rsidR="006C225A">
              <w:rPr>
                <w:sz w:val="18"/>
              </w:rPr>
              <w:t>8</w:t>
            </w:r>
          </w:p>
        </w:tc>
        <w:tc>
          <w:tcPr>
            <w:tcW w:w="297" w:type="dxa"/>
            <w:gridSpan w:val="2"/>
          </w:tcPr>
          <w:p w14:paraId="22F2EB22" w14:textId="77777777" w:rsidR="00B06793" w:rsidRDefault="00B06793">
            <w:pPr>
              <w:jc w:val="center"/>
            </w:pPr>
          </w:p>
        </w:tc>
        <w:tc>
          <w:tcPr>
            <w:tcW w:w="386" w:type="dxa"/>
          </w:tcPr>
          <w:p w14:paraId="5C333637" w14:textId="77777777" w:rsidR="00B06793" w:rsidRDefault="00B06793">
            <w:pPr>
              <w:jc w:val="center"/>
            </w:pPr>
          </w:p>
        </w:tc>
        <w:tc>
          <w:tcPr>
            <w:tcW w:w="4904" w:type="dxa"/>
            <w:gridSpan w:val="14"/>
          </w:tcPr>
          <w:p w14:paraId="33B3C508" w14:textId="77777777" w:rsidR="00B06793" w:rsidRDefault="00E059C9">
            <w:pPr>
              <w:tabs>
                <w:tab w:val="left" w:pos="-720"/>
              </w:tabs>
              <w:suppressAutoHyphens/>
              <w:spacing w:before="60" w:after="29"/>
              <w:rPr>
                <w:rFonts w:ascii="Arial" w:hAnsi="Arial"/>
                <w:sz w:val="16"/>
              </w:rPr>
            </w:pPr>
            <w:r>
              <w:rPr>
                <w:rFonts w:ascii="Arial" w:hAnsi="Arial"/>
                <w:sz w:val="16"/>
              </w:rPr>
              <w:t>Draft</w:t>
            </w:r>
          </w:p>
        </w:tc>
        <w:tc>
          <w:tcPr>
            <w:tcW w:w="382" w:type="dxa"/>
            <w:gridSpan w:val="2"/>
          </w:tcPr>
          <w:p w14:paraId="129A90B6" w14:textId="77777777" w:rsidR="00B06793" w:rsidRDefault="00B06793">
            <w:pPr>
              <w:jc w:val="center"/>
            </w:pPr>
          </w:p>
        </w:tc>
        <w:tc>
          <w:tcPr>
            <w:tcW w:w="388" w:type="dxa"/>
            <w:gridSpan w:val="2"/>
          </w:tcPr>
          <w:p w14:paraId="4EAE5090" w14:textId="77777777" w:rsidR="00B06793" w:rsidRDefault="00B06793">
            <w:pPr>
              <w:jc w:val="center"/>
            </w:pPr>
          </w:p>
        </w:tc>
        <w:tc>
          <w:tcPr>
            <w:tcW w:w="1836" w:type="dxa"/>
            <w:gridSpan w:val="5"/>
            <w:tcBorders>
              <w:top w:val="nil"/>
              <w:bottom w:val="nil"/>
            </w:tcBorders>
          </w:tcPr>
          <w:p w14:paraId="105571DE" w14:textId="77777777" w:rsidR="00B06793" w:rsidRDefault="00B06793">
            <w:pPr>
              <w:jc w:val="center"/>
              <w:rPr>
                <w:sz w:val="18"/>
              </w:rPr>
            </w:pPr>
          </w:p>
        </w:tc>
      </w:tr>
      <w:tr w:rsidR="00B06793" w14:paraId="29E217C1"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04148E6E" w14:textId="7FF4A9A9" w:rsidR="00B06793" w:rsidRDefault="00941926">
            <w:pPr>
              <w:pStyle w:val="Header"/>
              <w:tabs>
                <w:tab w:val="clear" w:pos="4320"/>
                <w:tab w:val="clear" w:pos="8640"/>
              </w:tabs>
              <w:jc w:val="center"/>
              <w:rPr>
                <w:sz w:val="18"/>
              </w:rPr>
            </w:pPr>
            <w:r>
              <w:rPr>
                <w:sz w:val="18"/>
              </w:rPr>
              <w:t>6/22/18</w:t>
            </w:r>
          </w:p>
        </w:tc>
        <w:tc>
          <w:tcPr>
            <w:tcW w:w="297" w:type="dxa"/>
            <w:gridSpan w:val="2"/>
          </w:tcPr>
          <w:p w14:paraId="23A8C91C" w14:textId="77777777" w:rsidR="00B06793" w:rsidRDefault="00B06793">
            <w:pPr>
              <w:jc w:val="center"/>
            </w:pPr>
          </w:p>
        </w:tc>
        <w:tc>
          <w:tcPr>
            <w:tcW w:w="386" w:type="dxa"/>
          </w:tcPr>
          <w:p w14:paraId="1D380506" w14:textId="78CD1541" w:rsidR="00B06793" w:rsidRDefault="00941926">
            <w:pPr>
              <w:jc w:val="center"/>
            </w:pPr>
            <w:r>
              <w:t>AA</w:t>
            </w:r>
          </w:p>
        </w:tc>
        <w:tc>
          <w:tcPr>
            <w:tcW w:w="4904" w:type="dxa"/>
            <w:gridSpan w:val="14"/>
          </w:tcPr>
          <w:p w14:paraId="09258675" w14:textId="15D07B0D" w:rsidR="00B06793" w:rsidRPr="009025C6" w:rsidRDefault="00941926">
            <w:pPr>
              <w:rPr>
                <w:rFonts w:ascii="Arial" w:hAnsi="Arial"/>
                <w:sz w:val="16"/>
                <w:szCs w:val="16"/>
              </w:rPr>
            </w:pPr>
            <w:r>
              <w:rPr>
                <w:rFonts w:ascii="Arial" w:hAnsi="Arial"/>
                <w:sz w:val="16"/>
                <w:szCs w:val="16"/>
              </w:rPr>
              <w:t>Initial Release</w:t>
            </w:r>
          </w:p>
        </w:tc>
        <w:tc>
          <w:tcPr>
            <w:tcW w:w="382" w:type="dxa"/>
            <w:gridSpan w:val="2"/>
          </w:tcPr>
          <w:p w14:paraId="7FA3F0B8" w14:textId="77777777" w:rsidR="00B06793" w:rsidRPr="00E966C0" w:rsidRDefault="00B06793">
            <w:pPr>
              <w:jc w:val="center"/>
            </w:pPr>
          </w:p>
        </w:tc>
        <w:tc>
          <w:tcPr>
            <w:tcW w:w="388" w:type="dxa"/>
            <w:gridSpan w:val="2"/>
          </w:tcPr>
          <w:p w14:paraId="4F56C837" w14:textId="77777777" w:rsidR="00B06793" w:rsidRPr="00E966C0" w:rsidRDefault="00B06793">
            <w:pPr>
              <w:jc w:val="center"/>
            </w:pPr>
          </w:p>
        </w:tc>
        <w:tc>
          <w:tcPr>
            <w:tcW w:w="1836" w:type="dxa"/>
            <w:gridSpan w:val="5"/>
            <w:tcBorders>
              <w:bottom w:val="nil"/>
            </w:tcBorders>
          </w:tcPr>
          <w:p w14:paraId="4F4BCC1B" w14:textId="77777777" w:rsidR="00B06793" w:rsidRDefault="00B06793">
            <w:pPr>
              <w:jc w:val="center"/>
              <w:rPr>
                <w:b/>
                <w:sz w:val="18"/>
              </w:rPr>
            </w:pPr>
            <w:r>
              <w:rPr>
                <w:b/>
                <w:sz w:val="18"/>
              </w:rPr>
              <w:t>MODIFIED BY</w:t>
            </w:r>
          </w:p>
        </w:tc>
      </w:tr>
      <w:tr w:rsidR="00B06793" w:rsidRPr="00333F37" w14:paraId="249B1613"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17"/>
        </w:trPr>
        <w:tc>
          <w:tcPr>
            <w:tcW w:w="763" w:type="dxa"/>
            <w:gridSpan w:val="3"/>
          </w:tcPr>
          <w:p w14:paraId="61B608D3" w14:textId="7D9D91DA" w:rsidR="00B06793" w:rsidRPr="00333F37" w:rsidRDefault="0062038C">
            <w:pPr>
              <w:jc w:val="center"/>
              <w:rPr>
                <w:rFonts w:ascii="Arial" w:hAnsi="Arial" w:cs="Arial"/>
                <w:sz w:val="16"/>
                <w:szCs w:val="16"/>
              </w:rPr>
            </w:pPr>
            <w:ins w:id="1" w:author="O'brien, Gary (G.R.)" w:date="2019-03-27T08:47:00Z">
              <w:r>
                <w:rPr>
                  <w:rFonts w:ascii="Arial" w:hAnsi="Arial" w:cs="Arial"/>
                  <w:sz w:val="16"/>
                  <w:szCs w:val="16"/>
                </w:rPr>
                <w:t>3/27/19</w:t>
              </w:r>
            </w:ins>
          </w:p>
        </w:tc>
        <w:tc>
          <w:tcPr>
            <w:tcW w:w="297" w:type="dxa"/>
            <w:gridSpan w:val="2"/>
          </w:tcPr>
          <w:p w14:paraId="1F7D6BF5" w14:textId="77777777" w:rsidR="00B06793" w:rsidRPr="00333F37" w:rsidRDefault="00B06793">
            <w:pPr>
              <w:jc w:val="center"/>
              <w:rPr>
                <w:rFonts w:ascii="Arial" w:hAnsi="Arial" w:cs="Arial"/>
                <w:sz w:val="16"/>
                <w:szCs w:val="16"/>
              </w:rPr>
            </w:pPr>
          </w:p>
        </w:tc>
        <w:tc>
          <w:tcPr>
            <w:tcW w:w="386" w:type="dxa"/>
          </w:tcPr>
          <w:p w14:paraId="29A35FA9" w14:textId="784C9894" w:rsidR="00B06793" w:rsidRPr="00333F37" w:rsidRDefault="0062038C">
            <w:pPr>
              <w:jc w:val="center"/>
              <w:rPr>
                <w:rFonts w:ascii="Arial" w:hAnsi="Arial" w:cs="Arial"/>
                <w:sz w:val="16"/>
                <w:szCs w:val="16"/>
              </w:rPr>
            </w:pPr>
            <w:ins w:id="2" w:author="O'brien, Gary (G.R.)" w:date="2019-03-27T08:47:00Z">
              <w:r>
                <w:rPr>
                  <w:rFonts w:ascii="Arial" w:hAnsi="Arial" w:cs="Arial"/>
                  <w:sz w:val="16"/>
                  <w:szCs w:val="16"/>
                </w:rPr>
                <w:t>AB</w:t>
              </w:r>
            </w:ins>
          </w:p>
        </w:tc>
        <w:tc>
          <w:tcPr>
            <w:tcW w:w="4904" w:type="dxa"/>
            <w:gridSpan w:val="14"/>
          </w:tcPr>
          <w:p w14:paraId="7B999F12" w14:textId="79944B25" w:rsidR="00B06793" w:rsidRPr="00333F37" w:rsidRDefault="00C209EB">
            <w:pPr>
              <w:rPr>
                <w:rFonts w:ascii="Arial" w:hAnsi="Arial" w:cs="Arial"/>
                <w:sz w:val="16"/>
                <w:szCs w:val="16"/>
              </w:rPr>
            </w:pPr>
            <w:r>
              <w:t>Update to include FPD link IV chipsets</w:t>
            </w:r>
          </w:p>
        </w:tc>
        <w:tc>
          <w:tcPr>
            <w:tcW w:w="382" w:type="dxa"/>
            <w:gridSpan w:val="2"/>
          </w:tcPr>
          <w:p w14:paraId="4F787D15" w14:textId="77777777" w:rsidR="00B06793" w:rsidRPr="00333F37" w:rsidRDefault="00B06793">
            <w:pPr>
              <w:jc w:val="center"/>
              <w:rPr>
                <w:rFonts w:ascii="Arial" w:hAnsi="Arial" w:cs="Arial"/>
                <w:sz w:val="16"/>
                <w:szCs w:val="16"/>
              </w:rPr>
            </w:pPr>
          </w:p>
        </w:tc>
        <w:tc>
          <w:tcPr>
            <w:tcW w:w="388" w:type="dxa"/>
            <w:gridSpan w:val="2"/>
          </w:tcPr>
          <w:p w14:paraId="5C637F18" w14:textId="77777777" w:rsidR="00B06793" w:rsidRPr="00333F37" w:rsidRDefault="00B06793">
            <w:pPr>
              <w:jc w:val="center"/>
              <w:rPr>
                <w:rFonts w:ascii="Arial" w:hAnsi="Arial" w:cs="Arial"/>
                <w:sz w:val="16"/>
                <w:szCs w:val="16"/>
              </w:rPr>
            </w:pPr>
          </w:p>
        </w:tc>
        <w:tc>
          <w:tcPr>
            <w:tcW w:w="1836" w:type="dxa"/>
            <w:gridSpan w:val="5"/>
            <w:tcBorders>
              <w:top w:val="nil"/>
            </w:tcBorders>
          </w:tcPr>
          <w:p w14:paraId="700FAE35" w14:textId="77777777" w:rsidR="00B06793" w:rsidRPr="00333F37" w:rsidRDefault="00B06793">
            <w:pPr>
              <w:jc w:val="center"/>
              <w:rPr>
                <w:rFonts w:ascii="Arial" w:hAnsi="Arial" w:cs="Arial"/>
                <w:sz w:val="16"/>
                <w:szCs w:val="16"/>
              </w:rPr>
            </w:pPr>
          </w:p>
        </w:tc>
      </w:tr>
      <w:tr w:rsidR="00B06793" w14:paraId="07423EA6"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cantSplit/>
          <w:trHeight w:val="272"/>
        </w:trPr>
        <w:tc>
          <w:tcPr>
            <w:tcW w:w="763" w:type="dxa"/>
            <w:gridSpan w:val="3"/>
          </w:tcPr>
          <w:p w14:paraId="6CAAA340" w14:textId="77777777" w:rsidR="00B06793" w:rsidRPr="00273013" w:rsidRDefault="00B06793" w:rsidP="00273013">
            <w:pPr>
              <w:jc w:val="center"/>
              <w:rPr>
                <w:rFonts w:ascii="Arial" w:hAnsi="Arial" w:cs="Arial"/>
                <w:sz w:val="16"/>
                <w:szCs w:val="16"/>
              </w:rPr>
            </w:pPr>
          </w:p>
        </w:tc>
        <w:tc>
          <w:tcPr>
            <w:tcW w:w="297" w:type="dxa"/>
            <w:gridSpan w:val="2"/>
          </w:tcPr>
          <w:p w14:paraId="6945D1F9" w14:textId="77777777" w:rsidR="00B06793" w:rsidRPr="00273013" w:rsidRDefault="00B06793">
            <w:pPr>
              <w:jc w:val="center"/>
              <w:rPr>
                <w:rFonts w:ascii="Arial" w:hAnsi="Arial" w:cs="Arial"/>
                <w:sz w:val="16"/>
                <w:szCs w:val="16"/>
              </w:rPr>
            </w:pPr>
          </w:p>
        </w:tc>
        <w:tc>
          <w:tcPr>
            <w:tcW w:w="386" w:type="dxa"/>
          </w:tcPr>
          <w:p w14:paraId="369523E3" w14:textId="77777777" w:rsidR="00B06793" w:rsidRPr="00273013" w:rsidRDefault="00B06793">
            <w:pPr>
              <w:jc w:val="center"/>
              <w:rPr>
                <w:rFonts w:ascii="Arial" w:hAnsi="Arial" w:cs="Arial"/>
                <w:sz w:val="16"/>
                <w:szCs w:val="16"/>
              </w:rPr>
            </w:pPr>
          </w:p>
        </w:tc>
        <w:tc>
          <w:tcPr>
            <w:tcW w:w="4904" w:type="dxa"/>
            <w:gridSpan w:val="14"/>
          </w:tcPr>
          <w:p w14:paraId="128E7A8F" w14:textId="77777777" w:rsidR="00B06793" w:rsidRPr="00273013" w:rsidRDefault="00B06793">
            <w:pPr>
              <w:rPr>
                <w:rFonts w:ascii="Arial" w:hAnsi="Arial" w:cs="Arial"/>
                <w:sz w:val="16"/>
                <w:szCs w:val="16"/>
              </w:rPr>
            </w:pPr>
          </w:p>
        </w:tc>
        <w:tc>
          <w:tcPr>
            <w:tcW w:w="382" w:type="dxa"/>
            <w:gridSpan w:val="2"/>
          </w:tcPr>
          <w:p w14:paraId="7F00712C" w14:textId="77777777" w:rsidR="00B06793" w:rsidRDefault="00B06793">
            <w:pPr>
              <w:jc w:val="center"/>
              <w:rPr>
                <w:color w:val="00FF00"/>
              </w:rPr>
            </w:pPr>
          </w:p>
        </w:tc>
        <w:tc>
          <w:tcPr>
            <w:tcW w:w="388" w:type="dxa"/>
            <w:gridSpan w:val="2"/>
          </w:tcPr>
          <w:p w14:paraId="4F02B226" w14:textId="77777777" w:rsidR="00B06793" w:rsidRDefault="00B06793">
            <w:pPr>
              <w:jc w:val="center"/>
              <w:rPr>
                <w:color w:val="00FF00"/>
              </w:rPr>
            </w:pPr>
          </w:p>
        </w:tc>
        <w:tc>
          <w:tcPr>
            <w:tcW w:w="1836" w:type="dxa"/>
            <w:gridSpan w:val="5"/>
            <w:tcBorders>
              <w:bottom w:val="nil"/>
            </w:tcBorders>
          </w:tcPr>
          <w:p w14:paraId="35793DBD" w14:textId="77777777" w:rsidR="00B06793" w:rsidRDefault="00B06793">
            <w:pPr>
              <w:jc w:val="center"/>
              <w:rPr>
                <w:b/>
                <w:sz w:val="18"/>
              </w:rPr>
            </w:pPr>
            <w:r>
              <w:rPr>
                <w:b/>
                <w:sz w:val="18"/>
              </w:rPr>
              <w:t>APPROVED BY</w:t>
            </w:r>
          </w:p>
        </w:tc>
      </w:tr>
      <w:tr w:rsidR="00AB7E1C" w:rsidRPr="00AB7E1C" w14:paraId="29B8C197"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cantSplit/>
          <w:trHeight w:val="290"/>
        </w:trPr>
        <w:tc>
          <w:tcPr>
            <w:tcW w:w="763" w:type="dxa"/>
            <w:gridSpan w:val="3"/>
          </w:tcPr>
          <w:p w14:paraId="136A289F" w14:textId="77777777" w:rsidR="00B06793" w:rsidRPr="00AB7E1C" w:rsidRDefault="00B06793" w:rsidP="00AB7E1C">
            <w:pPr>
              <w:jc w:val="center"/>
            </w:pPr>
          </w:p>
        </w:tc>
        <w:tc>
          <w:tcPr>
            <w:tcW w:w="297" w:type="dxa"/>
            <w:gridSpan w:val="2"/>
          </w:tcPr>
          <w:p w14:paraId="6AA505B8" w14:textId="77777777" w:rsidR="00B06793" w:rsidRPr="00AB7E1C" w:rsidRDefault="00B06793">
            <w:pPr>
              <w:jc w:val="center"/>
            </w:pPr>
          </w:p>
        </w:tc>
        <w:tc>
          <w:tcPr>
            <w:tcW w:w="386" w:type="dxa"/>
          </w:tcPr>
          <w:p w14:paraId="57D95941" w14:textId="77777777" w:rsidR="00B06793" w:rsidRPr="00AB7E1C" w:rsidRDefault="00B06793">
            <w:pPr>
              <w:jc w:val="center"/>
            </w:pPr>
          </w:p>
        </w:tc>
        <w:tc>
          <w:tcPr>
            <w:tcW w:w="4904" w:type="dxa"/>
            <w:gridSpan w:val="14"/>
          </w:tcPr>
          <w:p w14:paraId="484204A7" w14:textId="77777777" w:rsidR="00B06793" w:rsidRPr="00AB7E1C" w:rsidRDefault="00B06793"/>
        </w:tc>
        <w:tc>
          <w:tcPr>
            <w:tcW w:w="382" w:type="dxa"/>
            <w:gridSpan w:val="2"/>
          </w:tcPr>
          <w:p w14:paraId="27B9660B" w14:textId="77777777" w:rsidR="00B06793" w:rsidRPr="00AB7E1C" w:rsidRDefault="00B06793">
            <w:pPr>
              <w:jc w:val="center"/>
            </w:pPr>
          </w:p>
        </w:tc>
        <w:tc>
          <w:tcPr>
            <w:tcW w:w="388" w:type="dxa"/>
            <w:gridSpan w:val="2"/>
          </w:tcPr>
          <w:p w14:paraId="0E8C72A4" w14:textId="77777777" w:rsidR="00B06793" w:rsidRPr="00AB7E1C" w:rsidRDefault="00B06793">
            <w:pPr>
              <w:jc w:val="center"/>
            </w:pPr>
          </w:p>
        </w:tc>
        <w:tc>
          <w:tcPr>
            <w:tcW w:w="1836" w:type="dxa"/>
            <w:gridSpan w:val="5"/>
            <w:tcBorders>
              <w:top w:val="nil"/>
            </w:tcBorders>
          </w:tcPr>
          <w:p w14:paraId="3D16AB5C" w14:textId="77777777" w:rsidR="00B06793" w:rsidRPr="00AB7E1C" w:rsidRDefault="00B06793">
            <w:pPr>
              <w:jc w:val="center"/>
              <w:rPr>
                <w:sz w:val="18"/>
              </w:rPr>
            </w:pPr>
          </w:p>
        </w:tc>
      </w:tr>
      <w:tr w:rsidR="00B06793" w14:paraId="4872CE45"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2FE7772D" w14:textId="77777777" w:rsidR="00B06793" w:rsidRDefault="00B06793" w:rsidP="00157CF9">
            <w:pPr>
              <w:jc w:val="center"/>
              <w:rPr>
                <w:color w:val="000000"/>
              </w:rPr>
            </w:pPr>
          </w:p>
        </w:tc>
        <w:tc>
          <w:tcPr>
            <w:tcW w:w="297" w:type="dxa"/>
            <w:gridSpan w:val="2"/>
          </w:tcPr>
          <w:p w14:paraId="5DD3D176" w14:textId="77777777" w:rsidR="00B06793" w:rsidRDefault="00B06793">
            <w:pPr>
              <w:jc w:val="center"/>
              <w:rPr>
                <w:color w:val="000000"/>
              </w:rPr>
            </w:pPr>
          </w:p>
        </w:tc>
        <w:tc>
          <w:tcPr>
            <w:tcW w:w="386" w:type="dxa"/>
          </w:tcPr>
          <w:p w14:paraId="22178D16" w14:textId="77777777" w:rsidR="00B06793" w:rsidRDefault="00B06793">
            <w:pPr>
              <w:jc w:val="center"/>
              <w:rPr>
                <w:color w:val="000000"/>
              </w:rPr>
            </w:pPr>
          </w:p>
        </w:tc>
        <w:tc>
          <w:tcPr>
            <w:tcW w:w="4904" w:type="dxa"/>
            <w:gridSpan w:val="14"/>
          </w:tcPr>
          <w:p w14:paraId="7C8C4A13" w14:textId="77777777" w:rsidR="00B06793" w:rsidRDefault="00B06793" w:rsidP="00157CF9">
            <w:pPr>
              <w:rPr>
                <w:color w:val="000000"/>
              </w:rPr>
            </w:pPr>
          </w:p>
        </w:tc>
        <w:tc>
          <w:tcPr>
            <w:tcW w:w="382" w:type="dxa"/>
            <w:gridSpan w:val="2"/>
          </w:tcPr>
          <w:p w14:paraId="2D02A6E0" w14:textId="77777777" w:rsidR="00B06793" w:rsidRDefault="00B06793">
            <w:pPr>
              <w:jc w:val="center"/>
              <w:rPr>
                <w:color w:val="000000"/>
              </w:rPr>
            </w:pPr>
          </w:p>
        </w:tc>
        <w:tc>
          <w:tcPr>
            <w:tcW w:w="388" w:type="dxa"/>
            <w:gridSpan w:val="2"/>
          </w:tcPr>
          <w:p w14:paraId="59C8AF79" w14:textId="77777777" w:rsidR="00B06793" w:rsidRDefault="00B06793">
            <w:pPr>
              <w:jc w:val="center"/>
              <w:rPr>
                <w:color w:val="000000"/>
              </w:rPr>
            </w:pPr>
          </w:p>
        </w:tc>
        <w:tc>
          <w:tcPr>
            <w:tcW w:w="1836" w:type="dxa"/>
            <w:gridSpan w:val="5"/>
            <w:tcBorders>
              <w:top w:val="nil"/>
              <w:bottom w:val="nil"/>
            </w:tcBorders>
          </w:tcPr>
          <w:p w14:paraId="03009578" w14:textId="77777777" w:rsidR="00B06793" w:rsidRDefault="00B06793">
            <w:pPr>
              <w:jc w:val="center"/>
              <w:rPr>
                <w:b/>
                <w:color w:val="000000"/>
                <w:sz w:val="18"/>
              </w:rPr>
            </w:pPr>
          </w:p>
        </w:tc>
      </w:tr>
      <w:tr w:rsidR="00B06793" w14:paraId="39D6546C"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77601750" w14:textId="77777777" w:rsidR="00B06793" w:rsidRDefault="00B06793">
            <w:pPr>
              <w:rPr>
                <w:color w:val="000000"/>
              </w:rPr>
            </w:pPr>
          </w:p>
        </w:tc>
        <w:tc>
          <w:tcPr>
            <w:tcW w:w="297" w:type="dxa"/>
            <w:gridSpan w:val="2"/>
          </w:tcPr>
          <w:p w14:paraId="3C6B5EA2" w14:textId="77777777" w:rsidR="00B06793" w:rsidRDefault="00B06793">
            <w:pPr>
              <w:jc w:val="center"/>
              <w:rPr>
                <w:color w:val="000000"/>
              </w:rPr>
            </w:pPr>
          </w:p>
        </w:tc>
        <w:tc>
          <w:tcPr>
            <w:tcW w:w="386" w:type="dxa"/>
          </w:tcPr>
          <w:p w14:paraId="7E1A4F61" w14:textId="77777777" w:rsidR="00B06793" w:rsidRDefault="00B06793">
            <w:pPr>
              <w:jc w:val="center"/>
              <w:rPr>
                <w:color w:val="000000"/>
              </w:rPr>
            </w:pPr>
          </w:p>
        </w:tc>
        <w:tc>
          <w:tcPr>
            <w:tcW w:w="4904" w:type="dxa"/>
            <w:gridSpan w:val="14"/>
          </w:tcPr>
          <w:p w14:paraId="526436F8" w14:textId="77777777" w:rsidR="00B06793" w:rsidRDefault="00B06793">
            <w:pPr>
              <w:rPr>
                <w:color w:val="000000"/>
              </w:rPr>
            </w:pPr>
          </w:p>
        </w:tc>
        <w:tc>
          <w:tcPr>
            <w:tcW w:w="382" w:type="dxa"/>
            <w:gridSpan w:val="2"/>
          </w:tcPr>
          <w:p w14:paraId="699DB650" w14:textId="77777777" w:rsidR="00B06793" w:rsidRDefault="00B06793">
            <w:pPr>
              <w:jc w:val="center"/>
              <w:rPr>
                <w:color w:val="000000"/>
              </w:rPr>
            </w:pPr>
          </w:p>
        </w:tc>
        <w:tc>
          <w:tcPr>
            <w:tcW w:w="388" w:type="dxa"/>
            <w:gridSpan w:val="2"/>
          </w:tcPr>
          <w:p w14:paraId="6267FC51" w14:textId="77777777" w:rsidR="00B06793" w:rsidRDefault="00B06793">
            <w:pPr>
              <w:jc w:val="center"/>
              <w:rPr>
                <w:color w:val="000000"/>
              </w:rPr>
            </w:pPr>
          </w:p>
        </w:tc>
        <w:tc>
          <w:tcPr>
            <w:tcW w:w="1836" w:type="dxa"/>
            <w:gridSpan w:val="5"/>
            <w:tcBorders>
              <w:top w:val="nil"/>
              <w:bottom w:val="nil"/>
            </w:tcBorders>
          </w:tcPr>
          <w:p w14:paraId="4A47A6C9" w14:textId="77777777" w:rsidR="00B06793" w:rsidRDefault="00B06793">
            <w:pPr>
              <w:jc w:val="center"/>
              <w:rPr>
                <w:b/>
                <w:color w:val="000000"/>
                <w:sz w:val="18"/>
              </w:rPr>
            </w:pPr>
          </w:p>
        </w:tc>
      </w:tr>
      <w:tr w:rsidR="00B06793" w14:paraId="31269469"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6E71802F" w14:textId="77777777" w:rsidR="00B06793" w:rsidRDefault="00B06793">
            <w:pPr>
              <w:rPr>
                <w:color w:val="000000"/>
              </w:rPr>
            </w:pPr>
          </w:p>
        </w:tc>
        <w:tc>
          <w:tcPr>
            <w:tcW w:w="297" w:type="dxa"/>
            <w:gridSpan w:val="2"/>
          </w:tcPr>
          <w:p w14:paraId="134F79D2" w14:textId="77777777" w:rsidR="00B06793" w:rsidRDefault="00B06793">
            <w:pPr>
              <w:jc w:val="center"/>
              <w:rPr>
                <w:color w:val="000000"/>
              </w:rPr>
            </w:pPr>
          </w:p>
        </w:tc>
        <w:tc>
          <w:tcPr>
            <w:tcW w:w="386" w:type="dxa"/>
          </w:tcPr>
          <w:p w14:paraId="6B0132BF" w14:textId="77777777" w:rsidR="00B06793" w:rsidRDefault="00B06793">
            <w:pPr>
              <w:jc w:val="center"/>
              <w:rPr>
                <w:color w:val="000000"/>
              </w:rPr>
            </w:pPr>
          </w:p>
        </w:tc>
        <w:tc>
          <w:tcPr>
            <w:tcW w:w="4904" w:type="dxa"/>
            <w:gridSpan w:val="14"/>
          </w:tcPr>
          <w:p w14:paraId="2804B1D7" w14:textId="77777777" w:rsidR="00B06793" w:rsidRDefault="00B06793">
            <w:pPr>
              <w:rPr>
                <w:color w:val="000000"/>
              </w:rPr>
            </w:pPr>
          </w:p>
        </w:tc>
        <w:tc>
          <w:tcPr>
            <w:tcW w:w="382" w:type="dxa"/>
            <w:gridSpan w:val="2"/>
          </w:tcPr>
          <w:p w14:paraId="572740AC" w14:textId="77777777" w:rsidR="00B06793" w:rsidRDefault="00B06793">
            <w:pPr>
              <w:jc w:val="center"/>
              <w:rPr>
                <w:color w:val="000000"/>
              </w:rPr>
            </w:pPr>
          </w:p>
        </w:tc>
        <w:tc>
          <w:tcPr>
            <w:tcW w:w="388" w:type="dxa"/>
            <w:gridSpan w:val="2"/>
          </w:tcPr>
          <w:p w14:paraId="17E8EFD6" w14:textId="77777777" w:rsidR="00B06793" w:rsidRDefault="00B06793">
            <w:pPr>
              <w:jc w:val="center"/>
              <w:rPr>
                <w:color w:val="000000"/>
              </w:rPr>
            </w:pPr>
          </w:p>
        </w:tc>
        <w:tc>
          <w:tcPr>
            <w:tcW w:w="1836" w:type="dxa"/>
            <w:gridSpan w:val="5"/>
            <w:tcBorders>
              <w:bottom w:val="nil"/>
            </w:tcBorders>
          </w:tcPr>
          <w:p w14:paraId="5E45A70D" w14:textId="77777777" w:rsidR="00B06793" w:rsidRDefault="00B06793">
            <w:pPr>
              <w:jc w:val="center"/>
              <w:rPr>
                <w:b/>
                <w:color w:val="000000"/>
                <w:sz w:val="18"/>
              </w:rPr>
            </w:pPr>
          </w:p>
        </w:tc>
      </w:tr>
      <w:tr w:rsidR="00B06793" w14:paraId="5F29780A"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30184F32" w14:textId="77777777" w:rsidR="00B06793" w:rsidRDefault="00B06793">
            <w:pPr>
              <w:rPr>
                <w:color w:val="000000"/>
              </w:rPr>
            </w:pPr>
          </w:p>
        </w:tc>
        <w:tc>
          <w:tcPr>
            <w:tcW w:w="297" w:type="dxa"/>
            <w:gridSpan w:val="2"/>
          </w:tcPr>
          <w:p w14:paraId="2FA2FCD8" w14:textId="77777777" w:rsidR="00B06793" w:rsidRDefault="00B06793">
            <w:pPr>
              <w:jc w:val="center"/>
              <w:rPr>
                <w:color w:val="000000"/>
              </w:rPr>
            </w:pPr>
          </w:p>
        </w:tc>
        <w:tc>
          <w:tcPr>
            <w:tcW w:w="386" w:type="dxa"/>
          </w:tcPr>
          <w:p w14:paraId="1ACAAF7B" w14:textId="77777777" w:rsidR="00B06793" w:rsidRDefault="00B06793">
            <w:pPr>
              <w:jc w:val="center"/>
              <w:rPr>
                <w:color w:val="000000"/>
              </w:rPr>
            </w:pPr>
          </w:p>
        </w:tc>
        <w:tc>
          <w:tcPr>
            <w:tcW w:w="4904" w:type="dxa"/>
            <w:gridSpan w:val="14"/>
          </w:tcPr>
          <w:p w14:paraId="6CBAC052" w14:textId="77777777" w:rsidR="00B06793" w:rsidRDefault="00B06793">
            <w:pPr>
              <w:rPr>
                <w:color w:val="000000"/>
              </w:rPr>
            </w:pPr>
          </w:p>
        </w:tc>
        <w:tc>
          <w:tcPr>
            <w:tcW w:w="382" w:type="dxa"/>
            <w:gridSpan w:val="2"/>
          </w:tcPr>
          <w:p w14:paraId="5371044C" w14:textId="77777777" w:rsidR="00B06793" w:rsidRDefault="00B06793">
            <w:pPr>
              <w:jc w:val="center"/>
              <w:rPr>
                <w:color w:val="000000"/>
              </w:rPr>
            </w:pPr>
          </w:p>
        </w:tc>
        <w:tc>
          <w:tcPr>
            <w:tcW w:w="388" w:type="dxa"/>
            <w:gridSpan w:val="2"/>
          </w:tcPr>
          <w:p w14:paraId="31BEB0DA" w14:textId="77777777" w:rsidR="00B06793" w:rsidRDefault="00B06793">
            <w:pPr>
              <w:jc w:val="center"/>
              <w:rPr>
                <w:color w:val="000000"/>
              </w:rPr>
            </w:pPr>
          </w:p>
        </w:tc>
        <w:tc>
          <w:tcPr>
            <w:tcW w:w="1836" w:type="dxa"/>
            <w:gridSpan w:val="5"/>
            <w:tcBorders>
              <w:top w:val="nil"/>
              <w:bottom w:val="nil"/>
            </w:tcBorders>
          </w:tcPr>
          <w:p w14:paraId="7B935B7B" w14:textId="77777777" w:rsidR="00B06793" w:rsidRDefault="00B06793">
            <w:pPr>
              <w:jc w:val="center"/>
              <w:rPr>
                <w:color w:val="000000"/>
                <w:sz w:val="18"/>
              </w:rPr>
            </w:pPr>
          </w:p>
        </w:tc>
      </w:tr>
      <w:tr w:rsidR="00B06793" w14:paraId="613AB257"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54EF094C" w14:textId="77777777" w:rsidR="00B06793" w:rsidRDefault="00B06793">
            <w:pPr>
              <w:rPr>
                <w:color w:val="000000"/>
              </w:rPr>
            </w:pPr>
          </w:p>
        </w:tc>
        <w:tc>
          <w:tcPr>
            <w:tcW w:w="297" w:type="dxa"/>
            <w:gridSpan w:val="2"/>
          </w:tcPr>
          <w:p w14:paraId="71449780" w14:textId="77777777" w:rsidR="00B06793" w:rsidRDefault="00B06793">
            <w:pPr>
              <w:jc w:val="center"/>
              <w:rPr>
                <w:color w:val="000000"/>
              </w:rPr>
            </w:pPr>
          </w:p>
        </w:tc>
        <w:tc>
          <w:tcPr>
            <w:tcW w:w="386" w:type="dxa"/>
          </w:tcPr>
          <w:p w14:paraId="6F75031B" w14:textId="77777777" w:rsidR="00B06793" w:rsidRDefault="00B06793">
            <w:pPr>
              <w:jc w:val="center"/>
              <w:rPr>
                <w:color w:val="000000"/>
              </w:rPr>
            </w:pPr>
          </w:p>
        </w:tc>
        <w:tc>
          <w:tcPr>
            <w:tcW w:w="4904" w:type="dxa"/>
            <w:gridSpan w:val="14"/>
          </w:tcPr>
          <w:p w14:paraId="77051B84" w14:textId="77777777" w:rsidR="00B06793" w:rsidRDefault="00B06793">
            <w:pPr>
              <w:rPr>
                <w:color w:val="000000"/>
              </w:rPr>
            </w:pPr>
          </w:p>
        </w:tc>
        <w:tc>
          <w:tcPr>
            <w:tcW w:w="382" w:type="dxa"/>
            <w:gridSpan w:val="2"/>
          </w:tcPr>
          <w:p w14:paraId="19FD88C6" w14:textId="77777777" w:rsidR="00B06793" w:rsidRDefault="00B06793">
            <w:pPr>
              <w:jc w:val="center"/>
              <w:rPr>
                <w:color w:val="000000"/>
              </w:rPr>
            </w:pPr>
          </w:p>
        </w:tc>
        <w:tc>
          <w:tcPr>
            <w:tcW w:w="388" w:type="dxa"/>
            <w:gridSpan w:val="2"/>
          </w:tcPr>
          <w:p w14:paraId="2E74C41C" w14:textId="77777777" w:rsidR="00B06793" w:rsidRDefault="00B06793">
            <w:pPr>
              <w:jc w:val="center"/>
              <w:rPr>
                <w:color w:val="000000"/>
              </w:rPr>
            </w:pPr>
          </w:p>
        </w:tc>
        <w:tc>
          <w:tcPr>
            <w:tcW w:w="1836" w:type="dxa"/>
            <w:gridSpan w:val="5"/>
            <w:tcBorders>
              <w:bottom w:val="nil"/>
            </w:tcBorders>
          </w:tcPr>
          <w:p w14:paraId="50943825" w14:textId="77777777" w:rsidR="00B06793" w:rsidRDefault="00B06793">
            <w:pPr>
              <w:jc w:val="center"/>
              <w:rPr>
                <w:b/>
                <w:color w:val="000000"/>
                <w:sz w:val="18"/>
              </w:rPr>
            </w:pPr>
          </w:p>
        </w:tc>
      </w:tr>
      <w:tr w:rsidR="00B06793" w14:paraId="44BD8039"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23D897B6" w14:textId="77777777" w:rsidR="00B06793" w:rsidRDefault="00B06793">
            <w:pPr>
              <w:rPr>
                <w:color w:val="000000"/>
              </w:rPr>
            </w:pPr>
          </w:p>
        </w:tc>
        <w:tc>
          <w:tcPr>
            <w:tcW w:w="297" w:type="dxa"/>
            <w:gridSpan w:val="2"/>
          </w:tcPr>
          <w:p w14:paraId="4740EE5E" w14:textId="77777777" w:rsidR="00B06793" w:rsidRDefault="00B06793">
            <w:pPr>
              <w:jc w:val="center"/>
              <w:rPr>
                <w:color w:val="000000"/>
              </w:rPr>
            </w:pPr>
          </w:p>
        </w:tc>
        <w:tc>
          <w:tcPr>
            <w:tcW w:w="386" w:type="dxa"/>
          </w:tcPr>
          <w:p w14:paraId="21057068" w14:textId="77777777" w:rsidR="00B06793" w:rsidRDefault="00B06793">
            <w:pPr>
              <w:jc w:val="center"/>
              <w:rPr>
                <w:color w:val="000000"/>
              </w:rPr>
            </w:pPr>
          </w:p>
        </w:tc>
        <w:tc>
          <w:tcPr>
            <w:tcW w:w="4904" w:type="dxa"/>
            <w:gridSpan w:val="14"/>
          </w:tcPr>
          <w:p w14:paraId="68B5FA9B" w14:textId="77777777" w:rsidR="00B06793" w:rsidRDefault="00B06793">
            <w:pPr>
              <w:rPr>
                <w:color w:val="000000"/>
              </w:rPr>
            </w:pPr>
          </w:p>
        </w:tc>
        <w:tc>
          <w:tcPr>
            <w:tcW w:w="382" w:type="dxa"/>
            <w:gridSpan w:val="2"/>
          </w:tcPr>
          <w:p w14:paraId="285BE853" w14:textId="77777777" w:rsidR="00B06793" w:rsidRDefault="00B06793">
            <w:pPr>
              <w:jc w:val="center"/>
              <w:rPr>
                <w:color w:val="000000"/>
              </w:rPr>
            </w:pPr>
          </w:p>
        </w:tc>
        <w:tc>
          <w:tcPr>
            <w:tcW w:w="388" w:type="dxa"/>
            <w:gridSpan w:val="2"/>
          </w:tcPr>
          <w:p w14:paraId="68EC6DB9" w14:textId="77777777" w:rsidR="00B06793" w:rsidRDefault="00B06793">
            <w:pPr>
              <w:jc w:val="center"/>
              <w:rPr>
                <w:color w:val="000000"/>
              </w:rPr>
            </w:pPr>
          </w:p>
        </w:tc>
        <w:tc>
          <w:tcPr>
            <w:tcW w:w="1836" w:type="dxa"/>
            <w:gridSpan w:val="5"/>
            <w:tcBorders>
              <w:top w:val="nil"/>
              <w:bottom w:val="nil"/>
            </w:tcBorders>
          </w:tcPr>
          <w:p w14:paraId="513A4D8A" w14:textId="77777777" w:rsidR="00B06793" w:rsidRDefault="00B06793">
            <w:pPr>
              <w:jc w:val="center"/>
              <w:rPr>
                <w:color w:val="000000"/>
                <w:sz w:val="18"/>
              </w:rPr>
            </w:pPr>
          </w:p>
        </w:tc>
      </w:tr>
      <w:tr w:rsidR="00B06793" w14:paraId="253CADC9"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34ECE36C" w14:textId="77777777" w:rsidR="00B06793" w:rsidRDefault="00B06793">
            <w:pPr>
              <w:rPr>
                <w:color w:val="000000"/>
              </w:rPr>
            </w:pPr>
          </w:p>
        </w:tc>
        <w:tc>
          <w:tcPr>
            <w:tcW w:w="297" w:type="dxa"/>
            <w:gridSpan w:val="2"/>
          </w:tcPr>
          <w:p w14:paraId="7EDD8278" w14:textId="77777777" w:rsidR="00B06793" w:rsidRDefault="00B06793">
            <w:pPr>
              <w:jc w:val="center"/>
              <w:rPr>
                <w:color w:val="000000"/>
              </w:rPr>
            </w:pPr>
          </w:p>
        </w:tc>
        <w:tc>
          <w:tcPr>
            <w:tcW w:w="386" w:type="dxa"/>
          </w:tcPr>
          <w:p w14:paraId="12E32670" w14:textId="77777777" w:rsidR="00B06793" w:rsidRDefault="00B06793">
            <w:pPr>
              <w:jc w:val="center"/>
              <w:rPr>
                <w:color w:val="000000"/>
              </w:rPr>
            </w:pPr>
          </w:p>
        </w:tc>
        <w:tc>
          <w:tcPr>
            <w:tcW w:w="4904" w:type="dxa"/>
            <w:gridSpan w:val="14"/>
          </w:tcPr>
          <w:p w14:paraId="2F465F72" w14:textId="77777777" w:rsidR="00B06793" w:rsidRDefault="00B06793">
            <w:pPr>
              <w:rPr>
                <w:color w:val="000000"/>
              </w:rPr>
            </w:pPr>
          </w:p>
        </w:tc>
        <w:tc>
          <w:tcPr>
            <w:tcW w:w="382" w:type="dxa"/>
            <w:gridSpan w:val="2"/>
          </w:tcPr>
          <w:p w14:paraId="39C85A34" w14:textId="77777777" w:rsidR="00B06793" w:rsidRDefault="00B06793">
            <w:pPr>
              <w:jc w:val="center"/>
              <w:rPr>
                <w:color w:val="000000"/>
              </w:rPr>
            </w:pPr>
          </w:p>
        </w:tc>
        <w:tc>
          <w:tcPr>
            <w:tcW w:w="388" w:type="dxa"/>
            <w:gridSpan w:val="2"/>
          </w:tcPr>
          <w:p w14:paraId="563942CC" w14:textId="77777777" w:rsidR="00B06793" w:rsidRDefault="00B06793">
            <w:pPr>
              <w:jc w:val="center"/>
              <w:rPr>
                <w:color w:val="000000"/>
              </w:rPr>
            </w:pPr>
          </w:p>
        </w:tc>
        <w:tc>
          <w:tcPr>
            <w:tcW w:w="1836" w:type="dxa"/>
            <w:gridSpan w:val="5"/>
            <w:tcBorders>
              <w:bottom w:val="nil"/>
            </w:tcBorders>
          </w:tcPr>
          <w:p w14:paraId="6DC47801" w14:textId="77777777" w:rsidR="00B06793" w:rsidRDefault="00B06793">
            <w:pPr>
              <w:jc w:val="center"/>
              <w:rPr>
                <w:b/>
                <w:color w:val="000000"/>
                <w:sz w:val="18"/>
              </w:rPr>
            </w:pPr>
          </w:p>
        </w:tc>
      </w:tr>
      <w:tr w:rsidR="00B06793" w14:paraId="6D25B765"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23E3AF65" w14:textId="77777777" w:rsidR="00B06793" w:rsidRDefault="00B06793">
            <w:pPr>
              <w:rPr>
                <w:color w:val="000000"/>
              </w:rPr>
            </w:pPr>
          </w:p>
        </w:tc>
        <w:tc>
          <w:tcPr>
            <w:tcW w:w="297" w:type="dxa"/>
            <w:gridSpan w:val="2"/>
          </w:tcPr>
          <w:p w14:paraId="70CC7215" w14:textId="77777777" w:rsidR="00B06793" w:rsidRDefault="00B06793">
            <w:pPr>
              <w:jc w:val="center"/>
              <w:rPr>
                <w:color w:val="000000"/>
              </w:rPr>
            </w:pPr>
          </w:p>
        </w:tc>
        <w:tc>
          <w:tcPr>
            <w:tcW w:w="386" w:type="dxa"/>
          </w:tcPr>
          <w:p w14:paraId="6E4178E7" w14:textId="77777777" w:rsidR="00B06793" w:rsidRDefault="00B06793">
            <w:pPr>
              <w:jc w:val="center"/>
              <w:rPr>
                <w:color w:val="000000"/>
              </w:rPr>
            </w:pPr>
          </w:p>
        </w:tc>
        <w:tc>
          <w:tcPr>
            <w:tcW w:w="4904" w:type="dxa"/>
            <w:gridSpan w:val="14"/>
          </w:tcPr>
          <w:p w14:paraId="60C817B3" w14:textId="77777777" w:rsidR="00B06793" w:rsidRDefault="00B06793">
            <w:pPr>
              <w:rPr>
                <w:color w:val="000000"/>
              </w:rPr>
            </w:pPr>
          </w:p>
        </w:tc>
        <w:tc>
          <w:tcPr>
            <w:tcW w:w="382" w:type="dxa"/>
            <w:gridSpan w:val="2"/>
          </w:tcPr>
          <w:p w14:paraId="77420983" w14:textId="77777777" w:rsidR="00B06793" w:rsidRDefault="00B06793">
            <w:pPr>
              <w:jc w:val="center"/>
              <w:rPr>
                <w:color w:val="000000"/>
              </w:rPr>
            </w:pPr>
          </w:p>
        </w:tc>
        <w:tc>
          <w:tcPr>
            <w:tcW w:w="388" w:type="dxa"/>
            <w:gridSpan w:val="2"/>
          </w:tcPr>
          <w:p w14:paraId="3B73DE7A" w14:textId="77777777" w:rsidR="00B06793" w:rsidRDefault="00B06793">
            <w:pPr>
              <w:jc w:val="center"/>
              <w:rPr>
                <w:color w:val="000000"/>
              </w:rPr>
            </w:pPr>
          </w:p>
        </w:tc>
        <w:tc>
          <w:tcPr>
            <w:tcW w:w="1836" w:type="dxa"/>
            <w:gridSpan w:val="5"/>
            <w:tcBorders>
              <w:top w:val="nil"/>
              <w:bottom w:val="nil"/>
            </w:tcBorders>
          </w:tcPr>
          <w:p w14:paraId="672AB9C5" w14:textId="77777777" w:rsidR="00B06793" w:rsidRDefault="00B06793">
            <w:pPr>
              <w:jc w:val="center"/>
              <w:rPr>
                <w:color w:val="000000"/>
                <w:sz w:val="18"/>
              </w:rPr>
            </w:pPr>
          </w:p>
        </w:tc>
      </w:tr>
      <w:tr w:rsidR="00B06793" w14:paraId="6498CD92"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5AF98F0E" w14:textId="77777777" w:rsidR="00B06793" w:rsidRDefault="00B06793">
            <w:pPr>
              <w:rPr>
                <w:color w:val="000000"/>
              </w:rPr>
            </w:pPr>
          </w:p>
        </w:tc>
        <w:tc>
          <w:tcPr>
            <w:tcW w:w="297" w:type="dxa"/>
            <w:gridSpan w:val="2"/>
          </w:tcPr>
          <w:p w14:paraId="32F2058C" w14:textId="77777777" w:rsidR="00B06793" w:rsidRDefault="00B06793">
            <w:pPr>
              <w:jc w:val="center"/>
              <w:rPr>
                <w:color w:val="000000"/>
              </w:rPr>
            </w:pPr>
          </w:p>
        </w:tc>
        <w:tc>
          <w:tcPr>
            <w:tcW w:w="386" w:type="dxa"/>
          </w:tcPr>
          <w:p w14:paraId="09CB9033" w14:textId="77777777" w:rsidR="00B06793" w:rsidRDefault="00B06793">
            <w:pPr>
              <w:jc w:val="center"/>
              <w:rPr>
                <w:color w:val="000000"/>
              </w:rPr>
            </w:pPr>
          </w:p>
        </w:tc>
        <w:tc>
          <w:tcPr>
            <w:tcW w:w="4904" w:type="dxa"/>
            <w:gridSpan w:val="14"/>
          </w:tcPr>
          <w:p w14:paraId="61679AD0" w14:textId="77777777" w:rsidR="00B06793" w:rsidRDefault="00B06793">
            <w:pPr>
              <w:rPr>
                <w:color w:val="000000"/>
              </w:rPr>
            </w:pPr>
          </w:p>
        </w:tc>
        <w:tc>
          <w:tcPr>
            <w:tcW w:w="382" w:type="dxa"/>
            <w:gridSpan w:val="2"/>
          </w:tcPr>
          <w:p w14:paraId="5EAB16CC" w14:textId="77777777" w:rsidR="00B06793" w:rsidRDefault="00B06793">
            <w:pPr>
              <w:jc w:val="center"/>
              <w:rPr>
                <w:color w:val="000000"/>
              </w:rPr>
            </w:pPr>
          </w:p>
        </w:tc>
        <w:tc>
          <w:tcPr>
            <w:tcW w:w="388" w:type="dxa"/>
            <w:gridSpan w:val="2"/>
          </w:tcPr>
          <w:p w14:paraId="649665E6" w14:textId="77777777" w:rsidR="00B06793" w:rsidRDefault="00B06793">
            <w:pPr>
              <w:jc w:val="center"/>
              <w:rPr>
                <w:color w:val="000000"/>
              </w:rPr>
            </w:pPr>
          </w:p>
        </w:tc>
        <w:tc>
          <w:tcPr>
            <w:tcW w:w="1836" w:type="dxa"/>
            <w:gridSpan w:val="5"/>
            <w:tcBorders>
              <w:bottom w:val="nil"/>
            </w:tcBorders>
          </w:tcPr>
          <w:p w14:paraId="78D027EE" w14:textId="77777777" w:rsidR="00B06793" w:rsidRDefault="00B06793">
            <w:pPr>
              <w:jc w:val="center"/>
              <w:rPr>
                <w:b/>
                <w:color w:val="000000"/>
                <w:sz w:val="18"/>
              </w:rPr>
            </w:pPr>
          </w:p>
        </w:tc>
      </w:tr>
      <w:tr w:rsidR="00B06793" w14:paraId="76AFB8FC"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55133A79" w14:textId="77777777" w:rsidR="00B06793" w:rsidRDefault="00B06793">
            <w:pPr>
              <w:rPr>
                <w:color w:val="000000"/>
              </w:rPr>
            </w:pPr>
          </w:p>
        </w:tc>
        <w:tc>
          <w:tcPr>
            <w:tcW w:w="297" w:type="dxa"/>
            <w:gridSpan w:val="2"/>
          </w:tcPr>
          <w:p w14:paraId="5DB70507" w14:textId="77777777" w:rsidR="00B06793" w:rsidRDefault="00B06793">
            <w:pPr>
              <w:jc w:val="center"/>
              <w:rPr>
                <w:color w:val="000000"/>
              </w:rPr>
            </w:pPr>
          </w:p>
        </w:tc>
        <w:tc>
          <w:tcPr>
            <w:tcW w:w="386" w:type="dxa"/>
          </w:tcPr>
          <w:p w14:paraId="5148CBE9" w14:textId="77777777" w:rsidR="00B06793" w:rsidRDefault="00B06793">
            <w:pPr>
              <w:jc w:val="center"/>
              <w:rPr>
                <w:color w:val="000000"/>
              </w:rPr>
            </w:pPr>
          </w:p>
        </w:tc>
        <w:tc>
          <w:tcPr>
            <w:tcW w:w="4904" w:type="dxa"/>
            <w:gridSpan w:val="14"/>
          </w:tcPr>
          <w:p w14:paraId="70C398D6" w14:textId="77777777" w:rsidR="00B06793" w:rsidRDefault="00B06793">
            <w:pPr>
              <w:rPr>
                <w:color w:val="000000"/>
              </w:rPr>
            </w:pPr>
          </w:p>
        </w:tc>
        <w:tc>
          <w:tcPr>
            <w:tcW w:w="382" w:type="dxa"/>
            <w:gridSpan w:val="2"/>
          </w:tcPr>
          <w:p w14:paraId="1ACB38DD" w14:textId="77777777" w:rsidR="00B06793" w:rsidRDefault="00B06793">
            <w:pPr>
              <w:jc w:val="center"/>
              <w:rPr>
                <w:color w:val="000000"/>
              </w:rPr>
            </w:pPr>
          </w:p>
        </w:tc>
        <w:tc>
          <w:tcPr>
            <w:tcW w:w="388" w:type="dxa"/>
            <w:gridSpan w:val="2"/>
          </w:tcPr>
          <w:p w14:paraId="01513827" w14:textId="77777777" w:rsidR="00B06793" w:rsidRDefault="00B06793">
            <w:pPr>
              <w:jc w:val="center"/>
              <w:rPr>
                <w:color w:val="000000"/>
              </w:rPr>
            </w:pPr>
          </w:p>
        </w:tc>
        <w:tc>
          <w:tcPr>
            <w:tcW w:w="1836" w:type="dxa"/>
            <w:gridSpan w:val="5"/>
            <w:tcBorders>
              <w:top w:val="nil"/>
              <w:bottom w:val="nil"/>
            </w:tcBorders>
          </w:tcPr>
          <w:p w14:paraId="23E3D6AF" w14:textId="77777777" w:rsidR="00B06793" w:rsidRDefault="00B06793">
            <w:pPr>
              <w:jc w:val="center"/>
              <w:rPr>
                <w:color w:val="000000"/>
                <w:sz w:val="18"/>
              </w:rPr>
            </w:pPr>
          </w:p>
        </w:tc>
      </w:tr>
      <w:tr w:rsidR="00B06793" w14:paraId="278553FD"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4E5896D7" w14:textId="77777777" w:rsidR="00B06793" w:rsidRDefault="00B06793">
            <w:pPr>
              <w:rPr>
                <w:color w:val="000000"/>
              </w:rPr>
            </w:pPr>
          </w:p>
        </w:tc>
        <w:tc>
          <w:tcPr>
            <w:tcW w:w="297" w:type="dxa"/>
            <w:gridSpan w:val="2"/>
          </w:tcPr>
          <w:p w14:paraId="379F9EEE" w14:textId="77777777" w:rsidR="00B06793" w:rsidRDefault="00B06793">
            <w:pPr>
              <w:jc w:val="center"/>
              <w:rPr>
                <w:color w:val="000000"/>
              </w:rPr>
            </w:pPr>
          </w:p>
        </w:tc>
        <w:tc>
          <w:tcPr>
            <w:tcW w:w="386" w:type="dxa"/>
          </w:tcPr>
          <w:p w14:paraId="01A0EEBA" w14:textId="77777777" w:rsidR="00B06793" w:rsidRDefault="00B06793">
            <w:pPr>
              <w:jc w:val="center"/>
              <w:rPr>
                <w:color w:val="000000"/>
              </w:rPr>
            </w:pPr>
          </w:p>
        </w:tc>
        <w:tc>
          <w:tcPr>
            <w:tcW w:w="4904" w:type="dxa"/>
            <w:gridSpan w:val="14"/>
          </w:tcPr>
          <w:p w14:paraId="15F2F604" w14:textId="77777777" w:rsidR="00B06793" w:rsidRDefault="00B06793">
            <w:pPr>
              <w:rPr>
                <w:color w:val="000000"/>
              </w:rPr>
            </w:pPr>
          </w:p>
        </w:tc>
        <w:tc>
          <w:tcPr>
            <w:tcW w:w="382" w:type="dxa"/>
            <w:gridSpan w:val="2"/>
          </w:tcPr>
          <w:p w14:paraId="24D4C3E2" w14:textId="77777777" w:rsidR="00B06793" w:rsidRDefault="00B06793">
            <w:pPr>
              <w:jc w:val="center"/>
              <w:rPr>
                <w:color w:val="000000"/>
              </w:rPr>
            </w:pPr>
          </w:p>
        </w:tc>
        <w:tc>
          <w:tcPr>
            <w:tcW w:w="388" w:type="dxa"/>
            <w:gridSpan w:val="2"/>
          </w:tcPr>
          <w:p w14:paraId="116B7E92" w14:textId="77777777" w:rsidR="00B06793" w:rsidRDefault="00B06793">
            <w:pPr>
              <w:jc w:val="center"/>
              <w:rPr>
                <w:color w:val="000000"/>
              </w:rPr>
            </w:pPr>
          </w:p>
        </w:tc>
        <w:tc>
          <w:tcPr>
            <w:tcW w:w="1836" w:type="dxa"/>
            <w:gridSpan w:val="5"/>
            <w:tcBorders>
              <w:bottom w:val="nil"/>
            </w:tcBorders>
          </w:tcPr>
          <w:p w14:paraId="63E3717A" w14:textId="77777777" w:rsidR="00B06793" w:rsidRDefault="00B06793">
            <w:pPr>
              <w:jc w:val="center"/>
              <w:rPr>
                <w:b/>
                <w:color w:val="000000"/>
                <w:sz w:val="18"/>
              </w:rPr>
            </w:pPr>
          </w:p>
        </w:tc>
      </w:tr>
      <w:tr w:rsidR="00B06793" w14:paraId="30BC0D4E"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40F3DA0A" w14:textId="77777777" w:rsidR="00B06793" w:rsidRDefault="00B06793">
            <w:pPr>
              <w:rPr>
                <w:color w:val="000000"/>
              </w:rPr>
            </w:pPr>
          </w:p>
        </w:tc>
        <w:tc>
          <w:tcPr>
            <w:tcW w:w="297" w:type="dxa"/>
            <w:gridSpan w:val="2"/>
          </w:tcPr>
          <w:p w14:paraId="66009642" w14:textId="77777777" w:rsidR="00B06793" w:rsidRDefault="00B06793">
            <w:pPr>
              <w:jc w:val="center"/>
              <w:rPr>
                <w:color w:val="000000"/>
              </w:rPr>
            </w:pPr>
          </w:p>
        </w:tc>
        <w:tc>
          <w:tcPr>
            <w:tcW w:w="386" w:type="dxa"/>
          </w:tcPr>
          <w:p w14:paraId="3F916002" w14:textId="77777777" w:rsidR="00B06793" w:rsidRDefault="00B06793">
            <w:pPr>
              <w:jc w:val="center"/>
              <w:rPr>
                <w:color w:val="000000"/>
              </w:rPr>
            </w:pPr>
          </w:p>
        </w:tc>
        <w:tc>
          <w:tcPr>
            <w:tcW w:w="4904" w:type="dxa"/>
            <w:gridSpan w:val="14"/>
          </w:tcPr>
          <w:p w14:paraId="471CF422" w14:textId="77777777" w:rsidR="00B06793" w:rsidRDefault="00B06793">
            <w:pPr>
              <w:rPr>
                <w:color w:val="000000"/>
              </w:rPr>
            </w:pPr>
          </w:p>
        </w:tc>
        <w:tc>
          <w:tcPr>
            <w:tcW w:w="382" w:type="dxa"/>
            <w:gridSpan w:val="2"/>
          </w:tcPr>
          <w:p w14:paraId="3CCE9A2A" w14:textId="77777777" w:rsidR="00B06793" w:rsidRDefault="00B06793">
            <w:pPr>
              <w:jc w:val="center"/>
              <w:rPr>
                <w:color w:val="000000"/>
              </w:rPr>
            </w:pPr>
          </w:p>
        </w:tc>
        <w:tc>
          <w:tcPr>
            <w:tcW w:w="388" w:type="dxa"/>
            <w:gridSpan w:val="2"/>
          </w:tcPr>
          <w:p w14:paraId="5CFD009E" w14:textId="77777777" w:rsidR="00B06793" w:rsidRDefault="00B06793">
            <w:pPr>
              <w:jc w:val="center"/>
              <w:rPr>
                <w:color w:val="000000"/>
              </w:rPr>
            </w:pPr>
          </w:p>
        </w:tc>
        <w:tc>
          <w:tcPr>
            <w:tcW w:w="1836" w:type="dxa"/>
            <w:gridSpan w:val="5"/>
            <w:tcBorders>
              <w:top w:val="nil"/>
              <w:bottom w:val="nil"/>
            </w:tcBorders>
          </w:tcPr>
          <w:p w14:paraId="710D928D" w14:textId="77777777" w:rsidR="00B06793" w:rsidRDefault="00B06793">
            <w:pPr>
              <w:jc w:val="center"/>
              <w:rPr>
                <w:color w:val="000000"/>
                <w:sz w:val="18"/>
              </w:rPr>
            </w:pPr>
          </w:p>
        </w:tc>
      </w:tr>
      <w:tr w:rsidR="00B06793" w14:paraId="34B27E94"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39573A56" w14:textId="77777777" w:rsidR="00B06793" w:rsidRDefault="00B06793">
            <w:pPr>
              <w:rPr>
                <w:color w:val="000000"/>
              </w:rPr>
            </w:pPr>
          </w:p>
        </w:tc>
        <w:tc>
          <w:tcPr>
            <w:tcW w:w="297" w:type="dxa"/>
            <w:gridSpan w:val="2"/>
          </w:tcPr>
          <w:p w14:paraId="6265B647" w14:textId="77777777" w:rsidR="00B06793" w:rsidRDefault="00B06793">
            <w:pPr>
              <w:jc w:val="center"/>
              <w:rPr>
                <w:color w:val="000000"/>
              </w:rPr>
            </w:pPr>
          </w:p>
        </w:tc>
        <w:tc>
          <w:tcPr>
            <w:tcW w:w="386" w:type="dxa"/>
          </w:tcPr>
          <w:p w14:paraId="730EB51B" w14:textId="77777777" w:rsidR="00B06793" w:rsidRDefault="00B06793">
            <w:pPr>
              <w:jc w:val="center"/>
              <w:rPr>
                <w:color w:val="000000"/>
              </w:rPr>
            </w:pPr>
          </w:p>
        </w:tc>
        <w:tc>
          <w:tcPr>
            <w:tcW w:w="4904" w:type="dxa"/>
            <w:gridSpan w:val="14"/>
          </w:tcPr>
          <w:p w14:paraId="1646BB8E" w14:textId="77777777" w:rsidR="00B06793" w:rsidRDefault="00B06793">
            <w:pPr>
              <w:rPr>
                <w:color w:val="000000"/>
              </w:rPr>
            </w:pPr>
          </w:p>
        </w:tc>
        <w:tc>
          <w:tcPr>
            <w:tcW w:w="382" w:type="dxa"/>
            <w:gridSpan w:val="2"/>
          </w:tcPr>
          <w:p w14:paraId="3295FC0C" w14:textId="77777777" w:rsidR="00B06793" w:rsidRDefault="00B06793">
            <w:pPr>
              <w:jc w:val="center"/>
              <w:rPr>
                <w:color w:val="000000"/>
              </w:rPr>
            </w:pPr>
          </w:p>
        </w:tc>
        <w:tc>
          <w:tcPr>
            <w:tcW w:w="388" w:type="dxa"/>
            <w:gridSpan w:val="2"/>
          </w:tcPr>
          <w:p w14:paraId="3EF31A72" w14:textId="77777777" w:rsidR="00B06793" w:rsidRDefault="00B06793">
            <w:pPr>
              <w:jc w:val="center"/>
              <w:rPr>
                <w:color w:val="000000"/>
              </w:rPr>
            </w:pPr>
          </w:p>
        </w:tc>
        <w:tc>
          <w:tcPr>
            <w:tcW w:w="1836" w:type="dxa"/>
            <w:gridSpan w:val="5"/>
            <w:tcBorders>
              <w:bottom w:val="nil"/>
            </w:tcBorders>
          </w:tcPr>
          <w:p w14:paraId="0F4A6933" w14:textId="77777777" w:rsidR="00B06793" w:rsidRDefault="00B06793">
            <w:pPr>
              <w:jc w:val="center"/>
              <w:rPr>
                <w:b/>
                <w:color w:val="000000"/>
                <w:sz w:val="18"/>
              </w:rPr>
            </w:pPr>
          </w:p>
        </w:tc>
      </w:tr>
      <w:tr w:rsidR="00B06793" w14:paraId="3FBC13CF"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3EAEBE52" w14:textId="77777777" w:rsidR="00B06793" w:rsidRDefault="00B06793">
            <w:pPr>
              <w:rPr>
                <w:color w:val="000000"/>
              </w:rPr>
            </w:pPr>
          </w:p>
        </w:tc>
        <w:tc>
          <w:tcPr>
            <w:tcW w:w="297" w:type="dxa"/>
            <w:gridSpan w:val="2"/>
          </w:tcPr>
          <w:p w14:paraId="50C81F5D" w14:textId="77777777" w:rsidR="00B06793" w:rsidRDefault="00B06793">
            <w:pPr>
              <w:jc w:val="center"/>
              <w:rPr>
                <w:color w:val="000000"/>
              </w:rPr>
            </w:pPr>
          </w:p>
        </w:tc>
        <w:tc>
          <w:tcPr>
            <w:tcW w:w="386" w:type="dxa"/>
          </w:tcPr>
          <w:p w14:paraId="286808E1" w14:textId="77777777" w:rsidR="00B06793" w:rsidRDefault="00B06793">
            <w:pPr>
              <w:jc w:val="center"/>
              <w:rPr>
                <w:color w:val="000000"/>
              </w:rPr>
            </w:pPr>
          </w:p>
        </w:tc>
        <w:tc>
          <w:tcPr>
            <w:tcW w:w="4904" w:type="dxa"/>
            <w:gridSpan w:val="14"/>
          </w:tcPr>
          <w:p w14:paraId="3A296E44" w14:textId="77777777" w:rsidR="00B06793" w:rsidRDefault="00B06793">
            <w:pPr>
              <w:rPr>
                <w:color w:val="000000"/>
              </w:rPr>
            </w:pPr>
          </w:p>
        </w:tc>
        <w:tc>
          <w:tcPr>
            <w:tcW w:w="382" w:type="dxa"/>
            <w:gridSpan w:val="2"/>
          </w:tcPr>
          <w:p w14:paraId="6277E7F7" w14:textId="77777777" w:rsidR="00B06793" w:rsidRDefault="00B06793">
            <w:pPr>
              <w:jc w:val="center"/>
              <w:rPr>
                <w:color w:val="000000"/>
              </w:rPr>
            </w:pPr>
          </w:p>
        </w:tc>
        <w:tc>
          <w:tcPr>
            <w:tcW w:w="388" w:type="dxa"/>
            <w:gridSpan w:val="2"/>
          </w:tcPr>
          <w:p w14:paraId="2D0AD097" w14:textId="77777777" w:rsidR="00B06793" w:rsidRDefault="00B06793">
            <w:pPr>
              <w:jc w:val="center"/>
              <w:rPr>
                <w:color w:val="000000"/>
              </w:rPr>
            </w:pPr>
          </w:p>
        </w:tc>
        <w:tc>
          <w:tcPr>
            <w:tcW w:w="1836" w:type="dxa"/>
            <w:gridSpan w:val="5"/>
            <w:tcBorders>
              <w:top w:val="nil"/>
              <w:bottom w:val="nil"/>
            </w:tcBorders>
          </w:tcPr>
          <w:p w14:paraId="12F0ECE0" w14:textId="77777777" w:rsidR="00B06793" w:rsidRDefault="00B06793">
            <w:pPr>
              <w:jc w:val="center"/>
              <w:rPr>
                <w:b/>
                <w:color w:val="000000"/>
                <w:sz w:val="18"/>
              </w:rPr>
            </w:pPr>
          </w:p>
        </w:tc>
      </w:tr>
      <w:tr w:rsidR="00B06793" w14:paraId="69985873"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2D50BC26" w14:textId="77777777" w:rsidR="00B06793" w:rsidRDefault="00B06793">
            <w:pPr>
              <w:rPr>
                <w:color w:val="000000"/>
              </w:rPr>
            </w:pPr>
          </w:p>
        </w:tc>
        <w:tc>
          <w:tcPr>
            <w:tcW w:w="297" w:type="dxa"/>
            <w:gridSpan w:val="2"/>
          </w:tcPr>
          <w:p w14:paraId="0D4ED061" w14:textId="77777777" w:rsidR="00B06793" w:rsidRDefault="00B06793">
            <w:pPr>
              <w:jc w:val="center"/>
              <w:rPr>
                <w:color w:val="000000"/>
              </w:rPr>
            </w:pPr>
          </w:p>
        </w:tc>
        <w:tc>
          <w:tcPr>
            <w:tcW w:w="386" w:type="dxa"/>
          </w:tcPr>
          <w:p w14:paraId="239CD329" w14:textId="77777777" w:rsidR="00B06793" w:rsidRDefault="00B06793">
            <w:pPr>
              <w:jc w:val="center"/>
              <w:rPr>
                <w:color w:val="000000"/>
              </w:rPr>
            </w:pPr>
          </w:p>
        </w:tc>
        <w:tc>
          <w:tcPr>
            <w:tcW w:w="4904" w:type="dxa"/>
            <w:gridSpan w:val="14"/>
          </w:tcPr>
          <w:p w14:paraId="525D8F08" w14:textId="77777777" w:rsidR="00B06793" w:rsidRDefault="00B06793">
            <w:pPr>
              <w:rPr>
                <w:color w:val="000000"/>
              </w:rPr>
            </w:pPr>
          </w:p>
        </w:tc>
        <w:tc>
          <w:tcPr>
            <w:tcW w:w="382" w:type="dxa"/>
            <w:gridSpan w:val="2"/>
          </w:tcPr>
          <w:p w14:paraId="6A44F627" w14:textId="77777777" w:rsidR="00B06793" w:rsidRDefault="00B06793">
            <w:pPr>
              <w:jc w:val="center"/>
              <w:rPr>
                <w:color w:val="000000"/>
              </w:rPr>
            </w:pPr>
          </w:p>
        </w:tc>
        <w:tc>
          <w:tcPr>
            <w:tcW w:w="388" w:type="dxa"/>
            <w:gridSpan w:val="2"/>
          </w:tcPr>
          <w:p w14:paraId="72A4249C" w14:textId="77777777" w:rsidR="00B06793" w:rsidRDefault="00B06793">
            <w:pPr>
              <w:jc w:val="center"/>
              <w:rPr>
                <w:color w:val="000000"/>
              </w:rPr>
            </w:pPr>
          </w:p>
        </w:tc>
        <w:tc>
          <w:tcPr>
            <w:tcW w:w="1836" w:type="dxa"/>
            <w:gridSpan w:val="5"/>
            <w:tcBorders>
              <w:top w:val="nil"/>
            </w:tcBorders>
          </w:tcPr>
          <w:p w14:paraId="1E1D6AD6" w14:textId="77777777" w:rsidR="00B06793" w:rsidRDefault="00B06793">
            <w:pPr>
              <w:jc w:val="center"/>
              <w:rPr>
                <w:color w:val="000000"/>
                <w:sz w:val="18"/>
              </w:rPr>
            </w:pPr>
          </w:p>
        </w:tc>
      </w:tr>
      <w:tr w:rsidR="00B06793" w14:paraId="4E16F2E2"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14862346" w14:textId="77777777" w:rsidR="00B06793" w:rsidRDefault="00B06793">
            <w:pPr>
              <w:rPr>
                <w:color w:val="000000"/>
              </w:rPr>
            </w:pPr>
          </w:p>
        </w:tc>
        <w:tc>
          <w:tcPr>
            <w:tcW w:w="297" w:type="dxa"/>
            <w:gridSpan w:val="2"/>
          </w:tcPr>
          <w:p w14:paraId="7903F2B1" w14:textId="77777777" w:rsidR="00B06793" w:rsidRDefault="00B06793">
            <w:pPr>
              <w:jc w:val="center"/>
              <w:rPr>
                <w:color w:val="000000"/>
              </w:rPr>
            </w:pPr>
          </w:p>
        </w:tc>
        <w:tc>
          <w:tcPr>
            <w:tcW w:w="386" w:type="dxa"/>
          </w:tcPr>
          <w:p w14:paraId="27826E55" w14:textId="77777777" w:rsidR="00B06793" w:rsidRDefault="00B06793">
            <w:pPr>
              <w:jc w:val="center"/>
              <w:rPr>
                <w:color w:val="000000"/>
              </w:rPr>
            </w:pPr>
          </w:p>
        </w:tc>
        <w:tc>
          <w:tcPr>
            <w:tcW w:w="4904" w:type="dxa"/>
            <w:gridSpan w:val="14"/>
          </w:tcPr>
          <w:p w14:paraId="51CF7A6F" w14:textId="77777777" w:rsidR="00B06793" w:rsidRDefault="00B06793">
            <w:pPr>
              <w:rPr>
                <w:color w:val="000000"/>
              </w:rPr>
            </w:pPr>
          </w:p>
        </w:tc>
        <w:tc>
          <w:tcPr>
            <w:tcW w:w="382" w:type="dxa"/>
            <w:gridSpan w:val="2"/>
          </w:tcPr>
          <w:p w14:paraId="1F98E013" w14:textId="77777777" w:rsidR="00B06793" w:rsidRDefault="00B06793">
            <w:pPr>
              <w:jc w:val="center"/>
              <w:rPr>
                <w:color w:val="000000"/>
              </w:rPr>
            </w:pPr>
          </w:p>
        </w:tc>
        <w:tc>
          <w:tcPr>
            <w:tcW w:w="388" w:type="dxa"/>
            <w:gridSpan w:val="2"/>
          </w:tcPr>
          <w:p w14:paraId="46D8F405" w14:textId="77777777" w:rsidR="00B06793" w:rsidRDefault="00B06793">
            <w:pPr>
              <w:jc w:val="center"/>
              <w:rPr>
                <w:color w:val="000000"/>
              </w:rPr>
            </w:pPr>
          </w:p>
        </w:tc>
        <w:tc>
          <w:tcPr>
            <w:tcW w:w="1836" w:type="dxa"/>
            <w:gridSpan w:val="5"/>
            <w:tcBorders>
              <w:top w:val="nil"/>
              <w:bottom w:val="nil"/>
            </w:tcBorders>
          </w:tcPr>
          <w:p w14:paraId="0C1649B9" w14:textId="77777777" w:rsidR="00B06793" w:rsidRDefault="00B06793">
            <w:pPr>
              <w:rPr>
                <w:color w:val="000000"/>
              </w:rPr>
            </w:pPr>
          </w:p>
        </w:tc>
      </w:tr>
      <w:tr w:rsidR="00B06793" w14:paraId="7F969C07"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6170962D" w14:textId="77777777" w:rsidR="00B06793" w:rsidRDefault="00B06793">
            <w:pPr>
              <w:rPr>
                <w:color w:val="000000"/>
              </w:rPr>
            </w:pPr>
          </w:p>
        </w:tc>
        <w:tc>
          <w:tcPr>
            <w:tcW w:w="297" w:type="dxa"/>
            <w:gridSpan w:val="2"/>
          </w:tcPr>
          <w:p w14:paraId="373E2087" w14:textId="77777777" w:rsidR="00B06793" w:rsidRDefault="00B06793">
            <w:pPr>
              <w:jc w:val="center"/>
              <w:rPr>
                <w:color w:val="000000"/>
              </w:rPr>
            </w:pPr>
          </w:p>
        </w:tc>
        <w:tc>
          <w:tcPr>
            <w:tcW w:w="386" w:type="dxa"/>
          </w:tcPr>
          <w:p w14:paraId="6572AF43" w14:textId="77777777" w:rsidR="00B06793" w:rsidRDefault="00B06793">
            <w:pPr>
              <w:jc w:val="center"/>
              <w:rPr>
                <w:color w:val="000000"/>
              </w:rPr>
            </w:pPr>
          </w:p>
        </w:tc>
        <w:tc>
          <w:tcPr>
            <w:tcW w:w="4904" w:type="dxa"/>
            <w:gridSpan w:val="14"/>
          </w:tcPr>
          <w:p w14:paraId="7BBA7D78" w14:textId="77777777" w:rsidR="00B06793" w:rsidRDefault="00B06793">
            <w:pPr>
              <w:rPr>
                <w:color w:val="000000"/>
              </w:rPr>
            </w:pPr>
          </w:p>
        </w:tc>
        <w:tc>
          <w:tcPr>
            <w:tcW w:w="382" w:type="dxa"/>
            <w:gridSpan w:val="2"/>
          </w:tcPr>
          <w:p w14:paraId="3C6C6685" w14:textId="77777777" w:rsidR="00B06793" w:rsidRDefault="00B06793">
            <w:pPr>
              <w:jc w:val="center"/>
              <w:rPr>
                <w:color w:val="000000"/>
              </w:rPr>
            </w:pPr>
          </w:p>
        </w:tc>
        <w:tc>
          <w:tcPr>
            <w:tcW w:w="388" w:type="dxa"/>
            <w:gridSpan w:val="2"/>
          </w:tcPr>
          <w:p w14:paraId="25A5D4F5" w14:textId="77777777" w:rsidR="00B06793" w:rsidRDefault="00B06793">
            <w:pPr>
              <w:jc w:val="center"/>
              <w:rPr>
                <w:color w:val="000000"/>
              </w:rPr>
            </w:pPr>
          </w:p>
        </w:tc>
        <w:tc>
          <w:tcPr>
            <w:tcW w:w="1836" w:type="dxa"/>
            <w:gridSpan w:val="5"/>
            <w:tcBorders>
              <w:top w:val="nil"/>
              <w:bottom w:val="nil"/>
            </w:tcBorders>
          </w:tcPr>
          <w:p w14:paraId="65E79045" w14:textId="77777777" w:rsidR="00B06793" w:rsidRDefault="00B06793">
            <w:pPr>
              <w:rPr>
                <w:color w:val="000000"/>
              </w:rPr>
            </w:pPr>
          </w:p>
        </w:tc>
      </w:tr>
      <w:tr w:rsidR="00B06793" w14:paraId="047A8926"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4FECA723" w14:textId="77777777" w:rsidR="00B06793" w:rsidRDefault="00B06793">
            <w:pPr>
              <w:rPr>
                <w:color w:val="000000"/>
              </w:rPr>
            </w:pPr>
          </w:p>
        </w:tc>
        <w:tc>
          <w:tcPr>
            <w:tcW w:w="297" w:type="dxa"/>
            <w:gridSpan w:val="2"/>
          </w:tcPr>
          <w:p w14:paraId="44D4C773" w14:textId="77777777" w:rsidR="00B06793" w:rsidRDefault="00B06793">
            <w:pPr>
              <w:jc w:val="center"/>
              <w:rPr>
                <w:color w:val="000000"/>
              </w:rPr>
            </w:pPr>
          </w:p>
        </w:tc>
        <w:tc>
          <w:tcPr>
            <w:tcW w:w="386" w:type="dxa"/>
          </w:tcPr>
          <w:p w14:paraId="31F46989" w14:textId="77777777" w:rsidR="00B06793" w:rsidRDefault="00B06793">
            <w:pPr>
              <w:jc w:val="center"/>
              <w:rPr>
                <w:color w:val="000000"/>
              </w:rPr>
            </w:pPr>
          </w:p>
        </w:tc>
        <w:tc>
          <w:tcPr>
            <w:tcW w:w="4904" w:type="dxa"/>
            <w:gridSpan w:val="14"/>
          </w:tcPr>
          <w:p w14:paraId="08816FAF" w14:textId="77777777" w:rsidR="00B06793" w:rsidRDefault="00B06793">
            <w:pPr>
              <w:rPr>
                <w:color w:val="000000"/>
              </w:rPr>
            </w:pPr>
          </w:p>
        </w:tc>
        <w:tc>
          <w:tcPr>
            <w:tcW w:w="382" w:type="dxa"/>
            <w:gridSpan w:val="2"/>
          </w:tcPr>
          <w:p w14:paraId="68A647EA" w14:textId="77777777" w:rsidR="00B06793" w:rsidRDefault="00B06793">
            <w:pPr>
              <w:jc w:val="center"/>
              <w:rPr>
                <w:color w:val="000000"/>
              </w:rPr>
            </w:pPr>
          </w:p>
        </w:tc>
        <w:tc>
          <w:tcPr>
            <w:tcW w:w="388" w:type="dxa"/>
            <w:gridSpan w:val="2"/>
          </w:tcPr>
          <w:p w14:paraId="4E21D6D1" w14:textId="77777777" w:rsidR="00B06793" w:rsidRDefault="00B06793">
            <w:pPr>
              <w:jc w:val="center"/>
              <w:rPr>
                <w:color w:val="000000"/>
              </w:rPr>
            </w:pPr>
          </w:p>
        </w:tc>
        <w:tc>
          <w:tcPr>
            <w:tcW w:w="1836" w:type="dxa"/>
            <w:gridSpan w:val="5"/>
            <w:tcBorders>
              <w:top w:val="nil"/>
              <w:bottom w:val="nil"/>
            </w:tcBorders>
          </w:tcPr>
          <w:p w14:paraId="033ADE9B" w14:textId="77777777" w:rsidR="00B06793" w:rsidRDefault="00B06793">
            <w:pPr>
              <w:rPr>
                <w:color w:val="000000"/>
              </w:rPr>
            </w:pPr>
          </w:p>
        </w:tc>
      </w:tr>
      <w:tr w:rsidR="00B06793" w14:paraId="4052DAAA"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6BEC2A0E" w14:textId="77777777" w:rsidR="00B06793" w:rsidRDefault="00B06793">
            <w:pPr>
              <w:rPr>
                <w:color w:val="000000"/>
              </w:rPr>
            </w:pPr>
          </w:p>
        </w:tc>
        <w:tc>
          <w:tcPr>
            <w:tcW w:w="297" w:type="dxa"/>
            <w:gridSpan w:val="2"/>
          </w:tcPr>
          <w:p w14:paraId="5E165535" w14:textId="77777777" w:rsidR="00B06793" w:rsidRDefault="00B06793">
            <w:pPr>
              <w:jc w:val="center"/>
              <w:rPr>
                <w:color w:val="000000"/>
              </w:rPr>
            </w:pPr>
          </w:p>
        </w:tc>
        <w:tc>
          <w:tcPr>
            <w:tcW w:w="386" w:type="dxa"/>
          </w:tcPr>
          <w:p w14:paraId="19CFC62C" w14:textId="77777777" w:rsidR="00B06793" w:rsidRDefault="00B06793">
            <w:pPr>
              <w:jc w:val="center"/>
              <w:rPr>
                <w:color w:val="000000"/>
              </w:rPr>
            </w:pPr>
          </w:p>
        </w:tc>
        <w:tc>
          <w:tcPr>
            <w:tcW w:w="4904" w:type="dxa"/>
            <w:gridSpan w:val="14"/>
          </w:tcPr>
          <w:p w14:paraId="52F23962" w14:textId="77777777" w:rsidR="00B06793" w:rsidRDefault="00B06793">
            <w:pPr>
              <w:rPr>
                <w:color w:val="000000"/>
              </w:rPr>
            </w:pPr>
          </w:p>
        </w:tc>
        <w:tc>
          <w:tcPr>
            <w:tcW w:w="382" w:type="dxa"/>
            <w:gridSpan w:val="2"/>
          </w:tcPr>
          <w:p w14:paraId="319055AB" w14:textId="77777777" w:rsidR="00B06793" w:rsidRDefault="00B06793">
            <w:pPr>
              <w:jc w:val="center"/>
              <w:rPr>
                <w:color w:val="000000"/>
              </w:rPr>
            </w:pPr>
          </w:p>
        </w:tc>
        <w:tc>
          <w:tcPr>
            <w:tcW w:w="388" w:type="dxa"/>
            <w:gridSpan w:val="2"/>
          </w:tcPr>
          <w:p w14:paraId="09335EA3" w14:textId="77777777" w:rsidR="00B06793" w:rsidRDefault="00B06793">
            <w:pPr>
              <w:jc w:val="center"/>
              <w:rPr>
                <w:color w:val="000000"/>
              </w:rPr>
            </w:pPr>
          </w:p>
        </w:tc>
        <w:tc>
          <w:tcPr>
            <w:tcW w:w="1836" w:type="dxa"/>
            <w:gridSpan w:val="5"/>
            <w:tcBorders>
              <w:top w:val="nil"/>
              <w:bottom w:val="nil"/>
            </w:tcBorders>
          </w:tcPr>
          <w:p w14:paraId="12C23AB5" w14:textId="77777777" w:rsidR="00B06793" w:rsidRDefault="00B06793">
            <w:pPr>
              <w:rPr>
                <w:color w:val="000000"/>
              </w:rPr>
            </w:pPr>
          </w:p>
        </w:tc>
      </w:tr>
      <w:tr w:rsidR="00B06793" w14:paraId="458FFC68"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459B8C57" w14:textId="77777777" w:rsidR="00B06793" w:rsidRDefault="00B06793">
            <w:pPr>
              <w:rPr>
                <w:color w:val="000000"/>
              </w:rPr>
            </w:pPr>
          </w:p>
        </w:tc>
        <w:tc>
          <w:tcPr>
            <w:tcW w:w="297" w:type="dxa"/>
            <w:gridSpan w:val="2"/>
          </w:tcPr>
          <w:p w14:paraId="7B63C49C" w14:textId="77777777" w:rsidR="00B06793" w:rsidRDefault="00B06793">
            <w:pPr>
              <w:jc w:val="center"/>
              <w:rPr>
                <w:color w:val="000000"/>
              </w:rPr>
            </w:pPr>
          </w:p>
        </w:tc>
        <w:tc>
          <w:tcPr>
            <w:tcW w:w="386" w:type="dxa"/>
          </w:tcPr>
          <w:p w14:paraId="3D7AA12A" w14:textId="77777777" w:rsidR="00B06793" w:rsidRDefault="00B06793">
            <w:pPr>
              <w:jc w:val="center"/>
              <w:rPr>
                <w:color w:val="000000"/>
              </w:rPr>
            </w:pPr>
          </w:p>
        </w:tc>
        <w:tc>
          <w:tcPr>
            <w:tcW w:w="4904" w:type="dxa"/>
            <w:gridSpan w:val="14"/>
          </w:tcPr>
          <w:p w14:paraId="248591EA" w14:textId="77777777" w:rsidR="00B06793" w:rsidRDefault="00B06793">
            <w:pPr>
              <w:rPr>
                <w:color w:val="000000"/>
              </w:rPr>
            </w:pPr>
          </w:p>
        </w:tc>
        <w:tc>
          <w:tcPr>
            <w:tcW w:w="382" w:type="dxa"/>
            <w:gridSpan w:val="2"/>
          </w:tcPr>
          <w:p w14:paraId="333B86B0" w14:textId="77777777" w:rsidR="00B06793" w:rsidRDefault="00B06793">
            <w:pPr>
              <w:jc w:val="center"/>
              <w:rPr>
                <w:color w:val="000000"/>
              </w:rPr>
            </w:pPr>
          </w:p>
        </w:tc>
        <w:tc>
          <w:tcPr>
            <w:tcW w:w="388" w:type="dxa"/>
            <w:gridSpan w:val="2"/>
          </w:tcPr>
          <w:p w14:paraId="0DAAEF1F" w14:textId="77777777" w:rsidR="00B06793" w:rsidRDefault="00B06793">
            <w:pPr>
              <w:jc w:val="center"/>
              <w:rPr>
                <w:color w:val="000000"/>
              </w:rPr>
            </w:pPr>
          </w:p>
        </w:tc>
        <w:tc>
          <w:tcPr>
            <w:tcW w:w="1836" w:type="dxa"/>
            <w:gridSpan w:val="5"/>
            <w:tcBorders>
              <w:top w:val="nil"/>
              <w:bottom w:val="nil"/>
            </w:tcBorders>
          </w:tcPr>
          <w:p w14:paraId="71A4424A" w14:textId="77777777" w:rsidR="00B06793" w:rsidRDefault="00B06793">
            <w:pPr>
              <w:rPr>
                <w:color w:val="000000"/>
              </w:rPr>
            </w:pPr>
          </w:p>
        </w:tc>
      </w:tr>
      <w:tr w:rsidR="00B06793" w14:paraId="4BE469E0"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3FD2EE6F" w14:textId="77777777" w:rsidR="00B06793" w:rsidRDefault="00B06793">
            <w:pPr>
              <w:rPr>
                <w:color w:val="000000"/>
              </w:rPr>
            </w:pPr>
          </w:p>
        </w:tc>
        <w:tc>
          <w:tcPr>
            <w:tcW w:w="297" w:type="dxa"/>
            <w:gridSpan w:val="2"/>
          </w:tcPr>
          <w:p w14:paraId="1A11EB33" w14:textId="77777777" w:rsidR="00B06793" w:rsidRDefault="00B06793">
            <w:pPr>
              <w:jc w:val="center"/>
              <w:rPr>
                <w:color w:val="000000"/>
              </w:rPr>
            </w:pPr>
          </w:p>
        </w:tc>
        <w:tc>
          <w:tcPr>
            <w:tcW w:w="386" w:type="dxa"/>
          </w:tcPr>
          <w:p w14:paraId="3C78B2F5" w14:textId="77777777" w:rsidR="00B06793" w:rsidRDefault="00B06793">
            <w:pPr>
              <w:jc w:val="center"/>
              <w:rPr>
                <w:color w:val="000000"/>
              </w:rPr>
            </w:pPr>
          </w:p>
        </w:tc>
        <w:tc>
          <w:tcPr>
            <w:tcW w:w="4904" w:type="dxa"/>
            <w:gridSpan w:val="14"/>
          </w:tcPr>
          <w:p w14:paraId="7D763A04" w14:textId="77777777" w:rsidR="00B06793" w:rsidRDefault="00B06793">
            <w:pPr>
              <w:rPr>
                <w:color w:val="000000"/>
              </w:rPr>
            </w:pPr>
          </w:p>
        </w:tc>
        <w:tc>
          <w:tcPr>
            <w:tcW w:w="382" w:type="dxa"/>
            <w:gridSpan w:val="2"/>
          </w:tcPr>
          <w:p w14:paraId="3B9CA390" w14:textId="77777777" w:rsidR="00B06793" w:rsidRDefault="00B06793">
            <w:pPr>
              <w:jc w:val="center"/>
              <w:rPr>
                <w:color w:val="000000"/>
              </w:rPr>
            </w:pPr>
          </w:p>
        </w:tc>
        <w:tc>
          <w:tcPr>
            <w:tcW w:w="388" w:type="dxa"/>
            <w:gridSpan w:val="2"/>
          </w:tcPr>
          <w:p w14:paraId="033BABC0" w14:textId="77777777" w:rsidR="00B06793" w:rsidRDefault="00B06793">
            <w:pPr>
              <w:jc w:val="center"/>
              <w:rPr>
                <w:color w:val="000000"/>
              </w:rPr>
            </w:pPr>
          </w:p>
        </w:tc>
        <w:tc>
          <w:tcPr>
            <w:tcW w:w="1836" w:type="dxa"/>
            <w:gridSpan w:val="5"/>
            <w:tcBorders>
              <w:top w:val="nil"/>
              <w:bottom w:val="nil"/>
            </w:tcBorders>
          </w:tcPr>
          <w:p w14:paraId="23388F76" w14:textId="77777777" w:rsidR="00B06793" w:rsidRDefault="00B06793">
            <w:pPr>
              <w:rPr>
                <w:color w:val="000000"/>
              </w:rPr>
            </w:pPr>
          </w:p>
        </w:tc>
      </w:tr>
      <w:tr w:rsidR="00B06793" w14:paraId="45662C56"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14BE9636" w14:textId="77777777" w:rsidR="00B06793" w:rsidRDefault="00B06793">
            <w:pPr>
              <w:rPr>
                <w:color w:val="000000"/>
              </w:rPr>
            </w:pPr>
          </w:p>
        </w:tc>
        <w:tc>
          <w:tcPr>
            <w:tcW w:w="297" w:type="dxa"/>
            <w:gridSpan w:val="2"/>
          </w:tcPr>
          <w:p w14:paraId="6E95554E" w14:textId="77777777" w:rsidR="00B06793" w:rsidRDefault="00B06793">
            <w:pPr>
              <w:jc w:val="center"/>
              <w:rPr>
                <w:color w:val="000000"/>
              </w:rPr>
            </w:pPr>
          </w:p>
        </w:tc>
        <w:tc>
          <w:tcPr>
            <w:tcW w:w="386" w:type="dxa"/>
          </w:tcPr>
          <w:p w14:paraId="71F67A4F" w14:textId="77777777" w:rsidR="00B06793" w:rsidRDefault="00B06793">
            <w:pPr>
              <w:jc w:val="center"/>
              <w:rPr>
                <w:color w:val="000000"/>
              </w:rPr>
            </w:pPr>
          </w:p>
        </w:tc>
        <w:tc>
          <w:tcPr>
            <w:tcW w:w="4904" w:type="dxa"/>
            <w:gridSpan w:val="14"/>
          </w:tcPr>
          <w:p w14:paraId="17BF14F9" w14:textId="77777777" w:rsidR="00B06793" w:rsidRDefault="00B06793">
            <w:pPr>
              <w:rPr>
                <w:color w:val="000000"/>
              </w:rPr>
            </w:pPr>
          </w:p>
        </w:tc>
        <w:tc>
          <w:tcPr>
            <w:tcW w:w="382" w:type="dxa"/>
            <w:gridSpan w:val="2"/>
          </w:tcPr>
          <w:p w14:paraId="18945A11" w14:textId="77777777" w:rsidR="00B06793" w:rsidRDefault="00B06793">
            <w:pPr>
              <w:jc w:val="center"/>
              <w:rPr>
                <w:color w:val="000000"/>
              </w:rPr>
            </w:pPr>
          </w:p>
        </w:tc>
        <w:tc>
          <w:tcPr>
            <w:tcW w:w="388" w:type="dxa"/>
            <w:gridSpan w:val="2"/>
          </w:tcPr>
          <w:p w14:paraId="0E500E34" w14:textId="77777777" w:rsidR="00B06793" w:rsidRDefault="00B06793">
            <w:pPr>
              <w:jc w:val="center"/>
              <w:rPr>
                <w:color w:val="000000"/>
              </w:rPr>
            </w:pPr>
          </w:p>
        </w:tc>
        <w:tc>
          <w:tcPr>
            <w:tcW w:w="1836" w:type="dxa"/>
            <w:gridSpan w:val="5"/>
            <w:tcBorders>
              <w:top w:val="nil"/>
              <w:bottom w:val="nil"/>
            </w:tcBorders>
          </w:tcPr>
          <w:p w14:paraId="303D9411" w14:textId="77777777" w:rsidR="00B06793" w:rsidRDefault="00B06793">
            <w:pPr>
              <w:rPr>
                <w:color w:val="000000"/>
              </w:rPr>
            </w:pPr>
          </w:p>
        </w:tc>
      </w:tr>
      <w:tr w:rsidR="00B06793" w14:paraId="516264AC"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7BBFC91D" w14:textId="77777777" w:rsidR="00B06793" w:rsidRDefault="00B06793">
            <w:pPr>
              <w:rPr>
                <w:color w:val="000000"/>
              </w:rPr>
            </w:pPr>
          </w:p>
        </w:tc>
        <w:tc>
          <w:tcPr>
            <w:tcW w:w="297" w:type="dxa"/>
            <w:gridSpan w:val="2"/>
          </w:tcPr>
          <w:p w14:paraId="079350A1" w14:textId="77777777" w:rsidR="00B06793" w:rsidRDefault="00B06793">
            <w:pPr>
              <w:jc w:val="center"/>
              <w:rPr>
                <w:color w:val="000000"/>
              </w:rPr>
            </w:pPr>
          </w:p>
        </w:tc>
        <w:tc>
          <w:tcPr>
            <w:tcW w:w="386" w:type="dxa"/>
          </w:tcPr>
          <w:p w14:paraId="3988E3F7" w14:textId="77777777" w:rsidR="00B06793" w:rsidRDefault="00B06793">
            <w:pPr>
              <w:jc w:val="center"/>
              <w:rPr>
                <w:color w:val="000000"/>
              </w:rPr>
            </w:pPr>
          </w:p>
        </w:tc>
        <w:tc>
          <w:tcPr>
            <w:tcW w:w="4904" w:type="dxa"/>
            <w:gridSpan w:val="14"/>
          </w:tcPr>
          <w:p w14:paraId="539E4C67" w14:textId="77777777" w:rsidR="00B06793" w:rsidRDefault="00B06793">
            <w:pPr>
              <w:rPr>
                <w:color w:val="000000"/>
              </w:rPr>
            </w:pPr>
          </w:p>
        </w:tc>
        <w:tc>
          <w:tcPr>
            <w:tcW w:w="382" w:type="dxa"/>
            <w:gridSpan w:val="2"/>
          </w:tcPr>
          <w:p w14:paraId="7AE5E4CE" w14:textId="77777777" w:rsidR="00B06793" w:rsidRDefault="00B06793">
            <w:pPr>
              <w:jc w:val="center"/>
              <w:rPr>
                <w:color w:val="000000"/>
              </w:rPr>
            </w:pPr>
          </w:p>
        </w:tc>
        <w:tc>
          <w:tcPr>
            <w:tcW w:w="388" w:type="dxa"/>
            <w:gridSpan w:val="2"/>
          </w:tcPr>
          <w:p w14:paraId="6087A76C" w14:textId="77777777" w:rsidR="00B06793" w:rsidRDefault="00B06793">
            <w:pPr>
              <w:jc w:val="center"/>
              <w:rPr>
                <w:color w:val="000000"/>
              </w:rPr>
            </w:pPr>
          </w:p>
        </w:tc>
        <w:tc>
          <w:tcPr>
            <w:tcW w:w="1836" w:type="dxa"/>
            <w:gridSpan w:val="5"/>
            <w:tcBorders>
              <w:top w:val="nil"/>
              <w:bottom w:val="nil"/>
            </w:tcBorders>
          </w:tcPr>
          <w:p w14:paraId="4F2ECC59" w14:textId="77777777" w:rsidR="00B06793" w:rsidRDefault="00B06793">
            <w:pPr>
              <w:rPr>
                <w:color w:val="000000"/>
              </w:rPr>
            </w:pPr>
          </w:p>
        </w:tc>
      </w:tr>
      <w:tr w:rsidR="00B06793" w14:paraId="7B1753FC"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90"/>
        </w:trPr>
        <w:tc>
          <w:tcPr>
            <w:tcW w:w="763" w:type="dxa"/>
            <w:gridSpan w:val="3"/>
          </w:tcPr>
          <w:p w14:paraId="46BCFB5E" w14:textId="77777777" w:rsidR="00B06793" w:rsidRDefault="00B06793">
            <w:pPr>
              <w:rPr>
                <w:color w:val="000000"/>
              </w:rPr>
            </w:pPr>
          </w:p>
        </w:tc>
        <w:tc>
          <w:tcPr>
            <w:tcW w:w="297" w:type="dxa"/>
            <w:gridSpan w:val="2"/>
          </w:tcPr>
          <w:p w14:paraId="5B0419AB" w14:textId="77777777" w:rsidR="00B06793" w:rsidRDefault="00B06793">
            <w:pPr>
              <w:jc w:val="center"/>
              <w:rPr>
                <w:color w:val="000000"/>
              </w:rPr>
            </w:pPr>
          </w:p>
        </w:tc>
        <w:tc>
          <w:tcPr>
            <w:tcW w:w="386" w:type="dxa"/>
          </w:tcPr>
          <w:p w14:paraId="47598AC4" w14:textId="77777777" w:rsidR="00B06793" w:rsidRDefault="00B06793">
            <w:pPr>
              <w:jc w:val="center"/>
              <w:rPr>
                <w:color w:val="000000"/>
              </w:rPr>
            </w:pPr>
          </w:p>
        </w:tc>
        <w:tc>
          <w:tcPr>
            <w:tcW w:w="4904" w:type="dxa"/>
            <w:gridSpan w:val="14"/>
          </w:tcPr>
          <w:p w14:paraId="512D4C48" w14:textId="77777777" w:rsidR="00B06793" w:rsidRDefault="00B06793">
            <w:pPr>
              <w:rPr>
                <w:color w:val="000000"/>
              </w:rPr>
            </w:pPr>
          </w:p>
        </w:tc>
        <w:tc>
          <w:tcPr>
            <w:tcW w:w="382" w:type="dxa"/>
            <w:gridSpan w:val="2"/>
          </w:tcPr>
          <w:p w14:paraId="51D44025" w14:textId="77777777" w:rsidR="00B06793" w:rsidRDefault="00B06793">
            <w:pPr>
              <w:jc w:val="center"/>
              <w:rPr>
                <w:color w:val="000000"/>
              </w:rPr>
            </w:pPr>
          </w:p>
        </w:tc>
        <w:tc>
          <w:tcPr>
            <w:tcW w:w="388" w:type="dxa"/>
            <w:gridSpan w:val="2"/>
          </w:tcPr>
          <w:p w14:paraId="56ADAB0D" w14:textId="77777777" w:rsidR="00B06793" w:rsidRDefault="00B06793">
            <w:pPr>
              <w:jc w:val="center"/>
              <w:rPr>
                <w:color w:val="000000"/>
              </w:rPr>
            </w:pPr>
          </w:p>
        </w:tc>
        <w:tc>
          <w:tcPr>
            <w:tcW w:w="1836" w:type="dxa"/>
            <w:gridSpan w:val="5"/>
            <w:tcBorders>
              <w:top w:val="nil"/>
              <w:bottom w:val="nil"/>
            </w:tcBorders>
          </w:tcPr>
          <w:p w14:paraId="5F87E2DE" w14:textId="77777777" w:rsidR="00B06793" w:rsidRDefault="00B06793">
            <w:pPr>
              <w:rPr>
                <w:color w:val="000000"/>
              </w:rPr>
            </w:pPr>
          </w:p>
        </w:tc>
      </w:tr>
      <w:tr w:rsidR="00B06793" w14:paraId="7A92C6EC" w14:textId="77777777" w:rsidTr="00AD2294">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614" w:type="dxa"/>
          <w:trHeight w:val="272"/>
        </w:trPr>
        <w:tc>
          <w:tcPr>
            <w:tcW w:w="763" w:type="dxa"/>
            <w:gridSpan w:val="3"/>
          </w:tcPr>
          <w:p w14:paraId="48FDD59F" w14:textId="77777777" w:rsidR="00B06793" w:rsidRDefault="00B06793">
            <w:pPr>
              <w:rPr>
                <w:color w:val="000000"/>
              </w:rPr>
            </w:pPr>
          </w:p>
        </w:tc>
        <w:tc>
          <w:tcPr>
            <w:tcW w:w="297" w:type="dxa"/>
            <w:gridSpan w:val="2"/>
          </w:tcPr>
          <w:p w14:paraId="4CF8FDF7" w14:textId="77777777" w:rsidR="00B06793" w:rsidRDefault="00B06793">
            <w:pPr>
              <w:jc w:val="center"/>
              <w:rPr>
                <w:color w:val="000000"/>
              </w:rPr>
            </w:pPr>
          </w:p>
        </w:tc>
        <w:tc>
          <w:tcPr>
            <w:tcW w:w="386" w:type="dxa"/>
          </w:tcPr>
          <w:p w14:paraId="0733D855" w14:textId="77777777" w:rsidR="00B06793" w:rsidRDefault="00B06793">
            <w:pPr>
              <w:jc w:val="center"/>
              <w:rPr>
                <w:color w:val="000000"/>
              </w:rPr>
            </w:pPr>
          </w:p>
        </w:tc>
        <w:tc>
          <w:tcPr>
            <w:tcW w:w="4904" w:type="dxa"/>
            <w:gridSpan w:val="14"/>
          </w:tcPr>
          <w:p w14:paraId="6AFEE20F" w14:textId="77777777" w:rsidR="00B06793" w:rsidRDefault="00B06793">
            <w:pPr>
              <w:rPr>
                <w:color w:val="000000"/>
              </w:rPr>
            </w:pPr>
          </w:p>
        </w:tc>
        <w:tc>
          <w:tcPr>
            <w:tcW w:w="382" w:type="dxa"/>
            <w:gridSpan w:val="2"/>
          </w:tcPr>
          <w:p w14:paraId="4F334798" w14:textId="77777777" w:rsidR="00B06793" w:rsidRDefault="00B06793">
            <w:pPr>
              <w:jc w:val="center"/>
              <w:rPr>
                <w:color w:val="000000"/>
              </w:rPr>
            </w:pPr>
          </w:p>
        </w:tc>
        <w:tc>
          <w:tcPr>
            <w:tcW w:w="388" w:type="dxa"/>
            <w:gridSpan w:val="2"/>
          </w:tcPr>
          <w:p w14:paraId="7D4E6CA7" w14:textId="77777777" w:rsidR="00B06793" w:rsidRDefault="00B06793">
            <w:pPr>
              <w:jc w:val="center"/>
              <w:rPr>
                <w:color w:val="000000"/>
              </w:rPr>
            </w:pPr>
          </w:p>
        </w:tc>
        <w:tc>
          <w:tcPr>
            <w:tcW w:w="1836" w:type="dxa"/>
            <w:gridSpan w:val="5"/>
            <w:tcBorders>
              <w:top w:val="nil"/>
            </w:tcBorders>
          </w:tcPr>
          <w:p w14:paraId="44AB4C16" w14:textId="77777777" w:rsidR="00B06793" w:rsidRDefault="00B06793">
            <w:pPr>
              <w:rPr>
                <w:color w:val="000000"/>
              </w:rPr>
            </w:pPr>
          </w:p>
        </w:tc>
      </w:tr>
      <w:tr w:rsidR="00B06793" w14:paraId="21638301" w14:textId="77777777" w:rsidTr="00AD2294">
        <w:tblPrEx>
          <w:tblCellMar>
            <w:left w:w="120" w:type="dxa"/>
            <w:right w:w="120" w:type="dxa"/>
          </w:tblCellMar>
        </w:tblPrEx>
        <w:trPr>
          <w:gridBefore w:val="1"/>
          <w:wBefore w:w="127" w:type="dxa"/>
          <w:trHeight w:val="618"/>
        </w:trPr>
        <w:tc>
          <w:tcPr>
            <w:tcW w:w="1495" w:type="dxa"/>
            <w:gridSpan w:val="7"/>
          </w:tcPr>
          <w:p w14:paraId="6BE65141" w14:textId="77777777" w:rsidR="00B06793" w:rsidRDefault="00B06793">
            <w:pPr>
              <w:tabs>
                <w:tab w:val="left" w:pos="-720"/>
              </w:tabs>
              <w:suppressAutoHyphens/>
              <w:spacing w:after="54"/>
              <w:rPr>
                <w:rFonts w:ascii="Arial" w:hAnsi="Arial"/>
                <w:color w:val="000000"/>
                <w:sz w:val="16"/>
              </w:rPr>
            </w:pPr>
          </w:p>
        </w:tc>
        <w:tc>
          <w:tcPr>
            <w:tcW w:w="2865" w:type="dxa"/>
            <w:gridSpan w:val="6"/>
          </w:tcPr>
          <w:p w14:paraId="7DC81ED3" w14:textId="77777777" w:rsidR="00B06793" w:rsidRDefault="00B06793">
            <w:pPr>
              <w:suppressAutoHyphens/>
              <w:spacing w:before="160" w:after="54"/>
              <w:rPr>
                <w:rFonts w:ascii="Arial" w:hAnsi="Arial"/>
                <w:color w:val="000000"/>
                <w:sz w:val="16"/>
              </w:rPr>
            </w:pPr>
          </w:p>
        </w:tc>
        <w:tc>
          <w:tcPr>
            <w:tcW w:w="6083" w:type="dxa"/>
            <w:gridSpan w:val="18"/>
          </w:tcPr>
          <w:p w14:paraId="01537A5E" w14:textId="77777777" w:rsidR="00B06793" w:rsidRDefault="00B06793">
            <w:pPr>
              <w:tabs>
                <w:tab w:val="left" w:pos="-720"/>
              </w:tabs>
              <w:suppressAutoHyphens/>
              <w:spacing w:before="90"/>
              <w:rPr>
                <w:rFonts w:ascii="Arial" w:hAnsi="Arial"/>
                <w:color w:val="000000"/>
                <w:sz w:val="16"/>
              </w:rPr>
            </w:pPr>
          </w:p>
          <w:p w14:paraId="7A8A2968" w14:textId="77777777" w:rsidR="00B06793" w:rsidRDefault="00B06793">
            <w:pPr>
              <w:suppressAutoHyphens/>
              <w:spacing w:after="54"/>
              <w:rPr>
                <w:rFonts w:ascii="Arial" w:hAnsi="Arial"/>
                <w:color w:val="000000"/>
                <w:sz w:val="16"/>
              </w:rPr>
            </w:pPr>
            <w:r>
              <w:rPr>
                <w:rFonts w:ascii="Arial" w:hAnsi="Arial"/>
                <w:color w:val="000000"/>
                <w:sz w:val="16"/>
              </w:rPr>
              <w:t xml:space="preserve">(Previous editions may </w:t>
            </w:r>
            <w:r>
              <w:rPr>
                <w:rFonts w:ascii="Arial" w:hAnsi="Arial"/>
                <w:b/>
                <w:color w:val="000000"/>
                <w:sz w:val="16"/>
              </w:rPr>
              <w:t>NOT</w:t>
            </w:r>
            <w:r>
              <w:rPr>
                <w:rFonts w:ascii="Arial" w:hAnsi="Arial"/>
                <w:color w:val="000000"/>
                <w:sz w:val="16"/>
              </w:rPr>
              <w:t xml:space="preserve"> be used)</w:t>
            </w:r>
          </w:p>
        </w:tc>
      </w:tr>
    </w:tbl>
    <w:p w14:paraId="01A584ED" w14:textId="77777777" w:rsidR="00B06793" w:rsidRDefault="00B06793">
      <w:pPr>
        <w:rPr>
          <w:color w:val="000000"/>
        </w:rPr>
      </w:pPr>
    </w:p>
    <w:p w14:paraId="45E9171E" w14:textId="77777777" w:rsidR="00B06793" w:rsidRDefault="00990C01" w:rsidP="00AB69BF">
      <w:pPr>
        <w:rPr>
          <w:color w:val="000000"/>
          <w:kern w:val="1"/>
        </w:rPr>
      </w:pPr>
      <w:r>
        <w:rPr>
          <w:color w:val="000000"/>
        </w:rPr>
        <w:br w:type="page"/>
      </w:r>
    </w:p>
    <w:p w14:paraId="1A28BB62" w14:textId="77777777" w:rsidR="00B06793" w:rsidRPr="00DA20FE" w:rsidRDefault="000B337D" w:rsidP="00C42B13">
      <w:pPr>
        <w:pStyle w:val="Heading1"/>
      </w:pPr>
      <w:bookmarkStart w:id="3" w:name="_Toc367936601"/>
      <w:bookmarkStart w:id="4" w:name="_Toc368453381"/>
      <w:bookmarkStart w:id="5" w:name="_Toc368706680"/>
      <w:bookmarkStart w:id="6" w:name="_Toc369424090"/>
      <w:bookmarkStart w:id="7" w:name="_Toc373378775"/>
      <w:bookmarkStart w:id="8" w:name="_Toc373739416"/>
      <w:bookmarkStart w:id="9" w:name="_Toc374156601"/>
      <w:bookmarkStart w:id="10" w:name="_Toc374348975"/>
      <w:bookmarkStart w:id="11" w:name="_Toc390679160"/>
      <w:bookmarkStart w:id="12" w:name="_Toc411299149"/>
      <w:bookmarkStart w:id="13" w:name="_Toc411299467"/>
      <w:bookmarkStart w:id="14" w:name="_Toc411668744"/>
      <w:bookmarkStart w:id="15" w:name="_Toc471609865"/>
      <w:bookmarkStart w:id="16" w:name="_Toc56400577"/>
      <w:bookmarkStart w:id="17" w:name="_Toc384895956"/>
      <w:bookmarkStart w:id="18" w:name="_Toc4766180"/>
      <w:bookmarkStart w:id="19" w:name="_Toc364906969"/>
      <w:bookmarkStart w:id="20" w:name="_Toc364907123"/>
      <w:bookmarkStart w:id="21" w:name="_Toc364907166"/>
      <w:bookmarkStart w:id="22" w:name="_Toc365077897"/>
      <w:bookmarkStart w:id="23" w:name="_Toc365077974"/>
      <w:bookmarkStart w:id="24" w:name="_Toc365193007"/>
      <w:bookmarkStart w:id="25" w:name="_Toc365194356"/>
      <w:bookmarkStart w:id="26" w:name="_Toc365517470"/>
      <w:bookmarkStart w:id="27" w:name="_Toc365798857"/>
      <w:bookmarkStart w:id="28" w:name="_Toc365974105"/>
      <w:bookmarkStart w:id="29" w:name="_Toc365974319"/>
      <w:bookmarkStart w:id="30" w:name="_Toc366043156"/>
      <w:bookmarkStart w:id="31" w:name="_Toc366382148"/>
      <w:bookmarkStart w:id="32" w:name="_Toc366551526"/>
      <w:bookmarkStart w:id="33" w:name="_Toc366633008"/>
      <w:bookmarkStart w:id="34" w:name="_Toc366653108"/>
      <w:bookmarkStart w:id="35" w:name="_Toc366653387"/>
      <w:bookmarkStart w:id="36" w:name="_Toc366717962"/>
      <w:bookmarkStart w:id="37" w:name="_Toc366718052"/>
      <w:bookmarkStart w:id="38" w:name="_Toc366718248"/>
      <w:bookmarkStart w:id="39" w:name="_Toc366719652"/>
      <w:bookmarkStart w:id="40" w:name="_Toc366720510"/>
      <w:bookmarkStart w:id="41" w:name="_Toc366720620"/>
      <w:bookmarkStart w:id="42" w:name="_Toc366720701"/>
      <w:bookmarkStart w:id="43" w:name="_Toc366991127"/>
      <w:bookmarkStart w:id="44" w:name="_Toc366991186"/>
      <w:bookmarkStart w:id="45" w:name="_Toc367936602"/>
      <w:bookmarkStart w:id="46" w:name="_Toc368453382"/>
      <w:bookmarkStart w:id="47" w:name="_Toc368706681"/>
      <w:bookmarkStart w:id="48" w:name="_Toc369424091"/>
      <w:bookmarkStart w:id="49" w:name="_Toc373378776"/>
      <w:bookmarkStart w:id="50" w:name="_Toc373739417"/>
      <w:bookmarkStart w:id="51" w:name="_Toc374156602"/>
      <w:bookmarkStart w:id="52" w:name="_Toc374348976"/>
      <w:bookmarkStart w:id="53" w:name="_Toc390679161"/>
      <w:bookmarkStart w:id="54" w:name="_Toc411299150"/>
      <w:bookmarkStart w:id="55" w:name="_Toc411299468"/>
      <w:bookmarkStart w:id="56" w:name="_Toc411668745"/>
      <w:bookmarkStart w:id="57" w:name="_Toc460210557"/>
      <w:bookmarkStart w:id="58" w:name="_Toc460314523"/>
      <w:r>
        <w:lastRenderedPageBreak/>
        <w:t>I.</w:t>
      </w:r>
      <w:r w:rsidR="00B06793" w:rsidRPr="00DA20FE">
        <w:t xml:space="preserve"> </w:t>
      </w:r>
      <w:bookmarkEnd w:id="3"/>
      <w:bookmarkEnd w:id="4"/>
      <w:bookmarkEnd w:id="5"/>
      <w:bookmarkEnd w:id="6"/>
      <w:bookmarkEnd w:id="7"/>
      <w:bookmarkEnd w:id="8"/>
      <w:bookmarkEnd w:id="9"/>
      <w:bookmarkEnd w:id="10"/>
      <w:bookmarkEnd w:id="11"/>
      <w:bookmarkEnd w:id="12"/>
      <w:bookmarkEnd w:id="13"/>
      <w:bookmarkEnd w:id="14"/>
      <w:bookmarkEnd w:id="15"/>
      <w:r w:rsidR="00B06793" w:rsidRPr="00DA20FE">
        <w:t>Scope</w:t>
      </w:r>
      <w:bookmarkEnd w:id="16"/>
      <w:bookmarkEnd w:id="17"/>
      <w:bookmarkEnd w:id="18"/>
    </w:p>
    <w:p w14:paraId="27A9699B" w14:textId="7368E754" w:rsidR="00510F48" w:rsidRDefault="00387CF3" w:rsidP="00841D95">
      <w:pPr>
        <w:jc w:val="left"/>
        <w:rPr>
          <w:lang w:val="en-GB"/>
        </w:rPr>
      </w:pPr>
      <w:bookmarkStart w:id="59" w:name="_Toc56400578"/>
      <w:r w:rsidRPr="006F7063">
        <w:rPr>
          <w:lang w:val="en-GB"/>
        </w:rPr>
        <w:t xml:space="preserve">This document is a technical </w:t>
      </w:r>
      <w:r w:rsidR="00D84B7B">
        <w:rPr>
          <w:lang w:val="en-GB"/>
        </w:rPr>
        <w:t>specification</w:t>
      </w:r>
      <w:r w:rsidRPr="006F7063">
        <w:rPr>
          <w:lang w:val="en-GB"/>
        </w:rPr>
        <w:t xml:space="preserve"> for a multiplex</w:t>
      </w:r>
      <w:r w:rsidR="000652A2">
        <w:rPr>
          <w:lang w:val="en-GB"/>
        </w:rPr>
        <w:t>ed</w:t>
      </w:r>
      <w:r w:rsidRPr="006F7063">
        <w:rPr>
          <w:lang w:val="en-GB"/>
        </w:rPr>
        <w:t xml:space="preserve"> </w:t>
      </w:r>
      <w:r w:rsidR="0094059C">
        <w:rPr>
          <w:lang w:val="en-GB"/>
        </w:rPr>
        <w:t>FPD LINK III</w:t>
      </w:r>
      <w:r w:rsidR="00C11DDE">
        <w:rPr>
          <w:lang w:val="en-GB"/>
        </w:rPr>
        <w:t xml:space="preserve"> and IV</w:t>
      </w:r>
      <w:r w:rsidR="00F7236D">
        <w:rPr>
          <w:lang w:val="en-GB"/>
        </w:rPr>
        <w:t xml:space="preserve"> </w:t>
      </w:r>
      <w:r w:rsidRPr="006F7063">
        <w:rPr>
          <w:lang w:val="en-GB"/>
        </w:rPr>
        <w:t>netw</w:t>
      </w:r>
      <w:r w:rsidR="00D84B7B">
        <w:rPr>
          <w:lang w:val="en-GB"/>
        </w:rPr>
        <w:t xml:space="preserve">ork between automotive </w:t>
      </w:r>
      <w:r w:rsidR="00C97ED9">
        <w:rPr>
          <w:lang w:val="en-GB"/>
        </w:rPr>
        <w:t>video</w:t>
      </w:r>
      <w:r w:rsidR="00D84B7B">
        <w:rPr>
          <w:lang w:val="en-GB"/>
        </w:rPr>
        <w:t xml:space="preserve"> ECU’s, an inter-sys</w:t>
      </w:r>
      <w:r w:rsidRPr="006F7063">
        <w:rPr>
          <w:lang w:val="en-GB"/>
        </w:rPr>
        <w:t xml:space="preserve">tems network. In combination with a protocol standard for multiplex it is a full specification regarding communication, all </w:t>
      </w:r>
      <w:r w:rsidR="00510F48">
        <w:rPr>
          <w:lang w:val="en-GB"/>
        </w:rPr>
        <w:t>requirements</w:t>
      </w:r>
      <w:r w:rsidRPr="006F7063">
        <w:rPr>
          <w:lang w:val="en-GB"/>
        </w:rPr>
        <w:t xml:space="preserve"> in the Technical </w:t>
      </w:r>
      <w:r w:rsidR="00532396">
        <w:rPr>
          <w:lang w:val="en-GB"/>
        </w:rPr>
        <w:t>Regulation for the specific ECU</w:t>
      </w:r>
      <w:r w:rsidRPr="006F7063">
        <w:rPr>
          <w:lang w:val="en-GB"/>
        </w:rPr>
        <w:t xml:space="preserve"> also </w:t>
      </w:r>
      <w:r w:rsidR="00510F48">
        <w:rPr>
          <w:lang w:val="en-GB"/>
        </w:rPr>
        <w:t>have</w:t>
      </w:r>
      <w:r w:rsidRPr="006F7063">
        <w:rPr>
          <w:lang w:val="en-GB"/>
        </w:rPr>
        <w:t xml:space="preserve"> to be</w:t>
      </w:r>
      <w:r w:rsidR="00446E0C">
        <w:rPr>
          <w:lang w:val="en-GB"/>
        </w:rPr>
        <w:t xml:space="preserve"> </w:t>
      </w:r>
      <w:r w:rsidRPr="006F7063">
        <w:rPr>
          <w:lang w:val="en-GB"/>
        </w:rPr>
        <w:t xml:space="preserve">fulfilled. </w:t>
      </w:r>
    </w:p>
    <w:p w14:paraId="29453255" w14:textId="77777777" w:rsidR="00510F48" w:rsidRDefault="00510F48" w:rsidP="00841D95">
      <w:pPr>
        <w:jc w:val="left"/>
        <w:rPr>
          <w:lang w:val="en-GB"/>
        </w:rPr>
      </w:pPr>
    </w:p>
    <w:p w14:paraId="5EA8A43E" w14:textId="517F9B00" w:rsidR="00446E0C" w:rsidRPr="00510F48" w:rsidRDefault="00510F48" w:rsidP="00446E0C">
      <w:pPr>
        <w:jc w:val="left"/>
        <w:rPr>
          <w:b/>
        </w:rPr>
      </w:pPr>
      <w:r>
        <w:rPr>
          <w:lang w:val="en-GB"/>
        </w:rPr>
        <w:t xml:space="preserve">This document </w:t>
      </w:r>
      <w:r w:rsidRPr="006F7063">
        <w:rPr>
          <w:lang w:val="en-GB"/>
        </w:rPr>
        <w:t>shall be used to define and develop all production int</w:t>
      </w:r>
      <w:r>
        <w:rPr>
          <w:lang w:val="en-GB"/>
        </w:rPr>
        <w:t xml:space="preserve">ent ECU’s using the </w:t>
      </w:r>
      <w:r w:rsidR="00C97ED9">
        <w:rPr>
          <w:lang w:val="en-GB"/>
        </w:rPr>
        <w:t>TI</w:t>
      </w:r>
      <w:r>
        <w:rPr>
          <w:lang w:val="en-GB"/>
        </w:rPr>
        <w:t xml:space="preserve"> </w:t>
      </w:r>
      <w:r w:rsidR="0094059C">
        <w:rPr>
          <w:lang w:val="en-GB"/>
        </w:rPr>
        <w:t>FPD LINK III</w:t>
      </w:r>
      <w:r w:rsidR="00C11DDE">
        <w:rPr>
          <w:lang w:val="en-GB"/>
        </w:rPr>
        <w:t xml:space="preserve"> and IV</w:t>
      </w:r>
      <w:r>
        <w:rPr>
          <w:lang w:val="en-GB"/>
        </w:rPr>
        <w:t xml:space="preserve"> Automotive </w:t>
      </w:r>
      <w:r w:rsidR="00C97ED9">
        <w:rPr>
          <w:lang w:val="en-GB"/>
        </w:rPr>
        <w:t>Video</w:t>
      </w:r>
      <w:r>
        <w:rPr>
          <w:lang w:val="en-GB"/>
        </w:rPr>
        <w:t xml:space="preserve"> Bus for the Ford Enterprise. </w:t>
      </w:r>
    </w:p>
    <w:p w14:paraId="2AC6B346" w14:textId="77777777" w:rsidR="00261A13" w:rsidRPr="006F7063" w:rsidRDefault="00261A13" w:rsidP="00261A13">
      <w:pPr>
        <w:rPr>
          <w:lang w:val="en-GB"/>
        </w:rPr>
      </w:pPr>
    </w:p>
    <w:p w14:paraId="23D853B5" w14:textId="77777777" w:rsidR="00261A13" w:rsidRDefault="00261A13" w:rsidP="00841D95">
      <w:pPr>
        <w:jc w:val="left"/>
        <w:rPr>
          <w:lang w:val="en-GB"/>
        </w:rPr>
      </w:pPr>
      <w:r w:rsidRPr="006F7063">
        <w:rPr>
          <w:lang w:val="en-GB"/>
        </w:rPr>
        <w:t xml:space="preserve">Attention: Failure to comply with </w:t>
      </w:r>
      <w:r w:rsidR="00532396" w:rsidRPr="006F7063">
        <w:rPr>
          <w:lang w:val="en-GB"/>
        </w:rPr>
        <w:t>these requirements</w:t>
      </w:r>
      <w:r w:rsidRPr="006F7063">
        <w:rPr>
          <w:lang w:val="en-GB"/>
        </w:rPr>
        <w:t xml:space="preserve"> of this spec</w:t>
      </w:r>
      <w:r>
        <w:rPr>
          <w:lang w:val="en-GB"/>
        </w:rPr>
        <w:t>i</w:t>
      </w:r>
      <w:r w:rsidRPr="006F7063">
        <w:rPr>
          <w:lang w:val="en-GB"/>
        </w:rPr>
        <w:t>fication by any production intent ECU may result in an inability to communicate on the vehicle network for which the ECU was intended.</w:t>
      </w:r>
    </w:p>
    <w:p w14:paraId="3D1000F9" w14:textId="77777777" w:rsidR="00510F48" w:rsidRDefault="00510F48" w:rsidP="00841D95">
      <w:pPr>
        <w:jc w:val="left"/>
        <w:rPr>
          <w:lang w:val="en-GB"/>
        </w:rPr>
      </w:pPr>
    </w:p>
    <w:p w14:paraId="2A022F78" w14:textId="77777777" w:rsidR="00510F48" w:rsidRPr="00DA20FE" w:rsidRDefault="007E68EA" w:rsidP="00510F48">
      <w:pPr>
        <w:pStyle w:val="Heading2"/>
        <w:ind w:left="0"/>
      </w:pPr>
      <w:bookmarkStart w:id="60" w:name="_Toc4766181"/>
      <w:r>
        <w:t>1.1</w:t>
      </w:r>
      <w:r w:rsidR="00510F48">
        <w:t xml:space="preserve"> Not in Scope</w:t>
      </w:r>
      <w:bookmarkEnd w:id="60"/>
    </w:p>
    <w:p w14:paraId="30E3CE5C" w14:textId="67C8B949" w:rsidR="00510F48" w:rsidRPr="006F7063" w:rsidRDefault="00510F48" w:rsidP="00841D95">
      <w:pPr>
        <w:jc w:val="left"/>
        <w:rPr>
          <w:lang w:val="en-GB"/>
        </w:rPr>
      </w:pPr>
      <w:r>
        <w:rPr>
          <w:lang w:val="en-GB"/>
        </w:rPr>
        <w:t xml:space="preserve">Requirements specifically related to the physical implementation of the </w:t>
      </w:r>
      <w:r w:rsidR="0094059C">
        <w:rPr>
          <w:lang w:val="en-GB"/>
        </w:rPr>
        <w:t>FPD LINK III</w:t>
      </w:r>
      <w:r>
        <w:rPr>
          <w:lang w:val="en-GB"/>
        </w:rPr>
        <w:t xml:space="preserve"> </w:t>
      </w:r>
      <w:r w:rsidR="00C11DDE">
        <w:rPr>
          <w:lang w:val="en-GB"/>
        </w:rPr>
        <w:t xml:space="preserve">and IV </w:t>
      </w:r>
      <w:r>
        <w:rPr>
          <w:lang w:val="en-GB"/>
        </w:rPr>
        <w:t xml:space="preserve">network (e.g. Connectors, Wires, Physical Layer and other specifically related components) are not within the scope of this specification. Please see </w:t>
      </w:r>
      <w:r>
        <w:rPr>
          <w:lang w:val="en-GB"/>
        </w:rPr>
        <w:fldChar w:fldCharType="begin"/>
      </w:r>
      <w:r>
        <w:rPr>
          <w:lang w:val="en-GB"/>
        </w:rPr>
        <w:instrText xml:space="preserve"> REF _Ref385413959 \h </w:instrText>
      </w:r>
      <w:r>
        <w:rPr>
          <w:lang w:val="en-GB"/>
        </w:rPr>
      </w:r>
      <w:r>
        <w:rPr>
          <w:lang w:val="en-GB"/>
        </w:rPr>
        <w:fldChar w:fldCharType="separate"/>
      </w:r>
      <w:r w:rsidR="00773843">
        <w:rPr>
          <w:kern w:val="1"/>
        </w:rPr>
        <w:t>III</w:t>
      </w:r>
      <w:r w:rsidR="00773843">
        <w:t>. References</w:t>
      </w:r>
      <w:r>
        <w:rPr>
          <w:lang w:val="en-GB"/>
        </w:rPr>
        <w:fldChar w:fldCharType="end"/>
      </w:r>
    </w:p>
    <w:p w14:paraId="2E706901" w14:textId="77777777" w:rsidR="00261A13" w:rsidRDefault="00407885" w:rsidP="00387CF3">
      <w:pPr>
        <w:rPr>
          <w:lang w:val="en-GB"/>
        </w:rPr>
      </w:pPr>
      <w:r>
        <w:rPr>
          <w:lang w:val="en-GB"/>
        </w:rPr>
        <w:br w:type="page"/>
      </w:r>
    </w:p>
    <w:p w14:paraId="29790D14" w14:textId="77777777" w:rsidR="00261A13" w:rsidRPr="00650BD0" w:rsidRDefault="000B337D" w:rsidP="00C42B13">
      <w:pPr>
        <w:pStyle w:val="Heading1"/>
        <w:rPr>
          <w:lang w:val="en-GB"/>
        </w:rPr>
      </w:pPr>
      <w:bookmarkStart w:id="61" w:name="_Toc384895957"/>
      <w:bookmarkStart w:id="62" w:name="_Toc4766182"/>
      <w:r w:rsidRPr="00650BD0">
        <w:rPr>
          <w:lang w:val="en-GB"/>
        </w:rPr>
        <w:lastRenderedPageBreak/>
        <w:t>II. Table o</w:t>
      </w:r>
      <w:r w:rsidR="00DA20FE" w:rsidRPr="00650BD0">
        <w:rPr>
          <w:lang w:val="en-GB"/>
        </w:rPr>
        <w:t>f Contents</w:t>
      </w:r>
      <w:bookmarkEnd w:id="61"/>
      <w:bookmarkEnd w:id="62"/>
    </w:p>
    <w:p w14:paraId="63032AB1" w14:textId="52C1583E" w:rsidR="00BE29B5" w:rsidRDefault="00261210">
      <w:pPr>
        <w:pStyle w:val="TOC1"/>
        <w:rPr>
          <w:ins w:id="63" w:author="Gupta, Ajeya (A.)" w:date="2019-03-29T15:36:00Z"/>
          <w:rFonts w:asciiTheme="minorHAnsi" w:eastAsiaTheme="minorEastAsia" w:hAnsiTheme="minorHAnsi" w:cstheme="minorBidi"/>
          <w:b w:val="0"/>
          <w:caps w:val="0"/>
          <w:sz w:val="22"/>
          <w:szCs w:val="22"/>
        </w:rPr>
      </w:pPr>
      <w:r w:rsidRPr="00650BD0">
        <w:rPr>
          <w:b w:val="0"/>
          <w:caps w:val="0"/>
          <w:lang w:val="en-GB"/>
        </w:rPr>
        <w:fldChar w:fldCharType="begin"/>
      </w:r>
      <w:r w:rsidRPr="00650BD0">
        <w:rPr>
          <w:b w:val="0"/>
          <w:caps w:val="0"/>
          <w:lang w:val="en-GB"/>
        </w:rPr>
        <w:instrText xml:space="preserve"> TOC \o "1-3" \h \z \t "Figure,3" </w:instrText>
      </w:r>
      <w:r w:rsidRPr="00650BD0">
        <w:rPr>
          <w:b w:val="0"/>
          <w:caps w:val="0"/>
          <w:lang w:val="en-GB"/>
        </w:rPr>
        <w:fldChar w:fldCharType="separate"/>
      </w:r>
      <w:ins w:id="64" w:author="Gupta, Ajeya (A.)" w:date="2019-03-29T15:36:00Z">
        <w:r w:rsidR="00BE29B5" w:rsidRPr="00B229DC">
          <w:rPr>
            <w:rStyle w:val="Hyperlink"/>
          </w:rPr>
          <w:fldChar w:fldCharType="begin"/>
        </w:r>
        <w:r w:rsidR="00BE29B5" w:rsidRPr="00B229DC">
          <w:rPr>
            <w:rStyle w:val="Hyperlink"/>
          </w:rPr>
          <w:instrText xml:space="preserve"> </w:instrText>
        </w:r>
        <w:r w:rsidR="00BE29B5">
          <w:instrText>HYPERLINK \l "_Toc4766180"</w:instrText>
        </w:r>
        <w:r w:rsidR="00BE29B5" w:rsidRPr="00B229DC">
          <w:rPr>
            <w:rStyle w:val="Hyperlink"/>
          </w:rPr>
          <w:instrText xml:space="preserve"> </w:instrText>
        </w:r>
        <w:r w:rsidR="00BE29B5" w:rsidRPr="00B229DC">
          <w:rPr>
            <w:rStyle w:val="Hyperlink"/>
          </w:rPr>
          <w:fldChar w:fldCharType="separate"/>
        </w:r>
        <w:r w:rsidR="00BE29B5" w:rsidRPr="00B229DC">
          <w:rPr>
            <w:rStyle w:val="Hyperlink"/>
          </w:rPr>
          <w:t>I. Scope</w:t>
        </w:r>
        <w:r w:rsidR="00BE29B5">
          <w:rPr>
            <w:webHidden/>
          </w:rPr>
          <w:tab/>
        </w:r>
        <w:r w:rsidR="00BE29B5">
          <w:rPr>
            <w:webHidden/>
          </w:rPr>
          <w:fldChar w:fldCharType="begin"/>
        </w:r>
        <w:r w:rsidR="00BE29B5">
          <w:rPr>
            <w:webHidden/>
          </w:rPr>
          <w:instrText xml:space="preserve"> PAGEREF _Toc4766180 \h </w:instrText>
        </w:r>
      </w:ins>
      <w:r w:rsidR="00BE29B5">
        <w:rPr>
          <w:webHidden/>
        </w:rPr>
      </w:r>
      <w:r w:rsidR="00BE29B5">
        <w:rPr>
          <w:webHidden/>
        </w:rPr>
        <w:fldChar w:fldCharType="separate"/>
      </w:r>
      <w:ins w:id="65" w:author="Gupta, Ajeya (A.)" w:date="2019-03-29T15:36:00Z">
        <w:r w:rsidR="00BE29B5">
          <w:rPr>
            <w:webHidden/>
          </w:rPr>
          <w:t>2</w:t>
        </w:r>
        <w:r w:rsidR="00BE29B5">
          <w:rPr>
            <w:webHidden/>
          </w:rPr>
          <w:fldChar w:fldCharType="end"/>
        </w:r>
        <w:r w:rsidR="00BE29B5" w:rsidRPr="00B229DC">
          <w:rPr>
            <w:rStyle w:val="Hyperlink"/>
          </w:rPr>
          <w:fldChar w:fldCharType="end"/>
        </w:r>
      </w:ins>
    </w:p>
    <w:p w14:paraId="0B89AEE2" w14:textId="1B8D9D65" w:rsidR="00BE29B5" w:rsidRDefault="00BE29B5">
      <w:pPr>
        <w:pStyle w:val="TOC2"/>
        <w:rPr>
          <w:ins w:id="66" w:author="Gupta, Ajeya (A.)" w:date="2019-03-29T15:36:00Z"/>
          <w:rFonts w:asciiTheme="minorHAnsi" w:eastAsiaTheme="minorEastAsia" w:hAnsiTheme="minorHAnsi" w:cstheme="minorBidi"/>
          <w:b w:val="0"/>
          <w:noProof/>
          <w:sz w:val="22"/>
          <w:szCs w:val="22"/>
        </w:rPr>
      </w:pPr>
      <w:ins w:id="67"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"_Toc4766181"</w:instrText>
        </w:r>
        <w:r w:rsidRPr="00B229DC">
          <w:rPr>
            <w:rStyle w:val="Hyperlink"/>
            <w:noProof/>
          </w:rPr>
          <w:instrText xml:space="preserve"> </w:instrText>
        </w:r>
        <w:r w:rsidRPr="00B229DC">
          <w:rPr>
            <w:rStyle w:val="Hyperlink"/>
            <w:noProof/>
          </w:rPr>
          <w:fldChar w:fldCharType="separate"/>
        </w:r>
        <w:r w:rsidRPr="00B229DC">
          <w:rPr>
            <w:rStyle w:val="Hyperlink"/>
            <w:noProof/>
          </w:rPr>
          <w:t>1.1 Not in Scope</w:t>
        </w:r>
        <w:r>
          <w:rPr>
            <w:noProof/>
            <w:webHidden/>
          </w:rPr>
          <w:tab/>
        </w:r>
        <w:r>
          <w:rPr>
            <w:noProof/>
            <w:webHidden/>
          </w:rPr>
          <w:fldChar w:fldCharType="begin"/>
        </w:r>
        <w:r>
          <w:rPr>
            <w:noProof/>
            <w:webHidden/>
          </w:rPr>
          <w:instrText xml:space="preserve"> PAGEREF _Toc4766181 \h </w:instrText>
        </w:r>
      </w:ins>
      <w:r>
        <w:rPr>
          <w:noProof/>
          <w:webHidden/>
        </w:rPr>
      </w:r>
      <w:r>
        <w:rPr>
          <w:noProof/>
          <w:webHidden/>
        </w:rPr>
        <w:fldChar w:fldCharType="separate"/>
      </w:r>
      <w:ins w:id="68" w:author="Gupta, Ajeya (A.)" w:date="2019-03-29T15:36:00Z">
        <w:r>
          <w:rPr>
            <w:noProof/>
            <w:webHidden/>
          </w:rPr>
          <w:t>2</w:t>
        </w:r>
        <w:r>
          <w:rPr>
            <w:noProof/>
            <w:webHidden/>
          </w:rPr>
          <w:fldChar w:fldCharType="end"/>
        </w:r>
        <w:r w:rsidRPr="00B229DC">
          <w:rPr>
            <w:rStyle w:val="Hyperlink"/>
            <w:noProof/>
          </w:rPr>
          <w:fldChar w:fldCharType="end"/>
        </w:r>
      </w:ins>
    </w:p>
    <w:p w14:paraId="3C06BAC4" w14:textId="30A402A6" w:rsidR="00BE29B5" w:rsidRDefault="00BE29B5">
      <w:pPr>
        <w:pStyle w:val="TOC1"/>
        <w:rPr>
          <w:ins w:id="69" w:author="Gupta, Ajeya (A.)" w:date="2019-03-29T15:36:00Z"/>
          <w:rFonts w:asciiTheme="minorHAnsi" w:eastAsiaTheme="minorEastAsia" w:hAnsiTheme="minorHAnsi" w:cstheme="minorBidi"/>
          <w:b w:val="0"/>
          <w:caps w:val="0"/>
          <w:sz w:val="22"/>
          <w:szCs w:val="22"/>
        </w:rPr>
      </w:pPr>
      <w:ins w:id="70" w:author="Gupta, Ajeya (A.)" w:date="2019-03-29T15:36:00Z">
        <w:r w:rsidRPr="00B229DC">
          <w:rPr>
            <w:rStyle w:val="Hyperlink"/>
          </w:rPr>
          <w:fldChar w:fldCharType="begin"/>
        </w:r>
        <w:r w:rsidRPr="00B229DC">
          <w:rPr>
            <w:rStyle w:val="Hyperlink"/>
          </w:rPr>
          <w:instrText xml:space="preserve"> </w:instrText>
        </w:r>
        <w:r>
          <w:instrText>HYPERLINK \l "_Toc4766182"</w:instrText>
        </w:r>
        <w:r w:rsidRPr="00B229DC">
          <w:rPr>
            <w:rStyle w:val="Hyperlink"/>
          </w:rPr>
          <w:instrText xml:space="preserve"> </w:instrText>
        </w:r>
        <w:r w:rsidRPr="00B229DC">
          <w:rPr>
            <w:rStyle w:val="Hyperlink"/>
          </w:rPr>
          <w:fldChar w:fldCharType="separate"/>
        </w:r>
        <w:r w:rsidRPr="00B229DC">
          <w:rPr>
            <w:rStyle w:val="Hyperlink"/>
            <w:lang w:val="en-GB"/>
          </w:rPr>
          <w:t>II. Table of Contents</w:t>
        </w:r>
        <w:r>
          <w:rPr>
            <w:webHidden/>
          </w:rPr>
          <w:tab/>
        </w:r>
        <w:r>
          <w:rPr>
            <w:webHidden/>
          </w:rPr>
          <w:fldChar w:fldCharType="begin"/>
        </w:r>
        <w:r>
          <w:rPr>
            <w:webHidden/>
          </w:rPr>
          <w:instrText xml:space="preserve"> PAGEREF _Toc4766182 \h </w:instrText>
        </w:r>
      </w:ins>
      <w:r>
        <w:rPr>
          <w:webHidden/>
        </w:rPr>
      </w:r>
      <w:r>
        <w:rPr>
          <w:webHidden/>
        </w:rPr>
        <w:fldChar w:fldCharType="separate"/>
      </w:r>
      <w:ins w:id="71" w:author="Gupta, Ajeya (A.)" w:date="2019-03-29T15:36:00Z">
        <w:r>
          <w:rPr>
            <w:webHidden/>
          </w:rPr>
          <w:t>3</w:t>
        </w:r>
        <w:r>
          <w:rPr>
            <w:webHidden/>
          </w:rPr>
          <w:fldChar w:fldCharType="end"/>
        </w:r>
        <w:r w:rsidRPr="00B229DC">
          <w:rPr>
            <w:rStyle w:val="Hyperlink"/>
          </w:rPr>
          <w:fldChar w:fldCharType="end"/>
        </w:r>
      </w:ins>
    </w:p>
    <w:p w14:paraId="6937C08D" w14:textId="7D5FD30C" w:rsidR="00BE29B5" w:rsidRDefault="00BE29B5">
      <w:pPr>
        <w:pStyle w:val="TOC1"/>
        <w:rPr>
          <w:ins w:id="72" w:author="Gupta, Ajeya (A.)" w:date="2019-03-29T15:36:00Z"/>
          <w:rFonts w:asciiTheme="minorHAnsi" w:eastAsiaTheme="minorEastAsia" w:hAnsiTheme="minorHAnsi" w:cstheme="minorBidi"/>
          <w:b w:val="0"/>
          <w:caps w:val="0"/>
          <w:sz w:val="22"/>
          <w:szCs w:val="22"/>
        </w:rPr>
      </w:pPr>
      <w:ins w:id="73" w:author="Gupta, Ajeya (A.)" w:date="2019-03-29T15:36:00Z">
        <w:r w:rsidRPr="00B229DC">
          <w:rPr>
            <w:rStyle w:val="Hyperlink"/>
          </w:rPr>
          <w:fldChar w:fldCharType="begin"/>
        </w:r>
        <w:r w:rsidRPr="00B229DC">
          <w:rPr>
            <w:rStyle w:val="Hyperlink"/>
          </w:rPr>
          <w:instrText xml:space="preserve"> </w:instrText>
        </w:r>
        <w:r>
          <w:instrText>HYPERLINK \l "_Toc4766183"</w:instrText>
        </w:r>
        <w:r w:rsidRPr="00B229DC">
          <w:rPr>
            <w:rStyle w:val="Hyperlink"/>
          </w:rPr>
          <w:instrText xml:space="preserve"> </w:instrText>
        </w:r>
        <w:r w:rsidRPr="00B229DC">
          <w:rPr>
            <w:rStyle w:val="Hyperlink"/>
          </w:rPr>
          <w:fldChar w:fldCharType="separate"/>
        </w:r>
        <w:r w:rsidRPr="00B229DC">
          <w:rPr>
            <w:rStyle w:val="Hyperlink"/>
            <w:kern w:val="1"/>
          </w:rPr>
          <w:t>III</w:t>
        </w:r>
        <w:r w:rsidRPr="00B229DC">
          <w:rPr>
            <w:rStyle w:val="Hyperlink"/>
          </w:rPr>
          <w:t>. References</w:t>
        </w:r>
        <w:r>
          <w:rPr>
            <w:webHidden/>
          </w:rPr>
          <w:tab/>
        </w:r>
        <w:r>
          <w:rPr>
            <w:webHidden/>
          </w:rPr>
          <w:fldChar w:fldCharType="begin"/>
        </w:r>
        <w:r>
          <w:rPr>
            <w:webHidden/>
          </w:rPr>
          <w:instrText xml:space="preserve"> PAGEREF _Toc4766183 \h </w:instrText>
        </w:r>
      </w:ins>
      <w:r>
        <w:rPr>
          <w:webHidden/>
        </w:rPr>
      </w:r>
      <w:r>
        <w:rPr>
          <w:webHidden/>
        </w:rPr>
        <w:fldChar w:fldCharType="separate"/>
      </w:r>
      <w:ins w:id="74" w:author="Gupta, Ajeya (A.)" w:date="2019-03-29T15:36:00Z">
        <w:r>
          <w:rPr>
            <w:webHidden/>
          </w:rPr>
          <w:t>4</w:t>
        </w:r>
        <w:r>
          <w:rPr>
            <w:webHidden/>
          </w:rPr>
          <w:fldChar w:fldCharType="end"/>
        </w:r>
        <w:r w:rsidRPr="00B229DC">
          <w:rPr>
            <w:rStyle w:val="Hyperlink"/>
          </w:rPr>
          <w:fldChar w:fldCharType="end"/>
        </w:r>
      </w:ins>
    </w:p>
    <w:p w14:paraId="1AE2C8C7" w14:textId="298F77BD" w:rsidR="00BE29B5" w:rsidRDefault="00BE29B5">
      <w:pPr>
        <w:pStyle w:val="TOC1"/>
        <w:tabs>
          <w:tab w:val="left" w:pos="432"/>
        </w:tabs>
        <w:rPr>
          <w:ins w:id="75" w:author="Gupta, Ajeya (A.)" w:date="2019-03-29T15:36:00Z"/>
          <w:rFonts w:asciiTheme="minorHAnsi" w:eastAsiaTheme="minorEastAsia" w:hAnsiTheme="minorHAnsi" w:cstheme="minorBidi"/>
          <w:b w:val="0"/>
          <w:caps w:val="0"/>
          <w:sz w:val="22"/>
          <w:szCs w:val="22"/>
        </w:rPr>
      </w:pPr>
      <w:ins w:id="76" w:author="Gupta, Ajeya (A.)" w:date="2019-03-29T15:36:00Z">
        <w:r w:rsidRPr="00B229DC">
          <w:rPr>
            <w:rStyle w:val="Hyperlink"/>
          </w:rPr>
          <w:fldChar w:fldCharType="begin"/>
        </w:r>
        <w:r w:rsidRPr="00B229DC">
          <w:rPr>
            <w:rStyle w:val="Hyperlink"/>
          </w:rPr>
          <w:instrText xml:space="preserve"> </w:instrText>
        </w:r>
        <w:r>
          <w:instrText>HYPERLINK \l "_Toc4766184"</w:instrText>
        </w:r>
        <w:r w:rsidRPr="00B229DC">
          <w:rPr>
            <w:rStyle w:val="Hyperlink"/>
          </w:rPr>
          <w:instrText xml:space="preserve"> </w:instrText>
        </w:r>
        <w:r w:rsidRPr="00B229DC">
          <w:rPr>
            <w:rStyle w:val="Hyperlink"/>
          </w:rPr>
          <w:fldChar w:fldCharType="separate"/>
        </w:r>
        <w:r w:rsidRPr="00B229DC">
          <w:rPr>
            <w:rStyle w:val="Hyperlink"/>
          </w:rPr>
          <w:t>1</w:t>
        </w:r>
        <w:r>
          <w:rPr>
            <w:rFonts w:asciiTheme="minorHAnsi" w:eastAsiaTheme="minorEastAsia" w:hAnsiTheme="minorHAnsi" w:cstheme="minorBidi"/>
            <w:b w:val="0"/>
            <w:caps w:val="0"/>
            <w:sz w:val="22"/>
            <w:szCs w:val="22"/>
          </w:rPr>
          <w:tab/>
        </w:r>
        <w:r w:rsidRPr="00B229DC">
          <w:rPr>
            <w:rStyle w:val="Hyperlink"/>
            <w:lang w:val="en-GB"/>
          </w:rPr>
          <w:t>Definitions/Abbreviations</w:t>
        </w:r>
        <w:r>
          <w:rPr>
            <w:webHidden/>
          </w:rPr>
          <w:tab/>
        </w:r>
        <w:r>
          <w:rPr>
            <w:webHidden/>
          </w:rPr>
          <w:fldChar w:fldCharType="begin"/>
        </w:r>
        <w:r>
          <w:rPr>
            <w:webHidden/>
          </w:rPr>
          <w:instrText xml:space="preserve"> PAGEREF _Toc4766184 \h </w:instrText>
        </w:r>
      </w:ins>
      <w:r>
        <w:rPr>
          <w:webHidden/>
        </w:rPr>
      </w:r>
      <w:r>
        <w:rPr>
          <w:webHidden/>
        </w:rPr>
        <w:fldChar w:fldCharType="separate"/>
      </w:r>
      <w:ins w:id="77" w:author="Gupta, Ajeya (A.)" w:date="2019-03-29T15:36:00Z">
        <w:r>
          <w:rPr>
            <w:webHidden/>
          </w:rPr>
          <w:t>4</w:t>
        </w:r>
        <w:r>
          <w:rPr>
            <w:webHidden/>
          </w:rPr>
          <w:fldChar w:fldCharType="end"/>
        </w:r>
        <w:r w:rsidRPr="00B229DC">
          <w:rPr>
            <w:rStyle w:val="Hyperlink"/>
          </w:rPr>
          <w:fldChar w:fldCharType="end"/>
        </w:r>
      </w:ins>
    </w:p>
    <w:p w14:paraId="093D2ED2" w14:textId="68EF62CA" w:rsidR="00BE29B5" w:rsidRDefault="00BE29B5">
      <w:pPr>
        <w:pStyle w:val="TOC2"/>
        <w:tabs>
          <w:tab w:val="left" w:pos="1080"/>
        </w:tabs>
        <w:rPr>
          <w:ins w:id="78" w:author="Gupta, Ajeya (A.)" w:date="2019-03-29T15:36:00Z"/>
          <w:rFonts w:asciiTheme="minorHAnsi" w:eastAsiaTheme="minorEastAsia" w:hAnsiTheme="minorHAnsi" w:cstheme="minorBidi"/>
          <w:b w:val="0"/>
          <w:noProof/>
          <w:sz w:val="22"/>
          <w:szCs w:val="22"/>
        </w:rPr>
      </w:pPr>
      <w:ins w:id="79"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"_Toc4766185"</w:instrText>
        </w:r>
        <w:r w:rsidRPr="00B229DC">
          <w:rPr>
            <w:rStyle w:val="Hyperlink"/>
            <w:noProof/>
          </w:rPr>
          <w:instrText xml:space="preserve"> </w:instrText>
        </w:r>
        <w:r w:rsidRPr="00B229DC">
          <w:rPr>
            <w:rStyle w:val="Hyperlink"/>
            <w:noProof/>
          </w:rPr>
          <w:fldChar w:fldCharType="separate"/>
        </w:r>
        <w:r w:rsidRPr="00B229DC">
          <w:rPr>
            <w:rStyle w:val="Hyperlink"/>
            <w:noProof/>
          </w:rPr>
          <w:t>1.1</w:t>
        </w:r>
        <w:r>
          <w:rPr>
            <w:rFonts w:asciiTheme="minorHAnsi" w:eastAsiaTheme="minorEastAsia" w:hAnsiTheme="minorHAnsi" w:cstheme="minorBidi"/>
            <w:b w:val="0"/>
            <w:noProof/>
            <w:sz w:val="22"/>
            <w:szCs w:val="22"/>
          </w:rPr>
          <w:tab/>
        </w:r>
        <w:r w:rsidRPr="00B229DC">
          <w:rPr>
            <w:rStyle w:val="Hyperlink"/>
            <w:bCs/>
            <w:noProof/>
          </w:rPr>
          <w:t>General</w:t>
        </w:r>
        <w:r w:rsidRPr="00B229DC">
          <w:rPr>
            <w:rStyle w:val="Hyperlink"/>
            <w:bCs/>
            <w:noProof/>
            <w:lang w:val="en-GB"/>
          </w:rPr>
          <w:t xml:space="preserve"> Definitions</w:t>
        </w:r>
        <w:r>
          <w:rPr>
            <w:noProof/>
            <w:webHidden/>
          </w:rPr>
          <w:tab/>
        </w:r>
        <w:r>
          <w:rPr>
            <w:noProof/>
            <w:webHidden/>
          </w:rPr>
          <w:fldChar w:fldCharType="begin"/>
        </w:r>
        <w:r>
          <w:rPr>
            <w:noProof/>
            <w:webHidden/>
          </w:rPr>
          <w:instrText xml:space="preserve"> PAGEREF _Toc4766185 \h </w:instrText>
        </w:r>
      </w:ins>
      <w:r>
        <w:rPr>
          <w:noProof/>
          <w:webHidden/>
        </w:rPr>
      </w:r>
      <w:r>
        <w:rPr>
          <w:noProof/>
          <w:webHidden/>
        </w:rPr>
        <w:fldChar w:fldCharType="separate"/>
      </w:r>
      <w:ins w:id="80" w:author="Gupta, Ajeya (A.)" w:date="2019-03-29T15:36:00Z">
        <w:r>
          <w:rPr>
            <w:noProof/>
            <w:webHidden/>
          </w:rPr>
          <w:t>4</w:t>
        </w:r>
        <w:r>
          <w:rPr>
            <w:noProof/>
            <w:webHidden/>
          </w:rPr>
          <w:fldChar w:fldCharType="end"/>
        </w:r>
        <w:r w:rsidRPr="00B229DC">
          <w:rPr>
            <w:rStyle w:val="Hyperlink"/>
            <w:noProof/>
          </w:rPr>
          <w:fldChar w:fldCharType="end"/>
        </w:r>
      </w:ins>
    </w:p>
    <w:p w14:paraId="0B39EE6E" w14:textId="5C6BAF4D" w:rsidR="00BE29B5" w:rsidRDefault="00BE29B5">
      <w:pPr>
        <w:pStyle w:val="TOC2"/>
        <w:tabs>
          <w:tab w:val="left" w:pos="1080"/>
        </w:tabs>
        <w:rPr>
          <w:ins w:id="81" w:author="Gupta, Ajeya (A.)" w:date="2019-03-29T15:36:00Z"/>
          <w:rFonts w:asciiTheme="minorHAnsi" w:eastAsiaTheme="minorEastAsia" w:hAnsiTheme="minorHAnsi" w:cstheme="minorBidi"/>
          <w:b w:val="0"/>
          <w:noProof/>
          <w:sz w:val="22"/>
          <w:szCs w:val="22"/>
        </w:rPr>
      </w:pPr>
      <w:ins w:id="82"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"_Toc4766186"</w:instrText>
        </w:r>
        <w:r w:rsidRPr="00B229DC">
          <w:rPr>
            <w:rStyle w:val="Hyperlink"/>
            <w:noProof/>
          </w:rPr>
          <w:instrText xml:space="preserve"> </w:instrText>
        </w:r>
        <w:r w:rsidRPr="00B229DC">
          <w:rPr>
            <w:rStyle w:val="Hyperlink"/>
            <w:noProof/>
          </w:rPr>
          <w:fldChar w:fldCharType="separate"/>
        </w:r>
        <w:r w:rsidRPr="00B229DC">
          <w:rPr>
            <w:rStyle w:val="Hyperlink"/>
            <w:noProof/>
          </w:rPr>
          <w:t>1.2</w:t>
        </w:r>
        <w:r>
          <w:rPr>
            <w:rFonts w:asciiTheme="minorHAnsi" w:eastAsiaTheme="minorEastAsia" w:hAnsiTheme="minorHAnsi" w:cstheme="minorBidi"/>
            <w:b w:val="0"/>
            <w:noProof/>
            <w:sz w:val="22"/>
            <w:szCs w:val="22"/>
          </w:rPr>
          <w:tab/>
        </w:r>
        <w:r w:rsidRPr="00B229DC">
          <w:rPr>
            <w:rStyle w:val="Hyperlink"/>
            <w:bCs/>
            <w:noProof/>
            <w:lang w:val="en-GB"/>
          </w:rPr>
          <w:t>Abbreviations used in this document</w:t>
        </w:r>
        <w:r>
          <w:rPr>
            <w:noProof/>
            <w:webHidden/>
          </w:rPr>
          <w:tab/>
        </w:r>
        <w:r>
          <w:rPr>
            <w:noProof/>
            <w:webHidden/>
          </w:rPr>
          <w:fldChar w:fldCharType="begin"/>
        </w:r>
        <w:r>
          <w:rPr>
            <w:noProof/>
            <w:webHidden/>
          </w:rPr>
          <w:instrText xml:space="preserve"> PAGEREF _Toc4766186 \h </w:instrText>
        </w:r>
      </w:ins>
      <w:r>
        <w:rPr>
          <w:noProof/>
          <w:webHidden/>
        </w:rPr>
      </w:r>
      <w:r>
        <w:rPr>
          <w:noProof/>
          <w:webHidden/>
        </w:rPr>
        <w:fldChar w:fldCharType="separate"/>
      </w:r>
      <w:ins w:id="83" w:author="Gupta, Ajeya (A.)" w:date="2019-03-29T15:36:00Z">
        <w:r>
          <w:rPr>
            <w:noProof/>
            <w:webHidden/>
          </w:rPr>
          <w:t>5</w:t>
        </w:r>
        <w:r>
          <w:rPr>
            <w:noProof/>
            <w:webHidden/>
          </w:rPr>
          <w:fldChar w:fldCharType="end"/>
        </w:r>
        <w:r w:rsidRPr="00B229DC">
          <w:rPr>
            <w:rStyle w:val="Hyperlink"/>
            <w:noProof/>
          </w:rPr>
          <w:fldChar w:fldCharType="end"/>
        </w:r>
      </w:ins>
    </w:p>
    <w:p w14:paraId="487CB805" w14:textId="1D8E089C" w:rsidR="00BE29B5" w:rsidRDefault="00BE29B5">
      <w:pPr>
        <w:pStyle w:val="TOC1"/>
        <w:tabs>
          <w:tab w:val="left" w:pos="432"/>
        </w:tabs>
        <w:rPr>
          <w:ins w:id="84" w:author="Gupta, Ajeya (A.)" w:date="2019-03-29T15:36:00Z"/>
          <w:rFonts w:asciiTheme="minorHAnsi" w:eastAsiaTheme="minorEastAsia" w:hAnsiTheme="minorHAnsi" w:cstheme="minorBidi"/>
          <w:b w:val="0"/>
          <w:caps w:val="0"/>
          <w:sz w:val="22"/>
          <w:szCs w:val="22"/>
        </w:rPr>
      </w:pPr>
      <w:ins w:id="85" w:author="Gupta, Ajeya (A.)" w:date="2019-03-29T15:36:00Z">
        <w:r w:rsidRPr="00B229DC">
          <w:rPr>
            <w:rStyle w:val="Hyperlink"/>
          </w:rPr>
          <w:fldChar w:fldCharType="begin"/>
        </w:r>
        <w:r w:rsidRPr="00B229DC">
          <w:rPr>
            <w:rStyle w:val="Hyperlink"/>
          </w:rPr>
          <w:instrText xml:space="preserve"> </w:instrText>
        </w:r>
        <w:r>
          <w:instrText>HYPERLINK \l "_Toc4766187"</w:instrText>
        </w:r>
        <w:r w:rsidRPr="00B229DC">
          <w:rPr>
            <w:rStyle w:val="Hyperlink"/>
          </w:rPr>
          <w:instrText xml:space="preserve"> </w:instrText>
        </w:r>
        <w:r w:rsidRPr="00B229DC">
          <w:rPr>
            <w:rStyle w:val="Hyperlink"/>
          </w:rPr>
          <w:fldChar w:fldCharType="separate"/>
        </w:r>
        <w:r w:rsidRPr="00B229DC">
          <w:rPr>
            <w:rStyle w:val="Hyperlink"/>
          </w:rPr>
          <w:t>2</w:t>
        </w:r>
        <w:r>
          <w:rPr>
            <w:rFonts w:asciiTheme="minorHAnsi" w:eastAsiaTheme="minorEastAsia" w:hAnsiTheme="minorHAnsi" w:cstheme="minorBidi"/>
            <w:b w:val="0"/>
            <w:caps w:val="0"/>
            <w:sz w:val="22"/>
            <w:szCs w:val="22"/>
          </w:rPr>
          <w:tab/>
        </w:r>
        <w:r w:rsidRPr="00B229DC">
          <w:rPr>
            <w:rStyle w:val="Hyperlink"/>
          </w:rPr>
          <w:t>PRODUCT OVERVIEW</w:t>
        </w:r>
        <w:r>
          <w:rPr>
            <w:webHidden/>
          </w:rPr>
          <w:tab/>
        </w:r>
        <w:r>
          <w:rPr>
            <w:webHidden/>
          </w:rPr>
          <w:fldChar w:fldCharType="begin"/>
        </w:r>
        <w:r>
          <w:rPr>
            <w:webHidden/>
          </w:rPr>
          <w:instrText xml:space="preserve"> PAGEREF _Toc4766187 \h </w:instrText>
        </w:r>
      </w:ins>
      <w:r>
        <w:rPr>
          <w:webHidden/>
        </w:rPr>
      </w:r>
      <w:r>
        <w:rPr>
          <w:webHidden/>
        </w:rPr>
        <w:fldChar w:fldCharType="separate"/>
      </w:r>
      <w:ins w:id="86" w:author="Gupta, Ajeya (A.)" w:date="2019-03-29T15:36:00Z">
        <w:r>
          <w:rPr>
            <w:webHidden/>
          </w:rPr>
          <w:t>6</w:t>
        </w:r>
        <w:r>
          <w:rPr>
            <w:webHidden/>
          </w:rPr>
          <w:fldChar w:fldCharType="end"/>
        </w:r>
        <w:r w:rsidRPr="00B229DC">
          <w:rPr>
            <w:rStyle w:val="Hyperlink"/>
          </w:rPr>
          <w:fldChar w:fldCharType="end"/>
        </w:r>
      </w:ins>
    </w:p>
    <w:p w14:paraId="73AC6B49" w14:textId="120BFA87" w:rsidR="00BE29B5" w:rsidRDefault="00BE29B5">
      <w:pPr>
        <w:pStyle w:val="TOC2"/>
        <w:tabs>
          <w:tab w:val="left" w:pos="1080"/>
        </w:tabs>
        <w:rPr>
          <w:ins w:id="87" w:author="Gupta, Ajeya (A.)" w:date="2019-03-29T15:36:00Z"/>
          <w:rFonts w:asciiTheme="minorHAnsi" w:eastAsiaTheme="minorEastAsia" w:hAnsiTheme="minorHAnsi" w:cstheme="minorBidi"/>
          <w:b w:val="0"/>
          <w:noProof/>
          <w:sz w:val="22"/>
          <w:szCs w:val="22"/>
        </w:rPr>
      </w:pPr>
      <w:ins w:id="88"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"_Toc4766188"</w:instrText>
        </w:r>
        <w:r w:rsidRPr="00B229DC">
          <w:rPr>
            <w:rStyle w:val="Hyperlink"/>
            <w:noProof/>
          </w:rPr>
          <w:instrText xml:space="preserve"> </w:instrText>
        </w:r>
        <w:r w:rsidRPr="00B229DC">
          <w:rPr>
            <w:rStyle w:val="Hyperlink"/>
            <w:noProof/>
          </w:rPr>
          <w:fldChar w:fldCharType="separate"/>
        </w:r>
        <w:r w:rsidRPr="00B229DC">
          <w:rPr>
            <w:rStyle w:val="Hyperlink"/>
            <w:noProof/>
          </w:rPr>
          <w:t>2.1</w:t>
        </w:r>
        <w:r>
          <w:rPr>
            <w:rFonts w:asciiTheme="minorHAnsi" w:eastAsiaTheme="minorEastAsia" w:hAnsiTheme="minorHAnsi" w:cstheme="minorBidi"/>
            <w:b w:val="0"/>
            <w:noProof/>
            <w:sz w:val="22"/>
            <w:szCs w:val="22"/>
          </w:rPr>
          <w:tab/>
        </w:r>
        <w:r w:rsidRPr="00B229DC">
          <w:rPr>
            <w:rStyle w:val="Hyperlink"/>
            <w:bCs/>
            <w:noProof/>
            <w:lang w:val="en-GB"/>
          </w:rPr>
          <w:t>Automotive FPD Link III Example</w:t>
        </w:r>
        <w:r>
          <w:rPr>
            <w:noProof/>
            <w:webHidden/>
          </w:rPr>
          <w:tab/>
        </w:r>
        <w:r>
          <w:rPr>
            <w:noProof/>
            <w:webHidden/>
          </w:rPr>
          <w:fldChar w:fldCharType="begin"/>
        </w:r>
        <w:r>
          <w:rPr>
            <w:noProof/>
            <w:webHidden/>
          </w:rPr>
          <w:instrText xml:space="preserve"> PAGEREF _Toc4766188 \h </w:instrText>
        </w:r>
      </w:ins>
      <w:r>
        <w:rPr>
          <w:noProof/>
          <w:webHidden/>
        </w:rPr>
      </w:r>
      <w:r>
        <w:rPr>
          <w:noProof/>
          <w:webHidden/>
        </w:rPr>
        <w:fldChar w:fldCharType="separate"/>
      </w:r>
      <w:ins w:id="89" w:author="Gupta, Ajeya (A.)" w:date="2019-03-29T15:36:00Z">
        <w:r>
          <w:rPr>
            <w:noProof/>
            <w:webHidden/>
          </w:rPr>
          <w:t>6</w:t>
        </w:r>
        <w:r>
          <w:rPr>
            <w:noProof/>
            <w:webHidden/>
          </w:rPr>
          <w:fldChar w:fldCharType="end"/>
        </w:r>
        <w:r w:rsidRPr="00B229DC">
          <w:rPr>
            <w:rStyle w:val="Hyperlink"/>
            <w:noProof/>
          </w:rPr>
          <w:fldChar w:fldCharType="end"/>
        </w:r>
      </w:ins>
    </w:p>
    <w:p w14:paraId="389CB6B2" w14:textId="6030269E" w:rsidR="00BE29B5" w:rsidRDefault="00BE29B5">
      <w:pPr>
        <w:pStyle w:val="TOC1"/>
        <w:tabs>
          <w:tab w:val="left" w:pos="432"/>
        </w:tabs>
        <w:rPr>
          <w:ins w:id="90" w:author="Gupta, Ajeya (A.)" w:date="2019-03-29T15:36:00Z"/>
          <w:rFonts w:asciiTheme="minorHAnsi" w:eastAsiaTheme="minorEastAsia" w:hAnsiTheme="minorHAnsi" w:cstheme="minorBidi"/>
          <w:b w:val="0"/>
          <w:caps w:val="0"/>
          <w:sz w:val="22"/>
          <w:szCs w:val="22"/>
        </w:rPr>
      </w:pPr>
      <w:ins w:id="91" w:author="Gupta, Ajeya (A.)" w:date="2019-03-29T15:36:00Z">
        <w:r w:rsidRPr="00B229DC">
          <w:rPr>
            <w:rStyle w:val="Hyperlink"/>
          </w:rPr>
          <w:fldChar w:fldCharType="begin"/>
        </w:r>
        <w:r w:rsidRPr="00B229DC">
          <w:rPr>
            <w:rStyle w:val="Hyperlink"/>
          </w:rPr>
          <w:instrText xml:space="preserve"> </w:instrText>
        </w:r>
        <w:r>
          <w:instrText>HYPERLINK \l "_Toc4766189"</w:instrText>
        </w:r>
        <w:r w:rsidRPr="00B229DC">
          <w:rPr>
            <w:rStyle w:val="Hyperlink"/>
          </w:rPr>
          <w:instrText xml:space="preserve"> </w:instrText>
        </w:r>
        <w:r w:rsidRPr="00B229DC">
          <w:rPr>
            <w:rStyle w:val="Hyperlink"/>
          </w:rPr>
          <w:fldChar w:fldCharType="separate"/>
        </w:r>
        <w:r w:rsidRPr="00B229DC">
          <w:rPr>
            <w:rStyle w:val="Hyperlink"/>
          </w:rPr>
          <w:t>3</w:t>
        </w:r>
        <w:r>
          <w:rPr>
            <w:rFonts w:asciiTheme="minorHAnsi" w:eastAsiaTheme="minorEastAsia" w:hAnsiTheme="minorHAnsi" w:cstheme="minorBidi"/>
            <w:b w:val="0"/>
            <w:caps w:val="0"/>
            <w:sz w:val="22"/>
            <w:szCs w:val="22"/>
          </w:rPr>
          <w:tab/>
        </w:r>
        <w:r w:rsidRPr="00B229DC">
          <w:rPr>
            <w:rStyle w:val="Hyperlink"/>
            <w:rFonts w:cs="Arial"/>
          </w:rPr>
          <w:t>Implementation Requirements</w:t>
        </w:r>
        <w:r>
          <w:rPr>
            <w:webHidden/>
          </w:rPr>
          <w:tab/>
        </w:r>
        <w:r>
          <w:rPr>
            <w:webHidden/>
          </w:rPr>
          <w:fldChar w:fldCharType="begin"/>
        </w:r>
        <w:r>
          <w:rPr>
            <w:webHidden/>
          </w:rPr>
          <w:instrText xml:space="preserve"> PAGEREF _Toc4766189 \h </w:instrText>
        </w:r>
      </w:ins>
      <w:r>
        <w:rPr>
          <w:webHidden/>
        </w:rPr>
      </w:r>
      <w:r>
        <w:rPr>
          <w:webHidden/>
        </w:rPr>
        <w:fldChar w:fldCharType="separate"/>
      </w:r>
      <w:ins w:id="92" w:author="Gupta, Ajeya (A.)" w:date="2019-03-29T15:36:00Z">
        <w:r>
          <w:rPr>
            <w:webHidden/>
          </w:rPr>
          <w:t>6</w:t>
        </w:r>
        <w:r>
          <w:rPr>
            <w:webHidden/>
          </w:rPr>
          <w:fldChar w:fldCharType="end"/>
        </w:r>
        <w:r w:rsidRPr="00B229DC">
          <w:rPr>
            <w:rStyle w:val="Hyperlink"/>
          </w:rPr>
          <w:fldChar w:fldCharType="end"/>
        </w:r>
      </w:ins>
    </w:p>
    <w:p w14:paraId="6F19A925" w14:textId="119064C8" w:rsidR="00BE29B5" w:rsidRDefault="00BE29B5">
      <w:pPr>
        <w:pStyle w:val="TOC2"/>
        <w:tabs>
          <w:tab w:val="left" w:pos="1080"/>
        </w:tabs>
        <w:rPr>
          <w:ins w:id="93" w:author="Gupta, Ajeya (A.)" w:date="2019-03-29T15:36:00Z"/>
          <w:rFonts w:asciiTheme="minorHAnsi" w:eastAsiaTheme="minorEastAsia" w:hAnsiTheme="minorHAnsi" w:cstheme="minorBidi"/>
          <w:b w:val="0"/>
          <w:noProof/>
          <w:sz w:val="22"/>
          <w:szCs w:val="22"/>
        </w:rPr>
      </w:pPr>
      <w:ins w:id="94"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"_Toc4766190"</w:instrText>
        </w:r>
        <w:r w:rsidRPr="00B229DC">
          <w:rPr>
            <w:rStyle w:val="Hyperlink"/>
            <w:noProof/>
          </w:rPr>
          <w:instrText xml:space="preserve"> </w:instrText>
        </w:r>
        <w:r w:rsidRPr="00B229DC">
          <w:rPr>
            <w:rStyle w:val="Hyperlink"/>
            <w:noProof/>
          </w:rPr>
          <w:fldChar w:fldCharType="separate"/>
        </w:r>
        <w:r w:rsidRPr="00B229DC">
          <w:rPr>
            <w:rStyle w:val="Hyperlink"/>
            <w:noProof/>
          </w:rPr>
          <w:t>3.1</w:t>
        </w:r>
        <w:r>
          <w:rPr>
            <w:rFonts w:asciiTheme="minorHAnsi" w:eastAsiaTheme="minorEastAsia" w:hAnsiTheme="minorHAnsi" w:cstheme="minorBidi"/>
            <w:b w:val="0"/>
            <w:noProof/>
            <w:sz w:val="22"/>
            <w:szCs w:val="22"/>
          </w:rPr>
          <w:tab/>
        </w:r>
        <w:r w:rsidRPr="00B229DC">
          <w:rPr>
            <w:rStyle w:val="Hyperlink"/>
            <w:bCs/>
            <w:noProof/>
          </w:rPr>
          <w:t>Type of Network (FPD Link)</w:t>
        </w:r>
        <w:r>
          <w:rPr>
            <w:noProof/>
            <w:webHidden/>
          </w:rPr>
          <w:tab/>
        </w:r>
        <w:r>
          <w:rPr>
            <w:noProof/>
            <w:webHidden/>
          </w:rPr>
          <w:fldChar w:fldCharType="begin"/>
        </w:r>
        <w:r>
          <w:rPr>
            <w:noProof/>
            <w:webHidden/>
          </w:rPr>
          <w:instrText xml:space="preserve"> PAGEREF _Toc4766190 \h </w:instrText>
        </w:r>
      </w:ins>
      <w:r>
        <w:rPr>
          <w:noProof/>
          <w:webHidden/>
        </w:rPr>
      </w:r>
      <w:r>
        <w:rPr>
          <w:noProof/>
          <w:webHidden/>
        </w:rPr>
        <w:fldChar w:fldCharType="separate"/>
      </w:r>
      <w:ins w:id="95" w:author="Gupta, Ajeya (A.)" w:date="2019-03-29T15:36:00Z">
        <w:r>
          <w:rPr>
            <w:noProof/>
            <w:webHidden/>
          </w:rPr>
          <w:t>6</w:t>
        </w:r>
        <w:r>
          <w:rPr>
            <w:noProof/>
            <w:webHidden/>
          </w:rPr>
          <w:fldChar w:fldCharType="end"/>
        </w:r>
        <w:r w:rsidRPr="00B229DC">
          <w:rPr>
            <w:rStyle w:val="Hyperlink"/>
            <w:noProof/>
          </w:rPr>
          <w:fldChar w:fldCharType="end"/>
        </w:r>
      </w:ins>
    </w:p>
    <w:p w14:paraId="467AF284" w14:textId="5BA6AFA9" w:rsidR="00BE29B5" w:rsidRDefault="00BE29B5">
      <w:pPr>
        <w:pStyle w:val="TOC3"/>
        <w:tabs>
          <w:tab w:val="left" w:pos="1400"/>
        </w:tabs>
        <w:rPr>
          <w:ins w:id="96" w:author="Gupta, Ajeya (A.)" w:date="2019-03-29T15:36:00Z"/>
          <w:rFonts w:asciiTheme="minorHAnsi" w:eastAsiaTheme="minorEastAsia" w:hAnsiTheme="minorHAnsi" w:cstheme="minorBidi"/>
          <w:b w:val="0"/>
          <w:i w:val="0"/>
          <w:noProof/>
          <w:sz w:val="22"/>
          <w:szCs w:val="22"/>
        </w:rPr>
      </w:pPr>
      <w:ins w:id="97"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"_Toc4766191"</w:instrText>
        </w:r>
        <w:r w:rsidRPr="00B229DC">
          <w:rPr>
            <w:rStyle w:val="Hyperlink"/>
            <w:noProof/>
          </w:rPr>
          <w:instrText xml:space="preserve"> </w:instrText>
        </w:r>
        <w:r w:rsidRPr="00B229DC">
          <w:rPr>
            <w:rStyle w:val="Hyperlink"/>
            <w:noProof/>
          </w:rPr>
          <w:fldChar w:fldCharType="separate"/>
        </w:r>
        <w:r w:rsidRPr="00B229DC">
          <w:rPr>
            <w:rStyle w:val="Hyperlink"/>
            <w:noProof/>
          </w:rPr>
          <w:t>3.1.1</w:t>
        </w:r>
        <w:r>
          <w:rPr>
            <w:rFonts w:asciiTheme="minorHAnsi" w:eastAsiaTheme="minorEastAsia" w:hAnsiTheme="minorHAnsi" w:cstheme="minorBidi"/>
            <w:b w:val="0"/>
            <w:i w:val="0"/>
            <w:noProof/>
            <w:sz w:val="22"/>
            <w:szCs w:val="22"/>
          </w:rPr>
          <w:tab/>
        </w:r>
        <w:r w:rsidRPr="00B229DC">
          <w:rPr>
            <w:rStyle w:val="Hyperlink"/>
            <w:noProof/>
            <w:lang w:val="en-GB"/>
          </w:rPr>
          <w:t>Maximum Clock Rate</w:t>
        </w:r>
        <w:r>
          <w:rPr>
            <w:noProof/>
            <w:webHidden/>
          </w:rPr>
          <w:tab/>
        </w:r>
        <w:r>
          <w:rPr>
            <w:noProof/>
            <w:webHidden/>
          </w:rPr>
          <w:fldChar w:fldCharType="begin"/>
        </w:r>
        <w:r>
          <w:rPr>
            <w:noProof/>
            <w:webHidden/>
          </w:rPr>
          <w:instrText xml:space="preserve"> PAGEREF _Toc4766191 \h </w:instrText>
        </w:r>
      </w:ins>
      <w:r>
        <w:rPr>
          <w:noProof/>
          <w:webHidden/>
        </w:rPr>
      </w:r>
      <w:r>
        <w:rPr>
          <w:noProof/>
          <w:webHidden/>
        </w:rPr>
        <w:fldChar w:fldCharType="separate"/>
      </w:r>
      <w:ins w:id="98" w:author="Gupta, Ajeya (A.)" w:date="2019-03-29T15:36:00Z">
        <w:r>
          <w:rPr>
            <w:noProof/>
            <w:webHidden/>
          </w:rPr>
          <w:t>6</w:t>
        </w:r>
        <w:r>
          <w:rPr>
            <w:noProof/>
            <w:webHidden/>
          </w:rPr>
          <w:fldChar w:fldCharType="end"/>
        </w:r>
        <w:r w:rsidRPr="00B229DC">
          <w:rPr>
            <w:rStyle w:val="Hyperlink"/>
            <w:noProof/>
          </w:rPr>
          <w:fldChar w:fldCharType="end"/>
        </w:r>
      </w:ins>
    </w:p>
    <w:p w14:paraId="75B69861" w14:textId="04CF9CC4" w:rsidR="00BE29B5" w:rsidRDefault="00BE29B5">
      <w:pPr>
        <w:pStyle w:val="TOC3"/>
        <w:tabs>
          <w:tab w:val="left" w:pos="1400"/>
        </w:tabs>
        <w:rPr>
          <w:ins w:id="99" w:author="Gupta, Ajeya (A.)" w:date="2019-03-29T15:36:00Z"/>
          <w:rFonts w:asciiTheme="minorHAnsi" w:eastAsiaTheme="minorEastAsia" w:hAnsiTheme="minorHAnsi" w:cstheme="minorBidi"/>
          <w:b w:val="0"/>
          <w:i w:val="0"/>
          <w:noProof/>
          <w:sz w:val="22"/>
          <w:szCs w:val="22"/>
        </w:rPr>
      </w:pPr>
      <w:ins w:id="100"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"_Toc4766192"</w:instrText>
        </w:r>
        <w:r w:rsidRPr="00B229DC">
          <w:rPr>
            <w:rStyle w:val="Hyperlink"/>
            <w:noProof/>
          </w:rPr>
          <w:instrText xml:space="preserve"> </w:instrText>
        </w:r>
        <w:r w:rsidRPr="00B229DC">
          <w:rPr>
            <w:rStyle w:val="Hyperlink"/>
            <w:noProof/>
          </w:rPr>
          <w:fldChar w:fldCharType="separate"/>
        </w:r>
        <w:r w:rsidRPr="00B229DC">
          <w:rPr>
            <w:rStyle w:val="Hyperlink"/>
            <w:noProof/>
          </w:rPr>
          <w:t>3.1.2</w:t>
        </w:r>
        <w:r>
          <w:rPr>
            <w:rFonts w:asciiTheme="minorHAnsi" w:eastAsiaTheme="minorEastAsia" w:hAnsiTheme="minorHAnsi" w:cstheme="minorBidi"/>
            <w:b w:val="0"/>
            <w:i w:val="0"/>
            <w:noProof/>
            <w:sz w:val="22"/>
            <w:szCs w:val="22"/>
          </w:rPr>
          <w:tab/>
        </w:r>
        <w:r w:rsidRPr="00B229DC">
          <w:rPr>
            <w:rStyle w:val="Hyperlink"/>
            <w:noProof/>
            <w:lang w:val="en-GB"/>
          </w:rPr>
          <w:t>Forward Channel Data Rate</w:t>
        </w:r>
        <w:r>
          <w:rPr>
            <w:noProof/>
            <w:webHidden/>
          </w:rPr>
          <w:tab/>
        </w:r>
        <w:r>
          <w:rPr>
            <w:noProof/>
            <w:webHidden/>
          </w:rPr>
          <w:fldChar w:fldCharType="begin"/>
        </w:r>
        <w:r>
          <w:rPr>
            <w:noProof/>
            <w:webHidden/>
          </w:rPr>
          <w:instrText xml:space="preserve"> PAGEREF _Toc4766192 \h </w:instrText>
        </w:r>
      </w:ins>
      <w:r>
        <w:rPr>
          <w:noProof/>
          <w:webHidden/>
        </w:rPr>
      </w:r>
      <w:r>
        <w:rPr>
          <w:noProof/>
          <w:webHidden/>
        </w:rPr>
        <w:fldChar w:fldCharType="separate"/>
      </w:r>
      <w:ins w:id="101" w:author="Gupta, Ajeya (A.)" w:date="2019-03-29T15:36:00Z">
        <w:r>
          <w:rPr>
            <w:noProof/>
            <w:webHidden/>
          </w:rPr>
          <w:t>7</w:t>
        </w:r>
        <w:r>
          <w:rPr>
            <w:noProof/>
            <w:webHidden/>
          </w:rPr>
          <w:fldChar w:fldCharType="end"/>
        </w:r>
        <w:r w:rsidRPr="00B229DC">
          <w:rPr>
            <w:rStyle w:val="Hyperlink"/>
            <w:noProof/>
          </w:rPr>
          <w:fldChar w:fldCharType="end"/>
        </w:r>
      </w:ins>
    </w:p>
    <w:p w14:paraId="7900A6B0" w14:textId="69BEF544" w:rsidR="00BE29B5" w:rsidRDefault="00BE29B5">
      <w:pPr>
        <w:pStyle w:val="TOC3"/>
        <w:tabs>
          <w:tab w:val="left" w:pos="1400"/>
        </w:tabs>
        <w:rPr>
          <w:ins w:id="102" w:author="Gupta, Ajeya (A.)" w:date="2019-03-29T15:36:00Z"/>
          <w:rFonts w:asciiTheme="minorHAnsi" w:eastAsiaTheme="minorEastAsia" w:hAnsiTheme="minorHAnsi" w:cstheme="minorBidi"/>
          <w:b w:val="0"/>
          <w:i w:val="0"/>
          <w:noProof/>
          <w:sz w:val="22"/>
          <w:szCs w:val="22"/>
        </w:rPr>
      </w:pPr>
      <w:ins w:id="103"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"_Toc4766193"</w:instrText>
        </w:r>
        <w:r w:rsidRPr="00B229DC">
          <w:rPr>
            <w:rStyle w:val="Hyperlink"/>
            <w:noProof/>
          </w:rPr>
          <w:instrText xml:space="preserve"> </w:instrText>
        </w:r>
        <w:r w:rsidRPr="00B229DC">
          <w:rPr>
            <w:rStyle w:val="Hyperlink"/>
            <w:noProof/>
          </w:rPr>
          <w:fldChar w:fldCharType="separate"/>
        </w:r>
        <w:r w:rsidRPr="00B229DC">
          <w:rPr>
            <w:rStyle w:val="Hyperlink"/>
            <w:noProof/>
          </w:rPr>
          <w:t>3.1.3</w:t>
        </w:r>
        <w:r>
          <w:rPr>
            <w:rFonts w:asciiTheme="minorHAnsi" w:eastAsiaTheme="minorEastAsia" w:hAnsiTheme="minorHAnsi" w:cstheme="minorBidi"/>
            <w:b w:val="0"/>
            <w:i w:val="0"/>
            <w:noProof/>
            <w:sz w:val="22"/>
            <w:szCs w:val="22"/>
          </w:rPr>
          <w:tab/>
        </w:r>
        <w:r w:rsidRPr="00B229DC">
          <w:rPr>
            <w:rStyle w:val="Hyperlink"/>
            <w:noProof/>
            <w:lang w:val="en-GB"/>
          </w:rPr>
          <w:t>Back Channel Data Rate</w:t>
        </w:r>
        <w:r>
          <w:rPr>
            <w:noProof/>
            <w:webHidden/>
          </w:rPr>
          <w:tab/>
        </w:r>
        <w:r>
          <w:rPr>
            <w:noProof/>
            <w:webHidden/>
          </w:rPr>
          <w:fldChar w:fldCharType="begin"/>
        </w:r>
        <w:r>
          <w:rPr>
            <w:noProof/>
            <w:webHidden/>
          </w:rPr>
          <w:instrText xml:space="preserve"> PAGEREF _Toc4766193 \h </w:instrText>
        </w:r>
      </w:ins>
      <w:r>
        <w:rPr>
          <w:noProof/>
          <w:webHidden/>
        </w:rPr>
      </w:r>
      <w:r>
        <w:rPr>
          <w:noProof/>
          <w:webHidden/>
        </w:rPr>
        <w:fldChar w:fldCharType="separate"/>
      </w:r>
      <w:ins w:id="104" w:author="Gupta, Ajeya (A.)" w:date="2019-03-29T15:36:00Z">
        <w:r>
          <w:rPr>
            <w:noProof/>
            <w:webHidden/>
          </w:rPr>
          <w:t>8</w:t>
        </w:r>
        <w:r>
          <w:rPr>
            <w:noProof/>
            <w:webHidden/>
          </w:rPr>
          <w:fldChar w:fldCharType="end"/>
        </w:r>
        <w:r w:rsidRPr="00B229DC">
          <w:rPr>
            <w:rStyle w:val="Hyperlink"/>
            <w:noProof/>
          </w:rPr>
          <w:fldChar w:fldCharType="end"/>
        </w:r>
      </w:ins>
    </w:p>
    <w:p w14:paraId="2907AC0B" w14:textId="1DC4BD9B" w:rsidR="00BE29B5" w:rsidRDefault="00BE29B5">
      <w:pPr>
        <w:pStyle w:val="TOC3"/>
        <w:tabs>
          <w:tab w:val="left" w:pos="1400"/>
        </w:tabs>
        <w:rPr>
          <w:ins w:id="105" w:author="Gupta, Ajeya (A.)" w:date="2019-03-29T15:36:00Z"/>
          <w:rFonts w:asciiTheme="minorHAnsi" w:eastAsiaTheme="minorEastAsia" w:hAnsiTheme="minorHAnsi" w:cstheme="minorBidi"/>
          <w:b w:val="0"/>
          <w:i w:val="0"/>
          <w:noProof/>
          <w:sz w:val="22"/>
          <w:szCs w:val="22"/>
        </w:rPr>
      </w:pPr>
      <w:ins w:id="106"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"_Toc4766194"</w:instrText>
        </w:r>
        <w:r w:rsidRPr="00B229DC">
          <w:rPr>
            <w:rStyle w:val="Hyperlink"/>
            <w:noProof/>
          </w:rPr>
          <w:instrText xml:space="preserve"> </w:instrText>
        </w:r>
        <w:r w:rsidRPr="00B229DC">
          <w:rPr>
            <w:rStyle w:val="Hyperlink"/>
            <w:noProof/>
          </w:rPr>
          <w:fldChar w:fldCharType="separate"/>
        </w:r>
        <w:r w:rsidRPr="00B229DC">
          <w:rPr>
            <w:rStyle w:val="Hyperlink"/>
            <w:noProof/>
          </w:rPr>
          <w:t>3.1.4</w:t>
        </w:r>
        <w:r>
          <w:rPr>
            <w:rFonts w:asciiTheme="minorHAnsi" w:eastAsiaTheme="minorEastAsia" w:hAnsiTheme="minorHAnsi" w:cstheme="minorBidi"/>
            <w:b w:val="0"/>
            <w:i w:val="0"/>
            <w:noProof/>
            <w:sz w:val="22"/>
            <w:szCs w:val="22"/>
          </w:rPr>
          <w:tab/>
        </w:r>
        <w:r w:rsidRPr="00B229DC">
          <w:rPr>
            <w:rStyle w:val="Hyperlink"/>
            <w:noProof/>
            <w:lang w:val="en-GB"/>
          </w:rPr>
          <w:t>Supported formats</w:t>
        </w:r>
        <w:r>
          <w:rPr>
            <w:noProof/>
            <w:webHidden/>
          </w:rPr>
          <w:tab/>
        </w:r>
        <w:r>
          <w:rPr>
            <w:noProof/>
            <w:webHidden/>
          </w:rPr>
          <w:fldChar w:fldCharType="begin"/>
        </w:r>
        <w:r>
          <w:rPr>
            <w:noProof/>
            <w:webHidden/>
          </w:rPr>
          <w:instrText xml:space="preserve"> PAGEREF _Toc4766194 \h </w:instrText>
        </w:r>
      </w:ins>
      <w:r>
        <w:rPr>
          <w:noProof/>
          <w:webHidden/>
        </w:rPr>
      </w:r>
      <w:r>
        <w:rPr>
          <w:noProof/>
          <w:webHidden/>
        </w:rPr>
        <w:fldChar w:fldCharType="separate"/>
      </w:r>
      <w:ins w:id="107" w:author="Gupta, Ajeya (A.)" w:date="2019-03-29T15:36:00Z">
        <w:r>
          <w:rPr>
            <w:noProof/>
            <w:webHidden/>
          </w:rPr>
          <w:t>8</w:t>
        </w:r>
        <w:r>
          <w:rPr>
            <w:noProof/>
            <w:webHidden/>
          </w:rPr>
          <w:fldChar w:fldCharType="end"/>
        </w:r>
        <w:r w:rsidRPr="00B229DC">
          <w:rPr>
            <w:rStyle w:val="Hyperlink"/>
            <w:noProof/>
          </w:rPr>
          <w:fldChar w:fldCharType="end"/>
        </w:r>
      </w:ins>
    </w:p>
    <w:p w14:paraId="265FF073" w14:textId="5DFCF105" w:rsidR="00BE29B5" w:rsidRDefault="00BE29B5">
      <w:pPr>
        <w:pStyle w:val="TOC2"/>
        <w:tabs>
          <w:tab w:val="left" w:pos="1080"/>
        </w:tabs>
        <w:rPr>
          <w:ins w:id="108" w:author="Gupta, Ajeya (A.)" w:date="2019-03-29T15:36:00Z"/>
          <w:rFonts w:asciiTheme="minorHAnsi" w:eastAsiaTheme="minorEastAsia" w:hAnsiTheme="minorHAnsi" w:cstheme="minorBidi"/>
          <w:b w:val="0"/>
          <w:noProof/>
          <w:sz w:val="22"/>
          <w:szCs w:val="22"/>
        </w:rPr>
      </w:pPr>
      <w:ins w:id="109"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"_Toc4766195"</w:instrText>
        </w:r>
        <w:r w:rsidRPr="00B229DC">
          <w:rPr>
            <w:rStyle w:val="Hyperlink"/>
            <w:noProof/>
          </w:rPr>
          <w:instrText xml:space="preserve"> </w:instrText>
        </w:r>
        <w:r w:rsidRPr="00B229DC">
          <w:rPr>
            <w:rStyle w:val="Hyperlink"/>
            <w:noProof/>
          </w:rPr>
          <w:fldChar w:fldCharType="separate"/>
        </w:r>
        <w:r w:rsidRPr="00B229DC">
          <w:rPr>
            <w:rStyle w:val="Hyperlink"/>
            <w:noProof/>
          </w:rPr>
          <w:t>3.2</w:t>
        </w:r>
        <w:r>
          <w:rPr>
            <w:rFonts w:asciiTheme="minorHAnsi" w:eastAsiaTheme="minorEastAsia" w:hAnsiTheme="minorHAnsi" w:cstheme="minorBidi"/>
            <w:b w:val="0"/>
            <w:noProof/>
            <w:sz w:val="22"/>
            <w:szCs w:val="22"/>
          </w:rPr>
          <w:tab/>
        </w:r>
        <w:r w:rsidRPr="00B229DC">
          <w:rPr>
            <w:rStyle w:val="Hyperlink"/>
            <w:rFonts w:cs="Arial"/>
            <w:bCs/>
            <w:noProof/>
            <w:lang w:val="en-GB"/>
          </w:rPr>
          <w:t>System Level</w:t>
        </w:r>
        <w:r>
          <w:rPr>
            <w:noProof/>
            <w:webHidden/>
          </w:rPr>
          <w:tab/>
        </w:r>
        <w:r>
          <w:rPr>
            <w:noProof/>
            <w:webHidden/>
          </w:rPr>
          <w:fldChar w:fldCharType="begin"/>
        </w:r>
        <w:r>
          <w:rPr>
            <w:noProof/>
            <w:webHidden/>
          </w:rPr>
          <w:instrText xml:space="preserve"> PAGEREF _Toc4766195 \h </w:instrText>
        </w:r>
      </w:ins>
      <w:r>
        <w:rPr>
          <w:noProof/>
          <w:webHidden/>
        </w:rPr>
      </w:r>
      <w:r>
        <w:rPr>
          <w:noProof/>
          <w:webHidden/>
        </w:rPr>
        <w:fldChar w:fldCharType="separate"/>
      </w:r>
      <w:ins w:id="110" w:author="Gupta, Ajeya (A.)" w:date="2019-03-29T15:36:00Z">
        <w:r>
          <w:rPr>
            <w:noProof/>
            <w:webHidden/>
          </w:rPr>
          <w:t>9</w:t>
        </w:r>
        <w:r>
          <w:rPr>
            <w:noProof/>
            <w:webHidden/>
          </w:rPr>
          <w:fldChar w:fldCharType="end"/>
        </w:r>
        <w:r w:rsidRPr="00B229DC">
          <w:rPr>
            <w:rStyle w:val="Hyperlink"/>
            <w:noProof/>
          </w:rPr>
          <w:fldChar w:fldCharType="end"/>
        </w:r>
      </w:ins>
    </w:p>
    <w:p w14:paraId="49982612" w14:textId="34AE5176" w:rsidR="00BE29B5" w:rsidRDefault="00BE29B5">
      <w:pPr>
        <w:pStyle w:val="TOC3"/>
        <w:tabs>
          <w:tab w:val="left" w:pos="1400"/>
        </w:tabs>
        <w:rPr>
          <w:ins w:id="111" w:author="Gupta, Ajeya (A.)" w:date="2019-03-29T15:36:00Z"/>
          <w:rFonts w:asciiTheme="minorHAnsi" w:eastAsiaTheme="minorEastAsia" w:hAnsiTheme="minorHAnsi" w:cstheme="minorBidi"/>
          <w:b w:val="0"/>
          <w:i w:val="0"/>
          <w:noProof/>
          <w:sz w:val="22"/>
          <w:szCs w:val="22"/>
        </w:rPr>
      </w:pPr>
      <w:ins w:id="112"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"_Toc4766196"</w:instrText>
        </w:r>
        <w:r w:rsidRPr="00B229DC">
          <w:rPr>
            <w:rStyle w:val="Hyperlink"/>
            <w:noProof/>
          </w:rPr>
          <w:instrText xml:space="preserve"> </w:instrText>
        </w:r>
        <w:r w:rsidRPr="00B229DC">
          <w:rPr>
            <w:rStyle w:val="Hyperlink"/>
            <w:noProof/>
          </w:rPr>
          <w:fldChar w:fldCharType="separate"/>
        </w:r>
        <w:r w:rsidRPr="00B229DC">
          <w:rPr>
            <w:rStyle w:val="Hyperlink"/>
            <w:noProof/>
          </w:rPr>
          <w:t>3.2.1</w:t>
        </w:r>
        <w:r>
          <w:rPr>
            <w:rFonts w:asciiTheme="minorHAnsi" w:eastAsiaTheme="minorEastAsia" w:hAnsiTheme="minorHAnsi" w:cstheme="minorBidi"/>
            <w:b w:val="0"/>
            <w:i w:val="0"/>
            <w:noProof/>
            <w:sz w:val="22"/>
            <w:szCs w:val="22"/>
          </w:rPr>
          <w:tab/>
        </w:r>
        <w:r w:rsidRPr="00B229DC">
          <w:rPr>
            <w:rStyle w:val="Hyperlink"/>
            <w:noProof/>
          </w:rPr>
          <w:t>FPD Link Network Topology</w:t>
        </w:r>
        <w:r>
          <w:rPr>
            <w:noProof/>
            <w:webHidden/>
          </w:rPr>
          <w:tab/>
        </w:r>
        <w:r>
          <w:rPr>
            <w:noProof/>
            <w:webHidden/>
          </w:rPr>
          <w:fldChar w:fldCharType="begin"/>
        </w:r>
        <w:r>
          <w:rPr>
            <w:noProof/>
            <w:webHidden/>
          </w:rPr>
          <w:instrText xml:space="preserve"> PAGEREF _Toc4766196 \h </w:instrText>
        </w:r>
      </w:ins>
      <w:r>
        <w:rPr>
          <w:noProof/>
          <w:webHidden/>
        </w:rPr>
      </w:r>
      <w:r>
        <w:rPr>
          <w:noProof/>
          <w:webHidden/>
        </w:rPr>
        <w:fldChar w:fldCharType="separate"/>
      </w:r>
      <w:ins w:id="113" w:author="Gupta, Ajeya (A.)" w:date="2019-03-29T15:36:00Z">
        <w:r>
          <w:rPr>
            <w:noProof/>
            <w:webHidden/>
          </w:rPr>
          <w:t>9</w:t>
        </w:r>
        <w:r>
          <w:rPr>
            <w:noProof/>
            <w:webHidden/>
          </w:rPr>
          <w:fldChar w:fldCharType="end"/>
        </w:r>
        <w:r w:rsidRPr="00B229DC">
          <w:rPr>
            <w:rStyle w:val="Hyperlink"/>
            <w:noProof/>
          </w:rPr>
          <w:fldChar w:fldCharType="end"/>
        </w:r>
      </w:ins>
    </w:p>
    <w:p w14:paraId="6CF96684" w14:textId="353D2C62" w:rsidR="00BE29B5" w:rsidRDefault="00BE29B5">
      <w:pPr>
        <w:pStyle w:val="TOC3"/>
        <w:tabs>
          <w:tab w:val="left" w:pos="1400"/>
        </w:tabs>
        <w:rPr>
          <w:ins w:id="114" w:author="Gupta, Ajeya (A.)" w:date="2019-03-29T15:36:00Z"/>
          <w:rFonts w:asciiTheme="minorHAnsi" w:eastAsiaTheme="minorEastAsia" w:hAnsiTheme="minorHAnsi" w:cstheme="minorBidi"/>
          <w:b w:val="0"/>
          <w:i w:val="0"/>
          <w:noProof/>
          <w:sz w:val="22"/>
          <w:szCs w:val="22"/>
        </w:rPr>
      </w:pPr>
      <w:ins w:id="115"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"_Toc4766197"</w:instrText>
        </w:r>
        <w:r w:rsidRPr="00B229DC">
          <w:rPr>
            <w:rStyle w:val="Hyperlink"/>
            <w:noProof/>
          </w:rPr>
          <w:instrText xml:space="preserve"> </w:instrText>
        </w:r>
        <w:r w:rsidRPr="00B229DC">
          <w:rPr>
            <w:rStyle w:val="Hyperlink"/>
            <w:noProof/>
          </w:rPr>
          <w:fldChar w:fldCharType="separate"/>
        </w:r>
        <w:r w:rsidRPr="00B229DC">
          <w:rPr>
            <w:rStyle w:val="Hyperlink"/>
            <w:noProof/>
          </w:rPr>
          <w:t>3.2.2</w:t>
        </w:r>
        <w:r>
          <w:rPr>
            <w:rFonts w:asciiTheme="minorHAnsi" w:eastAsiaTheme="minorEastAsia" w:hAnsiTheme="minorHAnsi" w:cstheme="minorBidi"/>
            <w:b w:val="0"/>
            <w:i w:val="0"/>
            <w:noProof/>
            <w:sz w:val="22"/>
            <w:szCs w:val="22"/>
          </w:rPr>
          <w:tab/>
        </w:r>
        <w:r w:rsidRPr="00B229DC">
          <w:rPr>
            <w:rStyle w:val="Hyperlink"/>
            <w:noProof/>
          </w:rPr>
          <w:t>Nodes and Links</w:t>
        </w:r>
        <w:r>
          <w:rPr>
            <w:noProof/>
            <w:webHidden/>
          </w:rPr>
          <w:tab/>
        </w:r>
        <w:r>
          <w:rPr>
            <w:noProof/>
            <w:webHidden/>
          </w:rPr>
          <w:fldChar w:fldCharType="begin"/>
        </w:r>
        <w:r>
          <w:rPr>
            <w:noProof/>
            <w:webHidden/>
          </w:rPr>
          <w:instrText xml:space="preserve"> PAGEREF _Toc4766197 \h </w:instrText>
        </w:r>
      </w:ins>
      <w:r>
        <w:rPr>
          <w:noProof/>
          <w:webHidden/>
        </w:rPr>
      </w:r>
      <w:r>
        <w:rPr>
          <w:noProof/>
          <w:webHidden/>
        </w:rPr>
        <w:fldChar w:fldCharType="separate"/>
      </w:r>
      <w:ins w:id="116" w:author="Gupta, Ajeya (A.)" w:date="2019-03-29T15:36:00Z">
        <w:r>
          <w:rPr>
            <w:noProof/>
            <w:webHidden/>
          </w:rPr>
          <w:t>10</w:t>
        </w:r>
        <w:r>
          <w:rPr>
            <w:noProof/>
            <w:webHidden/>
          </w:rPr>
          <w:fldChar w:fldCharType="end"/>
        </w:r>
        <w:r w:rsidRPr="00B229DC">
          <w:rPr>
            <w:rStyle w:val="Hyperlink"/>
            <w:noProof/>
          </w:rPr>
          <w:fldChar w:fldCharType="end"/>
        </w:r>
      </w:ins>
    </w:p>
    <w:p w14:paraId="36DEB7F6" w14:textId="5328BAD8" w:rsidR="00BE29B5" w:rsidRDefault="00BE29B5">
      <w:pPr>
        <w:pStyle w:val="TOC3"/>
        <w:tabs>
          <w:tab w:val="left" w:pos="1400"/>
        </w:tabs>
        <w:rPr>
          <w:ins w:id="117" w:author="Gupta, Ajeya (A.)" w:date="2019-03-29T15:36:00Z"/>
          <w:rFonts w:asciiTheme="minorHAnsi" w:eastAsiaTheme="minorEastAsia" w:hAnsiTheme="minorHAnsi" w:cstheme="minorBidi"/>
          <w:b w:val="0"/>
          <w:i w:val="0"/>
          <w:noProof/>
          <w:sz w:val="22"/>
          <w:szCs w:val="22"/>
        </w:rPr>
      </w:pPr>
      <w:ins w:id="118"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"_Toc4766198"</w:instrText>
        </w:r>
        <w:r w:rsidRPr="00B229DC">
          <w:rPr>
            <w:rStyle w:val="Hyperlink"/>
            <w:noProof/>
          </w:rPr>
          <w:instrText xml:space="preserve"> </w:instrText>
        </w:r>
        <w:r w:rsidRPr="00B229DC">
          <w:rPr>
            <w:rStyle w:val="Hyperlink"/>
            <w:noProof/>
          </w:rPr>
          <w:fldChar w:fldCharType="separate"/>
        </w:r>
        <w:r w:rsidRPr="00B229DC">
          <w:rPr>
            <w:rStyle w:val="Hyperlink"/>
            <w:noProof/>
          </w:rPr>
          <w:t>3.2.3</w:t>
        </w:r>
        <w:r>
          <w:rPr>
            <w:rFonts w:asciiTheme="minorHAnsi" w:eastAsiaTheme="minorEastAsia" w:hAnsiTheme="minorHAnsi" w:cstheme="minorBidi"/>
            <w:b w:val="0"/>
            <w:i w:val="0"/>
            <w:noProof/>
            <w:sz w:val="22"/>
            <w:szCs w:val="22"/>
          </w:rPr>
          <w:tab/>
        </w:r>
        <w:r w:rsidRPr="00B229DC">
          <w:rPr>
            <w:rStyle w:val="Hyperlink"/>
            <w:noProof/>
          </w:rPr>
          <w:t>Common FPD Link Network Wakeup Source</w:t>
        </w:r>
        <w:r>
          <w:rPr>
            <w:noProof/>
            <w:webHidden/>
          </w:rPr>
          <w:tab/>
        </w:r>
        <w:r>
          <w:rPr>
            <w:noProof/>
            <w:webHidden/>
          </w:rPr>
          <w:fldChar w:fldCharType="begin"/>
        </w:r>
        <w:r>
          <w:rPr>
            <w:noProof/>
            <w:webHidden/>
          </w:rPr>
          <w:instrText xml:space="preserve"> PAGEREF _Toc4766198 \h </w:instrText>
        </w:r>
      </w:ins>
      <w:r>
        <w:rPr>
          <w:noProof/>
          <w:webHidden/>
        </w:rPr>
      </w:r>
      <w:r>
        <w:rPr>
          <w:noProof/>
          <w:webHidden/>
        </w:rPr>
        <w:fldChar w:fldCharType="separate"/>
      </w:r>
      <w:ins w:id="119" w:author="Gupta, Ajeya (A.)" w:date="2019-03-29T15:36:00Z">
        <w:r>
          <w:rPr>
            <w:noProof/>
            <w:webHidden/>
          </w:rPr>
          <w:t>10</w:t>
        </w:r>
        <w:r>
          <w:rPr>
            <w:noProof/>
            <w:webHidden/>
          </w:rPr>
          <w:fldChar w:fldCharType="end"/>
        </w:r>
        <w:r w:rsidRPr="00B229DC">
          <w:rPr>
            <w:rStyle w:val="Hyperlink"/>
            <w:noProof/>
          </w:rPr>
          <w:fldChar w:fldCharType="end"/>
        </w:r>
      </w:ins>
    </w:p>
    <w:p w14:paraId="19442253" w14:textId="0BA7730E" w:rsidR="00BE29B5" w:rsidRDefault="00BE29B5">
      <w:pPr>
        <w:pStyle w:val="TOC2"/>
        <w:tabs>
          <w:tab w:val="left" w:pos="1080"/>
        </w:tabs>
        <w:rPr>
          <w:ins w:id="120" w:author="Gupta, Ajeya (A.)" w:date="2019-03-29T15:36:00Z"/>
          <w:rFonts w:asciiTheme="minorHAnsi" w:eastAsiaTheme="minorEastAsia" w:hAnsiTheme="minorHAnsi" w:cstheme="minorBidi"/>
          <w:b w:val="0"/>
          <w:noProof/>
          <w:sz w:val="22"/>
          <w:szCs w:val="22"/>
        </w:rPr>
      </w:pPr>
      <w:ins w:id="121"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"_Toc4766199"</w:instrText>
        </w:r>
        <w:r w:rsidRPr="00B229DC">
          <w:rPr>
            <w:rStyle w:val="Hyperlink"/>
            <w:noProof/>
          </w:rPr>
          <w:instrText xml:space="preserve"> </w:instrText>
        </w:r>
        <w:r w:rsidRPr="00B229DC">
          <w:rPr>
            <w:rStyle w:val="Hyperlink"/>
            <w:noProof/>
          </w:rPr>
          <w:fldChar w:fldCharType="separate"/>
        </w:r>
        <w:r w:rsidRPr="00B229DC">
          <w:rPr>
            <w:rStyle w:val="Hyperlink"/>
            <w:noProof/>
          </w:rPr>
          <w:t>3.3</w:t>
        </w:r>
        <w:r>
          <w:rPr>
            <w:rFonts w:asciiTheme="minorHAnsi" w:eastAsiaTheme="minorEastAsia" w:hAnsiTheme="minorHAnsi" w:cstheme="minorBidi"/>
            <w:b w:val="0"/>
            <w:noProof/>
            <w:sz w:val="22"/>
            <w:szCs w:val="22"/>
          </w:rPr>
          <w:tab/>
        </w:r>
        <w:r w:rsidRPr="00B229DC">
          <w:rPr>
            <w:rStyle w:val="Hyperlink"/>
            <w:rFonts w:cs="Arial"/>
            <w:bCs/>
            <w:noProof/>
          </w:rPr>
          <w:t>Local node requirements</w:t>
        </w:r>
        <w:r>
          <w:rPr>
            <w:noProof/>
            <w:webHidden/>
          </w:rPr>
          <w:tab/>
        </w:r>
        <w:r>
          <w:rPr>
            <w:noProof/>
            <w:webHidden/>
          </w:rPr>
          <w:fldChar w:fldCharType="begin"/>
        </w:r>
        <w:r>
          <w:rPr>
            <w:noProof/>
            <w:webHidden/>
          </w:rPr>
          <w:instrText xml:space="preserve"> PAGEREF _Toc4766199 \h </w:instrText>
        </w:r>
      </w:ins>
      <w:r>
        <w:rPr>
          <w:noProof/>
          <w:webHidden/>
        </w:rPr>
      </w:r>
      <w:r>
        <w:rPr>
          <w:noProof/>
          <w:webHidden/>
        </w:rPr>
        <w:fldChar w:fldCharType="separate"/>
      </w:r>
      <w:ins w:id="122" w:author="Gupta, Ajeya (A.)" w:date="2019-03-29T15:36:00Z">
        <w:r>
          <w:rPr>
            <w:noProof/>
            <w:webHidden/>
          </w:rPr>
          <w:t>10</w:t>
        </w:r>
        <w:r>
          <w:rPr>
            <w:noProof/>
            <w:webHidden/>
          </w:rPr>
          <w:fldChar w:fldCharType="end"/>
        </w:r>
        <w:r w:rsidRPr="00B229DC">
          <w:rPr>
            <w:rStyle w:val="Hyperlink"/>
            <w:noProof/>
          </w:rPr>
          <w:fldChar w:fldCharType="end"/>
        </w:r>
      </w:ins>
    </w:p>
    <w:p w14:paraId="65E58857" w14:textId="1B2430AA" w:rsidR="00BE29B5" w:rsidRDefault="00BE29B5">
      <w:pPr>
        <w:pStyle w:val="TOC3"/>
        <w:tabs>
          <w:tab w:val="left" w:pos="1400"/>
        </w:tabs>
        <w:rPr>
          <w:ins w:id="123" w:author="Gupta, Ajeya (A.)" w:date="2019-03-29T15:36:00Z"/>
          <w:rFonts w:asciiTheme="minorHAnsi" w:eastAsiaTheme="minorEastAsia" w:hAnsiTheme="minorHAnsi" w:cstheme="minorBidi"/>
          <w:b w:val="0"/>
          <w:i w:val="0"/>
          <w:noProof/>
          <w:sz w:val="22"/>
          <w:szCs w:val="22"/>
        </w:rPr>
      </w:pPr>
      <w:ins w:id="124"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"_Toc4766200"</w:instrText>
        </w:r>
        <w:r w:rsidRPr="00B229DC">
          <w:rPr>
            <w:rStyle w:val="Hyperlink"/>
            <w:noProof/>
          </w:rPr>
          <w:instrText xml:space="preserve"> </w:instrText>
        </w:r>
        <w:r w:rsidRPr="00B229DC">
          <w:rPr>
            <w:rStyle w:val="Hyperlink"/>
            <w:noProof/>
          </w:rPr>
          <w:fldChar w:fldCharType="separate"/>
        </w:r>
        <w:r w:rsidRPr="00B229DC">
          <w:rPr>
            <w:rStyle w:val="Hyperlink"/>
            <w:noProof/>
          </w:rPr>
          <w:t>3.3.1</w:t>
        </w:r>
        <w:r>
          <w:rPr>
            <w:rFonts w:asciiTheme="minorHAnsi" w:eastAsiaTheme="minorEastAsia" w:hAnsiTheme="minorHAnsi" w:cstheme="minorBidi"/>
            <w:b w:val="0"/>
            <w:i w:val="0"/>
            <w:noProof/>
            <w:sz w:val="22"/>
            <w:szCs w:val="22"/>
          </w:rPr>
          <w:tab/>
        </w:r>
        <w:r w:rsidRPr="00B229DC">
          <w:rPr>
            <w:rStyle w:val="Hyperlink"/>
            <w:noProof/>
          </w:rPr>
          <w:t>Local Node Initialization</w:t>
        </w:r>
        <w:r>
          <w:rPr>
            <w:noProof/>
            <w:webHidden/>
          </w:rPr>
          <w:tab/>
        </w:r>
        <w:r>
          <w:rPr>
            <w:noProof/>
            <w:webHidden/>
          </w:rPr>
          <w:fldChar w:fldCharType="begin"/>
        </w:r>
        <w:r>
          <w:rPr>
            <w:noProof/>
            <w:webHidden/>
          </w:rPr>
          <w:instrText xml:space="preserve"> PAGEREF _Toc4766200 \h </w:instrText>
        </w:r>
      </w:ins>
      <w:r>
        <w:rPr>
          <w:noProof/>
          <w:webHidden/>
        </w:rPr>
      </w:r>
      <w:r>
        <w:rPr>
          <w:noProof/>
          <w:webHidden/>
        </w:rPr>
        <w:fldChar w:fldCharType="separate"/>
      </w:r>
      <w:ins w:id="125" w:author="Gupta, Ajeya (A.)" w:date="2019-03-29T15:36:00Z">
        <w:r>
          <w:rPr>
            <w:noProof/>
            <w:webHidden/>
          </w:rPr>
          <w:t>10</w:t>
        </w:r>
        <w:r>
          <w:rPr>
            <w:noProof/>
            <w:webHidden/>
          </w:rPr>
          <w:fldChar w:fldCharType="end"/>
        </w:r>
        <w:r w:rsidRPr="00B229DC">
          <w:rPr>
            <w:rStyle w:val="Hyperlink"/>
            <w:noProof/>
          </w:rPr>
          <w:fldChar w:fldCharType="end"/>
        </w:r>
      </w:ins>
    </w:p>
    <w:p w14:paraId="31AC68AB" w14:textId="6415B887" w:rsidR="00BE29B5" w:rsidRDefault="00BE29B5">
      <w:pPr>
        <w:pStyle w:val="TOC3"/>
        <w:tabs>
          <w:tab w:val="left" w:pos="1400"/>
        </w:tabs>
        <w:rPr>
          <w:ins w:id="126" w:author="Gupta, Ajeya (A.)" w:date="2019-03-29T15:36:00Z"/>
          <w:rFonts w:asciiTheme="minorHAnsi" w:eastAsiaTheme="minorEastAsia" w:hAnsiTheme="minorHAnsi" w:cstheme="minorBidi"/>
          <w:b w:val="0"/>
          <w:i w:val="0"/>
          <w:noProof/>
          <w:sz w:val="22"/>
          <w:szCs w:val="22"/>
        </w:rPr>
      </w:pPr>
      <w:ins w:id="127"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"_Toc4766201"</w:instrText>
        </w:r>
        <w:r w:rsidRPr="00B229DC">
          <w:rPr>
            <w:rStyle w:val="Hyperlink"/>
            <w:noProof/>
          </w:rPr>
          <w:instrText xml:space="preserve"> </w:instrText>
        </w:r>
        <w:r w:rsidRPr="00B229DC">
          <w:rPr>
            <w:rStyle w:val="Hyperlink"/>
            <w:noProof/>
          </w:rPr>
          <w:fldChar w:fldCharType="separate"/>
        </w:r>
        <w:r w:rsidRPr="00B229DC">
          <w:rPr>
            <w:rStyle w:val="Hyperlink"/>
            <w:noProof/>
          </w:rPr>
          <w:t>3.3.2</w:t>
        </w:r>
        <w:r>
          <w:rPr>
            <w:rFonts w:asciiTheme="minorHAnsi" w:eastAsiaTheme="minorEastAsia" w:hAnsiTheme="minorHAnsi" w:cstheme="minorBidi"/>
            <w:b w:val="0"/>
            <w:i w:val="0"/>
            <w:noProof/>
            <w:sz w:val="22"/>
            <w:szCs w:val="22"/>
          </w:rPr>
          <w:tab/>
        </w:r>
        <w:r w:rsidRPr="00B229DC">
          <w:rPr>
            <w:rStyle w:val="Hyperlink"/>
            <w:noProof/>
          </w:rPr>
          <w:t>Local Node Status</w:t>
        </w:r>
        <w:r>
          <w:rPr>
            <w:noProof/>
            <w:webHidden/>
          </w:rPr>
          <w:tab/>
        </w:r>
        <w:r>
          <w:rPr>
            <w:noProof/>
            <w:webHidden/>
          </w:rPr>
          <w:fldChar w:fldCharType="begin"/>
        </w:r>
        <w:r>
          <w:rPr>
            <w:noProof/>
            <w:webHidden/>
          </w:rPr>
          <w:instrText xml:space="preserve"> PAGEREF _Toc4766201 \h </w:instrText>
        </w:r>
      </w:ins>
      <w:r>
        <w:rPr>
          <w:noProof/>
          <w:webHidden/>
        </w:rPr>
      </w:r>
      <w:r>
        <w:rPr>
          <w:noProof/>
          <w:webHidden/>
        </w:rPr>
        <w:fldChar w:fldCharType="separate"/>
      </w:r>
      <w:ins w:id="128" w:author="Gupta, Ajeya (A.)" w:date="2019-03-29T15:36:00Z">
        <w:r>
          <w:rPr>
            <w:noProof/>
            <w:webHidden/>
          </w:rPr>
          <w:t>14</w:t>
        </w:r>
        <w:r>
          <w:rPr>
            <w:noProof/>
            <w:webHidden/>
          </w:rPr>
          <w:fldChar w:fldCharType="end"/>
        </w:r>
        <w:r w:rsidRPr="00B229DC">
          <w:rPr>
            <w:rStyle w:val="Hyperlink"/>
            <w:noProof/>
          </w:rPr>
          <w:fldChar w:fldCharType="end"/>
        </w:r>
      </w:ins>
    </w:p>
    <w:p w14:paraId="3E3833A6" w14:textId="790E210F" w:rsidR="00BE29B5" w:rsidRDefault="00BE29B5">
      <w:pPr>
        <w:pStyle w:val="TOC3"/>
        <w:tabs>
          <w:tab w:val="left" w:pos="1400"/>
        </w:tabs>
        <w:rPr>
          <w:ins w:id="129" w:author="Gupta, Ajeya (A.)" w:date="2019-03-29T15:36:00Z"/>
          <w:rFonts w:asciiTheme="minorHAnsi" w:eastAsiaTheme="minorEastAsia" w:hAnsiTheme="minorHAnsi" w:cstheme="minorBidi"/>
          <w:b w:val="0"/>
          <w:i w:val="0"/>
          <w:noProof/>
          <w:sz w:val="22"/>
          <w:szCs w:val="22"/>
        </w:rPr>
      </w:pPr>
      <w:ins w:id="130"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"_Toc4766202"</w:instrText>
        </w:r>
        <w:r w:rsidRPr="00B229DC">
          <w:rPr>
            <w:rStyle w:val="Hyperlink"/>
            <w:noProof/>
          </w:rPr>
          <w:instrText xml:space="preserve"> </w:instrText>
        </w:r>
        <w:r w:rsidRPr="00B229DC">
          <w:rPr>
            <w:rStyle w:val="Hyperlink"/>
            <w:noProof/>
          </w:rPr>
          <w:fldChar w:fldCharType="separate"/>
        </w:r>
        <w:r w:rsidRPr="00B229DC">
          <w:rPr>
            <w:rStyle w:val="Hyperlink"/>
            <w:noProof/>
          </w:rPr>
          <w:t>3.3.3</w:t>
        </w:r>
        <w:r>
          <w:rPr>
            <w:rFonts w:asciiTheme="minorHAnsi" w:eastAsiaTheme="minorEastAsia" w:hAnsiTheme="minorHAnsi" w:cstheme="minorBidi"/>
            <w:b w:val="0"/>
            <w:i w:val="0"/>
            <w:noProof/>
            <w:sz w:val="22"/>
            <w:szCs w:val="22"/>
          </w:rPr>
          <w:tab/>
        </w:r>
        <w:r w:rsidRPr="00B229DC">
          <w:rPr>
            <w:rStyle w:val="Hyperlink"/>
            <w:noProof/>
          </w:rPr>
          <w:t>Local Node Error handling and recovery</w:t>
        </w:r>
        <w:r>
          <w:rPr>
            <w:noProof/>
            <w:webHidden/>
          </w:rPr>
          <w:tab/>
        </w:r>
        <w:r>
          <w:rPr>
            <w:noProof/>
            <w:webHidden/>
          </w:rPr>
          <w:fldChar w:fldCharType="begin"/>
        </w:r>
        <w:r>
          <w:rPr>
            <w:noProof/>
            <w:webHidden/>
          </w:rPr>
          <w:instrText xml:space="preserve"> PAGEREF _Toc4766202 \h </w:instrText>
        </w:r>
      </w:ins>
      <w:r>
        <w:rPr>
          <w:noProof/>
          <w:webHidden/>
        </w:rPr>
      </w:r>
      <w:r>
        <w:rPr>
          <w:noProof/>
          <w:webHidden/>
        </w:rPr>
        <w:fldChar w:fldCharType="separate"/>
      </w:r>
      <w:ins w:id="131" w:author="Gupta, Ajeya (A.)" w:date="2019-03-29T15:36:00Z">
        <w:r>
          <w:rPr>
            <w:noProof/>
            <w:webHidden/>
          </w:rPr>
          <w:t>16</w:t>
        </w:r>
        <w:r>
          <w:rPr>
            <w:noProof/>
            <w:webHidden/>
          </w:rPr>
          <w:fldChar w:fldCharType="end"/>
        </w:r>
        <w:r w:rsidRPr="00B229DC">
          <w:rPr>
            <w:rStyle w:val="Hyperlink"/>
            <w:noProof/>
          </w:rPr>
          <w:fldChar w:fldCharType="end"/>
        </w:r>
      </w:ins>
    </w:p>
    <w:p w14:paraId="0D2244BE" w14:textId="61492C40" w:rsidR="00BE29B5" w:rsidRDefault="00BE29B5">
      <w:pPr>
        <w:pStyle w:val="TOC2"/>
        <w:tabs>
          <w:tab w:val="left" w:pos="1080"/>
        </w:tabs>
        <w:rPr>
          <w:ins w:id="132" w:author="Gupta, Ajeya (A.)" w:date="2019-03-29T15:36:00Z"/>
          <w:rFonts w:asciiTheme="minorHAnsi" w:eastAsiaTheme="minorEastAsia" w:hAnsiTheme="minorHAnsi" w:cstheme="minorBidi"/>
          <w:b w:val="0"/>
          <w:noProof/>
          <w:sz w:val="22"/>
          <w:szCs w:val="22"/>
        </w:rPr>
      </w:pPr>
      <w:ins w:id="133"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"_Toc4766203"</w:instrText>
        </w:r>
        <w:r w:rsidRPr="00B229DC">
          <w:rPr>
            <w:rStyle w:val="Hyperlink"/>
            <w:noProof/>
          </w:rPr>
          <w:instrText xml:space="preserve"> </w:instrText>
        </w:r>
        <w:r w:rsidRPr="00B229DC">
          <w:rPr>
            <w:rStyle w:val="Hyperlink"/>
            <w:noProof/>
          </w:rPr>
          <w:fldChar w:fldCharType="separate"/>
        </w:r>
        <w:r w:rsidRPr="00B229DC">
          <w:rPr>
            <w:rStyle w:val="Hyperlink"/>
            <w:noProof/>
          </w:rPr>
          <w:t>3.4</w:t>
        </w:r>
        <w:r>
          <w:rPr>
            <w:rFonts w:asciiTheme="minorHAnsi" w:eastAsiaTheme="minorEastAsia" w:hAnsiTheme="minorHAnsi" w:cstheme="minorBidi"/>
            <w:b w:val="0"/>
            <w:noProof/>
            <w:sz w:val="22"/>
            <w:szCs w:val="22"/>
          </w:rPr>
          <w:tab/>
        </w:r>
        <w:r w:rsidRPr="00B229DC">
          <w:rPr>
            <w:rStyle w:val="Hyperlink"/>
            <w:rFonts w:cs="Arial"/>
            <w:bCs/>
            <w:noProof/>
          </w:rPr>
          <w:t>Specific Diagnostic Support via CAN</w:t>
        </w:r>
        <w:r>
          <w:rPr>
            <w:noProof/>
            <w:webHidden/>
          </w:rPr>
          <w:tab/>
        </w:r>
        <w:r>
          <w:rPr>
            <w:noProof/>
            <w:webHidden/>
          </w:rPr>
          <w:fldChar w:fldCharType="begin"/>
        </w:r>
        <w:r>
          <w:rPr>
            <w:noProof/>
            <w:webHidden/>
          </w:rPr>
          <w:instrText xml:space="preserve"> PAGEREF _Toc4766203 \h </w:instrText>
        </w:r>
      </w:ins>
      <w:r>
        <w:rPr>
          <w:noProof/>
          <w:webHidden/>
        </w:rPr>
      </w:r>
      <w:r>
        <w:rPr>
          <w:noProof/>
          <w:webHidden/>
        </w:rPr>
        <w:fldChar w:fldCharType="separate"/>
      </w:r>
      <w:ins w:id="134" w:author="Gupta, Ajeya (A.)" w:date="2019-03-29T15:36:00Z">
        <w:r>
          <w:rPr>
            <w:noProof/>
            <w:webHidden/>
          </w:rPr>
          <w:t>16</w:t>
        </w:r>
        <w:r>
          <w:rPr>
            <w:noProof/>
            <w:webHidden/>
          </w:rPr>
          <w:fldChar w:fldCharType="end"/>
        </w:r>
        <w:r w:rsidRPr="00B229DC">
          <w:rPr>
            <w:rStyle w:val="Hyperlink"/>
            <w:noProof/>
          </w:rPr>
          <w:fldChar w:fldCharType="end"/>
        </w:r>
      </w:ins>
    </w:p>
    <w:p w14:paraId="76B3F3E7" w14:textId="414303C0" w:rsidR="00BE29B5" w:rsidRDefault="00BE29B5">
      <w:pPr>
        <w:pStyle w:val="TOC3"/>
        <w:rPr>
          <w:ins w:id="135" w:author="Gupta, Ajeya (A.)" w:date="2019-03-29T15:36:00Z"/>
          <w:rFonts w:asciiTheme="minorHAnsi" w:eastAsiaTheme="minorEastAsia" w:hAnsiTheme="minorHAnsi" w:cstheme="minorBidi"/>
          <w:b w:val="0"/>
          <w:i w:val="0"/>
          <w:noProof/>
          <w:sz w:val="22"/>
          <w:szCs w:val="22"/>
        </w:rPr>
      </w:pPr>
      <w:ins w:id="136"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"_Toc4766204"</w:instrText>
        </w:r>
        <w:r w:rsidRPr="00B229DC">
          <w:rPr>
            <w:rStyle w:val="Hyperlink"/>
            <w:noProof/>
          </w:rPr>
          <w:instrText xml:space="preserve"> </w:instrText>
        </w:r>
        <w:r w:rsidRPr="00B229DC">
          <w:rPr>
            <w:rStyle w:val="Hyperlink"/>
            <w:noProof/>
          </w:rPr>
          <w:fldChar w:fldCharType="separate"/>
        </w:r>
        <w:r w:rsidRPr="00B229DC">
          <w:rPr>
            <w:rStyle w:val="Hyperlink"/>
            <w:noProof/>
          </w:rPr>
          <w:t>3.4.1 FPD Link III Network Discovery at EOL/Service Bay</w:t>
        </w:r>
        <w:r>
          <w:rPr>
            <w:noProof/>
            <w:webHidden/>
          </w:rPr>
          <w:tab/>
        </w:r>
        <w:r>
          <w:rPr>
            <w:noProof/>
            <w:webHidden/>
          </w:rPr>
          <w:fldChar w:fldCharType="begin"/>
        </w:r>
        <w:r>
          <w:rPr>
            <w:noProof/>
            <w:webHidden/>
          </w:rPr>
          <w:instrText xml:space="preserve"> PAGEREF _Toc4766204 \h </w:instrText>
        </w:r>
      </w:ins>
      <w:r>
        <w:rPr>
          <w:noProof/>
          <w:webHidden/>
        </w:rPr>
      </w:r>
      <w:r>
        <w:rPr>
          <w:noProof/>
          <w:webHidden/>
        </w:rPr>
        <w:fldChar w:fldCharType="separate"/>
      </w:r>
      <w:ins w:id="137" w:author="Gupta, Ajeya (A.)" w:date="2019-03-29T15:36:00Z">
        <w:r>
          <w:rPr>
            <w:noProof/>
            <w:webHidden/>
          </w:rPr>
          <w:t>16</w:t>
        </w:r>
        <w:r>
          <w:rPr>
            <w:noProof/>
            <w:webHidden/>
          </w:rPr>
          <w:fldChar w:fldCharType="end"/>
        </w:r>
        <w:r w:rsidRPr="00B229DC">
          <w:rPr>
            <w:rStyle w:val="Hyperlink"/>
            <w:noProof/>
          </w:rPr>
          <w:fldChar w:fldCharType="end"/>
        </w:r>
      </w:ins>
    </w:p>
    <w:p w14:paraId="70A0DEAC" w14:textId="37781144" w:rsidR="00BE29B5" w:rsidRDefault="00BE29B5">
      <w:pPr>
        <w:pStyle w:val="TOC3"/>
        <w:rPr>
          <w:ins w:id="138" w:author="Gupta, Ajeya (A.)" w:date="2019-03-29T15:36:00Z"/>
          <w:rFonts w:asciiTheme="minorHAnsi" w:eastAsiaTheme="minorEastAsia" w:hAnsiTheme="minorHAnsi" w:cstheme="minorBidi"/>
          <w:b w:val="0"/>
          <w:i w:val="0"/>
          <w:noProof/>
          <w:sz w:val="22"/>
          <w:szCs w:val="22"/>
        </w:rPr>
      </w:pPr>
      <w:ins w:id="139"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"_Toc4766205"</w:instrText>
        </w:r>
        <w:r w:rsidRPr="00B229DC">
          <w:rPr>
            <w:rStyle w:val="Hyperlink"/>
            <w:noProof/>
          </w:rPr>
          <w:instrText xml:space="preserve"> </w:instrText>
        </w:r>
        <w:r w:rsidRPr="00B229DC">
          <w:rPr>
            <w:rStyle w:val="Hyperlink"/>
            <w:noProof/>
          </w:rPr>
          <w:fldChar w:fldCharType="separate"/>
        </w:r>
        <w:r w:rsidRPr="00B229DC">
          <w:rPr>
            <w:rStyle w:val="Hyperlink"/>
            <w:noProof/>
          </w:rPr>
          <w:t>3.4.2 FPD Link III Network Errors</w:t>
        </w:r>
        <w:r>
          <w:rPr>
            <w:noProof/>
            <w:webHidden/>
          </w:rPr>
          <w:tab/>
        </w:r>
        <w:r>
          <w:rPr>
            <w:noProof/>
            <w:webHidden/>
          </w:rPr>
          <w:fldChar w:fldCharType="begin"/>
        </w:r>
        <w:r>
          <w:rPr>
            <w:noProof/>
            <w:webHidden/>
          </w:rPr>
          <w:instrText xml:space="preserve"> PAGEREF _Toc4766205 \h </w:instrText>
        </w:r>
      </w:ins>
      <w:r>
        <w:rPr>
          <w:noProof/>
          <w:webHidden/>
        </w:rPr>
      </w:r>
      <w:r>
        <w:rPr>
          <w:noProof/>
          <w:webHidden/>
        </w:rPr>
        <w:fldChar w:fldCharType="separate"/>
      </w:r>
      <w:ins w:id="140" w:author="Gupta, Ajeya (A.)" w:date="2019-03-29T15:36:00Z">
        <w:r>
          <w:rPr>
            <w:noProof/>
            <w:webHidden/>
          </w:rPr>
          <w:t>17</w:t>
        </w:r>
        <w:r>
          <w:rPr>
            <w:noProof/>
            <w:webHidden/>
          </w:rPr>
          <w:fldChar w:fldCharType="end"/>
        </w:r>
        <w:r w:rsidRPr="00B229DC">
          <w:rPr>
            <w:rStyle w:val="Hyperlink"/>
            <w:noProof/>
          </w:rPr>
          <w:fldChar w:fldCharType="end"/>
        </w:r>
      </w:ins>
    </w:p>
    <w:p w14:paraId="668B7321" w14:textId="749D2A7C" w:rsidR="00BE29B5" w:rsidRDefault="00BE29B5">
      <w:pPr>
        <w:pStyle w:val="TOC3"/>
        <w:rPr>
          <w:ins w:id="141" w:author="Gupta, Ajeya (A.)" w:date="2019-03-29T15:36:00Z"/>
          <w:rFonts w:asciiTheme="minorHAnsi" w:eastAsiaTheme="minorEastAsia" w:hAnsiTheme="minorHAnsi" w:cstheme="minorBidi"/>
          <w:b w:val="0"/>
          <w:i w:val="0"/>
          <w:noProof/>
          <w:sz w:val="22"/>
          <w:szCs w:val="22"/>
        </w:rPr>
      </w:pPr>
      <w:ins w:id="142"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"_Toc4766206"</w:instrText>
        </w:r>
        <w:r w:rsidRPr="00B229DC">
          <w:rPr>
            <w:rStyle w:val="Hyperlink"/>
            <w:noProof/>
          </w:rPr>
          <w:instrText xml:space="preserve"> </w:instrText>
        </w:r>
        <w:r w:rsidRPr="00B229DC">
          <w:rPr>
            <w:rStyle w:val="Hyperlink"/>
            <w:noProof/>
          </w:rPr>
          <w:fldChar w:fldCharType="separate"/>
        </w:r>
        <w:r w:rsidRPr="00B229DC">
          <w:rPr>
            <w:rStyle w:val="Hyperlink"/>
            <w:noProof/>
          </w:rPr>
          <w:t>3.4.3 FPD Link III DTC reporting</w:t>
        </w:r>
        <w:r>
          <w:rPr>
            <w:noProof/>
            <w:webHidden/>
          </w:rPr>
          <w:tab/>
        </w:r>
        <w:r>
          <w:rPr>
            <w:noProof/>
            <w:webHidden/>
          </w:rPr>
          <w:fldChar w:fldCharType="begin"/>
        </w:r>
        <w:r>
          <w:rPr>
            <w:noProof/>
            <w:webHidden/>
          </w:rPr>
          <w:instrText xml:space="preserve"> PAGEREF _Toc4766206 \h </w:instrText>
        </w:r>
      </w:ins>
      <w:r>
        <w:rPr>
          <w:noProof/>
          <w:webHidden/>
        </w:rPr>
      </w:r>
      <w:r>
        <w:rPr>
          <w:noProof/>
          <w:webHidden/>
        </w:rPr>
        <w:fldChar w:fldCharType="separate"/>
      </w:r>
      <w:ins w:id="143" w:author="Gupta, Ajeya (A.)" w:date="2019-03-29T15:36:00Z">
        <w:r>
          <w:rPr>
            <w:noProof/>
            <w:webHidden/>
          </w:rPr>
          <w:t>17</w:t>
        </w:r>
        <w:r>
          <w:rPr>
            <w:noProof/>
            <w:webHidden/>
          </w:rPr>
          <w:fldChar w:fldCharType="end"/>
        </w:r>
        <w:r w:rsidRPr="00B229DC">
          <w:rPr>
            <w:rStyle w:val="Hyperlink"/>
            <w:noProof/>
          </w:rPr>
          <w:fldChar w:fldCharType="end"/>
        </w:r>
      </w:ins>
    </w:p>
    <w:p w14:paraId="0ECCA291" w14:textId="4FA5FECB" w:rsidR="00BE29B5" w:rsidRDefault="00BE29B5">
      <w:pPr>
        <w:pStyle w:val="TOC2"/>
        <w:tabs>
          <w:tab w:val="left" w:pos="1080"/>
        </w:tabs>
        <w:rPr>
          <w:ins w:id="144" w:author="Gupta, Ajeya (A.)" w:date="2019-03-29T15:36:00Z"/>
          <w:rFonts w:asciiTheme="minorHAnsi" w:eastAsiaTheme="minorEastAsia" w:hAnsiTheme="minorHAnsi" w:cstheme="minorBidi"/>
          <w:b w:val="0"/>
          <w:noProof/>
          <w:sz w:val="22"/>
          <w:szCs w:val="22"/>
        </w:rPr>
      </w:pPr>
      <w:ins w:id="145"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"_Toc4766207"</w:instrText>
        </w:r>
        <w:r w:rsidRPr="00B229DC">
          <w:rPr>
            <w:rStyle w:val="Hyperlink"/>
            <w:noProof/>
          </w:rPr>
          <w:instrText xml:space="preserve"> </w:instrText>
        </w:r>
        <w:r w:rsidRPr="00B229DC">
          <w:rPr>
            <w:rStyle w:val="Hyperlink"/>
            <w:noProof/>
          </w:rPr>
          <w:fldChar w:fldCharType="separate"/>
        </w:r>
        <w:r w:rsidRPr="00B229DC">
          <w:rPr>
            <w:rStyle w:val="Hyperlink"/>
            <w:noProof/>
          </w:rPr>
          <w:t>3.5</w:t>
        </w:r>
        <w:r>
          <w:rPr>
            <w:rFonts w:asciiTheme="minorHAnsi" w:eastAsiaTheme="minorEastAsia" w:hAnsiTheme="minorHAnsi" w:cstheme="minorBidi"/>
            <w:b w:val="0"/>
            <w:noProof/>
            <w:sz w:val="22"/>
            <w:szCs w:val="22"/>
          </w:rPr>
          <w:tab/>
        </w:r>
        <w:r w:rsidRPr="00B229DC">
          <w:rPr>
            <w:rStyle w:val="Hyperlink"/>
            <w:rFonts w:cs="Arial"/>
            <w:bCs/>
            <w:noProof/>
          </w:rPr>
          <w:t>Remote Node Requirements</w:t>
        </w:r>
        <w:r>
          <w:rPr>
            <w:noProof/>
            <w:webHidden/>
          </w:rPr>
          <w:tab/>
        </w:r>
        <w:r>
          <w:rPr>
            <w:noProof/>
            <w:webHidden/>
          </w:rPr>
          <w:fldChar w:fldCharType="begin"/>
        </w:r>
        <w:r>
          <w:rPr>
            <w:noProof/>
            <w:webHidden/>
          </w:rPr>
          <w:instrText xml:space="preserve"> PAGEREF _Toc4766207 \h </w:instrText>
        </w:r>
      </w:ins>
      <w:r>
        <w:rPr>
          <w:noProof/>
          <w:webHidden/>
        </w:rPr>
      </w:r>
      <w:r>
        <w:rPr>
          <w:noProof/>
          <w:webHidden/>
        </w:rPr>
        <w:fldChar w:fldCharType="separate"/>
      </w:r>
      <w:ins w:id="146" w:author="Gupta, Ajeya (A.)" w:date="2019-03-29T15:36:00Z">
        <w:r>
          <w:rPr>
            <w:noProof/>
            <w:webHidden/>
          </w:rPr>
          <w:t>18</w:t>
        </w:r>
        <w:r>
          <w:rPr>
            <w:noProof/>
            <w:webHidden/>
          </w:rPr>
          <w:fldChar w:fldCharType="end"/>
        </w:r>
        <w:r w:rsidRPr="00B229DC">
          <w:rPr>
            <w:rStyle w:val="Hyperlink"/>
            <w:noProof/>
          </w:rPr>
          <w:fldChar w:fldCharType="end"/>
        </w:r>
      </w:ins>
    </w:p>
    <w:p w14:paraId="5B854587" w14:textId="6D8A4D2C" w:rsidR="00BE29B5" w:rsidRDefault="00BE29B5">
      <w:pPr>
        <w:pStyle w:val="TOC3"/>
        <w:tabs>
          <w:tab w:val="left" w:pos="1400"/>
        </w:tabs>
        <w:rPr>
          <w:ins w:id="147" w:author="Gupta, Ajeya (A.)" w:date="2019-03-29T15:36:00Z"/>
          <w:rFonts w:asciiTheme="minorHAnsi" w:eastAsiaTheme="minorEastAsia" w:hAnsiTheme="minorHAnsi" w:cstheme="minorBidi"/>
          <w:b w:val="0"/>
          <w:i w:val="0"/>
          <w:noProof/>
          <w:sz w:val="22"/>
          <w:szCs w:val="22"/>
        </w:rPr>
      </w:pPr>
      <w:ins w:id="148"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"_Toc4766208"</w:instrText>
        </w:r>
        <w:r w:rsidRPr="00B229DC">
          <w:rPr>
            <w:rStyle w:val="Hyperlink"/>
            <w:noProof/>
          </w:rPr>
          <w:instrText xml:space="preserve"> </w:instrText>
        </w:r>
        <w:r w:rsidRPr="00B229DC">
          <w:rPr>
            <w:rStyle w:val="Hyperlink"/>
            <w:noProof/>
          </w:rPr>
          <w:fldChar w:fldCharType="separate"/>
        </w:r>
        <w:r w:rsidRPr="00B229DC">
          <w:rPr>
            <w:rStyle w:val="Hyperlink"/>
            <w:noProof/>
          </w:rPr>
          <w:t>3.5.1</w:t>
        </w:r>
        <w:r>
          <w:rPr>
            <w:rFonts w:asciiTheme="minorHAnsi" w:eastAsiaTheme="minorEastAsia" w:hAnsiTheme="minorHAnsi" w:cstheme="minorBidi"/>
            <w:b w:val="0"/>
            <w:i w:val="0"/>
            <w:noProof/>
            <w:sz w:val="22"/>
            <w:szCs w:val="22"/>
          </w:rPr>
          <w:tab/>
        </w:r>
        <w:r w:rsidRPr="00B229DC">
          <w:rPr>
            <w:rStyle w:val="Hyperlink"/>
            <w:noProof/>
          </w:rPr>
          <w:t>Remote Node Initialization</w:t>
        </w:r>
        <w:r>
          <w:rPr>
            <w:noProof/>
            <w:webHidden/>
          </w:rPr>
          <w:tab/>
        </w:r>
        <w:r>
          <w:rPr>
            <w:noProof/>
            <w:webHidden/>
          </w:rPr>
          <w:fldChar w:fldCharType="begin"/>
        </w:r>
        <w:r>
          <w:rPr>
            <w:noProof/>
            <w:webHidden/>
          </w:rPr>
          <w:instrText xml:space="preserve"> PAGEREF _Toc4766208 \h </w:instrText>
        </w:r>
      </w:ins>
      <w:r>
        <w:rPr>
          <w:noProof/>
          <w:webHidden/>
        </w:rPr>
      </w:r>
      <w:r>
        <w:rPr>
          <w:noProof/>
          <w:webHidden/>
        </w:rPr>
        <w:fldChar w:fldCharType="separate"/>
      </w:r>
      <w:ins w:id="149" w:author="Gupta, Ajeya (A.)" w:date="2019-03-29T15:36:00Z">
        <w:r>
          <w:rPr>
            <w:noProof/>
            <w:webHidden/>
          </w:rPr>
          <w:t>18</w:t>
        </w:r>
        <w:r>
          <w:rPr>
            <w:noProof/>
            <w:webHidden/>
          </w:rPr>
          <w:fldChar w:fldCharType="end"/>
        </w:r>
        <w:r w:rsidRPr="00B229DC">
          <w:rPr>
            <w:rStyle w:val="Hyperlink"/>
            <w:noProof/>
          </w:rPr>
          <w:fldChar w:fldCharType="end"/>
        </w:r>
      </w:ins>
    </w:p>
    <w:p w14:paraId="22C9365E" w14:textId="52BDDBC1" w:rsidR="00BE29B5" w:rsidRDefault="00BE29B5">
      <w:pPr>
        <w:pStyle w:val="TOC3"/>
        <w:tabs>
          <w:tab w:val="left" w:pos="1400"/>
        </w:tabs>
        <w:rPr>
          <w:ins w:id="150" w:author="Gupta, Ajeya (A.)" w:date="2019-03-29T15:36:00Z"/>
          <w:rFonts w:asciiTheme="minorHAnsi" w:eastAsiaTheme="minorEastAsia" w:hAnsiTheme="minorHAnsi" w:cstheme="minorBidi"/>
          <w:b w:val="0"/>
          <w:i w:val="0"/>
          <w:noProof/>
          <w:sz w:val="22"/>
          <w:szCs w:val="22"/>
        </w:rPr>
      </w:pPr>
      <w:ins w:id="151"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"_Toc4766209"</w:instrText>
        </w:r>
        <w:r w:rsidRPr="00B229DC">
          <w:rPr>
            <w:rStyle w:val="Hyperlink"/>
            <w:noProof/>
          </w:rPr>
          <w:instrText xml:space="preserve"> </w:instrText>
        </w:r>
        <w:r w:rsidRPr="00B229DC">
          <w:rPr>
            <w:rStyle w:val="Hyperlink"/>
            <w:noProof/>
          </w:rPr>
          <w:fldChar w:fldCharType="separate"/>
        </w:r>
        <w:r w:rsidRPr="00B229DC">
          <w:rPr>
            <w:rStyle w:val="Hyperlink"/>
            <w:noProof/>
          </w:rPr>
          <w:t>3.5.2</w:t>
        </w:r>
        <w:r>
          <w:rPr>
            <w:rFonts w:asciiTheme="minorHAnsi" w:eastAsiaTheme="minorEastAsia" w:hAnsiTheme="minorHAnsi" w:cstheme="minorBidi"/>
            <w:b w:val="0"/>
            <w:i w:val="0"/>
            <w:noProof/>
            <w:sz w:val="22"/>
            <w:szCs w:val="22"/>
          </w:rPr>
          <w:tab/>
        </w:r>
        <w:r w:rsidRPr="00B229DC">
          <w:rPr>
            <w:rStyle w:val="Hyperlink"/>
            <w:noProof/>
          </w:rPr>
          <w:t>Remote Node Status</w:t>
        </w:r>
        <w:r>
          <w:rPr>
            <w:noProof/>
            <w:webHidden/>
          </w:rPr>
          <w:tab/>
        </w:r>
        <w:r>
          <w:rPr>
            <w:noProof/>
            <w:webHidden/>
          </w:rPr>
          <w:fldChar w:fldCharType="begin"/>
        </w:r>
        <w:r>
          <w:rPr>
            <w:noProof/>
            <w:webHidden/>
          </w:rPr>
          <w:instrText xml:space="preserve"> PAGEREF _Toc4766209 \h </w:instrText>
        </w:r>
      </w:ins>
      <w:r>
        <w:rPr>
          <w:noProof/>
          <w:webHidden/>
        </w:rPr>
      </w:r>
      <w:r>
        <w:rPr>
          <w:noProof/>
          <w:webHidden/>
        </w:rPr>
        <w:fldChar w:fldCharType="separate"/>
      </w:r>
      <w:ins w:id="152" w:author="Gupta, Ajeya (A.)" w:date="2019-03-29T15:36:00Z">
        <w:r>
          <w:rPr>
            <w:noProof/>
            <w:webHidden/>
          </w:rPr>
          <w:t>18</w:t>
        </w:r>
        <w:r>
          <w:rPr>
            <w:noProof/>
            <w:webHidden/>
          </w:rPr>
          <w:fldChar w:fldCharType="end"/>
        </w:r>
        <w:r w:rsidRPr="00B229DC">
          <w:rPr>
            <w:rStyle w:val="Hyperlink"/>
            <w:noProof/>
          </w:rPr>
          <w:fldChar w:fldCharType="end"/>
        </w:r>
      </w:ins>
    </w:p>
    <w:p w14:paraId="1C378453" w14:textId="4134DF1D" w:rsidR="00BE29B5" w:rsidRDefault="00BE29B5">
      <w:pPr>
        <w:pStyle w:val="TOC3"/>
        <w:tabs>
          <w:tab w:val="left" w:pos="1400"/>
        </w:tabs>
        <w:rPr>
          <w:ins w:id="153" w:author="Gupta, Ajeya (A.)" w:date="2019-03-29T15:36:00Z"/>
          <w:rFonts w:asciiTheme="minorHAnsi" w:eastAsiaTheme="minorEastAsia" w:hAnsiTheme="minorHAnsi" w:cstheme="minorBidi"/>
          <w:b w:val="0"/>
          <w:i w:val="0"/>
          <w:noProof/>
          <w:sz w:val="22"/>
          <w:szCs w:val="22"/>
        </w:rPr>
      </w:pPr>
      <w:ins w:id="154"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"_Toc4766210"</w:instrText>
        </w:r>
        <w:r w:rsidRPr="00B229DC">
          <w:rPr>
            <w:rStyle w:val="Hyperlink"/>
            <w:noProof/>
          </w:rPr>
          <w:instrText xml:space="preserve"> </w:instrText>
        </w:r>
        <w:r w:rsidRPr="00B229DC">
          <w:rPr>
            <w:rStyle w:val="Hyperlink"/>
            <w:noProof/>
          </w:rPr>
          <w:fldChar w:fldCharType="separate"/>
        </w:r>
        <w:r w:rsidRPr="00B229DC">
          <w:rPr>
            <w:rStyle w:val="Hyperlink"/>
            <w:noProof/>
          </w:rPr>
          <w:t>3.5.3</w:t>
        </w:r>
        <w:r>
          <w:rPr>
            <w:rFonts w:asciiTheme="minorHAnsi" w:eastAsiaTheme="minorEastAsia" w:hAnsiTheme="minorHAnsi" w:cstheme="minorBidi"/>
            <w:b w:val="0"/>
            <w:i w:val="0"/>
            <w:noProof/>
            <w:sz w:val="22"/>
            <w:szCs w:val="22"/>
          </w:rPr>
          <w:tab/>
        </w:r>
        <w:r w:rsidRPr="00B229DC">
          <w:rPr>
            <w:rStyle w:val="Hyperlink"/>
            <w:noProof/>
          </w:rPr>
          <w:t>Remote Node Error recovery</w:t>
        </w:r>
        <w:r>
          <w:rPr>
            <w:noProof/>
            <w:webHidden/>
          </w:rPr>
          <w:tab/>
        </w:r>
        <w:r>
          <w:rPr>
            <w:noProof/>
            <w:webHidden/>
          </w:rPr>
          <w:fldChar w:fldCharType="begin"/>
        </w:r>
        <w:r>
          <w:rPr>
            <w:noProof/>
            <w:webHidden/>
          </w:rPr>
          <w:instrText xml:space="preserve"> PAGEREF _Toc4766210 \h </w:instrText>
        </w:r>
      </w:ins>
      <w:r>
        <w:rPr>
          <w:noProof/>
          <w:webHidden/>
        </w:rPr>
      </w:r>
      <w:r>
        <w:rPr>
          <w:noProof/>
          <w:webHidden/>
        </w:rPr>
        <w:fldChar w:fldCharType="separate"/>
      </w:r>
      <w:ins w:id="155" w:author="Gupta, Ajeya (A.)" w:date="2019-03-29T15:36:00Z">
        <w:r>
          <w:rPr>
            <w:noProof/>
            <w:webHidden/>
          </w:rPr>
          <w:t>18</w:t>
        </w:r>
        <w:r>
          <w:rPr>
            <w:noProof/>
            <w:webHidden/>
          </w:rPr>
          <w:fldChar w:fldCharType="end"/>
        </w:r>
        <w:r w:rsidRPr="00B229DC">
          <w:rPr>
            <w:rStyle w:val="Hyperlink"/>
            <w:noProof/>
          </w:rPr>
          <w:fldChar w:fldCharType="end"/>
        </w:r>
      </w:ins>
    </w:p>
    <w:p w14:paraId="18DC2545" w14:textId="071CEF82" w:rsidR="00BE29B5" w:rsidRDefault="00BE29B5">
      <w:pPr>
        <w:pStyle w:val="TOC1"/>
        <w:tabs>
          <w:tab w:val="left" w:pos="432"/>
        </w:tabs>
        <w:rPr>
          <w:ins w:id="156" w:author="Gupta, Ajeya (A.)" w:date="2019-03-29T15:36:00Z"/>
          <w:rFonts w:asciiTheme="minorHAnsi" w:eastAsiaTheme="minorEastAsia" w:hAnsiTheme="minorHAnsi" w:cstheme="minorBidi"/>
          <w:b w:val="0"/>
          <w:caps w:val="0"/>
          <w:sz w:val="22"/>
          <w:szCs w:val="22"/>
        </w:rPr>
      </w:pPr>
      <w:ins w:id="157" w:author="Gupta, Ajeya (A.)" w:date="2019-03-29T15:36:00Z">
        <w:r w:rsidRPr="00B229DC">
          <w:rPr>
            <w:rStyle w:val="Hyperlink"/>
          </w:rPr>
          <w:fldChar w:fldCharType="begin"/>
        </w:r>
        <w:r w:rsidRPr="00B229DC">
          <w:rPr>
            <w:rStyle w:val="Hyperlink"/>
          </w:rPr>
          <w:instrText xml:space="preserve"> </w:instrText>
        </w:r>
        <w:r>
          <w:instrText>HYPERLINK \l "_Toc4766211"</w:instrText>
        </w:r>
        <w:r w:rsidRPr="00B229DC">
          <w:rPr>
            <w:rStyle w:val="Hyperlink"/>
          </w:rPr>
          <w:instrText xml:space="preserve"> </w:instrText>
        </w:r>
        <w:r w:rsidRPr="00B229DC">
          <w:rPr>
            <w:rStyle w:val="Hyperlink"/>
          </w:rPr>
          <w:fldChar w:fldCharType="separate"/>
        </w:r>
        <w:r w:rsidRPr="00B229DC">
          <w:rPr>
            <w:rStyle w:val="Hyperlink"/>
          </w:rPr>
          <w:t>4</w:t>
        </w:r>
        <w:r>
          <w:rPr>
            <w:rFonts w:asciiTheme="minorHAnsi" w:eastAsiaTheme="minorEastAsia" w:hAnsiTheme="minorHAnsi" w:cstheme="minorBidi"/>
            <w:b w:val="0"/>
            <w:caps w:val="0"/>
            <w:sz w:val="22"/>
            <w:szCs w:val="22"/>
          </w:rPr>
          <w:tab/>
        </w:r>
        <w:r w:rsidRPr="00B229DC">
          <w:rPr>
            <w:rStyle w:val="Hyperlink"/>
            <w:rFonts w:cs="Arial"/>
          </w:rPr>
          <w:t>VERIFICATION METHODS</w:t>
        </w:r>
        <w:r>
          <w:rPr>
            <w:webHidden/>
          </w:rPr>
          <w:tab/>
        </w:r>
        <w:r>
          <w:rPr>
            <w:webHidden/>
          </w:rPr>
          <w:fldChar w:fldCharType="begin"/>
        </w:r>
        <w:r>
          <w:rPr>
            <w:webHidden/>
          </w:rPr>
          <w:instrText xml:space="preserve"> PAGEREF _Toc4766211 \h </w:instrText>
        </w:r>
      </w:ins>
      <w:r>
        <w:rPr>
          <w:webHidden/>
        </w:rPr>
      </w:r>
      <w:r>
        <w:rPr>
          <w:webHidden/>
        </w:rPr>
        <w:fldChar w:fldCharType="separate"/>
      </w:r>
      <w:ins w:id="158" w:author="Gupta, Ajeya (A.)" w:date="2019-03-29T15:36:00Z">
        <w:r>
          <w:rPr>
            <w:webHidden/>
          </w:rPr>
          <w:t>18</w:t>
        </w:r>
        <w:r>
          <w:rPr>
            <w:webHidden/>
          </w:rPr>
          <w:fldChar w:fldCharType="end"/>
        </w:r>
        <w:r w:rsidRPr="00B229DC">
          <w:rPr>
            <w:rStyle w:val="Hyperlink"/>
          </w:rPr>
          <w:fldChar w:fldCharType="end"/>
        </w:r>
      </w:ins>
    </w:p>
    <w:p w14:paraId="508E759F" w14:textId="1C5E57C1" w:rsidR="00BE29B5" w:rsidRDefault="00BE29B5">
      <w:pPr>
        <w:pStyle w:val="TOC2"/>
        <w:tabs>
          <w:tab w:val="left" w:pos="1080"/>
        </w:tabs>
        <w:rPr>
          <w:ins w:id="159" w:author="Gupta, Ajeya (A.)" w:date="2019-03-29T15:36:00Z"/>
          <w:rFonts w:asciiTheme="minorHAnsi" w:eastAsiaTheme="minorEastAsia" w:hAnsiTheme="minorHAnsi" w:cstheme="minorBidi"/>
          <w:b w:val="0"/>
          <w:noProof/>
          <w:sz w:val="22"/>
          <w:szCs w:val="22"/>
        </w:rPr>
      </w:pPr>
      <w:ins w:id="160"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"_Toc4766212"</w:instrText>
        </w:r>
        <w:r w:rsidRPr="00B229DC">
          <w:rPr>
            <w:rStyle w:val="Hyperlink"/>
            <w:noProof/>
          </w:rPr>
          <w:instrText xml:space="preserve"> </w:instrText>
        </w:r>
        <w:r w:rsidRPr="00B229DC">
          <w:rPr>
            <w:rStyle w:val="Hyperlink"/>
            <w:noProof/>
          </w:rPr>
          <w:fldChar w:fldCharType="separate"/>
        </w:r>
        <w:r w:rsidRPr="00B229DC">
          <w:rPr>
            <w:rStyle w:val="Hyperlink"/>
            <w:noProof/>
          </w:rPr>
          <w:t>4.1</w:t>
        </w:r>
        <w:r>
          <w:rPr>
            <w:rFonts w:asciiTheme="minorHAnsi" w:eastAsiaTheme="minorEastAsia" w:hAnsiTheme="minorHAnsi" w:cstheme="minorBidi"/>
            <w:b w:val="0"/>
            <w:noProof/>
            <w:sz w:val="22"/>
            <w:szCs w:val="22"/>
          </w:rPr>
          <w:tab/>
        </w:r>
        <w:r w:rsidRPr="00B229DC">
          <w:rPr>
            <w:rStyle w:val="Hyperlink"/>
            <w:rFonts w:cs="Arial"/>
            <w:noProof/>
          </w:rPr>
          <w:t>Node conformance tests</w:t>
        </w:r>
        <w:r>
          <w:rPr>
            <w:noProof/>
            <w:webHidden/>
          </w:rPr>
          <w:tab/>
        </w:r>
        <w:r>
          <w:rPr>
            <w:noProof/>
            <w:webHidden/>
          </w:rPr>
          <w:fldChar w:fldCharType="begin"/>
        </w:r>
        <w:r>
          <w:rPr>
            <w:noProof/>
            <w:webHidden/>
          </w:rPr>
          <w:instrText xml:space="preserve"> PAGEREF _Toc4766212 \h </w:instrText>
        </w:r>
      </w:ins>
      <w:r>
        <w:rPr>
          <w:noProof/>
          <w:webHidden/>
        </w:rPr>
      </w:r>
      <w:r>
        <w:rPr>
          <w:noProof/>
          <w:webHidden/>
        </w:rPr>
        <w:fldChar w:fldCharType="separate"/>
      </w:r>
      <w:ins w:id="161" w:author="Gupta, Ajeya (A.)" w:date="2019-03-29T15:36:00Z">
        <w:r>
          <w:rPr>
            <w:noProof/>
            <w:webHidden/>
          </w:rPr>
          <w:t>18</w:t>
        </w:r>
        <w:r>
          <w:rPr>
            <w:noProof/>
            <w:webHidden/>
          </w:rPr>
          <w:fldChar w:fldCharType="end"/>
        </w:r>
        <w:r w:rsidRPr="00B229DC">
          <w:rPr>
            <w:rStyle w:val="Hyperlink"/>
            <w:noProof/>
          </w:rPr>
          <w:fldChar w:fldCharType="end"/>
        </w:r>
      </w:ins>
    </w:p>
    <w:p w14:paraId="04433F63" w14:textId="0D24B56B" w:rsidR="00BE29B5" w:rsidRDefault="00BE29B5">
      <w:pPr>
        <w:pStyle w:val="TOC2"/>
        <w:tabs>
          <w:tab w:val="left" w:pos="1080"/>
        </w:tabs>
        <w:rPr>
          <w:ins w:id="162" w:author="Gupta, Ajeya (A.)" w:date="2019-03-29T15:36:00Z"/>
          <w:rFonts w:asciiTheme="minorHAnsi" w:eastAsiaTheme="minorEastAsia" w:hAnsiTheme="minorHAnsi" w:cstheme="minorBidi"/>
          <w:b w:val="0"/>
          <w:noProof/>
          <w:sz w:val="22"/>
          <w:szCs w:val="22"/>
        </w:rPr>
      </w:pPr>
      <w:ins w:id="163"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"_Toc4766213"</w:instrText>
        </w:r>
        <w:r w:rsidRPr="00B229DC">
          <w:rPr>
            <w:rStyle w:val="Hyperlink"/>
            <w:noProof/>
          </w:rPr>
          <w:instrText xml:space="preserve"> </w:instrText>
        </w:r>
        <w:r w:rsidRPr="00B229DC">
          <w:rPr>
            <w:rStyle w:val="Hyperlink"/>
            <w:noProof/>
          </w:rPr>
          <w:fldChar w:fldCharType="separate"/>
        </w:r>
        <w:r w:rsidRPr="00B229DC">
          <w:rPr>
            <w:rStyle w:val="Hyperlink"/>
            <w:noProof/>
          </w:rPr>
          <w:t>4.2</w:t>
        </w:r>
        <w:r>
          <w:rPr>
            <w:rFonts w:asciiTheme="minorHAnsi" w:eastAsiaTheme="minorEastAsia" w:hAnsiTheme="minorHAnsi" w:cstheme="minorBidi"/>
            <w:b w:val="0"/>
            <w:noProof/>
            <w:sz w:val="22"/>
            <w:szCs w:val="22"/>
          </w:rPr>
          <w:tab/>
        </w:r>
        <w:r w:rsidRPr="00B229DC">
          <w:rPr>
            <w:rStyle w:val="Hyperlink"/>
            <w:rFonts w:cs="Arial"/>
            <w:bCs/>
            <w:noProof/>
          </w:rPr>
          <w:t>Verification traceability</w:t>
        </w:r>
        <w:r>
          <w:rPr>
            <w:noProof/>
            <w:webHidden/>
          </w:rPr>
          <w:tab/>
        </w:r>
        <w:r>
          <w:rPr>
            <w:noProof/>
            <w:webHidden/>
          </w:rPr>
          <w:fldChar w:fldCharType="begin"/>
        </w:r>
        <w:r>
          <w:rPr>
            <w:noProof/>
            <w:webHidden/>
          </w:rPr>
          <w:instrText xml:space="preserve"> PAGEREF _Toc4766213 \h </w:instrText>
        </w:r>
      </w:ins>
      <w:r>
        <w:rPr>
          <w:noProof/>
          <w:webHidden/>
        </w:rPr>
      </w:r>
      <w:r>
        <w:rPr>
          <w:noProof/>
          <w:webHidden/>
        </w:rPr>
        <w:fldChar w:fldCharType="separate"/>
      </w:r>
      <w:ins w:id="164" w:author="Gupta, Ajeya (A.)" w:date="2019-03-29T15:36:00Z">
        <w:r>
          <w:rPr>
            <w:noProof/>
            <w:webHidden/>
          </w:rPr>
          <w:t>19</w:t>
        </w:r>
        <w:r>
          <w:rPr>
            <w:noProof/>
            <w:webHidden/>
          </w:rPr>
          <w:fldChar w:fldCharType="end"/>
        </w:r>
        <w:r w:rsidRPr="00B229DC">
          <w:rPr>
            <w:rStyle w:val="Hyperlink"/>
            <w:noProof/>
          </w:rPr>
          <w:fldChar w:fldCharType="end"/>
        </w:r>
      </w:ins>
    </w:p>
    <w:p w14:paraId="22E37EA6" w14:textId="02A7092E" w:rsidR="00BE29B5" w:rsidRDefault="00BE29B5">
      <w:pPr>
        <w:pStyle w:val="TOC1"/>
        <w:rPr>
          <w:ins w:id="165" w:author="Gupta, Ajeya (A.)" w:date="2019-03-29T15:36:00Z"/>
          <w:rFonts w:asciiTheme="minorHAnsi" w:eastAsiaTheme="minorEastAsia" w:hAnsiTheme="minorHAnsi" w:cstheme="minorBidi"/>
          <w:b w:val="0"/>
          <w:caps w:val="0"/>
          <w:sz w:val="22"/>
          <w:szCs w:val="22"/>
        </w:rPr>
      </w:pPr>
      <w:ins w:id="166" w:author="Gupta, Ajeya (A.)" w:date="2019-03-29T15:36:00Z">
        <w:r w:rsidRPr="00B229DC">
          <w:rPr>
            <w:rStyle w:val="Hyperlink"/>
          </w:rPr>
          <w:fldChar w:fldCharType="begin"/>
        </w:r>
        <w:r w:rsidRPr="00B229DC">
          <w:rPr>
            <w:rStyle w:val="Hyperlink"/>
          </w:rPr>
          <w:instrText xml:space="preserve"> </w:instrText>
        </w:r>
        <w:r>
          <w:instrText>HYPERLINK \l "_Toc4766214"</w:instrText>
        </w:r>
        <w:r w:rsidRPr="00B229DC">
          <w:rPr>
            <w:rStyle w:val="Hyperlink"/>
          </w:rPr>
          <w:instrText xml:space="preserve"> </w:instrText>
        </w:r>
        <w:r w:rsidRPr="00B229DC">
          <w:rPr>
            <w:rStyle w:val="Hyperlink"/>
          </w:rPr>
          <w:fldChar w:fldCharType="separate"/>
        </w:r>
        <w:r w:rsidRPr="00B229DC">
          <w:rPr>
            <w:rStyle w:val="Hyperlink"/>
          </w:rPr>
          <w:t>Appendixes</w:t>
        </w:r>
        <w:r>
          <w:rPr>
            <w:webHidden/>
          </w:rPr>
          <w:tab/>
        </w:r>
        <w:r>
          <w:rPr>
            <w:webHidden/>
          </w:rPr>
          <w:fldChar w:fldCharType="begin"/>
        </w:r>
        <w:r>
          <w:rPr>
            <w:webHidden/>
          </w:rPr>
          <w:instrText xml:space="preserve"> PAGEREF _Toc4766214 \h </w:instrText>
        </w:r>
      </w:ins>
      <w:r>
        <w:rPr>
          <w:webHidden/>
        </w:rPr>
      </w:r>
      <w:r>
        <w:rPr>
          <w:webHidden/>
        </w:rPr>
        <w:fldChar w:fldCharType="separate"/>
      </w:r>
      <w:ins w:id="167" w:author="Gupta, Ajeya (A.)" w:date="2019-03-29T15:36:00Z">
        <w:r>
          <w:rPr>
            <w:webHidden/>
          </w:rPr>
          <w:t>21</w:t>
        </w:r>
        <w:r>
          <w:rPr>
            <w:webHidden/>
          </w:rPr>
          <w:fldChar w:fldCharType="end"/>
        </w:r>
        <w:r w:rsidRPr="00B229DC">
          <w:rPr>
            <w:rStyle w:val="Hyperlink"/>
          </w:rPr>
          <w:fldChar w:fldCharType="end"/>
        </w:r>
      </w:ins>
    </w:p>
    <w:p w14:paraId="0C7E7D4D" w14:textId="0C1A9CC9" w:rsidR="00BE29B5" w:rsidRDefault="00BE29B5">
      <w:pPr>
        <w:pStyle w:val="TOC2"/>
        <w:rPr>
          <w:ins w:id="168" w:author="Gupta, Ajeya (A.)" w:date="2019-03-29T15:36:00Z"/>
          <w:rFonts w:asciiTheme="minorHAnsi" w:eastAsiaTheme="minorEastAsia" w:hAnsiTheme="minorHAnsi" w:cstheme="minorBidi"/>
          <w:b w:val="0"/>
          <w:noProof/>
          <w:sz w:val="22"/>
          <w:szCs w:val="22"/>
        </w:rPr>
      </w:pPr>
      <w:ins w:id="169"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"_Toc4766215"</w:instrText>
        </w:r>
        <w:r w:rsidRPr="00B229DC">
          <w:rPr>
            <w:rStyle w:val="Hyperlink"/>
            <w:noProof/>
          </w:rPr>
          <w:instrText xml:space="preserve"> </w:instrText>
        </w:r>
        <w:r w:rsidRPr="00B229DC">
          <w:rPr>
            <w:rStyle w:val="Hyperlink"/>
            <w:noProof/>
          </w:rPr>
          <w:fldChar w:fldCharType="separate"/>
        </w:r>
        <w:r w:rsidRPr="00B229DC">
          <w:rPr>
            <w:rStyle w:val="Hyperlink"/>
            <w:rFonts w:cs="Arial"/>
            <w:noProof/>
          </w:rPr>
          <w:t>Appendix. 1 Approved FPD LINK Chipsets</w:t>
        </w:r>
        <w:r>
          <w:rPr>
            <w:noProof/>
            <w:webHidden/>
          </w:rPr>
          <w:tab/>
        </w:r>
        <w:r>
          <w:rPr>
            <w:noProof/>
            <w:webHidden/>
          </w:rPr>
          <w:fldChar w:fldCharType="begin"/>
        </w:r>
        <w:r>
          <w:rPr>
            <w:noProof/>
            <w:webHidden/>
          </w:rPr>
          <w:instrText xml:space="preserve"> PAGEREF _Toc4766215 \h </w:instrText>
        </w:r>
      </w:ins>
      <w:r>
        <w:rPr>
          <w:noProof/>
          <w:webHidden/>
        </w:rPr>
      </w:r>
      <w:r>
        <w:rPr>
          <w:noProof/>
          <w:webHidden/>
        </w:rPr>
        <w:fldChar w:fldCharType="separate"/>
      </w:r>
      <w:ins w:id="170" w:author="Gupta, Ajeya (A.)" w:date="2019-03-29T15:36:00Z">
        <w:r>
          <w:rPr>
            <w:noProof/>
            <w:webHidden/>
          </w:rPr>
          <w:t>21</w:t>
        </w:r>
        <w:r>
          <w:rPr>
            <w:noProof/>
            <w:webHidden/>
          </w:rPr>
          <w:fldChar w:fldCharType="end"/>
        </w:r>
        <w:r w:rsidRPr="00B229DC">
          <w:rPr>
            <w:rStyle w:val="Hyperlink"/>
            <w:noProof/>
          </w:rPr>
          <w:fldChar w:fldCharType="end"/>
        </w:r>
      </w:ins>
    </w:p>
    <w:p w14:paraId="6B99A206" w14:textId="54CF5C1E" w:rsidR="00BE29B5" w:rsidRDefault="00BE29B5">
      <w:pPr>
        <w:pStyle w:val="TOC2"/>
        <w:rPr>
          <w:ins w:id="171" w:author="Gupta, Ajeya (A.)" w:date="2019-03-29T15:36:00Z"/>
          <w:rFonts w:asciiTheme="minorHAnsi" w:eastAsiaTheme="minorEastAsia" w:hAnsiTheme="minorHAnsi" w:cstheme="minorBidi"/>
          <w:b w:val="0"/>
          <w:noProof/>
          <w:sz w:val="22"/>
          <w:szCs w:val="22"/>
        </w:rPr>
      </w:pPr>
      <w:ins w:id="172"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"_Toc4766216"</w:instrText>
        </w:r>
        <w:r w:rsidRPr="00B229DC">
          <w:rPr>
            <w:rStyle w:val="Hyperlink"/>
            <w:noProof/>
          </w:rPr>
          <w:instrText xml:space="preserve"> </w:instrText>
        </w:r>
        <w:r w:rsidRPr="00B229DC">
          <w:rPr>
            <w:rStyle w:val="Hyperlink"/>
            <w:noProof/>
          </w:rPr>
          <w:fldChar w:fldCharType="separate"/>
        </w:r>
        <w:r w:rsidRPr="00B229DC">
          <w:rPr>
            <w:rStyle w:val="Hyperlink"/>
            <w:rFonts w:cs="Arial"/>
            <w:noProof/>
          </w:rPr>
          <w:t>Appendix. 2 DTC/DID list</w:t>
        </w:r>
        <w:r>
          <w:rPr>
            <w:noProof/>
            <w:webHidden/>
          </w:rPr>
          <w:tab/>
        </w:r>
        <w:r>
          <w:rPr>
            <w:noProof/>
            <w:webHidden/>
          </w:rPr>
          <w:fldChar w:fldCharType="begin"/>
        </w:r>
        <w:r>
          <w:rPr>
            <w:noProof/>
            <w:webHidden/>
          </w:rPr>
          <w:instrText xml:space="preserve"> PAGEREF _Toc4766216 \h </w:instrText>
        </w:r>
      </w:ins>
      <w:r>
        <w:rPr>
          <w:noProof/>
          <w:webHidden/>
        </w:rPr>
      </w:r>
      <w:r>
        <w:rPr>
          <w:noProof/>
          <w:webHidden/>
        </w:rPr>
        <w:fldChar w:fldCharType="separate"/>
      </w:r>
      <w:ins w:id="173" w:author="Gupta, Ajeya (A.)" w:date="2019-03-29T15:36:00Z">
        <w:r>
          <w:rPr>
            <w:noProof/>
            <w:webHidden/>
          </w:rPr>
          <w:t>21</w:t>
        </w:r>
        <w:r>
          <w:rPr>
            <w:noProof/>
            <w:webHidden/>
          </w:rPr>
          <w:fldChar w:fldCharType="end"/>
        </w:r>
        <w:r w:rsidRPr="00B229DC">
          <w:rPr>
            <w:rStyle w:val="Hyperlink"/>
            <w:noProof/>
          </w:rPr>
          <w:fldChar w:fldCharType="end"/>
        </w:r>
      </w:ins>
    </w:p>
    <w:p w14:paraId="7FE9C313" w14:textId="316D19A4" w:rsidR="00BE29B5" w:rsidRDefault="00BE29B5">
      <w:pPr>
        <w:pStyle w:val="TOC2"/>
        <w:rPr>
          <w:ins w:id="174" w:author="Gupta, Ajeya (A.)" w:date="2019-03-29T15:36:00Z"/>
          <w:rFonts w:asciiTheme="minorHAnsi" w:eastAsiaTheme="minorEastAsia" w:hAnsiTheme="minorHAnsi" w:cstheme="minorBidi"/>
          <w:b w:val="0"/>
          <w:noProof/>
          <w:sz w:val="22"/>
          <w:szCs w:val="22"/>
        </w:rPr>
      </w:pPr>
      <w:ins w:id="175" w:author="Gupta, Ajeya (A.)" w:date="2019-03-29T15:36:00Z">
        <w:r w:rsidRPr="00B229DC">
          <w:rPr>
            <w:rStyle w:val="Hyperlink"/>
            <w:noProof/>
          </w:rPr>
          <w:fldChar w:fldCharType="begin"/>
        </w:r>
        <w:r w:rsidRPr="00B229DC">
          <w:rPr>
            <w:rStyle w:val="Hyperlink"/>
            <w:noProof/>
          </w:rPr>
          <w:instrText xml:space="preserve"> </w:instrText>
        </w:r>
        <w:r>
          <w:rPr>
            <w:noProof/>
          </w:rPr>
          <w:instrText>HYPERLINK \l "_Toc4766217"</w:instrText>
        </w:r>
        <w:r w:rsidRPr="00B229DC">
          <w:rPr>
            <w:rStyle w:val="Hyperlink"/>
            <w:noProof/>
          </w:rPr>
          <w:instrText xml:space="preserve"> </w:instrText>
        </w:r>
        <w:r w:rsidRPr="00B229DC">
          <w:rPr>
            <w:rStyle w:val="Hyperlink"/>
            <w:noProof/>
          </w:rPr>
          <w:fldChar w:fldCharType="separate"/>
        </w:r>
        <w:r w:rsidRPr="00B229DC">
          <w:rPr>
            <w:rStyle w:val="Hyperlink"/>
            <w:rFonts w:cs="Arial"/>
            <w:noProof/>
          </w:rPr>
          <w:t>Appendix. 3 Change log</w:t>
        </w:r>
        <w:r>
          <w:rPr>
            <w:noProof/>
            <w:webHidden/>
          </w:rPr>
          <w:tab/>
        </w:r>
        <w:r>
          <w:rPr>
            <w:noProof/>
            <w:webHidden/>
          </w:rPr>
          <w:fldChar w:fldCharType="begin"/>
        </w:r>
        <w:r>
          <w:rPr>
            <w:noProof/>
            <w:webHidden/>
          </w:rPr>
          <w:instrText xml:space="preserve"> PAGEREF _Toc4766217 \h </w:instrText>
        </w:r>
      </w:ins>
      <w:r>
        <w:rPr>
          <w:noProof/>
          <w:webHidden/>
        </w:rPr>
      </w:r>
      <w:r>
        <w:rPr>
          <w:noProof/>
          <w:webHidden/>
        </w:rPr>
        <w:fldChar w:fldCharType="separate"/>
      </w:r>
      <w:ins w:id="176" w:author="Gupta, Ajeya (A.)" w:date="2019-03-29T15:36:00Z">
        <w:r>
          <w:rPr>
            <w:noProof/>
            <w:webHidden/>
          </w:rPr>
          <w:t>21</w:t>
        </w:r>
        <w:r>
          <w:rPr>
            <w:noProof/>
            <w:webHidden/>
          </w:rPr>
          <w:fldChar w:fldCharType="end"/>
        </w:r>
        <w:r w:rsidRPr="00B229DC">
          <w:rPr>
            <w:rStyle w:val="Hyperlink"/>
            <w:noProof/>
          </w:rPr>
          <w:fldChar w:fldCharType="end"/>
        </w:r>
      </w:ins>
    </w:p>
    <w:p w14:paraId="6AD53A9D" w14:textId="6FAD3625" w:rsidR="005D562D" w:rsidDel="00BE29B5" w:rsidRDefault="005D562D">
      <w:pPr>
        <w:pStyle w:val="TOC1"/>
        <w:rPr>
          <w:del w:id="177" w:author="Gupta, Ajeya (A.)" w:date="2019-03-29T15:36:00Z"/>
          <w:rFonts w:asciiTheme="minorHAnsi" w:eastAsiaTheme="minorEastAsia" w:hAnsiTheme="minorHAnsi" w:cstheme="minorBidi"/>
          <w:b w:val="0"/>
          <w:caps w:val="0"/>
          <w:sz w:val="22"/>
          <w:szCs w:val="22"/>
        </w:rPr>
      </w:pPr>
      <w:del w:id="178" w:author="Gupta, Ajeya (A.)" w:date="2019-03-29T15:36:00Z">
        <w:r w:rsidRPr="00BE29B5" w:rsidDel="00BE29B5">
          <w:rPr>
            <w:rStyle w:val="Hyperlink"/>
            <w:b w:val="0"/>
            <w:caps w:val="0"/>
          </w:rPr>
          <w:delText>I. Scope</w:delText>
        </w:r>
        <w:r w:rsidDel="00BE29B5">
          <w:rPr>
            <w:webHidden/>
          </w:rPr>
          <w:tab/>
          <w:delText>2</w:delText>
        </w:r>
      </w:del>
    </w:p>
    <w:p w14:paraId="1136883B" w14:textId="4FAB4A10" w:rsidR="005D562D" w:rsidDel="00BE29B5" w:rsidRDefault="005D562D">
      <w:pPr>
        <w:pStyle w:val="TOC2"/>
        <w:rPr>
          <w:del w:id="179" w:author="Gupta, Ajeya (A.)" w:date="2019-03-29T15:36:00Z"/>
          <w:rFonts w:asciiTheme="minorHAnsi" w:eastAsiaTheme="minorEastAsia" w:hAnsiTheme="minorHAnsi" w:cstheme="minorBidi"/>
          <w:b w:val="0"/>
          <w:noProof/>
          <w:sz w:val="22"/>
          <w:szCs w:val="22"/>
        </w:rPr>
      </w:pPr>
      <w:del w:id="180" w:author="Gupta, Ajeya (A.)" w:date="2019-03-29T15:36:00Z">
        <w:r w:rsidRPr="00BE29B5" w:rsidDel="00BE29B5">
          <w:rPr>
            <w:rStyle w:val="Hyperlink"/>
            <w:b w:val="0"/>
            <w:noProof/>
          </w:rPr>
          <w:delText>1.1 Not in Scope</w:delText>
        </w:r>
        <w:r w:rsidDel="00BE29B5">
          <w:rPr>
            <w:noProof/>
            <w:webHidden/>
          </w:rPr>
          <w:tab/>
          <w:delText>2</w:delText>
        </w:r>
      </w:del>
    </w:p>
    <w:p w14:paraId="74150830" w14:textId="6EE0CF74" w:rsidR="005D562D" w:rsidDel="00BE29B5" w:rsidRDefault="005D562D">
      <w:pPr>
        <w:pStyle w:val="TOC1"/>
        <w:rPr>
          <w:del w:id="181" w:author="Gupta, Ajeya (A.)" w:date="2019-03-29T15:36:00Z"/>
          <w:rFonts w:asciiTheme="minorHAnsi" w:eastAsiaTheme="minorEastAsia" w:hAnsiTheme="minorHAnsi" w:cstheme="minorBidi"/>
          <w:b w:val="0"/>
          <w:caps w:val="0"/>
          <w:sz w:val="22"/>
          <w:szCs w:val="22"/>
        </w:rPr>
      </w:pPr>
      <w:del w:id="182" w:author="Gupta, Ajeya (A.)" w:date="2019-03-29T15:36:00Z">
        <w:r w:rsidRPr="00BE29B5" w:rsidDel="00BE29B5">
          <w:rPr>
            <w:rStyle w:val="Hyperlink"/>
            <w:b w:val="0"/>
            <w:caps w:val="0"/>
            <w:lang w:val="en-GB"/>
          </w:rPr>
          <w:delText>II. Table of Contents</w:delText>
        </w:r>
        <w:r w:rsidDel="00BE29B5">
          <w:rPr>
            <w:webHidden/>
          </w:rPr>
          <w:tab/>
          <w:delText>3</w:delText>
        </w:r>
      </w:del>
    </w:p>
    <w:p w14:paraId="65E80196" w14:textId="5AE8ADDB" w:rsidR="005D562D" w:rsidDel="00BE29B5" w:rsidRDefault="005D562D">
      <w:pPr>
        <w:pStyle w:val="TOC1"/>
        <w:rPr>
          <w:del w:id="183" w:author="Gupta, Ajeya (A.)" w:date="2019-03-29T15:36:00Z"/>
          <w:rFonts w:asciiTheme="minorHAnsi" w:eastAsiaTheme="minorEastAsia" w:hAnsiTheme="minorHAnsi" w:cstheme="minorBidi"/>
          <w:b w:val="0"/>
          <w:caps w:val="0"/>
          <w:sz w:val="22"/>
          <w:szCs w:val="22"/>
        </w:rPr>
      </w:pPr>
      <w:del w:id="184" w:author="Gupta, Ajeya (A.)" w:date="2019-03-29T15:36:00Z">
        <w:r w:rsidRPr="00BE29B5" w:rsidDel="00BE29B5">
          <w:rPr>
            <w:rStyle w:val="Hyperlink"/>
            <w:b w:val="0"/>
            <w:caps w:val="0"/>
            <w:kern w:val="1"/>
          </w:rPr>
          <w:delText>III</w:delText>
        </w:r>
        <w:r w:rsidRPr="00BE29B5" w:rsidDel="00BE29B5">
          <w:rPr>
            <w:rStyle w:val="Hyperlink"/>
            <w:b w:val="0"/>
            <w:caps w:val="0"/>
          </w:rPr>
          <w:delText>. References</w:delText>
        </w:r>
        <w:r w:rsidDel="00BE29B5">
          <w:rPr>
            <w:webHidden/>
          </w:rPr>
          <w:tab/>
          <w:delText>4</w:delText>
        </w:r>
      </w:del>
    </w:p>
    <w:p w14:paraId="1091C3EB" w14:textId="28FA0247" w:rsidR="005D562D" w:rsidDel="00BE29B5" w:rsidRDefault="005D562D">
      <w:pPr>
        <w:pStyle w:val="TOC1"/>
        <w:tabs>
          <w:tab w:val="left" w:pos="432"/>
        </w:tabs>
        <w:rPr>
          <w:del w:id="185" w:author="Gupta, Ajeya (A.)" w:date="2019-03-29T15:36:00Z"/>
          <w:rFonts w:asciiTheme="minorHAnsi" w:eastAsiaTheme="minorEastAsia" w:hAnsiTheme="minorHAnsi" w:cstheme="minorBidi"/>
          <w:b w:val="0"/>
          <w:caps w:val="0"/>
          <w:sz w:val="22"/>
          <w:szCs w:val="22"/>
        </w:rPr>
      </w:pPr>
      <w:del w:id="186" w:author="Gupta, Ajeya (A.)" w:date="2019-03-29T15:36:00Z">
        <w:r w:rsidRPr="00BE29B5" w:rsidDel="00BE29B5">
          <w:rPr>
            <w:rStyle w:val="Hyperlink"/>
            <w:b w:val="0"/>
            <w:caps w:val="0"/>
          </w:rPr>
          <w:delText>1</w:delText>
        </w:r>
        <w:r w:rsidDel="00BE29B5">
          <w:rPr>
            <w:rFonts w:asciiTheme="minorHAnsi" w:eastAsiaTheme="minorEastAsia" w:hAnsiTheme="minorHAnsi" w:cstheme="minorBidi"/>
            <w:b w:val="0"/>
            <w:caps w:val="0"/>
            <w:sz w:val="22"/>
            <w:szCs w:val="22"/>
          </w:rPr>
          <w:tab/>
        </w:r>
        <w:r w:rsidRPr="00BE29B5" w:rsidDel="00BE29B5">
          <w:rPr>
            <w:rStyle w:val="Hyperlink"/>
            <w:b w:val="0"/>
            <w:caps w:val="0"/>
            <w:lang w:val="en-GB"/>
          </w:rPr>
          <w:delText>Definitions/Abbreviations</w:delText>
        </w:r>
        <w:r w:rsidDel="00BE29B5">
          <w:rPr>
            <w:webHidden/>
          </w:rPr>
          <w:tab/>
          <w:delText>4</w:delText>
        </w:r>
      </w:del>
    </w:p>
    <w:p w14:paraId="4315BB7A" w14:textId="2CA13D92" w:rsidR="005D562D" w:rsidDel="00BE29B5" w:rsidRDefault="005D562D">
      <w:pPr>
        <w:pStyle w:val="TOC2"/>
        <w:tabs>
          <w:tab w:val="left" w:pos="1080"/>
        </w:tabs>
        <w:rPr>
          <w:del w:id="187" w:author="Gupta, Ajeya (A.)" w:date="2019-03-29T15:36:00Z"/>
          <w:rFonts w:asciiTheme="minorHAnsi" w:eastAsiaTheme="minorEastAsia" w:hAnsiTheme="minorHAnsi" w:cstheme="minorBidi"/>
          <w:b w:val="0"/>
          <w:noProof/>
          <w:sz w:val="22"/>
          <w:szCs w:val="22"/>
        </w:rPr>
      </w:pPr>
      <w:del w:id="188" w:author="Gupta, Ajeya (A.)" w:date="2019-03-29T15:36:00Z">
        <w:r w:rsidRPr="00BE29B5" w:rsidDel="00BE29B5">
          <w:rPr>
            <w:rStyle w:val="Hyperlink"/>
            <w:b w:val="0"/>
            <w:noProof/>
          </w:rPr>
          <w:delText>1.1</w:delText>
        </w:r>
        <w:r w:rsidDel="00BE29B5">
          <w:rPr>
            <w:rFonts w:asciiTheme="minorHAnsi" w:eastAsiaTheme="minorEastAsia" w:hAnsiTheme="minorHAnsi" w:cstheme="minorBidi"/>
            <w:b w:val="0"/>
            <w:noProof/>
            <w:sz w:val="22"/>
            <w:szCs w:val="22"/>
          </w:rPr>
          <w:tab/>
        </w:r>
        <w:r w:rsidRPr="00BE29B5" w:rsidDel="00BE29B5">
          <w:rPr>
            <w:rStyle w:val="Hyperlink"/>
            <w:b w:val="0"/>
            <w:bCs/>
            <w:noProof/>
          </w:rPr>
          <w:delText>General</w:delText>
        </w:r>
        <w:r w:rsidRPr="00BE29B5" w:rsidDel="00BE29B5">
          <w:rPr>
            <w:rStyle w:val="Hyperlink"/>
            <w:b w:val="0"/>
            <w:bCs/>
            <w:noProof/>
            <w:lang w:val="en-GB"/>
          </w:rPr>
          <w:delText xml:space="preserve"> Definitions</w:delText>
        </w:r>
        <w:r w:rsidDel="00BE29B5">
          <w:rPr>
            <w:noProof/>
            <w:webHidden/>
          </w:rPr>
          <w:tab/>
          <w:delText>4</w:delText>
        </w:r>
      </w:del>
    </w:p>
    <w:p w14:paraId="33C61E7F" w14:textId="14454B4B" w:rsidR="005D562D" w:rsidDel="00BE29B5" w:rsidRDefault="005D562D">
      <w:pPr>
        <w:pStyle w:val="TOC2"/>
        <w:tabs>
          <w:tab w:val="left" w:pos="1080"/>
        </w:tabs>
        <w:rPr>
          <w:del w:id="189" w:author="Gupta, Ajeya (A.)" w:date="2019-03-29T15:36:00Z"/>
          <w:rFonts w:asciiTheme="minorHAnsi" w:eastAsiaTheme="minorEastAsia" w:hAnsiTheme="minorHAnsi" w:cstheme="minorBidi"/>
          <w:b w:val="0"/>
          <w:noProof/>
          <w:sz w:val="22"/>
          <w:szCs w:val="22"/>
        </w:rPr>
      </w:pPr>
      <w:del w:id="190" w:author="Gupta, Ajeya (A.)" w:date="2019-03-29T15:36:00Z">
        <w:r w:rsidRPr="00BE29B5" w:rsidDel="00BE29B5">
          <w:rPr>
            <w:rStyle w:val="Hyperlink"/>
            <w:b w:val="0"/>
            <w:noProof/>
          </w:rPr>
          <w:delText>1.2</w:delText>
        </w:r>
        <w:r w:rsidDel="00BE29B5">
          <w:rPr>
            <w:rFonts w:asciiTheme="minorHAnsi" w:eastAsiaTheme="minorEastAsia" w:hAnsiTheme="minorHAnsi" w:cstheme="minorBidi"/>
            <w:b w:val="0"/>
            <w:noProof/>
            <w:sz w:val="22"/>
            <w:szCs w:val="22"/>
          </w:rPr>
          <w:tab/>
        </w:r>
        <w:r w:rsidRPr="00BE29B5" w:rsidDel="00BE29B5">
          <w:rPr>
            <w:rStyle w:val="Hyperlink"/>
            <w:b w:val="0"/>
            <w:bCs/>
            <w:noProof/>
            <w:lang w:val="en-GB"/>
          </w:rPr>
          <w:delText>Abbreviations used in this document</w:delText>
        </w:r>
        <w:r w:rsidDel="00BE29B5">
          <w:rPr>
            <w:noProof/>
            <w:webHidden/>
          </w:rPr>
          <w:tab/>
          <w:delText>5</w:delText>
        </w:r>
      </w:del>
    </w:p>
    <w:p w14:paraId="528CCC8C" w14:textId="22CB2F9F" w:rsidR="005D562D" w:rsidDel="00BE29B5" w:rsidRDefault="005D562D">
      <w:pPr>
        <w:pStyle w:val="TOC1"/>
        <w:tabs>
          <w:tab w:val="left" w:pos="432"/>
        </w:tabs>
        <w:rPr>
          <w:del w:id="191" w:author="Gupta, Ajeya (A.)" w:date="2019-03-29T15:36:00Z"/>
          <w:rFonts w:asciiTheme="minorHAnsi" w:eastAsiaTheme="minorEastAsia" w:hAnsiTheme="minorHAnsi" w:cstheme="minorBidi"/>
          <w:b w:val="0"/>
          <w:caps w:val="0"/>
          <w:sz w:val="22"/>
          <w:szCs w:val="22"/>
        </w:rPr>
      </w:pPr>
      <w:del w:id="192" w:author="Gupta, Ajeya (A.)" w:date="2019-03-29T15:36:00Z">
        <w:r w:rsidRPr="00BE29B5" w:rsidDel="00BE29B5">
          <w:rPr>
            <w:rStyle w:val="Hyperlink"/>
            <w:b w:val="0"/>
            <w:caps w:val="0"/>
          </w:rPr>
          <w:delText>2</w:delText>
        </w:r>
        <w:r w:rsidDel="00BE29B5">
          <w:rPr>
            <w:rFonts w:asciiTheme="minorHAnsi" w:eastAsiaTheme="minorEastAsia" w:hAnsiTheme="minorHAnsi" w:cstheme="minorBidi"/>
            <w:b w:val="0"/>
            <w:caps w:val="0"/>
            <w:sz w:val="22"/>
            <w:szCs w:val="22"/>
          </w:rPr>
          <w:tab/>
        </w:r>
        <w:r w:rsidRPr="00BE29B5" w:rsidDel="00BE29B5">
          <w:rPr>
            <w:rStyle w:val="Hyperlink"/>
            <w:b w:val="0"/>
            <w:caps w:val="0"/>
          </w:rPr>
          <w:delText>PRODUCT OVERVIEW</w:delText>
        </w:r>
        <w:r w:rsidDel="00BE29B5">
          <w:rPr>
            <w:webHidden/>
          </w:rPr>
          <w:tab/>
          <w:delText>6</w:delText>
        </w:r>
      </w:del>
    </w:p>
    <w:p w14:paraId="7E8FEB9A" w14:textId="56E5455C" w:rsidR="005D562D" w:rsidDel="00BE29B5" w:rsidRDefault="005D562D">
      <w:pPr>
        <w:pStyle w:val="TOC2"/>
        <w:tabs>
          <w:tab w:val="left" w:pos="1080"/>
        </w:tabs>
        <w:rPr>
          <w:del w:id="193" w:author="Gupta, Ajeya (A.)" w:date="2019-03-29T15:36:00Z"/>
          <w:rFonts w:asciiTheme="minorHAnsi" w:eastAsiaTheme="minorEastAsia" w:hAnsiTheme="minorHAnsi" w:cstheme="minorBidi"/>
          <w:b w:val="0"/>
          <w:noProof/>
          <w:sz w:val="22"/>
          <w:szCs w:val="22"/>
        </w:rPr>
      </w:pPr>
      <w:del w:id="194" w:author="Gupta, Ajeya (A.)" w:date="2019-03-29T15:36:00Z">
        <w:r w:rsidRPr="00BE29B5" w:rsidDel="00BE29B5">
          <w:rPr>
            <w:rStyle w:val="Hyperlink"/>
            <w:b w:val="0"/>
            <w:noProof/>
          </w:rPr>
          <w:delText>2.1</w:delText>
        </w:r>
        <w:r w:rsidDel="00BE29B5">
          <w:rPr>
            <w:rFonts w:asciiTheme="minorHAnsi" w:eastAsiaTheme="minorEastAsia" w:hAnsiTheme="minorHAnsi" w:cstheme="minorBidi"/>
            <w:b w:val="0"/>
            <w:noProof/>
            <w:sz w:val="22"/>
            <w:szCs w:val="22"/>
          </w:rPr>
          <w:tab/>
        </w:r>
        <w:r w:rsidRPr="00BE29B5" w:rsidDel="00BE29B5">
          <w:rPr>
            <w:rStyle w:val="Hyperlink"/>
            <w:b w:val="0"/>
            <w:bCs/>
            <w:noProof/>
            <w:lang w:val="en-GB"/>
          </w:rPr>
          <w:delText>Automotive FPD Link III Example</w:delText>
        </w:r>
        <w:r w:rsidDel="00BE29B5">
          <w:rPr>
            <w:noProof/>
            <w:webHidden/>
          </w:rPr>
          <w:tab/>
          <w:delText>6</w:delText>
        </w:r>
      </w:del>
    </w:p>
    <w:p w14:paraId="724E5D7E" w14:textId="4CCA2AC8" w:rsidR="005D562D" w:rsidDel="00BE29B5" w:rsidRDefault="005D562D">
      <w:pPr>
        <w:pStyle w:val="TOC1"/>
        <w:tabs>
          <w:tab w:val="left" w:pos="432"/>
        </w:tabs>
        <w:rPr>
          <w:del w:id="195" w:author="Gupta, Ajeya (A.)" w:date="2019-03-29T15:36:00Z"/>
          <w:rFonts w:asciiTheme="minorHAnsi" w:eastAsiaTheme="minorEastAsia" w:hAnsiTheme="minorHAnsi" w:cstheme="minorBidi"/>
          <w:b w:val="0"/>
          <w:caps w:val="0"/>
          <w:sz w:val="22"/>
          <w:szCs w:val="22"/>
        </w:rPr>
      </w:pPr>
      <w:del w:id="196" w:author="Gupta, Ajeya (A.)" w:date="2019-03-29T15:36:00Z">
        <w:r w:rsidRPr="00BE29B5" w:rsidDel="00BE29B5">
          <w:rPr>
            <w:rStyle w:val="Hyperlink"/>
            <w:b w:val="0"/>
            <w:caps w:val="0"/>
          </w:rPr>
          <w:delText>3</w:delText>
        </w:r>
        <w:r w:rsidDel="00BE29B5">
          <w:rPr>
            <w:rFonts w:asciiTheme="minorHAnsi" w:eastAsiaTheme="minorEastAsia" w:hAnsiTheme="minorHAnsi" w:cstheme="minorBidi"/>
            <w:b w:val="0"/>
            <w:caps w:val="0"/>
            <w:sz w:val="22"/>
            <w:szCs w:val="22"/>
          </w:rPr>
          <w:tab/>
        </w:r>
        <w:r w:rsidRPr="00BE29B5" w:rsidDel="00BE29B5">
          <w:rPr>
            <w:rStyle w:val="Hyperlink"/>
            <w:rFonts w:cs="Arial"/>
            <w:b w:val="0"/>
            <w:caps w:val="0"/>
          </w:rPr>
          <w:delText>Implementation Requirements</w:delText>
        </w:r>
        <w:r w:rsidDel="00BE29B5">
          <w:rPr>
            <w:webHidden/>
          </w:rPr>
          <w:tab/>
          <w:delText>6</w:delText>
        </w:r>
      </w:del>
    </w:p>
    <w:p w14:paraId="43659000" w14:textId="291D9041" w:rsidR="005D562D" w:rsidDel="00BE29B5" w:rsidRDefault="005D562D">
      <w:pPr>
        <w:pStyle w:val="TOC2"/>
        <w:tabs>
          <w:tab w:val="left" w:pos="1080"/>
        </w:tabs>
        <w:rPr>
          <w:del w:id="197" w:author="Gupta, Ajeya (A.)" w:date="2019-03-29T15:36:00Z"/>
          <w:rFonts w:asciiTheme="minorHAnsi" w:eastAsiaTheme="minorEastAsia" w:hAnsiTheme="minorHAnsi" w:cstheme="minorBidi"/>
          <w:b w:val="0"/>
          <w:noProof/>
          <w:sz w:val="22"/>
          <w:szCs w:val="22"/>
        </w:rPr>
      </w:pPr>
      <w:del w:id="198" w:author="Gupta, Ajeya (A.)" w:date="2019-03-29T15:36:00Z">
        <w:r w:rsidRPr="00BE29B5" w:rsidDel="00BE29B5">
          <w:rPr>
            <w:rStyle w:val="Hyperlink"/>
            <w:b w:val="0"/>
            <w:noProof/>
          </w:rPr>
          <w:delText>3.1</w:delText>
        </w:r>
        <w:r w:rsidDel="00BE29B5">
          <w:rPr>
            <w:rFonts w:asciiTheme="minorHAnsi" w:eastAsiaTheme="minorEastAsia" w:hAnsiTheme="minorHAnsi" w:cstheme="minorBidi"/>
            <w:b w:val="0"/>
            <w:noProof/>
            <w:sz w:val="22"/>
            <w:szCs w:val="22"/>
          </w:rPr>
          <w:tab/>
        </w:r>
        <w:r w:rsidRPr="00BE29B5" w:rsidDel="00BE29B5">
          <w:rPr>
            <w:rStyle w:val="Hyperlink"/>
            <w:b w:val="0"/>
            <w:bCs/>
            <w:noProof/>
          </w:rPr>
          <w:delText>Type of Network (FPD Link)</w:delText>
        </w:r>
        <w:r w:rsidDel="00BE29B5">
          <w:rPr>
            <w:noProof/>
            <w:webHidden/>
          </w:rPr>
          <w:tab/>
          <w:delText>6</w:delText>
        </w:r>
      </w:del>
    </w:p>
    <w:p w14:paraId="2A523920" w14:textId="5E9C70CE" w:rsidR="005D562D" w:rsidDel="00BE29B5" w:rsidRDefault="005D562D">
      <w:pPr>
        <w:pStyle w:val="TOC3"/>
        <w:tabs>
          <w:tab w:val="left" w:pos="1400"/>
        </w:tabs>
        <w:rPr>
          <w:del w:id="199" w:author="Gupta, Ajeya (A.)" w:date="2019-03-29T15:36:00Z"/>
          <w:rFonts w:asciiTheme="minorHAnsi" w:eastAsiaTheme="minorEastAsia" w:hAnsiTheme="minorHAnsi" w:cstheme="minorBidi"/>
          <w:b w:val="0"/>
          <w:i w:val="0"/>
          <w:noProof/>
          <w:sz w:val="22"/>
          <w:szCs w:val="22"/>
        </w:rPr>
      </w:pPr>
      <w:del w:id="200" w:author="Gupta, Ajeya (A.)" w:date="2019-03-29T15:36:00Z">
        <w:r w:rsidRPr="00BE29B5" w:rsidDel="00BE29B5">
          <w:rPr>
            <w:rStyle w:val="Hyperlink"/>
            <w:b w:val="0"/>
            <w:i w:val="0"/>
            <w:noProof/>
          </w:rPr>
          <w:delText>3.1.1</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lang w:val="en-GB"/>
          </w:rPr>
          <w:delText>Maximum Clock Rate</w:delText>
        </w:r>
        <w:r w:rsidDel="00BE29B5">
          <w:rPr>
            <w:noProof/>
            <w:webHidden/>
          </w:rPr>
          <w:tab/>
          <w:delText>6</w:delText>
        </w:r>
      </w:del>
    </w:p>
    <w:p w14:paraId="2F665465" w14:textId="26C2D80A" w:rsidR="005D562D" w:rsidDel="00BE29B5" w:rsidRDefault="005D562D">
      <w:pPr>
        <w:pStyle w:val="TOC3"/>
        <w:tabs>
          <w:tab w:val="left" w:pos="1400"/>
        </w:tabs>
        <w:rPr>
          <w:del w:id="201" w:author="Gupta, Ajeya (A.)" w:date="2019-03-29T15:36:00Z"/>
          <w:rFonts w:asciiTheme="minorHAnsi" w:eastAsiaTheme="minorEastAsia" w:hAnsiTheme="minorHAnsi" w:cstheme="minorBidi"/>
          <w:b w:val="0"/>
          <w:i w:val="0"/>
          <w:noProof/>
          <w:sz w:val="22"/>
          <w:szCs w:val="22"/>
        </w:rPr>
      </w:pPr>
      <w:del w:id="202" w:author="Gupta, Ajeya (A.)" w:date="2019-03-29T15:36:00Z">
        <w:r w:rsidRPr="00BE29B5" w:rsidDel="00BE29B5">
          <w:rPr>
            <w:rStyle w:val="Hyperlink"/>
            <w:b w:val="0"/>
            <w:i w:val="0"/>
            <w:noProof/>
          </w:rPr>
          <w:delText>3.1.2</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lang w:val="en-GB"/>
          </w:rPr>
          <w:delText>Forward Channel Data Rate</w:delText>
        </w:r>
        <w:r w:rsidDel="00BE29B5">
          <w:rPr>
            <w:noProof/>
            <w:webHidden/>
          </w:rPr>
          <w:tab/>
          <w:delText>8</w:delText>
        </w:r>
      </w:del>
    </w:p>
    <w:p w14:paraId="03C08362" w14:textId="63BE2D88" w:rsidR="005D562D" w:rsidDel="00BE29B5" w:rsidRDefault="005D562D">
      <w:pPr>
        <w:pStyle w:val="TOC3"/>
        <w:tabs>
          <w:tab w:val="left" w:pos="1400"/>
        </w:tabs>
        <w:rPr>
          <w:del w:id="203" w:author="Gupta, Ajeya (A.)" w:date="2019-03-29T15:36:00Z"/>
          <w:rFonts w:asciiTheme="minorHAnsi" w:eastAsiaTheme="minorEastAsia" w:hAnsiTheme="minorHAnsi" w:cstheme="minorBidi"/>
          <w:b w:val="0"/>
          <w:i w:val="0"/>
          <w:noProof/>
          <w:sz w:val="22"/>
          <w:szCs w:val="22"/>
        </w:rPr>
      </w:pPr>
      <w:del w:id="204" w:author="Gupta, Ajeya (A.)" w:date="2019-03-29T15:36:00Z">
        <w:r w:rsidRPr="00BE29B5" w:rsidDel="00BE29B5">
          <w:rPr>
            <w:rStyle w:val="Hyperlink"/>
            <w:b w:val="0"/>
            <w:i w:val="0"/>
            <w:noProof/>
          </w:rPr>
          <w:delText>3.1.3</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lang w:val="en-GB"/>
          </w:rPr>
          <w:delText>Back Channel Data Rate</w:delText>
        </w:r>
        <w:r w:rsidDel="00BE29B5">
          <w:rPr>
            <w:noProof/>
            <w:webHidden/>
          </w:rPr>
          <w:tab/>
          <w:delText>8</w:delText>
        </w:r>
      </w:del>
    </w:p>
    <w:p w14:paraId="0B7CEE2B" w14:textId="0AC7BB01" w:rsidR="005D562D" w:rsidDel="00BE29B5" w:rsidRDefault="005D562D">
      <w:pPr>
        <w:pStyle w:val="TOC3"/>
        <w:tabs>
          <w:tab w:val="left" w:pos="1400"/>
        </w:tabs>
        <w:rPr>
          <w:del w:id="205" w:author="Gupta, Ajeya (A.)" w:date="2019-03-29T15:36:00Z"/>
          <w:rFonts w:asciiTheme="minorHAnsi" w:eastAsiaTheme="minorEastAsia" w:hAnsiTheme="minorHAnsi" w:cstheme="minorBidi"/>
          <w:b w:val="0"/>
          <w:i w:val="0"/>
          <w:noProof/>
          <w:sz w:val="22"/>
          <w:szCs w:val="22"/>
        </w:rPr>
      </w:pPr>
      <w:del w:id="206" w:author="Gupta, Ajeya (A.)" w:date="2019-03-29T15:36:00Z">
        <w:r w:rsidRPr="00BE29B5" w:rsidDel="00BE29B5">
          <w:rPr>
            <w:rStyle w:val="Hyperlink"/>
            <w:b w:val="0"/>
            <w:i w:val="0"/>
            <w:noProof/>
          </w:rPr>
          <w:delText>3.1.4</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lang w:val="en-GB"/>
          </w:rPr>
          <w:delText>Supported formats</w:delText>
        </w:r>
        <w:r w:rsidDel="00BE29B5">
          <w:rPr>
            <w:noProof/>
            <w:webHidden/>
          </w:rPr>
          <w:tab/>
          <w:delText>9</w:delText>
        </w:r>
      </w:del>
    </w:p>
    <w:p w14:paraId="52C99780" w14:textId="3F4B3246" w:rsidR="005D562D" w:rsidDel="00BE29B5" w:rsidRDefault="005D562D">
      <w:pPr>
        <w:pStyle w:val="TOC2"/>
        <w:tabs>
          <w:tab w:val="left" w:pos="1080"/>
        </w:tabs>
        <w:rPr>
          <w:del w:id="207" w:author="Gupta, Ajeya (A.)" w:date="2019-03-29T15:36:00Z"/>
          <w:rFonts w:asciiTheme="minorHAnsi" w:eastAsiaTheme="minorEastAsia" w:hAnsiTheme="minorHAnsi" w:cstheme="minorBidi"/>
          <w:b w:val="0"/>
          <w:noProof/>
          <w:sz w:val="22"/>
          <w:szCs w:val="22"/>
        </w:rPr>
      </w:pPr>
      <w:del w:id="208" w:author="Gupta, Ajeya (A.)" w:date="2019-03-29T15:36:00Z">
        <w:r w:rsidRPr="00BE29B5" w:rsidDel="00BE29B5">
          <w:rPr>
            <w:rStyle w:val="Hyperlink"/>
            <w:b w:val="0"/>
            <w:noProof/>
          </w:rPr>
          <w:delText>3.2</w:delText>
        </w:r>
        <w:r w:rsidDel="00BE29B5">
          <w:rPr>
            <w:rFonts w:asciiTheme="minorHAnsi" w:eastAsiaTheme="minorEastAsia" w:hAnsiTheme="minorHAnsi" w:cstheme="minorBidi"/>
            <w:b w:val="0"/>
            <w:noProof/>
            <w:sz w:val="22"/>
            <w:szCs w:val="22"/>
          </w:rPr>
          <w:tab/>
        </w:r>
        <w:r w:rsidRPr="00BE29B5" w:rsidDel="00BE29B5">
          <w:rPr>
            <w:rStyle w:val="Hyperlink"/>
            <w:rFonts w:cs="Arial"/>
            <w:b w:val="0"/>
            <w:bCs/>
            <w:noProof/>
            <w:lang w:val="en-GB"/>
          </w:rPr>
          <w:delText>System Level</w:delText>
        </w:r>
        <w:r w:rsidDel="00BE29B5">
          <w:rPr>
            <w:noProof/>
            <w:webHidden/>
          </w:rPr>
          <w:tab/>
          <w:delText>9</w:delText>
        </w:r>
      </w:del>
    </w:p>
    <w:p w14:paraId="1AC5E5F7" w14:textId="6B06C31B" w:rsidR="005D562D" w:rsidDel="00BE29B5" w:rsidRDefault="005D562D">
      <w:pPr>
        <w:pStyle w:val="TOC3"/>
        <w:tabs>
          <w:tab w:val="left" w:pos="1400"/>
        </w:tabs>
        <w:rPr>
          <w:del w:id="209" w:author="Gupta, Ajeya (A.)" w:date="2019-03-29T15:36:00Z"/>
          <w:rFonts w:asciiTheme="minorHAnsi" w:eastAsiaTheme="minorEastAsia" w:hAnsiTheme="minorHAnsi" w:cstheme="minorBidi"/>
          <w:b w:val="0"/>
          <w:i w:val="0"/>
          <w:noProof/>
          <w:sz w:val="22"/>
          <w:szCs w:val="22"/>
        </w:rPr>
      </w:pPr>
      <w:del w:id="210" w:author="Gupta, Ajeya (A.)" w:date="2019-03-29T15:36:00Z">
        <w:r w:rsidRPr="00BE29B5" w:rsidDel="00BE29B5">
          <w:rPr>
            <w:rStyle w:val="Hyperlink"/>
            <w:b w:val="0"/>
            <w:i w:val="0"/>
            <w:noProof/>
          </w:rPr>
          <w:delText>3.2.1</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FPD Link Network Topology</w:delText>
        </w:r>
        <w:r w:rsidDel="00BE29B5">
          <w:rPr>
            <w:noProof/>
            <w:webHidden/>
          </w:rPr>
          <w:tab/>
          <w:delText>9</w:delText>
        </w:r>
      </w:del>
    </w:p>
    <w:p w14:paraId="3513EDC0" w14:textId="0937C7EA" w:rsidR="005D562D" w:rsidDel="00BE29B5" w:rsidRDefault="005D562D">
      <w:pPr>
        <w:pStyle w:val="TOC3"/>
        <w:tabs>
          <w:tab w:val="left" w:pos="1400"/>
        </w:tabs>
        <w:rPr>
          <w:del w:id="211" w:author="Gupta, Ajeya (A.)" w:date="2019-03-29T15:36:00Z"/>
          <w:rFonts w:asciiTheme="minorHAnsi" w:eastAsiaTheme="minorEastAsia" w:hAnsiTheme="minorHAnsi" w:cstheme="minorBidi"/>
          <w:b w:val="0"/>
          <w:i w:val="0"/>
          <w:noProof/>
          <w:sz w:val="22"/>
          <w:szCs w:val="22"/>
        </w:rPr>
      </w:pPr>
      <w:del w:id="212" w:author="Gupta, Ajeya (A.)" w:date="2019-03-29T15:36:00Z">
        <w:r w:rsidRPr="00BE29B5" w:rsidDel="00BE29B5">
          <w:rPr>
            <w:rStyle w:val="Hyperlink"/>
            <w:b w:val="0"/>
            <w:i w:val="0"/>
            <w:noProof/>
          </w:rPr>
          <w:delText>3.2.2</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Nodes and Links</w:delText>
        </w:r>
        <w:r w:rsidDel="00BE29B5">
          <w:rPr>
            <w:noProof/>
            <w:webHidden/>
          </w:rPr>
          <w:tab/>
          <w:delText>10</w:delText>
        </w:r>
      </w:del>
    </w:p>
    <w:p w14:paraId="5894C15B" w14:textId="5BFCCD71" w:rsidR="005D562D" w:rsidDel="00BE29B5" w:rsidRDefault="005D562D">
      <w:pPr>
        <w:pStyle w:val="TOC3"/>
        <w:tabs>
          <w:tab w:val="left" w:pos="1400"/>
        </w:tabs>
        <w:rPr>
          <w:del w:id="213" w:author="Gupta, Ajeya (A.)" w:date="2019-03-29T15:36:00Z"/>
          <w:rFonts w:asciiTheme="minorHAnsi" w:eastAsiaTheme="minorEastAsia" w:hAnsiTheme="minorHAnsi" w:cstheme="minorBidi"/>
          <w:b w:val="0"/>
          <w:i w:val="0"/>
          <w:noProof/>
          <w:sz w:val="22"/>
          <w:szCs w:val="22"/>
        </w:rPr>
      </w:pPr>
      <w:del w:id="214" w:author="Gupta, Ajeya (A.)" w:date="2019-03-29T15:36:00Z">
        <w:r w:rsidRPr="00BE29B5" w:rsidDel="00BE29B5">
          <w:rPr>
            <w:rStyle w:val="Hyperlink"/>
            <w:b w:val="0"/>
            <w:i w:val="0"/>
            <w:noProof/>
          </w:rPr>
          <w:delText>3.2.3</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Common FPD Link Network Wakeup Source</w:delText>
        </w:r>
        <w:r w:rsidDel="00BE29B5">
          <w:rPr>
            <w:noProof/>
            <w:webHidden/>
          </w:rPr>
          <w:tab/>
          <w:delText>11</w:delText>
        </w:r>
      </w:del>
    </w:p>
    <w:p w14:paraId="5DCA9B65" w14:textId="49212D73" w:rsidR="005D562D" w:rsidDel="00BE29B5" w:rsidRDefault="005D562D">
      <w:pPr>
        <w:pStyle w:val="TOC2"/>
        <w:tabs>
          <w:tab w:val="left" w:pos="1080"/>
        </w:tabs>
        <w:rPr>
          <w:del w:id="215" w:author="Gupta, Ajeya (A.)" w:date="2019-03-29T15:36:00Z"/>
          <w:rFonts w:asciiTheme="minorHAnsi" w:eastAsiaTheme="minorEastAsia" w:hAnsiTheme="minorHAnsi" w:cstheme="minorBidi"/>
          <w:b w:val="0"/>
          <w:noProof/>
          <w:sz w:val="22"/>
          <w:szCs w:val="22"/>
        </w:rPr>
      </w:pPr>
      <w:del w:id="216" w:author="Gupta, Ajeya (A.)" w:date="2019-03-29T15:36:00Z">
        <w:r w:rsidRPr="00BE29B5" w:rsidDel="00BE29B5">
          <w:rPr>
            <w:rStyle w:val="Hyperlink"/>
            <w:b w:val="0"/>
            <w:noProof/>
          </w:rPr>
          <w:delText>3.3</w:delText>
        </w:r>
        <w:r w:rsidDel="00BE29B5">
          <w:rPr>
            <w:rFonts w:asciiTheme="minorHAnsi" w:eastAsiaTheme="minorEastAsia" w:hAnsiTheme="minorHAnsi" w:cstheme="minorBidi"/>
            <w:b w:val="0"/>
            <w:noProof/>
            <w:sz w:val="22"/>
            <w:szCs w:val="22"/>
          </w:rPr>
          <w:tab/>
        </w:r>
        <w:r w:rsidRPr="00BE29B5" w:rsidDel="00BE29B5">
          <w:rPr>
            <w:rStyle w:val="Hyperlink"/>
            <w:rFonts w:cs="Arial"/>
            <w:b w:val="0"/>
            <w:bCs/>
            <w:noProof/>
          </w:rPr>
          <w:delText>Local node requirements</w:delText>
        </w:r>
        <w:r w:rsidDel="00BE29B5">
          <w:rPr>
            <w:noProof/>
            <w:webHidden/>
          </w:rPr>
          <w:tab/>
          <w:delText>11</w:delText>
        </w:r>
      </w:del>
    </w:p>
    <w:p w14:paraId="40B85BA4" w14:textId="748AF206" w:rsidR="005D562D" w:rsidDel="00BE29B5" w:rsidRDefault="005D562D">
      <w:pPr>
        <w:pStyle w:val="TOC3"/>
        <w:tabs>
          <w:tab w:val="left" w:pos="1400"/>
        </w:tabs>
        <w:rPr>
          <w:del w:id="217" w:author="Gupta, Ajeya (A.)" w:date="2019-03-29T15:36:00Z"/>
          <w:rFonts w:asciiTheme="minorHAnsi" w:eastAsiaTheme="minorEastAsia" w:hAnsiTheme="minorHAnsi" w:cstheme="minorBidi"/>
          <w:b w:val="0"/>
          <w:i w:val="0"/>
          <w:noProof/>
          <w:sz w:val="22"/>
          <w:szCs w:val="22"/>
        </w:rPr>
      </w:pPr>
      <w:del w:id="218" w:author="Gupta, Ajeya (A.)" w:date="2019-03-29T15:36:00Z">
        <w:r w:rsidRPr="00BE29B5" w:rsidDel="00BE29B5">
          <w:rPr>
            <w:rStyle w:val="Hyperlink"/>
            <w:b w:val="0"/>
            <w:i w:val="0"/>
            <w:noProof/>
          </w:rPr>
          <w:delText>3.3.1</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Local Node Initialization</w:delText>
        </w:r>
        <w:r w:rsidDel="00BE29B5">
          <w:rPr>
            <w:noProof/>
            <w:webHidden/>
          </w:rPr>
          <w:tab/>
          <w:delText>11</w:delText>
        </w:r>
      </w:del>
    </w:p>
    <w:p w14:paraId="7BA07645" w14:textId="4EBBB59E" w:rsidR="005D562D" w:rsidDel="00BE29B5" w:rsidRDefault="005D562D">
      <w:pPr>
        <w:pStyle w:val="TOC3"/>
        <w:tabs>
          <w:tab w:val="left" w:pos="1400"/>
        </w:tabs>
        <w:rPr>
          <w:del w:id="219" w:author="Gupta, Ajeya (A.)" w:date="2019-03-29T15:36:00Z"/>
          <w:rFonts w:asciiTheme="minorHAnsi" w:eastAsiaTheme="minorEastAsia" w:hAnsiTheme="minorHAnsi" w:cstheme="minorBidi"/>
          <w:b w:val="0"/>
          <w:i w:val="0"/>
          <w:noProof/>
          <w:sz w:val="22"/>
          <w:szCs w:val="22"/>
        </w:rPr>
      </w:pPr>
      <w:del w:id="220" w:author="Gupta, Ajeya (A.)" w:date="2019-03-29T15:36:00Z">
        <w:r w:rsidRPr="00BE29B5" w:rsidDel="00BE29B5">
          <w:rPr>
            <w:rStyle w:val="Hyperlink"/>
            <w:b w:val="0"/>
            <w:i w:val="0"/>
            <w:noProof/>
          </w:rPr>
          <w:delText>3.3.2</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Local Node Status</w:delText>
        </w:r>
        <w:r w:rsidDel="00BE29B5">
          <w:rPr>
            <w:noProof/>
            <w:webHidden/>
          </w:rPr>
          <w:tab/>
          <w:delText>14</w:delText>
        </w:r>
      </w:del>
    </w:p>
    <w:p w14:paraId="55E63126" w14:textId="7429677C" w:rsidR="005D562D" w:rsidDel="00BE29B5" w:rsidRDefault="005D562D">
      <w:pPr>
        <w:pStyle w:val="TOC3"/>
        <w:tabs>
          <w:tab w:val="left" w:pos="1400"/>
        </w:tabs>
        <w:rPr>
          <w:del w:id="221" w:author="Gupta, Ajeya (A.)" w:date="2019-03-29T15:36:00Z"/>
          <w:rFonts w:asciiTheme="minorHAnsi" w:eastAsiaTheme="minorEastAsia" w:hAnsiTheme="minorHAnsi" w:cstheme="minorBidi"/>
          <w:b w:val="0"/>
          <w:i w:val="0"/>
          <w:noProof/>
          <w:sz w:val="22"/>
          <w:szCs w:val="22"/>
        </w:rPr>
      </w:pPr>
      <w:del w:id="222" w:author="Gupta, Ajeya (A.)" w:date="2019-03-29T15:36:00Z">
        <w:r w:rsidRPr="00BE29B5" w:rsidDel="00BE29B5">
          <w:rPr>
            <w:rStyle w:val="Hyperlink"/>
            <w:b w:val="0"/>
            <w:i w:val="0"/>
            <w:noProof/>
          </w:rPr>
          <w:delText>3.3.3</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Local Node Error handling and recovery</w:delText>
        </w:r>
        <w:r w:rsidDel="00BE29B5">
          <w:rPr>
            <w:noProof/>
            <w:webHidden/>
          </w:rPr>
          <w:tab/>
          <w:delText>16</w:delText>
        </w:r>
      </w:del>
    </w:p>
    <w:p w14:paraId="7AF850D9" w14:textId="5302D63C" w:rsidR="005D562D" w:rsidDel="00BE29B5" w:rsidRDefault="005D562D">
      <w:pPr>
        <w:pStyle w:val="TOC2"/>
        <w:tabs>
          <w:tab w:val="left" w:pos="1080"/>
        </w:tabs>
        <w:rPr>
          <w:del w:id="223" w:author="Gupta, Ajeya (A.)" w:date="2019-03-29T15:36:00Z"/>
          <w:rFonts w:asciiTheme="minorHAnsi" w:eastAsiaTheme="minorEastAsia" w:hAnsiTheme="minorHAnsi" w:cstheme="minorBidi"/>
          <w:b w:val="0"/>
          <w:noProof/>
          <w:sz w:val="22"/>
          <w:szCs w:val="22"/>
        </w:rPr>
      </w:pPr>
      <w:del w:id="224" w:author="Gupta, Ajeya (A.)" w:date="2019-03-29T15:36:00Z">
        <w:r w:rsidRPr="00BE29B5" w:rsidDel="00BE29B5">
          <w:rPr>
            <w:rStyle w:val="Hyperlink"/>
            <w:b w:val="0"/>
            <w:noProof/>
          </w:rPr>
          <w:delText>3.4</w:delText>
        </w:r>
        <w:r w:rsidDel="00BE29B5">
          <w:rPr>
            <w:rFonts w:asciiTheme="minorHAnsi" w:eastAsiaTheme="minorEastAsia" w:hAnsiTheme="minorHAnsi" w:cstheme="minorBidi"/>
            <w:b w:val="0"/>
            <w:noProof/>
            <w:sz w:val="22"/>
            <w:szCs w:val="22"/>
          </w:rPr>
          <w:tab/>
        </w:r>
        <w:r w:rsidRPr="00BE29B5" w:rsidDel="00BE29B5">
          <w:rPr>
            <w:rStyle w:val="Hyperlink"/>
            <w:rFonts w:cs="Arial"/>
            <w:b w:val="0"/>
            <w:bCs/>
            <w:noProof/>
          </w:rPr>
          <w:delText>Specific Diagnostic Support via CAN</w:delText>
        </w:r>
        <w:r w:rsidDel="00BE29B5">
          <w:rPr>
            <w:noProof/>
            <w:webHidden/>
          </w:rPr>
          <w:tab/>
          <w:delText>17</w:delText>
        </w:r>
      </w:del>
    </w:p>
    <w:p w14:paraId="23429111" w14:textId="0FD63C16" w:rsidR="005D562D" w:rsidDel="00BE29B5" w:rsidRDefault="005D562D">
      <w:pPr>
        <w:pStyle w:val="TOC3"/>
        <w:rPr>
          <w:del w:id="225" w:author="Gupta, Ajeya (A.)" w:date="2019-03-29T15:36:00Z"/>
          <w:rFonts w:asciiTheme="minorHAnsi" w:eastAsiaTheme="minorEastAsia" w:hAnsiTheme="minorHAnsi" w:cstheme="minorBidi"/>
          <w:b w:val="0"/>
          <w:i w:val="0"/>
          <w:noProof/>
          <w:sz w:val="22"/>
          <w:szCs w:val="22"/>
        </w:rPr>
      </w:pPr>
      <w:del w:id="226" w:author="Gupta, Ajeya (A.)" w:date="2019-03-29T15:36:00Z">
        <w:r w:rsidRPr="00BE29B5" w:rsidDel="00BE29B5">
          <w:rPr>
            <w:rStyle w:val="Hyperlink"/>
            <w:b w:val="0"/>
            <w:i w:val="0"/>
            <w:noProof/>
          </w:rPr>
          <w:delText>3.4.1 FPD Link III Network Discovery at EOL/Service Bay</w:delText>
        </w:r>
        <w:r w:rsidDel="00BE29B5">
          <w:rPr>
            <w:noProof/>
            <w:webHidden/>
          </w:rPr>
          <w:tab/>
          <w:delText>17</w:delText>
        </w:r>
      </w:del>
    </w:p>
    <w:p w14:paraId="4BC3F2F2" w14:textId="4FDA1FBB" w:rsidR="005D562D" w:rsidDel="00BE29B5" w:rsidRDefault="005D562D">
      <w:pPr>
        <w:pStyle w:val="TOC3"/>
        <w:rPr>
          <w:del w:id="227" w:author="Gupta, Ajeya (A.)" w:date="2019-03-29T15:36:00Z"/>
          <w:rFonts w:asciiTheme="minorHAnsi" w:eastAsiaTheme="minorEastAsia" w:hAnsiTheme="minorHAnsi" w:cstheme="minorBidi"/>
          <w:b w:val="0"/>
          <w:i w:val="0"/>
          <w:noProof/>
          <w:sz w:val="22"/>
          <w:szCs w:val="22"/>
        </w:rPr>
      </w:pPr>
      <w:del w:id="228" w:author="Gupta, Ajeya (A.)" w:date="2019-03-29T15:36:00Z">
        <w:r w:rsidRPr="00BE29B5" w:rsidDel="00BE29B5">
          <w:rPr>
            <w:rStyle w:val="Hyperlink"/>
            <w:b w:val="0"/>
            <w:i w:val="0"/>
            <w:noProof/>
          </w:rPr>
          <w:delText>3.4.2 FPD Link III Network Errors</w:delText>
        </w:r>
        <w:r w:rsidDel="00BE29B5">
          <w:rPr>
            <w:noProof/>
            <w:webHidden/>
          </w:rPr>
          <w:tab/>
          <w:delText>17</w:delText>
        </w:r>
      </w:del>
    </w:p>
    <w:p w14:paraId="374C097A" w14:textId="3A0D5AA5" w:rsidR="005D562D" w:rsidDel="00BE29B5" w:rsidRDefault="005D562D">
      <w:pPr>
        <w:pStyle w:val="TOC3"/>
        <w:rPr>
          <w:del w:id="229" w:author="Gupta, Ajeya (A.)" w:date="2019-03-29T15:36:00Z"/>
          <w:rFonts w:asciiTheme="minorHAnsi" w:eastAsiaTheme="minorEastAsia" w:hAnsiTheme="minorHAnsi" w:cstheme="minorBidi"/>
          <w:b w:val="0"/>
          <w:i w:val="0"/>
          <w:noProof/>
          <w:sz w:val="22"/>
          <w:szCs w:val="22"/>
        </w:rPr>
      </w:pPr>
      <w:del w:id="230" w:author="Gupta, Ajeya (A.)" w:date="2019-03-29T15:36:00Z">
        <w:r w:rsidRPr="00BE29B5" w:rsidDel="00BE29B5">
          <w:rPr>
            <w:rStyle w:val="Hyperlink"/>
            <w:b w:val="0"/>
            <w:i w:val="0"/>
            <w:noProof/>
          </w:rPr>
          <w:delText>3.4.3 FPD Link III DTC reporting</w:delText>
        </w:r>
        <w:r w:rsidDel="00BE29B5">
          <w:rPr>
            <w:noProof/>
            <w:webHidden/>
          </w:rPr>
          <w:tab/>
          <w:delText>17</w:delText>
        </w:r>
      </w:del>
    </w:p>
    <w:p w14:paraId="7B1465CF" w14:textId="4B58BDC1" w:rsidR="005D562D" w:rsidDel="00BE29B5" w:rsidRDefault="005D562D">
      <w:pPr>
        <w:pStyle w:val="TOC2"/>
        <w:tabs>
          <w:tab w:val="left" w:pos="1080"/>
        </w:tabs>
        <w:rPr>
          <w:del w:id="231" w:author="Gupta, Ajeya (A.)" w:date="2019-03-29T15:36:00Z"/>
          <w:rFonts w:asciiTheme="minorHAnsi" w:eastAsiaTheme="minorEastAsia" w:hAnsiTheme="minorHAnsi" w:cstheme="minorBidi"/>
          <w:b w:val="0"/>
          <w:noProof/>
          <w:sz w:val="22"/>
          <w:szCs w:val="22"/>
        </w:rPr>
      </w:pPr>
      <w:del w:id="232" w:author="Gupta, Ajeya (A.)" w:date="2019-03-29T15:36:00Z">
        <w:r w:rsidRPr="00BE29B5" w:rsidDel="00BE29B5">
          <w:rPr>
            <w:rStyle w:val="Hyperlink"/>
            <w:b w:val="0"/>
            <w:noProof/>
          </w:rPr>
          <w:delText>3.5</w:delText>
        </w:r>
        <w:r w:rsidDel="00BE29B5">
          <w:rPr>
            <w:rFonts w:asciiTheme="minorHAnsi" w:eastAsiaTheme="minorEastAsia" w:hAnsiTheme="minorHAnsi" w:cstheme="minorBidi"/>
            <w:b w:val="0"/>
            <w:noProof/>
            <w:sz w:val="22"/>
            <w:szCs w:val="22"/>
          </w:rPr>
          <w:tab/>
        </w:r>
        <w:r w:rsidRPr="00BE29B5" w:rsidDel="00BE29B5">
          <w:rPr>
            <w:rStyle w:val="Hyperlink"/>
            <w:rFonts w:cs="Arial"/>
            <w:b w:val="0"/>
            <w:bCs/>
            <w:noProof/>
          </w:rPr>
          <w:delText>Remote Node Requirements</w:delText>
        </w:r>
        <w:r w:rsidDel="00BE29B5">
          <w:rPr>
            <w:noProof/>
            <w:webHidden/>
          </w:rPr>
          <w:tab/>
          <w:delText>18</w:delText>
        </w:r>
      </w:del>
    </w:p>
    <w:p w14:paraId="5892A3E5" w14:textId="49370860" w:rsidR="005D562D" w:rsidDel="00BE29B5" w:rsidRDefault="005D562D">
      <w:pPr>
        <w:pStyle w:val="TOC3"/>
        <w:tabs>
          <w:tab w:val="left" w:pos="1400"/>
        </w:tabs>
        <w:rPr>
          <w:del w:id="233" w:author="Gupta, Ajeya (A.)" w:date="2019-03-29T15:36:00Z"/>
          <w:rFonts w:asciiTheme="minorHAnsi" w:eastAsiaTheme="minorEastAsia" w:hAnsiTheme="minorHAnsi" w:cstheme="minorBidi"/>
          <w:b w:val="0"/>
          <w:i w:val="0"/>
          <w:noProof/>
          <w:sz w:val="22"/>
          <w:szCs w:val="22"/>
        </w:rPr>
      </w:pPr>
      <w:del w:id="234" w:author="Gupta, Ajeya (A.)" w:date="2019-03-29T15:36:00Z">
        <w:r w:rsidRPr="00BE29B5" w:rsidDel="00BE29B5">
          <w:rPr>
            <w:rStyle w:val="Hyperlink"/>
            <w:b w:val="0"/>
            <w:i w:val="0"/>
            <w:noProof/>
          </w:rPr>
          <w:delText>3.5.1</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Remote Node Initialization</w:delText>
        </w:r>
        <w:r w:rsidDel="00BE29B5">
          <w:rPr>
            <w:noProof/>
            <w:webHidden/>
          </w:rPr>
          <w:tab/>
          <w:delText>18</w:delText>
        </w:r>
      </w:del>
    </w:p>
    <w:p w14:paraId="0CA65F09" w14:textId="7A3BC2FF" w:rsidR="005D562D" w:rsidDel="00BE29B5" w:rsidRDefault="005D562D">
      <w:pPr>
        <w:pStyle w:val="TOC3"/>
        <w:tabs>
          <w:tab w:val="left" w:pos="1400"/>
        </w:tabs>
        <w:rPr>
          <w:del w:id="235" w:author="Gupta, Ajeya (A.)" w:date="2019-03-29T15:36:00Z"/>
          <w:rFonts w:asciiTheme="minorHAnsi" w:eastAsiaTheme="minorEastAsia" w:hAnsiTheme="minorHAnsi" w:cstheme="minorBidi"/>
          <w:b w:val="0"/>
          <w:i w:val="0"/>
          <w:noProof/>
          <w:sz w:val="22"/>
          <w:szCs w:val="22"/>
        </w:rPr>
      </w:pPr>
      <w:del w:id="236" w:author="Gupta, Ajeya (A.)" w:date="2019-03-29T15:36:00Z">
        <w:r w:rsidRPr="00BE29B5" w:rsidDel="00BE29B5">
          <w:rPr>
            <w:rStyle w:val="Hyperlink"/>
            <w:b w:val="0"/>
            <w:i w:val="0"/>
            <w:noProof/>
          </w:rPr>
          <w:delText>3.5.2</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Remote Node Status</w:delText>
        </w:r>
        <w:r w:rsidDel="00BE29B5">
          <w:rPr>
            <w:noProof/>
            <w:webHidden/>
          </w:rPr>
          <w:tab/>
          <w:delText>18</w:delText>
        </w:r>
      </w:del>
    </w:p>
    <w:p w14:paraId="6598A3C0" w14:textId="588758EB" w:rsidR="005D562D" w:rsidDel="00BE29B5" w:rsidRDefault="005D562D">
      <w:pPr>
        <w:pStyle w:val="TOC3"/>
        <w:tabs>
          <w:tab w:val="left" w:pos="1400"/>
        </w:tabs>
        <w:rPr>
          <w:del w:id="237" w:author="Gupta, Ajeya (A.)" w:date="2019-03-29T15:36:00Z"/>
          <w:rFonts w:asciiTheme="minorHAnsi" w:eastAsiaTheme="minorEastAsia" w:hAnsiTheme="minorHAnsi" w:cstheme="minorBidi"/>
          <w:b w:val="0"/>
          <w:i w:val="0"/>
          <w:noProof/>
          <w:sz w:val="22"/>
          <w:szCs w:val="22"/>
        </w:rPr>
      </w:pPr>
      <w:del w:id="238" w:author="Gupta, Ajeya (A.)" w:date="2019-03-29T15:36:00Z">
        <w:r w:rsidRPr="00BE29B5" w:rsidDel="00BE29B5">
          <w:rPr>
            <w:rStyle w:val="Hyperlink"/>
            <w:b w:val="0"/>
            <w:i w:val="0"/>
            <w:noProof/>
          </w:rPr>
          <w:delText>3.5.3</w:delText>
        </w:r>
        <w:r w:rsidDel="00BE29B5">
          <w:rPr>
            <w:rFonts w:asciiTheme="minorHAnsi" w:eastAsiaTheme="minorEastAsia" w:hAnsiTheme="minorHAnsi" w:cstheme="minorBidi"/>
            <w:b w:val="0"/>
            <w:i w:val="0"/>
            <w:noProof/>
            <w:sz w:val="22"/>
            <w:szCs w:val="22"/>
          </w:rPr>
          <w:tab/>
        </w:r>
        <w:r w:rsidRPr="00BE29B5" w:rsidDel="00BE29B5">
          <w:rPr>
            <w:rStyle w:val="Hyperlink"/>
            <w:b w:val="0"/>
            <w:i w:val="0"/>
            <w:noProof/>
          </w:rPr>
          <w:delText>Remote Node Error recovery</w:delText>
        </w:r>
        <w:r w:rsidDel="00BE29B5">
          <w:rPr>
            <w:noProof/>
            <w:webHidden/>
          </w:rPr>
          <w:tab/>
          <w:delText>19</w:delText>
        </w:r>
      </w:del>
    </w:p>
    <w:p w14:paraId="2BCEE188" w14:textId="2245AEE1" w:rsidR="005D562D" w:rsidDel="00BE29B5" w:rsidRDefault="005D562D">
      <w:pPr>
        <w:pStyle w:val="TOC1"/>
        <w:tabs>
          <w:tab w:val="left" w:pos="432"/>
        </w:tabs>
        <w:rPr>
          <w:del w:id="239" w:author="Gupta, Ajeya (A.)" w:date="2019-03-29T15:36:00Z"/>
          <w:rFonts w:asciiTheme="minorHAnsi" w:eastAsiaTheme="minorEastAsia" w:hAnsiTheme="minorHAnsi" w:cstheme="minorBidi"/>
          <w:b w:val="0"/>
          <w:caps w:val="0"/>
          <w:sz w:val="22"/>
          <w:szCs w:val="22"/>
        </w:rPr>
      </w:pPr>
      <w:del w:id="240" w:author="Gupta, Ajeya (A.)" w:date="2019-03-29T15:36:00Z">
        <w:r w:rsidRPr="00BE29B5" w:rsidDel="00BE29B5">
          <w:rPr>
            <w:rStyle w:val="Hyperlink"/>
            <w:b w:val="0"/>
            <w:caps w:val="0"/>
          </w:rPr>
          <w:delText>4</w:delText>
        </w:r>
        <w:r w:rsidDel="00BE29B5">
          <w:rPr>
            <w:rFonts w:asciiTheme="minorHAnsi" w:eastAsiaTheme="minorEastAsia" w:hAnsiTheme="minorHAnsi" w:cstheme="minorBidi"/>
            <w:b w:val="0"/>
            <w:caps w:val="0"/>
            <w:sz w:val="22"/>
            <w:szCs w:val="22"/>
          </w:rPr>
          <w:tab/>
        </w:r>
        <w:r w:rsidRPr="00BE29B5" w:rsidDel="00BE29B5">
          <w:rPr>
            <w:rStyle w:val="Hyperlink"/>
            <w:rFonts w:cs="Arial"/>
            <w:b w:val="0"/>
            <w:caps w:val="0"/>
          </w:rPr>
          <w:delText>VERIFICATION METHODS</w:delText>
        </w:r>
        <w:r w:rsidDel="00BE29B5">
          <w:rPr>
            <w:webHidden/>
          </w:rPr>
          <w:tab/>
          <w:delText>19</w:delText>
        </w:r>
      </w:del>
    </w:p>
    <w:p w14:paraId="3AAEDDA5" w14:textId="35FC5AE6" w:rsidR="005D562D" w:rsidDel="00BE29B5" w:rsidRDefault="005D562D">
      <w:pPr>
        <w:pStyle w:val="TOC2"/>
        <w:tabs>
          <w:tab w:val="left" w:pos="1080"/>
        </w:tabs>
        <w:rPr>
          <w:del w:id="241" w:author="Gupta, Ajeya (A.)" w:date="2019-03-29T15:36:00Z"/>
          <w:rFonts w:asciiTheme="minorHAnsi" w:eastAsiaTheme="minorEastAsia" w:hAnsiTheme="minorHAnsi" w:cstheme="minorBidi"/>
          <w:b w:val="0"/>
          <w:noProof/>
          <w:sz w:val="22"/>
          <w:szCs w:val="22"/>
        </w:rPr>
      </w:pPr>
      <w:del w:id="242" w:author="Gupta, Ajeya (A.)" w:date="2019-03-29T15:36:00Z">
        <w:r w:rsidRPr="00BE29B5" w:rsidDel="00BE29B5">
          <w:rPr>
            <w:rStyle w:val="Hyperlink"/>
            <w:b w:val="0"/>
            <w:noProof/>
          </w:rPr>
          <w:delText>4.1</w:delText>
        </w:r>
        <w:r w:rsidDel="00BE29B5">
          <w:rPr>
            <w:rFonts w:asciiTheme="minorHAnsi" w:eastAsiaTheme="minorEastAsia" w:hAnsiTheme="minorHAnsi" w:cstheme="minorBidi"/>
            <w:b w:val="0"/>
            <w:noProof/>
            <w:sz w:val="22"/>
            <w:szCs w:val="22"/>
          </w:rPr>
          <w:tab/>
        </w:r>
        <w:r w:rsidRPr="00BE29B5" w:rsidDel="00BE29B5">
          <w:rPr>
            <w:rStyle w:val="Hyperlink"/>
            <w:rFonts w:cs="Arial"/>
            <w:b w:val="0"/>
            <w:noProof/>
          </w:rPr>
          <w:delText>Node conformance tests</w:delText>
        </w:r>
        <w:r w:rsidDel="00BE29B5">
          <w:rPr>
            <w:noProof/>
            <w:webHidden/>
          </w:rPr>
          <w:tab/>
          <w:delText>19</w:delText>
        </w:r>
      </w:del>
    </w:p>
    <w:p w14:paraId="6179E878" w14:textId="71731843" w:rsidR="005D562D" w:rsidDel="00BE29B5" w:rsidRDefault="005D562D">
      <w:pPr>
        <w:pStyle w:val="TOC2"/>
        <w:tabs>
          <w:tab w:val="left" w:pos="1080"/>
        </w:tabs>
        <w:rPr>
          <w:del w:id="243" w:author="Gupta, Ajeya (A.)" w:date="2019-03-29T15:36:00Z"/>
          <w:rFonts w:asciiTheme="minorHAnsi" w:eastAsiaTheme="minorEastAsia" w:hAnsiTheme="minorHAnsi" w:cstheme="minorBidi"/>
          <w:b w:val="0"/>
          <w:noProof/>
          <w:sz w:val="22"/>
          <w:szCs w:val="22"/>
        </w:rPr>
      </w:pPr>
      <w:del w:id="244" w:author="Gupta, Ajeya (A.)" w:date="2019-03-29T15:36:00Z">
        <w:r w:rsidRPr="00BE29B5" w:rsidDel="00BE29B5">
          <w:rPr>
            <w:rStyle w:val="Hyperlink"/>
            <w:b w:val="0"/>
            <w:noProof/>
          </w:rPr>
          <w:delText>4.2</w:delText>
        </w:r>
        <w:r w:rsidDel="00BE29B5">
          <w:rPr>
            <w:rFonts w:asciiTheme="minorHAnsi" w:eastAsiaTheme="minorEastAsia" w:hAnsiTheme="minorHAnsi" w:cstheme="minorBidi"/>
            <w:b w:val="0"/>
            <w:noProof/>
            <w:sz w:val="22"/>
            <w:szCs w:val="22"/>
          </w:rPr>
          <w:tab/>
        </w:r>
        <w:r w:rsidRPr="00BE29B5" w:rsidDel="00BE29B5">
          <w:rPr>
            <w:rStyle w:val="Hyperlink"/>
            <w:rFonts w:cs="Arial"/>
            <w:b w:val="0"/>
            <w:bCs/>
            <w:noProof/>
          </w:rPr>
          <w:delText>Verification traceability</w:delText>
        </w:r>
        <w:r w:rsidDel="00BE29B5">
          <w:rPr>
            <w:noProof/>
            <w:webHidden/>
          </w:rPr>
          <w:tab/>
          <w:delText>19</w:delText>
        </w:r>
      </w:del>
    </w:p>
    <w:p w14:paraId="1CD82228" w14:textId="1A0551D9" w:rsidR="005D562D" w:rsidDel="00BE29B5" w:rsidRDefault="005D562D">
      <w:pPr>
        <w:pStyle w:val="TOC1"/>
        <w:rPr>
          <w:del w:id="245" w:author="Gupta, Ajeya (A.)" w:date="2019-03-29T15:36:00Z"/>
          <w:rFonts w:asciiTheme="minorHAnsi" w:eastAsiaTheme="minorEastAsia" w:hAnsiTheme="minorHAnsi" w:cstheme="minorBidi"/>
          <w:b w:val="0"/>
          <w:caps w:val="0"/>
          <w:sz w:val="22"/>
          <w:szCs w:val="22"/>
        </w:rPr>
      </w:pPr>
      <w:del w:id="246" w:author="Gupta, Ajeya (A.)" w:date="2019-03-29T15:36:00Z">
        <w:r w:rsidRPr="00BE29B5" w:rsidDel="00BE29B5">
          <w:rPr>
            <w:rStyle w:val="Hyperlink"/>
            <w:b w:val="0"/>
            <w:caps w:val="0"/>
          </w:rPr>
          <w:delText>Appendixes</w:delText>
        </w:r>
        <w:r w:rsidDel="00BE29B5">
          <w:rPr>
            <w:webHidden/>
          </w:rPr>
          <w:tab/>
          <w:delText>22</w:delText>
        </w:r>
      </w:del>
    </w:p>
    <w:p w14:paraId="2AA314DA" w14:textId="199E51D2" w:rsidR="005D562D" w:rsidDel="00BE29B5" w:rsidRDefault="005D562D">
      <w:pPr>
        <w:pStyle w:val="TOC2"/>
        <w:rPr>
          <w:del w:id="247" w:author="Gupta, Ajeya (A.)" w:date="2019-03-29T15:36:00Z"/>
          <w:rFonts w:asciiTheme="minorHAnsi" w:eastAsiaTheme="minorEastAsia" w:hAnsiTheme="minorHAnsi" w:cstheme="minorBidi"/>
          <w:b w:val="0"/>
          <w:noProof/>
          <w:sz w:val="22"/>
          <w:szCs w:val="22"/>
        </w:rPr>
      </w:pPr>
      <w:del w:id="248" w:author="Gupta, Ajeya (A.)" w:date="2019-03-29T15:36:00Z">
        <w:r w:rsidRPr="00BE29B5" w:rsidDel="00BE29B5">
          <w:rPr>
            <w:rStyle w:val="Hyperlink"/>
            <w:rFonts w:cs="Arial"/>
            <w:b w:val="0"/>
            <w:noProof/>
          </w:rPr>
          <w:delText>Appendix. 1 Approved FPD LINK Chipsets</w:delText>
        </w:r>
        <w:r w:rsidDel="00BE29B5">
          <w:rPr>
            <w:noProof/>
            <w:webHidden/>
          </w:rPr>
          <w:tab/>
          <w:delText>22</w:delText>
        </w:r>
      </w:del>
    </w:p>
    <w:p w14:paraId="4D63AB23" w14:textId="40AA8964" w:rsidR="005D562D" w:rsidDel="00BE29B5" w:rsidRDefault="005D562D">
      <w:pPr>
        <w:pStyle w:val="TOC2"/>
        <w:rPr>
          <w:del w:id="249" w:author="Gupta, Ajeya (A.)" w:date="2019-03-29T15:36:00Z"/>
          <w:rFonts w:asciiTheme="minorHAnsi" w:eastAsiaTheme="minorEastAsia" w:hAnsiTheme="minorHAnsi" w:cstheme="minorBidi"/>
          <w:b w:val="0"/>
          <w:noProof/>
          <w:sz w:val="22"/>
          <w:szCs w:val="22"/>
        </w:rPr>
      </w:pPr>
      <w:del w:id="250" w:author="Gupta, Ajeya (A.)" w:date="2019-03-29T15:36:00Z">
        <w:r w:rsidRPr="00BE29B5" w:rsidDel="00BE29B5">
          <w:rPr>
            <w:rStyle w:val="Hyperlink"/>
            <w:rFonts w:cs="Arial"/>
            <w:b w:val="0"/>
            <w:noProof/>
          </w:rPr>
          <w:delText>Appendix. 2 DTC/DID list</w:delText>
        </w:r>
        <w:r w:rsidDel="00BE29B5">
          <w:rPr>
            <w:noProof/>
            <w:webHidden/>
          </w:rPr>
          <w:tab/>
          <w:delText>22</w:delText>
        </w:r>
      </w:del>
    </w:p>
    <w:p w14:paraId="03A9438C" w14:textId="623BA628" w:rsidR="005D562D" w:rsidDel="00BE29B5" w:rsidRDefault="005D562D">
      <w:pPr>
        <w:pStyle w:val="TOC2"/>
        <w:rPr>
          <w:del w:id="251" w:author="Gupta, Ajeya (A.)" w:date="2019-03-29T15:36:00Z"/>
          <w:rFonts w:asciiTheme="minorHAnsi" w:eastAsiaTheme="minorEastAsia" w:hAnsiTheme="minorHAnsi" w:cstheme="minorBidi"/>
          <w:b w:val="0"/>
          <w:noProof/>
          <w:sz w:val="22"/>
          <w:szCs w:val="22"/>
        </w:rPr>
      </w:pPr>
      <w:del w:id="252" w:author="Gupta, Ajeya (A.)" w:date="2019-03-29T15:36:00Z">
        <w:r w:rsidRPr="00BE29B5" w:rsidDel="00BE29B5">
          <w:rPr>
            <w:rStyle w:val="Hyperlink"/>
            <w:rFonts w:cs="Arial"/>
            <w:b w:val="0"/>
            <w:noProof/>
          </w:rPr>
          <w:delText>Appendix. 3 Change log</w:delText>
        </w:r>
        <w:r w:rsidDel="00BE29B5">
          <w:rPr>
            <w:noProof/>
            <w:webHidden/>
          </w:rPr>
          <w:tab/>
          <w:delText>22</w:delText>
        </w:r>
      </w:del>
    </w:p>
    <w:p w14:paraId="0AD0A45F" w14:textId="34E25B4C" w:rsidR="005D562D" w:rsidDel="00BE29B5" w:rsidRDefault="005D562D">
      <w:pPr>
        <w:pStyle w:val="TOC1"/>
        <w:rPr>
          <w:del w:id="253" w:author="Gupta, Ajeya (A.)" w:date="2019-03-29T15:36:00Z"/>
          <w:rFonts w:asciiTheme="minorHAnsi" w:eastAsiaTheme="minorEastAsia" w:hAnsiTheme="minorHAnsi" w:cstheme="minorBidi"/>
          <w:b w:val="0"/>
          <w:caps w:val="0"/>
          <w:sz w:val="22"/>
          <w:szCs w:val="22"/>
        </w:rPr>
      </w:pPr>
      <w:del w:id="254" w:author="Gupta, Ajeya (A.)" w:date="2019-03-29T15:36:00Z">
        <w:r w:rsidRPr="005D562D" w:rsidDel="00BE29B5">
          <w:rPr>
            <w:rStyle w:val="Hyperlink"/>
            <w:b w:val="0"/>
            <w:caps w:val="0"/>
          </w:rPr>
          <w:delText>I. Scope</w:delText>
        </w:r>
        <w:r w:rsidDel="00BE29B5">
          <w:rPr>
            <w:webHidden/>
          </w:rPr>
          <w:tab/>
          <w:delText>2</w:delText>
        </w:r>
      </w:del>
    </w:p>
    <w:p w14:paraId="013E8CC2" w14:textId="295CFA62" w:rsidR="005D562D" w:rsidDel="00BE29B5" w:rsidRDefault="005D562D">
      <w:pPr>
        <w:pStyle w:val="TOC2"/>
        <w:rPr>
          <w:del w:id="255" w:author="Gupta, Ajeya (A.)" w:date="2019-03-29T15:36:00Z"/>
          <w:rFonts w:asciiTheme="minorHAnsi" w:eastAsiaTheme="minorEastAsia" w:hAnsiTheme="minorHAnsi" w:cstheme="minorBidi"/>
          <w:b w:val="0"/>
          <w:noProof/>
          <w:sz w:val="22"/>
          <w:szCs w:val="22"/>
        </w:rPr>
      </w:pPr>
      <w:del w:id="256" w:author="Gupta, Ajeya (A.)" w:date="2019-03-29T15:36:00Z">
        <w:r w:rsidRPr="005D562D" w:rsidDel="00BE29B5">
          <w:rPr>
            <w:rStyle w:val="Hyperlink"/>
            <w:b w:val="0"/>
            <w:noProof/>
          </w:rPr>
          <w:delText>1.1 Not in Scope</w:delText>
        </w:r>
        <w:r w:rsidDel="00BE29B5">
          <w:rPr>
            <w:noProof/>
            <w:webHidden/>
          </w:rPr>
          <w:tab/>
          <w:delText>2</w:delText>
        </w:r>
      </w:del>
    </w:p>
    <w:p w14:paraId="57AAA373" w14:textId="321A5396" w:rsidR="005D562D" w:rsidDel="00BE29B5" w:rsidRDefault="005D562D">
      <w:pPr>
        <w:pStyle w:val="TOC1"/>
        <w:rPr>
          <w:del w:id="257" w:author="Gupta, Ajeya (A.)" w:date="2019-03-29T15:36:00Z"/>
          <w:rFonts w:asciiTheme="minorHAnsi" w:eastAsiaTheme="minorEastAsia" w:hAnsiTheme="minorHAnsi" w:cstheme="minorBidi"/>
          <w:b w:val="0"/>
          <w:caps w:val="0"/>
          <w:sz w:val="22"/>
          <w:szCs w:val="22"/>
        </w:rPr>
      </w:pPr>
      <w:del w:id="258" w:author="Gupta, Ajeya (A.)" w:date="2019-03-29T15:36:00Z">
        <w:r w:rsidRPr="005D562D" w:rsidDel="00BE29B5">
          <w:rPr>
            <w:rStyle w:val="Hyperlink"/>
            <w:b w:val="0"/>
            <w:caps w:val="0"/>
            <w:lang w:val="en-GB"/>
          </w:rPr>
          <w:delText>II. Table of Contents</w:delText>
        </w:r>
        <w:r w:rsidDel="00BE29B5">
          <w:rPr>
            <w:webHidden/>
          </w:rPr>
          <w:tab/>
          <w:delText>3</w:delText>
        </w:r>
      </w:del>
    </w:p>
    <w:p w14:paraId="484D5CBA" w14:textId="7DC17CD6" w:rsidR="005D562D" w:rsidDel="00BE29B5" w:rsidRDefault="005D562D">
      <w:pPr>
        <w:pStyle w:val="TOC1"/>
        <w:rPr>
          <w:del w:id="259" w:author="Gupta, Ajeya (A.)" w:date="2019-03-29T15:36:00Z"/>
          <w:rFonts w:asciiTheme="minorHAnsi" w:eastAsiaTheme="minorEastAsia" w:hAnsiTheme="minorHAnsi" w:cstheme="minorBidi"/>
          <w:b w:val="0"/>
          <w:caps w:val="0"/>
          <w:sz w:val="22"/>
          <w:szCs w:val="22"/>
        </w:rPr>
      </w:pPr>
      <w:del w:id="260" w:author="Gupta, Ajeya (A.)" w:date="2019-03-29T15:36:00Z">
        <w:r w:rsidRPr="005D562D" w:rsidDel="00BE29B5">
          <w:rPr>
            <w:rStyle w:val="Hyperlink"/>
            <w:b w:val="0"/>
            <w:caps w:val="0"/>
            <w:kern w:val="1"/>
          </w:rPr>
          <w:delText>III</w:delText>
        </w:r>
        <w:r w:rsidRPr="005D562D" w:rsidDel="00BE29B5">
          <w:rPr>
            <w:rStyle w:val="Hyperlink"/>
            <w:b w:val="0"/>
            <w:caps w:val="0"/>
          </w:rPr>
          <w:delText>. References</w:delText>
        </w:r>
        <w:r w:rsidDel="00BE29B5">
          <w:rPr>
            <w:webHidden/>
          </w:rPr>
          <w:tab/>
          <w:delText>4</w:delText>
        </w:r>
      </w:del>
    </w:p>
    <w:p w14:paraId="5AEB2ABA" w14:textId="09546E42" w:rsidR="005D562D" w:rsidDel="00BE29B5" w:rsidRDefault="005D562D">
      <w:pPr>
        <w:pStyle w:val="TOC1"/>
        <w:tabs>
          <w:tab w:val="left" w:pos="432"/>
        </w:tabs>
        <w:rPr>
          <w:del w:id="261" w:author="Gupta, Ajeya (A.)" w:date="2019-03-29T15:36:00Z"/>
          <w:rFonts w:asciiTheme="minorHAnsi" w:eastAsiaTheme="minorEastAsia" w:hAnsiTheme="minorHAnsi" w:cstheme="minorBidi"/>
          <w:b w:val="0"/>
          <w:caps w:val="0"/>
          <w:sz w:val="22"/>
          <w:szCs w:val="22"/>
        </w:rPr>
      </w:pPr>
      <w:del w:id="262" w:author="Gupta, Ajeya (A.)" w:date="2019-03-29T15:36:00Z">
        <w:r w:rsidRPr="005D562D" w:rsidDel="00BE29B5">
          <w:rPr>
            <w:rStyle w:val="Hyperlink"/>
            <w:b w:val="0"/>
            <w:caps w:val="0"/>
          </w:rPr>
          <w:delText>1</w:delText>
        </w:r>
        <w:r w:rsidDel="00BE29B5">
          <w:rPr>
            <w:rFonts w:asciiTheme="minorHAnsi" w:eastAsiaTheme="minorEastAsia" w:hAnsiTheme="minorHAnsi" w:cstheme="minorBidi"/>
            <w:b w:val="0"/>
            <w:caps w:val="0"/>
            <w:sz w:val="22"/>
            <w:szCs w:val="22"/>
          </w:rPr>
          <w:tab/>
        </w:r>
        <w:r w:rsidRPr="005D562D" w:rsidDel="00BE29B5">
          <w:rPr>
            <w:rStyle w:val="Hyperlink"/>
            <w:b w:val="0"/>
            <w:caps w:val="0"/>
            <w:lang w:val="en-GB"/>
          </w:rPr>
          <w:delText>Definitions/Abbreviations</w:delText>
        </w:r>
        <w:r w:rsidDel="00BE29B5">
          <w:rPr>
            <w:webHidden/>
          </w:rPr>
          <w:tab/>
          <w:delText>4</w:delText>
        </w:r>
      </w:del>
    </w:p>
    <w:p w14:paraId="0AD315A3" w14:textId="3B849A6E" w:rsidR="005D562D" w:rsidDel="00BE29B5" w:rsidRDefault="005D562D">
      <w:pPr>
        <w:pStyle w:val="TOC2"/>
        <w:tabs>
          <w:tab w:val="left" w:pos="1080"/>
        </w:tabs>
        <w:rPr>
          <w:del w:id="263" w:author="Gupta, Ajeya (A.)" w:date="2019-03-29T15:36:00Z"/>
          <w:rFonts w:asciiTheme="minorHAnsi" w:eastAsiaTheme="minorEastAsia" w:hAnsiTheme="minorHAnsi" w:cstheme="minorBidi"/>
          <w:b w:val="0"/>
          <w:noProof/>
          <w:sz w:val="22"/>
          <w:szCs w:val="22"/>
        </w:rPr>
      </w:pPr>
      <w:del w:id="264" w:author="Gupta, Ajeya (A.)" w:date="2019-03-29T15:36:00Z">
        <w:r w:rsidRPr="005D562D" w:rsidDel="00BE29B5">
          <w:rPr>
            <w:rStyle w:val="Hyperlink"/>
            <w:b w:val="0"/>
            <w:noProof/>
          </w:rPr>
          <w:delText>1.1</w:delText>
        </w:r>
        <w:r w:rsidDel="00BE29B5">
          <w:rPr>
            <w:rFonts w:asciiTheme="minorHAnsi" w:eastAsiaTheme="minorEastAsia" w:hAnsiTheme="minorHAnsi" w:cstheme="minorBidi"/>
            <w:b w:val="0"/>
            <w:noProof/>
            <w:sz w:val="22"/>
            <w:szCs w:val="22"/>
          </w:rPr>
          <w:tab/>
        </w:r>
        <w:r w:rsidRPr="005D562D" w:rsidDel="00BE29B5">
          <w:rPr>
            <w:rStyle w:val="Hyperlink"/>
            <w:b w:val="0"/>
            <w:bCs/>
            <w:noProof/>
          </w:rPr>
          <w:delText>General</w:delText>
        </w:r>
        <w:r w:rsidRPr="005D562D" w:rsidDel="00BE29B5">
          <w:rPr>
            <w:rStyle w:val="Hyperlink"/>
            <w:b w:val="0"/>
            <w:bCs/>
            <w:noProof/>
            <w:lang w:val="en-GB"/>
          </w:rPr>
          <w:delText xml:space="preserve"> Definitions</w:delText>
        </w:r>
        <w:r w:rsidDel="00BE29B5">
          <w:rPr>
            <w:noProof/>
            <w:webHidden/>
          </w:rPr>
          <w:tab/>
          <w:delText>4</w:delText>
        </w:r>
      </w:del>
    </w:p>
    <w:p w14:paraId="5EF1CF8D" w14:textId="244C7A7C" w:rsidR="005D562D" w:rsidDel="00BE29B5" w:rsidRDefault="005D562D">
      <w:pPr>
        <w:pStyle w:val="TOC2"/>
        <w:tabs>
          <w:tab w:val="left" w:pos="1080"/>
        </w:tabs>
        <w:rPr>
          <w:del w:id="265" w:author="Gupta, Ajeya (A.)" w:date="2019-03-29T15:36:00Z"/>
          <w:rFonts w:asciiTheme="minorHAnsi" w:eastAsiaTheme="minorEastAsia" w:hAnsiTheme="minorHAnsi" w:cstheme="minorBidi"/>
          <w:b w:val="0"/>
          <w:noProof/>
          <w:sz w:val="22"/>
          <w:szCs w:val="22"/>
        </w:rPr>
      </w:pPr>
      <w:del w:id="266" w:author="Gupta, Ajeya (A.)" w:date="2019-03-29T15:36:00Z">
        <w:r w:rsidRPr="005D562D" w:rsidDel="00BE29B5">
          <w:rPr>
            <w:rStyle w:val="Hyperlink"/>
            <w:b w:val="0"/>
            <w:noProof/>
          </w:rPr>
          <w:delText>1.2</w:delText>
        </w:r>
        <w:r w:rsidDel="00BE29B5">
          <w:rPr>
            <w:rFonts w:asciiTheme="minorHAnsi" w:eastAsiaTheme="minorEastAsia" w:hAnsiTheme="minorHAnsi" w:cstheme="minorBidi"/>
            <w:b w:val="0"/>
            <w:noProof/>
            <w:sz w:val="22"/>
            <w:szCs w:val="22"/>
          </w:rPr>
          <w:tab/>
        </w:r>
        <w:r w:rsidRPr="005D562D" w:rsidDel="00BE29B5">
          <w:rPr>
            <w:rStyle w:val="Hyperlink"/>
            <w:b w:val="0"/>
            <w:bCs/>
            <w:noProof/>
            <w:lang w:val="en-GB"/>
          </w:rPr>
          <w:delText>Abbreviations used in this document</w:delText>
        </w:r>
        <w:r w:rsidDel="00BE29B5">
          <w:rPr>
            <w:noProof/>
            <w:webHidden/>
          </w:rPr>
          <w:tab/>
          <w:delText>5</w:delText>
        </w:r>
      </w:del>
    </w:p>
    <w:p w14:paraId="7DB43D0B" w14:textId="1C49BB29" w:rsidR="005D562D" w:rsidDel="00BE29B5" w:rsidRDefault="005D562D">
      <w:pPr>
        <w:pStyle w:val="TOC1"/>
        <w:tabs>
          <w:tab w:val="left" w:pos="432"/>
        </w:tabs>
        <w:rPr>
          <w:del w:id="267" w:author="Gupta, Ajeya (A.)" w:date="2019-03-29T15:36:00Z"/>
          <w:rFonts w:asciiTheme="minorHAnsi" w:eastAsiaTheme="minorEastAsia" w:hAnsiTheme="minorHAnsi" w:cstheme="minorBidi"/>
          <w:b w:val="0"/>
          <w:caps w:val="0"/>
          <w:sz w:val="22"/>
          <w:szCs w:val="22"/>
        </w:rPr>
      </w:pPr>
      <w:del w:id="268" w:author="Gupta, Ajeya (A.)" w:date="2019-03-29T15:36:00Z">
        <w:r w:rsidRPr="005D562D" w:rsidDel="00BE29B5">
          <w:rPr>
            <w:rStyle w:val="Hyperlink"/>
            <w:b w:val="0"/>
            <w:caps w:val="0"/>
          </w:rPr>
          <w:delText>2</w:delText>
        </w:r>
        <w:r w:rsidDel="00BE29B5">
          <w:rPr>
            <w:rFonts w:asciiTheme="minorHAnsi" w:eastAsiaTheme="minorEastAsia" w:hAnsiTheme="minorHAnsi" w:cstheme="minorBidi"/>
            <w:b w:val="0"/>
            <w:caps w:val="0"/>
            <w:sz w:val="22"/>
            <w:szCs w:val="22"/>
          </w:rPr>
          <w:tab/>
        </w:r>
        <w:r w:rsidRPr="005D562D" w:rsidDel="00BE29B5">
          <w:rPr>
            <w:rStyle w:val="Hyperlink"/>
            <w:b w:val="0"/>
            <w:caps w:val="0"/>
          </w:rPr>
          <w:delText>PRODUCT OVERVIEW</w:delText>
        </w:r>
        <w:r w:rsidDel="00BE29B5">
          <w:rPr>
            <w:webHidden/>
          </w:rPr>
          <w:tab/>
          <w:delText>6</w:delText>
        </w:r>
      </w:del>
    </w:p>
    <w:p w14:paraId="0696D39F" w14:textId="3D7B8BFD" w:rsidR="005D562D" w:rsidDel="00BE29B5" w:rsidRDefault="005D562D">
      <w:pPr>
        <w:pStyle w:val="TOC2"/>
        <w:tabs>
          <w:tab w:val="left" w:pos="1080"/>
        </w:tabs>
        <w:rPr>
          <w:del w:id="269" w:author="Gupta, Ajeya (A.)" w:date="2019-03-29T15:36:00Z"/>
          <w:rFonts w:asciiTheme="minorHAnsi" w:eastAsiaTheme="minorEastAsia" w:hAnsiTheme="minorHAnsi" w:cstheme="minorBidi"/>
          <w:b w:val="0"/>
          <w:noProof/>
          <w:sz w:val="22"/>
          <w:szCs w:val="22"/>
        </w:rPr>
      </w:pPr>
      <w:del w:id="270" w:author="Gupta, Ajeya (A.)" w:date="2019-03-29T15:36:00Z">
        <w:r w:rsidRPr="005D562D" w:rsidDel="00BE29B5">
          <w:rPr>
            <w:rStyle w:val="Hyperlink"/>
            <w:b w:val="0"/>
            <w:noProof/>
          </w:rPr>
          <w:delText>2.1</w:delText>
        </w:r>
        <w:r w:rsidDel="00BE29B5">
          <w:rPr>
            <w:rFonts w:asciiTheme="minorHAnsi" w:eastAsiaTheme="minorEastAsia" w:hAnsiTheme="minorHAnsi" w:cstheme="minorBidi"/>
            <w:b w:val="0"/>
            <w:noProof/>
            <w:sz w:val="22"/>
            <w:szCs w:val="22"/>
          </w:rPr>
          <w:tab/>
        </w:r>
        <w:r w:rsidRPr="005D562D" w:rsidDel="00BE29B5">
          <w:rPr>
            <w:rStyle w:val="Hyperlink"/>
            <w:b w:val="0"/>
            <w:bCs/>
            <w:noProof/>
            <w:lang w:val="en-GB"/>
          </w:rPr>
          <w:delText>Automotive FPD Link III Example</w:delText>
        </w:r>
        <w:r w:rsidDel="00BE29B5">
          <w:rPr>
            <w:noProof/>
            <w:webHidden/>
          </w:rPr>
          <w:tab/>
          <w:delText>6</w:delText>
        </w:r>
      </w:del>
    </w:p>
    <w:p w14:paraId="634141B8" w14:textId="326020B0" w:rsidR="005D562D" w:rsidDel="00BE29B5" w:rsidRDefault="005D562D">
      <w:pPr>
        <w:pStyle w:val="TOC1"/>
        <w:tabs>
          <w:tab w:val="left" w:pos="432"/>
        </w:tabs>
        <w:rPr>
          <w:del w:id="271" w:author="Gupta, Ajeya (A.)" w:date="2019-03-29T15:36:00Z"/>
          <w:rFonts w:asciiTheme="minorHAnsi" w:eastAsiaTheme="minorEastAsia" w:hAnsiTheme="minorHAnsi" w:cstheme="minorBidi"/>
          <w:b w:val="0"/>
          <w:caps w:val="0"/>
          <w:sz w:val="22"/>
          <w:szCs w:val="22"/>
        </w:rPr>
      </w:pPr>
      <w:del w:id="272" w:author="Gupta, Ajeya (A.)" w:date="2019-03-29T15:36:00Z">
        <w:r w:rsidRPr="005D562D" w:rsidDel="00BE29B5">
          <w:rPr>
            <w:rStyle w:val="Hyperlink"/>
            <w:b w:val="0"/>
            <w:caps w:val="0"/>
          </w:rPr>
          <w:delText>3</w:delText>
        </w:r>
        <w:r w:rsidDel="00BE29B5">
          <w:rPr>
            <w:rFonts w:asciiTheme="minorHAnsi" w:eastAsiaTheme="minorEastAsia" w:hAnsiTheme="minorHAnsi" w:cstheme="minorBidi"/>
            <w:b w:val="0"/>
            <w:caps w:val="0"/>
            <w:sz w:val="22"/>
            <w:szCs w:val="22"/>
          </w:rPr>
          <w:tab/>
        </w:r>
        <w:r w:rsidRPr="005D562D" w:rsidDel="00BE29B5">
          <w:rPr>
            <w:rStyle w:val="Hyperlink"/>
            <w:rFonts w:cs="Arial"/>
            <w:b w:val="0"/>
            <w:caps w:val="0"/>
          </w:rPr>
          <w:delText>Implementation Requirements</w:delText>
        </w:r>
        <w:r w:rsidDel="00BE29B5">
          <w:rPr>
            <w:webHidden/>
          </w:rPr>
          <w:tab/>
          <w:delText>6</w:delText>
        </w:r>
      </w:del>
    </w:p>
    <w:p w14:paraId="59830A35" w14:textId="3C1BAEA1" w:rsidR="005D562D" w:rsidDel="00BE29B5" w:rsidRDefault="005D562D">
      <w:pPr>
        <w:pStyle w:val="TOC2"/>
        <w:tabs>
          <w:tab w:val="left" w:pos="1080"/>
        </w:tabs>
        <w:rPr>
          <w:del w:id="273" w:author="Gupta, Ajeya (A.)" w:date="2019-03-29T15:36:00Z"/>
          <w:rFonts w:asciiTheme="minorHAnsi" w:eastAsiaTheme="minorEastAsia" w:hAnsiTheme="minorHAnsi" w:cstheme="minorBidi"/>
          <w:b w:val="0"/>
          <w:noProof/>
          <w:sz w:val="22"/>
          <w:szCs w:val="22"/>
        </w:rPr>
      </w:pPr>
      <w:del w:id="274" w:author="Gupta, Ajeya (A.)" w:date="2019-03-29T15:36:00Z">
        <w:r w:rsidRPr="005D562D" w:rsidDel="00BE29B5">
          <w:rPr>
            <w:rStyle w:val="Hyperlink"/>
            <w:b w:val="0"/>
            <w:noProof/>
          </w:rPr>
          <w:delText>3.1</w:delText>
        </w:r>
        <w:r w:rsidDel="00BE29B5">
          <w:rPr>
            <w:rFonts w:asciiTheme="minorHAnsi" w:eastAsiaTheme="minorEastAsia" w:hAnsiTheme="minorHAnsi" w:cstheme="minorBidi"/>
            <w:b w:val="0"/>
            <w:noProof/>
            <w:sz w:val="22"/>
            <w:szCs w:val="22"/>
          </w:rPr>
          <w:tab/>
        </w:r>
        <w:r w:rsidRPr="005D562D" w:rsidDel="00BE29B5">
          <w:rPr>
            <w:rStyle w:val="Hyperlink"/>
            <w:b w:val="0"/>
            <w:bCs/>
            <w:noProof/>
          </w:rPr>
          <w:delText>Type of Network (FPD Link)</w:delText>
        </w:r>
        <w:r w:rsidDel="00BE29B5">
          <w:rPr>
            <w:noProof/>
            <w:webHidden/>
          </w:rPr>
          <w:tab/>
          <w:delText>6</w:delText>
        </w:r>
      </w:del>
    </w:p>
    <w:p w14:paraId="132B6F58" w14:textId="6E8A08A6" w:rsidR="005D562D" w:rsidDel="00BE29B5" w:rsidRDefault="005D562D">
      <w:pPr>
        <w:pStyle w:val="TOC3"/>
        <w:tabs>
          <w:tab w:val="left" w:pos="1400"/>
        </w:tabs>
        <w:rPr>
          <w:del w:id="275" w:author="Gupta, Ajeya (A.)" w:date="2019-03-29T15:36:00Z"/>
          <w:rFonts w:asciiTheme="minorHAnsi" w:eastAsiaTheme="minorEastAsia" w:hAnsiTheme="minorHAnsi" w:cstheme="minorBidi"/>
          <w:b w:val="0"/>
          <w:i w:val="0"/>
          <w:noProof/>
          <w:sz w:val="22"/>
          <w:szCs w:val="22"/>
        </w:rPr>
      </w:pPr>
      <w:del w:id="276" w:author="Gupta, Ajeya (A.)" w:date="2019-03-29T15:36:00Z">
        <w:r w:rsidRPr="005D562D" w:rsidDel="00BE29B5">
          <w:rPr>
            <w:rStyle w:val="Hyperlink"/>
            <w:b w:val="0"/>
            <w:i w:val="0"/>
            <w:noProof/>
          </w:rPr>
          <w:delText>3.1.1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Maximum Clock Rate</w:delText>
        </w:r>
        <w:r w:rsidDel="00BE29B5">
          <w:rPr>
            <w:noProof/>
            <w:webHidden/>
          </w:rPr>
          <w:tab/>
          <w:delText>6</w:delText>
        </w:r>
      </w:del>
    </w:p>
    <w:p w14:paraId="045B3F84" w14:textId="06FCF5F6" w:rsidR="005D562D" w:rsidDel="00BE29B5" w:rsidRDefault="005D562D">
      <w:pPr>
        <w:pStyle w:val="TOC3"/>
        <w:tabs>
          <w:tab w:val="left" w:pos="1400"/>
        </w:tabs>
        <w:rPr>
          <w:del w:id="277" w:author="Gupta, Ajeya (A.)" w:date="2019-03-29T15:36:00Z"/>
          <w:rFonts w:asciiTheme="minorHAnsi" w:eastAsiaTheme="minorEastAsia" w:hAnsiTheme="minorHAnsi" w:cstheme="minorBidi"/>
          <w:b w:val="0"/>
          <w:i w:val="0"/>
          <w:noProof/>
          <w:sz w:val="22"/>
          <w:szCs w:val="22"/>
        </w:rPr>
      </w:pPr>
      <w:del w:id="278" w:author="Gupta, Ajeya (A.)" w:date="2019-03-29T15:36:00Z">
        <w:r w:rsidRPr="005D562D" w:rsidDel="00BE29B5">
          <w:rPr>
            <w:rStyle w:val="Hyperlink"/>
            <w:b w:val="0"/>
            <w:i w:val="0"/>
            <w:noProof/>
          </w:rPr>
          <w:delText>3.1.2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Forward Channel Data Rate</w:delText>
        </w:r>
        <w:r w:rsidDel="00BE29B5">
          <w:rPr>
            <w:noProof/>
            <w:webHidden/>
          </w:rPr>
          <w:tab/>
          <w:delText>8</w:delText>
        </w:r>
      </w:del>
    </w:p>
    <w:p w14:paraId="3BA05570" w14:textId="5CB831A3" w:rsidR="005D562D" w:rsidDel="00BE29B5" w:rsidRDefault="005D562D">
      <w:pPr>
        <w:pStyle w:val="TOC3"/>
        <w:tabs>
          <w:tab w:val="left" w:pos="1400"/>
        </w:tabs>
        <w:rPr>
          <w:del w:id="279" w:author="Gupta, Ajeya (A.)" w:date="2019-03-29T15:36:00Z"/>
          <w:rFonts w:asciiTheme="minorHAnsi" w:eastAsiaTheme="minorEastAsia" w:hAnsiTheme="minorHAnsi" w:cstheme="minorBidi"/>
          <w:b w:val="0"/>
          <w:i w:val="0"/>
          <w:noProof/>
          <w:sz w:val="22"/>
          <w:szCs w:val="22"/>
        </w:rPr>
      </w:pPr>
      <w:del w:id="280" w:author="Gupta, Ajeya (A.)" w:date="2019-03-29T15:36:00Z">
        <w:r w:rsidRPr="005D562D" w:rsidDel="00BE29B5">
          <w:rPr>
            <w:rStyle w:val="Hyperlink"/>
            <w:b w:val="0"/>
            <w:i w:val="0"/>
            <w:noProof/>
          </w:rPr>
          <w:delText>3.1.3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Back Channel Data Rate</w:delText>
        </w:r>
        <w:r w:rsidDel="00BE29B5">
          <w:rPr>
            <w:noProof/>
            <w:webHidden/>
          </w:rPr>
          <w:tab/>
          <w:delText>8</w:delText>
        </w:r>
      </w:del>
    </w:p>
    <w:p w14:paraId="10FA8328" w14:textId="4A45B712" w:rsidR="005D562D" w:rsidDel="00BE29B5" w:rsidRDefault="005D562D">
      <w:pPr>
        <w:pStyle w:val="TOC3"/>
        <w:tabs>
          <w:tab w:val="left" w:pos="1400"/>
        </w:tabs>
        <w:rPr>
          <w:del w:id="281" w:author="Gupta, Ajeya (A.)" w:date="2019-03-29T15:36:00Z"/>
          <w:rFonts w:asciiTheme="minorHAnsi" w:eastAsiaTheme="minorEastAsia" w:hAnsiTheme="minorHAnsi" w:cstheme="minorBidi"/>
          <w:b w:val="0"/>
          <w:i w:val="0"/>
          <w:noProof/>
          <w:sz w:val="22"/>
          <w:szCs w:val="22"/>
        </w:rPr>
      </w:pPr>
      <w:del w:id="282" w:author="Gupta, Ajeya (A.)" w:date="2019-03-29T15:36:00Z">
        <w:r w:rsidRPr="005D562D" w:rsidDel="00BE29B5">
          <w:rPr>
            <w:rStyle w:val="Hyperlink"/>
            <w:b w:val="0"/>
            <w:i w:val="0"/>
            <w:noProof/>
          </w:rPr>
          <w:delText>3.1.4</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Supported formats</w:delText>
        </w:r>
        <w:r w:rsidDel="00BE29B5">
          <w:rPr>
            <w:noProof/>
            <w:webHidden/>
          </w:rPr>
          <w:tab/>
          <w:delText>9</w:delText>
        </w:r>
      </w:del>
    </w:p>
    <w:p w14:paraId="7586445C" w14:textId="7654FF3A" w:rsidR="005D562D" w:rsidDel="00BE29B5" w:rsidRDefault="005D562D">
      <w:pPr>
        <w:pStyle w:val="TOC2"/>
        <w:tabs>
          <w:tab w:val="left" w:pos="1080"/>
        </w:tabs>
        <w:rPr>
          <w:del w:id="283" w:author="Gupta, Ajeya (A.)" w:date="2019-03-29T15:36:00Z"/>
          <w:rFonts w:asciiTheme="minorHAnsi" w:eastAsiaTheme="minorEastAsia" w:hAnsiTheme="minorHAnsi" w:cstheme="minorBidi"/>
          <w:b w:val="0"/>
          <w:noProof/>
          <w:sz w:val="22"/>
          <w:szCs w:val="22"/>
        </w:rPr>
      </w:pPr>
      <w:del w:id="284" w:author="Gupta, Ajeya (A.)" w:date="2019-03-29T15:36:00Z">
        <w:r w:rsidRPr="005D562D" w:rsidDel="00BE29B5">
          <w:rPr>
            <w:rStyle w:val="Hyperlink"/>
            <w:b w:val="0"/>
            <w:noProof/>
          </w:rPr>
          <w:delText>3.2</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lang w:val="en-GB"/>
          </w:rPr>
          <w:delText>System Level</w:delText>
        </w:r>
        <w:r w:rsidDel="00BE29B5">
          <w:rPr>
            <w:noProof/>
            <w:webHidden/>
          </w:rPr>
          <w:tab/>
          <w:delText>9</w:delText>
        </w:r>
      </w:del>
    </w:p>
    <w:p w14:paraId="3AF96B6B" w14:textId="6329B9A6" w:rsidR="005D562D" w:rsidDel="00BE29B5" w:rsidRDefault="005D562D">
      <w:pPr>
        <w:pStyle w:val="TOC3"/>
        <w:tabs>
          <w:tab w:val="left" w:pos="1400"/>
        </w:tabs>
        <w:rPr>
          <w:del w:id="285" w:author="Gupta, Ajeya (A.)" w:date="2019-03-29T15:36:00Z"/>
          <w:rFonts w:asciiTheme="minorHAnsi" w:eastAsiaTheme="minorEastAsia" w:hAnsiTheme="minorHAnsi" w:cstheme="minorBidi"/>
          <w:b w:val="0"/>
          <w:i w:val="0"/>
          <w:noProof/>
          <w:sz w:val="22"/>
          <w:szCs w:val="22"/>
        </w:rPr>
      </w:pPr>
      <w:del w:id="286" w:author="Gupta, Ajeya (A.)" w:date="2019-03-29T15:36:00Z">
        <w:r w:rsidRPr="005D562D" w:rsidDel="00BE29B5">
          <w:rPr>
            <w:rStyle w:val="Hyperlink"/>
            <w:b w:val="0"/>
            <w:i w:val="0"/>
            <w:noProof/>
          </w:rPr>
          <w:delText>3.2.1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FPD Link Network Topology</w:delText>
        </w:r>
        <w:r w:rsidDel="00BE29B5">
          <w:rPr>
            <w:noProof/>
            <w:webHidden/>
          </w:rPr>
          <w:tab/>
          <w:delText>9</w:delText>
        </w:r>
      </w:del>
    </w:p>
    <w:p w14:paraId="0D9AB43A" w14:textId="69E87DF8" w:rsidR="005D562D" w:rsidDel="00BE29B5" w:rsidRDefault="005D562D">
      <w:pPr>
        <w:pStyle w:val="TOC3"/>
        <w:rPr>
          <w:del w:id="287" w:author="Gupta, Ajeya (A.)" w:date="2019-03-29T15:36:00Z"/>
          <w:rFonts w:asciiTheme="minorHAnsi" w:eastAsiaTheme="minorEastAsia" w:hAnsiTheme="minorHAnsi" w:cstheme="minorBidi"/>
          <w:b w:val="0"/>
          <w:i w:val="0"/>
          <w:noProof/>
          <w:sz w:val="22"/>
          <w:szCs w:val="22"/>
        </w:rPr>
      </w:pPr>
      <w:del w:id="288" w:author="Gupta, Ajeya (A.)" w:date="2019-03-29T15:36:00Z">
        <w:r w:rsidRPr="005D562D" w:rsidDel="00BE29B5">
          <w:rPr>
            <w:rStyle w:val="Hyperlink"/>
            <w:rFonts w:cs="Arial"/>
            <w:b w:val="0"/>
            <w:i w:val="0"/>
            <w:noProof/>
          </w:rPr>
          <w:delText>Fig 3.2.1: Multi-port De-serializer hub</w:delText>
        </w:r>
        <w:r w:rsidDel="00BE29B5">
          <w:rPr>
            <w:noProof/>
            <w:webHidden/>
          </w:rPr>
          <w:tab/>
          <w:delText>10</w:delText>
        </w:r>
      </w:del>
    </w:p>
    <w:p w14:paraId="0300CC12" w14:textId="305BC539" w:rsidR="005D562D" w:rsidDel="00BE29B5" w:rsidRDefault="005D562D">
      <w:pPr>
        <w:pStyle w:val="TOC3"/>
        <w:rPr>
          <w:del w:id="289" w:author="Gupta, Ajeya (A.)" w:date="2019-03-29T15:36:00Z"/>
          <w:rFonts w:asciiTheme="minorHAnsi" w:eastAsiaTheme="minorEastAsia" w:hAnsiTheme="minorHAnsi" w:cstheme="minorBidi"/>
          <w:b w:val="0"/>
          <w:i w:val="0"/>
          <w:noProof/>
          <w:sz w:val="22"/>
          <w:szCs w:val="22"/>
        </w:rPr>
      </w:pPr>
      <w:del w:id="290" w:author="Gupta, Ajeya (A.)" w:date="2019-03-29T15:36:00Z">
        <w:r w:rsidRPr="005D562D" w:rsidDel="00BE29B5">
          <w:rPr>
            <w:rStyle w:val="Hyperlink"/>
            <w:rFonts w:cs="Arial"/>
            <w:b w:val="0"/>
            <w:i w:val="0"/>
            <w:noProof/>
          </w:rPr>
          <w:delText>Fig 3.2.2: Multiport Serializer</w:delText>
        </w:r>
        <w:r w:rsidDel="00BE29B5">
          <w:rPr>
            <w:noProof/>
            <w:webHidden/>
          </w:rPr>
          <w:tab/>
          <w:delText>10</w:delText>
        </w:r>
      </w:del>
    </w:p>
    <w:p w14:paraId="50A18E74" w14:textId="49F67622" w:rsidR="005D562D" w:rsidDel="00BE29B5" w:rsidRDefault="005D562D">
      <w:pPr>
        <w:pStyle w:val="TOC3"/>
        <w:tabs>
          <w:tab w:val="left" w:pos="1400"/>
        </w:tabs>
        <w:rPr>
          <w:del w:id="291" w:author="Gupta, Ajeya (A.)" w:date="2019-03-29T15:36:00Z"/>
          <w:rFonts w:asciiTheme="minorHAnsi" w:eastAsiaTheme="minorEastAsia" w:hAnsiTheme="minorHAnsi" w:cstheme="minorBidi"/>
          <w:b w:val="0"/>
          <w:i w:val="0"/>
          <w:noProof/>
          <w:sz w:val="22"/>
          <w:szCs w:val="22"/>
        </w:rPr>
      </w:pPr>
      <w:del w:id="292" w:author="Gupta, Ajeya (A.)" w:date="2019-03-29T15:36:00Z">
        <w:r w:rsidRPr="005D562D" w:rsidDel="00BE29B5">
          <w:rPr>
            <w:rStyle w:val="Hyperlink"/>
            <w:b w:val="0"/>
            <w:i w:val="0"/>
            <w:noProof/>
          </w:rPr>
          <w:delText>3.2.2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Nodes and Links</w:delText>
        </w:r>
        <w:r w:rsidDel="00BE29B5">
          <w:rPr>
            <w:noProof/>
            <w:webHidden/>
          </w:rPr>
          <w:tab/>
          <w:delText>10</w:delText>
        </w:r>
      </w:del>
    </w:p>
    <w:p w14:paraId="60E2CFA8" w14:textId="4D27EC24" w:rsidR="005D562D" w:rsidDel="00BE29B5" w:rsidRDefault="005D562D">
      <w:pPr>
        <w:pStyle w:val="TOC3"/>
        <w:tabs>
          <w:tab w:val="left" w:pos="1400"/>
        </w:tabs>
        <w:rPr>
          <w:del w:id="293" w:author="Gupta, Ajeya (A.)" w:date="2019-03-29T15:36:00Z"/>
          <w:rFonts w:asciiTheme="minorHAnsi" w:eastAsiaTheme="minorEastAsia" w:hAnsiTheme="minorHAnsi" w:cstheme="minorBidi"/>
          <w:b w:val="0"/>
          <w:i w:val="0"/>
          <w:noProof/>
          <w:sz w:val="22"/>
          <w:szCs w:val="22"/>
        </w:rPr>
      </w:pPr>
      <w:del w:id="294" w:author="Gupta, Ajeya (A.)" w:date="2019-03-29T15:36:00Z">
        <w:r w:rsidRPr="005D562D" w:rsidDel="00BE29B5">
          <w:rPr>
            <w:rStyle w:val="Hyperlink"/>
            <w:b w:val="0"/>
            <w:i w:val="0"/>
            <w:noProof/>
          </w:rPr>
          <w:delText>3.2.3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Common FPD Link Network Wakeup Source</w:delText>
        </w:r>
        <w:r w:rsidDel="00BE29B5">
          <w:rPr>
            <w:noProof/>
            <w:webHidden/>
          </w:rPr>
          <w:tab/>
          <w:delText>11</w:delText>
        </w:r>
      </w:del>
    </w:p>
    <w:p w14:paraId="784556DD" w14:textId="54F7F3A2" w:rsidR="005D562D" w:rsidDel="00BE29B5" w:rsidRDefault="005D562D">
      <w:pPr>
        <w:pStyle w:val="TOC2"/>
        <w:tabs>
          <w:tab w:val="left" w:pos="1080"/>
        </w:tabs>
        <w:rPr>
          <w:del w:id="295" w:author="Gupta, Ajeya (A.)" w:date="2019-03-29T15:36:00Z"/>
          <w:rFonts w:asciiTheme="minorHAnsi" w:eastAsiaTheme="minorEastAsia" w:hAnsiTheme="minorHAnsi" w:cstheme="minorBidi"/>
          <w:b w:val="0"/>
          <w:noProof/>
          <w:sz w:val="22"/>
          <w:szCs w:val="22"/>
        </w:rPr>
      </w:pPr>
      <w:del w:id="296" w:author="Gupta, Ajeya (A.)" w:date="2019-03-29T15:36:00Z">
        <w:r w:rsidRPr="005D562D" w:rsidDel="00BE29B5">
          <w:rPr>
            <w:rStyle w:val="Hyperlink"/>
            <w:b w:val="0"/>
            <w:noProof/>
          </w:rPr>
          <w:delText>3.3</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Local node requirements</w:delText>
        </w:r>
        <w:r w:rsidDel="00BE29B5">
          <w:rPr>
            <w:noProof/>
            <w:webHidden/>
          </w:rPr>
          <w:tab/>
          <w:delText>11</w:delText>
        </w:r>
      </w:del>
    </w:p>
    <w:p w14:paraId="17225FA3" w14:textId="5129FD40" w:rsidR="005D562D" w:rsidDel="00BE29B5" w:rsidRDefault="005D562D">
      <w:pPr>
        <w:pStyle w:val="TOC3"/>
        <w:tabs>
          <w:tab w:val="left" w:pos="1400"/>
        </w:tabs>
        <w:rPr>
          <w:del w:id="297" w:author="Gupta, Ajeya (A.)" w:date="2019-03-29T15:36:00Z"/>
          <w:rFonts w:asciiTheme="minorHAnsi" w:eastAsiaTheme="minorEastAsia" w:hAnsiTheme="minorHAnsi" w:cstheme="minorBidi"/>
          <w:b w:val="0"/>
          <w:i w:val="0"/>
          <w:noProof/>
          <w:sz w:val="22"/>
          <w:szCs w:val="22"/>
        </w:rPr>
      </w:pPr>
      <w:del w:id="298" w:author="Gupta, Ajeya (A.)" w:date="2019-03-29T15:36:00Z">
        <w:r w:rsidRPr="005D562D" w:rsidDel="00BE29B5">
          <w:rPr>
            <w:rStyle w:val="Hyperlink"/>
            <w:b w:val="0"/>
            <w:i w:val="0"/>
            <w:noProof/>
          </w:rPr>
          <w:delText>3.3.1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Local Node Initialization</w:delText>
        </w:r>
        <w:r w:rsidDel="00BE29B5">
          <w:rPr>
            <w:noProof/>
            <w:webHidden/>
          </w:rPr>
          <w:tab/>
          <w:delText>11</w:delText>
        </w:r>
      </w:del>
    </w:p>
    <w:p w14:paraId="1CBBB3BA" w14:textId="606B662E" w:rsidR="005D562D" w:rsidDel="00BE29B5" w:rsidRDefault="005D562D">
      <w:pPr>
        <w:pStyle w:val="TOC3"/>
        <w:tabs>
          <w:tab w:val="left" w:pos="1400"/>
        </w:tabs>
        <w:rPr>
          <w:del w:id="299" w:author="Gupta, Ajeya (A.)" w:date="2019-03-29T15:36:00Z"/>
          <w:rFonts w:asciiTheme="minorHAnsi" w:eastAsiaTheme="minorEastAsia" w:hAnsiTheme="minorHAnsi" w:cstheme="minorBidi"/>
          <w:b w:val="0"/>
          <w:i w:val="0"/>
          <w:noProof/>
          <w:sz w:val="22"/>
          <w:szCs w:val="22"/>
        </w:rPr>
      </w:pPr>
      <w:del w:id="300" w:author="Gupta, Ajeya (A.)" w:date="2019-03-29T15:36:00Z">
        <w:r w:rsidRPr="005D562D" w:rsidDel="00BE29B5">
          <w:rPr>
            <w:rStyle w:val="Hyperlink"/>
            <w:b w:val="0"/>
            <w:i w:val="0"/>
            <w:noProof/>
          </w:rPr>
          <w:delText>3.3.2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Local Node Status</w:delText>
        </w:r>
        <w:r w:rsidDel="00BE29B5">
          <w:rPr>
            <w:noProof/>
            <w:webHidden/>
          </w:rPr>
          <w:tab/>
          <w:delText>14</w:delText>
        </w:r>
      </w:del>
    </w:p>
    <w:p w14:paraId="67EAB34B" w14:textId="33C2F449" w:rsidR="005D562D" w:rsidDel="00BE29B5" w:rsidRDefault="005D562D">
      <w:pPr>
        <w:pStyle w:val="TOC3"/>
        <w:tabs>
          <w:tab w:val="left" w:pos="1400"/>
        </w:tabs>
        <w:rPr>
          <w:del w:id="301" w:author="Gupta, Ajeya (A.)" w:date="2019-03-29T15:36:00Z"/>
          <w:rFonts w:asciiTheme="minorHAnsi" w:eastAsiaTheme="minorEastAsia" w:hAnsiTheme="minorHAnsi" w:cstheme="minorBidi"/>
          <w:b w:val="0"/>
          <w:i w:val="0"/>
          <w:noProof/>
          <w:sz w:val="22"/>
          <w:szCs w:val="22"/>
        </w:rPr>
      </w:pPr>
      <w:del w:id="302" w:author="Gupta, Ajeya (A.)" w:date="2019-03-29T15:36:00Z">
        <w:r w:rsidRPr="005D562D" w:rsidDel="00BE29B5">
          <w:rPr>
            <w:rStyle w:val="Hyperlink"/>
            <w:b w:val="0"/>
            <w:i w:val="0"/>
            <w:noProof/>
          </w:rPr>
          <w:delText>3.3.3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Local Node Error handling and recovery</w:delText>
        </w:r>
        <w:r w:rsidDel="00BE29B5">
          <w:rPr>
            <w:noProof/>
            <w:webHidden/>
          </w:rPr>
          <w:tab/>
          <w:delText>16</w:delText>
        </w:r>
      </w:del>
    </w:p>
    <w:p w14:paraId="31ED4473" w14:textId="2640E8B0" w:rsidR="005D562D" w:rsidDel="00BE29B5" w:rsidRDefault="005D562D">
      <w:pPr>
        <w:pStyle w:val="TOC2"/>
        <w:tabs>
          <w:tab w:val="left" w:pos="1080"/>
        </w:tabs>
        <w:rPr>
          <w:del w:id="303" w:author="Gupta, Ajeya (A.)" w:date="2019-03-29T15:36:00Z"/>
          <w:rFonts w:asciiTheme="minorHAnsi" w:eastAsiaTheme="minorEastAsia" w:hAnsiTheme="minorHAnsi" w:cstheme="minorBidi"/>
          <w:b w:val="0"/>
          <w:noProof/>
          <w:sz w:val="22"/>
          <w:szCs w:val="22"/>
        </w:rPr>
      </w:pPr>
      <w:del w:id="304" w:author="Gupta, Ajeya (A.)" w:date="2019-03-29T15:36:00Z">
        <w:r w:rsidRPr="005D562D" w:rsidDel="00BE29B5">
          <w:rPr>
            <w:rStyle w:val="Hyperlink"/>
            <w:b w:val="0"/>
            <w:noProof/>
          </w:rPr>
          <w:delText>3.4</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Specific Diagnostic Support via CAN</w:delText>
        </w:r>
        <w:r w:rsidDel="00BE29B5">
          <w:rPr>
            <w:noProof/>
            <w:webHidden/>
          </w:rPr>
          <w:tab/>
          <w:delText>17</w:delText>
        </w:r>
      </w:del>
    </w:p>
    <w:p w14:paraId="7667C172" w14:textId="35153151" w:rsidR="005D562D" w:rsidDel="00BE29B5" w:rsidRDefault="005D562D">
      <w:pPr>
        <w:pStyle w:val="TOC3"/>
        <w:rPr>
          <w:del w:id="305" w:author="Gupta, Ajeya (A.)" w:date="2019-03-29T15:36:00Z"/>
          <w:rFonts w:asciiTheme="minorHAnsi" w:eastAsiaTheme="minorEastAsia" w:hAnsiTheme="minorHAnsi" w:cstheme="minorBidi"/>
          <w:b w:val="0"/>
          <w:i w:val="0"/>
          <w:noProof/>
          <w:sz w:val="22"/>
          <w:szCs w:val="22"/>
        </w:rPr>
      </w:pPr>
      <w:del w:id="306" w:author="Gupta, Ajeya (A.)" w:date="2019-03-29T15:36:00Z">
        <w:r w:rsidRPr="005D562D" w:rsidDel="00BE29B5">
          <w:rPr>
            <w:rStyle w:val="Hyperlink"/>
            <w:b w:val="0"/>
            <w:i w:val="0"/>
            <w:noProof/>
          </w:rPr>
          <w:delText>3.4.1 FPD Link III Network Discovery at EOL/Service Bay</w:delText>
        </w:r>
        <w:r w:rsidDel="00BE29B5">
          <w:rPr>
            <w:noProof/>
            <w:webHidden/>
          </w:rPr>
          <w:tab/>
          <w:delText>17</w:delText>
        </w:r>
      </w:del>
    </w:p>
    <w:p w14:paraId="0575322C" w14:textId="5C4BEC97" w:rsidR="005D562D" w:rsidDel="00BE29B5" w:rsidRDefault="005D562D">
      <w:pPr>
        <w:pStyle w:val="TOC3"/>
        <w:rPr>
          <w:del w:id="307" w:author="Gupta, Ajeya (A.)" w:date="2019-03-29T15:36:00Z"/>
          <w:rFonts w:asciiTheme="minorHAnsi" w:eastAsiaTheme="minorEastAsia" w:hAnsiTheme="minorHAnsi" w:cstheme="minorBidi"/>
          <w:b w:val="0"/>
          <w:i w:val="0"/>
          <w:noProof/>
          <w:sz w:val="22"/>
          <w:szCs w:val="22"/>
        </w:rPr>
      </w:pPr>
      <w:del w:id="308" w:author="Gupta, Ajeya (A.)" w:date="2019-03-29T15:36:00Z">
        <w:r w:rsidRPr="005D562D" w:rsidDel="00BE29B5">
          <w:rPr>
            <w:rStyle w:val="Hyperlink"/>
            <w:b w:val="0"/>
            <w:i w:val="0"/>
            <w:noProof/>
          </w:rPr>
          <w:delText>3.4.2 FPD Link III Network Errors</w:delText>
        </w:r>
        <w:r w:rsidDel="00BE29B5">
          <w:rPr>
            <w:noProof/>
            <w:webHidden/>
          </w:rPr>
          <w:tab/>
          <w:delText>17</w:delText>
        </w:r>
      </w:del>
    </w:p>
    <w:p w14:paraId="7C1269EB" w14:textId="78462D9E" w:rsidR="005D562D" w:rsidDel="00BE29B5" w:rsidRDefault="005D562D">
      <w:pPr>
        <w:pStyle w:val="TOC3"/>
        <w:rPr>
          <w:del w:id="309" w:author="Gupta, Ajeya (A.)" w:date="2019-03-29T15:36:00Z"/>
          <w:rFonts w:asciiTheme="minorHAnsi" w:eastAsiaTheme="minorEastAsia" w:hAnsiTheme="minorHAnsi" w:cstheme="minorBidi"/>
          <w:b w:val="0"/>
          <w:i w:val="0"/>
          <w:noProof/>
          <w:sz w:val="22"/>
          <w:szCs w:val="22"/>
        </w:rPr>
      </w:pPr>
      <w:del w:id="310" w:author="Gupta, Ajeya (A.)" w:date="2019-03-29T15:36:00Z">
        <w:r w:rsidRPr="005D562D" w:rsidDel="00BE29B5">
          <w:rPr>
            <w:rStyle w:val="Hyperlink"/>
            <w:b w:val="0"/>
            <w:i w:val="0"/>
            <w:noProof/>
          </w:rPr>
          <w:delText>3.4.3 FPD Link III DTC reporting</w:delText>
        </w:r>
        <w:r w:rsidDel="00BE29B5">
          <w:rPr>
            <w:noProof/>
            <w:webHidden/>
          </w:rPr>
          <w:tab/>
          <w:delText>17</w:delText>
        </w:r>
      </w:del>
    </w:p>
    <w:p w14:paraId="69765574" w14:textId="54DFE618" w:rsidR="005D562D" w:rsidDel="00BE29B5" w:rsidRDefault="005D562D">
      <w:pPr>
        <w:pStyle w:val="TOC2"/>
        <w:tabs>
          <w:tab w:val="left" w:pos="1080"/>
        </w:tabs>
        <w:rPr>
          <w:del w:id="311" w:author="Gupta, Ajeya (A.)" w:date="2019-03-29T15:36:00Z"/>
          <w:rFonts w:asciiTheme="minorHAnsi" w:eastAsiaTheme="minorEastAsia" w:hAnsiTheme="minorHAnsi" w:cstheme="minorBidi"/>
          <w:b w:val="0"/>
          <w:noProof/>
          <w:sz w:val="22"/>
          <w:szCs w:val="22"/>
        </w:rPr>
      </w:pPr>
      <w:del w:id="312" w:author="Gupta, Ajeya (A.)" w:date="2019-03-29T15:36:00Z">
        <w:r w:rsidRPr="005D562D" w:rsidDel="00BE29B5">
          <w:rPr>
            <w:rStyle w:val="Hyperlink"/>
            <w:b w:val="0"/>
            <w:noProof/>
          </w:rPr>
          <w:delText>3.5</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Remote Node Requirements</w:delText>
        </w:r>
        <w:r w:rsidDel="00BE29B5">
          <w:rPr>
            <w:noProof/>
            <w:webHidden/>
          </w:rPr>
          <w:tab/>
          <w:delText>18</w:delText>
        </w:r>
      </w:del>
    </w:p>
    <w:p w14:paraId="7BB9315B" w14:textId="24D0D486" w:rsidR="005D562D" w:rsidDel="00BE29B5" w:rsidRDefault="005D562D">
      <w:pPr>
        <w:pStyle w:val="TOC3"/>
        <w:tabs>
          <w:tab w:val="left" w:pos="1400"/>
        </w:tabs>
        <w:rPr>
          <w:del w:id="313" w:author="Gupta, Ajeya (A.)" w:date="2019-03-29T15:36:00Z"/>
          <w:rFonts w:asciiTheme="minorHAnsi" w:eastAsiaTheme="minorEastAsia" w:hAnsiTheme="minorHAnsi" w:cstheme="minorBidi"/>
          <w:b w:val="0"/>
          <w:i w:val="0"/>
          <w:noProof/>
          <w:sz w:val="22"/>
          <w:szCs w:val="22"/>
        </w:rPr>
      </w:pPr>
      <w:del w:id="314" w:author="Gupta, Ajeya (A.)" w:date="2019-03-29T15:36:00Z">
        <w:r w:rsidRPr="005D562D" w:rsidDel="00BE29B5">
          <w:rPr>
            <w:rStyle w:val="Hyperlink"/>
            <w:b w:val="0"/>
            <w:i w:val="0"/>
            <w:noProof/>
          </w:rPr>
          <w:delText>3.5.1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Remote Node Initialization</w:delText>
        </w:r>
        <w:r w:rsidDel="00BE29B5">
          <w:rPr>
            <w:noProof/>
            <w:webHidden/>
          </w:rPr>
          <w:tab/>
          <w:delText>18</w:delText>
        </w:r>
      </w:del>
    </w:p>
    <w:p w14:paraId="0AA777AF" w14:textId="539B3BE5" w:rsidR="005D562D" w:rsidDel="00BE29B5" w:rsidRDefault="005D562D">
      <w:pPr>
        <w:pStyle w:val="TOC3"/>
        <w:tabs>
          <w:tab w:val="left" w:pos="1400"/>
        </w:tabs>
        <w:rPr>
          <w:del w:id="315" w:author="Gupta, Ajeya (A.)" w:date="2019-03-29T15:36:00Z"/>
          <w:rFonts w:asciiTheme="minorHAnsi" w:eastAsiaTheme="minorEastAsia" w:hAnsiTheme="minorHAnsi" w:cstheme="minorBidi"/>
          <w:b w:val="0"/>
          <w:i w:val="0"/>
          <w:noProof/>
          <w:sz w:val="22"/>
          <w:szCs w:val="22"/>
        </w:rPr>
      </w:pPr>
      <w:del w:id="316" w:author="Gupta, Ajeya (A.)" w:date="2019-03-29T15:36:00Z">
        <w:r w:rsidRPr="005D562D" w:rsidDel="00BE29B5">
          <w:rPr>
            <w:rStyle w:val="Hyperlink"/>
            <w:b w:val="0"/>
            <w:i w:val="0"/>
            <w:noProof/>
          </w:rPr>
          <w:delText>3.5.2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Remote Node Status</w:delText>
        </w:r>
        <w:r w:rsidDel="00BE29B5">
          <w:rPr>
            <w:noProof/>
            <w:webHidden/>
          </w:rPr>
          <w:tab/>
          <w:delText>18</w:delText>
        </w:r>
      </w:del>
    </w:p>
    <w:p w14:paraId="55A71F5B" w14:textId="0F44AE41" w:rsidR="005D562D" w:rsidDel="00BE29B5" w:rsidRDefault="005D562D">
      <w:pPr>
        <w:pStyle w:val="TOC3"/>
        <w:tabs>
          <w:tab w:val="left" w:pos="1400"/>
        </w:tabs>
        <w:rPr>
          <w:del w:id="317" w:author="Gupta, Ajeya (A.)" w:date="2019-03-29T15:36:00Z"/>
          <w:rFonts w:asciiTheme="minorHAnsi" w:eastAsiaTheme="minorEastAsia" w:hAnsiTheme="minorHAnsi" w:cstheme="minorBidi"/>
          <w:b w:val="0"/>
          <w:i w:val="0"/>
          <w:noProof/>
          <w:sz w:val="22"/>
          <w:szCs w:val="22"/>
        </w:rPr>
      </w:pPr>
      <w:del w:id="318" w:author="Gupta, Ajeya (A.)" w:date="2019-03-29T15:36:00Z">
        <w:r w:rsidRPr="005D562D" w:rsidDel="00BE29B5">
          <w:rPr>
            <w:rStyle w:val="Hyperlink"/>
            <w:b w:val="0"/>
            <w:i w:val="0"/>
            <w:noProof/>
          </w:rPr>
          <w:delText>3.5.3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Remote Node Error recovery</w:delText>
        </w:r>
        <w:r w:rsidDel="00BE29B5">
          <w:rPr>
            <w:noProof/>
            <w:webHidden/>
          </w:rPr>
          <w:tab/>
          <w:delText>19</w:delText>
        </w:r>
      </w:del>
    </w:p>
    <w:p w14:paraId="076ADB66" w14:textId="6BFCCDAB" w:rsidR="005D562D" w:rsidDel="00BE29B5" w:rsidRDefault="005D562D">
      <w:pPr>
        <w:pStyle w:val="TOC1"/>
        <w:tabs>
          <w:tab w:val="left" w:pos="432"/>
        </w:tabs>
        <w:rPr>
          <w:del w:id="319" w:author="Gupta, Ajeya (A.)" w:date="2019-03-29T15:36:00Z"/>
          <w:rFonts w:asciiTheme="minorHAnsi" w:eastAsiaTheme="minorEastAsia" w:hAnsiTheme="minorHAnsi" w:cstheme="minorBidi"/>
          <w:b w:val="0"/>
          <w:caps w:val="0"/>
          <w:sz w:val="22"/>
          <w:szCs w:val="22"/>
        </w:rPr>
      </w:pPr>
      <w:del w:id="320" w:author="Gupta, Ajeya (A.)" w:date="2019-03-29T15:36:00Z">
        <w:r w:rsidRPr="005D562D" w:rsidDel="00BE29B5">
          <w:rPr>
            <w:rStyle w:val="Hyperlink"/>
            <w:b w:val="0"/>
            <w:caps w:val="0"/>
          </w:rPr>
          <w:delText>4</w:delText>
        </w:r>
        <w:r w:rsidDel="00BE29B5">
          <w:rPr>
            <w:rFonts w:asciiTheme="minorHAnsi" w:eastAsiaTheme="minorEastAsia" w:hAnsiTheme="minorHAnsi" w:cstheme="minorBidi"/>
            <w:b w:val="0"/>
            <w:caps w:val="0"/>
            <w:sz w:val="22"/>
            <w:szCs w:val="22"/>
          </w:rPr>
          <w:tab/>
        </w:r>
        <w:r w:rsidRPr="005D562D" w:rsidDel="00BE29B5">
          <w:rPr>
            <w:rStyle w:val="Hyperlink"/>
            <w:rFonts w:cs="Arial"/>
            <w:b w:val="0"/>
            <w:caps w:val="0"/>
          </w:rPr>
          <w:delText>VERIFICATION METHODS</w:delText>
        </w:r>
        <w:r w:rsidDel="00BE29B5">
          <w:rPr>
            <w:webHidden/>
          </w:rPr>
          <w:tab/>
          <w:delText>19</w:delText>
        </w:r>
      </w:del>
    </w:p>
    <w:p w14:paraId="296F9CC4" w14:textId="1072494A" w:rsidR="005D562D" w:rsidDel="00BE29B5" w:rsidRDefault="005D562D">
      <w:pPr>
        <w:pStyle w:val="TOC2"/>
        <w:tabs>
          <w:tab w:val="left" w:pos="1080"/>
        </w:tabs>
        <w:rPr>
          <w:del w:id="321" w:author="Gupta, Ajeya (A.)" w:date="2019-03-29T15:36:00Z"/>
          <w:rFonts w:asciiTheme="minorHAnsi" w:eastAsiaTheme="minorEastAsia" w:hAnsiTheme="minorHAnsi" w:cstheme="minorBidi"/>
          <w:b w:val="0"/>
          <w:noProof/>
          <w:sz w:val="22"/>
          <w:szCs w:val="22"/>
        </w:rPr>
      </w:pPr>
      <w:del w:id="322" w:author="Gupta, Ajeya (A.)" w:date="2019-03-29T15:36:00Z">
        <w:r w:rsidRPr="005D562D" w:rsidDel="00BE29B5">
          <w:rPr>
            <w:rStyle w:val="Hyperlink"/>
            <w:b w:val="0"/>
            <w:noProof/>
          </w:rPr>
          <w:delText>4.1</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noProof/>
          </w:rPr>
          <w:delText>Node conformance tests</w:delText>
        </w:r>
        <w:r w:rsidDel="00BE29B5">
          <w:rPr>
            <w:noProof/>
            <w:webHidden/>
          </w:rPr>
          <w:tab/>
          <w:delText>19</w:delText>
        </w:r>
      </w:del>
    </w:p>
    <w:p w14:paraId="39DDD455" w14:textId="0A97D00A" w:rsidR="005D562D" w:rsidDel="00BE29B5" w:rsidRDefault="005D562D">
      <w:pPr>
        <w:pStyle w:val="TOC2"/>
        <w:tabs>
          <w:tab w:val="left" w:pos="1080"/>
        </w:tabs>
        <w:rPr>
          <w:del w:id="323" w:author="Gupta, Ajeya (A.)" w:date="2019-03-29T15:36:00Z"/>
          <w:rFonts w:asciiTheme="minorHAnsi" w:eastAsiaTheme="minorEastAsia" w:hAnsiTheme="minorHAnsi" w:cstheme="minorBidi"/>
          <w:b w:val="0"/>
          <w:noProof/>
          <w:sz w:val="22"/>
          <w:szCs w:val="22"/>
        </w:rPr>
      </w:pPr>
      <w:del w:id="324" w:author="Gupta, Ajeya (A.)" w:date="2019-03-29T15:36:00Z">
        <w:r w:rsidRPr="005D562D" w:rsidDel="00BE29B5">
          <w:rPr>
            <w:rStyle w:val="Hyperlink"/>
            <w:b w:val="0"/>
            <w:noProof/>
          </w:rPr>
          <w:delText>4.2</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Verification traceability</w:delText>
        </w:r>
        <w:r w:rsidDel="00BE29B5">
          <w:rPr>
            <w:noProof/>
            <w:webHidden/>
          </w:rPr>
          <w:tab/>
          <w:delText>19</w:delText>
        </w:r>
      </w:del>
    </w:p>
    <w:p w14:paraId="0E27A583" w14:textId="26B65FBE" w:rsidR="005D562D" w:rsidDel="00BE29B5" w:rsidRDefault="005D562D">
      <w:pPr>
        <w:pStyle w:val="TOC1"/>
        <w:rPr>
          <w:del w:id="325" w:author="Gupta, Ajeya (A.)" w:date="2019-03-29T15:36:00Z"/>
          <w:rFonts w:asciiTheme="minorHAnsi" w:eastAsiaTheme="minorEastAsia" w:hAnsiTheme="minorHAnsi" w:cstheme="minorBidi"/>
          <w:b w:val="0"/>
          <w:caps w:val="0"/>
          <w:sz w:val="22"/>
          <w:szCs w:val="22"/>
        </w:rPr>
      </w:pPr>
      <w:del w:id="326" w:author="Gupta, Ajeya (A.)" w:date="2019-03-29T15:36:00Z">
        <w:r w:rsidRPr="005D562D" w:rsidDel="00BE29B5">
          <w:rPr>
            <w:rStyle w:val="Hyperlink"/>
            <w:b w:val="0"/>
            <w:caps w:val="0"/>
          </w:rPr>
          <w:delText>Appendixes</w:delText>
        </w:r>
        <w:r w:rsidDel="00BE29B5">
          <w:rPr>
            <w:webHidden/>
          </w:rPr>
          <w:tab/>
          <w:delText>22</w:delText>
        </w:r>
      </w:del>
    </w:p>
    <w:p w14:paraId="220543E5" w14:textId="43B42E31" w:rsidR="005D562D" w:rsidDel="00BE29B5" w:rsidRDefault="005D562D">
      <w:pPr>
        <w:pStyle w:val="TOC2"/>
        <w:rPr>
          <w:del w:id="327" w:author="Gupta, Ajeya (A.)" w:date="2019-03-29T15:36:00Z"/>
          <w:rFonts w:asciiTheme="minorHAnsi" w:eastAsiaTheme="minorEastAsia" w:hAnsiTheme="minorHAnsi" w:cstheme="minorBidi"/>
          <w:b w:val="0"/>
          <w:noProof/>
          <w:sz w:val="22"/>
          <w:szCs w:val="22"/>
        </w:rPr>
      </w:pPr>
      <w:del w:id="328" w:author="Gupta, Ajeya (A.)" w:date="2019-03-29T15:36:00Z">
        <w:r w:rsidRPr="005D562D" w:rsidDel="00BE29B5">
          <w:rPr>
            <w:rStyle w:val="Hyperlink"/>
            <w:rFonts w:cs="Arial"/>
            <w:b w:val="0"/>
            <w:noProof/>
          </w:rPr>
          <w:delText>Appendix. 1 Approved FPD LINK Chipsets</w:delText>
        </w:r>
        <w:r w:rsidDel="00BE29B5">
          <w:rPr>
            <w:noProof/>
            <w:webHidden/>
          </w:rPr>
          <w:tab/>
          <w:delText>22</w:delText>
        </w:r>
      </w:del>
    </w:p>
    <w:p w14:paraId="3F0A6F99" w14:textId="5F0B4A65" w:rsidR="005D562D" w:rsidDel="00BE29B5" w:rsidRDefault="005D562D">
      <w:pPr>
        <w:pStyle w:val="TOC2"/>
        <w:rPr>
          <w:del w:id="329" w:author="Gupta, Ajeya (A.)" w:date="2019-03-29T15:36:00Z"/>
          <w:rFonts w:asciiTheme="minorHAnsi" w:eastAsiaTheme="minorEastAsia" w:hAnsiTheme="minorHAnsi" w:cstheme="minorBidi"/>
          <w:b w:val="0"/>
          <w:noProof/>
          <w:sz w:val="22"/>
          <w:szCs w:val="22"/>
        </w:rPr>
      </w:pPr>
      <w:del w:id="330" w:author="Gupta, Ajeya (A.)" w:date="2019-03-29T15:36:00Z">
        <w:r w:rsidRPr="005D562D" w:rsidDel="00BE29B5">
          <w:rPr>
            <w:rStyle w:val="Hyperlink"/>
            <w:rFonts w:cs="Arial"/>
            <w:b w:val="0"/>
            <w:noProof/>
          </w:rPr>
          <w:delText>Appendix. 2 DTC/DID list</w:delText>
        </w:r>
        <w:r w:rsidDel="00BE29B5">
          <w:rPr>
            <w:noProof/>
            <w:webHidden/>
          </w:rPr>
          <w:tab/>
          <w:delText>22</w:delText>
        </w:r>
      </w:del>
    </w:p>
    <w:p w14:paraId="0E681E65" w14:textId="3936032D" w:rsidR="005D562D" w:rsidDel="00BE29B5" w:rsidRDefault="005D562D">
      <w:pPr>
        <w:pStyle w:val="TOC2"/>
        <w:rPr>
          <w:del w:id="331" w:author="Gupta, Ajeya (A.)" w:date="2019-03-29T15:36:00Z"/>
          <w:rFonts w:asciiTheme="minorHAnsi" w:eastAsiaTheme="minorEastAsia" w:hAnsiTheme="minorHAnsi" w:cstheme="minorBidi"/>
          <w:b w:val="0"/>
          <w:noProof/>
          <w:sz w:val="22"/>
          <w:szCs w:val="22"/>
        </w:rPr>
      </w:pPr>
      <w:del w:id="332" w:author="Gupta, Ajeya (A.)" w:date="2019-03-29T15:36:00Z">
        <w:r w:rsidRPr="005D562D" w:rsidDel="00BE29B5">
          <w:rPr>
            <w:rStyle w:val="Hyperlink"/>
            <w:rFonts w:cs="Arial"/>
            <w:b w:val="0"/>
            <w:noProof/>
          </w:rPr>
          <w:delText>Appendix. 3 Change log</w:delText>
        </w:r>
        <w:r w:rsidDel="00BE29B5">
          <w:rPr>
            <w:noProof/>
            <w:webHidden/>
          </w:rPr>
          <w:tab/>
          <w:delText>22</w:delText>
        </w:r>
      </w:del>
    </w:p>
    <w:p w14:paraId="4911EAD5" w14:textId="4CE5112C" w:rsidR="00390532" w:rsidDel="00BE29B5" w:rsidRDefault="00390532">
      <w:pPr>
        <w:pStyle w:val="TOC1"/>
        <w:rPr>
          <w:del w:id="333" w:author="Gupta, Ajeya (A.)" w:date="2019-03-29T15:36:00Z"/>
          <w:rFonts w:asciiTheme="minorHAnsi" w:eastAsiaTheme="minorEastAsia" w:hAnsiTheme="minorHAnsi" w:cstheme="minorBidi"/>
          <w:b w:val="0"/>
          <w:caps w:val="0"/>
          <w:sz w:val="22"/>
          <w:szCs w:val="22"/>
        </w:rPr>
      </w:pPr>
      <w:del w:id="334" w:author="Gupta, Ajeya (A.)" w:date="2019-03-29T15:36:00Z">
        <w:r w:rsidRPr="005D562D" w:rsidDel="00BE29B5">
          <w:rPr>
            <w:rStyle w:val="Hyperlink"/>
            <w:b w:val="0"/>
            <w:caps w:val="0"/>
          </w:rPr>
          <w:delText>I. Scope</w:delText>
        </w:r>
        <w:r w:rsidDel="00BE29B5">
          <w:rPr>
            <w:webHidden/>
          </w:rPr>
          <w:tab/>
          <w:delText>2</w:delText>
        </w:r>
      </w:del>
    </w:p>
    <w:p w14:paraId="4F6AC904" w14:textId="5BABAFBB" w:rsidR="00390532" w:rsidDel="00BE29B5" w:rsidRDefault="00390532">
      <w:pPr>
        <w:pStyle w:val="TOC2"/>
        <w:rPr>
          <w:del w:id="335" w:author="Gupta, Ajeya (A.)" w:date="2019-03-29T15:36:00Z"/>
          <w:rFonts w:asciiTheme="minorHAnsi" w:eastAsiaTheme="minorEastAsia" w:hAnsiTheme="minorHAnsi" w:cstheme="minorBidi"/>
          <w:b w:val="0"/>
          <w:noProof/>
          <w:sz w:val="22"/>
          <w:szCs w:val="22"/>
        </w:rPr>
      </w:pPr>
      <w:del w:id="336" w:author="Gupta, Ajeya (A.)" w:date="2019-03-29T15:36:00Z">
        <w:r w:rsidRPr="005D562D" w:rsidDel="00BE29B5">
          <w:rPr>
            <w:rStyle w:val="Hyperlink"/>
            <w:b w:val="0"/>
            <w:noProof/>
          </w:rPr>
          <w:delText>1.1 Not in Scope</w:delText>
        </w:r>
        <w:r w:rsidDel="00BE29B5">
          <w:rPr>
            <w:noProof/>
            <w:webHidden/>
          </w:rPr>
          <w:tab/>
          <w:delText>2</w:delText>
        </w:r>
      </w:del>
    </w:p>
    <w:p w14:paraId="4EAE7DE9" w14:textId="6F309E46" w:rsidR="00390532" w:rsidDel="00BE29B5" w:rsidRDefault="00390532">
      <w:pPr>
        <w:pStyle w:val="TOC1"/>
        <w:rPr>
          <w:del w:id="337" w:author="Gupta, Ajeya (A.)" w:date="2019-03-29T15:36:00Z"/>
          <w:rFonts w:asciiTheme="minorHAnsi" w:eastAsiaTheme="minorEastAsia" w:hAnsiTheme="minorHAnsi" w:cstheme="minorBidi"/>
          <w:b w:val="0"/>
          <w:caps w:val="0"/>
          <w:sz w:val="22"/>
          <w:szCs w:val="22"/>
        </w:rPr>
      </w:pPr>
      <w:del w:id="338" w:author="Gupta, Ajeya (A.)" w:date="2019-03-29T15:36:00Z">
        <w:r w:rsidRPr="005D562D" w:rsidDel="00BE29B5">
          <w:rPr>
            <w:rStyle w:val="Hyperlink"/>
            <w:b w:val="0"/>
            <w:caps w:val="0"/>
            <w:lang w:val="en-GB"/>
          </w:rPr>
          <w:delText>II. Table of Contents</w:delText>
        </w:r>
        <w:r w:rsidDel="00BE29B5">
          <w:rPr>
            <w:webHidden/>
          </w:rPr>
          <w:tab/>
          <w:delText>3</w:delText>
        </w:r>
      </w:del>
    </w:p>
    <w:p w14:paraId="17213D39" w14:textId="35B6FE74" w:rsidR="00390532" w:rsidDel="00BE29B5" w:rsidRDefault="00390532">
      <w:pPr>
        <w:pStyle w:val="TOC1"/>
        <w:rPr>
          <w:del w:id="339" w:author="Gupta, Ajeya (A.)" w:date="2019-03-29T15:36:00Z"/>
          <w:rFonts w:asciiTheme="minorHAnsi" w:eastAsiaTheme="minorEastAsia" w:hAnsiTheme="minorHAnsi" w:cstheme="minorBidi"/>
          <w:b w:val="0"/>
          <w:caps w:val="0"/>
          <w:sz w:val="22"/>
          <w:szCs w:val="22"/>
        </w:rPr>
      </w:pPr>
      <w:del w:id="340" w:author="Gupta, Ajeya (A.)" w:date="2019-03-29T15:36:00Z">
        <w:r w:rsidRPr="005D562D" w:rsidDel="00BE29B5">
          <w:rPr>
            <w:rStyle w:val="Hyperlink"/>
            <w:b w:val="0"/>
            <w:caps w:val="0"/>
            <w:kern w:val="1"/>
          </w:rPr>
          <w:delText>III</w:delText>
        </w:r>
        <w:r w:rsidRPr="005D562D" w:rsidDel="00BE29B5">
          <w:rPr>
            <w:rStyle w:val="Hyperlink"/>
            <w:b w:val="0"/>
            <w:caps w:val="0"/>
          </w:rPr>
          <w:delText>. References</w:delText>
        </w:r>
        <w:r w:rsidDel="00BE29B5">
          <w:rPr>
            <w:webHidden/>
          </w:rPr>
          <w:tab/>
          <w:delText>4</w:delText>
        </w:r>
      </w:del>
    </w:p>
    <w:p w14:paraId="7136648F" w14:textId="4552685B" w:rsidR="00390532" w:rsidDel="00BE29B5" w:rsidRDefault="00390532">
      <w:pPr>
        <w:pStyle w:val="TOC1"/>
        <w:tabs>
          <w:tab w:val="left" w:pos="432"/>
        </w:tabs>
        <w:rPr>
          <w:del w:id="341" w:author="Gupta, Ajeya (A.)" w:date="2019-03-29T15:36:00Z"/>
          <w:rFonts w:asciiTheme="minorHAnsi" w:eastAsiaTheme="minorEastAsia" w:hAnsiTheme="minorHAnsi" w:cstheme="minorBidi"/>
          <w:b w:val="0"/>
          <w:caps w:val="0"/>
          <w:sz w:val="22"/>
          <w:szCs w:val="22"/>
        </w:rPr>
      </w:pPr>
      <w:del w:id="342" w:author="Gupta, Ajeya (A.)" w:date="2019-03-29T15:36:00Z">
        <w:r w:rsidRPr="005D562D" w:rsidDel="00BE29B5">
          <w:rPr>
            <w:rStyle w:val="Hyperlink"/>
            <w:b w:val="0"/>
            <w:caps w:val="0"/>
          </w:rPr>
          <w:delText>1</w:delText>
        </w:r>
        <w:r w:rsidDel="00BE29B5">
          <w:rPr>
            <w:rFonts w:asciiTheme="minorHAnsi" w:eastAsiaTheme="minorEastAsia" w:hAnsiTheme="minorHAnsi" w:cstheme="minorBidi"/>
            <w:b w:val="0"/>
            <w:caps w:val="0"/>
            <w:sz w:val="22"/>
            <w:szCs w:val="22"/>
          </w:rPr>
          <w:tab/>
        </w:r>
        <w:r w:rsidRPr="005D562D" w:rsidDel="00BE29B5">
          <w:rPr>
            <w:rStyle w:val="Hyperlink"/>
            <w:b w:val="0"/>
            <w:caps w:val="0"/>
            <w:lang w:val="en-GB"/>
          </w:rPr>
          <w:delText>Definitions/Abbreviations</w:delText>
        </w:r>
        <w:r w:rsidDel="00BE29B5">
          <w:rPr>
            <w:webHidden/>
          </w:rPr>
          <w:tab/>
          <w:delText>4</w:delText>
        </w:r>
      </w:del>
    </w:p>
    <w:p w14:paraId="4EBCAC46" w14:textId="59750E25" w:rsidR="00390532" w:rsidDel="00BE29B5" w:rsidRDefault="00390532">
      <w:pPr>
        <w:pStyle w:val="TOC2"/>
        <w:tabs>
          <w:tab w:val="left" w:pos="1080"/>
        </w:tabs>
        <w:rPr>
          <w:del w:id="343" w:author="Gupta, Ajeya (A.)" w:date="2019-03-29T15:36:00Z"/>
          <w:rFonts w:asciiTheme="minorHAnsi" w:eastAsiaTheme="minorEastAsia" w:hAnsiTheme="minorHAnsi" w:cstheme="minorBidi"/>
          <w:b w:val="0"/>
          <w:noProof/>
          <w:sz w:val="22"/>
          <w:szCs w:val="22"/>
        </w:rPr>
      </w:pPr>
      <w:del w:id="344" w:author="Gupta, Ajeya (A.)" w:date="2019-03-29T15:36:00Z">
        <w:r w:rsidRPr="005D562D" w:rsidDel="00BE29B5">
          <w:rPr>
            <w:rStyle w:val="Hyperlink"/>
            <w:b w:val="0"/>
            <w:noProof/>
          </w:rPr>
          <w:delText>1.1</w:delText>
        </w:r>
        <w:r w:rsidDel="00BE29B5">
          <w:rPr>
            <w:rFonts w:asciiTheme="minorHAnsi" w:eastAsiaTheme="minorEastAsia" w:hAnsiTheme="minorHAnsi" w:cstheme="minorBidi"/>
            <w:b w:val="0"/>
            <w:noProof/>
            <w:sz w:val="22"/>
            <w:szCs w:val="22"/>
          </w:rPr>
          <w:tab/>
        </w:r>
        <w:r w:rsidRPr="005D562D" w:rsidDel="00BE29B5">
          <w:rPr>
            <w:rStyle w:val="Hyperlink"/>
            <w:b w:val="0"/>
            <w:bCs/>
            <w:noProof/>
          </w:rPr>
          <w:delText>General</w:delText>
        </w:r>
        <w:r w:rsidRPr="005D562D" w:rsidDel="00BE29B5">
          <w:rPr>
            <w:rStyle w:val="Hyperlink"/>
            <w:b w:val="0"/>
            <w:bCs/>
            <w:noProof/>
            <w:lang w:val="en-GB"/>
          </w:rPr>
          <w:delText xml:space="preserve"> Definitions</w:delText>
        </w:r>
        <w:r w:rsidDel="00BE29B5">
          <w:rPr>
            <w:noProof/>
            <w:webHidden/>
          </w:rPr>
          <w:tab/>
          <w:delText>4</w:delText>
        </w:r>
      </w:del>
    </w:p>
    <w:p w14:paraId="3729C9AE" w14:textId="33BE912C" w:rsidR="00390532" w:rsidDel="00BE29B5" w:rsidRDefault="00390532">
      <w:pPr>
        <w:pStyle w:val="TOC2"/>
        <w:tabs>
          <w:tab w:val="left" w:pos="1080"/>
        </w:tabs>
        <w:rPr>
          <w:del w:id="345" w:author="Gupta, Ajeya (A.)" w:date="2019-03-29T15:36:00Z"/>
          <w:rFonts w:asciiTheme="minorHAnsi" w:eastAsiaTheme="minorEastAsia" w:hAnsiTheme="minorHAnsi" w:cstheme="minorBidi"/>
          <w:b w:val="0"/>
          <w:noProof/>
          <w:sz w:val="22"/>
          <w:szCs w:val="22"/>
        </w:rPr>
      </w:pPr>
      <w:del w:id="346" w:author="Gupta, Ajeya (A.)" w:date="2019-03-29T15:36:00Z">
        <w:r w:rsidRPr="005D562D" w:rsidDel="00BE29B5">
          <w:rPr>
            <w:rStyle w:val="Hyperlink"/>
            <w:b w:val="0"/>
            <w:noProof/>
          </w:rPr>
          <w:delText>1.2</w:delText>
        </w:r>
        <w:r w:rsidDel="00BE29B5">
          <w:rPr>
            <w:rFonts w:asciiTheme="minorHAnsi" w:eastAsiaTheme="minorEastAsia" w:hAnsiTheme="minorHAnsi" w:cstheme="minorBidi"/>
            <w:b w:val="0"/>
            <w:noProof/>
            <w:sz w:val="22"/>
            <w:szCs w:val="22"/>
          </w:rPr>
          <w:tab/>
        </w:r>
        <w:r w:rsidRPr="005D562D" w:rsidDel="00BE29B5">
          <w:rPr>
            <w:rStyle w:val="Hyperlink"/>
            <w:b w:val="0"/>
            <w:bCs/>
            <w:noProof/>
            <w:lang w:val="en-GB"/>
          </w:rPr>
          <w:delText>Abbreviations used in this document</w:delText>
        </w:r>
        <w:r w:rsidDel="00BE29B5">
          <w:rPr>
            <w:noProof/>
            <w:webHidden/>
          </w:rPr>
          <w:tab/>
          <w:delText>5</w:delText>
        </w:r>
      </w:del>
    </w:p>
    <w:p w14:paraId="592AE04A" w14:textId="5450BB57" w:rsidR="00390532" w:rsidDel="00BE29B5" w:rsidRDefault="00390532">
      <w:pPr>
        <w:pStyle w:val="TOC1"/>
        <w:tabs>
          <w:tab w:val="left" w:pos="432"/>
        </w:tabs>
        <w:rPr>
          <w:del w:id="347" w:author="Gupta, Ajeya (A.)" w:date="2019-03-29T15:36:00Z"/>
          <w:rFonts w:asciiTheme="minorHAnsi" w:eastAsiaTheme="minorEastAsia" w:hAnsiTheme="minorHAnsi" w:cstheme="minorBidi"/>
          <w:b w:val="0"/>
          <w:caps w:val="0"/>
          <w:sz w:val="22"/>
          <w:szCs w:val="22"/>
        </w:rPr>
      </w:pPr>
      <w:del w:id="348" w:author="Gupta, Ajeya (A.)" w:date="2019-03-29T15:36:00Z">
        <w:r w:rsidRPr="005D562D" w:rsidDel="00BE29B5">
          <w:rPr>
            <w:rStyle w:val="Hyperlink"/>
            <w:b w:val="0"/>
            <w:caps w:val="0"/>
          </w:rPr>
          <w:delText>2</w:delText>
        </w:r>
        <w:r w:rsidDel="00BE29B5">
          <w:rPr>
            <w:rFonts w:asciiTheme="minorHAnsi" w:eastAsiaTheme="minorEastAsia" w:hAnsiTheme="minorHAnsi" w:cstheme="minorBidi"/>
            <w:b w:val="0"/>
            <w:caps w:val="0"/>
            <w:sz w:val="22"/>
            <w:szCs w:val="22"/>
          </w:rPr>
          <w:tab/>
        </w:r>
        <w:r w:rsidRPr="005D562D" w:rsidDel="00BE29B5">
          <w:rPr>
            <w:rStyle w:val="Hyperlink"/>
            <w:b w:val="0"/>
            <w:caps w:val="0"/>
          </w:rPr>
          <w:delText>PRODUCT OVERVIEW</w:delText>
        </w:r>
        <w:r w:rsidDel="00BE29B5">
          <w:rPr>
            <w:webHidden/>
          </w:rPr>
          <w:tab/>
          <w:delText>6</w:delText>
        </w:r>
      </w:del>
    </w:p>
    <w:p w14:paraId="5CEB6D0B" w14:textId="7C0FC09D" w:rsidR="00390532" w:rsidDel="00BE29B5" w:rsidRDefault="00390532">
      <w:pPr>
        <w:pStyle w:val="TOC2"/>
        <w:tabs>
          <w:tab w:val="left" w:pos="1080"/>
        </w:tabs>
        <w:rPr>
          <w:del w:id="349" w:author="Gupta, Ajeya (A.)" w:date="2019-03-29T15:36:00Z"/>
          <w:rFonts w:asciiTheme="minorHAnsi" w:eastAsiaTheme="minorEastAsia" w:hAnsiTheme="minorHAnsi" w:cstheme="minorBidi"/>
          <w:b w:val="0"/>
          <w:noProof/>
          <w:sz w:val="22"/>
          <w:szCs w:val="22"/>
        </w:rPr>
      </w:pPr>
      <w:del w:id="350" w:author="Gupta, Ajeya (A.)" w:date="2019-03-29T15:36:00Z">
        <w:r w:rsidRPr="005D562D" w:rsidDel="00BE29B5">
          <w:rPr>
            <w:rStyle w:val="Hyperlink"/>
            <w:b w:val="0"/>
            <w:noProof/>
          </w:rPr>
          <w:delText>2.1</w:delText>
        </w:r>
        <w:r w:rsidDel="00BE29B5">
          <w:rPr>
            <w:rFonts w:asciiTheme="minorHAnsi" w:eastAsiaTheme="minorEastAsia" w:hAnsiTheme="minorHAnsi" w:cstheme="minorBidi"/>
            <w:b w:val="0"/>
            <w:noProof/>
            <w:sz w:val="22"/>
            <w:szCs w:val="22"/>
          </w:rPr>
          <w:tab/>
        </w:r>
        <w:r w:rsidRPr="005D562D" w:rsidDel="00BE29B5">
          <w:rPr>
            <w:rStyle w:val="Hyperlink"/>
            <w:b w:val="0"/>
            <w:bCs/>
            <w:noProof/>
            <w:lang w:val="en-GB"/>
          </w:rPr>
          <w:delText>Automotive FPD Link III Example</w:delText>
        </w:r>
        <w:r w:rsidDel="00BE29B5">
          <w:rPr>
            <w:noProof/>
            <w:webHidden/>
          </w:rPr>
          <w:tab/>
          <w:delText>6</w:delText>
        </w:r>
      </w:del>
    </w:p>
    <w:p w14:paraId="4EC329FE" w14:textId="589F91DB" w:rsidR="00390532" w:rsidDel="00BE29B5" w:rsidRDefault="00390532">
      <w:pPr>
        <w:pStyle w:val="TOC3"/>
        <w:rPr>
          <w:del w:id="351" w:author="Gupta, Ajeya (A.)" w:date="2019-03-29T15:36:00Z"/>
          <w:rFonts w:asciiTheme="minorHAnsi" w:eastAsiaTheme="minorEastAsia" w:hAnsiTheme="minorHAnsi" w:cstheme="minorBidi"/>
          <w:b w:val="0"/>
          <w:i w:val="0"/>
          <w:noProof/>
          <w:sz w:val="22"/>
          <w:szCs w:val="22"/>
        </w:rPr>
      </w:pPr>
      <w:del w:id="352" w:author="Gupta, Ajeya (A.)" w:date="2019-03-29T15:36:00Z">
        <w:r w:rsidRPr="005D562D" w:rsidDel="00BE29B5">
          <w:rPr>
            <w:rStyle w:val="Hyperlink"/>
            <w:b w:val="0"/>
            <w:i w:val="0"/>
            <w:noProof/>
          </w:rPr>
          <w:delText>Figure 2.1.1: FPD LINK Example</w:delText>
        </w:r>
        <w:r w:rsidDel="00BE29B5">
          <w:rPr>
            <w:noProof/>
            <w:webHidden/>
          </w:rPr>
          <w:tab/>
          <w:delText>6</w:delText>
        </w:r>
      </w:del>
    </w:p>
    <w:p w14:paraId="302EDDCD" w14:textId="42AAEFD4" w:rsidR="00390532" w:rsidDel="00BE29B5" w:rsidRDefault="00390532">
      <w:pPr>
        <w:pStyle w:val="TOC1"/>
        <w:tabs>
          <w:tab w:val="left" w:pos="432"/>
        </w:tabs>
        <w:rPr>
          <w:del w:id="353" w:author="Gupta, Ajeya (A.)" w:date="2019-03-29T15:36:00Z"/>
          <w:rFonts w:asciiTheme="minorHAnsi" w:eastAsiaTheme="minorEastAsia" w:hAnsiTheme="minorHAnsi" w:cstheme="minorBidi"/>
          <w:b w:val="0"/>
          <w:caps w:val="0"/>
          <w:sz w:val="22"/>
          <w:szCs w:val="22"/>
        </w:rPr>
      </w:pPr>
      <w:del w:id="354" w:author="Gupta, Ajeya (A.)" w:date="2019-03-29T15:36:00Z">
        <w:r w:rsidRPr="005D562D" w:rsidDel="00BE29B5">
          <w:rPr>
            <w:rStyle w:val="Hyperlink"/>
            <w:b w:val="0"/>
            <w:caps w:val="0"/>
          </w:rPr>
          <w:delText>3</w:delText>
        </w:r>
        <w:r w:rsidDel="00BE29B5">
          <w:rPr>
            <w:rFonts w:asciiTheme="minorHAnsi" w:eastAsiaTheme="minorEastAsia" w:hAnsiTheme="minorHAnsi" w:cstheme="minorBidi"/>
            <w:b w:val="0"/>
            <w:caps w:val="0"/>
            <w:sz w:val="22"/>
            <w:szCs w:val="22"/>
          </w:rPr>
          <w:tab/>
        </w:r>
        <w:r w:rsidRPr="005D562D" w:rsidDel="00BE29B5">
          <w:rPr>
            <w:rStyle w:val="Hyperlink"/>
            <w:rFonts w:cs="Arial"/>
            <w:b w:val="0"/>
            <w:caps w:val="0"/>
          </w:rPr>
          <w:delText>Implementation Requirements</w:delText>
        </w:r>
        <w:r w:rsidDel="00BE29B5">
          <w:rPr>
            <w:webHidden/>
          </w:rPr>
          <w:tab/>
          <w:delText>6</w:delText>
        </w:r>
      </w:del>
    </w:p>
    <w:p w14:paraId="10FFC3DD" w14:textId="5B660E17" w:rsidR="00390532" w:rsidDel="00BE29B5" w:rsidRDefault="00390532">
      <w:pPr>
        <w:pStyle w:val="TOC2"/>
        <w:tabs>
          <w:tab w:val="left" w:pos="1080"/>
        </w:tabs>
        <w:rPr>
          <w:del w:id="355" w:author="Gupta, Ajeya (A.)" w:date="2019-03-29T15:36:00Z"/>
          <w:rFonts w:asciiTheme="minorHAnsi" w:eastAsiaTheme="minorEastAsia" w:hAnsiTheme="minorHAnsi" w:cstheme="minorBidi"/>
          <w:b w:val="0"/>
          <w:noProof/>
          <w:sz w:val="22"/>
          <w:szCs w:val="22"/>
        </w:rPr>
      </w:pPr>
      <w:del w:id="356" w:author="Gupta, Ajeya (A.)" w:date="2019-03-29T15:36:00Z">
        <w:r w:rsidRPr="005D562D" w:rsidDel="00BE29B5">
          <w:rPr>
            <w:rStyle w:val="Hyperlink"/>
            <w:b w:val="0"/>
            <w:noProof/>
          </w:rPr>
          <w:delText>3.1</w:delText>
        </w:r>
        <w:r w:rsidDel="00BE29B5">
          <w:rPr>
            <w:rFonts w:asciiTheme="minorHAnsi" w:eastAsiaTheme="minorEastAsia" w:hAnsiTheme="minorHAnsi" w:cstheme="minorBidi"/>
            <w:b w:val="0"/>
            <w:noProof/>
            <w:sz w:val="22"/>
            <w:szCs w:val="22"/>
          </w:rPr>
          <w:tab/>
        </w:r>
        <w:r w:rsidRPr="005D562D" w:rsidDel="00BE29B5">
          <w:rPr>
            <w:rStyle w:val="Hyperlink"/>
            <w:b w:val="0"/>
            <w:bCs/>
            <w:noProof/>
          </w:rPr>
          <w:delText>Type of Network (FPD Link)</w:delText>
        </w:r>
        <w:r w:rsidDel="00BE29B5">
          <w:rPr>
            <w:noProof/>
            <w:webHidden/>
          </w:rPr>
          <w:tab/>
          <w:delText>7</w:delText>
        </w:r>
      </w:del>
    </w:p>
    <w:p w14:paraId="3F09A637" w14:textId="66EDC3E6" w:rsidR="00390532" w:rsidDel="00BE29B5" w:rsidRDefault="00390532">
      <w:pPr>
        <w:pStyle w:val="TOC3"/>
        <w:tabs>
          <w:tab w:val="left" w:pos="1400"/>
        </w:tabs>
        <w:rPr>
          <w:del w:id="357" w:author="Gupta, Ajeya (A.)" w:date="2019-03-29T15:36:00Z"/>
          <w:rFonts w:asciiTheme="minorHAnsi" w:eastAsiaTheme="minorEastAsia" w:hAnsiTheme="minorHAnsi" w:cstheme="minorBidi"/>
          <w:b w:val="0"/>
          <w:i w:val="0"/>
          <w:noProof/>
          <w:sz w:val="22"/>
          <w:szCs w:val="22"/>
        </w:rPr>
      </w:pPr>
      <w:del w:id="358" w:author="Gupta, Ajeya (A.)" w:date="2019-03-29T15:36:00Z">
        <w:r w:rsidRPr="005D562D" w:rsidDel="00BE29B5">
          <w:rPr>
            <w:rStyle w:val="Hyperlink"/>
            <w:b w:val="0"/>
            <w:i w:val="0"/>
            <w:noProof/>
          </w:rPr>
          <w:delText>3.1.1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Maximum Clock Rate</w:delText>
        </w:r>
        <w:r w:rsidDel="00BE29B5">
          <w:rPr>
            <w:noProof/>
            <w:webHidden/>
          </w:rPr>
          <w:tab/>
          <w:delText>7</w:delText>
        </w:r>
      </w:del>
    </w:p>
    <w:p w14:paraId="703A56E8" w14:textId="4BDC5A14" w:rsidR="00390532" w:rsidDel="00BE29B5" w:rsidRDefault="00390532">
      <w:pPr>
        <w:pStyle w:val="TOC3"/>
        <w:tabs>
          <w:tab w:val="left" w:pos="1400"/>
        </w:tabs>
        <w:rPr>
          <w:del w:id="359" w:author="Gupta, Ajeya (A.)" w:date="2019-03-29T15:36:00Z"/>
          <w:rFonts w:asciiTheme="minorHAnsi" w:eastAsiaTheme="minorEastAsia" w:hAnsiTheme="minorHAnsi" w:cstheme="minorBidi"/>
          <w:b w:val="0"/>
          <w:i w:val="0"/>
          <w:noProof/>
          <w:sz w:val="22"/>
          <w:szCs w:val="22"/>
        </w:rPr>
      </w:pPr>
      <w:del w:id="360" w:author="Gupta, Ajeya (A.)" w:date="2019-03-29T15:36:00Z">
        <w:r w:rsidRPr="005D562D" w:rsidDel="00BE29B5">
          <w:rPr>
            <w:rStyle w:val="Hyperlink"/>
            <w:b w:val="0"/>
            <w:i w:val="0"/>
            <w:noProof/>
          </w:rPr>
          <w:delText>3.1.2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Forward Channel Data Rate</w:delText>
        </w:r>
        <w:r w:rsidDel="00BE29B5">
          <w:rPr>
            <w:noProof/>
            <w:webHidden/>
          </w:rPr>
          <w:tab/>
          <w:delText>8</w:delText>
        </w:r>
      </w:del>
    </w:p>
    <w:p w14:paraId="0924F4B3" w14:textId="60CED457" w:rsidR="00390532" w:rsidDel="00BE29B5" w:rsidRDefault="00390532">
      <w:pPr>
        <w:pStyle w:val="TOC3"/>
        <w:tabs>
          <w:tab w:val="left" w:pos="1400"/>
        </w:tabs>
        <w:rPr>
          <w:del w:id="361" w:author="Gupta, Ajeya (A.)" w:date="2019-03-29T15:36:00Z"/>
          <w:rFonts w:asciiTheme="minorHAnsi" w:eastAsiaTheme="minorEastAsia" w:hAnsiTheme="minorHAnsi" w:cstheme="minorBidi"/>
          <w:b w:val="0"/>
          <w:i w:val="0"/>
          <w:noProof/>
          <w:sz w:val="22"/>
          <w:szCs w:val="22"/>
        </w:rPr>
      </w:pPr>
      <w:del w:id="362" w:author="Gupta, Ajeya (A.)" w:date="2019-03-29T15:36:00Z">
        <w:r w:rsidRPr="005D562D" w:rsidDel="00BE29B5">
          <w:rPr>
            <w:rStyle w:val="Hyperlink"/>
            <w:b w:val="0"/>
            <w:i w:val="0"/>
            <w:noProof/>
          </w:rPr>
          <w:delText>3.1.3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Back Channel Data Rate</w:delText>
        </w:r>
        <w:r w:rsidDel="00BE29B5">
          <w:rPr>
            <w:noProof/>
            <w:webHidden/>
          </w:rPr>
          <w:tab/>
          <w:delText>9</w:delText>
        </w:r>
      </w:del>
    </w:p>
    <w:p w14:paraId="69CC3896" w14:textId="2B95809B" w:rsidR="00390532" w:rsidDel="00BE29B5" w:rsidRDefault="00390532">
      <w:pPr>
        <w:pStyle w:val="TOC3"/>
        <w:tabs>
          <w:tab w:val="left" w:pos="1400"/>
        </w:tabs>
        <w:rPr>
          <w:del w:id="363" w:author="Gupta, Ajeya (A.)" w:date="2019-03-29T15:36:00Z"/>
          <w:rFonts w:asciiTheme="minorHAnsi" w:eastAsiaTheme="minorEastAsia" w:hAnsiTheme="minorHAnsi" w:cstheme="minorBidi"/>
          <w:b w:val="0"/>
          <w:i w:val="0"/>
          <w:noProof/>
          <w:sz w:val="22"/>
          <w:szCs w:val="22"/>
        </w:rPr>
      </w:pPr>
      <w:del w:id="364" w:author="Gupta, Ajeya (A.)" w:date="2019-03-29T15:36:00Z">
        <w:r w:rsidRPr="005D562D" w:rsidDel="00BE29B5">
          <w:rPr>
            <w:rStyle w:val="Hyperlink"/>
            <w:b w:val="0"/>
            <w:i w:val="0"/>
            <w:noProof/>
          </w:rPr>
          <w:delText>3.1.4</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lang w:val="en-GB"/>
          </w:rPr>
          <w:delText>Supported formats</w:delText>
        </w:r>
        <w:r w:rsidDel="00BE29B5">
          <w:rPr>
            <w:noProof/>
            <w:webHidden/>
          </w:rPr>
          <w:tab/>
          <w:delText>9</w:delText>
        </w:r>
      </w:del>
    </w:p>
    <w:p w14:paraId="5AA3D038" w14:textId="37FE9F73" w:rsidR="00390532" w:rsidDel="00BE29B5" w:rsidRDefault="00390532">
      <w:pPr>
        <w:pStyle w:val="TOC2"/>
        <w:tabs>
          <w:tab w:val="left" w:pos="1080"/>
        </w:tabs>
        <w:rPr>
          <w:del w:id="365" w:author="Gupta, Ajeya (A.)" w:date="2019-03-29T15:36:00Z"/>
          <w:rFonts w:asciiTheme="minorHAnsi" w:eastAsiaTheme="minorEastAsia" w:hAnsiTheme="minorHAnsi" w:cstheme="minorBidi"/>
          <w:b w:val="0"/>
          <w:noProof/>
          <w:sz w:val="22"/>
          <w:szCs w:val="22"/>
        </w:rPr>
      </w:pPr>
      <w:del w:id="366" w:author="Gupta, Ajeya (A.)" w:date="2019-03-29T15:36:00Z">
        <w:r w:rsidRPr="005D562D" w:rsidDel="00BE29B5">
          <w:rPr>
            <w:rStyle w:val="Hyperlink"/>
            <w:b w:val="0"/>
            <w:noProof/>
          </w:rPr>
          <w:delText>3.2</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lang w:val="en-GB"/>
          </w:rPr>
          <w:delText>System Level</w:delText>
        </w:r>
        <w:r w:rsidDel="00BE29B5">
          <w:rPr>
            <w:noProof/>
            <w:webHidden/>
          </w:rPr>
          <w:tab/>
          <w:delText>9</w:delText>
        </w:r>
      </w:del>
    </w:p>
    <w:p w14:paraId="5977EC9A" w14:textId="7414280F" w:rsidR="00390532" w:rsidDel="00BE29B5" w:rsidRDefault="00390532">
      <w:pPr>
        <w:pStyle w:val="TOC3"/>
        <w:tabs>
          <w:tab w:val="left" w:pos="1400"/>
        </w:tabs>
        <w:rPr>
          <w:del w:id="367" w:author="Gupta, Ajeya (A.)" w:date="2019-03-29T15:36:00Z"/>
          <w:rFonts w:asciiTheme="minorHAnsi" w:eastAsiaTheme="minorEastAsia" w:hAnsiTheme="minorHAnsi" w:cstheme="minorBidi"/>
          <w:b w:val="0"/>
          <w:i w:val="0"/>
          <w:noProof/>
          <w:sz w:val="22"/>
          <w:szCs w:val="22"/>
        </w:rPr>
      </w:pPr>
      <w:del w:id="368" w:author="Gupta, Ajeya (A.)" w:date="2019-03-29T15:36:00Z">
        <w:r w:rsidRPr="005D562D" w:rsidDel="00BE29B5">
          <w:rPr>
            <w:rStyle w:val="Hyperlink"/>
            <w:b w:val="0"/>
            <w:i w:val="0"/>
            <w:noProof/>
          </w:rPr>
          <w:delText>3.2.1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FPD Link Network Topology</w:delText>
        </w:r>
        <w:r w:rsidDel="00BE29B5">
          <w:rPr>
            <w:noProof/>
            <w:webHidden/>
          </w:rPr>
          <w:tab/>
          <w:delText>9</w:delText>
        </w:r>
      </w:del>
    </w:p>
    <w:p w14:paraId="68BCBE3D" w14:textId="55EDEB5A" w:rsidR="00390532" w:rsidDel="00BE29B5" w:rsidRDefault="00390532">
      <w:pPr>
        <w:pStyle w:val="TOC3"/>
        <w:rPr>
          <w:del w:id="369" w:author="Gupta, Ajeya (A.)" w:date="2019-03-29T15:36:00Z"/>
          <w:rFonts w:asciiTheme="minorHAnsi" w:eastAsiaTheme="minorEastAsia" w:hAnsiTheme="minorHAnsi" w:cstheme="minorBidi"/>
          <w:b w:val="0"/>
          <w:i w:val="0"/>
          <w:noProof/>
          <w:sz w:val="22"/>
          <w:szCs w:val="22"/>
        </w:rPr>
      </w:pPr>
      <w:del w:id="370" w:author="Gupta, Ajeya (A.)" w:date="2019-03-29T15:36:00Z">
        <w:r w:rsidRPr="005D562D" w:rsidDel="00BE29B5">
          <w:rPr>
            <w:rStyle w:val="Hyperlink"/>
            <w:rFonts w:cs="Arial"/>
            <w:b w:val="0"/>
            <w:i w:val="0"/>
            <w:noProof/>
          </w:rPr>
          <w:delText>Fig 3.2.1: Multi-port De-serializer hub</w:delText>
        </w:r>
        <w:r w:rsidDel="00BE29B5">
          <w:rPr>
            <w:noProof/>
            <w:webHidden/>
          </w:rPr>
          <w:tab/>
          <w:delText>10</w:delText>
        </w:r>
      </w:del>
    </w:p>
    <w:p w14:paraId="2BDB1263" w14:textId="21C167F3" w:rsidR="00390532" w:rsidDel="00BE29B5" w:rsidRDefault="00390532">
      <w:pPr>
        <w:pStyle w:val="TOC3"/>
        <w:rPr>
          <w:del w:id="371" w:author="Gupta, Ajeya (A.)" w:date="2019-03-29T15:36:00Z"/>
          <w:rFonts w:asciiTheme="minorHAnsi" w:eastAsiaTheme="minorEastAsia" w:hAnsiTheme="minorHAnsi" w:cstheme="minorBidi"/>
          <w:b w:val="0"/>
          <w:i w:val="0"/>
          <w:noProof/>
          <w:sz w:val="22"/>
          <w:szCs w:val="22"/>
        </w:rPr>
      </w:pPr>
      <w:del w:id="372" w:author="Gupta, Ajeya (A.)" w:date="2019-03-29T15:36:00Z">
        <w:r w:rsidRPr="005D562D" w:rsidDel="00BE29B5">
          <w:rPr>
            <w:rStyle w:val="Hyperlink"/>
            <w:rFonts w:cs="Arial"/>
            <w:b w:val="0"/>
            <w:i w:val="0"/>
            <w:noProof/>
          </w:rPr>
          <w:delText>Fig 3.2.2: Multiport Serializer</w:delText>
        </w:r>
        <w:r w:rsidDel="00BE29B5">
          <w:rPr>
            <w:noProof/>
            <w:webHidden/>
          </w:rPr>
          <w:tab/>
          <w:delText>10</w:delText>
        </w:r>
      </w:del>
    </w:p>
    <w:p w14:paraId="0E5D2CD8" w14:textId="0AF840DC" w:rsidR="00390532" w:rsidDel="00BE29B5" w:rsidRDefault="00390532">
      <w:pPr>
        <w:pStyle w:val="TOC3"/>
        <w:tabs>
          <w:tab w:val="left" w:pos="1400"/>
        </w:tabs>
        <w:rPr>
          <w:del w:id="373" w:author="Gupta, Ajeya (A.)" w:date="2019-03-29T15:36:00Z"/>
          <w:rFonts w:asciiTheme="minorHAnsi" w:eastAsiaTheme="minorEastAsia" w:hAnsiTheme="minorHAnsi" w:cstheme="minorBidi"/>
          <w:b w:val="0"/>
          <w:i w:val="0"/>
          <w:noProof/>
          <w:sz w:val="22"/>
          <w:szCs w:val="22"/>
        </w:rPr>
      </w:pPr>
      <w:del w:id="374" w:author="Gupta, Ajeya (A.)" w:date="2019-03-29T15:36:00Z">
        <w:r w:rsidRPr="005D562D" w:rsidDel="00BE29B5">
          <w:rPr>
            <w:rStyle w:val="Hyperlink"/>
            <w:b w:val="0"/>
            <w:i w:val="0"/>
            <w:noProof/>
          </w:rPr>
          <w:delText>3.2.2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Nodes and Links</w:delText>
        </w:r>
        <w:r w:rsidDel="00BE29B5">
          <w:rPr>
            <w:noProof/>
            <w:webHidden/>
          </w:rPr>
          <w:tab/>
          <w:delText>10</w:delText>
        </w:r>
      </w:del>
    </w:p>
    <w:p w14:paraId="278E1BE2" w14:textId="5A0ECC4A" w:rsidR="00390532" w:rsidDel="00BE29B5" w:rsidRDefault="00390532">
      <w:pPr>
        <w:pStyle w:val="TOC3"/>
        <w:tabs>
          <w:tab w:val="left" w:pos="1400"/>
        </w:tabs>
        <w:rPr>
          <w:del w:id="375" w:author="Gupta, Ajeya (A.)" w:date="2019-03-29T15:36:00Z"/>
          <w:rFonts w:asciiTheme="minorHAnsi" w:eastAsiaTheme="minorEastAsia" w:hAnsiTheme="minorHAnsi" w:cstheme="minorBidi"/>
          <w:b w:val="0"/>
          <w:i w:val="0"/>
          <w:noProof/>
          <w:sz w:val="22"/>
          <w:szCs w:val="22"/>
        </w:rPr>
      </w:pPr>
      <w:del w:id="376" w:author="Gupta, Ajeya (A.)" w:date="2019-03-29T15:36:00Z">
        <w:r w:rsidRPr="005D562D" w:rsidDel="00BE29B5">
          <w:rPr>
            <w:rStyle w:val="Hyperlink"/>
            <w:b w:val="0"/>
            <w:i w:val="0"/>
            <w:noProof/>
          </w:rPr>
          <w:delText>3.2.3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Common FPD Link Network Wakeup Source</w:delText>
        </w:r>
        <w:r w:rsidDel="00BE29B5">
          <w:rPr>
            <w:noProof/>
            <w:webHidden/>
          </w:rPr>
          <w:tab/>
          <w:delText>11</w:delText>
        </w:r>
      </w:del>
    </w:p>
    <w:p w14:paraId="11D07689" w14:textId="5FAB7BF2" w:rsidR="00390532" w:rsidDel="00BE29B5" w:rsidRDefault="00390532">
      <w:pPr>
        <w:pStyle w:val="TOC2"/>
        <w:tabs>
          <w:tab w:val="left" w:pos="1080"/>
        </w:tabs>
        <w:rPr>
          <w:del w:id="377" w:author="Gupta, Ajeya (A.)" w:date="2019-03-29T15:36:00Z"/>
          <w:rFonts w:asciiTheme="minorHAnsi" w:eastAsiaTheme="minorEastAsia" w:hAnsiTheme="minorHAnsi" w:cstheme="minorBidi"/>
          <w:b w:val="0"/>
          <w:noProof/>
          <w:sz w:val="22"/>
          <w:szCs w:val="22"/>
        </w:rPr>
      </w:pPr>
      <w:del w:id="378" w:author="Gupta, Ajeya (A.)" w:date="2019-03-29T15:36:00Z">
        <w:r w:rsidRPr="005D562D" w:rsidDel="00BE29B5">
          <w:rPr>
            <w:rStyle w:val="Hyperlink"/>
            <w:b w:val="0"/>
            <w:noProof/>
          </w:rPr>
          <w:delText>3.3</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Local node requirements</w:delText>
        </w:r>
        <w:r w:rsidDel="00BE29B5">
          <w:rPr>
            <w:noProof/>
            <w:webHidden/>
          </w:rPr>
          <w:tab/>
          <w:delText>11</w:delText>
        </w:r>
      </w:del>
    </w:p>
    <w:p w14:paraId="0560198D" w14:textId="0AB193E0" w:rsidR="00390532" w:rsidDel="00BE29B5" w:rsidRDefault="00390532">
      <w:pPr>
        <w:pStyle w:val="TOC3"/>
        <w:tabs>
          <w:tab w:val="left" w:pos="1400"/>
        </w:tabs>
        <w:rPr>
          <w:del w:id="379" w:author="Gupta, Ajeya (A.)" w:date="2019-03-29T15:36:00Z"/>
          <w:rFonts w:asciiTheme="minorHAnsi" w:eastAsiaTheme="minorEastAsia" w:hAnsiTheme="minorHAnsi" w:cstheme="minorBidi"/>
          <w:b w:val="0"/>
          <w:i w:val="0"/>
          <w:noProof/>
          <w:sz w:val="22"/>
          <w:szCs w:val="22"/>
        </w:rPr>
      </w:pPr>
      <w:del w:id="380" w:author="Gupta, Ajeya (A.)" w:date="2019-03-29T15:36:00Z">
        <w:r w:rsidRPr="005D562D" w:rsidDel="00BE29B5">
          <w:rPr>
            <w:rStyle w:val="Hyperlink"/>
            <w:b w:val="0"/>
            <w:i w:val="0"/>
            <w:noProof/>
          </w:rPr>
          <w:delText>3.3.1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Local Node Initialization</w:delText>
        </w:r>
        <w:r w:rsidDel="00BE29B5">
          <w:rPr>
            <w:noProof/>
            <w:webHidden/>
          </w:rPr>
          <w:tab/>
          <w:delText>11</w:delText>
        </w:r>
      </w:del>
    </w:p>
    <w:p w14:paraId="52C0D70A" w14:textId="575388C0" w:rsidR="00390532" w:rsidDel="00BE29B5" w:rsidRDefault="00390532">
      <w:pPr>
        <w:pStyle w:val="TOC3"/>
        <w:tabs>
          <w:tab w:val="left" w:pos="1400"/>
        </w:tabs>
        <w:rPr>
          <w:del w:id="381" w:author="Gupta, Ajeya (A.)" w:date="2019-03-29T15:36:00Z"/>
          <w:rFonts w:asciiTheme="minorHAnsi" w:eastAsiaTheme="minorEastAsia" w:hAnsiTheme="minorHAnsi" w:cstheme="minorBidi"/>
          <w:b w:val="0"/>
          <w:i w:val="0"/>
          <w:noProof/>
          <w:sz w:val="22"/>
          <w:szCs w:val="22"/>
        </w:rPr>
      </w:pPr>
      <w:del w:id="382" w:author="Gupta, Ajeya (A.)" w:date="2019-03-29T15:36:00Z">
        <w:r w:rsidRPr="005D562D" w:rsidDel="00BE29B5">
          <w:rPr>
            <w:rStyle w:val="Hyperlink"/>
            <w:b w:val="0"/>
            <w:i w:val="0"/>
            <w:noProof/>
          </w:rPr>
          <w:delText>3.3.2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Local Node Status</w:delText>
        </w:r>
        <w:r w:rsidDel="00BE29B5">
          <w:rPr>
            <w:noProof/>
            <w:webHidden/>
          </w:rPr>
          <w:tab/>
          <w:delText>14</w:delText>
        </w:r>
      </w:del>
    </w:p>
    <w:p w14:paraId="4B0689E7" w14:textId="0E2EBDE3" w:rsidR="00390532" w:rsidDel="00BE29B5" w:rsidRDefault="00390532">
      <w:pPr>
        <w:pStyle w:val="TOC3"/>
        <w:tabs>
          <w:tab w:val="left" w:pos="1400"/>
        </w:tabs>
        <w:rPr>
          <w:del w:id="383" w:author="Gupta, Ajeya (A.)" w:date="2019-03-29T15:36:00Z"/>
          <w:rFonts w:asciiTheme="minorHAnsi" w:eastAsiaTheme="minorEastAsia" w:hAnsiTheme="minorHAnsi" w:cstheme="minorBidi"/>
          <w:b w:val="0"/>
          <w:i w:val="0"/>
          <w:noProof/>
          <w:sz w:val="22"/>
          <w:szCs w:val="22"/>
        </w:rPr>
      </w:pPr>
      <w:del w:id="384" w:author="Gupta, Ajeya (A.)" w:date="2019-03-29T15:36:00Z">
        <w:r w:rsidRPr="005D562D" w:rsidDel="00BE29B5">
          <w:rPr>
            <w:rStyle w:val="Hyperlink"/>
            <w:b w:val="0"/>
            <w:i w:val="0"/>
            <w:noProof/>
          </w:rPr>
          <w:delText>3.3.3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Local Node Error handling and recovery</w:delText>
        </w:r>
        <w:r w:rsidDel="00BE29B5">
          <w:rPr>
            <w:noProof/>
            <w:webHidden/>
          </w:rPr>
          <w:tab/>
          <w:delText>16</w:delText>
        </w:r>
      </w:del>
    </w:p>
    <w:p w14:paraId="54E532A4" w14:textId="59B8E334" w:rsidR="00390532" w:rsidDel="00BE29B5" w:rsidRDefault="00390532">
      <w:pPr>
        <w:pStyle w:val="TOC2"/>
        <w:tabs>
          <w:tab w:val="left" w:pos="1080"/>
        </w:tabs>
        <w:rPr>
          <w:del w:id="385" w:author="Gupta, Ajeya (A.)" w:date="2019-03-29T15:36:00Z"/>
          <w:rFonts w:asciiTheme="minorHAnsi" w:eastAsiaTheme="minorEastAsia" w:hAnsiTheme="minorHAnsi" w:cstheme="minorBidi"/>
          <w:b w:val="0"/>
          <w:noProof/>
          <w:sz w:val="22"/>
          <w:szCs w:val="22"/>
        </w:rPr>
      </w:pPr>
      <w:del w:id="386" w:author="Gupta, Ajeya (A.)" w:date="2019-03-29T15:36:00Z">
        <w:r w:rsidRPr="005D562D" w:rsidDel="00BE29B5">
          <w:rPr>
            <w:rStyle w:val="Hyperlink"/>
            <w:b w:val="0"/>
            <w:noProof/>
          </w:rPr>
          <w:delText>3.4</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Specific Diagnostic Support via CAN</w:delText>
        </w:r>
        <w:r w:rsidDel="00BE29B5">
          <w:rPr>
            <w:noProof/>
            <w:webHidden/>
          </w:rPr>
          <w:tab/>
          <w:delText>17</w:delText>
        </w:r>
      </w:del>
    </w:p>
    <w:p w14:paraId="77D4A19B" w14:textId="14ECF345" w:rsidR="00390532" w:rsidDel="00BE29B5" w:rsidRDefault="00390532">
      <w:pPr>
        <w:pStyle w:val="TOC3"/>
        <w:rPr>
          <w:del w:id="387" w:author="Gupta, Ajeya (A.)" w:date="2019-03-29T15:36:00Z"/>
          <w:rFonts w:asciiTheme="minorHAnsi" w:eastAsiaTheme="minorEastAsia" w:hAnsiTheme="minorHAnsi" w:cstheme="minorBidi"/>
          <w:b w:val="0"/>
          <w:i w:val="0"/>
          <w:noProof/>
          <w:sz w:val="22"/>
          <w:szCs w:val="22"/>
        </w:rPr>
      </w:pPr>
      <w:del w:id="388" w:author="Gupta, Ajeya (A.)" w:date="2019-03-29T15:36:00Z">
        <w:r w:rsidRPr="005D562D" w:rsidDel="00BE29B5">
          <w:rPr>
            <w:rStyle w:val="Hyperlink"/>
            <w:b w:val="0"/>
            <w:i w:val="0"/>
            <w:noProof/>
          </w:rPr>
          <w:delText>3.4.1 FPD Link III Network Discovery at EOL/Service Bay</w:delText>
        </w:r>
        <w:r w:rsidDel="00BE29B5">
          <w:rPr>
            <w:noProof/>
            <w:webHidden/>
          </w:rPr>
          <w:tab/>
          <w:delText>17</w:delText>
        </w:r>
      </w:del>
    </w:p>
    <w:p w14:paraId="3348A3F5" w14:textId="7C374F88" w:rsidR="00390532" w:rsidDel="00BE29B5" w:rsidRDefault="00390532">
      <w:pPr>
        <w:pStyle w:val="TOC3"/>
        <w:rPr>
          <w:del w:id="389" w:author="Gupta, Ajeya (A.)" w:date="2019-03-29T15:36:00Z"/>
          <w:rFonts w:asciiTheme="minorHAnsi" w:eastAsiaTheme="minorEastAsia" w:hAnsiTheme="minorHAnsi" w:cstheme="minorBidi"/>
          <w:b w:val="0"/>
          <w:i w:val="0"/>
          <w:noProof/>
          <w:sz w:val="22"/>
          <w:szCs w:val="22"/>
        </w:rPr>
      </w:pPr>
      <w:del w:id="390" w:author="Gupta, Ajeya (A.)" w:date="2019-03-29T15:36:00Z">
        <w:r w:rsidRPr="005D562D" w:rsidDel="00BE29B5">
          <w:rPr>
            <w:rStyle w:val="Hyperlink"/>
            <w:b w:val="0"/>
            <w:i w:val="0"/>
            <w:noProof/>
          </w:rPr>
          <w:delText>3.4.2 FPD Link III Network Errors</w:delText>
        </w:r>
        <w:r w:rsidDel="00BE29B5">
          <w:rPr>
            <w:noProof/>
            <w:webHidden/>
          </w:rPr>
          <w:tab/>
          <w:delText>17</w:delText>
        </w:r>
      </w:del>
    </w:p>
    <w:p w14:paraId="04C6B02B" w14:textId="047436AD" w:rsidR="00390532" w:rsidDel="00BE29B5" w:rsidRDefault="00390532">
      <w:pPr>
        <w:pStyle w:val="TOC3"/>
        <w:rPr>
          <w:del w:id="391" w:author="Gupta, Ajeya (A.)" w:date="2019-03-29T15:36:00Z"/>
          <w:rFonts w:asciiTheme="minorHAnsi" w:eastAsiaTheme="minorEastAsia" w:hAnsiTheme="minorHAnsi" w:cstheme="minorBidi"/>
          <w:b w:val="0"/>
          <w:i w:val="0"/>
          <w:noProof/>
          <w:sz w:val="22"/>
          <w:szCs w:val="22"/>
        </w:rPr>
      </w:pPr>
      <w:del w:id="392" w:author="Gupta, Ajeya (A.)" w:date="2019-03-29T15:36:00Z">
        <w:r w:rsidRPr="005D562D" w:rsidDel="00BE29B5">
          <w:rPr>
            <w:rStyle w:val="Hyperlink"/>
            <w:b w:val="0"/>
            <w:i w:val="0"/>
            <w:noProof/>
          </w:rPr>
          <w:delText>3.4.3 FPD Link III DTC reporting</w:delText>
        </w:r>
        <w:r w:rsidDel="00BE29B5">
          <w:rPr>
            <w:noProof/>
            <w:webHidden/>
          </w:rPr>
          <w:tab/>
          <w:delText>17</w:delText>
        </w:r>
      </w:del>
    </w:p>
    <w:p w14:paraId="55612402" w14:textId="33AD03F5" w:rsidR="00390532" w:rsidDel="00BE29B5" w:rsidRDefault="00390532">
      <w:pPr>
        <w:pStyle w:val="TOC2"/>
        <w:tabs>
          <w:tab w:val="left" w:pos="1080"/>
        </w:tabs>
        <w:rPr>
          <w:del w:id="393" w:author="Gupta, Ajeya (A.)" w:date="2019-03-29T15:36:00Z"/>
          <w:rFonts w:asciiTheme="minorHAnsi" w:eastAsiaTheme="minorEastAsia" w:hAnsiTheme="minorHAnsi" w:cstheme="minorBidi"/>
          <w:b w:val="0"/>
          <w:noProof/>
          <w:sz w:val="22"/>
          <w:szCs w:val="22"/>
        </w:rPr>
      </w:pPr>
      <w:del w:id="394" w:author="Gupta, Ajeya (A.)" w:date="2019-03-29T15:36:00Z">
        <w:r w:rsidRPr="005D562D" w:rsidDel="00BE29B5">
          <w:rPr>
            <w:rStyle w:val="Hyperlink"/>
            <w:b w:val="0"/>
            <w:noProof/>
          </w:rPr>
          <w:delText>3.5</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Remote Node Requirements</w:delText>
        </w:r>
        <w:r w:rsidDel="00BE29B5">
          <w:rPr>
            <w:noProof/>
            <w:webHidden/>
          </w:rPr>
          <w:tab/>
          <w:delText>18</w:delText>
        </w:r>
      </w:del>
    </w:p>
    <w:p w14:paraId="0AAF3806" w14:textId="1D81E5FC" w:rsidR="00390532" w:rsidDel="00BE29B5" w:rsidRDefault="00390532">
      <w:pPr>
        <w:pStyle w:val="TOC3"/>
        <w:tabs>
          <w:tab w:val="left" w:pos="1400"/>
        </w:tabs>
        <w:rPr>
          <w:del w:id="395" w:author="Gupta, Ajeya (A.)" w:date="2019-03-29T15:36:00Z"/>
          <w:rFonts w:asciiTheme="minorHAnsi" w:eastAsiaTheme="minorEastAsia" w:hAnsiTheme="minorHAnsi" w:cstheme="minorBidi"/>
          <w:b w:val="0"/>
          <w:i w:val="0"/>
          <w:noProof/>
          <w:sz w:val="22"/>
          <w:szCs w:val="22"/>
        </w:rPr>
      </w:pPr>
      <w:del w:id="396" w:author="Gupta, Ajeya (A.)" w:date="2019-03-29T15:36:00Z">
        <w:r w:rsidRPr="005D562D" w:rsidDel="00BE29B5">
          <w:rPr>
            <w:rStyle w:val="Hyperlink"/>
            <w:b w:val="0"/>
            <w:i w:val="0"/>
            <w:noProof/>
          </w:rPr>
          <w:delText>3.5.1</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Remote Node Initialization</w:delText>
        </w:r>
        <w:r w:rsidDel="00BE29B5">
          <w:rPr>
            <w:noProof/>
            <w:webHidden/>
          </w:rPr>
          <w:tab/>
          <w:delText>18</w:delText>
        </w:r>
      </w:del>
    </w:p>
    <w:p w14:paraId="7F04E2BE" w14:textId="3F2FD672" w:rsidR="00390532" w:rsidDel="00BE29B5" w:rsidRDefault="00390532">
      <w:pPr>
        <w:pStyle w:val="TOC3"/>
        <w:tabs>
          <w:tab w:val="left" w:pos="1400"/>
        </w:tabs>
        <w:rPr>
          <w:del w:id="397" w:author="Gupta, Ajeya (A.)" w:date="2019-03-29T15:36:00Z"/>
          <w:rFonts w:asciiTheme="minorHAnsi" w:eastAsiaTheme="minorEastAsia" w:hAnsiTheme="minorHAnsi" w:cstheme="minorBidi"/>
          <w:b w:val="0"/>
          <w:i w:val="0"/>
          <w:noProof/>
          <w:sz w:val="22"/>
          <w:szCs w:val="22"/>
        </w:rPr>
      </w:pPr>
      <w:del w:id="398" w:author="Gupta, Ajeya (A.)" w:date="2019-03-29T15:36:00Z">
        <w:r w:rsidRPr="005D562D" w:rsidDel="00BE29B5">
          <w:rPr>
            <w:rStyle w:val="Hyperlink"/>
            <w:b w:val="0"/>
            <w:i w:val="0"/>
            <w:noProof/>
          </w:rPr>
          <w:delText>3.5.2</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Remote Node Status</w:delText>
        </w:r>
        <w:r w:rsidDel="00BE29B5">
          <w:rPr>
            <w:noProof/>
            <w:webHidden/>
          </w:rPr>
          <w:tab/>
          <w:delText>18</w:delText>
        </w:r>
      </w:del>
    </w:p>
    <w:p w14:paraId="797B8570" w14:textId="639C0886" w:rsidR="00390532" w:rsidDel="00BE29B5" w:rsidRDefault="00390532">
      <w:pPr>
        <w:pStyle w:val="TOC3"/>
        <w:tabs>
          <w:tab w:val="left" w:pos="1400"/>
        </w:tabs>
        <w:rPr>
          <w:del w:id="399" w:author="Gupta, Ajeya (A.)" w:date="2019-03-29T15:36:00Z"/>
          <w:rFonts w:asciiTheme="minorHAnsi" w:eastAsiaTheme="minorEastAsia" w:hAnsiTheme="minorHAnsi" w:cstheme="minorBidi"/>
          <w:b w:val="0"/>
          <w:i w:val="0"/>
          <w:noProof/>
          <w:sz w:val="22"/>
          <w:szCs w:val="22"/>
        </w:rPr>
      </w:pPr>
      <w:del w:id="400" w:author="Gupta, Ajeya (A.)" w:date="2019-03-29T15:36:00Z">
        <w:r w:rsidRPr="005D562D" w:rsidDel="00BE29B5">
          <w:rPr>
            <w:rStyle w:val="Hyperlink"/>
            <w:b w:val="0"/>
            <w:i w:val="0"/>
            <w:noProof/>
          </w:rPr>
          <w:delText>3.5.3</w:delText>
        </w:r>
        <w:r w:rsidDel="00BE29B5">
          <w:rPr>
            <w:rFonts w:asciiTheme="minorHAnsi" w:eastAsiaTheme="minorEastAsia" w:hAnsiTheme="minorHAnsi" w:cstheme="minorBidi"/>
            <w:b w:val="0"/>
            <w:i w:val="0"/>
            <w:noProof/>
            <w:sz w:val="22"/>
            <w:szCs w:val="22"/>
          </w:rPr>
          <w:tab/>
        </w:r>
        <w:r w:rsidRPr="005D562D" w:rsidDel="00BE29B5">
          <w:rPr>
            <w:rStyle w:val="Hyperlink"/>
            <w:b w:val="0"/>
            <w:i w:val="0"/>
            <w:noProof/>
          </w:rPr>
          <w:delText>Remote Node Error recovery</w:delText>
        </w:r>
        <w:r w:rsidDel="00BE29B5">
          <w:rPr>
            <w:noProof/>
            <w:webHidden/>
          </w:rPr>
          <w:tab/>
          <w:delText>19</w:delText>
        </w:r>
      </w:del>
    </w:p>
    <w:p w14:paraId="12BB019E" w14:textId="7BF1B7BB" w:rsidR="00390532" w:rsidDel="00BE29B5" w:rsidRDefault="00390532">
      <w:pPr>
        <w:pStyle w:val="TOC1"/>
        <w:tabs>
          <w:tab w:val="left" w:pos="432"/>
        </w:tabs>
        <w:rPr>
          <w:del w:id="401" w:author="Gupta, Ajeya (A.)" w:date="2019-03-29T15:36:00Z"/>
          <w:rFonts w:asciiTheme="minorHAnsi" w:eastAsiaTheme="minorEastAsia" w:hAnsiTheme="minorHAnsi" w:cstheme="minorBidi"/>
          <w:b w:val="0"/>
          <w:caps w:val="0"/>
          <w:sz w:val="22"/>
          <w:szCs w:val="22"/>
        </w:rPr>
      </w:pPr>
      <w:del w:id="402" w:author="Gupta, Ajeya (A.)" w:date="2019-03-29T15:36:00Z">
        <w:r w:rsidRPr="005D562D" w:rsidDel="00BE29B5">
          <w:rPr>
            <w:rStyle w:val="Hyperlink"/>
            <w:b w:val="0"/>
            <w:caps w:val="0"/>
          </w:rPr>
          <w:delText>4</w:delText>
        </w:r>
        <w:r w:rsidDel="00BE29B5">
          <w:rPr>
            <w:rFonts w:asciiTheme="minorHAnsi" w:eastAsiaTheme="minorEastAsia" w:hAnsiTheme="minorHAnsi" w:cstheme="minorBidi"/>
            <w:b w:val="0"/>
            <w:caps w:val="0"/>
            <w:sz w:val="22"/>
            <w:szCs w:val="22"/>
          </w:rPr>
          <w:tab/>
        </w:r>
        <w:r w:rsidRPr="005D562D" w:rsidDel="00BE29B5">
          <w:rPr>
            <w:rStyle w:val="Hyperlink"/>
            <w:rFonts w:cs="Arial"/>
            <w:b w:val="0"/>
            <w:caps w:val="0"/>
          </w:rPr>
          <w:delText>VERIFICATION METHODS</w:delText>
        </w:r>
        <w:r w:rsidDel="00BE29B5">
          <w:rPr>
            <w:webHidden/>
          </w:rPr>
          <w:tab/>
          <w:delText>19</w:delText>
        </w:r>
      </w:del>
    </w:p>
    <w:p w14:paraId="2B39BB7A" w14:textId="764A5E72" w:rsidR="00390532" w:rsidDel="00BE29B5" w:rsidRDefault="00390532">
      <w:pPr>
        <w:pStyle w:val="TOC2"/>
        <w:tabs>
          <w:tab w:val="left" w:pos="1080"/>
        </w:tabs>
        <w:rPr>
          <w:del w:id="403" w:author="Gupta, Ajeya (A.)" w:date="2019-03-29T15:36:00Z"/>
          <w:rFonts w:asciiTheme="minorHAnsi" w:eastAsiaTheme="minorEastAsia" w:hAnsiTheme="minorHAnsi" w:cstheme="minorBidi"/>
          <w:b w:val="0"/>
          <w:noProof/>
          <w:sz w:val="22"/>
          <w:szCs w:val="22"/>
        </w:rPr>
      </w:pPr>
      <w:del w:id="404" w:author="Gupta, Ajeya (A.)" w:date="2019-03-29T15:36:00Z">
        <w:r w:rsidRPr="005D562D" w:rsidDel="00BE29B5">
          <w:rPr>
            <w:rStyle w:val="Hyperlink"/>
            <w:b w:val="0"/>
            <w:noProof/>
          </w:rPr>
          <w:delText>4.1</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noProof/>
          </w:rPr>
          <w:delText>Node conformance tests</w:delText>
        </w:r>
        <w:r w:rsidDel="00BE29B5">
          <w:rPr>
            <w:noProof/>
            <w:webHidden/>
          </w:rPr>
          <w:tab/>
          <w:delText>19</w:delText>
        </w:r>
      </w:del>
    </w:p>
    <w:p w14:paraId="60DA102F" w14:textId="0261683B" w:rsidR="00390532" w:rsidDel="00BE29B5" w:rsidRDefault="00390532">
      <w:pPr>
        <w:pStyle w:val="TOC2"/>
        <w:tabs>
          <w:tab w:val="left" w:pos="1080"/>
        </w:tabs>
        <w:rPr>
          <w:del w:id="405" w:author="Gupta, Ajeya (A.)" w:date="2019-03-29T15:36:00Z"/>
          <w:rFonts w:asciiTheme="minorHAnsi" w:eastAsiaTheme="minorEastAsia" w:hAnsiTheme="minorHAnsi" w:cstheme="minorBidi"/>
          <w:b w:val="0"/>
          <w:noProof/>
          <w:sz w:val="22"/>
          <w:szCs w:val="22"/>
        </w:rPr>
      </w:pPr>
      <w:del w:id="406" w:author="Gupta, Ajeya (A.)" w:date="2019-03-29T15:36:00Z">
        <w:r w:rsidRPr="005D562D" w:rsidDel="00BE29B5">
          <w:rPr>
            <w:rStyle w:val="Hyperlink"/>
            <w:b w:val="0"/>
            <w:noProof/>
          </w:rPr>
          <w:delText>4.2</w:delText>
        </w:r>
        <w:r w:rsidDel="00BE29B5">
          <w:rPr>
            <w:rFonts w:asciiTheme="minorHAnsi" w:eastAsiaTheme="minorEastAsia" w:hAnsiTheme="minorHAnsi" w:cstheme="minorBidi"/>
            <w:b w:val="0"/>
            <w:noProof/>
            <w:sz w:val="22"/>
            <w:szCs w:val="22"/>
          </w:rPr>
          <w:tab/>
        </w:r>
        <w:r w:rsidRPr="005D562D" w:rsidDel="00BE29B5">
          <w:rPr>
            <w:rStyle w:val="Hyperlink"/>
            <w:rFonts w:cs="Arial"/>
            <w:b w:val="0"/>
            <w:bCs/>
            <w:noProof/>
          </w:rPr>
          <w:delText>Verification traceability</w:delText>
        </w:r>
        <w:r w:rsidDel="00BE29B5">
          <w:rPr>
            <w:noProof/>
            <w:webHidden/>
          </w:rPr>
          <w:tab/>
          <w:delText>19</w:delText>
        </w:r>
      </w:del>
    </w:p>
    <w:p w14:paraId="28ABC540" w14:textId="2D1A64C4" w:rsidR="00390532" w:rsidDel="00BE29B5" w:rsidRDefault="00390532">
      <w:pPr>
        <w:pStyle w:val="TOC3"/>
        <w:rPr>
          <w:del w:id="407" w:author="Gupta, Ajeya (A.)" w:date="2019-03-29T15:36:00Z"/>
          <w:rFonts w:asciiTheme="minorHAnsi" w:eastAsiaTheme="minorEastAsia" w:hAnsiTheme="minorHAnsi" w:cstheme="minorBidi"/>
          <w:b w:val="0"/>
          <w:i w:val="0"/>
          <w:noProof/>
          <w:sz w:val="22"/>
          <w:szCs w:val="22"/>
        </w:rPr>
      </w:pPr>
      <w:del w:id="408" w:author="Gupta, Ajeya (A.)" w:date="2019-03-29T15:36:00Z">
        <w:r w:rsidRPr="005D562D" w:rsidDel="00BE29B5">
          <w:rPr>
            <w:rStyle w:val="Hyperlink"/>
            <w:b w:val="0"/>
            <w:i w:val="0"/>
            <w:noProof/>
            <w:lang w:val="en-GB"/>
          </w:rPr>
          <w:delText>Supported formats</w:delText>
        </w:r>
        <w:r w:rsidDel="00BE29B5">
          <w:rPr>
            <w:noProof/>
            <w:webHidden/>
          </w:rPr>
          <w:tab/>
          <w:delText>20</w:delText>
        </w:r>
      </w:del>
    </w:p>
    <w:p w14:paraId="60BAEA7C" w14:textId="6979A76C" w:rsidR="00390532" w:rsidDel="00BE29B5" w:rsidRDefault="00390532">
      <w:pPr>
        <w:pStyle w:val="TOC1"/>
        <w:rPr>
          <w:del w:id="409" w:author="Gupta, Ajeya (A.)" w:date="2019-03-29T15:36:00Z"/>
          <w:rFonts w:asciiTheme="minorHAnsi" w:eastAsiaTheme="minorEastAsia" w:hAnsiTheme="minorHAnsi" w:cstheme="minorBidi"/>
          <w:b w:val="0"/>
          <w:caps w:val="0"/>
          <w:sz w:val="22"/>
          <w:szCs w:val="22"/>
        </w:rPr>
      </w:pPr>
      <w:del w:id="410" w:author="Gupta, Ajeya (A.)" w:date="2019-03-29T15:36:00Z">
        <w:r w:rsidRPr="005D562D" w:rsidDel="00BE29B5">
          <w:rPr>
            <w:rStyle w:val="Hyperlink"/>
            <w:b w:val="0"/>
            <w:caps w:val="0"/>
          </w:rPr>
          <w:delText>Appendixes</w:delText>
        </w:r>
        <w:r w:rsidDel="00BE29B5">
          <w:rPr>
            <w:webHidden/>
          </w:rPr>
          <w:tab/>
          <w:delText>22</w:delText>
        </w:r>
      </w:del>
    </w:p>
    <w:p w14:paraId="7DC286C3" w14:textId="44609E14" w:rsidR="00390532" w:rsidDel="00BE29B5" w:rsidRDefault="00390532">
      <w:pPr>
        <w:pStyle w:val="TOC2"/>
        <w:rPr>
          <w:del w:id="411" w:author="Gupta, Ajeya (A.)" w:date="2019-03-29T15:36:00Z"/>
          <w:rFonts w:asciiTheme="minorHAnsi" w:eastAsiaTheme="minorEastAsia" w:hAnsiTheme="minorHAnsi" w:cstheme="minorBidi"/>
          <w:b w:val="0"/>
          <w:noProof/>
          <w:sz w:val="22"/>
          <w:szCs w:val="22"/>
        </w:rPr>
      </w:pPr>
      <w:del w:id="412" w:author="Gupta, Ajeya (A.)" w:date="2019-03-29T15:36:00Z">
        <w:r w:rsidRPr="005D562D" w:rsidDel="00BE29B5">
          <w:rPr>
            <w:rStyle w:val="Hyperlink"/>
            <w:rFonts w:cs="Arial"/>
            <w:b w:val="0"/>
            <w:noProof/>
          </w:rPr>
          <w:delText>Appendix. 1 Approved FPD LINK Chipsets</w:delText>
        </w:r>
        <w:r w:rsidDel="00BE29B5">
          <w:rPr>
            <w:noProof/>
            <w:webHidden/>
          </w:rPr>
          <w:tab/>
          <w:delText>22</w:delText>
        </w:r>
      </w:del>
    </w:p>
    <w:p w14:paraId="2AB8E060" w14:textId="379F3B74" w:rsidR="00390532" w:rsidDel="00BE29B5" w:rsidRDefault="00390532">
      <w:pPr>
        <w:pStyle w:val="TOC2"/>
        <w:rPr>
          <w:del w:id="413" w:author="Gupta, Ajeya (A.)" w:date="2019-03-29T15:36:00Z"/>
          <w:rFonts w:asciiTheme="minorHAnsi" w:eastAsiaTheme="minorEastAsia" w:hAnsiTheme="minorHAnsi" w:cstheme="minorBidi"/>
          <w:b w:val="0"/>
          <w:noProof/>
          <w:sz w:val="22"/>
          <w:szCs w:val="22"/>
        </w:rPr>
      </w:pPr>
      <w:del w:id="414" w:author="Gupta, Ajeya (A.)" w:date="2019-03-29T15:36:00Z">
        <w:r w:rsidRPr="005D562D" w:rsidDel="00BE29B5">
          <w:rPr>
            <w:rStyle w:val="Hyperlink"/>
            <w:rFonts w:cs="Arial"/>
            <w:b w:val="0"/>
            <w:noProof/>
          </w:rPr>
          <w:delText>Appendix. 2 DTC/DID list</w:delText>
        </w:r>
        <w:r w:rsidDel="00BE29B5">
          <w:rPr>
            <w:noProof/>
            <w:webHidden/>
          </w:rPr>
          <w:tab/>
          <w:delText>22</w:delText>
        </w:r>
      </w:del>
    </w:p>
    <w:p w14:paraId="11848E55" w14:textId="13DF23CE" w:rsidR="00390532" w:rsidDel="00BE29B5" w:rsidRDefault="00390532">
      <w:pPr>
        <w:pStyle w:val="TOC2"/>
        <w:rPr>
          <w:del w:id="415" w:author="Gupta, Ajeya (A.)" w:date="2019-03-29T15:36:00Z"/>
          <w:rFonts w:asciiTheme="minorHAnsi" w:eastAsiaTheme="minorEastAsia" w:hAnsiTheme="minorHAnsi" w:cstheme="minorBidi"/>
          <w:b w:val="0"/>
          <w:noProof/>
          <w:sz w:val="22"/>
          <w:szCs w:val="22"/>
        </w:rPr>
      </w:pPr>
      <w:del w:id="416" w:author="Gupta, Ajeya (A.)" w:date="2019-03-29T15:36:00Z">
        <w:r w:rsidRPr="005D562D" w:rsidDel="00BE29B5">
          <w:rPr>
            <w:rStyle w:val="Hyperlink"/>
            <w:rFonts w:cs="Arial"/>
            <w:b w:val="0"/>
            <w:noProof/>
          </w:rPr>
          <w:delText>Appendix. 3 Change log</w:delText>
        </w:r>
        <w:r w:rsidDel="00BE29B5">
          <w:rPr>
            <w:noProof/>
            <w:webHidden/>
          </w:rPr>
          <w:tab/>
          <w:delText>22</w:delText>
        </w:r>
      </w:del>
    </w:p>
    <w:p w14:paraId="3AFAFE30" w14:textId="788CB53D" w:rsidR="00BC2BFF" w:rsidDel="00BE29B5" w:rsidRDefault="00BC2BFF">
      <w:pPr>
        <w:pStyle w:val="TOC1"/>
        <w:rPr>
          <w:del w:id="417" w:author="Gupta, Ajeya (A.)" w:date="2019-03-29T15:36:00Z"/>
          <w:rFonts w:asciiTheme="minorHAnsi" w:eastAsiaTheme="minorEastAsia" w:hAnsiTheme="minorHAnsi" w:cstheme="minorBidi"/>
          <w:b w:val="0"/>
          <w:caps w:val="0"/>
          <w:sz w:val="22"/>
          <w:szCs w:val="22"/>
        </w:rPr>
      </w:pPr>
      <w:del w:id="418" w:author="Gupta, Ajeya (A.)" w:date="2019-03-29T15:36:00Z">
        <w:r w:rsidRPr="00390532" w:rsidDel="00BE29B5">
          <w:rPr>
            <w:rStyle w:val="Hyperlink"/>
            <w:b w:val="0"/>
            <w:caps w:val="0"/>
          </w:rPr>
          <w:delText>I. Scope</w:delText>
        </w:r>
        <w:r w:rsidDel="00BE29B5">
          <w:rPr>
            <w:webHidden/>
          </w:rPr>
          <w:tab/>
          <w:delText>2</w:delText>
        </w:r>
      </w:del>
    </w:p>
    <w:p w14:paraId="49F653F9" w14:textId="53614784" w:rsidR="00BC2BFF" w:rsidDel="00BE29B5" w:rsidRDefault="00BC2BFF">
      <w:pPr>
        <w:pStyle w:val="TOC2"/>
        <w:rPr>
          <w:del w:id="419" w:author="Gupta, Ajeya (A.)" w:date="2019-03-29T15:36:00Z"/>
          <w:rFonts w:asciiTheme="minorHAnsi" w:eastAsiaTheme="minorEastAsia" w:hAnsiTheme="minorHAnsi" w:cstheme="minorBidi"/>
          <w:b w:val="0"/>
          <w:noProof/>
          <w:sz w:val="22"/>
          <w:szCs w:val="22"/>
        </w:rPr>
      </w:pPr>
      <w:del w:id="420" w:author="Gupta, Ajeya (A.)" w:date="2019-03-29T15:36:00Z">
        <w:r w:rsidRPr="00390532" w:rsidDel="00BE29B5">
          <w:rPr>
            <w:rStyle w:val="Hyperlink"/>
            <w:b w:val="0"/>
            <w:noProof/>
          </w:rPr>
          <w:delText>1.1 Not in Scope</w:delText>
        </w:r>
        <w:r w:rsidDel="00BE29B5">
          <w:rPr>
            <w:noProof/>
            <w:webHidden/>
          </w:rPr>
          <w:tab/>
          <w:delText>2</w:delText>
        </w:r>
      </w:del>
    </w:p>
    <w:p w14:paraId="0A005DD0" w14:textId="5D94694E" w:rsidR="00BC2BFF" w:rsidDel="00BE29B5" w:rsidRDefault="00BC2BFF">
      <w:pPr>
        <w:pStyle w:val="TOC1"/>
        <w:rPr>
          <w:del w:id="421" w:author="Gupta, Ajeya (A.)" w:date="2019-03-29T15:36:00Z"/>
          <w:rFonts w:asciiTheme="minorHAnsi" w:eastAsiaTheme="minorEastAsia" w:hAnsiTheme="minorHAnsi" w:cstheme="minorBidi"/>
          <w:b w:val="0"/>
          <w:caps w:val="0"/>
          <w:sz w:val="22"/>
          <w:szCs w:val="22"/>
        </w:rPr>
      </w:pPr>
      <w:del w:id="422" w:author="Gupta, Ajeya (A.)" w:date="2019-03-29T15:36:00Z">
        <w:r w:rsidRPr="00390532" w:rsidDel="00BE29B5">
          <w:rPr>
            <w:rStyle w:val="Hyperlink"/>
            <w:b w:val="0"/>
            <w:caps w:val="0"/>
            <w:lang w:val="en-GB"/>
          </w:rPr>
          <w:delText>II. Table of Contents</w:delText>
        </w:r>
        <w:r w:rsidDel="00BE29B5">
          <w:rPr>
            <w:webHidden/>
          </w:rPr>
          <w:tab/>
          <w:delText>3</w:delText>
        </w:r>
      </w:del>
    </w:p>
    <w:p w14:paraId="4B1BACAF" w14:textId="6554A37C" w:rsidR="00BC2BFF" w:rsidDel="00BE29B5" w:rsidRDefault="00BC2BFF">
      <w:pPr>
        <w:pStyle w:val="TOC1"/>
        <w:rPr>
          <w:del w:id="423" w:author="Gupta, Ajeya (A.)" w:date="2019-03-29T15:36:00Z"/>
          <w:rFonts w:asciiTheme="minorHAnsi" w:eastAsiaTheme="minorEastAsia" w:hAnsiTheme="minorHAnsi" w:cstheme="minorBidi"/>
          <w:b w:val="0"/>
          <w:caps w:val="0"/>
          <w:sz w:val="22"/>
          <w:szCs w:val="22"/>
        </w:rPr>
      </w:pPr>
      <w:del w:id="424" w:author="Gupta, Ajeya (A.)" w:date="2019-03-29T15:36:00Z">
        <w:r w:rsidRPr="00390532" w:rsidDel="00BE29B5">
          <w:rPr>
            <w:rStyle w:val="Hyperlink"/>
            <w:b w:val="0"/>
            <w:caps w:val="0"/>
            <w:kern w:val="1"/>
          </w:rPr>
          <w:delText>III</w:delText>
        </w:r>
        <w:r w:rsidRPr="00390532" w:rsidDel="00BE29B5">
          <w:rPr>
            <w:rStyle w:val="Hyperlink"/>
            <w:b w:val="0"/>
            <w:caps w:val="0"/>
          </w:rPr>
          <w:delText>. References</w:delText>
        </w:r>
        <w:r w:rsidDel="00BE29B5">
          <w:rPr>
            <w:webHidden/>
          </w:rPr>
          <w:tab/>
          <w:delText>4</w:delText>
        </w:r>
      </w:del>
    </w:p>
    <w:p w14:paraId="7FBC9148" w14:textId="658AEFE0" w:rsidR="00BC2BFF" w:rsidDel="00BE29B5" w:rsidRDefault="00BC2BFF">
      <w:pPr>
        <w:pStyle w:val="TOC1"/>
        <w:tabs>
          <w:tab w:val="left" w:pos="432"/>
        </w:tabs>
        <w:rPr>
          <w:del w:id="425" w:author="Gupta, Ajeya (A.)" w:date="2019-03-29T15:36:00Z"/>
          <w:rFonts w:asciiTheme="minorHAnsi" w:eastAsiaTheme="minorEastAsia" w:hAnsiTheme="minorHAnsi" w:cstheme="minorBidi"/>
          <w:b w:val="0"/>
          <w:caps w:val="0"/>
          <w:sz w:val="22"/>
          <w:szCs w:val="22"/>
        </w:rPr>
      </w:pPr>
      <w:del w:id="426" w:author="Gupta, Ajeya (A.)" w:date="2019-03-29T15:36:00Z">
        <w:r w:rsidRPr="00390532" w:rsidDel="00BE29B5">
          <w:rPr>
            <w:rStyle w:val="Hyperlink"/>
            <w:b w:val="0"/>
            <w:caps w:val="0"/>
          </w:rPr>
          <w:delText>1</w:delText>
        </w:r>
        <w:r w:rsidDel="00BE29B5">
          <w:rPr>
            <w:rFonts w:asciiTheme="minorHAnsi" w:eastAsiaTheme="minorEastAsia" w:hAnsiTheme="minorHAnsi" w:cstheme="minorBidi"/>
            <w:b w:val="0"/>
            <w:caps w:val="0"/>
            <w:sz w:val="22"/>
            <w:szCs w:val="22"/>
          </w:rPr>
          <w:tab/>
        </w:r>
        <w:r w:rsidRPr="00390532" w:rsidDel="00BE29B5">
          <w:rPr>
            <w:rStyle w:val="Hyperlink"/>
            <w:b w:val="0"/>
            <w:caps w:val="0"/>
            <w:lang w:val="en-GB"/>
          </w:rPr>
          <w:delText>Definitions/Abbreviations</w:delText>
        </w:r>
        <w:r w:rsidDel="00BE29B5">
          <w:rPr>
            <w:webHidden/>
          </w:rPr>
          <w:tab/>
          <w:delText>4</w:delText>
        </w:r>
      </w:del>
    </w:p>
    <w:p w14:paraId="001E83F3" w14:textId="25B69FE8" w:rsidR="00BC2BFF" w:rsidDel="00BE29B5" w:rsidRDefault="00BC2BFF">
      <w:pPr>
        <w:pStyle w:val="TOC2"/>
        <w:tabs>
          <w:tab w:val="left" w:pos="1080"/>
        </w:tabs>
        <w:rPr>
          <w:del w:id="427" w:author="Gupta, Ajeya (A.)" w:date="2019-03-29T15:36:00Z"/>
          <w:rFonts w:asciiTheme="minorHAnsi" w:eastAsiaTheme="minorEastAsia" w:hAnsiTheme="minorHAnsi" w:cstheme="minorBidi"/>
          <w:b w:val="0"/>
          <w:noProof/>
          <w:sz w:val="22"/>
          <w:szCs w:val="22"/>
        </w:rPr>
      </w:pPr>
      <w:del w:id="428" w:author="Gupta, Ajeya (A.)" w:date="2019-03-29T15:36:00Z">
        <w:r w:rsidRPr="00390532" w:rsidDel="00BE29B5">
          <w:rPr>
            <w:rStyle w:val="Hyperlink"/>
            <w:b w:val="0"/>
            <w:noProof/>
          </w:rPr>
          <w:delText>1.1</w:delText>
        </w:r>
        <w:r w:rsidDel="00BE29B5">
          <w:rPr>
            <w:rFonts w:asciiTheme="minorHAnsi" w:eastAsiaTheme="minorEastAsia" w:hAnsiTheme="minorHAnsi" w:cstheme="minorBidi"/>
            <w:b w:val="0"/>
            <w:noProof/>
            <w:sz w:val="22"/>
            <w:szCs w:val="22"/>
          </w:rPr>
          <w:tab/>
        </w:r>
        <w:r w:rsidRPr="00390532" w:rsidDel="00BE29B5">
          <w:rPr>
            <w:rStyle w:val="Hyperlink"/>
            <w:b w:val="0"/>
            <w:bCs/>
            <w:noProof/>
          </w:rPr>
          <w:delText>General</w:delText>
        </w:r>
        <w:r w:rsidRPr="00390532" w:rsidDel="00BE29B5">
          <w:rPr>
            <w:rStyle w:val="Hyperlink"/>
            <w:b w:val="0"/>
            <w:bCs/>
            <w:noProof/>
            <w:lang w:val="en-GB"/>
          </w:rPr>
          <w:delText xml:space="preserve"> Definitions</w:delText>
        </w:r>
        <w:r w:rsidDel="00BE29B5">
          <w:rPr>
            <w:noProof/>
            <w:webHidden/>
          </w:rPr>
          <w:tab/>
          <w:delText>4</w:delText>
        </w:r>
      </w:del>
    </w:p>
    <w:p w14:paraId="2DB8C071" w14:textId="05219BC4" w:rsidR="00BC2BFF" w:rsidDel="00BE29B5" w:rsidRDefault="00BC2BFF">
      <w:pPr>
        <w:pStyle w:val="TOC2"/>
        <w:tabs>
          <w:tab w:val="left" w:pos="1080"/>
        </w:tabs>
        <w:rPr>
          <w:del w:id="429" w:author="Gupta, Ajeya (A.)" w:date="2019-03-29T15:36:00Z"/>
          <w:rFonts w:asciiTheme="minorHAnsi" w:eastAsiaTheme="minorEastAsia" w:hAnsiTheme="minorHAnsi" w:cstheme="minorBidi"/>
          <w:b w:val="0"/>
          <w:noProof/>
          <w:sz w:val="22"/>
          <w:szCs w:val="22"/>
        </w:rPr>
      </w:pPr>
      <w:del w:id="430" w:author="Gupta, Ajeya (A.)" w:date="2019-03-29T15:36:00Z">
        <w:r w:rsidRPr="00390532" w:rsidDel="00BE29B5">
          <w:rPr>
            <w:rStyle w:val="Hyperlink"/>
            <w:b w:val="0"/>
            <w:noProof/>
          </w:rPr>
          <w:delText>1.2</w:delText>
        </w:r>
        <w:r w:rsidDel="00BE29B5">
          <w:rPr>
            <w:rFonts w:asciiTheme="minorHAnsi" w:eastAsiaTheme="minorEastAsia" w:hAnsiTheme="minorHAnsi" w:cstheme="minorBidi"/>
            <w:b w:val="0"/>
            <w:noProof/>
            <w:sz w:val="22"/>
            <w:szCs w:val="22"/>
          </w:rPr>
          <w:tab/>
        </w:r>
        <w:r w:rsidRPr="00390532" w:rsidDel="00BE29B5">
          <w:rPr>
            <w:rStyle w:val="Hyperlink"/>
            <w:b w:val="0"/>
            <w:bCs/>
            <w:noProof/>
            <w:lang w:val="en-GB"/>
          </w:rPr>
          <w:delText>Abbreviations used in this document</w:delText>
        </w:r>
        <w:r w:rsidDel="00BE29B5">
          <w:rPr>
            <w:noProof/>
            <w:webHidden/>
          </w:rPr>
          <w:tab/>
          <w:delText>5</w:delText>
        </w:r>
      </w:del>
    </w:p>
    <w:p w14:paraId="23BB8D9D" w14:textId="0ED9E66B" w:rsidR="00BC2BFF" w:rsidDel="00BE29B5" w:rsidRDefault="00BC2BFF">
      <w:pPr>
        <w:pStyle w:val="TOC1"/>
        <w:tabs>
          <w:tab w:val="left" w:pos="432"/>
        </w:tabs>
        <w:rPr>
          <w:del w:id="431" w:author="Gupta, Ajeya (A.)" w:date="2019-03-29T15:36:00Z"/>
          <w:rFonts w:asciiTheme="minorHAnsi" w:eastAsiaTheme="minorEastAsia" w:hAnsiTheme="minorHAnsi" w:cstheme="minorBidi"/>
          <w:b w:val="0"/>
          <w:caps w:val="0"/>
          <w:sz w:val="22"/>
          <w:szCs w:val="22"/>
        </w:rPr>
      </w:pPr>
      <w:del w:id="432" w:author="Gupta, Ajeya (A.)" w:date="2019-03-29T15:36:00Z">
        <w:r w:rsidRPr="00390532" w:rsidDel="00BE29B5">
          <w:rPr>
            <w:rStyle w:val="Hyperlink"/>
            <w:b w:val="0"/>
            <w:caps w:val="0"/>
          </w:rPr>
          <w:delText>2</w:delText>
        </w:r>
        <w:r w:rsidDel="00BE29B5">
          <w:rPr>
            <w:rFonts w:asciiTheme="minorHAnsi" w:eastAsiaTheme="minorEastAsia" w:hAnsiTheme="minorHAnsi" w:cstheme="minorBidi"/>
            <w:b w:val="0"/>
            <w:caps w:val="0"/>
            <w:sz w:val="22"/>
            <w:szCs w:val="22"/>
          </w:rPr>
          <w:tab/>
        </w:r>
        <w:r w:rsidRPr="00390532" w:rsidDel="00BE29B5">
          <w:rPr>
            <w:rStyle w:val="Hyperlink"/>
            <w:b w:val="0"/>
            <w:caps w:val="0"/>
          </w:rPr>
          <w:delText>PRODUCT OVERVIEW</w:delText>
        </w:r>
        <w:r w:rsidDel="00BE29B5">
          <w:rPr>
            <w:webHidden/>
          </w:rPr>
          <w:tab/>
          <w:delText>6</w:delText>
        </w:r>
      </w:del>
    </w:p>
    <w:p w14:paraId="6D348ABC" w14:textId="2F50C24C" w:rsidR="00BC2BFF" w:rsidDel="00BE29B5" w:rsidRDefault="00BC2BFF">
      <w:pPr>
        <w:pStyle w:val="TOC2"/>
        <w:tabs>
          <w:tab w:val="left" w:pos="1080"/>
        </w:tabs>
        <w:rPr>
          <w:del w:id="433" w:author="Gupta, Ajeya (A.)" w:date="2019-03-29T15:36:00Z"/>
          <w:rFonts w:asciiTheme="minorHAnsi" w:eastAsiaTheme="minorEastAsia" w:hAnsiTheme="minorHAnsi" w:cstheme="minorBidi"/>
          <w:b w:val="0"/>
          <w:noProof/>
          <w:sz w:val="22"/>
          <w:szCs w:val="22"/>
        </w:rPr>
      </w:pPr>
      <w:del w:id="434" w:author="Gupta, Ajeya (A.)" w:date="2019-03-29T15:36:00Z">
        <w:r w:rsidRPr="00390532" w:rsidDel="00BE29B5">
          <w:rPr>
            <w:rStyle w:val="Hyperlink"/>
            <w:b w:val="0"/>
            <w:noProof/>
          </w:rPr>
          <w:delText>2.1</w:delText>
        </w:r>
        <w:r w:rsidDel="00BE29B5">
          <w:rPr>
            <w:rFonts w:asciiTheme="minorHAnsi" w:eastAsiaTheme="minorEastAsia" w:hAnsiTheme="minorHAnsi" w:cstheme="minorBidi"/>
            <w:b w:val="0"/>
            <w:noProof/>
            <w:sz w:val="22"/>
            <w:szCs w:val="22"/>
          </w:rPr>
          <w:tab/>
        </w:r>
        <w:r w:rsidRPr="00390532" w:rsidDel="00BE29B5">
          <w:rPr>
            <w:rStyle w:val="Hyperlink"/>
            <w:b w:val="0"/>
            <w:bCs/>
            <w:noProof/>
            <w:lang w:val="en-GB"/>
          </w:rPr>
          <w:delText>Automotive FPD Link III Example</w:delText>
        </w:r>
        <w:r w:rsidDel="00BE29B5">
          <w:rPr>
            <w:noProof/>
            <w:webHidden/>
          </w:rPr>
          <w:tab/>
          <w:delText>6</w:delText>
        </w:r>
      </w:del>
    </w:p>
    <w:p w14:paraId="13BB522C" w14:textId="7A0173DB" w:rsidR="00BC2BFF" w:rsidDel="00BE29B5" w:rsidRDefault="00BC2BFF">
      <w:pPr>
        <w:pStyle w:val="TOC3"/>
        <w:rPr>
          <w:del w:id="435" w:author="Gupta, Ajeya (A.)" w:date="2019-03-29T15:36:00Z"/>
          <w:rFonts w:asciiTheme="minorHAnsi" w:eastAsiaTheme="minorEastAsia" w:hAnsiTheme="minorHAnsi" w:cstheme="minorBidi"/>
          <w:b w:val="0"/>
          <w:i w:val="0"/>
          <w:noProof/>
          <w:sz w:val="22"/>
          <w:szCs w:val="22"/>
        </w:rPr>
      </w:pPr>
      <w:del w:id="436" w:author="Gupta, Ajeya (A.)" w:date="2019-03-29T15:36:00Z">
        <w:r w:rsidRPr="00390532" w:rsidDel="00BE29B5">
          <w:rPr>
            <w:rStyle w:val="Hyperlink"/>
            <w:b w:val="0"/>
            <w:i w:val="0"/>
            <w:noProof/>
          </w:rPr>
          <w:delText>Figure 2.1.1: FPD LINK Example</w:delText>
        </w:r>
        <w:r w:rsidDel="00BE29B5">
          <w:rPr>
            <w:noProof/>
            <w:webHidden/>
          </w:rPr>
          <w:tab/>
          <w:delText>6</w:delText>
        </w:r>
      </w:del>
    </w:p>
    <w:p w14:paraId="144C2FD6" w14:textId="2BB5058D" w:rsidR="00BC2BFF" w:rsidDel="00BE29B5" w:rsidRDefault="00BC2BFF">
      <w:pPr>
        <w:pStyle w:val="TOC1"/>
        <w:tabs>
          <w:tab w:val="left" w:pos="432"/>
        </w:tabs>
        <w:rPr>
          <w:del w:id="437" w:author="Gupta, Ajeya (A.)" w:date="2019-03-29T15:36:00Z"/>
          <w:rFonts w:asciiTheme="minorHAnsi" w:eastAsiaTheme="minorEastAsia" w:hAnsiTheme="minorHAnsi" w:cstheme="minorBidi"/>
          <w:b w:val="0"/>
          <w:caps w:val="0"/>
          <w:sz w:val="22"/>
          <w:szCs w:val="22"/>
        </w:rPr>
      </w:pPr>
      <w:del w:id="438" w:author="Gupta, Ajeya (A.)" w:date="2019-03-29T15:36:00Z">
        <w:r w:rsidRPr="00390532" w:rsidDel="00BE29B5">
          <w:rPr>
            <w:rStyle w:val="Hyperlink"/>
            <w:b w:val="0"/>
            <w:caps w:val="0"/>
          </w:rPr>
          <w:delText>3</w:delText>
        </w:r>
        <w:r w:rsidDel="00BE29B5">
          <w:rPr>
            <w:rFonts w:asciiTheme="minorHAnsi" w:eastAsiaTheme="minorEastAsia" w:hAnsiTheme="minorHAnsi" w:cstheme="minorBidi"/>
            <w:b w:val="0"/>
            <w:caps w:val="0"/>
            <w:sz w:val="22"/>
            <w:szCs w:val="22"/>
          </w:rPr>
          <w:tab/>
        </w:r>
        <w:r w:rsidRPr="00390532" w:rsidDel="00BE29B5">
          <w:rPr>
            <w:rStyle w:val="Hyperlink"/>
            <w:rFonts w:cs="Arial"/>
            <w:b w:val="0"/>
            <w:caps w:val="0"/>
          </w:rPr>
          <w:delText>Implementation Requirements</w:delText>
        </w:r>
        <w:r w:rsidDel="00BE29B5">
          <w:rPr>
            <w:webHidden/>
          </w:rPr>
          <w:tab/>
          <w:delText>6</w:delText>
        </w:r>
      </w:del>
    </w:p>
    <w:p w14:paraId="49D3F404" w14:textId="34BF8B64" w:rsidR="00BC2BFF" w:rsidDel="00BE29B5" w:rsidRDefault="00BC2BFF">
      <w:pPr>
        <w:pStyle w:val="TOC2"/>
        <w:tabs>
          <w:tab w:val="left" w:pos="1080"/>
        </w:tabs>
        <w:rPr>
          <w:del w:id="439" w:author="Gupta, Ajeya (A.)" w:date="2019-03-29T15:36:00Z"/>
          <w:rFonts w:asciiTheme="minorHAnsi" w:eastAsiaTheme="minorEastAsia" w:hAnsiTheme="minorHAnsi" w:cstheme="minorBidi"/>
          <w:b w:val="0"/>
          <w:noProof/>
          <w:sz w:val="22"/>
          <w:szCs w:val="22"/>
        </w:rPr>
      </w:pPr>
      <w:del w:id="440" w:author="Gupta, Ajeya (A.)" w:date="2019-03-29T15:36:00Z">
        <w:r w:rsidRPr="00390532" w:rsidDel="00BE29B5">
          <w:rPr>
            <w:rStyle w:val="Hyperlink"/>
            <w:b w:val="0"/>
            <w:noProof/>
          </w:rPr>
          <w:delText>3.1</w:delText>
        </w:r>
        <w:r w:rsidDel="00BE29B5">
          <w:rPr>
            <w:rFonts w:asciiTheme="minorHAnsi" w:eastAsiaTheme="minorEastAsia" w:hAnsiTheme="minorHAnsi" w:cstheme="minorBidi"/>
            <w:b w:val="0"/>
            <w:noProof/>
            <w:sz w:val="22"/>
            <w:szCs w:val="22"/>
          </w:rPr>
          <w:tab/>
        </w:r>
        <w:r w:rsidRPr="00390532" w:rsidDel="00BE29B5">
          <w:rPr>
            <w:rStyle w:val="Hyperlink"/>
            <w:b w:val="0"/>
            <w:bCs/>
            <w:noProof/>
          </w:rPr>
          <w:delText>Type of Network (FPD Link)</w:delText>
        </w:r>
        <w:r w:rsidDel="00BE29B5">
          <w:rPr>
            <w:noProof/>
            <w:webHidden/>
          </w:rPr>
          <w:tab/>
          <w:delText>7</w:delText>
        </w:r>
      </w:del>
    </w:p>
    <w:p w14:paraId="63451E09" w14:textId="162E248F" w:rsidR="00BC2BFF" w:rsidDel="00BE29B5" w:rsidRDefault="00BC2BFF">
      <w:pPr>
        <w:pStyle w:val="TOC3"/>
        <w:tabs>
          <w:tab w:val="left" w:pos="1400"/>
        </w:tabs>
        <w:rPr>
          <w:del w:id="441" w:author="Gupta, Ajeya (A.)" w:date="2019-03-29T15:36:00Z"/>
          <w:rFonts w:asciiTheme="minorHAnsi" w:eastAsiaTheme="minorEastAsia" w:hAnsiTheme="minorHAnsi" w:cstheme="minorBidi"/>
          <w:b w:val="0"/>
          <w:i w:val="0"/>
          <w:noProof/>
          <w:sz w:val="22"/>
          <w:szCs w:val="22"/>
        </w:rPr>
      </w:pPr>
      <w:del w:id="442" w:author="Gupta, Ajeya (A.)" w:date="2019-03-29T15:36:00Z">
        <w:r w:rsidRPr="00390532" w:rsidDel="00BE29B5">
          <w:rPr>
            <w:rStyle w:val="Hyperlink"/>
            <w:b w:val="0"/>
            <w:i w:val="0"/>
            <w:noProof/>
          </w:rPr>
          <w:delText>3.1.1</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lang w:val="en-GB"/>
          </w:rPr>
          <w:delText>Maximum Clock Rate</w:delText>
        </w:r>
        <w:r w:rsidDel="00BE29B5">
          <w:rPr>
            <w:noProof/>
            <w:webHidden/>
          </w:rPr>
          <w:tab/>
          <w:delText>7</w:delText>
        </w:r>
      </w:del>
    </w:p>
    <w:p w14:paraId="6D9E1E47" w14:textId="2542F749" w:rsidR="00BC2BFF" w:rsidDel="00BE29B5" w:rsidRDefault="00BC2BFF">
      <w:pPr>
        <w:pStyle w:val="TOC3"/>
        <w:tabs>
          <w:tab w:val="left" w:pos="1400"/>
        </w:tabs>
        <w:rPr>
          <w:del w:id="443" w:author="Gupta, Ajeya (A.)" w:date="2019-03-29T15:36:00Z"/>
          <w:rFonts w:asciiTheme="minorHAnsi" w:eastAsiaTheme="minorEastAsia" w:hAnsiTheme="minorHAnsi" w:cstheme="minorBidi"/>
          <w:b w:val="0"/>
          <w:i w:val="0"/>
          <w:noProof/>
          <w:sz w:val="22"/>
          <w:szCs w:val="22"/>
        </w:rPr>
      </w:pPr>
      <w:del w:id="444" w:author="Gupta, Ajeya (A.)" w:date="2019-03-29T15:36:00Z">
        <w:r w:rsidRPr="00390532" w:rsidDel="00BE29B5">
          <w:rPr>
            <w:rStyle w:val="Hyperlink"/>
            <w:b w:val="0"/>
            <w:i w:val="0"/>
            <w:noProof/>
          </w:rPr>
          <w:delText>3.1.2</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lang w:val="en-GB"/>
          </w:rPr>
          <w:delText>Forward Channel Data Rate</w:delText>
        </w:r>
        <w:r w:rsidDel="00BE29B5">
          <w:rPr>
            <w:noProof/>
            <w:webHidden/>
          </w:rPr>
          <w:tab/>
          <w:delText>8</w:delText>
        </w:r>
      </w:del>
    </w:p>
    <w:p w14:paraId="65FC6FEB" w14:textId="32D8CF7C" w:rsidR="00BC2BFF" w:rsidDel="00BE29B5" w:rsidRDefault="00BC2BFF">
      <w:pPr>
        <w:pStyle w:val="TOC3"/>
        <w:tabs>
          <w:tab w:val="left" w:pos="1400"/>
        </w:tabs>
        <w:rPr>
          <w:del w:id="445" w:author="Gupta, Ajeya (A.)" w:date="2019-03-29T15:36:00Z"/>
          <w:rFonts w:asciiTheme="minorHAnsi" w:eastAsiaTheme="minorEastAsia" w:hAnsiTheme="minorHAnsi" w:cstheme="minorBidi"/>
          <w:b w:val="0"/>
          <w:i w:val="0"/>
          <w:noProof/>
          <w:sz w:val="22"/>
          <w:szCs w:val="22"/>
        </w:rPr>
      </w:pPr>
      <w:del w:id="446" w:author="Gupta, Ajeya (A.)" w:date="2019-03-29T15:36:00Z">
        <w:r w:rsidRPr="00390532" w:rsidDel="00BE29B5">
          <w:rPr>
            <w:rStyle w:val="Hyperlink"/>
            <w:b w:val="0"/>
            <w:i w:val="0"/>
            <w:noProof/>
          </w:rPr>
          <w:delText>3.1.3</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lang w:val="en-GB"/>
          </w:rPr>
          <w:delText>Back Channel Data Rate</w:delText>
        </w:r>
        <w:r w:rsidDel="00BE29B5">
          <w:rPr>
            <w:noProof/>
            <w:webHidden/>
          </w:rPr>
          <w:tab/>
          <w:delText>9</w:delText>
        </w:r>
      </w:del>
    </w:p>
    <w:p w14:paraId="205E7A64" w14:textId="5FA6B7C2" w:rsidR="00BC2BFF" w:rsidDel="00BE29B5" w:rsidRDefault="00BC2BFF">
      <w:pPr>
        <w:pStyle w:val="TOC3"/>
        <w:tabs>
          <w:tab w:val="left" w:pos="1400"/>
        </w:tabs>
        <w:rPr>
          <w:del w:id="447" w:author="Gupta, Ajeya (A.)" w:date="2019-03-29T15:36:00Z"/>
          <w:rFonts w:asciiTheme="minorHAnsi" w:eastAsiaTheme="minorEastAsia" w:hAnsiTheme="minorHAnsi" w:cstheme="minorBidi"/>
          <w:b w:val="0"/>
          <w:i w:val="0"/>
          <w:noProof/>
          <w:sz w:val="22"/>
          <w:szCs w:val="22"/>
        </w:rPr>
      </w:pPr>
      <w:del w:id="448" w:author="Gupta, Ajeya (A.)" w:date="2019-03-29T15:36:00Z">
        <w:r w:rsidRPr="00390532" w:rsidDel="00BE29B5">
          <w:rPr>
            <w:rStyle w:val="Hyperlink"/>
            <w:b w:val="0"/>
            <w:i w:val="0"/>
            <w:noProof/>
          </w:rPr>
          <w:delText>3.1.4</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lang w:val="en-GB"/>
          </w:rPr>
          <w:delText>Supported formats</w:delText>
        </w:r>
        <w:r w:rsidDel="00BE29B5">
          <w:rPr>
            <w:noProof/>
            <w:webHidden/>
          </w:rPr>
          <w:tab/>
          <w:delText>9</w:delText>
        </w:r>
      </w:del>
    </w:p>
    <w:p w14:paraId="638A1702" w14:textId="3AA047C2" w:rsidR="00BC2BFF" w:rsidDel="00BE29B5" w:rsidRDefault="00BC2BFF">
      <w:pPr>
        <w:pStyle w:val="TOC2"/>
        <w:tabs>
          <w:tab w:val="left" w:pos="1080"/>
        </w:tabs>
        <w:rPr>
          <w:del w:id="449" w:author="Gupta, Ajeya (A.)" w:date="2019-03-29T15:36:00Z"/>
          <w:rFonts w:asciiTheme="minorHAnsi" w:eastAsiaTheme="minorEastAsia" w:hAnsiTheme="minorHAnsi" w:cstheme="minorBidi"/>
          <w:b w:val="0"/>
          <w:noProof/>
          <w:sz w:val="22"/>
          <w:szCs w:val="22"/>
        </w:rPr>
      </w:pPr>
      <w:del w:id="450" w:author="Gupta, Ajeya (A.)" w:date="2019-03-29T15:36:00Z">
        <w:r w:rsidRPr="00390532" w:rsidDel="00BE29B5">
          <w:rPr>
            <w:rStyle w:val="Hyperlink"/>
            <w:b w:val="0"/>
            <w:noProof/>
          </w:rPr>
          <w:delText>3.2</w:delText>
        </w:r>
        <w:r w:rsidDel="00BE29B5">
          <w:rPr>
            <w:rFonts w:asciiTheme="minorHAnsi" w:eastAsiaTheme="minorEastAsia" w:hAnsiTheme="minorHAnsi" w:cstheme="minorBidi"/>
            <w:b w:val="0"/>
            <w:noProof/>
            <w:sz w:val="22"/>
            <w:szCs w:val="22"/>
          </w:rPr>
          <w:tab/>
        </w:r>
        <w:r w:rsidRPr="00390532" w:rsidDel="00BE29B5">
          <w:rPr>
            <w:rStyle w:val="Hyperlink"/>
            <w:rFonts w:cs="Arial"/>
            <w:b w:val="0"/>
            <w:bCs/>
            <w:noProof/>
            <w:lang w:val="en-GB"/>
          </w:rPr>
          <w:delText>System Level</w:delText>
        </w:r>
        <w:r w:rsidDel="00BE29B5">
          <w:rPr>
            <w:noProof/>
            <w:webHidden/>
          </w:rPr>
          <w:tab/>
          <w:delText>9</w:delText>
        </w:r>
      </w:del>
    </w:p>
    <w:p w14:paraId="43A188E9" w14:textId="7D90266D" w:rsidR="00BC2BFF" w:rsidDel="00BE29B5" w:rsidRDefault="00BC2BFF">
      <w:pPr>
        <w:pStyle w:val="TOC3"/>
        <w:tabs>
          <w:tab w:val="left" w:pos="1400"/>
        </w:tabs>
        <w:rPr>
          <w:del w:id="451" w:author="Gupta, Ajeya (A.)" w:date="2019-03-29T15:36:00Z"/>
          <w:rFonts w:asciiTheme="minorHAnsi" w:eastAsiaTheme="minorEastAsia" w:hAnsiTheme="minorHAnsi" w:cstheme="minorBidi"/>
          <w:b w:val="0"/>
          <w:i w:val="0"/>
          <w:noProof/>
          <w:sz w:val="22"/>
          <w:szCs w:val="22"/>
        </w:rPr>
      </w:pPr>
      <w:del w:id="452" w:author="Gupta, Ajeya (A.)" w:date="2019-03-29T15:36:00Z">
        <w:r w:rsidRPr="00390532" w:rsidDel="00BE29B5">
          <w:rPr>
            <w:rStyle w:val="Hyperlink"/>
            <w:b w:val="0"/>
            <w:i w:val="0"/>
            <w:noProof/>
          </w:rPr>
          <w:delText>3.2.1</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FPD Link Network Topology</w:delText>
        </w:r>
        <w:r w:rsidDel="00BE29B5">
          <w:rPr>
            <w:noProof/>
            <w:webHidden/>
          </w:rPr>
          <w:tab/>
          <w:delText>9</w:delText>
        </w:r>
      </w:del>
    </w:p>
    <w:p w14:paraId="270E1CAD" w14:textId="3D875E48" w:rsidR="00BC2BFF" w:rsidDel="00BE29B5" w:rsidRDefault="00BC2BFF">
      <w:pPr>
        <w:pStyle w:val="TOC3"/>
        <w:rPr>
          <w:del w:id="453" w:author="Gupta, Ajeya (A.)" w:date="2019-03-29T15:36:00Z"/>
          <w:rFonts w:asciiTheme="minorHAnsi" w:eastAsiaTheme="minorEastAsia" w:hAnsiTheme="minorHAnsi" w:cstheme="minorBidi"/>
          <w:b w:val="0"/>
          <w:i w:val="0"/>
          <w:noProof/>
          <w:sz w:val="22"/>
          <w:szCs w:val="22"/>
        </w:rPr>
      </w:pPr>
      <w:del w:id="454" w:author="Gupta, Ajeya (A.)" w:date="2019-03-29T15:36:00Z">
        <w:r w:rsidRPr="00390532" w:rsidDel="00BE29B5">
          <w:rPr>
            <w:rStyle w:val="Hyperlink"/>
            <w:rFonts w:cs="Arial"/>
            <w:b w:val="0"/>
            <w:i w:val="0"/>
            <w:noProof/>
          </w:rPr>
          <w:delText>Fig 3.2.1: Multi-port De-serializer hub</w:delText>
        </w:r>
        <w:r w:rsidDel="00BE29B5">
          <w:rPr>
            <w:noProof/>
            <w:webHidden/>
          </w:rPr>
          <w:tab/>
          <w:delText>10</w:delText>
        </w:r>
      </w:del>
    </w:p>
    <w:p w14:paraId="636EDE01" w14:textId="14A2E00C" w:rsidR="00BC2BFF" w:rsidDel="00BE29B5" w:rsidRDefault="00BC2BFF">
      <w:pPr>
        <w:pStyle w:val="TOC3"/>
        <w:rPr>
          <w:del w:id="455" w:author="Gupta, Ajeya (A.)" w:date="2019-03-29T15:36:00Z"/>
          <w:rFonts w:asciiTheme="minorHAnsi" w:eastAsiaTheme="minorEastAsia" w:hAnsiTheme="minorHAnsi" w:cstheme="minorBidi"/>
          <w:b w:val="0"/>
          <w:i w:val="0"/>
          <w:noProof/>
          <w:sz w:val="22"/>
          <w:szCs w:val="22"/>
        </w:rPr>
      </w:pPr>
      <w:del w:id="456" w:author="Gupta, Ajeya (A.)" w:date="2019-03-29T15:36:00Z">
        <w:r w:rsidRPr="00390532" w:rsidDel="00BE29B5">
          <w:rPr>
            <w:rStyle w:val="Hyperlink"/>
            <w:rFonts w:cs="Arial"/>
            <w:b w:val="0"/>
            <w:i w:val="0"/>
            <w:noProof/>
          </w:rPr>
          <w:delText>Fig 3.2.2: Multiport Serializer</w:delText>
        </w:r>
        <w:r w:rsidDel="00BE29B5">
          <w:rPr>
            <w:noProof/>
            <w:webHidden/>
          </w:rPr>
          <w:tab/>
          <w:delText>10</w:delText>
        </w:r>
      </w:del>
    </w:p>
    <w:p w14:paraId="2F47BF4E" w14:textId="3B6D01F5" w:rsidR="00BC2BFF" w:rsidDel="00BE29B5" w:rsidRDefault="00BC2BFF">
      <w:pPr>
        <w:pStyle w:val="TOC3"/>
        <w:tabs>
          <w:tab w:val="left" w:pos="1400"/>
        </w:tabs>
        <w:rPr>
          <w:del w:id="457" w:author="Gupta, Ajeya (A.)" w:date="2019-03-29T15:36:00Z"/>
          <w:rFonts w:asciiTheme="minorHAnsi" w:eastAsiaTheme="minorEastAsia" w:hAnsiTheme="minorHAnsi" w:cstheme="minorBidi"/>
          <w:b w:val="0"/>
          <w:i w:val="0"/>
          <w:noProof/>
          <w:sz w:val="22"/>
          <w:szCs w:val="22"/>
        </w:rPr>
      </w:pPr>
      <w:del w:id="458" w:author="Gupta, Ajeya (A.)" w:date="2019-03-29T15:36:00Z">
        <w:r w:rsidRPr="00390532" w:rsidDel="00BE29B5">
          <w:rPr>
            <w:rStyle w:val="Hyperlink"/>
            <w:b w:val="0"/>
            <w:i w:val="0"/>
            <w:noProof/>
          </w:rPr>
          <w:delText>3.2.2</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Nodes and Links</w:delText>
        </w:r>
        <w:r w:rsidDel="00BE29B5">
          <w:rPr>
            <w:noProof/>
            <w:webHidden/>
          </w:rPr>
          <w:tab/>
          <w:delText>10</w:delText>
        </w:r>
      </w:del>
    </w:p>
    <w:p w14:paraId="6E82DF3C" w14:textId="1FF54159" w:rsidR="00BC2BFF" w:rsidDel="00BE29B5" w:rsidRDefault="00BC2BFF">
      <w:pPr>
        <w:pStyle w:val="TOC3"/>
        <w:tabs>
          <w:tab w:val="left" w:pos="1400"/>
        </w:tabs>
        <w:rPr>
          <w:del w:id="459" w:author="Gupta, Ajeya (A.)" w:date="2019-03-29T15:36:00Z"/>
          <w:rFonts w:asciiTheme="minorHAnsi" w:eastAsiaTheme="minorEastAsia" w:hAnsiTheme="minorHAnsi" w:cstheme="minorBidi"/>
          <w:b w:val="0"/>
          <w:i w:val="0"/>
          <w:noProof/>
          <w:sz w:val="22"/>
          <w:szCs w:val="22"/>
        </w:rPr>
      </w:pPr>
      <w:del w:id="460" w:author="Gupta, Ajeya (A.)" w:date="2019-03-29T15:36:00Z">
        <w:r w:rsidRPr="00390532" w:rsidDel="00BE29B5">
          <w:rPr>
            <w:rStyle w:val="Hyperlink"/>
            <w:b w:val="0"/>
            <w:i w:val="0"/>
            <w:noProof/>
          </w:rPr>
          <w:delText>3.2.3</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Common FPD Link Network Wakeup Source</w:delText>
        </w:r>
        <w:r w:rsidDel="00BE29B5">
          <w:rPr>
            <w:noProof/>
            <w:webHidden/>
          </w:rPr>
          <w:tab/>
          <w:delText>11</w:delText>
        </w:r>
      </w:del>
    </w:p>
    <w:p w14:paraId="2DBB0113" w14:textId="1D1FC90C" w:rsidR="00BC2BFF" w:rsidDel="00BE29B5" w:rsidRDefault="00BC2BFF">
      <w:pPr>
        <w:pStyle w:val="TOC2"/>
        <w:tabs>
          <w:tab w:val="left" w:pos="1080"/>
        </w:tabs>
        <w:rPr>
          <w:del w:id="461" w:author="Gupta, Ajeya (A.)" w:date="2019-03-29T15:36:00Z"/>
          <w:rFonts w:asciiTheme="minorHAnsi" w:eastAsiaTheme="minorEastAsia" w:hAnsiTheme="minorHAnsi" w:cstheme="minorBidi"/>
          <w:b w:val="0"/>
          <w:noProof/>
          <w:sz w:val="22"/>
          <w:szCs w:val="22"/>
        </w:rPr>
      </w:pPr>
      <w:del w:id="462" w:author="Gupta, Ajeya (A.)" w:date="2019-03-29T15:36:00Z">
        <w:r w:rsidRPr="00390532" w:rsidDel="00BE29B5">
          <w:rPr>
            <w:rStyle w:val="Hyperlink"/>
            <w:b w:val="0"/>
            <w:noProof/>
          </w:rPr>
          <w:delText>3.3</w:delText>
        </w:r>
        <w:r w:rsidDel="00BE29B5">
          <w:rPr>
            <w:rFonts w:asciiTheme="minorHAnsi" w:eastAsiaTheme="minorEastAsia" w:hAnsiTheme="minorHAnsi" w:cstheme="minorBidi"/>
            <w:b w:val="0"/>
            <w:noProof/>
            <w:sz w:val="22"/>
            <w:szCs w:val="22"/>
          </w:rPr>
          <w:tab/>
        </w:r>
        <w:r w:rsidRPr="00390532" w:rsidDel="00BE29B5">
          <w:rPr>
            <w:rStyle w:val="Hyperlink"/>
            <w:rFonts w:cs="Arial"/>
            <w:b w:val="0"/>
            <w:bCs/>
            <w:noProof/>
          </w:rPr>
          <w:delText>Local node requirements</w:delText>
        </w:r>
        <w:r w:rsidDel="00BE29B5">
          <w:rPr>
            <w:noProof/>
            <w:webHidden/>
          </w:rPr>
          <w:tab/>
          <w:delText>11</w:delText>
        </w:r>
      </w:del>
    </w:p>
    <w:p w14:paraId="7A250E8A" w14:textId="5E87E1C6" w:rsidR="00BC2BFF" w:rsidDel="00BE29B5" w:rsidRDefault="00BC2BFF">
      <w:pPr>
        <w:pStyle w:val="TOC3"/>
        <w:tabs>
          <w:tab w:val="left" w:pos="1400"/>
        </w:tabs>
        <w:rPr>
          <w:del w:id="463" w:author="Gupta, Ajeya (A.)" w:date="2019-03-29T15:36:00Z"/>
          <w:rFonts w:asciiTheme="minorHAnsi" w:eastAsiaTheme="minorEastAsia" w:hAnsiTheme="minorHAnsi" w:cstheme="minorBidi"/>
          <w:b w:val="0"/>
          <w:i w:val="0"/>
          <w:noProof/>
          <w:sz w:val="22"/>
          <w:szCs w:val="22"/>
        </w:rPr>
      </w:pPr>
      <w:del w:id="464" w:author="Gupta, Ajeya (A.)" w:date="2019-03-29T15:36:00Z">
        <w:r w:rsidRPr="00390532" w:rsidDel="00BE29B5">
          <w:rPr>
            <w:rStyle w:val="Hyperlink"/>
            <w:b w:val="0"/>
            <w:i w:val="0"/>
            <w:noProof/>
          </w:rPr>
          <w:delText>3.3.1</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Local Node Initialization</w:delText>
        </w:r>
        <w:r w:rsidDel="00BE29B5">
          <w:rPr>
            <w:noProof/>
            <w:webHidden/>
          </w:rPr>
          <w:tab/>
          <w:delText>11</w:delText>
        </w:r>
      </w:del>
    </w:p>
    <w:p w14:paraId="7AABBFC3" w14:textId="0759A8FB" w:rsidR="00BC2BFF" w:rsidDel="00BE29B5" w:rsidRDefault="00BC2BFF">
      <w:pPr>
        <w:pStyle w:val="TOC3"/>
        <w:tabs>
          <w:tab w:val="left" w:pos="1400"/>
        </w:tabs>
        <w:rPr>
          <w:del w:id="465" w:author="Gupta, Ajeya (A.)" w:date="2019-03-29T15:36:00Z"/>
          <w:rFonts w:asciiTheme="minorHAnsi" w:eastAsiaTheme="minorEastAsia" w:hAnsiTheme="minorHAnsi" w:cstheme="minorBidi"/>
          <w:b w:val="0"/>
          <w:i w:val="0"/>
          <w:noProof/>
          <w:sz w:val="22"/>
          <w:szCs w:val="22"/>
        </w:rPr>
      </w:pPr>
      <w:del w:id="466" w:author="Gupta, Ajeya (A.)" w:date="2019-03-29T15:36:00Z">
        <w:r w:rsidRPr="00390532" w:rsidDel="00BE29B5">
          <w:rPr>
            <w:rStyle w:val="Hyperlink"/>
            <w:b w:val="0"/>
            <w:i w:val="0"/>
            <w:noProof/>
          </w:rPr>
          <w:delText>3.3.2</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Local Node Status</w:delText>
        </w:r>
        <w:r w:rsidDel="00BE29B5">
          <w:rPr>
            <w:noProof/>
            <w:webHidden/>
          </w:rPr>
          <w:tab/>
          <w:delText>14</w:delText>
        </w:r>
      </w:del>
    </w:p>
    <w:p w14:paraId="29E890F4" w14:textId="0EA08EB4" w:rsidR="00BC2BFF" w:rsidDel="00BE29B5" w:rsidRDefault="00BC2BFF">
      <w:pPr>
        <w:pStyle w:val="TOC3"/>
        <w:tabs>
          <w:tab w:val="left" w:pos="1400"/>
        </w:tabs>
        <w:rPr>
          <w:del w:id="467" w:author="Gupta, Ajeya (A.)" w:date="2019-03-29T15:36:00Z"/>
          <w:rFonts w:asciiTheme="minorHAnsi" w:eastAsiaTheme="minorEastAsia" w:hAnsiTheme="minorHAnsi" w:cstheme="minorBidi"/>
          <w:b w:val="0"/>
          <w:i w:val="0"/>
          <w:noProof/>
          <w:sz w:val="22"/>
          <w:szCs w:val="22"/>
        </w:rPr>
      </w:pPr>
      <w:del w:id="468" w:author="Gupta, Ajeya (A.)" w:date="2019-03-29T15:36:00Z">
        <w:r w:rsidRPr="00390532" w:rsidDel="00BE29B5">
          <w:rPr>
            <w:rStyle w:val="Hyperlink"/>
            <w:b w:val="0"/>
            <w:i w:val="0"/>
            <w:noProof/>
          </w:rPr>
          <w:delText>3.3.3</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Local Node Error handling and recovery</w:delText>
        </w:r>
        <w:r w:rsidDel="00BE29B5">
          <w:rPr>
            <w:noProof/>
            <w:webHidden/>
          </w:rPr>
          <w:tab/>
          <w:delText>16</w:delText>
        </w:r>
      </w:del>
    </w:p>
    <w:p w14:paraId="5A0DB6E2" w14:textId="30635563" w:rsidR="00BC2BFF" w:rsidDel="00BE29B5" w:rsidRDefault="00BC2BFF">
      <w:pPr>
        <w:pStyle w:val="TOC2"/>
        <w:tabs>
          <w:tab w:val="left" w:pos="1080"/>
        </w:tabs>
        <w:rPr>
          <w:del w:id="469" w:author="Gupta, Ajeya (A.)" w:date="2019-03-29T15:36:00Z"/>
          <w:rFonts w:asciiTheme="minorHAnsi" w:eastAsiaTheme="minorEastAsia" w:hAnsiTheme="minorHAnsi" w:cstheme="minorBidi"/>
          <w:b w:val="0"/>
          <w:noProof/>
          <w:sz w:val="22"/>
          <w:szCs w:val="22"/>
        </w:rPr>
      </w:pPr>
      <w:del w:id="470" w:author="Gupta, Ajeya (A.)" w:date="2019-03-29T15:36:00Z">
        <w:r w:rsidRPr="00390532" w:rsidDel="00BE29B5">
          <w:rPr>
            <w:rStyle w:val="Hyperlink"/>
            <w:b w:val="0"/>
            <w:noProof/>
          </w:rPr>
          <w:delText>3.4</w:delText>
        </w:r>
        <w:r w:rsidDel="00BE29B5">
          <w:rPr>
            <w:rFonts w:asciiTheme="minorHAnsi" w:eastAsiaTheme="minorEastAsia" w:hAnsiTheme="minorHAnsi" w:cstheme="minorBidi"/>
            <w:b w:val="0"/>
            <w:noProof/>
            <w:sz w:val="22"/>
            <w:szCs w:val="22"/>
          </w:rPr>
          <w:tab/>
        </w:r>
        <w:r w:rsidRPr="00390532" w:rsidDel="00BE29B5">
          <w:rPr>
            <w:rStyle w:val="Hyperlink"/>
            <w:rFonts w:cs="Arial"/>
            <w:b w:val="0"/>
            <w:bCs/>
            <w:noProof/>
          </w:rPr>
          <w:delText>Specific Diagnostic Support via CAN</w:delText>
        </w:r>
        <w:r w:rsidDel="00BE29B5">
          <w:rPr>
            <w:noProof/>
            <w:webHidden/>
          </w:rPr>
          <w:tab/>
          <w:delText>17</w:delText>
        </w:r>
      </w:del>
    </w:p>
    <w:p w14:paraId="5B2DD890" w14:textId="5BF19ACE" w:rsidR="00BC2BFF" w:rsidDel="00BE29B5" w:rsidRDefault="00BC2BFF">
      <w:pPr>
        <w:pStyle w:val="TOC3"/>
        <w:rPr>
          <w:del w:id="471" w:author="Gupta, Ajeya (A.)" w:date="2019-03-29T15:36:00Z"/>
          <w:rFonts w:asciiTheme="minorHAnsi" w:eastAsiaTheme="minorEastAsia" w:hAnsiTheme="minorHAnsi" w:cstheme="minorBidi"/>
          <w:b w:val="0"/>
          <w:i w:val="0"/>
          <w:noProof/>
          <w:sz w:val="22"/>
          <w:szCs w:val="22"/>
        </w:rPr>
      </w:pPr>
      <w:del w:id="472" w:author="Gupta, Ajeya (A.)" w:date="2019-03-29T15:36:00Z">
        <w:r w:rsidRPr="00390532" w:rsidDel="00BE29B5">
          <w:rPr>
            <w:rStyle w:val="Hyperlink"/>
            <w:b w:val="0"/>
            <w:i w:val="0"/>
            <w:noProof/>
          </w:rPr>
          <w:delText>3.4.1 FPD Link III Network Discovery at EOL/Service Bay</w:delText>
        </w:r>
        <w:r w:rsidDel="00BE29B5">
          <w:rPr>
            <w:noProof/>
            <w:webHidden/>
          </w:rPr>
          <w:tab/>
          <w:delText>17</w:delText>
        </w:r>
      </w:del>
    </w:p>
    <w:p w14:paraId="08D9EBB3" w14:textId="684DBA3B" w:rsidR="00BC2BFF" w:rsidDel="00BE29B5" w:rsidRDefault="00BC2BFF">
      <w:pPr>
        <w:pStyle w:val="TOC3"/>
        <w:rPr>
          <w:del w:id="473" w:author="Gupta, Ajeya (A.)" w:date="2019-03-29T15:36:00Z"/>
          <w:rFonts w:asciiTheme="minorHAnsi" w:eastAsiaTheme="minorEastAsia" w:hAnsiTheme="minorHAnsi" w:cstheme="minorBidi"/>
          <w:b w:val="0"/>
          <w:i w:val="0"/>
          <w:noProof/>
          <w:sz w:val="22"/>
          <w:szCs w:val="22"/>
        </w:rPr>
      </w:pPr>
      <w:del w:id="474" w:author="Gupta, Ajeya (A.)" w:date="2019-03-29T15:36:00Z">
        <w:r w:rsidRPr="00390532" w:rsidDel="00BE29B5">
          <w:rPr>
            <w:rStyle w:val="Hyperlink"/>
            <w:b w:val="0"/>
            <w:i w:val="0"/>
            <w:noProof/>
          </w:rPr>
          <w:delText>3.4.2 FPD Link III Network Errors</w:delText>
        </w:r>
        <w:r w:rsidDel="00BE29B5">
          <w:rPr>
            <w:noProof/>
            <w:webHidden/>
          </w:rPr>
          <w:tab/>
          <w:delText>17</w:delText>
        </w:r>
      </w:del>
    </w:p>
    <w:p w14:paraId="2B33EE45" w14:textId="4F402E1D" w:rsidR="00BC2BFF" w:rsidDel="00BE29B5" w:rsidRDefault="00BC2BFF">
      <w:pPr>
        <w:pStyle w:val="TOC3"/>
        <w:rPr>
          <w:del w:id="475" w:author="Gupta, Ajeya (A.)" w:date="2019-03-29T15:36:00Z"/>
          <w:rFonts w:asciiTheme="minorHAnsi" w:eastAsiaTheme="minorEastAsia" w:hAnsiTheme="minorHAnsi" w:cstheme="minorBidi"/>
          <w:b w:val="0"/>
          <w:i w:val="0"/>
          <w:noProof/>
          <w:sz w:val="22"/>
          <w:szCs w:val="22"/>
        </w:rPr>
      </w:pPr>
      <w:del w:id="476" w:author="Gupta, Ajeya (A.)" w:date="2019-03-29T15:36:00Z">
        <w:r w:rsidRPr="00390532" w:rsidDel="00BE29B5">
          <w:rPr>
            <w:rStyle w:val="Hyperlink"/>
            <w:b w:val="0"/>
            <w:i w:val="0"/>
            <w:noProof/>
          </w:rPr>
          <w:delText>3.4.3 FPD Link III DTC reporting</w:delText>
        </w:r>
        <w:r w:rsidDel="00BE29B5">
          <w:rPr>
            <w:noProof/>
            <w:webHidden/>
          </w:rPr>
          <w:tab/>
          <w:delText>17</w:delText>
        </w:r>
      </w:del>
    </w:p>
    <w:p w14:paraId="0248A868" w14:textId="185E8E61" w:rsidR="00BC2BFF" w:rsidDel="00BE29B5" w:rsidRDefault="00BC2BFF">
      <w:pPr>
        <w:pStyle w:val="TOC2"/>
        <w:tabs>
          <w:tab w:val="left" w:pos="1080"/>
        </w:tabs>
        <w:rPr>
          <w:del w:id="477" w:author="Gupta, Ajeya (A.)" w:date="2019-03-29T15:36:00Z"/>
          <w:rFonts w:asciiTheme="minorHAnsi" w:eastAsiaTheme="minorEastAsia" w:hAnsiTheme="minorHAnsi" w:cstheme="minorBidi"/>
          <w:b w:val="0"/>
          <w:noProof/>
          <w:sz w:val="22"/>
          <w:szCs w:val="22"/>
        </w:rPr>
      </w:pPr>
      <w:del w:id="478" w:author="Gupta, Ajeya (A.)" w:date="2019-03-29T15:36:00Z">
        <w:r w:rsidRPr="00390532" w:rsidDel="00BE29B5">
          <w:rPr>
            <w:rStyle w:val="Hyperlink"/>
            <w:b w:val="0"/>
            <w:noProof/>
          </w:rPr>
          <w:delText>3.5</w:delText>
        </w:r>
        <w:r w:rsidDel="00BE29B5">
          <w:rPr>
            <w:rFonts w:asciiTheme="minorHAnsi" w:eastAsiaTheme="minorEastAsia" w:hAnsiTheme="minorHAnsi" w:cstheme="minorBidi"/>
            <w:b w:val="0"/>
            <w:noProof/>
            <w:sz w:val="22"/>
            <w:szCs w:val="22"/>
          </w:rPr>
          <w:tab/>
        </w:r>
        <w:r w:rsidRPr="00390532" w:rsidDel="00BE29B5">
          <w:rPr>
            <w:rStyle w:val="Hyperlink"/>
            <w:rFonts w:cs="Arial"/>
            <w:b w:val="0"/>
            <w:bCs/>
            <w:noProof/>
          </w:rPr>
          <w:delText>Remote Node Requirements</w:delText>
        </w:r>
        <w:r w:rsidDel="00BE29B5">
          <w:rPr>
            <w:noProof/>
            <w:webHidden/>
          </w:rPr>
          <w:tab/>
          <w:delText>18</w:delText>
        </w:r>
      </w:del>
    </w:p>
    <w:p w14:paraId="3871615E" w14:textId="6D8E2E58" w:rsidR="00BC2BFF" w:rsidDel="00BE29B5" w:rsidRDefault="00BC2BFF">
      <w:pPr>
        <w:pStyle w:val="TOC3"/>
        <w:tabs>
          <w:tab w:val="left" w:pos="1400"/>
        </w:tabs>
        <w:rPr>
          <w:del w:id="479" w:author="Gupta, Ajeya (A.)" w:date="2019-03-29T15:36:00Z"/>
          <w:rFonts w:asciiTheme="minorHAnsi" w:eastAsiaTheme="minorEastAsia" w:hAnsiTheme="minorHAnsi" w:cstheme="minorBidi"/>
          <w:b w:val="0"/>
          <w:i w:val="0"/>
          <w:noProof/>
          <w:sz w:val="22"/>
          <w:szCs w:val="22"/>
        </w:rPr>
      </w:pPr>
      <w:del w:id="480" w:author="Gupta, Ajeya (A.)" w:date="2019-03-29T15:36:00Z">
        <w:r w:rsidRPr="00390532" w:rsidDel="00BE29B5">
          <w:rPr>
            <w:rStyle w:val="Hyperlink"/>
            <w:b w:val="0"/>
            <w:i w:val="0"/>
            <w:noProof/>
          </w:rPr>
          <w:delText>3.5.1</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Remote Node Initialization</w:delText>
        </w:r>
        <w:r w:rsidDel="00BE29B5">
          <w:rPr>
            <w:noProof/>
            <w:webHidden/>
          </w:rPr>
          <w:tab/>
          <w:delText>18</w:delText>
        </w:r>
      </w:del>
    </w:p>
    <w:p w14:paraId="70B126D8" w14:textId="4C859A25" w:rsidR="00BC2BFF" w:rsidDel="00BE29B5" w:rsidRDefault="00BC2BFF">
      <w:pPr>
        <w:pStyle w:val="TOC3"/>
        <w:tabs>
          <w:tab w:val="left" w:pos="1400"/>
        </w:tabs>
        <w:rPr>
          <w:del w:id="481" w:author="Gupta, Ajeya (A.)" w:date="2019-03-29T15:36:00Z"/>
          <w:rFonts w:asciiTheme="minorHAnsi" w:eastAsiaTheme="minorEastAsia" w:hAnsiTheme="minorHAnsi" w:cstheme="minorBidi"/>
          <w:b w:val="0"/>
          <w:i w:val="0"/>
          <w:noProof/>
          <w:sz w:val="22"/>
          <w:szCs w:val="22"/>
        </w:rPr>
      </w:pPr>
      <w:del w:id="482" w:author="Gupta, Ajeya (A.)" w:date="2019-03-29T15:36:00Z">
        <w:r w:rsidRPr="00390532" w:rsidDel="00BE29B5">
          <w:rPr>
            <w:rStyle w:val="Hyperlink"/>
            <w:b w:val="0"/>
            <w:i w:val="0"/>
            <w:noProof/>
          </w:rPr>
          <w:delText>3.5.2</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Remote Node Status</w:delText>
        </w:r>
        <w:r w:rsidDel="00BE29B5">
          <w:rPr>
            <w:noProof/>
            <w:webHidden/>
          </w:rPr>
          <w:tab/>
          <w:delText>18</w:delText>
        </w:r>
      </w:del>
    </w:p>
    <w:p w14:paraId="572C1930" w14:textId="5212A526" w:rsidR="00BC2BFF" w:rsidDel="00BE29B5" w:rsidRDefault="00BC2BFF">
      <w:pPr>
        <w:pStyle w:val="TOC3"/>
        <w:tabs>
          <w:tab w:val="left" w:pos="1400"/>
        </w:tabs>
        <w:rPr>
          <w:del w:id="483" w:author="Gupta, Ajeya (A.)" w:date="2019-03-29T15:36:00Z"/>
          <w:rFonts w:asciiTheme="minorHAnsi" w:eastAsiaTheme="minorEastAsia" w:hAnsiTheme="minorHAnsi" w:cstheme="minorBidi"/>
          <w:b w:val="0"/>
          <w:i w:val="0"/>
          <w:noProof/>
          <w:sz w:val="22"/>
          <w:szCs w:val="22"/>
        </w:rPr>
      </w:pPr>
      <w:del w:id="484" w:author="Gupta, Ajeya (A.)" w:date="2019-03-29T15:36:00Z">
        <w:r w:rsidRPr="00390532" w:rsidDel="00BE29B5">
          <w:rPr>
            <w:rStyle w:val="Hyperlink"/>
            <w:b w:val="0"/>
            <w:i w:val="0"/>
            <w:noProof/>
          </w:rPr>
          <w:delText>3.5.3</w:delText>
        </w:r>
        <w:r w:rsidDel="00BE29B5">
          <w:rPr>
            <w:rFonts w:asciiTheme="minorHAnsi" w:eastAsiaTheme="minorEastAsia" w:hAnsiTheme="minorHAnsi" w:cstheme="minorBidi"/>
            <w:b w:val="0"/>
            <w:i w:val="0"/>
            <w:noProof/>
            <w:sz w:val="22"/>
            <w:szCs w:val="22"/>
          </w:rPr>
          <w:tab/>
        </w:r>
        <w:r w:rsidRPr="00390532" w:rsidDel="00BE29B5">
          <w:rPr>
            <w:rStyle w:val="Hyperlink"/>
            <w:b w:val="0"/>
            <w:i w:val="0"/>
            <w:noProof/>
          </w:rPr>
          <w:delText>Remote Node Error recovery</w:delText>
        </w:r>
        <w:r w:rsidDel="00BE29B5">
          <w:rPr>
            <w:noProof/>
            <w:webHidden/>
          </w:rPr>
          <w:tab/>
          <w:delText>19</w:delText>
        </w:r>
      </w:del>
    </w:p>
    <w:p w14:paraId="51CF35DB" w14:textId="5DCBBFB3" w:rsidR="00BC2BFF" w:rsidDel="00BE29B5" w:rsidRDefault="00BC2BFF">
      <w:pPr>
        <w:pStyle w:val="TOC1"/>
        <w:tabs>
          <w:tab w:val="left" w:pos="432"/>
        </w:tabs>
        <w:rPr>
          <w:del w:id="485" w:author="Gupta, Ajeya (A.)" w:date="2019-03-29T15:36:00Z"/>
          <w:rFonts w:asciiTheme="minorHAnsi" w:eastAsiaTheme="minorEastAsia" w:hAnsiTheme="minorHAnsi" w:cstheme="minorBidi"/>
          <w:b w:val="0"/>
          <w:caps w:val="0"/>
          <w:sz w:val="22"/>
          <w:szCs w:val="22"/>
        </w:rPr>
      </w:pPr>
      <w:del w:id="486" w:author="Gupta, Ajeya (A.)" w:date="2019-03-29T15:36:00Z">
        <w:r w:rsidRPr="00390532" w:rsidDel="00BE29B5">
          <w:rPr>
            <w:rStyle w:val="Hyperlink"/>
            <w:b w:val="0"/>
            <w:caps w:val="0"/>
          </w:rPr>
          <w:delText>4</w:delText>
        </w:r>
        <w:r w:rsidDel="00BE29B5">
          <w:rPr>
            <w:rFonts w:asciiTheme="minorHAnsi" w:eastAsiaTheme="minorEastAsia" w:hAnsiTheme="minorHAnsi" w:cstheme="minorBidi"/>
            <w:b w:val="0"/>
            <w:caps w:val="0"/>
            <w:sz w:val="22"/>
            <w:szCs w:val="22"/>
          </w:rPr>
          <w:tab/>
        </w:r>
        <w:r w:rsidRPr="00390532" w:rsidDel="00BE29B5">
          <w:rPr>
            <w:rStyle w:val="Hyperlink"/>
            <w:rFonts w:cs="Arial"/>
            <w:b w:val="0"/>
            <w:caps w:val="0"/>
          </w:rPr>
          <w:delText>VERIFICATION METHODS</w:delText>
        </w:r>
        <w:r w:rsidDel="00BE29B5">
          <w:rPr>
            <w:webHidden/>
          </w:rPr>
          <w:tab/>
          <w:delText>19</w:delText>
        </w:r>
      </w:del>
    </w:p>
    <w:p w14:paraId="1551F039" w14:textId="6331194D" w:rsidR="00BC2BFF" w:rsidDel="00BE29B5" w:rsidRDefault="00BC2BFF">
      <w:pPr>
        <w:pStyle w:val="TOC2"/>
        <w:tabs>
          <w:tab w:val="left" w:pos="1080"/>
        </w:tabs>
        <w:rPr>
          <w:del w:id="487" w:author="Gupta, Ajeya (A.)" w:date="2019-03-29T15:36:00Z"/>
          <w:rFonts w:asciiTheme="minorHAnsi" w:eastAsiaTheme="minorEastAsia" w:hAnsiTheme="minorHAnsi" w:cstheme="minorBidi"/>
          <w:b w:val="0"/>
          <w:noProof/>
          <w:sz w:val="22"/>
          <w:szCs w:val="22"/>
        </w:rPr>
      </w:pPr>
      <w:del w:id="488" w:author="Gupta, Ajeya (A.)" w:date="2019-03-29T15:36:00Z">
        <w:r w:rsidRPr="00390532" w:rsidDel="00BE29B5">
          <w:rPr>
            <w:rStyle w:val="Hyperlink"/>
            <w:b w:val="0"/>
            <w:noProof/>
          </w:rPr>
          <w:delText>4.1</w:delText>
        </w:r>
        <w:r w:rsidDel="00BE29B5">
          <w:rPr>
            <w:rFonts w:asciiTheme="minorHAnsi" w:eastAsiaTheme="minorEastAsia" w:hAnsiTheme="minorHAnsi" w:cstheme="minorBidi"/>
            <w:b w:val="0"/>
            <w:noProof/>
            <w:sz w:val="22"/>
            <w:szCs w:val="22"/>
          </w:rPr>
          <w:tab/>
        </w:r>
        <w:r w:rsidRPr="00390532" w:rsidDel="00BE29B5">
          <w:rPr>
            <w:rStyle w:val="Hyperlink"/>
            <w:rFonts w:cs="Arial"/>
            <w:b w:val="0"/>
            <w:noProof/>
          </w:rPr>
          <w:delText>Node conformance tests</w:delText>
        </w:r>
        <w:r w:rsidDel="00BE29B5">
          <w:rPr>
            <w:noProof/>
            <w:webHidden/>
          </w:rPr>
          <w:tab/>
          <w:delText>19</w:delText>
        </w:r>
      </w:del>
    </w:p>
    <w:p w14:paraId="03797023" w14:textId="72157FBC" w:rsidR="00BC2BFF" w:rsidDel="00BE29B5" w:rsidRDefault="00BC2BFF">
      <w:pPr>
        <w:pStyle w:val="TOC2"/>
        <w:tabs>
          <w:tab w:val="left" w:pos="1080"/>
        </w:tabs>
        <w:rPr>
          <w:del w:id="489" w:author="Gupta, Ajeya (A.)" w:date="2019-03-29T15:36:00Z"/>
          <w:rFonts w:asciiTheme="minorHAnsi" w:eastAsiaTheme="minorEastAsia" w:hAnsiTheme="minorHAnsi" w:cstheme="minorBidi"/>
          <w:b w:val="0"/>
          <w:noProof/>
          <w:sz w:val="22"/>
          <w:szCs w:val="22"/>
        </w:rPr>
      </w:pPr>
      <w:del w:id="490" w:author="Gupta, Ajeya (A.)" w:date="2019-03-29T15:36:00Z">
        <w:r w:rsidRPr="00390532" w:rsidDel="00BE29B5">
          <w:rPr>
            <w:rStyle w:val="Hyperlink"/>
            <w:b w:val="0"/>
            <w:noProof/>
          </w:rPr>
          <w:delText>4.2</w:delText>
        </w:r>
        <w:r w:rsidDel="00BE29B5">
          <w:rPr>
            <w:rFonts w:asciiTheme="minorHAnsi" w:eastAsiaTheme="minorEastAsia" w:hAnsiTheme="minorHAnsi" w:cstheme="minorBidi"/>
            <w:b w:val="0"/>
            <w:noProof/>
            <w:sz w:val="22"/>
            <w:szCs w:val="22"/>
          </w:rPr>
          <w:tab/>
        </w:r>
        <w:r w:rsidRPr="00390532" w:rsidDel="00BE29B5">
          <w:rPr>
            <w:rStyle w:val="Hyperlink"/>
            <w:rFonts w:cs="Arial"/>
            <w:b w:val="0"/>
            <w:bCs/>
            <w:noProof/>
          </w:rPr>
          <w:delText>Verification traceability</w:delText>
        </w:r>
        <w:r w:rsidDel="00BE29B5">
          <w:rPr>
            <w:noProof/>
            <w:webHidden/>
          </w:rPr>
          <w:tab/>
          <w:delText>19</w:delText>
        </w:r>
      </w:del>
    </w:p>
    <w:p w14:paraId="64CF8F62" w14:textId="38FAC169" w:rsidR="00BC2BFF" w:rsidDel="00BE29B5" w:rsidRDefault="00BC2BFF">
      <w:pPr>
        <w:pStyle w:val="TOC3"/>
        <w:rPr>
          <w:del w:id="491" w:author="Gupta, Ajeya (A.)" w:date="2019-03-29T15:36:00Z"/>
          <w:rFonts w:asciiTheme="minorHAnsi" w:eastAsiaTheme="minorEastAsia" w:hAnsiTheme="minorHAnsi" w:cstheme="minorBidi"/>
          <w:b w:val="0"/>
          <w:i w:val="0"/>
          <w:noProof/>
          <w:sz w:val="22"/>
          <w:szCs w:val="22"/>
        </w:rPr>
      </w:pPr>
      <w:del w:id="492" w:author="Gupta, Ajeya (A.)" w:date="2019-03-29T15:36:00Z">
        <w:r w:rsidRPr="00390532" w:rsidDel="00BE29B5">
          <w:rPr>
            <w:rStyle w:val="Hyperlink"/>
            <w:b w:val="0"/>
            <w:i w:val="0"/>
            <w:noProof/>
            <w:lang w:val="en-GB"/>
          </w:rPr>
          <w:delText>Supported formats</w:delText>
        </w:r>
        <w:r w:rsidDel="00BE29B5">
          <w:rPr>
            <w:noProof/>
            <w:webHidden/>
          </w:rPr>
          <w:tab/>
          <w:delText>20</w:delText>
        </w:r>
      </w:del>
    </w:p>
    <w:p w14:paraId="09BC83F0" w14:textId="126EE1F4" w:rsidR="00BC2BFF" w:rsidDel="00BE29B5" w:rsidRDefault="00BC2BFF">
      <w:pPr>
        <w:pStyle w:val="TOC1"/>
        <w:rPr>
          <w:del w:id="493" w:author="Gupta, Ajeya (A.)" w:date="2019-03-29T15:36:00Z"/>
          <w:rFonts w:asciiTheme="minorHAnsi" w:eastAsiaTheme="minorEastAsia" w:hAnsiTheme="minorHAnsi" w:cstheme="minorBidi"/>
          <w:b w:val="0"/>
          <w:caps w:val="0"/>
          <w:sz w:val="22"/>
          <w:szCs w:val="22"/>
        </w:rPr>
      </w:pPr>
      <w:del w:id="494" w:author="Gupta, Ajeya (A.)" w:date="2019-03-29T15:36:00Z">
        <w:r w:rsidRPr="00390532" w:rsidDel="00BE29B5">
          <w:rPr>
            <w:rStyle w:val="Hyperlink"/>
            <w:b w:val="0"/>
            <w:caps w:val="0"/>
          </w:rPr>
          <w:delText>Appendixes</w:delText>
        </w:r>
        <w:r w:rsidDel="00BE29B5">
          <w:rPr>
            <w:webHidden/>
          </w:rPr>
          <w:tab/>
          <w:delText>22</w:delText>
        </w:r>
      </w:del>
    </w:p>
    <w:p w14:paraId="201E3FCB" w14:textId="0A73A6C7" w:rsidR="00BC2BFF" w:rsidDel="00BE29B5" w:rsidRDefault="00BC2BFF">
      <w:pPr>
        <w:pStyle w:val="TOC2"/>
        <w:rPr>
          <w:del w:id="495" w:author="Gupta, Ajeya (A.)" w:date="2019-03-29T15:36:00Z"/>
          <w:rFonts w:asciiTheme="minorHAnsi" w:eastAsiaTheme="minorEastAsia" w:hAnsiTheme="minorHAnsi" w:cstheme="minorBidi"/>
          <w:b w:val="0"/>
          <w:noProof/>
          <w:sz w:val="22"/>
          <w:szCs w:val="22"/>
        </w:rPr>
      </w:pPr>
      <w:del w:id="496" w:author="Gupta, Ajeya (A.)" w:date="2019-03-29T15:36:00Z">
        <w:r w:rsidRPr="00390532" w:rsidDel="00BE29B5">
          <w:rPr>
            <w:rStyle w:val="Hyperlink"/>
            <w:rFonts w:cs="Arial"/>
            <w:b w:val="0"/>
            <w:noProof/>
          </w:rPr>
          <w:delText>Appendix. 1 Approved FPD LINK Chipsets</w:delText>
        </w:r>
        <w:r w:rsidDel="00BE29B5">
          <w:rPr>
            <w:noProof/>
            <w:webHidden/>
          </w:rPr>
          <w:tab/>
          <w:delText>22</w:delText>
        </w:r>
      </w:del>
    </w:p>
    <w:p w14:paraId="43820BAA" w14:textId="1B98639D" w:rsidR="00BC2BFF" w:rsidDel="00BE29B5" w:rsidRDefault="00BC2BFF">
      <w:pPr>
        <w:pStyle w:val="TOC2"/>
        <w:rPr>
          <w:del w:id="497" w:author="Gupta, Ajeya (A.)" w:date="2019-03-29T15:36:00Z"/>
          <w:rFonts w:asciiTheme="minorHAnsi" w:eastAsiaTheme="minorEastAsia" w:hAnsiTheme="minorHAnsi" w:cstheme="minorBidi"/>
          <w:b w:val="0"/>
          <w:noProof/>
          <w:sz w:val="22"/>
          <w:szCs w:val="22"/>
        </w:rPr>
      </w:pPr>
      <w:del w:id="498" w:author="Gupta, Ajeya (A.)" w:date="2019-03-29T15:36:00Z">
        <w:r w:rsidRPr="00390532" w:rsidDel="00BE29B5">
          <w:rPr>
            <w:rStyle w:val="Hyperlink"/>
            <w:rFonts w:cs="Arial"/>
            <w:b w:val="0"/>
            <w:noProof/>
          </w:rPr>
          <w:delText>Appendix. 2 DTC/DID list</w:delText>
        </w:r>
        <w:r w:rsidDel="00BE29B5">
          <w:rPr>
            <w:noProof/>
            <w:webHidden/>
          </w:rPr>
          <w:tab/>
          <w:delText>22</w:delText>
        </w:r>
      </w:del>
    </w:p>
    <w:p w14:paraId="6F064615" w14:textId="4ED3540E" w:rsidR="00BC2BFF" w:rsidDel="00BE29B5" w:rsidRDefault="00BC2BFF">
      <w:pPr>
        <w:pStyle w:val="TOC2"/>
        <w:rPr>
          <w:del w:id="499" w:author="Gupta, Ajeya (A.)" w:date="2019-03-29T15:36:00Z"/>
          <w:rFonts w:asciiTheme="minorHAnsi" w:eastAsiaTheme="minorEastAsia" w:hAnsiTheme="minorHAnsi" w:cstheme="minorBidi"/>
          <w:b w:val="0"/>
          <w:noProof/>
          <w:sz w:val="22"/>
          <w:szCs w:val="22"/>
        </w:rPr>
      </w:pPr>
      <w:del w:id="500" w:author="Gupta, Ajeya (A.)" w:date="2019-03-29T15:36:00Z">
        <w:r w:rsidRPr="00390532" w:rsidDel="00BE29B5">
          <w:rPr>
            <w:rStyle w:val="Hyperlink"/>
            <w:rFonts w:cs="Arial"/>
            <w:b w:val="0"/>
            <w:noProof/>
          </w:rPr>
          <w:delText>Appendix. 3 Change log</w:delText>
        </w:r>
        <w:r w:rsidDel="00BE29B5">
          <w:rPr>
            <w:noProof/>
            <w:webHidden/>
          </w:rPr>
          <w:tab/>
          <w:delText>22</w:delText>
        </w:r>
      </w:del>
    </w:p>
    <w:p w14:paraId="04A4A38E" w14:textId="5C441589" w:rsidR="00562A55" w:rsidDel="00BE29B5" w:rsidRDefault="00562A55">
      <w:pPr>
        <w:pStyle w:val="TOC1"/>
        <w:rPr>
          <w:del w:id="501" w:author="Gupta, Ajeya (A.)" w:date="2019-03-29T15:36:00Z"/>
          <w:rFonts w:asciiTheme="minorHAnsi" w:eastAsiaTheme="minorEastAsia" w:hAnsiTheme="minorHAnsi" w:cstheme="minorBidi"/>
          <w:b w:val="0"/>
          <w:caps w:val="0"/>
          <w:sz w:val="22"/>
          <w:szCs w:val="22"/>
        </w:rPr>
      </w:pPr>
      <w:del w:id="502" w:author="Gupta, Ajeya (A.)" w:date="2019-03-29T15:36:00Z">
        <w:r w:rsidRPr="00BC2BFF" w:rsidDel="00BE29B5">
          <w:rPr>
            <w:rPrChange w:id="503" w:author="Manthripragada, Sravanthi (S.)" w:date="2019-03-29T14:10:00Z">
              <w:rPr>
                <w:rStyle w:val="Hyperlink"/>
              </w:rPr>
            </w:rPrChange>
          </w:rPr>
          <w:delText>I. Scope</w:delText>
        </w:r>
        <w:r w:rsidDel="00BE29B5">
          <w:rPr>
            <w:webHidden/>
          </w:rPr>
          <w:tab/>
          <w:delText>2</w:delText>
        </w:r>
      </w:del>
    </w:p>
    <w:p w14:paraId="3B23362F" w14:textId="689095F0" w:rsidR="00562A55" w:rsidDel="00BE29B5" w:rsidRDefault="00562A55">
      <w:pPr>
        <w:pStyle w:val="TOC2"/>
        <w:rPr>
          <w:del w:id="504" w:author="Gupta, Ajeya (A.)" w:date="2019-03-29T15:36:00Z"/>
          <w:rFonts w:asciiTheme="minorHAnsi" w:eastAsiaTheme="minorEastAsia" w:hAnsiTheme="minorHAnsi" w:cstheme="minorBidi"/>
          <w:b w:val="0"/>
          <w:noProof/>
          <w:sz w:val="22"/>
          <w:szCs w:val="22"/>
        </w:rPr>
      </w:pPr>
      <w:del w:id="505" w:author="Gupta, Ajeya (A.)" w:date="2019-03-29T15:36:00Z">
        <w:r w:rsidRPr="00BC2BFF" w:rsidDel="00BE29B5">
          <w:rPr>
            <w:rPrChange w:id="506" w:author="Manthripragada, Sravanthi (S.)" w:date="2019-03-29T14:10:00Z">
              <w:rPr>
                <w:rStyle w:val="Hyperlink"/>
                <w:noProof/>
              </w:rPr>
            </w:rPrChange>
          </w:rPr>
          <w:delText>1.1 Not in Scope</w:delText>
        </w:r>
        <w:r w:rsidDel="00BE29B5">
          <w:rPr>
            <w:noProof/>
            <w:webHidden/>
          </w:rPr>
          <w:tab/>
          <w:delText>2</w:delText>
        </w:r>
      </w:del>
    </w:p>
    <w:p w14:paraId="50E27A5F" w14:textId="6915CFCA" w:rsidR="00562A55" w:rsidDel="00BE29B5" w:rsidRDefault="00562A55">
      <w:pPr>
        <w:pStyle w:val="TOC1"/>
        <w:rPr>
          <w:del w:id="507" w:author="Gupta, Ajeya (A.)" w:date="2019-03-29T15:36:00Z"/>
          <w:rFonts w:asciiTheme="minorHAnsi" w:eastAsiaTheme="minorEastAsia" w:hAnsiTheme="minorHAnsi" w:cstheme="minorBidi"/>
          <w:b w:val="0"/>
          <w:caps w:val="0"/>
          <w:sz w:val="22"/>
          <w:szCs w:val="22"/>
        </w:rPr>
      </w:pPr>
      <w:del w:id="508" w:author="Gupta, Ajeya (A.)" w:date="2019-03-29T15:36:00Z">
        <w:r w:rsidRPr="00BC2BFF" w:rsidDel="00BE29B5">
          <w:rPr>
            <w:rPrChange w:id="509" w:author="Manthripragada, Sravanthi (S.)" w:date="2019-03-29T14:10:00Z">
              <w:rPr>
                <w:rStyle w:val="Hyperlink"/>
                <w:lang w:val="en-GB"/>
              </w:rPr>
            </w:rPrChange>
          </w:rPr>
          <w:delText>II. Table of Contents</w:delText>
        </w:r>
        <w:r w:rsidDel="00BE29B5">
          <w:rPr>
            <w:webHidden/>
          </w:rPr>
          <w:tab/>
          <w:delText>3</w:delText>
        </w:r>
      </w:del>
    </w:p>
    <w:p w14:paraId="1B7D6B6D" w14:textId="4D84F822" w:rsidR="00562A55" w:rsidDel="00BE29B5" w:rsidRDefault="00562A55">
      <w:pPr>
        <w:pStyle w:val="TOC1"/>
        <w:rPr>
          <w:del w:id="510" w:author="Gupta, Ajeya (A.)" w:date="2019-03-29T15:36:00Z"/>
          <w:rFonts w:asciiTheme="minorHAnsi" w:eastAsiaTheme="minorEastAsia" w:hAnsiTheme="minorHAnsi" w:cstheme="minorBidi"/>
          <w:b w:val="0"/>
          <w:caps w:val="0"/>
          <w:sz w:val="22"/>
          <w:szCs w:val="22"/>
        </w:rPr>
      </w:pPr>
      <w:del w:id="511" w:author="Gupta, Ajeya (A.)" w:date="2019-03-29T15:36:00Z">
        <w:r w:rsidRPr="00BC2BFF" w:rsidDel="00BE29B5">
          <w:rPr>
            <w:rPrChange w:id="512" w:author="Manthripragada, Sravanthi (S.)" w:date="2019-03-29T14:10:00Z">
              <w:rPr>
                <w:rStyle w:val="Hyperlink"/>
                <w:kern w:val="1"/>
              </w:rPr>
            </w:rPrChange>
          </w:rPr>
          <w:delText>III</w:delText>
        </w:r>
        <w:r w:rsidRPr="00BC2BFF" w:rsidDel="00BE29B5">
          <w:rPr>
            <w:rPrChange w:id="513" w:author="Manthripragada, Sravanthi (S.)" w:date="2019-03-29T14:10:00Z">
              <w:rPr>
                <w:rStyle w:val="Hyperlink"/>
              </w:rPr>
            </w:rPrChange>
          </w:rPr>
          <w:delText>. References</w:delText>
        </w:r>
        <w:r w:rsidDel="00BE29B5">
          <w:rPr>
            <w:webHidden/>
          </w:rPr>
          <w:tab/>
          <w:delText>4</w:delText>
        </w:r>
      </w:del>
    </w:p>
    <w:p w14:paraId="358EF111" w14:textId="415386E6" w:rsidR="00562A55" w:rsidDel="00BE29B5" w:rsidRDefault="00562A55">
      <w:pPr>
        <w:pStyle w:val="TOC1"/>
        <w:tabs>
          <w:tab w:val="left" w:pos="432"/>
        </w:tabs>
        <w:rPr>
          <w:del w:id="514" w:author="Gupta, Ajeya (A.)" w:date="2019-03-29T15:36:00Z"/>
          <w:rFonts w:asciiTheme="minorHAnsi" w:eastAsiaTheme="minorEastAsia" w:hAnsiTheme="minorHAnsi" w:cstheme="minorBidi"/>
          <w:b w:val="0"/>
          <w:caps w:val="0"/>
          <w:sz w:val="22"/>
          <w:szCs w:val="22"/>
        </w:rPr>
      </w:pPr>
      <w:del w:id="515" w:author="Gupta, Ajeya (A.)" w:date="2019-03-29T15:36:00Z">
        <w:r w:rsidRPr="00BC2BFF" w:rsidDel="00BE29B5">
          <w:rPr>
            <w:rPrChange w:id="516" w:author="Manthripragada, Sravanthi (S.)" w:date="2019-03-29T14:10:00Z">
              <w:rPr>
                <w:rStyle w:val="Hyperlink"/>
              </w:rPr>
            </w:rPrChange>
          </w:rPr>
          <w:delText>1</w:delText>
        </w:r>
        <w:r w:rsidDel="00BE29B5">
          <w:rPr>
            <w:rFonts w:asciiTheme="minorHAnsi" w:eastAsiaTheme="minorEastAsia" w:hAnsiTheme="minorHAnsi" w:cstheme="minorBidi"/>
            <w:b w:val="0"/>
            <w:caps w:val="0"/>
            <w:sz w:val="22"/>
            <w:szCs w:val="22"/>
          </w:rPr>
          <w:tab/>
        </w:r>
        <w:r w:rsidRPr="00BC2BFF" w:rsidDel="00BE29B5">
          <w:rPr>
            <w:rPrChange w:id="517" w:author="Manthripragada, Sravanthi (S.)" w:date="2019-03-29T14:10:00Z">
              <w:rPr>
                <w:rStyle w:val="Hyperlink"/>
                <w:lang w:val="en-GB"/>
              </w:rPr>
            </w:rPrChange>
          </w:rPr>
          <w:delText>Definitions/Abbreviations</w:delText>
        </w:r>
        <w:r w:rsidDel="00BE29B5">
          <w:rPr>
            <w:webHidden/>
          </w:rPr>
          <w:tab/>
          <w:delText>4</w:delText>
        </w:r>
      </w:del>
    </w:p>
    <w:p w14:paraId="47C2E30E" w14:textId="090351F1" w:rsidR="00562A55" w:rsidDel="00BE29B5" w:rsidRDefault="00562A55">
      <w:pPr>
        <w:pStyle w:val="TOC2"/>
        <w:tabs>
          <w:tab w:val="left" w:pos="1080"/>
        </w:tabs>
        <w:rPr>
          <w:del w:id="518" w:author="Gupta, Ajeya (A.)" w:date="2019-03-29T15:36:00Z"/>
          <w:rFonts w:asciiTheme="minorHAnsi" w:eastAsiaTheme="minorEastAsia" w:hAnsiTheme="minorHAnsi" w:cstheme="minorBidi"/>
          <w:b w:val="0"/>
          <w:noProof/>
          <w:sz w:val="22"/>
          <w:szCs w:val="22"/>
        </w:rPr>
      </w:pPr>
      <w:del w:id="519" w:author="Gupta, Ajeya (A.)" w:date="2019-03-29T15:36:00Z">
        <w:r w:rsidRPr="00BC2BFF" w:rsidDel="00BE29B5">
          <w:rPr>
            <w:rPrChange w:id="520" w:author="Manthripragada, Sravanthi (S.)" w:date="2019-03-29T14:10:00Z">
              <w:rPr>
                <w:rStyle w:val="Hyperlink"/>
                <w:noProof/>
              </w:rPr>
            </w:rPrChange>
          </w:rPr>
          <w:delText>1.1</w:delText>
        </w:r>
        <w:r w:rsidDel="00BE29B5">
          <w:rPr>
            <w:rFonts w:asciiTheme="minorHAnsi" w:eastAsiaTheme="minorEastAsia" w:hAnsiTheme="minorHAnsi" w:cstheme="minorBidi"/>
            <w:b w:val="0"/>
            <w:noProof/>
            <w:sz w:val="22"/>
            <w:szCs w:val="22"/>
          </w:rPr>
          <w:tab/>
        </w:r>
        <w:r w:rsidRPr="00BC2BFF" w:rsidDel="00BE29B5">
          <w:rPr>
            <w:rPrChange w:id="521" w:author="Manthripragada, Sravanthi (S.)" w:date="2019-03-29T14:10:00Z">
              <w:rPr>
                <w:rStyle w:val="Hyperlink"/>
                <w:bCs/>
                <w:noProof/>
              </w:rPr>
            </w:rPrChange>
          </w:rPr>
          <w:delText>General</w:delText>
        </w:r>
        <w:r w:rsidRPr="00BC2BFF" w:rsidDel="00BE29B5">
          <w:rPr>
            <w:rPrChange w:id="522" w:author="Manthripragada, Sravanthi (S.)" w:date="2019-03-29T14:10:00Z">
              <w:rPr>
                <w:rStyle w:val="Hyperlink"/>
                <w:bCs/>
                <w:noProof/>
                <w:lang w:val="en-GB"/>
              </w:rPr>
            </w:rPrChange>
          </w:rPr>
          <w:delText xml:space="preserve"> Definitions</w:delText>
        </w:r>
        <w:r w:rsidDel="00BE29B5">
          <w:rPr>
            <w:noProof/>
            <w:webHidden/>
          </w:rPr>
          <w:tab/>
          <w:delText>4</w:delText>
        </w:r>
      </w:del>
    </w:p>
    <w:p w14:paraId="1A8D6DAD" w14:textId="2A13874B" w:rsidR="00562A55" w:rsidDel="00BE29B5" w:rsidRDefault="00562A55">
      <w:pPr>
        <w:pStyle w:val="TOC2"/>
        <w:tabs>
          <w:tab w:val="left" w:pos="1080"/>
        </w:tabs>
        <w:rPr>
          <w:del w:id="523" w:author="Gupta, Ajeya (A.)" w:date="2019-03-29T15:36:00Z"/>
          <w:rFonts w:asciiTheme="minorHAnsi" w:eastAsiaTheme="minorEastAsia" w:hAnsiTheme="minorHAnsi" w:cstheme="minorBidi"/>
          <w:b w:val="0"/>
          <w:noProof/>
          <w:sz w:val="22"/>
          <w:szCs w:val="22"/>
        </w:rPr>
      </w:pPr>
      <w:del w:id="524" w:author="Gupta, Ajeya (A.)" w:date="2019-03-29T15:36:00Z">
        <w:r w:rsidRPr="00BC2BFF" w:rsidDel="00BE29B5">
          <w:rPr>
            <w:rPrChange w:id="525" w:author="Manthripragada, Sravanthi (S.)" w:date="2019-03-29T14:10:00Z">
              <w:rPr>
                <w:rStyle w:val="Hyperlink"/>
                <w:noProof/>
              </w:rPr>
            </w:rPrChange>
          </w:rPr>
          <w:delText>1.2</w:delText>
        </w:r>
        <w:r w:rsidDel="00BE29B5">
          <w:rPr>
            <w:rFonts w:asciiTheme="minorHAnsi" w:eastAsiaTheme="minorEastAsia" w:hAnsiTheme="minorHAnsi" w:cstheme="minorBidi"/>
            <w:b w:val="0"/>
            <w:noProof/>
            <w:sz w:val="22"/>
            <w:szCs w:val="22"/>
          </w:rPr>
          <w:tab/>
        </w:r>
        <w:r w:rsidRPr="00BC2BFF" w:rsidDel="00BE29B5">
          <w:rPr>
            <w:rPrChange w:id="526" w:author="Manthripragada, Sravanthi (S.)" w:date="2019-03-29T14:10:00Z">
              <w:rPr>
                <w:rStyle w:val="Hyperlink"/>
                <w:bCs/>
                <w:noProof/>
                <w:lang w:val="en-GB"/>
              </w:rPr>
            </w:rPrChange>
          </w:rPr>
          <w:delText>Abbreviations used in this document</w:delText>
        </w:r>
        <w:r w:rsidDel="00BE29B5">
          <w:rPr>
            <w:noProof/>
            <w:webHidden/>
          </w:rPr>
          <w:tab/>
          <w:delText>5</w:delText>
        </w:r>
      </w:del>
    </w:p>
    <w:p w14:paraId="3EB5344E" w14:textId="17CD78B5" w:rsidR="00562A55" w:rsidDel="00BE29B5" w:rsidRDefault="00562A55">
      <w:pPr>
        <w:pStyle w:val="TOC1"/>
        <w:tabs>
          <w:tab w:val="left" w:pos="432"/>
        </w:tabs>
        <w:rPr>
          <w:del w:id="527" w:author="Gupta, Ajeya (A.)" w:date="2019-03-29T15:36:00Z"/>
          <w:rFonts w:asciiTheme="minorHAnsi" w:eastAsiaTheme="minorEastAsia" w:hAnsiTheme="minorHAnsi" w:cstheme="minorBidi"/>
          <w:b w:val="0"/>
          <w:caps w:val="0"/>
          <w:sz w:val="22"/>
          <w:szCs w:val="22"/>
        </w:rPr>
      </w:pPr>
      <w:del w:id="528" w:author="Gupta, Ajeya (A.)" w:date="2019-03-29T15:36:00Z">
        <w:r w:rsidRPr="00BC2BFF" w:rsidDel="00BE29B5">
          <w:rPr>
            <w:rPrChange w:id="529" w:author="Manthripragada, Sravanthi (S.)" w:date="2019-03-29T14:10:00Z">
              <w:rPr>
                <w:rStyle w:val="Hyperlink"/>
              </w:rPr>
            </w:rPrChange>
          </w:rPr>
          <w:delText>2</w:delText>
        </w:r>
        <w:r w:rsidDel="00BE29B5">
          <w:rPr>
            <w:rFonts w:asciiTheme="minorHAnsi" w:eastAsiaTheme="minorEastAsia" w:hAnsiTheme="minorHAnsi" w:cstheme="minorBidi"/>
            <w:b w:val="0"/>
            <w:caps w:val="0"/>
            <w:sz w:val="22"/>
            <w:szCs w:val="22"/>
          </w:rPr>
          <w:tab/>
        </w:r>
        <w:r w:rsidRPr="00BC2BFF" w:rsidDel="00BE29B5">
          <w:rPr>
            <w:rPrChange w:id="530" w:author="Manthripragada, Sravanthi (S.)" w:date="2019-03-29T14:10:00Z">
              <w:rPr>
                <w:rStyle w:val="Hyperlink"/>
              </w:rPr>
            </w:rPrChange>
          </w:rPr>
          <w:delText>PRODUCT OVERVIEW</w:delText>
        </w:r>
        <w:r w:rsidDel="00BE29B5">
          <w:rPr>
            <w:webHidden/>
          </w:rPr>
          <w:tab/>
          <w:delText>6</w:delText>
        </w:r>
      </w:del>
    </w:p>
    <w:p w14:paraId="48A45F7D" w14:textId="4950E98A" w:rsidR="00562A55" w:rsidDel="00BE29B5" w:rsidRDefault="00562A55">
      <w:pPr>
        <w:pStyle w:val="TOC2"/>
        <w:tabs>
          <w:tab w:val="left" w:pos="1080"/>
        </w:tabs>
        <w:rPr>
          <w:del w:id="531" w:author="Gupta, Ajeya (A.)" w:date="2019-03-29T15:36:00Z"/>
          <w:rFonts w:asciiTheme="minorHAnsi" w:eastAsiaTheme="minorEastAsia" w:hAnsiTheme="minorHAnsi" w:cstheme="minorBidi"/>
          <w:b w:val="0"/>
          <w:noProof/>
          <w:sz w:val="22"/>
          <w:szCs w:val="22"/>
        </w:rPr>
      </w:pPr>
      <w:del w:id="532" w:author="Gupta, Ajeya (A.)" w:date="2019-03-29T15:36:00Z">
        <w:r w:rsidRPr="00BC2BFF" w:rsidDel="00BE29B5">
          <w:rPr>
            <w:rPrChange w:id="533" w:author="Manthripragada, Sravanthi (S.)" w:date="2019-03-29T14:10:00Z">
              <w:rPr>
                <w:rStyle w:val="Hyperlink"/>
                <w:noProof/>
              </w:rPr>
            </w:rPrChange>
          </w:rPr>
          <w:delText>2.1</w:delText>
        </w:r>
        <w:r w:rsidDel="00BE29B5">
          <w:rPr>
            <w:rFonts w:asciiTheme="minorHAnsi" w:eastAsiaTheme="minorEastAsia" w:hAnsiTheme="minorHAnsi" w:cstheme="minorBidi"/>
            <w:b w:val="0"/>
            <w:noProof/>
            <w:sz w:val="22"/>
            <w:szCs w:val="22"/>
          </w:rPr>
          <w:tab/>
        </w:r>
        <w:r w:rsidRPr="00BC2BFF" w:rsidDel="00BE29B5">
          <w:rPr>
            <w:rPrChange w:id="534" w:author="Manthripragada, Sravanthi (S.)" w:date="2019-03-29T14:10:00Z">
              <w:rPr>
                <w:rStyle w:val="Hyperlink"/>
                <w:bCs/>
                <w:noProof/>
                <w:lang w:val="en-GB"/>
              </w:rPr>
            </w:rPrChange>
          </w:rPr>
          <w:delText>Automotive FPD Link III Example</w:delText>
        </w:r>
        <w:r w:rsidDel="00BE29B5">
          <w:rPr>
            <w:noProof/>
            <w:webHidden/>
          </w:rPr>
          <w:tab/>
          <w:delText>6</w:delText>
        </w:r>
      </w:del>
    </w:p>
    <w:p w14:paraId="64F01F5E" w14:textId="409CFCCB" w:rsidR="00562A55" w:rsidDel="00BE29B5" w:rsidRDefault="00562A55">
      <w:pPr>
        <w:pStyle w:val="TOC3"/>
        <w:rPr>
          <w:del w:id="535" w:author="Gupta, Ajeya (A.)" w:date="2019-03-29T15:36:00Z"/>
          <w:rFonts w:asciiTheme="minorHAnsi" w:eastAsiaTheme="minorEastAsia" w:hAnsiTheme="minorHAnsi" w:cstheme="minorBidi"/>
          <w:b w:val="0"/>
          <w:i w:val="0"/>
          <w:noProof/>
          <w:sz w:val="22"/>
          <w:szCs w:val="22"/>
        </w:rPr>
      </w:pPr>
      <w:del w:id="536" w:author="Gupta, Ajeya (A.)" w:date="2019-03-29T15:36:00Z">
        <w:r w:rsidRPr="00BC2BFF" w:rsidDel="00BE29B5">
          <w:rPr>
            <w:rPrChange w:id="537" w:author="Manthripragada, Sravanthi (S.)" w:date="2019-03-29T14:10:00Z">
              <w:rPr>
                <w:rStyle w:val="Hyperlink"/>
                <w:noProof/>
              </w:rPr>
            </w:rPrChange>
          </w:rPr>
          <w:delText>Figure 2.1.1: FPD LINK Example</w:delText>
        </w:r>
        <w:r w:rsidDel="00BE29B5">
          <w:rPr>
            <w:noProof/>
            <w:webHidden/>
          </w:rPr>
          <w:tab/>
          <w:delText>6</w:delText>
        </w:r>
      </w:del>
    </w:p>
    <w:p w14:paraId="6AF034A2" w14:textId="4FCCA827" w:rsidR="00562A55" w:rsidDel="00BE29B5" w:rsidRDefault="00562A55">
      <w:pPr>
        <w:pStyle w:val="TOC1"/>
        <w:tabs>
          <w:tab w:val="left" w:pos="432"/>
        </w:tabs>
        <w:rPr>
          <w:del w:id="538" w:author="Gupta, Ajeya (A.)" w:date="2019-03-29T15:36:00Z"/>
          <w:rFonts w:asciiTheme="minorHAnsi" w:eastAsiaTheme="minorEastAsia" w:hAnsiTheme="minorHAnsi" w:cstheme="minorBidi"/>
          <w:b w:val="0"/>
          <w:caps w:val="0"/>
          <w:sz w:val="22"/>
          <w:szCs w:val="22"/>
        </w:rPr>
      </w:pPr>
      <w:del w:id="539" w:author="Gupta, Ajeya (A.)" w:date="2019-03-29T15:36:00Z">
        <w:r w:rsidRPr="00BC2BFF" w:rsidDel="00BE29B5">
          <w:rPr>
            <w:rPrChange w:id="540" w:author="Manthripragada, Sravanthi (S.)" w:date="2019-03-29T14:10:00Z">
              <w:rPr>
                <w:rStyle w:val="Hyperlink"/>
              </w:rPr>
            </w:rPrChange>
          </w:rPr>
          <w:delText>3</w:delText>
        </w:r>
        <w:r w:rsidDel="00BE29B5">
          <w:rPr>
            <w:rFonts w:asciiTheme="minorHAnsi" w:eastAsiaTheme="minorEastAsia" w:hAnsiTheme="minorHAnsi" w:cstheme="minorBidi"/>
            <w:b w:val="0"/>
            <w:caps w:val="0"/>
            <w:sz w:val="22"/>
            <w:szCs w:val="22"/>
          </w:rPr>
          <w:tab/>
        </w:r>
        <w:r w:rsidRPr="00BC2BFF" w:rsidDel="00BE29B5">
          <w:rPr>
            <w:rPrChange w:id="541" w:author="Manthripragada, Sravanthi (S.)" w:date="2019-03-29T14:10:00Z">
              <w:rPr>
                <w:rStyle w:val="Hyperlink"/>
                <w:rFonts w:cs="Arial"/>
              </w:rPr>
            </w:rPrChange>
          </w:rPr>
          <w:delText>Implementation Requirements</w:delText>
        </w:r>
        <w:r w:rsidDel="00BE29B5">
          <w:rPr>
            <w:webHidden/>
          </w:rPr>
          <w:tab/>
          <w:delText>6</w:delText>
        </w:r>
      </w:del>
    </w:p>
    <w:p w14:paraId="1C2022BD" w14:textId="49B70417" w:rsidR="00562A55" w:rsidDel="00BE29B5" w:rsidRDefault="00562A55">
      <w:pPr>
        <w:pStyle w:val="TOC2"/>
        <w:tabs>
          <w:tab w:val="left" w:pos="1080"/>
        </w:tabs>
        <w:rPr>
          <w:del w:id="542" w:author="Gupta, Ajeya (A.)" w:date="2019-03-29T15:36:00Z"/>
          <w:rFonts w:asciiTheme="minorHAnsi" w:eastAsiaTheme="minorEastAsia" w:hAnsiTheme="minorHAnsi" w:cstheme="minorBidi"/>
          <w:b w:val="0"/>
          <w:noProof/>
          <w:sz w:val="22"/>
          <w:szCs w:val="22"/>
        </w:rPr>
      </w:pPr>
      <w:del w:id="543" w:author="Gupta, Ajeya (A.)" w:date="2019-03-29T15:36:00Z">
        <w:r w:rsidRPr="00BC2BFF" w:rsidDel="00BE29B5">
          <w:rPr>
            <w:rPrChange w:id="544" w:author="Manthripragada, Sravanthi (S.)" w:date="2019-03-29T14:10:00Z">
              <w:rPr>
                <w:rStyle w:val="Hyperlink"/>
                <w:noProof/>
              </w:rPr>
            </w:rPrChange>
          </w:rPr>
          <w:delText>3.1</w:delText>
        </w:r>
        <w:r w:rsidDel="00BE29B5">
          <w:rPr>
            <w:rFonts w:asciiTheme="minorHAnsi" w:eastAsiaTheme="minorEastAsia" w:hAnsiTheme="minorHAnsi" w:cstheme="minorBidi"/>
            <w:b w:val="0"/>
            <w:noProof/>
            <w:sz w:val="22"/>
            <w:szCs w:val="22"/>
          </w:rPr>
          <w:tab/>
        </w:r>
        <w:r w:rsidRPr="00BC2BFF" w:rsidDel="00BE29B5">
          <w:rPr>
            <w:rPrChange w:id="545" w:author="Manthripragada, Sravanthi (S.)" w:date="2019-03-29T14:10:00Z">
              <w:rPr>
                <w:rStyle w:val="Hyperlink"/>
                <w:bCs/>
                <w:noProof/>
              </w:rPr>
            </w:rPrChange>
          </w:rPr>
          <w:delText>Type of Network (FPD Link)</w:delText>
        </w:r>
        <w:r w:rsidDel="00BE29B5">
          <w:rPr>
            <w:noProof/>
            <w:webHidden/>
          </w:rPr>
          <w:tab/>
          <w:delText>7</w:delText>
        </w:r>
      </w:del>
    </w:p>
    <w:p w14:paraId="17E1781E" w14:textId="200CEE67" w:rsidR="00562A55" w:rsidDel="00BE29B5" w:rsidRDefault="00562A55">
      <w:pPr>
        <w:pStyle w:val="TOC3"/>
        <w:tabs>
          <w:tab w:val="left" w:pos="1400"/>
        </w:tabs>
        <w:rPr>
          <w:del w:id="546" w:author="Gupta, Ajeya (A.)" w:date="2019-03-29T15:36:00Z"/>
          <w:rFonts w:asciiTheme="minorHAnsi" w:eastAsiaTheme="minorEastAsia" w:hAnsiTheme="minorHAnsi" w:cstheme="minorBidi"/>
          <w:b w:val="0"/>
          <w:i w:val="0"/>
          <w:noProof/>
          <w:sz w:val="22"/>
          <w:szCs w:val="22"/>
        </w:rPr>
      </w:pPr>
      <w:del w:id="547" w:author="Gupta, Ajeya (A.)" w:date="2019-03-29T15:36:00Z">
        <w:r w:rsidRPr="00BC2BFF" w:rsidDel="00BE29B5">
          <w:rPr>
            <w:rPrChange w:id="548" w:author="Manthripragada, Sravanthi (S.)" w:date="2019-03-29T14:10:00Z">
              <w:rPr>
                <w:rStyle w:val="Hyperlink"/>
                <w:noProof/>
              </w:rPr>
            </w:rPrChange>
          </w:rPr>
          <w:delText>3.1.1</w:delText>
        </w:r>
        <w:r w:rsidDel="00BE29B5">
          <w:rPr>
            <w:rFonts w:asciiTheme="minorHAnsi" w:eastAsiaTheme="minorEastAsia" w:hAnsiTheme="minorHAnsi" w:cstheme="minorBidi"/>
            <w:b w:val="0"/>
            <w:i w:val="0"/>
            <w:noProof/>
            <w:sz w:val="22"/>
            <w:szCs w:val="22"/>
          </w:rPr>
          <w:tab/>
        </w:r>
        <w:r w:rsidRPr="00BC2BFF" w:rsidDel="00BE29B5">
          <w:rPr>
            <w:rPrChange w:id="549" w:author="Manthripragada, Sravanthi (S.)" w:date="2019-03-29T14:10:00Z">
              <w:rPr>
                <w:rStyle w:val="Hyperlink"/>
                <w:noProof/>
                <w:lang w:val="en-GB"/>
              </w:rPr>
            </w:rPrChange>
          </w:rPr>
          <w:delText>Maximum Clock Rate</w:delText>
        </w:r>
        <w:r w:rsidDel="00BE29B5">
          <w:rPr>
            <w:noProof/>
            <w:webHidden/>
          </w:rPr>
          <w:tab/>
          <w:delText>7</w:delText>
        </w:r>
      </w:del>
    </w:p>
    <w:p w14:paraId="3FC9C701" w14:textId="75D0B63E" w:rsidR="00562A55" w:rsidDel="00BE29B5" w:rsidRDefault="00562A55">
      <w:pPr>
        <w:pStyle w:val="TOC3"/>
        <w:tabs>
          <w:tab w:val="left" w:pos="1400"/>
        </w:tabs>
        <w:rPr>
          <w:del w:id="550" w:author="Gupta, Ajeya (A.)" w:date="2019-03-29T15:36:00Z"/>
          <w:rFonts w:asciiTheme="minorHAnsi" w:eastAsiaTheme="minorEastAsia" w:hAnsiTheme="minorHAnsi" w:cstheme="minorBidi"/>
          <w:b w:val="0"/>
          <w:i w:val="0"/>
          <w:noProof/>
          <w:sz w:val="22"/>
          <w:szCs w:val="22"/>
        </w:rPr>
      </w:pPr>
      <w:del w:id="551" w:author="Gupta, Ajeya (A.)" w:date="2019-03-29T15:36:00Z">
        <w:r w:rsidRPr="00BC2BFF" w:rsidDel="00BE29B5">
          <w:rPr>
            <w:rPrChange w:id="552" w:author="Manthripragada, Sravanthi (S.)" w:date="2019-03-29T14:10:00Z">
              <w:rPr>
                <w:rStyle w:val="Hyperlink"/>
                <w:noProof/>
              </w:rPr>
            </w:rPrChange>
          </w:rPr>
          <w:delText>3.1.2</w:delText>
        </w:r>
        <w:r w:rsidDel="00BE29B5">
          <w:rPr>
            <w:rFonts w:asciiTheme="minorHAnsi" w:eastAsiaTheme="minorEastAsia" w:hAnsiTheme="minorHAnsi" w:cstheme="minorBidi"/>
            <w:b w:val="0"/>
            <w:i w:val="0"/>
            <w:noProof/>
            <w:sz w:val="22"/>
            <w:szCs w:val="22"/>
          </w:rPr>
          <w:tab/>
        </w:r>
        <w:r w:rsidRPr="00BC2BFF" w:rsidDel="00BE29B5">
          <w:rPr>
            <w:rPrChange w:id="553" w:author="Manthripragada, Sravanthi (S.)" w:date="2019-03-29T14:10:00Z">
              <w:rPr>
                <w:rStyle w:val="Hyperlink"/>
                <w:noProof/>
                <w:lang w:val="en-GB"/>
              </w:rPr>
            </w:rPrChange>
          </w:rPr>
          <w:delText>Forward Channel Data Rate</w:delText>
        </w:r>
        <w:r w:rsidDel="00BE29B5">
          <w:rPr>
            <w:noProof/>
            <w:webHidden/>
          </w:rPr>
          <w:tab/>
          <w:delText>8</w:delText>
        </w:r>
      </w:del>
    </w:p>
    <w:p w14:paraId="3AE43C5E" w14:textId="76C22E60" w:rsidR="00562A55" w:rsidDel="00BE29B5" w:rsidRDefault="00562A55">
      <w:pPr>
        <w:pStyle w:val="TOC3"/>
        <w:tabs>
          <w:tab w:val="left" w:pos="1400"/>
        </w:tabs>
        <w:rPr>
          <w:del w:id="554" w:author="Gupta, Ajeya (A.)" w:date="2019-03-29T15:36:00Z"/>
          <w:rFonts w:asciiTheme="minorHAnsi" w:eastAsiaTheme="minorEastAsia" w:hAnsiTheme="minorHAnsi" w:cstheme="minorBidi"/>
          <w:b w:val="0"/>
          <w:i w:val="0"/>
          <w:noProof/>
          <w:sz w:val="22"/>
          <w:szCs w:val="22"/>
        </w:rPr>
      </w:pPr>
      <w:del w:id="555" w:author="Gupta, Ajeya (A.)" w:date="2019-03-29T15:36:00Z">
        <w:r w:rsidRPr="00BC2BFF" w:rsidDel="00BE29B5">
          <w:rPr>
            <w:rPrChange w:id="556" w:author="Manthripragada, Sravanthi (S.)" w:date="2019-03-29T14:10:00Z">
              <w:rPr>
                <w:rStyle w:val="Hyperlink"/>
                <w:noProof/>
              </w:rPr>
            </w:rPrChange>
          </w:rPr>
          <w:delText>3.1.3</w:delText>
        </w:r>
        <w:r w:rsidDel="00BE29B5">
          <w:rPr>
            <w:rFonts w:asciiTheme="minorHAnsi" w:eastAsiaTheme="minorEastAsia" w:hAnsiTheme="minorHAnsi" w:cstheme="minorBidi"/>
            <w:b w:val="0"/>
            <w:i w:val="0"/>
            <w:noProof/>
            <w:sz w:val="22"/>
            <w:szCs w:val="22"/>
          </w:rPr>
          <w:tab/>
        </w:r>
        <w:r w:rsidRPr="00BC2BFF" w:rsidDel="00BE29B5">
          <w:rPr>
            <w:rPrChange w:id="557" w:author="Manthripragada, Sravanthi (S.)" w:date="2019-03-29T14:10:00Z">
              <w:rPr>
                <w:rStyle w:val="Hyperlink"/>
                <w:noProof/>
                <w:lang w:val="en-GB"/>
              </w:rPr>
            </w:rPrChange>
          </w:rPr>
          <w:delText>Back Channel Data Rate</w:delText>
        </w:r>
        <w:r w:rsidDel="00BE29B5">
          <w:rPr>
            <w:noProof/>
            <w:webHidden/>
          </w:rPr>
          <w:tab/>
          <w:delText>9</w:delText>
        </w:r>
      </w:del>
    </w:p>
    <w:p w14:paraId="60ECB52B" w14:textId="7F8C7FE7" w:rsidR="00562A55" w:rsidDel="00BE29B5" w:rsidRDefault="00562A55">
      <w:pPr>
        <w:pStyle w:val="TOC3"/>
        <w:tabs>
          <w:tab w:val="left" w:pos="1400"/>
        </w:tabs>
        <w:rPr>
          <w:del w:id="558" w:author="Gupta, Ajeya (A.)" w:date="2019-03-29T15:36:00Z"/>
          <w:rFonts w:asciiTheme="minorHAnsi" w:eastAsiaTheme="minorEastAsia" w:hAnsiTheme="minorHAnsi" w:cstheme="minorBidi"/>
          <w:b w:val="0"/>
          <w:i w:val="0"/>
          <w:noProof/>
          <w:sz w:val="22"/>
          <w:szCs w:val="22"/>
        </w:rPr>
      </w:pPr>
      <w:del w:id="559" w:author="Gupta, Ajeya (A.)" w:date="2019-03-29T15:36:00Z">
        <w:r w:rsidRPr="00BC2BFF" w:rsidDel="00BE29B5">
          <w:rPr>
            <w:rPrChange w:id="560" w:author="Manthripragada, Sravanthi (S.)" w:date="2019-03-29T14:10:00Z">
              <w:rPr>
                <w:rStyle w:val="Hyperlink"/>
                <w:noProof/>
              </w:rPr>
            </w:rPrChange>
          </w:rPr>
          <w:delText>3.1.4</w:delText>
        </w:r>
        <w:r w:rsidDel="00BE29B5">
          <w:rPr>
            <w:rFonts w:asciiTheme="minorHAnsi" w:eastAsiaTheme="minorEastAsia" w:hAnsiTheme="minorHAnsi" w:cstheme="minorBidi"/>
            <w:b w:val="0"/>
            <w:i w:val="0"/>
            <w:noProof/>
            <w:sz w:val="22"/>
            <w:szCs w:val="22"/>
          </w:rPr>
          <w:tab/>
        </w:r>
        <w:r w:rsidRPr="00BC2BFF" w:rsidDel="00BE29B5">
          <w:rPr>
            <w:rPrChange w:id="561" w:author="Manthripragada, Sravanthi (S.)" w:date="2019-03-29T14:10:00Z">
              <w:rPr>
                <w:rStyle w:val="Hyperlink"/>
                <w:noProof/>
                <w:lang w:val="en-GB"/>
              </w:rPr>
            </w:rPrChange>
          </w:rPr>
          <w:delText>Supported formats</w:delText>
        </w:r>
        <w:r w:rsidDel="00BE29B5">
          <w:rPr>
            <w:noProof/>
            <w:webHidden/>
          </w:rPr>
          <w:tab/>
          <w:delText>9</w:delText>
        </w:r>
      </w:del>
    </w:p>
    <w:p w14:paraId="73EF1659" w14:textId="13CBB218" w:rsidR="00562A55" w:rsidDel="00BE29B5" w:rsidRDefault="00562A55">
      <w:pPr>
        <w:pStyle w:val="TOC2"/>
        <w:tabs>
          <w:tab w:val="left" w:pos="1080"/>
        </w:tabs>
        <w:rPr>
          <w:del w:id="562" w:author="Gupta, Ajeya (A.)" w:date="2019-03-29T15:36:00Z"/>
          <w:rFonts w:asciiTheme="minorHAnsi" w:eastAsiaTheme="minorEastAsia" w:hAnsiTheme="minorHAnsi" w:cstheme="minorBidi"/>
          <w:b w:val="0"/>
          <w:noProof/>
          <w:sz w:val="22"/>
          <w:szCs w:val="22"/>
        </w:rPr>
      </w:pPr>
      <w:del w:id="563" w:author="Gupta, Ajeya (A.)" w:date="2019-03-29T15:36:00Z">
        <w:r w:rsidRPr="00BC2BFF" w:rsidDel="00BE29B5">
          <w:rPr>
            <w:rPrChange w:id="564" w:author="Manthripragada, Sravanthi (S.)" w:date="2019-03-29T14:10:00Z">
              <w:rPr>
                <w:rStyle w:val="Hyperlink"/>
                <w:noProof/>
              </w:rPr>
            </w:rPrChange>
          </w:rPr>
          <w:delText>3.2</w:delText>
        </w:r>
        <w:r w:rsidDel="00BE29B5">
          <w:rPr>
            <w:rFonts w:asciiTheme="minorHAnsi" w:eastAsiaTheme="minorEastAsia" w:hAnsiTheme="minorHAnsi" w:cstheme="minorBidi"/>
            <w:b w:val="0"/>
            <w:noProof/>
            <w:sz w:val="22"/>
            <w:szCs w:val="22"/>
          </w:rPr>
          <w:tab/>
        </w:r>
        <w:r w:rsidRPr="00BC2BFF" w:rsidDel="00BE29B5">
          <w:rPr>
            <w:rPrChange w:id="565" w:author="Manthripragada, Sravanthi (S.)" w:date="2019-03-29T14:10:00Z">
              <w:rPr>
                <w:rStyle w:val="Hyperlink"/>
                <w:rFonts w:cs="Arial"/>
                <w:bCs/>
                <w:noProof/>
                <w:lang w:val="en-GB"/>
              </w:rPr>
            </w:rPrChange>
          </w:rPr>
          <w:delText>System Level</w:delText>
        </w:r>
        <w:r w:rsidDel="00BE29B5">
          <w:rPr>
            <w:noProof/>
            <w:webHidden/>
          </w:rPr>
          <w:tab/>
          <w:delText>9</w:delText>
        </w:r>
      </w:del>
    </w:p>
    <w:p w14:paraId="36394B78" w14:textId="4F5B912F" w:rsidR="00562A55" w:rsidDel="00BE29B5" w:rsidRDefault="00562A55">
      <w:pPr>
        <w:pStyle w:val="TOC3"/>
        <w:tabs>
          <w:tab w:val="left" w:pos="1400"/>
        </w:tabs>
        <w:rPr>
          <w:del w:id="566" w:author="Gupta, Ajeya (A.)" w:date="2019-03-29T15:36:00Z"/>
          <w:rFonts w:asciiTheme="minorHAnsi" w:eastAsiaTheme="minorEastAsia" w:hAnsiTheme="minorHAnsi" w:cstheme="minorBidi"/>
          <w:b w:val="0"/>
          <w:i w:val="0"/>
          <w:noProof/>
          <w:sz w:val="22"/>
          <w:szCs w:val="22"/>
        </w:rPr>
      </w:pPr>
      <w:del w:id="567" w:author="Gupta, Ajeya (A.)" w:date="2019-03-29T15:36:00Z">
        <w:r w:rsidRPr="00BC2BFF" w:rsidDel="00BE29B5">
          <w:rPr>
            <w:rPrChange w:id="568" w:author="Manthripragada, Sravanthi (S.)" w:date="2019-03-29T14:10:00Z">
              <w:rPr>
                <w:rStyle w:val="Hyperlink"/>
                <w:noProof/>
              </w:rPr>
            </w:rPrChange>
          </w:rPr>
          <w:delText>3.2.1</w:delText>
        </w:r>
        <w:r w:rsidDel="00BE29B5">
          <w:rPr>
            <w:rFonts w:asciiTheme="minorHAnsi" w:eastAsiaTheme="minorEastAsia" w:hAnsiTheme="minorHAnsi" w:cstheme="minorBidi"/>
            <w:b w:val="0"/>
            <w:i w:val="0"/>
            <w:noProof/>
            <w:sz w:val="22"/>
            <w:szCs w:val="22"/>
          </w:rPr>
          <w:tab/>
        </w:r>
        <w:r w:rsidRPr="00BC2BFF" w:rsidDel="00BE29B5">
          <w:rPr>
            <w:rPrChange w:id="569" w:author="Manthripragada, Sravanthi (S.)" w:date="2019-03-29T14:10:00Z">
              <w:rPr>
                <w:rStyle w:val="Hyperlink"/>
                <w:noProof/>
              </w:rPr>
            </w:rPrChange>
          </w:rPr>
          <w:delText>FPD Link Network Topology</w:delText>
        </w:r>
        <w:r w:rsidDel="00BE29B5">
          <w:rPr>
            <w:noProof/>
            <w:webHidden/>
          </w:rPr>
          <w:tab/>
          <w:delText>9</w:delText>
        </w:r>
      </w:del>
    </w:p>
    <w:p w14:paraId="4F110D3D" w14:textId="25E709A3" w:rsidR="00562A55" w:rsidDel="00BE29B5" w:rsidRDefault="00562A55">
      <w:pPr>
        <w:pStyle w:val="TOC3"/>
        <w:rPr>
          <w:del w:id="570" w:author="Gupta, Ajeya (A.)" w:date="2019-03-29T15:36:00Z"/>
          <w:rFonts w:asciiTheme="minorHAnsi" w:eastAsiaTheme="minorEastAsia" w:hAnsiTheme="minorHAnsi" w:cstheme="minorBidi"/>
          <w:b w:val="0"/>
          <w:i w:val="0"/>
          <w:noProof/>
          <w:sz w:val="22"/>
          <w:szCs w:val="22"/>
        </w:rPr>
      </w:pPr>
      <w:del w:id="571" w:author="Gupta, Ajeya (A.)" w:date="2019-03-29T15:36:00Z">
        <w:r w:rsidRPr="00BC2BFF" w:rsidDel="00BE29B5">
          <w:rPr>
            <w:rPrChange w:id="572" w:author="Manthripragada, Sravanthi (S.)" w:date="2019-03-29T14:10:00Z">
              <w:rPr>
                <w:rStyle w:val="Hyperlink"/>
                <w:rFonts w:cs="Arial"/>
                <w:noProof/>
              </w:rPr>
            </w:rPrChange>
          </w:rPr>
          <w:delText>Fig 3.2.1: Multi-port De-serializer hub</w:delText>
        </w:r>
        <w:r w:rsidDel="00BE29B5">
          <w:rPr>
            <w:noProof/>
            <w:webHidden/>
          </w:rPr>
          <w:tab/>
          <w:delText>10</w:delText>
        </w:r>
      </w:del>
    </w:p>
    <w:p w14:paraId="5C35C469" w14:textId="0B58B40B" w:rsidR="00562A55" w:rsidDel="00BE29B5" w:rsidRDefault="00562A55">
      <w:pPr>
        <w:pStyle w:val="TOC3"/>
        <w:rPr>
          <w:del w:id="573" w:author="Gupta, Ajeya (A.)" w:date="2019-03-29T15:36:00Z"/>
          <w:rFonts w:asciiTheme="minorHAnsi" w:eastAsiaTheme="minorEastAsia" w:hAnsiTheme="minorHAnsi" w:cstheme="minorBidi"/>
          <w:b w:val="0"/>
          <w:i w:val="0"/>
          <w:noProof/>
          <w:sz w:val="22"/>
          <w:szCs w:val="22"/>
        </w:rPr>
      </w:pPr>
      <w:del w:id="574" w:author="Gupta, Ajeya (A.)" w:date="2019-03-29T15:36:00Z">
        <w:r w:rsidRPr="00BC2BFF" w:rsidDel="00BE29B5">
          <w:rPr>
            <w:rPrChange w:id="575" w:author="Manthripragada, Sravanthi (S.)" w:date="2019-03-29T14:10:00Z">
              <w:rPr>
                <w:rStyle w:val="Hyperlink"/>
                <w:rFonts w:cs="Arial"/>
                <w:noProof/>
              </w:rPr>
            </w:rPrChange>
          </w:rPr>
          <w:delText>Fig 3.2.2: Multiport Serializer</w:delText>
        </w:r>
        <w:r w:rsidDel="00BE29B5">
          <w:rPr>
            <w:noProof/>
            <w:webHidden/>
          </w:rPr>
          <w:tab/>
          <w:delText>10</w:delText>
        </w:r>
      </w:del>
    </w:p>
    <w:p w14:paraId="15BCD587" w14:textId="49A13B1B" w:rsidR="00562A55" w:rsidDel="00BE29B5" w:rsidRDefault="00562A55">
      <w:pPr>
        <w:pStyle w:val="TOC3"/>
        <w:tabs>
          <w:tab w:val="left" w:pos="1400"/>
        </w:tabs>
        <w:rPr>
          <w:del w:id="576" w:author="Gupta, Ajeya (A.)" w:date="2019-03-29T15:36:00Z"/>
          <w:rFonts w:asciiTheme="minorHAnsi" w:eastAsiaTheme="minorEastAsia" w:hAnsiTheme="minorHAnsi" w:cstheme="minorBidi"/>
          <w:b w:val="0"/>
          <w:i w:val="0"/>
          <w:noProof/>
          <w:sz w:val="22"/>
          <w:szCs w:val="22"/>
        </w:rPr>
      </w:pPr>
      <w:del w:id="577" w:author="Gupta, Ajeya (A.)" w:date="2019-03-29T15:36:00Z">
        <w:r w:rsidRPr="00BC2BFF" w:rsidDel="00BE29B5">
          <w:rPr>
            <w:rPrChange w:id="578" w:author="Manthripragada, Sravanthi (S.)" w:date="2019-03-29T14:10:00Z">
              <w:rPr>
                <w:rStyle w:val="Hyperlink"/>
                <w:noProof/>
              </w:rPr>
            </w:rPrChange>
          </w:rPr>
          <w:delText>3.2.2</w:delText>
        </w:r>
        <w:r w:rsidDel="00BE29B5">
          <w:rPr>
            <w:rFonts w:asciiTheme="minorHAnsi" w:eastAsiaTheme="minorEastAsia" w:hAnsiTheme="minorHAnsi" w:cstheme="minorBidi"/>
            <w:b w:val="0"/>
            <w:i w:val="0"/>
            <w:noProof/>
            <w:sz w:val="22"/>
            <w:szCs w:val="22"/>
          </w:rPr>
          <w:tab/>
        </w:r>
        <w:r w:rsidRPr="00BC2BFF" w:rsidDel="00BE29B5">
          <w:rPr>
            <w:rPrChange w:id="579" w:author="Manthripragada, Sravanthi (S.)" w:date="2019-03-29T14:10:00Z">
              <w:rPr>
                <w:rStyle w:val="Hyperlink"/>
                <w:noProof/>
              </w:rPr>
            </w:rPrChange>
          </w:rPr>
          <w:delText>Nodes and Links</w:delText>
        </w:r>
        <w:r w:rsidDel="00BE29B5">
          <w:rPr>
            <w:noProof/>
            <w:webHidden/>
          </w:rPr>
          <w:tab/>
          <w:delText>10</w:delText>
        </w:r>
      </w:del>
    </w:p>
    <w:p w14:paraId="0858464E" w14:textId="63F6E1AA" w:rsidR="00562A55" w:rsidDel="00BE29B5" w:rsidRDefault="00562A55">
      <w:pPr>
        <w:pStyle w:val="TOC3"/>
        <w:tabs>
          <w:tab w:val="left" w:pos="1400"/>
        </w:tabs>
        <w:rPr>
          <w:del w:id="580" w:author="Gupta, Ajeya (A.)" w:date="2019-03-29T15:36:00Z"/>
          <w:rFonts w:asciiTheme="minorHAnsi" w:eastAsiaTheme="minorEastAsia" w:hAnsiTheme="minorHAnsi" w:cstheme="minorBidi"/>
          <w:b w:val="0"/>
          <w:i w:val="0"/>
          <w:noProof/>
          <w:sz w:val="22"/>
          <w:szCs w:val="22"/>
        </w:rPr>
      </w:pPr>
      <w:del w:id="581" w:author="Gupta, Ajeya (A.)" w:date="2019-03-29T15:36:00Z">
        <w:r w:rsidRPr="00BC2BFF" w:rsidDel="00BE29B5">
          <w:rPr>
            <w:rPrChange w:id="582" w:author="Manthripragada, Sravanthi (S.)" w:date="2019-03-29T14:10:00Z">
              <w:rPr>
                <w:rStyle w:val="Hyperlink"/>
                <w:noProof/>
              </w:rPr>
            </w:rPrChange>
          </w:rPr>
          <w:delText>3.2.3</w:delText>
        </w:r>
        <w:r w:rsidDel="00BE29B5">
          <w:rPr>
            <w:rFonts w:asciiTheme="minorHAnsi" w:eastAsiaTheme="minorEastAsia" w:hAnsiTheme="minorHAnsi" w:cstheme="minorBidi"/>
            <w:b w:val="0"/>
            <w:i w:val="0"/>
            <w:noProof/>
            <w:sz w:val="22"/>
            <w:szCs w:val="22"/>
          </w:rPr>
          <w:tab/>
        </w:r>
        <w:r w:rsidRPr="00BC2BFF" w:rsidDel="00BE29B5">
          <w:rPr>
            <w:rPrChange w:id="583" w:author="Manthripragada, Sravanthi (S.)" w:date="2019-03-29T14:10:00Z">
              <w:rPr>
                <w:rStyle w:val="Hyperlink"/>
                <w:noProof/>
              </w:rPr>
            </w:rPrChange>
          </w:rPr>
          <w:delText>Common FPD Link Network Wakeup Source</w:delText>
        </w:r>
        <w:r w:rsidDel="00BE29B5">
          <w:rPr>
            <w:noProof/>
            <w:webHidden/>
          </w:rPr>
          <w:tab/>
          <w:delText>11</w:delText>
        </w:r>
      </w:del>
    </w:p>
    <w:p w14:paraId="3D8DE2E5" w14:textId="020183E6" w:rsidR="00562A55" w:rsidDel="00BE29B5" w:rsidRDefault="00562A55">
      <w:pPr>
        <w:pStyle w:val="TOC2"/>
        <w:tabs>
          <w:tab w:val="left" w:pos="1080"/>
        </w:tabs>
        <w:rPr>
          <w:del w:id="584" w:author="Gupta, Ajeya (A.)" w:date="2019-03-29T15:36:00Z"/>
          <w:rFonts w:asciiTheme="minorHAnsi" w:eastAsiaTheme="minorEastAsia" w:hAnsiTheme="minorHAnsi" w:cstheme="minorBidi"/>
          <w:b w:val="0"/>
          <w:noProof/>
          <w:sz w:val="22"/>
          <w:szCs w:val="22"/>
        </w:rPr>
      </w:pPr>
      <w:del w:id="585" w:author="Gupta, Ajeya (A.)" w:date="2019-03-29T15:36:00Z">
        <w:r w:rsidRPr="00BC2BFF" w:rsidDel="00BE29B5">
          <w:rPr>
            <w:rPrChange w:id="586" w:author="Manthripragada, Sravanthi (S.)" w:date="2019-03-29T14:10:00Z">
              <w:rPr>
                <w:rStyle w:val="Hyperlink"/>
                <w:noProof/>
              </w:rPr>
            </w:rPrChange>
          </w:rPr>
          <w:delText>3.3</w:delText>
        </w:r>
        <w:r w:rsidDel="00BE29B5">
          <w:rPr>
            <w:rFonts w:asciiTheme="minorHAnsi" w:eastAsiaTheme="minorEastAsia" w:hAnsiTheme="minorHAnsi" w:cstheme="minorBidi"/>
            <w:b w:val="0"/>
            <w:noProof/>
            <w:sz w:val="22"/>
            <w:szCs w:val="22"/>
          </w:rPr>
          <w:tab/>
        </w:r>
        <w:r w:rsidRPr="00BC2BFF" w:rsidDel="00BE29B5">
          <w:rPr>
            <w:rPrChange w:id="587" w:author="Manthripragada, Sravanthi (S.)" w:date="2019-03-29T14:10:00Z">
              <w:rPr>
                <w:rStyle w:val="Hyperlink"/>
                <w:rFonts w:cs="Arial"/>
                <w:bCs/>
                <w:noProof/>
              </w:rPr>
            </w:rPrChange>
          </w:rPr>
          <w:delText>Local node requirements</w:delText>
        </w:r>
        <w:r w:rsidDel="00BE29B5">
          <w:rPr>
            <w:noProof/>
            <w:webHidden/>
          </w:rPr>
          <w:tab/>
          <w:delText>11</w:delText>
        </w:r>
      </w:del>
    </w:p>
    <w:p w14:paraId="07464CC0" w14:textId="6428CB34" w:rsidR="00562A55" w:rsidDel="00BE29B5" w:rsidRDefault="00562A55">
      <w:pPr>
        <w:pStyle w:val="TOC3"/>
        <w:tabs>
          <w:tab w:val="left" w:pos="1400"/>
        </w:tabs>
        <w:rPr>
          <w:del w:id="588" w:author="Gupta, Ajeya (A.)" w:date="2019-03-29T15:36:00Z"/>
          <w:rFonts w:asciiTheme="minorHAnsi" w:eastAsiaTheme="minorEastAsia" w:hAnsiTheme="minorHAnsi" w:cstheme="minorBidi"/>
          <w:b w:val="0"/>
          <w:i w:val="0"/>
          <w:noProof/>
          <w:sz w:val="22"/>
          <w:szCs w:val="22"/>
        </w:rPr>
      </w:pPr>
      <w:del w:id="589" w:author="Gupta, Ajeya (A.)" w:date="2019-03-29T15:36:00Z">
        <w:r w:rsidRPr="00BC2BFF" w:rsidDel="00BE29B5">
          <w:rPr>
            <w:rPrChange w:id="590" w:author="Manthripragada, Sravanthi (S.)" w:date="2019-03-29T14:10:00Z">
              <w:rPr>
                <w:rStyle w:val="Hyperlink"/>
                <w:noProof/>
              </w:rPr>
            </w:rPrChange>
          </w:rPr>
          <w:delText>3.3.1</w:delText>
        </w:r>
        <w:r w:rsidDel="00BE29B5">
          <w:rPr>
            <w:rFonts w:asciiTheme="minorHAnsi" w:eastAsiaTheme="minorEastAsia" w:hAnsiTheme="minorHAnsi" w:cstheme="minorBidi"/>
            <w:b w:val="0"/>
            <w:i w:val="0"/>
            <w:noProof/>
            <w:sz w:val="22"/>
            <w:szCs w:val="22"/>
          </w:rPr>
          <w:tab/>
        </w:r>
        <w:r w:rsidRPr="00BC2BFF" w:rsidDel="00BE29B5">
          <w:rPr>
            <w:rPrChange w:id="591" w:author="Manthripragada, Sravanthi (S.)" w:date="2019-03-29T14:10:00Z">
              <w:rPr>
                <w:rStyle w:val="Hyperlink"/>
                <w:noProof/>
              </w:rPr>
            </w:rPrChange>
          </w:rPr>
          <w:delText>Local Node Initialization</w:delText>
        </w:r>
        <w:r w:rsidDel="00BE29B5">
          <w:rPr>
            <w:noProof/>
            <w:webHidden/>
          </w:rPr>
          <w:tab/>
          <w:delText>11</w:delText>
        </w:r>
      </w:del>
    </w:p>
    <w:p w14:paraId="2EFB2842" w14:textId="24D6CF49" w:rsidR="00562A55" w:rsidDel="00BE29B5" w:rsidRDefault="00562A55">
      <w:pPr>
        <w:pStyle w:val="TOC3"/>
        <w:tabs>
          <w:tab w:val="left" w:pos="1400"/>
        </w:tabs>
        <w:rPr>
          <w:del w:id="592" w:author="Gupta, Ajeya (A.)" w:date="2019-03-29T15:36:00Z"/>
          <w:rFonts w:asciiTheme="minorHAnsi" w:eastAsiaTheme="minorEastAsia" w:hAnsiTheme="minorHAnsi" w:cstheme="minorBidi"/>
          <w:b w:val="0"/>
          <w:i w:val="0"/>
          <w:noProof/>
          <w:sz w:val="22"/>
          <w:szCs w:val="22"/>
        </w:rPr>
      </w:pPr>
      <w:del w:id="593" w:author="Gupta, Ajeya (A.)" w:date="2019-03-29T15:36:00Z">
        <w:r w:rsidRPr="00BC2BFF" w:rsidDel="00BE29B5">
          <w:rPr>
            <w:rPrChange w:id="594" w:author="Manthripragada, Sravanthi (S.)" w:date="2019-03-29T14:10:00Z">
              <w:rPr>
                <w:rStyle w:val="Hyperlink"/>
                <w:noProof/>
              </w:rPr>
            </w:rPrChange>
          </w:rPr>
          <w:delText>3.3.2</w:delText>
        </w:r>
        <w:r w:rsidDel="00BE29B5">
          <w:rPr>
            <w:rFonts w:asciiTheme="minorHAnsi" w:eastAsiaTheme="minorEastAsia" w:hAnsiTheme="minorHAnsi" w:cstheme="minorBidi"/>
            <w:b w:val="0"/>
            <w:i w:val="0"/>
            <w:noProof/>
            <w:sz w:val="22"/>
            <w:szCs w:val="22"/>
          </w:rPr>
          <w:tab/>
        </w:r>
        <w:r w:rsidRPr="00BC2BFF" w:rsidDel="00BE29B5">
          <w:rPr>
            <w:rPrChange w:id="595" w:author="Manthripragada, Sravanthi (S.)" w:date="2019-03-29T14:10:00Z">
              <w:rPr>
                <w:rStyle w:val="Hyperlink"/>
                <w:noProof/>
              </w:rPr>
            </w:rPrChange>
          </w:rPr>
          <w:delText>Local Node Status</w:delText>
        </w:r>
        <w:r w:rsidDel="00BE29B5">
          <w:rPr>
            <w:noProof/>
            <w:webHidden/>
          </w:rPr>
          <w:tab/>
          <w:delText>14</w:delText>
        </w:r>
      </w:del>
    </w:p>
    <w:p w14:paraId="744442E4" w14:textId="7BD24BF5" w:rsidR="00562A55" w:rsidDel="00BE29B5" w:rsidRDefault="00562A55">
      <w:pPr>
        <w:pStyle w:val="TOC3"/>
        <w:tabs>
          <w:tab w:val="left" w:pos="1400"/>
        </w:tabs>
        <w:rPr>
          <w:del w:id="596" w:author="Gupta, Ajeya (A.)" w:date="2019-03-29T15:36:00Z"/>
          <w:rFonts w:asciiTheme="minorHAnsi" w:eastAsiaTheme="minorEastAsia" w:hAnsiTheme="minorHAnsi" w:cstheme="minorBidi"/>
          <w:b w:val="0"/>
          <w:i w:val="0"/>
          <w:noProof/>
          <w:sz w:val="22"/>
          <w:szCs w:val="22"/>
        </w:rPr>
      </w:pPr>
      <w:del w:id="597" w:author="Gupta, Ajeya (A.)" w:date="2019-03-29T15:36:00Z">
        <w:r w:rsidRPr="00BC2BFF" w:rsidDel="00BE29B5">
          <w:rPr>
            <w:rPrChange w:id="598" w:author="Manthripragada, Sravanthi (S.)" w:date="2019-03-29T14:10:00Z">
              <w:rPr>
                <w:rStyle w:val="Hyperlink"/>
                <w:noProof/>
              </w:rPr>
            </w:rPrChange>
          </w:rPr>
          <w:delText>3.3.3</w:delText>
        </w:r>
        <w:r w:rsidDel="00BE29B5">
          <w:rPr>
            <w:rFonts w:asciiTheme="minorHAnsi" w:eastAsiaTheme="minorEastAsia" w:hAnsiTheme="minorHAnsi" w:cstheme="minorBidi"/>
            <w:b w:val="0"/>
            <w:i w:val="0"/>
            <w:noProof/>
            <w:sz w:val="22"/>
            <w:szCs w:val="22"/>
          </w:rPr>
          <w:tab/>
        </w:r>
        <w:r w:rsidRPr="00BC2BFF" w:rsidDel="00BE29B5">
          <w:rPr>
            <w:rPrChange w:id="599" w:author="Manthripragada, Sravanthi (S.)" w:date="2019-03-29T14:10:00Z">
              <w:rPr>
                <w:rStyle w:val="Hyperlink"/>
                <w:noProof/>
              </w:rPr>
            </w:rPrChange>
          </w:rPr>
          <w:delText>Local Node Error handling and recovery</w:delText>
        </w:r>
        <w:r w:rsidDel="00BE29B5">
          <w:rPr>
            <w:noProof/>
            <w:webHidden/>
          </w:rPr>
          <w:tab/>
          <w:delText>16</w:delText>
        </w:r>
      </w:del>
    </w:p>
    <w:p w14:paraId="79C719A3" w14:textId="3B285DC9" w:rsidR="00562A55" w:rsidDel="00BE29B5" w:rsidRDefault="00562A55">
      <w:pPr>
        <w:pStyle w:val="TOC2"/>
        <w:tabs>
          <w:tab w:val="left" w:pos="1080"/>
        </w:tabs>
        <w:rPr>
          <w:del w:id="600" w:author="Gupta, Ajeya (A.)" w:date="2019-03-29T15:36:00Z"/>
          <w:rFonts w:asciiTheme="minorHAnsi" w:eastAsiaTheme="minorEastAsia" w:hAnsiTheme="minorHAnsi" w:cstheme="minorBidi"/>
          <w:b w:val="0"/>
          <w:noProof/>
          <w:sz w:val="22"/>
          <w:szCs w:val="22"/>
        </w:rPr>
      </w:pPr>
      <w:del w:id="601" w:author="Gupta, Ajeya (A.)" w:date="2019-03-29T15:36:00Z">
        <w:r w:rsidRPr="00BC2BFF" w:rsidDel="00BE29B5">
          <w:rPr>
            <w:rPrChange w:id="602" w:author="Manthripragada, Sravanthi (S.)" w:date="2019-03-29T14:10:00Z">
              <w:rPr>
                <w:rStyle w:val="Hyperlink"/>
                <w:noProof/>
              </w:rPr>
            </w:rPrChange>
          </w:rPr>
          <w:delText>3.4</w:delText>
        </w:r>
        <w:r w:rsidDel="00BE29B5">
          <w:rPr>
            <w:rFonts w:asciiTheme="minorHAnsi" w:eastAsiaTheme="minorEastAsia" w:hAnsiTheme="minorHAnsi" w:cstheme="minorBidi"/>
            <w:b w:val="0"/>
            <w:noProof/>
            <w:sz w:val="22"/>
            <w:szCs w:val="22"/>
          </w:rPr>
          <w:tab/>
        </w:r>
        <w:r w:rsidRPr="00BC2BFF" w:rsidDel="00BE29B5">
          <w:rPr>
            <w:rPrChange w:id="603" w:author="Manthripragada, Sravanthi (S.)" w:date="2019-03-29T14:10:00Z">
              <w:rPr>
                <w:rStyle w:val="Hyperlink"/>
                <w:rFonts w:cs="Arial"/>
                <w:bCs/>
                <w:noProof/>
              </w:rPr>
            </w:rPrChange>
          </w:rPr>
          <w:delText>Specific Diagnostic Support via CAN</w:delText>
        </w:r>
        <w:r w:rsidDel="00BE29B5">
          <w:rPr>
            <w:noProof/>
            <w:webHidden/>
          </w:rPr>
          <w:tab/>
          <w:delText>17</w:delText>
        </w:r>
      </w:del>
    </w:p>
    <w:p w14:paraId="662F894F" w14:textId="4C35C777" w:rsidR="00562A55" w:rsidDel="00BE29B5" w:rsidRDefault="00562A55">
      <w:pPr>
        <w:pStyle w:val="TOC3"/>
        <w:rPr>
          <w:del w:id="604" w:author="Gupta, Ajeya (A.)" w:date="2019-03-29T15:36:00Z"/>
          <w:rFonts w:asciiTheme="minorHAnsi" w:eastAsiaTheme="minorEastAsia" w:hAnsiTheme="minorHAnsi" w:cstheme="minorBidi"/>
          <w:b w:val="0"/>
          <w:i w:val="0"/>
          <w:noProof/>
          <w:sz w:val="22"/>
          <w:szCs w:val="22"/>
        </w:rPr>
      </w:pPr>
      <w:del w:id="605" w:author="Gupta, Ajeya (A.)" w:date="2019-03-29T15:36:00Z">
        <w:r w:rsidRPr="00BC2BFF" w:rsidDel="00BE29B5">
          <w:rPr>
            <w:rPrChange w:id="606" w:author="Manthripragada, Sravanthi (S.)" w:date="2019-03-29T14:10:00Z">
              <w:rPr>
                <w:rStyle w:val="Hyperlink"/>
                <w:noProof/>
              </w:rPr>
            </w:rPrChange>
          </w:rPr>
          <w:delText>3.4.1 FPD Link III Network Discovery at EOL/Service Bay</w:delText>
        </w:r>
        <w:r w:rsidDel="00BE29B5">
          <w:rPr>
            <w:noProof/>
            <w:webHidden/>
          </w:rPr>
          <w:tab/>
          <w:delText>17</w:delText>
        </w:r>
      </w:del>
    </w:p>
    <w:p w14:paraId="48B388B8" w14:textId="5F5758BF" w:rsidR="00562A55" w:rsidDel="00BE29B5" w:rsidRDefault="00562A55">
      <w:pPr>
        <w:pStyle w:val="TOC3"/>
        <w:rPr>
          <w:del w:id="607" w:author="Gupta, Ajeya (A.)" w:date="2019-03-29T15:36:00Z"/>
          <w:rFonts w:asciiTheme="minorHAnsi" w:eastAsiaTheme="minorEastAsia" w:hAnsiTheme="minorHAnsi" w:cstheme="minorBidi"/>
          <w:b w:val="0"/>
          <w:i w:val="0"/>
          <w:noProof/>
          <w:sz w:val="22"/>
          <w:szCs w:val="22"/>
        </w:rPr>
      </w:pPr>
      <w:del w:id="608" w:author="Gupta, Ajeya (A.)" w:date="2019-03-29T15:36:00Z">
        <w:r w:rsidRPr="00BC2BFF" w:rsidDel="00BE29B5">
          <w:rPr>
            <w:rPrChange w:id="609" w:author="Manthripragada, Sravanthi (S.)" w:date="2019-03-29T14:10:00Z">
              <w:rPr>
                <w:rStyle w:val="Hyperlink"/>
                <w:noProof/>
              </w:rPr>
            </w:rPrChange>
          </w:rPr>
          <w:delText>3.4.2 FPD Link III Network Errors</w:delText>
        </w:r>
        <w:r w:rsidDel="00BE29B5">
          <w:rPr>
            <w:noProof/>
            <w:webHidden/>
          </w:rPr>
          <w:tab/>
          <w:delText>17</w:delText>
        </w:r>
      </w:del>
    </w:p>
    <w:p w14:paraId="2A90DFB3" w14:textId="69CAA2A7" w:rsidR="00562A55" w:rsidDel="00BE29B5" w:rsidRDefault="00562A55">
      <w:pPr>
        <w:pStyle w:val="TOC3"/>
        <w:rPr>
          <w:del w:id="610" w:author="Gupta, Ajeya (A.)" w:date="2019-03-29T15:36:00Z"/>
          <w:rFonts w:asciiTheme="minorHAnsi" w:eastAsiaTheme="minorEastAsia" w:hAnsiTheme="minorHAnsi" w:cstheme="minorBidi"/>
          <w:b w:val="0"/>
          <w:i w:val="0"/>
          <w:noProof/>
          <w:sz w:val="22"/>
          <w:szCs w:val="22"/>
        </w:rPr>
      </w:pPr>
      <w:del w:id="611" w:author="Gupta, Ajeya (A.)" w:date="2019-03-29T15:36:00Z">
        <w:r w:rsidRPr="00BC2BFF" w:rsidDel="00BE29B5">
          <w:rPr>
            <w:rPrChange w:id="612" w:author="Manthripragada, Sravanthi (S.)" w:date="2019-03-29T14:10:00Z">
              <w:rPr>
                <w:rStyle w:val="Hyperlink"/>
                <w:noProof/>
              </w:rPr>
            </w:rPrChange>
          </w:rPr>
          <w:delText>3.4.3 FPD Link III DTC reporting</w:delText>
        </w:r>
        <w:r w:rsidDel="00BE29B5">
          <w:rPr>
            <w:noProof/>
            <w:webHidden/>
          </w:rPr>
          <w:tab/>
          <w:delText>17</w:delText>
        </w:r>
      </w:del>
    </w:p>
    <w:p w14:paraId="12E29C3D" w14:textId="125F2C75" w:rsidR="00562A55" w:rsidDel="00BE29B5" w:rsidRDefault="00562A55">
      <w:pPr>
        <w:pStyle w:val="TOC2"/>
        <w:tabs>
          <w:tab w:val="left" w:pos="1080"/>
        </w:tabs>
        <w:rPr>
          <w:del w:id="613" w:author="Gupta, Ajeya (A.)" w:date="2019-03-29T15:36:00Z"/>
          <w:rFonts w:asciiTheme="minorHAnsi" w:eastAsiaTheme="minorEastAsia" w:hAnsiTheme="minorHAnsi" w:cstheme="minorBidi"/>
          <w:b w:val="0"/>
          <w:noProof/>
          <w:sz w:val="22"/>
          <w:szCs w:val="22"/>
        </w:rPr>
      </w:pPr>
      <w:del w:id="614" w:author="Gupta, Ajeya (A.)" w:date="2019-03-29T15:36:00Z">
        <w:r w:rsidRPr="00BC2BFF" w:rsidDel="00BE29B5">
          <w:rPr>
            <w:rPrChange w:id="615" w:author="Manthripragada, Sravanthi (S.)" w:date="2019-03-29T14:10:00Z">
              <w:rPr>
                <w:rStyle w:val="Hyperlink"/>
                <w:noProof/>
              </w:rPr>
            </w:rPrChange>
          </w:rPr>
          <w:delText>3.5</w:delText>
        </w:r>
        <w:r w:rsidDel="00BE29B5">
          <w:rPr>
            <w:rFonts w:asciiTheme="minorHAnsi" w:eastAsiaTheme="minorEastAsia" w:hAnsiTheme="minorHAnsi" w:cstheme="minorBidi"/>
            <w:b w:val="0"/>
            <w:noProof/>
            <w:sz w:val="22"/>
            <w:szCs w:val="22"/>
          </w:rPr>
          <w:tab/>
        </w:r>
        <w:r w:rsidRPr="00BC2BFF" w:rsidDel="00BE29B5">
          <w:rPr>
            <w:rPrChange w:id="616" w:author="Manthripragada, Sravanthi (S.)" w:date="2019-03-29T14:10:00Z">
              <w:rPr>
                <w:rStyle w:val="Hyperlink"/>
                <w:rFonts w:cs="Arial"/>
                <w:bCs/>
                <w:noProof/>
              </w:rPr>
            </w:rPrChange>
          </w:rPr>
          <w:delText>Remote Node Requirements</w:delText>
        </w:r>
        <w:r w:rsidDel="00BE29B5">
          <w:rPr>
            <w:noProof/>
            <w:webHidden/>
          </w:rPr>
          <w:tab/>
          <w:delText>18</w:delText>
        </w:r>
      </w:del>
    </w:p>
    <w:p w14:paraId="1A908B35" w14:textId="0847E97D" w:rsidR="00562A55" w:rsidDel="00BE29B5" w:rsidRDefault="00562A55">
      <w:pPr>
        <w:pStyle w:val="TOC3"/>
        <w:tabs>
          <w:tab w:val="left" w:pos="1400"/>
        </w:tabs>
        <w:rPr>
          <w:del w:id="617" w:author="Gupta, Ajeya (A.)" w:date="2019-03-29T15:36:00Z"/>
          <w:rFonts w:asciiTheme="minorHAnsi" w:eastAsiaTheme="minorEastAsia" w:hAnsiTheme="minorHAnsi" w:cstheme="minorBidi"/>
          <w:b w:val="0"/>
          <w:i w:val="0"/>
          <w:noProof/>
          <w:sz w:val="22"/>
          <w:szCs w:val="22"/>
        </w:rPr>
      </w:pPr>
      <w:del w:id="618" w:author="Gupta, Ajeya (A.)" w:date="2019-03-29T15:36:00Z">
        <w:r w:rsidRPr="00BC2BFF" w:rsidDel="00BE29B5">
          <w:rPr>
            <w:rPrChange w:id="619" w:author="Manthripragada, Sravanthi (S.)" w:date="2019-03-29T14:10:00Z">
              <w:rPr>
                <w:rStyle w:val="Hyperlink"/>
                <w:noProof/>
              </w:rPr>
            </w:rPrChange>
          </w:rPr>
          <w:delText>3.5.1</w:delText>
        </w:r>
        <w:r w:rsidDel="00BE29B5">
          <w:rPr>
            <w:rFonts w:asciiTheme="minorHAnsi" w:eastAsiaTheme="minorEastAsia" w:hAnsiTheme="minorHAnsi" w:cstheme="minorBidi"/>
            <w:b w:val="0"/>
            <w:i w:val="0"/>
            <w:noProof/>
            <w:sz w:val="22"/>
            <w:szCs w:val="22"/>
          </w:rPr>
          <w:tab/>
        </w:r>
        <w:r w:rsidRPr="00BC2BFF" w:rsidDel="00BE29B5">
          <w:rPr>
            <w:rPrChange w:id="620" w:author="Manthripragada, Sravanthi (S.)" w:date="2019-03-29T14:10:00Z">
              <w:rPr>
                <w:rStyle w:val="Hyperlink"/>
                <w:noProof/>
              </w:rPr>
            </w:rPrChange>
          </w:rPr>
          <w:delText>Remote Node Initialization</w:delText>
        </w:r>
        <w:r w:rsidDel="00BE29B5">
          <w:rPr>
            <w:noProof/>
            <w:webHidden/>
          </w:rPr>
          <w:tab/>
          <w:delText>18</w:delText>
        </w:r>
      </w:del>
    </w:p>
    <w:p w14:paraId="363928D3" w14:textId="6205028B" w:rsidR="00562A55" w:rsidDel="00BE29B5" w:rsidRDefault="00562A55">
      <w:pPr>
        <w:pStyle w:val="TOC3"/>
        <w:tabs>
          <w:tab w:val="left" w:pos="1400"/>
        </w:tabs>
        <w:rPr>
          <w:del w:id="621" w:author="Gupta, Ajeya (A.)" w:date="2019-03-29T15:36:00Z"/>
          <w:rFonts w:asciiTheme="minorHAnsi" w:eastAsiaTheme="minorEastAsia" w:hAnsiTheme="minorHAnsi" w:cstheme="minorBidi"/>
          <w:b w:val="0"/>
          <w:i w:val="0"/>
          <w:noProof/>
          <w:sz w:val="22"/>
          <w:szCs w:val="22"/>
        </w:rPr>
      </w:pPr>
      <w:del w:id="622" w:author="Gupta, Ajeya (A.)" w:date="2019-03-29T15:36:00Z">
        <w:r w:rsidRPr="00BC2BFF" w:rsidDel="00BE29B5">
          <w:rPr>
            <w:rPrChange w:id="623" w:author="Manthripragada, Sravanthi (S.)" w:date="2019-03-29T14:10:00Z">
              <w:rPr>
                <w:rStyle w:val="Hyperlink"/>
                <w:noProof/>
              </w:rPr>
            </w:rPrChange>
          </w:rPr>
          <w:delText>3.5.2</w:delText>
        </w:r>
        <w:r w:rsidDel="00BE29B5">
          <w:rPr>
            <w:rFonts w:asciiTheme="minorHAnsi" w:eastAsiaTheme="minorEastAsia" w:hAnsiTheme="minorHAnsi" w:cstheme="minorBidi"/>
            <w:b w:val="0"/>
            <w:i w:val="0"/>
            <w:noProof/>
            <w:sz w:val="22"/>
            <w:szCs w:val="22"/>
          </w:rPr>
          <w:tab/>
        </w:r>
        <w:r w:rsidRPr="00BC2BFF" w:rsidDel="00BE29B5">
          <w:rPr>
            <w:rPrChange w:id="624" w:author="Manthripragada, Sravanthi (S.)" w:date="2019-03-29T14:10:00Z">
              <w:rPr>
                <w:rStyle w:val="Hyperlink"/>
                <w:noProof/>
              </w:rPr>
            </w:rPrChange>
          </w:rPr>
          <w:delText>Remote Node Status</w:delText>
        </w:r>
        <w:r w:rsidDel="00BE29B5">
          <w:rPr>
            <w:noProof/>
            <w:webHidden/>
          </w:rPr>
          <w:tab/>
          <w:delText>18</w:delText>
        </w:r>
      </w:del>
    </w:p>
    <w:p w14:paraId="49E005D0" w14:textId="2D4A261F" w:rsidR="00562A55" w:rsidDel="00BE29B5" w:rsidRDefault="00562A55">
      <w:pPr>
        <w:pStyle w:val="TOC3"/>
        <w:tabs>
          <w:tab w:val="left" w:pos="1400"/>
        </w:tabs>
        <w:rPr>
          <w:del w:id="625" w:author="Gupta, Ajeya (A.)" w:date="2019-03-29T15:36:00Z"/>
          <w:rFonts w:asciiTheme="minorHAnsi" w:eastAsiaTheme="minorEastAsia" w:hAnsiTheme="minorHAnsi" w:cstheme="minorBidi"/>
          <w:b w:val="0"/>
          <w:i w:val="0"/>
          <w:noProof/>
          <w:sz w:val="22"/>
          <w:szCs w:val="22"/>
        </w:rPr>
      </w:pPr>
      <w:del w:id="626" w:author="Gupta, Ajeya (A.)" w:date="2019-03-29T15:36:00Z">
        <w:r w:rsidRPr="00BC2BFF" w:rsidDel="00BE29B5">
          <w:rPr>
            <w:rPrChange w:id="627" w:author="Manthripragada, Sravanthi (S.)" w:date="2019-03-29T14:10:00Z">
              <w:rPr>
                <w:rStyle w:val="Hyperlink"/>
                <w:noProof/>
              </w:rPr>
            </w:rPrChange>
          </w:rPr>
          <w:delText>3.5.3</w:delText>
        </w:r>
        <w:r w:rsidDel="00BE29B5">
          <w:rPr>
            <w:rFonts w:asciiTheme="minorHAnsi" w:eastAsiaTheme="minorEastAsia" w:hAnsiTheme="minorHAnsi" w:cstheme="minorBidi"/>
            <w:b w:val="0"/>
            <w:i w:val="0"/>
            <w:noProof/>
            <w:sz w:val="22"/>
            <w:szCs w:val="22"/>
          </w:rPr>
          <w:tab/>
        </w:r>
        <w:r w:rsidRPr="00BC2BFF" w:rsidDel="00BE29B5">
          <w:rPr>
            <w:rPrChange w:id="628" w:author="Manthripragada, Sravanthi (S.)" w:date="2019-03-29T14:10:00Z">
              <w:rPr>
                <w:rStyle w:val="Hyperlink"/>
                <w:noProof/>
              </w:rPr>
            </w:rPrChange>
          </w:rPr>
          <w:delText>Remote Node Error recovery</w:delText>
        </w:r>
        <w:r w:rsidDel="00BE29B5">
          <w:rPr>
            <w:noProof/>
            <w:webHidden/>
          </w:rPr>
          <w:tab/>
          <w:delText>19</w:delText>
        </w:r>
      </w:del>
    </w:p>
    <w:p w14:paraId="324BCA44" w14:textId="1BA8A05A" w:rsidR="00562A55" w:rsidDel="00BE29B5" w:rsidRDefault="00562A55">
      <w:pPr>
        <w:pStyle w:val="TOC1"/>
        <w:tabs>
          <w:tab w:val="left" w:pos="432"/>
        </w:tabs>
        <w:rPr>
          <w:del w:id="629" w:author="Gupta, Ajeya (A.)" w:date="2019-03-29T15:36:00Z"/>
          <w:rFonts w:asciiTheme="minorHAnsi" w:eastAsiaTheme="minorEastAsia" w:hAnsiTheme="minorHAnsi" w:cstheme="minorBidi"/>
          <w:b w:val="0"/>
          <w:caps w:val="0"/>
          <w:sz w:val="22"/>
          <w:szCs w:val="22"/>
        </w:rPr>
      </w:pPr>
      <w:del w:id="630" w:author="Gupta, Ajeya (A.)" w:date="2019-03-29T15:36:00Z">
        <w:r w:rsidRPr="00BC2BFF" w:rsidDel="00BE29B5">
          <w:rPr>
            <w:rPrChange w:id="631" w:author="Manthripragada, Sravanthi (S.)" w:date="2019-03-29T14:10:00Z">
              <w:rPr>
                <w:rStyle w:val="Hyperlink"/>
              </w:rPr>
            </w:rPrChange>
          </w:rPr>
          <w:delText>4</w:delText>
        </w:r>
        <w:r w:rsidDel="00BE29B5">
          <w:rPr>
            <w:rFonts w:asciiTheme="minorHAnsi" w:eastAsiaTheme="minorEastAsia" w:hAnsiTheme="minorHAnsi" w:cstheme="minorBidi"/>
            <w:b w:val="0"/>
            <w:caps w:val="0"/>
            <w:sz w:val="22"/>
            <w:szCs w:val="22"/>
          </w:rPr>
          <w:tab/>
        </w:r>
        <w:r w:rsidRPr="00BC2BFF" w:rsidDel="00BE29B5">
          <w:rPr>
            <w:rPrChange w:id="632" w:author="Manthripragada, Sravanthi (S.)" w:date="2019-03-29T14:10:00Z">
              <w:rPr>
                <w:rStyle w:val="Hyperlink"/>
                <w:rFonts w:cs="Arial"/>
              </w:rPr>
            </w:rPrChange>
          </w:rPr>
          <w:delText>VERIFICATION METHODS</w:delText>
        </w:r>
        <w:r w:rsidDel="00BE29B5">
          <w:rPr>
            <w:webHidden/>
          </w:rPr>
          <w:tab/>
          <w:delText>19</w:delText>
        </w:r>
      </w:del>
    </w:p>
    <w:p w14:paraId="209B540B" w14:textId="2B58B0A6" w:rsidR="00562A55" w:rsidDel="00BE29B5" w:rsidRDefault="00562A55">
      <w:pPr>
        <w:pStyle w:val="TOC2"/>
        <w:tabs>
          <w:tab w:val="left" w:pos="1080"/>
        </w:tabs>
        <w:rPr>
          <w:del w:id="633" w:author="Gupta, Ajeya (A.)" w:date="2019-03-29T15:36:00Z"/>
          <w:rFonts w:asciiTheme="minorHAnsi" w:eastAsiaTheme="minorEastAsia" w:hAnsiTheme="minorHAnsi" w:cstheme="minorBidi"/>
          <w:b w:val="0"/>
          <w:noProof/>
          <w:sz w:val="22"/>
          <w:szCs w:val="22"/>
        </w:rPr>
      </w:pPr>
      <w:del w:id="634" w:author="Gupta, Ajeya (A.)" w:date="2019-03-29T15:36:00Z">
        <w:r w:rsidRPr="00BC2BFF" w:rsidDel="00BE29B5">
          <w:rPr>
            <w:rPrChange w:id="635" w:author="Manthripragada, Sravanthi (S.)" w:date="2019-03-29T14:10:00Z">
              <w:rPr>
                <w:rStyle w:val="Hyperlink"/>
                <w:noProof/>
              </w:rPr>
            </w:rPrChange>
          </w:rPr>
          <w:delText>4.1</w:delText>
        </w:r>
        <w:r w:rsidDel="00BE29B5">
          <w:rPr>
            <w:rFonts w:asciiTheme="minorHAnsi" w:eastAsiaTheme="minorEastAsia" w:hAnsiTheme="minorHAnsi" w:cstheme="minorBidi"/>
            <w:b w:val="0"/>
            <w:noProof/>
            <w:sz w:val="22"/>
            <w:szCs w:val="22"/>
          </w:rPr>
          <w:tab/>
        </w:r>
        <w:r w:rsidRPr="00BC2BFF" w:rsidDel="00BE29B5">
          <w:rPr>
            <w:rPrChange w:id="636" w:author="Manthripragada, Sravanthi (S.)" w:date="2019-03-29T14:10:00Z">
              <w:rPr>
                <w:rStyle w:val="Hyperlink"/>
                <w:rFonts w:cs="Arial"/>
                <w:noProof/>
              </w:rPr>
            </w:rPrChange>
          </w:rPr>
          <w:delText>Node conformance tests</w:delText>
        </w:r>
        <w:r w:rsidDel="00BE29B5">
          <w:rPr>
            <w:noProof/>
            <w:webHidden/>
          </w:rPr>
          <w:tab/>
          <w:delText>19</w:delText>
        </w:r>
      </w:del>
    </w:p>
    <w:p w14:paraId="01F3EC76" w14:textId="4BB4961C" w:rsidR="00562A55" w:rsidDel="00BE29B5" w:rsidRDefault="00562A55">
      <w:pPr>
        <w:pStyle w:val="TOC2"/>
        <w:tabs>
          <w:tab w:val="left" w:pos="1080"/>
        </w:tabs>
        <w:rPr>
          <w:del w:id="637" w:author="Gupta, Ajeya (A.)" w:date="2019-03-29T15:36:00Z"/>
          <w:rFonts w:asciiTheme="minorHAnsi" w:eastAsiaTheme="minorEastAsia" w:hAnsiTheme="minorHAnsi" w:cstheme="minorBidi"/>
          <w:b w:val="0"/>
          <w:noProof/>
          <w:sz w:val="22"/>
          <w:szCs w:val="22"/>
        </w:rPr>
      </w:pPr>
      <w:del w:id="638" w:author="Gupta, Ajeya (A.)" w:date="2019-03-29T15:36:00Z">
        <w:r w:rsidRPr="00BC2BFF" w:rsidDel="00BE29B5">
          <w:rPr>
            <w:rPrChange w:id="639" w:author="Manthripragada, Sravanthi (S.)" w:date="2019-03-29T14:10:00Z">
              <w:rPr>
                <w:rStyle w:val="Hyperlink"/>
                <w:noProof/>
              </w:rPr>
            </w:rPrChange>
          </w:rPr>
          <w:delText>4.2</w:delText>
        </w:r>
        <w:r w:rsidDel="00BE29B5">
          <w:rPr>
            <w:rFonts w:asciiTheme="minorHAnsi" w:eastAsiaTheme="minorEastAsia" w:hAnsiTheme="minorHAnsi" w:cstheme="minorBidi"/>
            <w:b w:val="0"/>
            <w:noProof/>
            <w:sz w:val="22"/>
            <w:szCs w:val="22"/>
          </w:rPr>
          <w:tab/>
        </w:r>
        <w:r w:rsidRPr="00BC2BFF" w:rsidDel="00BE29B5">
          <w:rPr>
            <w:rPrChange w:id="640" w:author="Manthripragada, Sravanthi (S.)" w:date="2019-03-29T14:10:00Z">
              <w:rPr>
                <w:rStyle w:val="Hyperlink"/>
                <w:rFonts w:cs="Arial"/>
                <w:bCs/>
                <w:noProof/>
              </w:rPr>
            </w:rPrChange>
          </w:rPr>
          <w:delText>Verification traceability</w:delText>
        </w:r>
        <w:r w:rsidDel="00BE29B5">
          <w:rPr>
            <w:noProof/>
            <w:webHidden/>
          </w:rPr>
          <w:tab/>
          <w:delText>19</w:delText>
        </w:r>
      </w:del>
    </w:p>
    <w:p w14:paraId="05C322C4" w14:textId="4689F68D" w:rsidR="00562A55" w:rsidDel="00BE29B5" w:rsidRDefault="00562A55">
      <w:pPr>
        <w:pStyle w:val="TOC3"/>
        <w:rPr>
          <w:del w:id="641" w:author="Gupta, Ajeya (A.)" w:date="2019-03-29T15:36:00Z"/>
          <w:rFonts w:asciiTheme="minorHAnsi" w:eastAsiaTheme="minorEastAsia" w:hAnsiTheme="minorHAnsi" w:cstheme="minorBidi"/>
          <w:b w:val="0"/>
          <w:i w:val="0"/>
          <w:noProof/>
          <w:sz w:val="22"/>
          <w:szCs w:val="22"/>
        </w:rPr>
      </w:pPr>
      <w:del w:id="642" w:author="Gupta, Ajeya (A.)" w:date="2019-03-29T15:36:00Z">
        <w:r w:rsidRPr="00BC2BFF" w:rsidDel="00BE29B5">
          <w:rPr>
            <w:rPrChange w:id="643" w:author="Manthripragada, Sravanthi (S.)" w:date="2019-03-29T14:10:00Z">
              <w:rPr>
                <w:rStyle w:val="Hyperlink"/>
                <w:noProof/>
                <w:lang w:val="en-GB"/>
              </w:rPr>
            </w:rPrChange>
          </w:rPr>
          <w:delText>Supported formats</w:delText>
        </w:r>
        <w:r w:rsidDel="00BE29B5">
          <w:rPr>
            <w:noProof/>
            <w:webHidden/>
          </w:rPr>
          <w:tab/>
          <w:delText>20</w:delText>
        </w:r>
      </w:del>
    </w:p>
    <w:p w14:paraId="2A198004" w14:textId="7D6B49CD" w:rsidR="00562A55" w:rsidDel="00BE29B5" w:rsidRDefault="00562A55">
      <w:pPr>
        <w:pStyle w:val="TOC1"/>
        <w:rPr>
          <w:del w:id="644" w:author="Gupta, Ajeya (A.)" w:date="2019-03-29T15:36:00Z"/>
          <w:rFonts w:asciiTheme="minorHAnsi" w:eastAsiaTheme="minorEastAsia" w:hAnsiTheme="minorHAnsi" w:cstheme="minorBidi"/>
          <w:b w:val="0"/>
          <w:caps w:val="0"/>
          <w:sz w:val="22"/>
          <w:szCs w:val="22"/>
        </w:rPr>
      </w:pPr>
      <w:del w:id="645" w:author="Gupta, Ajeya (A.)" w:date="2019-03-29T15:36:00Z">
        <w:r w:rsidRPr="00BC2BFF" w:rsidDel="00BE29B5">
          <w:rPr>
            <w:rPrChange w:id="646" w:author="Manthripragada, Sravanthi (S.)" w:date="2019-03-29T14:10:00Z">
              <w:rPr>
                <w:rStyle w:val="Hyperlink"/>
              </w:rPr>
            </w:rPrChange>
          </w:rPr>
          <w:delText>Appendixes</w:delText>
        </w:r>
        <w:r w:rsidDel="00BE29B5">
          <w:rPr>
            <w:webHidden/>
          </w:rPr>
          <w:tab/>
          <w:delText>22</w:delText>
        </w:r>
      </w:del>
    </w:p>
    <w:p w14:paraId="2F50D683" w14:textId="473BF72E" w:rsidR="00562A55" w:rsidDel="00BE29B5" w:rsidRDefault="00562A55">
      <w:pPr>
        <w:pStyle w:val="TOC2"/>
        <w:rPr>
          <w:del w:id="647" w:author="Gupta, Ajeya (A.)" w:date="2019-03-29T15:36:00Z"/>
          <w:rFonts w:asciiTheme="minorHAnsi" w:eastAsiaTheme="minorEastAsia" w:hAnsiTheme="minorHAnsi" w:cstheme="minorBidi"/>
          <w:b w:val="0"/>
          <w:noProof/>
          <w:sz w:val="22"/>
          <w:szCs w:val="22"/>
        </w:rPr>
      </w:pPr>
      <w:del w:id="648" w:author="Gupta, Ajeya (A.)" w:date="2019-03-29T15:36:00Z">
        <w:r w:rsidRPr="00BC2BFF" w:rsidDel="00BE29B5">
          <w:rPr>
            <w:rPrChange w:id="649" w:author="Manthripragada, Sravanthi (S.)" w:date="2019-03-29T14:10:00Z">
              <w:rPr>
                <w:rStyle w:val="Hyperlink"/>
                <w:rFonts w:cs="Arial"/>
                <w:noProof/>
              </w:rPr>
            </w:rPrChange>
          </w:rPr>
          <w:delText>Appendix. 1 Approved FPD LINK Chipsets</w:delText>
        </w:r>
        <w:r w:rsidDel="00BE29B5">
          <w:rPr>
            <w:noProof/>
            <w:webHidden/>
          </w:rPr>
          <w:tab/>
          <w:delText>22</w:delText>
        </w:r>
      </w:del>
    </w:p>
    <w:p w14:paraId="4B422B9B" w14:textId="48348ABD" w:rsidR="00562A55" w:rsidDel="00BE29B5" w:rsidRDefault="00562A55">
      <w:pPr>
        <w:pStyle w:val="TOC2"/>
        <w:rPr>
          <w:del w:id="650" w:author="Gupta, Ajeya (A.)" w:date="2019-03-29T15:36:00Z"/>
          <w:rFonts w:asciiTheme="minorHAnsi" w:eastAsiaTheme="minorEastAsia" w:hAnsiTheme="minorHAnsi" w:cstheme="minorBidi"/>
          <w:b w:val="0"/>
          <w:noProof/>
          <w:sz w:val="22"/>
          <w:szCs w:val="22"/>
        </w:rPr>
      </w:pPr>
      <w:del w:id="651" w:author="Gupta, Ajeya (A.)" w:date="2019-03-29T15:36:00Z">
        <w:r w:rsidRPr="00BC2BFF" w:rsidDel="00BE29B5">
          <w:rPr>
            <w:rPrChange w:id="652" w:author="Manthripragada, Sravanthi (S.)" w:date="2019-03-29T14:10:00Z">
              <w:rPr>
                <w:rStyle w:val="Hyperlink"/>
                <w:rFonts w:cs="Arial"/>
                <w:noProof/>
              </w:rPr>
            </w:rPrChange>
          </w:rPr>
          <w:delText>Appendix. 2 DTC/DID list</w:delText>
        </w:r>
        <w:r w:rsidDel="00BE29B5">
          <w:rPr>
            <w:noProof/>
            <w:webHidden/>
          </w:rPr>
          <w:tab/>
          <w:delText>22</w:delText>
        </w:r>
      </w:del>
    </w:p>
    <w:p w14:paraId="448FAA7E" w14:textId="0EBDF9B0" w:rsidR="00562A55" w:rsidDel="00BE29B5" w:rsidRDefault="00562A55">
      <w:pPr>
        <w:pStyle w:val="TOC2"/>
        <w:rPr>
          <w:del w:id="653" w:author="Gupta, Ajeya (A.)" w:date="2019-03-29T15:36:00Z"/>
          <w:rFonts w:asciiTheme="minorHAnsi" w:eastAsiaTheme="minorEastAsia" w:hAnsiTheme="minorHAnsi" w:cstheme="minorBidi"/>
          <w:b w:val="0"/>
          <w:noProof/>
          <w:sz w:val="22"/>
          <w:szCs w:val="22"/>
        </w:rPr>
      </w:pPr>
      <w:del w:id="654" w:author="Gupta, Ajeya (A.)" w:date="2019-03-29T15:36:00Z">
        <w:r w:rsidRPr="00BC2BFF" w:rsidDel="00BE29B5">
          <w:rPr>
            <w:rPrChange w:id="655" w:author="Manthripragada, Sravanthi (S.)" w:date="2019-03-29T14:10:00Z">
              <w:rPr>
                <w:rStyle w:val="Hyperlink"/>
                <w:rFonts w:cs="Arial"/>
                <w:noProof/>
              </w:rPr>
            </w:rPrChange>
          </w:rPr>
          <w:delText>Appendix. 3 Change log</w:delText>
        </w:r>
        <w:r w:rsidDel="00BE29B5">
          <w:rPr>
            <w:noProof/>
            <w:webHidden/>
          </w:rPr>
          <w:tab/>
          <w:delText>22</w:delText>
        </w:r>
      </w:del>
    </w:p>
    <w:p w14:paraId="72258AC1" w14:textId="693A8246" w:rsidR="004958C0" w:rsidRDefault="00261210" w:rsidP="00387CF3">
      <w:pPr>
        <w:rPr>
          <w:b/>
          <w:caps/>
          <w:noProof/>
          <w:szCs w:val="28"/>
          <w:lang w:val="en-GB"/>
        </w:rPr>
      </w:pPr>
      <w:r w:rsidRPr="00650BD0">
        <w:rPr>
          <w:b/>
          <w:caps/>
          <w:noProof/>
          <w:szCs w:val="28"/>
          <w:lang w:val="en-GB"/>
        </w:rPr>
        <w:fldChar w:fldCharType="end"/>
      </w:r>
    </w:p>
    <w:p w14:paraId="079F1B7A" w14:textId="5425C920" w:rsidR="00114C4B" w:rsidRDefault="00114C4B" w:rsidP="00387CF3">
      <w:pPr>
        <w:rPr>
          <w:b/>
          <w:caps/>
          <w:noProof/>
          <w:szCs w:val="28"/>
          <w:lang w:val="en-GB"/>
        </w:rPr>
      </w:pPr>
    </w:p>
    <w:p w14:paraId="48A1C0DE" w14:textId="342337C8" w:rsidR="00114C4B" w:rsidRDefault="00114C4B" w:rsidP="00387CF3">
      <w:pPr>
        <w:rPr>
          <w:b/>
          <w:caps/>
          <w:noProof/>
          <w:szCs w:val="28"/>
          <w:lang w:val="en-GB"/>
        </w:rPr>
      </w:pPr>
    </w:p>
    <w:p w14:paraId="461FD4C3" w14:textId="26EFB41C" w:rsidR="00114C4B" w:rsidRDefault="00114C4B" w:rsidP="00387CF3">
      <w:pPr>
        <w:rPr>
          <w:b/>
          <w:caps/>
          <w:noProof/>
          <w:szCs w:val="28"/>
          <w:lang w:val="en-GB"/>
        </w:rPr>
      </w:pPr>
    </w:p>
    <w:p w14:paraId="54DD51D0" w14:textId="75B43A5B" w:rsidR="00114C4B" w:rsidRDefault="00114C4B" w:rsidP="00387CF3">
      <w:pPr>
        <w:rPr>
          <w:b/>
          <w:caps/>
          <w:noProof/>
          <w:szCs w:val="28"/>
          <w:lang w:val="en-GB"/>
        </w:rPr>
      </w:pPr>
    </w:p>
    <w:p w14:paraId="1E2FB257" w14:textId="46C28F72" w:rsidR="00114C4B" w:rsidRDefault="00114C4B" w:rsidP="00387CF3">
      <w:pPr>
        <w:rPr>
          <w:b/>
          <w:caps/>
          <w:noProof/>
          <w:szCs w:val="28"/>
          <w:lang w:val="en-GB"/>
        </w:rPr>
      </w:pPr>
    </w:p>
    <w:p w14:paraId="3105E793" w14:textId="406877D6" w:rsidR="00114C4B" w:rsidRPr="00446E0C" w:rsidRDefault="00114C4B" w:rsidP="00387CF3">
      <w:pPr>
        <w:rPr>
          <w:b/>
          <w:caps/>
          <w:noProof/>
          <w:szCs w:val="28"/>
          <w:lang w:val="en-GB"/>
        </w:rPr>
      </w:pPr>
    </w:p>
    <w:p w14:paraId="747C577A" w14:textId="79C013E3" w:rsidR="00B35BA3" w:rsidRDefault="00B06793" w:rsidP="00C42B13">
      <w:pPr>
        <w:pStyle w:val="Heading1"/>
      </w:pPr>
      <w:bookmarkStart w:id="656" w:name="_Toc384895958"/>
      <w:bookmarkStart w:id="657" w:name="_Ref385413959"/>
      <w:bookmarkStart w:id="658" w:name="_Toc4766183"/>
      <w:r>
        <w:rPr>
          <w:kern w:val="1"/>
        </w:rPr>
        <w:t>II</w:t>
      </w:r>
      <w:r w:rsidR="00DA20FE">
        <w:rPr>
          <w:kern w:val="1"/>
        </w:rPr>
        <w:t>I</w:t>
      </w:r>
      <w:r w:rsidR="00653842">
        <w:t>.</w:t>
      </w:r>
      <w:r>
        <w:t xml:space="preserve"> </w:t>
      </w:r>
      <w:commentRangeStart w:id="659"/>
      <w:r>
        <w:t>Referenc</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B35BA3">
        <w:t>es</w:t>
      </w:r>
      <w:bookmarkEnd w:id="656"/>
      <w:bookmarkEnd w:id="657"/>
      <w:commentRangeEnd w:id="659"/>
      <w:r w:rsidR="00C209EB">
        <w:rPr>
          <w:rStyle w:val="CommentReference"/>
          <w:rFonts w:ascii="Times New Roman" w:hAnsi="Times New Roman"/>
          <w:b w:val="0"/>
          <w:color w:val="auto"/>
          <w:kern w:val="0"/>
        </w:rPr>
        <w:commentReference w:id="659"/>
      </w:r>
      <w:bookmarkEnd w:id="658"/>
    </w:p>
    <w:p w14:paraId="6134CB65" w14:textId="77777777" w:rsidR="00B35BA3" w:rsidRDefault="00B35BA3" w:rsidP="00B35BA3">
      <w:pPr>
        <w:pStyle w:val="IndentBulletNo2"/>
        <w:rPr>
          <w:color w:val="000000"/>
        </w:rPr>
      </w:pPr>
      <w:r>
        <w:rPr>
          <w:color w:val="000000"/>
        </w:rPr>
        <w:t>The requirements of the documents listed in the following table, form a part of this specification. The revision levels shown in the table were the latest at the time this Functional Specification was written. In the event of a conflict between the requirements of this specification and these documents, the requirements of the documents in the table shall have precedence.</w:t>
      </w:r>
    </w:p>
    <w:p w14:paraId="416BC712" w14:textId="77777777" w:rsidR="00B35BA3" w:rsidRDefault="00B35BA3" w:rsidP="00B35BA3">
      <w:pPr>
        <w:rPr>
          <w:color w:val="000000"/>
        </w:rPr>
      </w:pP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055"/>
        <w:gridCol w:w="8791"/>
      </w:tblGrid>
      <w:tr w:rsidR="00B35BA3" w14:paraId="34CA647C" w14:textId="77777777" w:rsidTr="003F5563">
        <w:trPr>
          <w:trHeight w:val="285"/>
          <w:tblHeader/>
          <w:jc w:val="center"/>
        </w:trPr>
        <w:tc>
          <w:tcPr>
            <w:tcW w:w="536" w:type="pct"/>
            <w:tcBorders>
              <w:bottom w:val="double" w:sz="6" w:space="0" w:color="000000"/>
            </w:tcBorders>
          </w:tcPr>
          <w:p w14:paraId="5EC0CE29" w14:textId="77777777" w:rsidR="00B35BA3" w:rsidRPr="006325D6" w:rsidRDefault="00B93443" w:rsidP="00B35BA3">
            <w:pPr>
              <w:pStyle w:val="BodyText"/>
              <w:widowControl w:val="0"/>
              <w:jc w:val="center"/>
              <w:rPr>
                <w:b/>
                <w:color w:val="000000"/>
              </w:rPr>
            </w:pPr>
            <w:r w:rsidRPr="006325D6">
              <w:rPr>
                <w:b/>
                <w:color w:val="000000"/>
              </w:rPr>
              <w:t>Rev Level</w:t>
            </w:r>
          </w:p>
        </w:tc>
        <w:tc>
          <w:tcPr>
            <w:tcW w:w="4464" w:type="pct"/>
            <w:tcBorders>
              <w:bottom w:val="double" w:sz="6" w:space="0" w:color="000000"/>
            </w:tcBorders>
          </w:tcPr>
          <w:p w14:paraId="25B1E5D2" w14:textId="77777777" w:rsidR="00B35BA3" w:rsidRDefault="00B93443" w:rsidP="00B35BA3">
            <w:pPr>
              <w:pStyle w:val="BodyText"/>
              <w:widowControl w:val="0"/>
              <w:jc w:val="center"/>
              <w:rPr>
                <w:b/>
                <w:color w:val="000000"/>
              </w:rPr>
            </w:pPr>
            <w:r w:rsidRPr="006325D6">
              <w:rPr>
                <w:b/>
                <w:color w:val="000000"/>
              </w:rPr>
              <w:t xml:space="preserve">Requirement </w:t>
            </w:r>
            <w:r w:rsidR="00B35BA3" w:rsidRPr="006325D6">
              <w:rPr>
                <w:b/>
                <w:color w:val="000000"/>
              </w:rPr>
              <w:t>Document</w:t>
            </w:r>
            <w:r w:rsidRPr="006325D6">
              <w:rPr>
                <w:b/>
                <w:color w:val="000000"/>
              </w:rPr>
              <w:t xml:space="preserve"> Name</w:t>
            </w:r>
            <w:r w:rsidR="001C474A" w:rsidRPr="006325D6">
              <w:rPr>
                <w:b/>
                <w:color w:val="000000"/>
              </w:rPr>
              <w:t xml:space="preserve"> (ie, SDS/ARL requirements, Deviations, Engineering Specifications)</w:t>
            </w:r>
          </w:p>
        </w:tc>
      </w:tr>
      <w:tr w:rsidR="003F5563" w14:paraId="4458F176"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53DE3AFF" w14:textId="1ED26CAD" w:rsidR="003F5563" w:rsidRDefault="0062038C" w:rsidP="00B35BA3">
            <w:pPr>
              <w:widowControl w:val="0"/>
              <w:jc w:val="center"/>
            </w:pPr>
            <w:ins w:id="660" w:author="O'brien, Gary (G.R.)" w:date="2019-03-27T08:47:00Z">
              <w:r>
                <w:t>AB</w:t>
              </w:r>
            </w:ins>
          </w:p>
        </w:tc>
        <w:tc>
          <w:tcPr>
            <w:tcW w:w="4464" w:type="pct"/>
          </w:tcPr>
          <w:p w14:paraId="0F8A367C" w14:textId="3DCC4852" w:rsidR="003F5563" w:rsidRDefault="003F5563" w:rsidP="00E72123">
            <w:pPr>
              <w:widowControl w:val="0"/>
              <w:jc w:val="left"/>
            </w:pPr>
            <w:r w:rsidRPr="009C2538">
              <w:t>[1]</w:t>
            </w:r>
            <w:r>
              <w:t xml:space="preserve"> - </w:t>
            </w:r>
            <w:r w:rsidRPr="003F5563">
              <w:t>FPD LINK</w:t>
            </w:r>
            <w:r w:rsidR="00E72123">
              <w:t xml:space="preserve"> </w:t>
            </w:r>
            <w:r>
              <w:rPr>
                <w:b/>
              </w:rPr>
              <w:t xml:space="preserve"> </w:t>
            </w:r>
            <w:r w:rsidRPr="003F5563">
              <w:t>Physical Layer Specification</w:t>
            </w:r>
            <w:r>
              <w:t xml:space="preserve"> </w:t>
            </w:r>
            <w:r w:rsidR="00941926" w:rsidRPr="00477EA4">
              <w:t>00.06.03.004</w:t>
            </w:r>
          </w:p>
        </w:tc>
      </w:tr>
      <w:tr w:rsidR="00B35BA3" w14:paraId="2628670A"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2A138DB9" w14:textId="55B202B4" w:rsidR="00B35BA3" w:rsidRDefault="0062038C" w:rsidP="00B35BA3">
            <w:pPr>
              <w:widowControl w:val="0"/>
              <w:jc w:val="center"/>
            </w:pPr>
            <w:ins w:id="661" w:author="O'brien, Gary (G.R.)" w:date="2019-03-27T08:48:00Z">
              <w:r>
                <w:t>AO or latest</w:t>
              </w:r>
            </w:ins>
          </w:p>
        </w:tc>
        <w:tc>
          <w:tcPr>
            <w:tcW w:w="4464" w:type="pct"/>
          </w:tcPr>
          <w:p w14:paraId="4B30B1F8" w14:textId="1BA7502A" w:rsidR="001D1D08" w:rsidRDefault="005440BD" w:rsidP="003F5563">
            <w:pPr>
              <w:widowControl w:val="0"/>
              <w:jc w:val="left"/>
            </w:pPr>
            <w:r>
              <w:t>[2]</w:t>
            </w:r>
            <w:r w:rsidR="002D105A">
              <w:t xml:space="preserve"> </w:t>
            </w:r>
            <w:r w:rsidR="00905F54">
              <w:t xml:space="preserve">- </w:t>
            </w:r>
            <w:r w:rsidR="00941926" w:rsidRPr="00941926">
              <w:t>Netcom Physical Layer Approved Components 00</w:t>
            </w:r>
            <w:r w:rsidR="00941926">
              <w:t>.</w:t>
            </w:r>
            <w:r w:rsidR="00941926" w:rsidRPr="00941926">
              <w:t>06</w:t>
            </w:r>
            <w:r w:rsidR="00941926">
              <w:t>.03.002</w:t>
            </w:r>
            <w:r w:rsidR="00941926" w:rsidRPr="00941926" w:rsidDel="00941926">
              <w:t xml:space="preserve"> </w:t>
            </w:r>
          </w:p>
        </w:tc>
      </w:tr>
      <w:tr w:rsidR="00C37283" w:rsidRPr="00E966C0" w14:paraId="4A1EF415"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Borders>
              <w:bottom w:val="single" w:sz="4" w:space="0" w:color="auto"/>
            </w:tcBorders>
          </w:tcPr>
          <w:p w14:paraId="7705AC58" w14:textId="77777777" w:rsidR="00C37283" w:rsidRDefault="00C37283" w:rsidP="00C37283">
            <w:pPr>
              <w:jc w:val="center"/>
            </w:pPr>
          </w:p>
        </w:tc>
        <w:tc>
          <w:tcPr>
            <w:tcW w:w="4464" w:type="pct"/>
            <w:tcBorders>
              <w:bottom w:val="single" w:sz="4" w:space="0" w:color="auto"/>
            </w:tcBorders>
          </w:tcPr>
          <w:p w14:paraId="2FB19146" w14:textId="2B592F2A" w:rsidR="00C37283" w:rsidRPr="00E966C0" w:rsidRDefault="00C37283" w:rsidP="00C37283">
            <w:pPr>
              <w:widowControl w:val="0"/>
              <w:jc w:val="left"/>
            </w:pPr>
            <w:r>
              <w:t xml:space="preserve">[3] - </w:t>
            </w:r>
            <w:r w:rsidRPr="00905F54">
              <w:t>Feature – I2C over LVDS Communication Protocol</w:t>
            </w:r>
            <w:r>
              <w:t xml:space="preserve"> [</w:t>
            </w:r>
            <w:r w:rsidRPr="00905F54">
              <w:t>VDOC038838</w:t>
            </w:r>
            <w:r>
              <w:t>]</w:t>
            </w:r>
          </w:p>
        </w:tc>
      </w:tr>
      <w:tr w:rsidR="00C37283" w14:paraId="7C998D26"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shd w:val="clear" w:color="auto" w:fill="auto"/>
          </w:tcPr>
          <w:p w14:paraId="2086B8AD" w14:textId="77777777" w:rsidR="00C37283" w:rsidRDefault="00C37283" w:rsidP="00C37283">
            <w:pPr>
              <w:jc w:val="center"/>
            </w:pPr>
          </w:p>
        </w:tc>
        <w:tc>
          <w:tcPr>
            <w:tcW w:w="4464" w:type="pct"/>
            <w:shd w:val="clear" w:color="auto" w:fill="auto"/>
          </w:tcPr>
          <w:p w14:paraId="6B677FAA" w14:textId="17732C69" w:rsidR="00C37283" w:rsidRPr="00E966C0" w:rsidRDefault="00C37283" w:rsidP="00C37283">
            <w:pPr>
              <w:widowControl w:val="0"/>
              <w:jc w:val="left"/>
            </w:pPr>
            <w:r>
              <w:rPr>
                <w:color w:val="000000"/>
                <w:lang w:val="en-GB"/>
              </w:rPr>
              <w:t xml:space="preserve">[4] - </w:t>
            </w:r>
            <w:r w:rsidRPr="00905F54">
              <w:rPr>
                <w:color w:val="000000"/>
                <w:lang w:val="en-GB"/>
              </w:rPr>
              <w:t>Texas Instruments Data sheets</w:t>
            </w:r>
            <w:r>
              <w:rPr>
                <w:color w:val="000000"/>
                <w:lang w:val="en-GB"/>
              </w:rPr>
              <w:t xml:space="preserve"> and user guides </w:t>
            </w:r>
          </w:p>
        </w:tc>
      </w:tr>
      <w:tr w:rsidR="00C37283" w14:paraId="76AC417D"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29C8D654" w14:textId="6F5ECCB5" w:rsidR="00C37283" w:rsidRDefault="0062038C" w:rsidP="00C37283">
            <w:pPr>
              <w:widowControl w:val="0"/>
              <w:jc w:val="center"/>
              <w:rPr>
                <w:color w:val="000000"/>
              </w:rPr>
            </w:pPr>
            <w:ins w:id="662" w:author="O'brien, Gary (G.R.)" w:date="2019-03-27T08:48:00Z">
              <w:r>
                <w:rPr>
                  <w:color w:val="000000"/>
                </w:rPr>
                <w:t>AB</w:t>
              </w:r>
            </w:ins>
          </w:p>
        </w:tc>
        <w:tc>
          <w:tcPr>
            <w:tcW w:w="4464" w:type="pct"/>
            <w:tcBorders>
              <w:bottom w:val="single" w:sz="4" w:space="0" w:color="auto"/>
            </w:tcBorders>
          </w:tcPr>
          <w:p w14:paraId="18D3212C" w14:textId="60FF373F" w:rsidR="00C37283" w:rsidRPr="004958C0" w:rsidRDefault="00DD16CB" w:rsidP="003F5563">
            <w:pPr>
              <w:widowControl w:val="0"/>
              <w:jc w:val="left"/>
              <w:rPr>
                <w:color w:val="000000"/>
                <w:lang w:val="en-GB"/>
              </w:rPr>
            </w:pPr>
            <w:r w:rsidRPr="004958C0">
              <w:rPr>
                <w:color w:val="000000"/>
                <w:lang w:val="en-GB"/>
              </w:rPr>
              <w:t xml:space="preserve">[5] - </w:t>
            </w:r>
            <w:r w:rsidR="00941926" w:rsidRPr="00941926">
              <w:rPr>
                <w:rFonts w:cs="Arial"/>
              </w:rPr>
              <w:t>FPD Link</w:t>
            </w:r>
            <w:r w:rsidR="00E72123">
              <w:rPr>
                <w:rFonts w:cs="Arial"/>
              </w:rPr>
              <w:t xml:space="preserve"> </w:t>
            </w:r>
            <w:r w:rsidR="00941926" w:rsidRPr="00941926">
              <w:rPr>
                <w:rFonts w:cs="Arial"/>
              </w:rPr>
              <w:t xml:space="preserve">Physical Layer </w:t>
            </w:r>
            <w:del w:id="663" w:author="O'brien, Gary (G.R.)" w:date="2019-03-27T08:51:00Z">
              <w:r w:rsidR="00941926" w:rsidRPr="00941926" w:rsidDel="0062038C">
                <w:rPr>
                  <w:rFonts w:cs="Arial"/>
                </w:rPr>
                <w:delText xml:space="preserve"> </w:delText>
              </w:r>
            </w:del>
            <w:r w:rsidR="00941926" w:rsidRPr="00941926">
              <w:rPr>
                <w:rFonts w:cs="Arial"/>
              </w:rPr>
              <w:t>Design Verification Checklist</w:t>
            </w:r>
            <w:r w:rsidR="00941926">
              <w:rPr>
                <w:rFonts w:cs="Arial"/>
              </w:rPr>
              <w:t xml:space="preserve"> </w:t>
            </w:r>
            <w:r w:rsidR="00941926" w:rsidRPr="00941926">
              <w:rPr>
                <w:rFonts w:cs="Arial"/>
              </w:rPr>
              <w:t>00.06.03.401</w:t>
            </w:r>
          </w:p>
        </w:tc>
      </w:tr>
      <w:tr w:rsidR="00C37283" w14:paraId="4EB292EB"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49595491" w14:textId="77777777" w:rsidR="00C37283" w:rsidRPr="006325D6" w:rsidRDefault="00C37283" w:rsidP="00C37283">
            <w:pPr>
              <w:widowControl w:val="0"/>
              <w:jc w:val="center"/>
            </w:pPr>
          </w:p>
        </w:tc>
        <w:tc>
          <w:tcPr>
            <w:tcW w:w="4464" w:type="pct"/>
            <w:tcBorders>
              <w:bottom w:val="single" w:sz="4" w:space="0" w:color="auto"/>
            </w:tcBorders>
            <w:shd w:val="clear" w:color="auto" w:fill="auto"/>
          </w:tcPr>
          <w:p w14:paraId="030E17C5" w14:textId="606B4906" w:rsidR="00C37283" w:rsidRPr="005E5F49" w:rsidRDefault="00DD16CB" w:rsidP="00E72123">
            <w:pPr>
              <w:widowControl w:val="0"/>
              <w:jc w:val="left"/>
              <w:rPr>
                <w:highlight w:val="yellow"/>
              </w:rPr>
            </w:pPr>
            <w:r w:rsidRPr="004958C0">
              <w:t xml:space="preserve">[6] </w:t>
            </w:r>
            <w:r w:rsidR="003F5563">
              <w:t xml:space="preserve">- </w:t>
            </w:r>
            <w:r w:rsidR="00941926" w:rsidRPr="00941926">
              <w:rPr>
                <w:rFonts w:cs="Arial"/>
              </w:rPr>
              <w:t>FPD Link</w:t>
            </w:r>
            <w:r w:rsidR="00E72123">
              <w:rPr>
                <w:rFonts w:cs="Arial"/>
              </w:rPr>
              <w:t xml:space="preserve"> </w:t>
            </w:r>
            <w:r w:rsidR="00941926" w:rsidRPr="00941926">
              <w:rPr>
                <w:rFonts w:cs="Arial"/>
              </w:rPr>
              <w:t>Implementation Review Checklist</w:t>
            </w:r>
            <w:r w:rsidR="00941926">
              <w:rPr>
                <w:rFonts w:cs="Arial"/>
              </w:rPr>
              <w:t xml:space="preserve"> </w:t>
            </w:r>
            <w:r w:rsidR="00941926" w:rsidRPr="00941926">
              <w:rPr>
                <w:rFonts w:cs="Arial"/>
              </w:rPr>
              <w:t>00.06.01.405</w:t>
            </w:r>
          </w:p>
        </w:tc>
      </w:tr>
      <w:tr w:rsidR="00C37283" w14:paraId="3E5D7D12"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Borders>
              <w:bottom w:val="single" w:sz="4" w:space="0" w:color="auto"/>
            </w:tcBorders>
          </w:tcPr>
          <w:p w14:paraId="33BB1D9C" w14:textId="77777777" w:rsidR="00C37283" w:rsidRDefault="00C37283" w:rsidP="00C37283">
            <w:pPr>
              <w:widowControl w:val="0"/>
              <w:jc w:val="center"/>
            </w:pPr>
          </w:p>
        </w:tc>
        <w:tc>
          <w:tcPr>
            <w:tcW w:w="4464" w:type="pct"/>
            <w:tcBorders>
              <w:bottom w:val="single" w:sz="4" w:space="0" w:color="auto"/>
            </w:tcBorders>
          </w:tcPr>
          <w:p w14:paraId="2C6BCB28" w14:textId="50BFBCEE" w:rsidR="00C37283" w:rsidRDefault="00F9143E" w:rsidP="00C37283">
            <w:pPr>
              <w:widowControl w:val="0"/>
              <w:jc w:val="left"/>
            </w:pPr>
            <w:r>
              <w:t>[7] – TI datasheets</w:t>
            </w:r>
            <w:r>
              <w:rPr>
                <w:vertAlign w:val="superscript"/>
              </w:rPr>
              <w:t>1</w:t>
            </w:r>
            <w:r>
              <w:t xml:space="preserve"> </w:t>
            </w:r>
          </w:p>
        </w:tc>
      </w:tr>
      <w:tr w:rsidR="00C37283" w14:paraId="5DEE7148"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2393F694" w14:textId="77777777" w:rsidR="00C37283" w:rsidRDefault="00C37283" w:rsidP="00C37283">
            <w:pPr>
              <w:widowControl w:val="0"/>
              <w:jc w:val="center"/>
              <w:rPr>
                <w:color w:val="000000"/>
              </w:rPr>
            </w:pPr>
          </w:p>
        </w:tc>
        <w:tc>
          <w:tcPr>
            <w:tcW w:w="4464" w:type="pct"/>
          </w:tcPr>
          <w:p w14:paraId="7E6759D6" w14:textId="0E5C11EC" w:rsidR="00C37283" w:rsidRPr="009C2538" w:rsidRDefault="00E72123" w:rsidP="008251A1">
            <w:pPr>
              <w:widowControl w:val="0"/>
              <w:jc w:val="left"/>
            </w:pPr>
            <w:r>
              <w:t>[8] – FPD LINK Cable/Connector Assembly Specification</w:t>
            </w:r>
            <w:r w:rsidR="00394DA1">
              <w:t xml:space="preserve"> </w:t>
            </w:r>
            <w:r w:rsidR="008251A1" w:rsidRPr="00394DA1">
              <w:t>00.06.01.005</w:t>
            </w:r>
          </w:p>
        </w:tc>
      </w:tr>
      <w:tr w:rsidR="00C37283" w14:paraId="5321F433"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1F7CD1D1" w14:textId="77777777" w:rsidR="00C37283" w:rsidRDefault="00C37283" w:rsidP="00C37283">
            <w:pPr>
              <w:widowControl w:val="0"/>
              <w:jc w:val="center"/>
              <w:rPr>
                <w:color w:val="000000"/>
              </w:rPr>
            </w:pPr>
          </w:p>
        </w:tc>
        <w:tc>
          <w:tcPr>
            <w:tcW w:w="4464" w:type="pct"/>
          </w:tcPr>
          <w:p w14:paraId="1289FFAB" w14:textId="4F893B88" w:rsidR="00C37283" w:rsidRPr="0002433D" w:rsidRDefault="00EF44C8" w:rsidP="00C37283">
            <w:pPr>
              <w:widowControl w:val="0"/>
              <w:jc w:val="left"/>
            </w:pPr>
            <w:r>
              <w:t>[9] - FPD LINK System Level Design Verification Checklist</w:t>
            </w:r>
            <w:ins w:id="664" w:author="Manthripragada, Sravanthi (S.)" w:date="2019-03-29T15:28:00Z">
              <w:r w:rsidR="005D562D">
                <w:t xml:space="preserve"> </w:t>
              </w:r>
            </w:ins>
            <w:ins w:id="665" w:author="Manthripragada, Sravanthi (S.)" w:date="2019-03-29T15:29:00Z">
              <w:r w:rsidR="005D562D">
                <w:t>00</w:t>
              </w:r>
              <w:r w:rsidR="005D562D" w:rsidRPr="00B2131C">
                <w:rPr>
                  <w:rFonts w:ascii="Arial" w:hAnsi="Arial" w:cs="Arial"/>
                  <w:sz w:val="16"/>
                  <w:szCs w:val="16"/>
                </w:rPr>
                <w:t>.06.01.404</w:t>
              </w:r>
            </w:ins>
          </w:p>
        </w:tc>
      </w:tr>
      <w:tr w:rsidR="00C37283" w14:paraId="010F8E1B"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58A22164" w14:textId="77777777" w:rsidR="00C37283" w:rsidRDefault="00C37283" w:rsidP="00C37283">
            <w:pPr>
              <w:widowControl w:val="0"/>
              <w:jc w:val="center"/>
              <w:rPr>
                <w:color w:val="000000"/>
              </w:rPr>
            </w:pPr>
          </w:p>
        </w:tc>
        <w:tc>
          <w:tcPr>
            <w:tcW w:w="4464" w:type="pct"/>
          </w:tcPr>
          <w:p w14:paraId="5EE7E380" w14:textId="77777777" w:rsidR="00C37283" w:rsidRDefault="00C37283" w:rsidP="00C37283">
            <w:pPr>
              <w:ind w:right="360"/>
              <w:rPr>
                <w:color w:val="008000"/>
              </w:rPr>
            </w:pPr>
          </w:p>
        </w:tc>
      </w:tr>
      <w:tr w:rsidR="00C37283" w14:paraId="096573B6" w14:textId="77777777" w:rsidTr="003F55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4CCB44CD" w14:textId="77777777" w:rsidR="00C37283" w:rsidRDefault="00C37283" w:rsidP="00C37283">
            <w:pPr>
              <w:widowControl w:val="0"/>
              <w:jc w:val="center"/>
              <w:rPr>
                <w:color w:val="000000"/>
              </w:rPr>
            </w:pPr>
          </w:p>
        </w:tc>
        <w:tc>
          <w:tcPr>
            <w:tcW w:w="4464" w:type="pct"/>
          </w:tcPr>
          <w:p w14:paraId="2D1B3FA5" w14:textId="77777777" w:rsidR="00C37283" w:rsidRDefault="00C37283" w:rsidP="00C37283">
            <w:pPr>
              <w:widowControl w:val="0"/>
              <w:jc w:val="left"/>
              <w:rPr>
                <w:color w:val="008000"/>
              </w:rPr>
            </w:pPr>
          </w:p>
        </w:tc>
      </w:tr>
    </w:tbl>
    <w:p w14:paraId="3CE8A9F9" w14:textId="170030A2" w:rsidR="00510F48" w:rsidRDefault="00510F48" w:rsidP="004F15E0">
      <w:pPr>
        <w:jc w:val="center"/>
      </w:pPr>
      <w:bookmarkStart w:id="666" w:name="_Toc501274071"/>
      <w:bookmarkStart w:id="667" w:name="_Ref518864338"/>
      <w:bookmarkStart w:id="668" w:name="_Toc130984647"/>
      <w:bookmarkStart w:id="669" w:name="_Toc384895960"/>
      <w:r>
        <w:t>Document References</w:t>
      </w:r>
    </w:p>
    <w:p w14:paraId="580BE8C5" w14:textId="77777777" w:rsidR="00DC00B8" w:rsidRDefault="00DC00B8" w:rsidP="00DC00B8">
      <w:pPr>
        <w:pStyle w:val="Figure"/>
        <w:jc w:val="both"/>
        <w:rPr>
          <w:b/>
        </w:rPr>
      </w:pPr>
    </w:p>
    <w:p w14:paraId="3D49741B" w14:textId="52DFAB4A" w:rsidR="00DC00B8" w:rsidRPr="00510F48" w:rsidRDefault="00F9143E" w:rsidP="003C57CA">
      <w:pPr>
        <w:rPr>
          <w:b/>
        </w:rPr>
      </w:pPr>
      <w:r>
        <w:rPr>
          <w:vertAlign w:val="superscript"/>
        </w:rPr>
        <w:t xml:space="preserve">1 </w:t>
      </w:r>
      <w:r w:rsidR="00DC00B8">
        <w:t>Refer the Texas Instruments website (</w:t>
      </w:r>
      <w:hyperlink r:id="rId13" w:history="1">
        <w:r w:rsidR="00DC00B8" w:rsidRPr="002F2345">
          <w:rPr>
            <w:rStyle w:val="Hyperlink"/>
          </w:rPr>
          <w:t>http://www.ti.com/interface/fpd-link-serdes/products.html</w:t>
        </w:r>
      </w:hyperlink>
      <w:r w:rsidR="00DC00B8">
        <w:t>) for the latest Data</w:t>
      </w:r>
      <w:r w:rsidR="00446E0C">
        <w:t xml:space="preserve"> s</w:t>
      </w:r>
      <w:r w:rsidR="00DC00B8">
        <w:t>heets, specific to the SerDes chipsets under consideration.</w:t>
      </w:r>
    </w:p>
    <w:p w14:paraId="44CD948B" w14:textId="77777777" w:rsidR="00510F48" w:rsidRDefault="00510F48" w:rsidP="00510F48">
      <w:pPr>
        <w:pStyle w:val="Heading1"/>
        <w:rPr>
          <w:lang w:val="en-GB"/>
        </w:rPr>
      </w:pPr>
      <w:r>
        <w:rPr>
          <w:lang w:val="en-GB"/>
        </w:rPr>
        <w:fldChar w:fldCharType="begin"/>
      </w:r>
      <w:r>
        <w:rPr>
          <w:lang w:val="en-GB"/>
        </w:rPr>
        <w:instrText xml:space="preserve"> AUTONUMLGL  \* Arabic \e \s . </w:instrText>
      </w:r>
      <w:bookmarkStart w:id="670" w:name="_Toc4766184"/>
      <w:r>
        <w:rPr>
          <w:lang w:val="en-GB"/>
        </w:rPr>
        <w:fldChar w:fldCharType="end"/>
      </w:r>
      <w:r>
        <w:rPr>
          <w:lang w:val="en-GB"/>
        </w:rPr>
        <w:tab/>
        <w:t>Definitions/</w:t>
      </w:r>
      <w:r w:rsidRPr="005044FD">
        <w:rPr>
          <w:lang w:val="en-GB"/>
        </w:rPr>
        <w:t>Abbreviations</w:t>
      </w:r>
      <w:bookmarkEnd w:id="670"/>
    </w:p>
    <w:p w14:paraId="1DC85F3B" w14:textId="638C88AB" w:rsidR="00597D31" w:rsidRPr="005146A3" w:rsidRDefault="00F8180B" w:rsidP="005146A3">
      <w:pPr>
        <w:pStyle w:val="Heading2"/>
        <w:spacing w:before="280" w:after="140"/>
        <w:ind w:left="0"/>
        <w:rPr>
          <w:bCs/>
          <w:sz w:val="28"/>
          <w:lang w:val="en-GB"/>
        </w:rPr>
      </w:pPr>
      <w:r>
        <w:rPr>
          <w:lang w:val="en-GB"/>
        </w:rPr>
        <w:fldChar w:fldCharType="begin"/>
      </w:r>
      <w:r>
        <w:rPr>
          <w:lang w:val="en-GB"/>
        </w:rPr>
        <w:instrText xml:space="preserve"> AUTONUMLGL  \* Arabic \e \s . </w:instrText>
      </w:r>
      <w:bookmarkStart w:id="671" w:name="_Toc4766185"/>
      <w:r>
        <w:rPr>
          <w:lang w:val="en-GB"/>
        </w:rPr>
        <w:fldChar w:fldCharType="end"/>
      </w:r>
      <w:r w:rsidR="005146A3" w:rsidRPr="005146A3">
        <w:rPr>
          <w:bCs/>
          <w:sz w:val="28"/>
          <w:lang w:val="en-GB"/>
        </w:rPr>
        <w:tab/>
      </w:r>
      <w:r w:rsidR="00597D31" w:rsidRPr="005146A3">
        <w:rPr>
          <w:bCs/>
          <w:sz w:val="28"/>
        </w:rPr>
        <w:t>General</w:t>
      </w:r>
      <w:r w:rsidR="002D1EAA">
        <w:rPr>
          <w:bCs/>
          <w:sz w:val="28"/>
          <w:lang w:val="en-GB"/>
        </w:rPr>
        <w:t xml:space="preserve"> D</w:t>
      </w:r>
      <w:r w:rsidR="00597D31" w:rsidRPr="005146A3">
        <w:rPr>
          <w:bCs/>
          <w:sz w:val="28"/>
          <w:lang w:val="en-GB"/>
        </w:rPr>
        <w:t>efinitions</w:t>
      </w:r>
      <w:bookmarkEnd w:id="666"/>
      <w:bookmarkEnd w:id="667"/>
      <w:bookmarkEnd w:id="668"/>
      <w:bookmarkEnd w:id="669"/>
      <w:bookmarkEnd w:id="671"/>
      <w:r w:rsidR="00032877">
        <w:rPr>
          <w:bCs/>
          <w:sz w:val="28"/>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2A1F09" w:rsidRPr="00E5011C" w14:paraId="5C464E45" w14:textId="77777777" w:rsidTr="008C61DB">
        <w:tc>
          <w:tcPr>
            <w:tcW w:w="2358" w:type="dxa"/>
            <w:shd w:val="clear" w:color="auto" w:fill="auto"/>
          </w:tcPr>
          <w:p w14:paraId="6840B17E" w14:textId="2828FC85" w:rsidR="002A1F09" w:rsidRPr="00DC57CF" w:rsidRDefault="002A1F09" w:rsidP="007B3005">
            <w:pPr>
              <w:rPr>
                <w:lang w:val="en-GB"/>
              </w:rPr>
            </w:pPr>
            <w:r w:rsidRPr="00DC57CF">
              <w:rPr>
                <w:lang w:val="en-GB"/>
              </w:rPr>
              <w:t>Back Channel</w:t>
            </w:r>
          </w:p>
        </w:tc>
        <w:tc>
          <w:tcPr>
            <w:tcW w:w="7488" w:type="dxa"/>
            <w:shd w:val="clear" w:color="auto" w:fill="auto"/>
          </w:tcPr>
          <w:p w14:paraId="14E625D6" w14:textId="77777777" w:rsidR="002A1F09" w:rsidRPr="00DC57CF" w:rsidRDefault="002A1F09" w:rsidP="00DC57CF">
            <w:pPr>
              <w:jc w:val="left"/>
              <w:rPr>
                <w:lang w:val="en-GB"/>
              </w:rPr>
            </w:pPr>
            <w:r w:rsidRPr="00DC57CF">
              <w:rPr>
                <w:lang w:val="en-GB"/>
              </w:rPr>
              <w:t>Low speed data channel over which command and control data is sent</w:t>
            </w:r>
          </w:p>
        </w:tc>
      </w:tr>
      <w:tr w:rsidR="002A1F09" w:rsidRPr="00E5011C" w14:paraId="70C09BC7" w14:textId="77777777" w:rsidTr="008C61DB">
        <w:tc>
          <w:tcPr>
            <w:tcW w:w="2358" w:type="dxa"/>
            <w:shd w:val="clear" w:color="auto" w:fill="auto"/>
          </w:tcPr>
          <w:p w14:paraId="10358A81" w14:textId="77777777" w:rsidR="002A1F09" w:rsidRDefault="002A1F09" w:rsidP="007B3005">
            <w:pPr>
              <w:rPr>
                <w:lang w:val="en-GB"/>
              </w:rPr>
            </w:pPr>
            <w:r>
              <w:rPr>
                <w:lang w:val="en-GB"/>
              </w:rPr>
              <w:t>Bus</w:t>
            </w:r>
          </w:p>
        </w:tc>
        <w:tc>
          <w:tcPr>
            <w:tcW w:w="7488" w:type="dxa"/>
            <w:shd w:val="clear" w:color="auto" w:fill="auto"/>
          </w:tcPr>
          <w:p w14:paraId="710F3DBE" w14:textId="77777777" w:rsidR="002A1F09" w:rsidRDefault="002A1F09" w:rsidP="00A2267B">
            <w:pPr>
              <w:jc w:val="left"/>
              <w:rPr>
                <w:lang w:val="en-GB"/>
              </w:rPr>
            </w:pPr>
            <w:r>
              <w:rPr>
                <w:lang w:val="en-GB"/>
              </w:rPr>
              <w:t xml:space="preserve">A bus is a collection of one or more wires connecting two or more nodes. </w:t>
            </w:r>
            <w:r w:rsidRPr="00E5011C">
              <w:rPr>
                <w:lang w:val="en-GB"/>
              </w:rPr>
              <w:t xml:space="preserve">Each electronic device (in this case: </w:t>
            </w:r>
            <w:r>
              <w:rPr>
                <w:lang w:val="en-GB"/>
              </w:rPr>
              <w:t xml:space="preserve">Host </w:t>
            </w:r>
            <w:r w:rsidRPr="00E5011C">
              <w:rPr>
                <w:lang w:val="en-GB"/>
              </w:rPr>
              <w:t>ECU</w:t>
            </w:r>
            <w:r>
              <w:rPr>
                <w:lang w:val="en-GB"/>
              </w:rPr>
              <w:t>, Master Node or Slave Node</w:t>
            </w:r>
            <w:r w:rsidRPr="00E5011C">
              <w:rPr>
                <w:lang w:val="en-GB"/>
              </w:rPr>
              <w:t>) is equipped with a specific, standardised electronic interface in order to guarantee compatibility between exchanged binary items of information</w:t>
            </w:r>
          </w:p>
        </w:tc>
      </w:tr>
      <w:tr w:rsidR="002A1F09" w:rsidRPr="00E5011C" w14:paraId="49220F0E" w14:textId="77777777" w:rsidTr="008C61DB">
        <w:tc>
          <w:tcPr>
            <w:tcW w:w="2358" w:type="dxa"/>
            <w:shd w:val="clear" w:color="auto" w:fill="auto"/>
          </w:tcPr>
          <w:p w14:paraId="282527F1" w14:textId="77777777" w:rsidR="002A1F09" w:rsidRPr="00E5011C" w:rsidRDefault="002A1F09" w:rsidP="00EA3611">
            <w:pPr>
              <w:rPr>
                <w:lang w:val="en-GB"/>
              </w:rPr>
            </w:pPr>
            <w:r>
              <w:rPr>
                <w:lang w:val="en-GB"/>
              </w:rPr>
              <w:t>Deserializer</w:t>
            </w:r>
          </w:p>
        </w:tc>
        <w:tc>
          <w:tcPr>
            <w:tcW w:w="7488" w:type="dxa"/>
            <w:shd w:val="clear" w:color="auto" w:fill="auto"/>
          </w:tcPr>
          <w:p w14:paraId="347A0BC3" w14:textId="77777777" w:rsidR="002A1F09" w:rsidRPr="00ED7EAB" w:rsidRDefault="002A1F09" w:rsidP="00ED7EAB">
            <w:pPr>
              <w:jc w:val="left"/>
              <w:rPr>
                <w:lang w:val="en-GB"/>
              </w:rPr>
            </w:pPr>
            <w:r w:rsidRPr="00ED7EAB">
              <w:rPr>
                <w:lang w:val="en-GB"/>
              </w:rPr>
              <w:t xml:space="preserve">The deserializer converts </w:t>
            </w:r>
            <w:r w:rsidRPr="00CD3DA3">
              <w:rPr>
                <w:lang w:val="en-GB"/>
              </w:rPr>
              <w:t>FPD LINK III</w:t>
            </w:r>
            <w:r w:rsidRPr="00ED7EAB">
              <w:rPr>
                <w:lang w:val="en-GB"/>
              </w:rPr>
              <w:t xml:space="preserve"> frames raw into video/display data</w:t>
            </w:r>
          </w:p>
        </w:tc>
      </w:tr>
      <w:tr w:rsidR="002A1F09" w:rsidRPr="00E5011C" w14:paraId="28A28CE7" w14:textId="77777777" w:rsidTr="008C61DB">
        <w:tc>
          <w:tcPr>
            <w:tcW w:w="2358" w:type="dxa"/>
            <w:shd w:val="clear" w:color="auto" w:fill="auto"/>
          </w:tcPr>
          <w:p w14:paraId="3AA87669" w14:textId="77777777" w:rsidR="002A1F09" w:rsidRDefault="002A1F09" w:rsidP="00EA3611">
            <w:pPr>
              <w:rPr>
                <w:lang w:val="en-GB"/>
              </w:rPr>
            </w:pPr>
            <w:r>
              <w:rPr>
                <w:lang w:val="en-GB"/>
              </w:rPr>
              <w:t xml:space="preserve">Display Processor </w:t>
            </w:r>
          </w:p>
        </w:tc>
        <w:tc>
          <w:tcPr>
            <w:tcW w:w="7488" w:type="dxa"/>
            <w:shd w:val="clear" w:color="auto" w:fill="auto"/>
          </w:tcPr>
          <w:p w14:paraId="6BD36A51" w14:textId="20C27970" w:rsidR="002A1F09" w:rsidRPr="00ED7EAB" w:rsidRDefault="002A1F09" w:rsidP="004958C0">
            <w:pPr>
              <w:jc w:val="left"/>
              <w:rPr>
                <w:lang w:val="en-GB"/>
              </w:rPr>
            </w:pPr>
            <w:r>
              <w:rPr>
                <w:lang w:val="en-GB"/>
              </w:rPr>
              <w:t xml:space="preserve">This is video data sink typically on the head unit or cluster or display module. </w:t>
            </w:r>
            <w:r w:rsidRPr="00DC57CF">
              <w:rPr>
                <w:lang w:val="en-GB"/>
              </w:rPr>
              <w:t xml:space="preserve">It is connected to an FPD LINK III </w:t>
            </w:r>
            <w:r w:rsidR="004958C0">
              <w:rPr>
                <w:lang w:val="en-GB"/>
              </w:rPr>
              <w:t>d</w:t>
            </w:r>
            <w:r w:rsidRPr="00DC57CF">
              <w:rPr>
                <w:lang w:val="en-GB"/>
              </w:rPr>
              <w:t>e</w:t>
            </w:r>
            <w:r>
              <w:rPr>
                <w:lang w:val="en-GB"/>
              </w:rPr>
              <w:t>se</w:t>
            </w:r>
            <w:r w:rsidRPr="00DC57CF">
              <w:rPr>
                <w:lang w:val="en-GB"/>
              </w:rPr>
              <w:t>rializer via I2C</w:t>
            </w:r>
            <w:r>
              <w:rPr>
                <w:lang w:val="en-GB"/>
              </w:rPr>
              <w:t xml:space="preserve"> and high speed data lines</w:t>
            </w:r>
            <w:r w:rsidRPr="00DC57CF">
              <w:rPr>
                <w:lang w:val="en-GB"/>
              </w:rPr>
              <w:t>.</w:t>
            </w:r>
          </w:p>
        </w:tc>
      </w:tr>
      <w:tr w:rsidR="002A1F09" w:rsidRPr="00E5011C" w14:paraId="705A46B8" w14:textId="77777777" w:rsidTr="008C61DB">
        <w:tc>
          <w:tcPr>
            <w:tcW w:w="2358" w:type="dxa"/>
            <w:shd w:val="clear" w:color="auto" w:fill="auto"/>
          </w:tcPr>
          <w:p w14:paraId="7F044DE9" w14:textId="77777777" w:rsidR="002A1F09" w:rsidRPr="00DC57CF" w:rsidRDefault="002A1F09" w:rsidP="007B3005">
            <w:pPr>
              <w:rPr>
                <w:lang w:val="en-GB"/>
              </w:rPr>
            </w:pPr>
            <w:r w:rsidRPr="00DC57CF">
              <w:rPr>
                <w:lang w:val="en-GB"/>
              </w:rPr>
              <w:t>Forward Channel</w:t>
            </w:r>
          </w:p>
        </w:tc>
        <w:tc>
          <w:tcPr>
            <w:tcW w:w="7488" w:type="dxa"/>
            <w:shd w:val="clear" w:color="auto" w:fill="auto"/>
          </w:tcPr>
          <w:p w14:paraId="632DD53C" w14:textId="77777777" w:rsidR="002A1F09" w:rsidRPr="00DC57CF" w:rsidRDefault="002A1F09" w:rsidP="004001BD">
            <w:pPr>
              <w:jc w:val="left"/>
              <w:rPr>
                <w:lang w:val="en-GB"/>
              </w:rPr>
            </w:pPr>
            <w:r w:rsidRPr="00DC57CF">
              <w:rPr>
                <w:lang w:val="en-GB"/>
              </w:rPr>
              <w:t>High speed data channel over which raw/uncompressed video data is sent</w:t>
            </w:r>
          </w:p>
        </w:tc>
      </w:tr>
      <w:tr w:rsidR="002A1F09" w:rsidRPr="00E5011C" w14:paraId="429954A5" w14:textId="77777777" w:rsidTr="008C61DB">
        <w:tc>
          <w:tcPr>
            <w:tcW w:w="2358" w:type="dxa"/>
            <w:shd w:val="clear" w:color="auto" w:fill="auto"/>
          </w:tcPr>
          <w:p w14:paraId="5257FE93" w14:textId="77777777" w:rsidR="002A1F09" w:rsidRDefault="002A1F09" w:rsidP="00EA3611">
            <w:pPr>
              <w:rPr>
                <w:lang w:val="en-GB"/>
              </w:rPr>
            </w:pPr>
            <w:r>
              <w:rPr>
                <w:lang w:val="en-GB"/>
              </w:rPr>
              <w:t>Host ECU</w:t>
            </w:r>
          </w:p>
        </w:tc>
        <w:tc>
          <w:tcPr>
            <w:tcW w:w="7488" w:type="dxa"/>
            <w:shd w:val="clear" w:color="auto" w:fill="auto"/>
          </w:tcPr>
          <w:p w14:paraId="14CE1F74" w14:textId="77777777" w:rsidR="002A1F09" w:rsidRPr="00ED7EAB" w:rsidRDefault="002A1F09" w:rsidP="001B26F7">
            <w:pPr>
              <w:jc w:val="left"/>
              <w:rPr>
                <w:lang w:val="en-GB"/>
              </w:rPr>
            </w:pPr>
            <w:r w:rsidRPr="001B26F7">
              <w:rPr>
                <w:lang w:val="en-GB"/>
              </w:rPr>
              <w:t>Electronic control unit</w:t>
            </w:r>
            <w:r>
              <w:rPr>
                <w:lang w:val="en-GB"/>
              </w:rPr>
              <w:t xml:space="preserve"> that communicates on the CAN Network that uses </w:t>
            </w:r>
            <w:r w:rsidRPr="00CD3DA3">
              <w:rPr>
                <w:lang w:val="en-GB"/>
              </w:rPr>
              <w:t>FPD LINK III</w:t>
            </w:r>
            <w:r>
              <w:rPr>
                <w:lang w:val="en-GB"/>
              </w:rPr>
              <w:t xml:space="preserve"> to send and receive data to p</w:t>
            </w:r>
            <w:r w:rsidRPr="00CD3DA3">
              <w:rPr>
                <w:lang w:val="en-GB"/>
              </w:rPr>
              <w:t>eripheral</w:t>
            </w:r>
            <w:r>
              <w:rPr>
                <w:lang w:val="en-GB"/>
              </w:rPr>
              <w:t xml:space="preserve"> devices</w:t>
            </w:r>
          </w:p>
        </w:tc>
      </w:tr>
      <w:tr w:rsidR="005532B1" w:rsidRPr="00E5011C" w14:paraId="6A3A6A99" w14:textId="77777777" w:rsidTr="008C61DB">
        <w:tc>
          <w:tcPr>
            <w:tcW w:w="2358" w:type="dxa"/>
            <w:shd w:val="clear" w:color="auto" w:fill="auto"/>
          </w:tcPr>
          <w:p w14:paraId="797FB030" w14:textId="2A1A7889" w:rsidR="005532B1" w:rsidRDefault="005532B1" w:rsidP="00EA3611">
            <w:pPr>
              <w:rPr>
                <w:lang w:val="en-GB"/>
              </w:rPr>
            </w:pPr>
            <w:r>
              <w:rPr>
                <w:lang w:val="en-GB"/>
              </w:rPr>
              <w:t xml:space="preserve">Host Microprocessor </w:t>
            </w:r>
          </w:p>
        </w:tc>
        <w:tc>
          <w:tcPr>
            <w:tcW w:w="7488" w:type="dxa"/>
            <w:shd w:val="clear" w:color="auto" w:fill="auto"/>
          </w:tcPr>
          <w:p w14:paraId="32971CD8" w14:textId="22246F7C" w:rsidR="005532B1" w:rsidRPr="001B26F7" w:rsidRDefault="005532B1" w:rsidP="00242276">
            <w:pPr>
              <w:jc w:val="left"/>
              <w:rPr>
                <w:lang w:val="en-GB"/>
              </w:rPr>
            </w:pPr>
            <w:r>
              <w:rPr>
                <w:lang w:val="en-GB"/>
              </w:rPr>
              <w:t xml:space="preserve">Microprocessor </w:t>
            </w:r>
            <w:r w:rsidR="00242276">
              <w:rPr>
                <w:lang w:val="en-GB"/>
              </w:rPr>
              <w:t xml:space="preserve">unit </w:t>
            </w:r>
            <w:r>
              <w:rPr>
                <w:lang w:val="en-GB"/>
              </w:rPr>
              <w:t>that is part of the Host ECU that interfaces</w:t>
            </w:r>
            <w:r w:rsidR="00242276">
              <w:rPr>
                <w:lang w:val="en-GB"/>
              </w:rPr>
              <w:t xml:space="preserve"> </w:t>
            </w:r>
            <w:r>
              <w:rPr>
                <w:lang w:val="en-GB"/>
              </w:rPr>
              <w:t xml:space="preserve">with the local node </w:t>
            </w:r>
          </w:p>
        </w:tc>
      </w:tr>
      <w:tr w:rsidR="002A1F09" w:rsidRPr="00E5011C" w14:paraId="33D4CBF1" w14:textId="77777777" w:rsidTr="008C61DB">
        <w:tc>
          <w:tcPr>
            <w:tcW w:w="2358" w:type="dxa"/>
            <w:shd w:val="clear" w:color="auto" w:fill="auto"/>
          </w:tcPr>
          <w:p w14:paraId="0F511DEE" w14:textId="77777777" w:rsidR="002A1F09" w:rsidRPr="005E59BF" w:rsidRDefault="002A1F09" w:rsidP="00F3547B">
            <w:pPr>
              <w:rPr>
                <w:lang w:val="en-GB"/>
              </w:rPr>
            </w:pPr>
            <w:r w:rsidRPr="005E59BF">
              <w:rPr>
                <w:lang w:val="en-GB"/>
              </w:rPr>
              <w:t>Local</w:t>
            </w:r>
            <w:r>
              <w:rPr>
                <w:lang w:val="en-GB"/>
              </w:rPr>
              <w:t xml:space="preserve"> Node</w:t>
            </w:r>
          </w:p>
        </w:tc>
        <w:tc>
          <w:tcPr>
            <w:tcW w:w="7488" w:type="dxa"/>
            <w:shd w:val="clear" w:color="auto" w:fill="auto"/>
          </w:tcPr>
          <w:p w14:paraId="35F5DAB9" w14:textId="707FA35A" w:rsidR="002A1F09" w:rsidRPr="005E59BF" w:rsidRDefault="002A1F09" w:rsidP="004958C0">
            <w:pPr>
              <w:jc w:val="left"/>
              <w:rPr>
                <w:lang w:val="en-GB"/>
              </w:rPr>
            </w:pPr>
            <w:r w:rsidRPr="005E59BF">
              <w:rPr>
                <w:lang w:val="en-GB"/>
              </w:rPr>
              <w:t>Local Node is attached to the main system processor and is</w:t>
            </w:r>
            <w:r>
              <w:rPr>
                <w:lang w:val="en-GB"/>
              </w:rPr>
              <w:t xml:space="preserve"> responsible configuration and </w:t>
            </w:r>
            <w:r w:rsidR="004958C0">
              <w:rPr>
                <w:lang w:val="en-GB"/>
              </w:rPr>
              <w:t>p</w:t>
            </w:r>
            <w:r>
              <w:rPr>
                <w:lang w:val="en-GB"/>
              </w:rPr>
              <w:t>ower</w:t>
            </w:r>
            <w:r w:rsidR="004958C0">
              <w:rPr>
                <w:lang w:val="en-GB"/>
              </w:rPr>
              <w:t>m</w:t>
            </w:r>
            <w:r w:rsidRPr="005E59BF">
              <w:rPr>
                <w:lang w:val="en-GB"/>
              </w:rPr>
              <w:t xml:space="preserve">oding of the bus </w:t>
            </w:r>
          </w:p>
        </w:tc>
      </w:tr>
      <w:tr w:rsidR="002A1F09" w:rsidRPr="00E5011C" w14:paraId="3B97477D" w14:textId="77777777" w:rsidTr="008C61DB">
        <w:tc>
          <w:tcPr>
            <w:tcW w:w="2358" w:type="dxa"/>
            <w:shd w:val="clear" w:color="auto" w:fill="auto"/>
          </w:tcPr>
          <w:p w14:paraId="05A0A323" w14:textId="77777777" w:rsidR="002A1F09" w:rsidRPr="00E5011C" w:rsidRDefault="002A1F09" w:rsidP="007B3005">
            <w:pPr>
              <w:rPr>
                <w:lang w:val="en-GB"/>
              </w:rPr>
            </w:pPr>
            <w:r>
              <w:rPr>
                <w:lang w:val="en-GB"/>
              </w:rPr>
              <w:t>Multiplex</w:t>
            </w:r>
          </w:p>
        </w:tc>
        <w:tc>
          <w:tcPr>
            <w:tcW w:w="7488" w:type="dxa"/>
            <w:shd w:val="clear" w:color="auto" w:fill="auto"/>
          </w:tcPr>
          <w:p w14:paraId="7E9F2D3C" w14:textId="77777777" w:rsidR="002A1F09" w:rsidRPr="00E5011C" w:rsidRDefault="002A1F09" w:rsidP="008C61DB">
            <w:pPr>
              <w:jc w:val="left"/>
              <w:rPr>
                <w:b/>
                <w:lang w:val="en-GB"/>
              </w:rPr>
            </w:pPr>
            <w:r w:rsidRPr="00E5011C">
              <w:rPr>
                <w:lang w:val="en-GB"/>
              </w:rPr>
              <w:t>To interleave or simultaneously transmit two or more messages</w:t>
            </w:r>
            <w:r>
              <w:rPr>
                <w:lang w:val="en-GB"/>
              </w:rPr>
              <w:t>/signals or sets of data</w:t>
            </w:r>
            <w:r w:rsidRPr="00E5011C">
              <w:rPr>
                <w:lang w:val="en-GB"/>
              </w:rPr>
              <w:t xml:space="preserve"> on a single channel.</w:t>
            </w:r>
          </w:p>
        </w:tc>
      </w:tr>
      <w:tr w:rsidR="002A1F09" w:rsidRPr="00E5011C" w14:paraId="466514A1" w14:textId="77777777" w:rsidTr="008C61DB">
        <w:tc>
          <w:tcPr>
            <w:tcW w:w="2358" w:type="dxa"/>
            <w:shd w:val="clear" w:color="auto" w:fill="auto"/>
          </w:tcPr>
          <w:p w14:paraId="359E6771" w14:textId="77777777" w:rsidR="002A1F09" w:rsidRPr="00E5011C" w:rsidRDefault="002A1F09" w:rsidP="007B3005">
            <w:pPr>
              <w:rPr>
                <w:lang w:val="en-GB"/>
              </w:rPr>
            </w:pPr>
            <w:r>
              <w:rPr>
                <w:lang w:val="en-GB"/>
              </w:rPr>
              <w:t>Network</w:t>
            </w:r>
          </w:p>
        </w:tc>
        <w:tc>
          <w:tcPr>
            <w:tcW w:w="7488" w:type="dxa"/>
            <w:shd w:val="clear" w:color="auto" w:fill="auto"/>
          </w:tcPr>
          <w:p w14:paraId="18F33C82" w14:textId="77777777" w:rsidR="002A1F09" w:rsidRPr="00E5011C" w:rsidRDefault="002A1F09" w:rsidP="004C7612">
            <w:pPr>
              <w:jc w:val="left"/>
              <w:rPr>
                <w:lang w:val="en-GB"/>
              </w:rPr>
            </w:pPr>
            <w:r w:rsidRPr="00E5011C">
              <w:rPr>
                <w:lang w:val="en-GB"/>
              </w:rPr>
              <w:t>A set of electronic and cabling devices facilitating the multi</w:t>
            </w:r>
            <w:r>
              <w:rPr>
                <w:lang w:val="en-GB"/>
              </w:rPr>
              <w:t>directional exchange of informa</w:t>
            </w:r>
            <w:r w:rsidRPr="00E5011C">
              <w:rPr>
                <w:lang w:val="en-GB"/>
              </w:rPr>
              <w:t>t</w:t>
            </w:r>
            <w:r>
              <w:rPr>
                <w:lang w:val="en-GB"/>
              </w:rPr>
              <w:t>ion between two or more nodes on one or more busses</w:t>
            </w:r>
            <w:r w:rsidRPr="00E5011C">
              <w:rPr>
                <w:lang w:val="en-GB"/>
              </w:rPr>
              <w:t>.</w:t>
            </w:r>
          </w:p>
        </w:tc>
      </w:tr>
      <w:tr w:rsidR="002A1F09" w:rsidRPr="00E5011C" w14:paraId="21832746" w14:textId="77777777" w:rsidTr="008C61DB">
        <w:tc>
          <w:tcPr>
            <w:tcW w:w="2358" w:type="dxa"/>
            <w:shd w:val="clear" w:color="auto" w:fill="auto"/>
          </w:tcPr>
          <w:p w14:paraId="2ED53051" w14:textId="77777777" w:rsidR="002A1F09" w:rsidRPr="005E59BF" w:rsidRDefault="002A1F09" w:rsidP="00F3547B">
            <w:pPr>
              <w:rPr>
                <w:lang w:val="en-GB"/>
              </w:rPr>
            </w:pPr>
            <w:r w:rsidRPr="005E59BF">
              <w:rPr>
                <w:lang w:val="en-GB"/>
              </w:rPr>
              <w:t>Remote</w:t>
            </w:r>
            <w:r>
              <w:rPr>
                <w:lang w:val="en-GB"/>
              </w:rPr>
              <w:t xml:space="preserve"> Node</w:t>
            </w:r>
          </w:p>
        </w:tc>
        <w:tc>
          <w:tcPr>
            <w:tcW w:w="7488" w:type="dxa"/>
            <w:shd w:val="clear" w:color="auto" w:fill="auto"/>
          </w:tcPr>
          <w:p w14:paraId="43AB665F" w14:textId="75CB59E3" w:rsidR="002A1F09" w:rsidRPr="005E59BF" w:rsidRDefault="002A1F09" w:rsidP="004958C0">
            <w:pPr>
              <w:jc w:val="left"/>
              <w:rPr>
                <w:lang w:val="en-GB"/>
              </w:rPr>
            </w:pPr>
            <w:r w:rsidRPr="005E59BF">
              <w:rPr>
                <w:lang w:val="en-GB"/>
              </w:rPr>
              <w:t xml:space="preserve">Remote Node is attached to the Local node via </w:t>
            </w:r>
            <w:r w:rsidRPr="00CD3DA3">
              <w:rPr>
                <w:lang w:val="en-GB"/>
              </w:rPr>
              <w:t>FPD LINK III</w:t>
            </w:r>
            <w:r>
              <w:rPr>
                <w:lang w:val="en-GB"/>
              </w:rPr>
              <w:t xml:space="preserve"> </w:t>
            </w:r>
            <w:r w:rsidRPr="005E59BF">
              <w:rPr>
                <w:lang w:val="en-GB"/>
              </w:rPr>
              <w:t>and it receives it’s configuration</w:t>
            </w:r>
            <w:r>
              <w:rPr>
                <w:lang w:val="en-GB"/>
              </w:rPr>
              <w:t xml:space="preserve"> and </w:t>
            </w:r>
            <w:r w:rsidR="004958C0">
              <w:rPr>
                <w:lang w:val="en-GB"/>
              </w:rPr>
              <w:t>p</w:t>
            </w:r>
            <w:r>
              <w:rPr>
                <w:lang w:val="en-GB"/>
              </w:rPr>
              <w:t>owermoding</w:t>
            </w:r>
            <w:r w:rsidRPr="005E59BF">
              <w:rPr>
                <w:lang w:val="en-GB"/>
              </w:rPr>
              <w:t xml:space="preserve"> from the local node</w:t>
            </w:r>
            <w:r>
              <w:rPr>
                <w:lang w:val="en-GB"/>
              </w:rPr>
              <w:t xml:space="preserve"> over </w:t>
            </w:r>
            <w:r w:rsidRPr="00CD3DA3">
              <w:rPr>
                <w:lang w:val="en-GB"/>
              </w:rPr>
              <w:t>FPD LINK III</w:t>
            </w:r>
          </w:p>
        </w:tc>
      </w:tr>
      <w:tr w:rsidR="002A1F09" w:rsidRPr="00E5011C" w14:paraId="20F17945" w14:textId="77777777" w:rsidTr="008C61DB">
        <w:tc>
          <w:tcPr>
            <w:tcW w:w="2358" w:type="dxa"/>
            <w:shd w:val="clear" w:color="auto" w:fill="auto"/>
          </w:tcPr>
          <w:p w14:paraId="3F867D53" w14:textId="77777777" w:rsidR="002A1F09" w:rsidRDefault="002A1F09" w:rsidP="004C7E28">
            <w:pPr>
              <w:rPr>
                <w:lang w:val="en-GB"/>
              </w:rPr>
            </w:pPr>
            <w:r>
              <w:rPr>
                <w:lang w:val="en-GB"/>
              </w:rPr>
              <w:t>Sensor</w:t>
            </w:r>
          </w:p>
        </w:tc>
        <w:tc>
          <w:tcPr>
            <w:tcW w:w="7488" w:type="dxa"/>
            <w:shd w:val="clear" w:color="auto" w:fill="auto"/>
          </w:tcPr>
          <w:p w14:paraId="2582AB47" w14:textId="65236774" w:rsidR="002A1F09" w:rsidRPr="00DC57CF" w:rsidRDefault="002A1F09" w:rsidP="004958C0">
            <w:pPr>
              <w:jc w:val="left"/>
              <w:rPr>
                <w:lang w:val="en-GB"/>
              </w:rPr>
            </w:pPr>
            <w:r>
              <w:rPr>
                <w:lang w:val="en-GB"/>
              </w:rPr>
              <w:t xml:space="preserve">This is a data </w:t>
            </w:r>
            <w:r w:rsidRPr="00DC57CF">
              <w:rPr>
                <w:lang w:val="en-GB"/>
              </w:rPr>
              <w:t>source</w:t>
            </w:r>
            <w:r>
              <w:rPr>
                <w:lang w:val="en-GB"/>
              </w:rPr>
              <w:t xml:space="preserve"> like camera imager, </w:t>
            </w:r>
            <w:r w:rsidR="004958C0">
              <w:rPr>
                <w:lang w:val="en-GB"/>
              </w:rPr>
              <w:t>L</w:t>
            </w:r>
            <w:r>
              <w:rPr>
                <w:lang w:val="en-GB"/>
              </w:rPr>
              <w:t>idar sensor etc</w:t>
            </w:r>
            <w:r w:rsidRPr="00DC57CF">
              <w:rPr>
                <w:lang w:val="en-GB"/>
              </w:rPr>
              <w:t>. It is connected to an FPD LINK III</w:t>
            </w:r>
            <w:r w:rsidR="004958C0">
              <w:rPr>
                <w:lang w:val="en-GB"/>
              </w:rPr>
              <w:t xml:space="preserve"> s</w:t>
            </w:r>
            <w:r w:rsidRPr="00DC57CF">
              <w:rPr>
                <w:lang w:val="en-GB"/>
              </w:rPr>
              <w:t>erializer via I2C</w:t>
            </w:r>
            <w:r>
              <w:rPr>
                <w:lang w:val="en-GB"/>
              </w:rPr>
              <w:t xml:space="preserve"> and high speed data lines</w:t>
            </w:r>
            <w:r w:rsidRPr="00DC57CF">
              <w:rPr>
                <w:lang w:val="en-GB"/>
              </w:rPr>
              <w:t xml:space="preserve">. The </w:t>
            </w:r>
            <w:r>
              <w:rPr>
                <w:lang w:val="en-GB"/>
              </w:rPr>
              <w:t xml:space="preserve">sensor </w:t>
            </w:r>
            <w:r w:rsidRPr="00DC57CF">
              <w:rPr>
                <w:lang w:val="en-GB"/>
              </w:rPr>
              <w:t>can be configured from FPD Link III from the back channel data</w:t>
            </w:r>
            <w:r>
              <w:rPr>
                <w:lang w:val="en-GB"/>
              </w:rPr>
              <w:t>.</w:t>
            </w:r>
            <w:r w:rsidRPr="00DC57CF">
              <w:rPr>
                <w:lang w:val="en-GB"/>
              </w:rPr>
              <w:t xml:space="preserve"> </w:t>
            </w:r>
          </w:p>
        </w:tc>
      </w:tr>
      <w:tr w:rsidR="002A1F09" w:rsidRPr="00E5011C" w14:paraId="5A15FB22" w14:textId="77777777" w:rsidTr="008C61DB">
        <w:tc>
          <w:tcPr>
            <w:tcW w:w="2358" w:type="dxa"/>
            <w:shd w:val="clear" w:color="auto" w:fill="auto"/>
          </w:tcPr>
          <w:p w14:paraId="6AC60190" w14:textId="77777777" w:rsidR="002A1F09" w:rsidRPr="00E5011C" w:rsidRDefault="002A1F09" w:rsidP="00EA3611">
            <w:pPr>
              <w:rPr>
                <w:lang w:val="en-GB"/>
              </w:rPr>
            </w:pPr>
            <w:r>
              <w:rPr>
                <w:lang w:val="en-GB"/>
              </w:rPr>
              <w:t>Serializer</w:t>
            </w:r>
          </w:p>
        </w:tc>
        <w:tc>
          <w:tcPr>
            <w:tcW w:w="7488" w:type="dxa"/>
            <w:shd w:val="clear" w:color="auto" w:fill="auto"/>
          </w:tcPr>
          <w:p w14:paraId="4936E5AD" w14:textId="14BCC046" w:rsidR="002A1F09" w:rsidRPr="00ED7EAB" w:rsidRDefault="002A1F09" w:rsidP="00ED7EAB">
            <w:pPr>
              <w:jc w:val="left"/>
              <w:rPr>
                <w:b/>
                <w:lang w:val="en-GB"/>
              </w:rPr>
            </w:pPr>
            <w:r w:rsidRPr="00ED7EAB">
              <w:rPr>
                <w:lang w:val="en-GB"/>
              </w:rPr>
              <w:t xml:space="preserve">The serializer converts raw video/display data into </w:t>
            </w:r>
            <w:r w:rsidRPr="00DC57CF">
              <w:rPr>
                <w:lang w:val="en-GB"/>
              </w:rPr>
              <w:t xml:space="preserve">FPD Link III </w:t>
            </w:r>
            <w:r w:rsidRPr="00ED7EAB">
              <w:rPr>
                <w:lang w:val="en-GB"/>
              </w:rPr>
              <w:t xml:space="preserve">frames and sends this over the data line at high bit rates  </w:t>
            </w:r>
          </w:p>
        </w:tc>
      </w:tr>
      <w:tr w:rsidR="00A06DA5" w:rsidRPr="00E5011C" w14:paraId="208F7E5F" w14:textId="77777777" w:rsidTr="008C61DB">
        <w:tc>
          <w:tcPr>
            <w:tcW w:w="2358" w:type="dxa"/>
            <w:shd w:val="clear" w:color="auto" w:fill="auto"/>
          </w:tcPr>
          <w:p w14:paraId="6E1C7038" w14:textId="7BDAF60C" w:rsidR="00A06DA5" w:rsidRDefault="00A06DA5" w:rsidP="00EA3611">
            <w:pPr>
              <w:rPr>
                <w:lang w:val="en-GB"/>
              </w:rPr>
            </w:pPr>
            <w:r w:rsidRPr="00A06DA5">
              <w:rPr>
                <w:lang w:val="en-GB"/>
              </w:rPr>
              <w:t>Pixel Clock</w:t>
            </w:r>
          </w:p>
        </w:tc>
        <w:tc>
          <w:tcPr>
            <w:tcW w:w="7488" w:type="dxa"/>
            <w:shd w:val="clear" w:color="auto" w:fill="auto"/>
          </w:tcPr>
          <w:p w14:paraId="540A0C87" w14:textId="6264DC55" w:rsidR="00A06DA5" w:rsidRPr="00ED7EAB" w:rsidRDefault="001F5C06" w:rsidP="00ED7EAB">
            <w:pPr>
              <w:jc w:val="left"/>
              <w:rPr>
                <w:lang w:val="en-GB"/>
              </w:rPr>
            </w:pPr>
            <w:r>
              <w:rPr>
                <w:lang w:val="en-GB"/>
              </w:rPr>
              <w:t>Product of image resolution frame rate colour depth and blanking interval</w:t>
            </w:r>
          </w:p>
        </w:tc>
      </w:tr>
      <w:tr w:rsidR="00A06DA5" w:rsidRPr="00E5011C" w14:paraId="5516FF7F" w14:textId="77777777" w:rsidTr="008C61DB">
        <w:tc>
          <w:tcPr>
            <w:tcW w:w="2358" w:type="dxa"/>
            <w:shd w:val="clear" w:color="auto" w:fill="auto"/>
          </w:tcPr>
          <w:p w14:paraId="539AEAC3" w14:textId="297B8DC1" w:rsidR="00A06DA5" w:rsidRDefault="00A06DA5" w:rsidP="00EA3611">
            <w:pPr>
              <w:rPr>
                <w:lang w:val="en-GB"/>
              </w:rPr>
            </w:pPr>
            <w:r w:rsidRPr="00A06DA5">
              <w:rPr>
                <w:lang w:val="en-GB"/>
              </w:rPr>
              <w:t>REF Clock</w:t>
            </w:r>
          </w:p>
        </w:tc>
        <w:tc>
          <w:tcPr>
            <w:tcW w:w="7488" w:type="dxa"/>
            <w:shd w:val="clear" w:color="auto" w:fill="auto"/>
          </w:tcPr>
          <w:p w14:paraId="792D2CA7" w14:textId="5CEE4C1E" w:rsidR="00A06DA5" w:rsidRPr="00ED7EAB" w:rsidRDefault="00AB77EE" w:rsidP="00ED7EAB">
            <w:pPr>
              <w:jc w:val="left"/>
              <w:rPr>
                <w:lang w:val="en-GB"/>
              </w:rPr>
            </w:pPr>
            <w:r>
              <w:rPr>
                <w:lang w:val="en-GB"/>
              </w:rPr>
              <w:t xml:space="preserve">Driving FPD link when operating in sync mode </w:t>
            </w:r>
          </w:p>
        </w:tc>
      </w:tr>
      <w:tr w:rsidR="00A06DA5" w:rsidRPr="00E5011C" w14:paraId="67773847" w14:textId="77777777" w:rsidTr="008C61DB">
        <w:tc>
          <w:tcPr>
            <w:tcW w:w="2358" w:type="dxa"/>
            <w:shd w:val="clear" w:color="auto" w:fill="auto"/>
          </w:tcPr>
          <w:p w14:paraId="076847AA" w14:textId="073B2DA9" w:rsidR="00A06DA5" w:rsidRDefault="00A06DA5" w:rsidP="00EA3611">
            <w:pPr>
              <w:rPr>
                <w:lang w:val="en-GB"/>
              </w:rPr>
            </w:pPr>
            <w:r w:rsidRPr="00A06DA5">
              <w:rPr>
                <w:lang w:val="en-GB"/>
              </w:rPr>
              <w:t>CSI-2 clock</w:t>
            </w:r>
          </w:p>
        </w:tc>
        <w:tc>
          <w:tcPr>
            <w:tcW w:w="7488" w:type="dxa"/>
            <w:shd w:val="clear" w:color="auto" w:fill="auto"/>
          </w:tcPr>
          <w:p w14:paraId="4691EE7E" w14:textId="267A8F76" w:rsidR="00A06DA5" w:rsidRPr="00ED7EAB" w:rsidRDefault="00AB77EE" w:rsidP="00ED7EAB">
            <w:pPr>
              <w:jc w:val="left"/>
              <w:rPr>
                <w:lang w:val="en-GB"/>
              </w:rPr>
            </w:pPr>
            <w:r>
              <w:rPr>
                <w:lang w:val="en-GB"/>
              </w:rPr>
              <w:t xml:space="preserve">Determines CSI data rate per lane </w:t>
            </w:r>
          </w:p>
        </w:tc>
      </w:tr>
      <w:tr w:rsidR="00A06DA5" w:rsidRPr="00E5011C" w14:paraId="279DD29A" w14:textId="77777777" w:rsidTr="008C61DB">
        <w:tc>
          <w:tcPr>
            <w:tcW w:w="2358" w:type="dxa"/>
            <w:shd w:val="clear" w:color="auto" w:fill="auto"/>
          </w:tcPr>
          <w:p w14:paraId="64B13ECE" w14:textId="72B7BF47" w:rsidR="00A06DA5" w:rsidRDefault="00A06DA5" w:rsidP="00EA3611">
            <w:pPr>
              <w:rPr>
                <w:lang w:val="en-GB"/>
              </w:rPr>
            </w:pPr>
            <w:r w:rsidRPr="00A06DA5">
              <w:rPr>
                <w:lang w:val="en-GB"/>
              </w:rPr>
              <w:t>Ext clock mode</w:t>
            </w:r>
          </w:p>
        </w:tc>
        <w:tc>
          <w:tcPr>
            <w:tcW w:w="7488" w:type="dxa"/>
            <w:shd w:val="clear" w:color="auto" w:fill="auto"/>
          </w:tcPr>
          <w:p w14:paraId="7EC35B98" w14:textId="4862FA00" w:rsidR="00A06DA5" w:rsidRPr="00ED7EAB" w:rsidRDefault="00AB77EE" w:rsidP="00ED7EAB">
            <w:pPr>
              <w:jc w:val="left"/>
              <w:rPr>
                <w:lang w:val="en-GB"/>
              </w:rPr>
            </w:pPr>
            <w:r>
              <w:rPr>
                <w:lang w:val="en-GB"/>
              </w:rPr>
              <w:t xml:space="preserve">Clock driving </w:t>
            </w:r>
            <w:r w:rsidR="00EF44C8">
              <w:rPr>
                <w:lang w:val="en-GB"/>
              </w:rPr>
              <w:t>serializer</w:t>
            </w:r>
            <w:r>
              <w:rPr>
                <w:lang w:val="en-GB"/>
              </w:rPr>
              <w:t xml:space="preserve"> independent of </w:t>
            </w:r>
            <w:r w:rsidR="00EF44C8">
              <w:rPr>
                <w:lang w:val="en-GB"/>
              </w:rPr>
              <w:t>deserializer</w:t>
            </w:r>
            <w:r>
              <w:rPr>
                <w:lang w:val="en-GB"/>
              </w:rPr>
              <w:t xml:space="preserve"> clock</w:t>
            </w:r>
          </w:p>
        </w:tc>
      </w:tr>
      <w:tr w:rsidR="00A06DA5" w:rsidRPr="00E5011C" w14:paraId="3BE9E126" w14:textId="77777777" w:rsidTr="008C61DB">
        <w:tc>
          <w:tcPr>
            <w:tcW w:w="2358" w:type="dxa"/>
            <w:shd w:val="clear" w:color="auto" w:fill="auto"/>
          </w:tcPr>
          <w:p w14:paraId="49A8CA21" w14:textId="0CB6C1A4" w:rsidR="00A06DA5" w:rsidRPr="00A06DA5" w:rsidRDefault="00A06DA5" w:rsidP="00EA3611">
            <w:pPr>
              <w:rPr>
                <w:lang w:val="en-GB"/>
              </w:rPr>
            </w:pPr>
            <w:r w:rsidRPr="00A06DA5">
              <w:rPr>
                <w:lang w:val="en-GB"/>
              </w:rPr>
              <w:t>DVP clock</w:t>
            </w:r>
          </w:p>
        </w:tc>
        <w:tc>
          <w:tcPr>
            <w:tcW w:w="7488" w:type="dxa"/>
            <w:shd w:val="clear" w:color="auto" w:fill="auto"/>
          </w:tcPr>
          <w:p w14:paraId="6B5F23B6" w14:textId="32C562EB" w:rsidR="00A06DA5" w:rsidRPr="00ED7EAB" w:rsidRDefault="00AB77EE" w:rsidP="00ED7EAB">
            <w:pPr>
              <w:jc w:val="left"/>
              <w:rPr>
                <w:lang w:val="en-GB"/>
              </w:rPr>
            </w:pPr>
            <w:r>
              <w:rPr>
                <w:lang w:val="en-GB"/>
              </w:rPr>
              <w:t>Special case of external clock for backward compatibility</w:t>
            </w:r>
          </w:p>
        </w:tc>
      </w:tr>
      <w:tr w:rsidR="00A06DA5" w:rsidRPr="00E5011C" w14:paraId="0E96D186" w14:textId="77777777" w:rsidTr="008C61DB">
        <w:tc>
          <w:tcPr>
            <w:tcW w:w="2358" w:type="dxa"/>
            <w:shd w:val="clear" w:color="auto" w:fill="auto"/>
          </w:tcPr>
          <w:p w14:paraId="6CA52580" w14:textId="392B646A" w:rsidR="00A06DA5" w:rsidRDefault="00A06DA5" w:rsidP="00EA3611">
            <w:pPr>
              <w:rPr>
                <w:lang w:val="en-GB"/>
              </w:rPr>
            </w:pPr>
            <w:r w:rsidRPr="00A62EAD">
              <w:rPr>
                <w:rFonts w:cs="Arial"/>
              </w:rPr>
              <w:t>Sync mode</w:t>
            </w:r>
          </w:p>
        </w:tc>
        <w:tc>
          <w:tcPr>
            <w:tcW w:w="7488" w:type="dxa"/>
            <w:shd w:val="clear" w:color="auto" w:fill="auto"/>
          </w:tcPr>
          <w:p w14:paraId="169C8B40" w14:textId="68241C04" w:rsidR="00A06DA5" w:rsidRPr="00ED7EAB" w:rsidRDefault="00AB77EE" w:rsidP="00AB77EE">
            <w:pPr>
              <w:jc w:val="left"/>
              <w:rPr>
                <w:lang w:val="en-GB"/>
              </w:rPr>
            </w:pPr>
            <w:r>
              <w:rPr>
                <w:lang w:val="en-GB"/>
              </w:rPr>
              <w:t xml:space="preserve">Using single REF clock to drive both serializer and deserializer </w:t>
            </w:r>
          </w:p>
        </w:tc>
      </w:tr>
      <w:tr w:rsidR="00A06DA5" w:rsidRPr="00E5011C" w14:paraId="525190A0" w14:textId="77777777" w:rsidTr="008C61DB">
        <w:tc>
          <w:tcPr>
            <w:tcW w:w="2358" w:type="dxa"/>
            <w:shd w:val="clear" w:color="auto" w:fill="auto"/>
          </w:tcPr>
          <w:p w14:paraId="4E34FC99" w14:textId="726153A4" w:rsidR="00A06DA5" w:rsidRDefault="00A06DA5" w:rsidP="00EA3611">
            <w:pPr>
              <w:rPr>
                <w:lang w:val="en-GB"/>
              </w:rPr>
            </w:pPr>
            <w:r>
              <w:rPr>
                <w:rFonts w:cs="Arial"/>
                <w:color w:val="000000"/>
              </w:rPr>
              <w:t>CMLOUT</w:t>
            </w:r>
          </w:p>
        </w:tc>
        <w:tc>
          <w:tcPr>
            <w:tcW w:w="7488" w:type="dxa"/>
            <w:shd w:val="clear" w:color="auto" w:fill="auto"/>
          </w:tcPr>
          <w:p w14:paraId="61CB60E8" w14:textId="551B6AAA" w:rsidR="00A06DA5" w:rsidRPr="00ED7EAB" w:rsidRDefault="00AB77EE" w:rsidP="00ED7EAB">
            <w:pPr>
              <w:jc w:val="left"/>
              <w:rPr>
                <w:lang w:val="en-GB"/>
              </w:rPr>
            </w:pPr>
            <w:r>
              <w:rPr>
                <w:lang w:val="en-GB"/>
              </w:rPr>
              <w:t>F</w:t>
            </w:r>
            <w:r w:rsidR="00EF44C8">
              <w:rPr>
                <w:lang w:val="en-GB"/>
              </w:rPr>
              <w:t xml:space="preserve">PD </w:t>
            </w:r>
            <w:r>
              <w:rPr>
                <w:lang w:val="en-GB"/>
              </w:rPr>
              <w:t xml:space="preserve">link without backchannel used in dasy chain </w:t>
            </w:r>
          </w:p>
        </w:tc>
      </w:tr>
      <w:tr w:rsidR="00A06DA5" w:rsidRPr="00E5011C" w14:paraId="433896BF" w14:textId="77777777" w:rsidTr="008C61DB">
        <w:tc>
          <w:tcPr>
            <w:tcW w:w="2358" w:type="dxa"/>
            <w:shd w:val="clear" w:color="auto" w:fill="auto"/>
          </w:tcPr>
          <w:p w14:paraId="0B797FB1" w14:textId="77777777" w:rsidR="00A06DA5" w:rsidRDefault="00A06DA5" w:rsidP="00EA3611">
            <w:pPr>
              <w:rPr>
                <w:lang w:val="en-GB"/>
              </w:rPr>
            </w:pPr>
          </w:p>
        </w:tc>
        <w:tc>
          <w:tcPr>
            <w:tcW w:w="7488" w:type="dxa"/>
            <w:shd w:val="clear" w:color="auto" w:fill="auto"/>
          </w:tcPr>
          <w:p w14:paraId="4F246B63" w14:textId="77777777" w:rsidR="00A06DA5" w:rsidRPr="00ED7EAB" w:rsidRDefault="00A06DA5" w:rsidP="00ED7EAB">
            <w:pPr>
              <w:jc w:val="left"/>
              <w:rPr>
                <w:lang w:val="en-GB"/>
              </w:rPr>
            </w:pPr>
          </w:p>
        </w:tc>
      </w:tr>
      <w:tr w:rsidR="00A06DA5" w:rsidRPr="00E5011C" w14:paraId="0F3C2B32" w14:textId="77777777" w:rsidTr="008C61DB">
        <w:tc>
          <w:tcPr>
            <w:tcW w:w="2358" w:type="dxa"/>
            <w:shd w:val="clear" w:color="auto" w:fill="auto"/>
          </w:tcPr>
          <w:p w14:paraId="6CFBF8CC" w14:textId="77777777" w:rsidR="00A06DA5" w:rsidRDefault="00A06DA5" w:rsidP="00EA3611">
            <w:pPr>
              <w:rPr>
                <w:lang w:val="en-GB"/>
              </w:rPr>
            </w:pPr>
          </w:p>
        </w:tc>
        <w:tc>
          <w:tcPr>
            <w:tcW w:w="7488" w:type="dxa"/>
            <w:shd w:val="clear" w:color="auto" w:fill="auto"/>
          </w:tcPr>
          <w:p w14:paraId="19849B07" w14:textId="77777777" w:rsidR="00A06DA5" w:rsidRPr="00ED7EAB" w:rsidRDefault="00A06DA5" w:rsidP="00ED7EAB">
            <w:pPr>
              <w:jc w:val="left"/>
              <w:rPr>
                <w:lang w:val="en-GB"/>
              </w:rPr>
            </w:pPr>
          </w:p>
        </w:tc>
      </w:tr>
    </w:tbl>
    <w:p w14:paraId="3621DD86" w14:textId="77777777" w:rsidR="00C33911" w:rsidRDefault="00C33911">
      <w:pPr>
        <w:rPr>
          <w:lang w:val="en-GB"/>
        </w:rPr>
        <w:pPrChange w:id="672" w:author="Gupta, Ajeya (A.)" w:date="2019-03-29T15:34:00Z">
          <w:pPr>
            <w:pStyle w:val="Heading2"/>
            <w:spacing w:before="280" w:after="140"/>
            <w:ind w:left="0"/>
          </w:pPr>
        </w:pPrChange>
      </w:pPr>
      <w:bookmarkStart w:id="673" w:name="_Toc501274072"/>
      <w:bookmarkStart w:id="674" w:name="_Ref518864682"/>
      <w:bookmarkStart w:id="675" w:name="_Toc130984648"/>
      <w:bookmarkStart w:id="676" w:name="_Toc384895961"/>
    </w:p>
    <w:p w14:paraId="7E125FBC" w14:textId="61AFF39E" w:rsidR="00597D31" w:rsidRDefault="00F8180B" w:rsidP="005146A3">
      <w:pPr>
        <w:pStyle w:val="Heading2"/>
        <w:spacing w:before="280" w:after="140"/>
        <w:ind w:left="0"/>
        <w:rPr>
          <w:bCs/>
          <w:sz w:val="28"/>
          <w:szCs w:val="28"/>
          <w:lang w:val="en-GB"/>
        </w:rPr>
      </w:pPr>
      <w:r>
        <w:rPr>
          <w:lang w:val="en-GB"/>
        </w:rPr>
        <w:fldChar w:fldCharType="begin"/>
      </w:r>
      <w:r>
        <w:rPr>
          <w:lang w:val="en-GB"/>
        </w:rPr>
        <w:instrText xml:space="preserve"> AUTONUMLGL  \* Arabic \e \s . </w:instrText>
      </w:r>
      <w:bookmarkStart w:id="677" w:name="_Toc4766186"/>
      <w:r>
        <w:rPr>
          <w:lang w:val="en-GB"/>
        </w:rPr>
        <w:fldChar w:fldCharType="end"/>
      </w:r>
      <w:r w:rsidR="00FE1651">
        <w:rPr>
          <w:bCs/>
          <w:sz w:val="28"/>
          <w:lang w:val="en-GB"/>
        </w:rPr>
        <w:tab/>
      </w:r>
      <w:r w:rsidR="009C5EBA">
        <w:rPr>
          <w:bCs/>
          <w:sz w:val="28"/>
          <w:szCs w:val="28"/>
          <w:lang w:val="en-GB"/>
        </w:rPr>
        <w:t xml:space="preserve">Abbreviations used in this </w:t>
      </w:r>
      <w:r w:rsidR="00597D31" w:rsidRPr="005146A3">
        <w:rPr>
          <w:bCs/>
          <w:sz w:val="28"/>
          <w:szCs w:val="28"/>
          <w:lang w:val="en-GB"/>
        </w:rPr>
        <w:t>document</w:t>
      </w:r>
      <w:bookmarkEnd w:id="673"/>
      <w:bookmarkEnd w:id="674"/>
      <w:bookmarkEnd w:id="675"/>
      <w:bookmarkEnd w:id="676"/>
      <w:bookmarkEnd w:id="6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7D65E6" w:rsidRPr="00E5011C" w14:paraId="07CCDAB5" w14:textId="77777777" w:rsidTr="00454D24">
        <w:tc>
          <w:tcPr>
            <w:tcW w:w="2358" w:type="dxa"/>
            <w:shd w:val="clear" w:color="auto" w:fill="auto"/>
          </w:tcPr>
          <w:p w14:paraId="604E1B22" w14:textId="77777777" w:rsidR="007D65E6" w:rsidRPr="00463F49" w:rsidRDefault="007D65E6" w:rsidP="007B3005">
            <w:pPr>
              <w:rPr>
                <w:lang w:val="en-GB"/>
              </w:rPr>
            </w:pPr>
            <w:r>
              <w:rPr>
                <w:lang w:val="en-GB"/>
              </w:rPr>
              <w:t>BCC</w:t>
            </w:r>
          </w:p>
        </w:tc>
        <w:tc>
          <w:tcPr>
            <w:tcW w:w="7488" w:type="dxa"/>
            <w:shd w:val="clear" w:color="auto" w:fill="auto"/>
          </w:tcPr>
          <w:p w14:paraId="2F73C803" w14:textId="77777777" w:rsidR="007D65E6" w:rsidRDefault="007D65E6" w:rsidP="007B3005">
            <w:pPr>
              <w:rPr>
                <w:lang w:val="en-GB"/>
              </w:rPr>
            </w:pPr>
            <w:r>
              <w:rPr>
                <w:lang w:val="en-GB"/>
              </w:rPr>
              <w:t>Bi-Directional Control Channel</w:t>
            </w:r>
          </w:p>
        </w:tc>
      </w:tr>
      <w:tr w:rsidR="007D65E6" w:rsidRPr="00E5011C" w14:paraId="225C4D48" w14:textId="77777777" w:rsidTr="00454D24">
        <w:tc>
          <w:tcPr>
            <w:tcW w:w="2358" w:type="dxa"/>
            <w:shd w:val="clear" w:color="auto" w:fill="auto"/>
          </w:tcPr>
          <w:p w14:paraId="58EF0D65" w14:textId="77777777" w:rsidR="007D65E6" w:rsidRDefault="007D65E6" w:rsidP="007B3005">
            <w:pPr>
              <w:rPr>
                <w:color w:val="000000"/>
                <w:lang w:val="en-GB"/>
              </w:rPr>
            </w:pPr>
            <w:r>
              <w:rPr>
                <w:rFonts w:cs="Arial"/>
              </w:rPr>
              <w:t>DID</w:t>
            </w:r>
          </w:p>
        </w:tc>
        <w:tc>
          <w:tcPr>
            <w:tcW w:w="7488" w:type="dxa"/>
            <w:shd w:val="clear" w:color="auto" w:fill="auto"/>
          </w:tcPr>
          <w:p w14:paraId="65E1CC02" w14:textId="77777777" w:rsidR="007D65E6" w:rsidRDefault="007D65E6" w:rsidP="00D7521D">
            <w:pPr>
              <w:rPr>
                <w:color w:val="000000"/>
                <w:lang w:val="en-GB"/>
              </w:rPr>
            </w:pPr>
            <w:r>
              <w:rPr>
                <w:color w:val="000000"/>
                <w:lang w:val="en-GB"/>
              </w:rPr>
              <w:t xml:space="preserve">Diagnostic Identifiers </w:t>
            </w:r>
          </w:p>
        </w:tc>
      </w:tr>
      <w:tr w:rsidR="007D65E6" w:rsidRPr="00E5011C" w14:paraId="171F9D6E" w14:textId="77777777" w:rsidTr="00454D24">
        <w:tc>
          <w:tcPr>
            <w:tcW w:w="2358" w:type="dxa"/>
            <w:shd w:val="clear" w:color="auto" w:fill="auto"/>
          </w:tcPr>
          <w:p w14:paraId="4A0D93DB" w14:textId="77777777" w:rsidR="007D65E6" w:rsidRPr="00E5011C" w:rsidRDefault="007D65E6" w:rsidP="007B3005">
            <w:pPr>
              <w:rPr>
                <w:lang w:val="en-GB"/>
              </w:rPr>
            </w:pPr>
            <w:r>
              <w:rPr>
                <w:lang w:val="en-GB"/>
              </w:rPr>
              <w:t>DTC</w:t>
            </w:r>
          </w:p>
        </w:tc>
        <w:tc>
          <w:tcPr>
            <w:tcW w:w="7488" w:type="dxa"/>
            <w:shd w:val="clear" w:color="auto" w:fill="auto"/>
          </w:tcPr>
          <w:p w14:paraId="05EE0417" w14:textId="77777777" w:rsidR="007D65E6" w:rsidRPr="00E5011C" w:rsidRDefault="007D65E6" w:rsidP="007B3005">
            <w:pPr>
              <w:rPr>
                <w:lang w:val="en-GB"/>
              </w:rPr>
            </w:pPr>
            <w:r>
              <w:rPr>
                <w:lang w:val="en-GB"/>
              </w:rPr>
              <w:t>Diagnostic Trouble Code</w:t>
            </w:r>
          </w:p>
        </w:tc>
      </w:tr>
      <w:tr w:rsidR="007D65E6" w:rsidRPr="00E5011C" w14:paraId="5ED7AE7E" w14:textId="77777777" w:rsidTr="00454D24">
        <w:tc>
          <w:tcPr>
            <w:tcW w:w="2358" w:type="dxa"/>
            <w:shd w:val="clear" w:color="auto" w:fill="auto"/>
          </w:tcPr>
          <w:p w14:paraId="32E74BD8" w14:textId="77777777" w:rsidR="007D65E6" w:rsidRPr="00E5011C" w:rsidRDefault="007D65E6" w:rsidP="007B3005">
            <w:pPr>
              <w:rPr>
                <w:lang w:val="en-GB"/>
              </w:rPr>
            </w:pPr>
            <w:r w:rsidRPr="00E5011C">
              <w:rPr>
                <w:lang w:val="en-GB"/>
              </w:rPr>
              <w:t>ECU</w:t>
            </w:r>
          </w:p>
        </w:tc>
        <w:tc>
          <w:tcPr>
            <w:tcW w:w="7488" w:type="dxa"/>
            <w:shd w:val="clear" w:color="auto" w:fill="auto"/>
          </w:tcPr>
          <w:p w14:paraId="6E5570DD" w14:textId="77777777" w:rsidR="007D65E6" w:rsidRPr="00E5011C" w:rsidRDefault="007D65E6" w:rsidP="007B3005">
            <w:pPr>
              <w:rPr>
                <w:lang w:val="en-GB"/>
              </w:rPr>
            </w:pPr>
            <w:r w:rsidRPr="00E5011C">
              <w:rPr>
                <w:lang w:val="en-GB"/>
              </w:rPr>
              <w:t xml:space="preserve">Electronic Control Unit </w:t>
            </w:r>
          </w:p>
        </w:tc>
      </w:tr>
      <w:tr w:rsidR="007D65E6" w:rsidRPr="00E5011C" w14:paraId="56732576" w14:textId="77777777" w:rsidTr="00454D24">
        <w:tc>
          <w:tcPr>
            <w:tcW w:w="2358" w:type="dxa"/>
            <w:shd w:val="clear" w:color="auto" w:fill="auto"/>
          </w:tcPr>
          <w:p w14:paraId="134DFA4F" w14:textId="77777777" w:rsidR="007D65E6" w:rsidRPr="00E5011C" w:rsidRDefault="007D65E6" w:rsidP="007B3005">
            <w:pPr>
              <w:rPr>
                <w:color w:val="000000"/>
                <w:lang w:val="en-GB"/>
              </w:rPr>
            </w:pPr>
            <w:r w:rsidRPr="00E5011C">
              <w:rPr>
                <w:color w:val="000000"/>
                <w:lang w:val="en-GB"/>
              </w:rPr>
              <w:t>EMC</w:t>
            </w:r>
          </w:p>
        </w:tc>
        <w:tc>
          <w:tcPr>
            <w:tcW w:w="7488" w:type="dxa"/>
            <w:shd w:val="clear" w:color="auto" w:fill="auto"/>
          </w:tcPr>
          <w:p w14:paraId="318856B5" w14:textId="77777777" w:rsidR="007D65E6" w:rsidRPr="00E5011C" w:rsidRDefault="007D65E6" w:rsidP="007B3005">
            <w:pPr>
              <w:rPr>
                <w:b/>
                <w:color w:val="000000"/>
                <w:lang w:val="en-GB"/>
              </w:rPr>
            </w:pPr>
            <w:r w:rsidRPr="00E5011C">
              <w:rPr>
                <w:color w:val="000000"/>
                <w:lang w:val="en-GB"/>
              </w:rPr>
              <w:t>Electromagnetic Compatibility</w:t>
            </w:r>
          </w:p>
        </w:tc>
      </w:tr>
      <w:tr w:rsidR="007D65E6" w:rsidRPr="00E5011C" w14:paraId="5E00407F" w14:textId="77777777" w:rsidTr="00454D24">
        <w:tc>
          <w:tcPr>
            <w:tcW w:w="2358" w:type="dxa"/>
            <w:shd w:val="clear" w:color="auto" w:fill="auto"/>
          </w:tcPr>
          <w:p w14:paraId="1A70F331" w14:textId="77777777" w:rsidR="007D65E6" w:rsidRPr="00E5011C" w:rsidRDefault="007D65E6" w:rsidP="007B3005">
            <w:pPr>
              <w:rPr>
                <w:color w:val="000000"/>
                <w:lang w:val="en-GB"/>
              </w:rPr>
            </w:pPr>
            <w:r w:rsidRPr="00E5011C">
              <w:rPr>
                <w:color w:val="000000"/>
                <w:lang w:val="en-GB"/>
              </w:rPr>
              <w:t>FMC</w:t>
            </w:r>
          </w:p>
        </w:tc>
        <w:tc>
          <w:tcPr>
            <w:tcW w:w="7488" w:type="dxa"/>
            <w:shd w:val="clear" w:color="auto" w:fill="auto"/>
          </w:tcPr>
          <w:p w14:paraId="7A2E51AD" w14:textId="77777777" w:rsidR="007D65E6" w:rsidRPr="00E5011C" w:rsidRDefault="007D65E6" w:rsidP="007B3005">
            <w:pPr>
              <w:rPr>
                <w:color w:val="000000"/>
                <w:lang w:val="en-GB"/>
              </w:rPr>
            </w:pPr>
            <w:r w:rsidRPr="00E5011C">
              <w:rPr>
                <w:color w:val="000000"/>
                <w:lang w:val="en-GB"/>
              </w:rPr>
              <w:t>Ford Motor Company</w:t>
            </w:r>
          </w:p>
        </w:tc>
      </w:tr>
      <w:tr w:rsidR="007D65E6" w:rsidRPr="00E5011C" w14:paraId="3F26247E" w14:textId="77777777" w:rsidTr="00454D24">
        <w:tc>
          <w:tcPr>
            <w:tcW w:w="2358" w:type="dxa"/>
            <w:shd w:val="clear" w:color="auto" w:fill="auto"/>
          </w:tcPr>
          <w:p w14:paraId="4AB742A5" w14:textId="77777777" w:rsidR="007D65E6" w:rsidRPr="00463F49" w:rsidRDefault="007D65E6" w:rsidP="007B3005">
            <w:pPr>
              <w:rPr>
                <w:lang w:val="en-GB"/>
              </w:rPr>
            </w:pPr>
            <w:r w:rsidRPr="00463F49">
              <w:rPr>
                <w:lang w:val="en-GB"/>
              </w:rPr>
              <w:t>FPD LINK III</w:t>
            </w:r>
          </w:p>
        </w:tc>
        <w:tc>
          <w:tcPr>
            <w:tcW w:w="7488" w:type="dxa"/>
            <w:shd w:val="clear" w:color="auto" w:fill="auto"/>
          </w:tcPr>
          <w:p w14:paraId="73848D1A" w14:textId="77777777" w:rsidR="007D65E6" w:rsidRPr="00463F49" w:rsidRDefault="007D65E6" w:rsidP="007B3005">
            <w:pPr>
              <w:rPr>
                <w:lang w:val="en-GB"/>
              </w:rPr>
            </w:pPr>
            <w:r w:rsidRPr="00463F49">
              <w:rPr>
                <w:lang w:val="en-GB"/>
              </w:rPr>
              <w:t>Flat Panel Display (FPD) Link III (TI Devices Trademark)</w:t>
            </w:r>
          </w:p>
        </w:tc>
      </w:tr>
      <w:tr w:rsidR="00C11DDE" w:rsidRPr="00E5011C" w14:paraId="3B9E8479" w14:textId="77777777" w:rsidTr="00454D24">
        <w:tc>
          <w:tcPr>
            <w:tcW w:w="2358" w:type="dxa"/>
            <w:shd w:val="clear" w:color="auto" w:fill="auto"/>
          </w:tcPr>
          <w:p w14:paraId="75C17F7D" w14:textId="4292D013" w:rsidR="00C11DDE" w:rsidRPr="00463F49" w:rsidRDefault="00C11DDE">
            <w:pPr>
              <w:rPr>
                <w:lang w:val="en-GB"/>
              </w:rPr>
            </w:pPr>
            <w:r w:rsidRPr="00463F49">
              <w:rPr>
                <w:lang w:val="en-GB"/>
              </w:rPr>
              <w:t>FPD LINK I</w:t>
            </w:r>
            <w:r>
              <w:rPr>
                <w:lang w:val="en-GB"/>
              </w:rPr>
              <w:t>V</w:t>
            </w:r>
          </w:p>
        </w:tc>
        <w:tc>
          <w:tcPr>
            <w:tcW w:w="7488" w:type="dxa"/>
            <w:shd w:val="clear" w:color="auto" w:fill="auto"/>
          </w:tcPr>
          <w:p w14:paraId="1B44DB51" w14:textId="1856E18B" w:rsidR="00C11DDE" w:rsidRPr="00463F49" w:rsidRDefault="00C11DDE">
            <w:pPr>
              <w:rPr>
                <w:lang w:val="en-GB"/>
              </w:rPr>
            </w:pPr>
            <w:r w:rsidRPr="00463F49">
              <w:rPr>
                <w:lang w:val="en-GB"/>
              </w:rPr>
              <w:t>Flat Panel Display (FPD) Link I</w:t>
            </w:r>
            <w:r>
              <w:rPr>
                <w:lang w:val="en-GB"/>
              </w:rPr>
              <w:t>V</w:t>
            </w:r>
            <w:r w:rsidRPr="00463F49">
              <w:rPr>
                <w:lang w:val="en-GB"/>
              </w:rPr>
              <w:t xml:space="preserve"> (TI Devices Trademark)</w:t>
            </w:r>
            <w:r>
              <w:rPr>
                <w:lang w:val="en-GB"/>
              </w:rPr>
              <w:t xml:space="preserve"> – next gen</w:t>
            </w:r>
          </w:p>
        </w:tc>
      </w:tr>
      <w:tr w:rsidR="007D65E6" w:rsidRPr="00E5011C" w14:paraId="54365E8C" w14:textId="77777777" w:rsidTr="00454D24">
        <w:tc>
          <w:tcPr>
            <w:tcW w:w="2358" w:type="dxa"/>
            <w:shd w:val="clear" w:color="auto" w:fill="auto"/>
          </w:tcPr>
          <w:p w14:paraId="3552CDF7" w14:textId="77777777" w:rsidR="007D65E6" w:rsidRPr="00E5011C" w:rsidRDefault="007D65E6" w:rsidP="007B3005">
            <w:pPr>
              <w:rPr>
                <w:color w:val="000000"/>
                <w:lang w:val="en-GB"/>
              </w:rPr>
            </w:pPr>
            <w:r>
              <w:rPr>
                <w:color w:val="000000"/>
                <w:lang w:val="en-GB"/>
              </w:rPr>
              <w:t>FPS</w:t>
            </w:r>
          </w:p>
        </w:tc>
        <w:tc>
          <w:tcPr>
            <w:tcW w:w="7488" w:type="dxa"/>
            <w:shd w:val="clear" w:color="auto" w:fill="auto"/>
          </w:tcPr>
          <w:p w14:paraId="44B44E8D" w14:textId="77777777" w:rsidR="007D65E6" w:rsidRPr="00E5011C" w:rsidRDefault="007D65E6" w:rsidP="003C57CA">
            <w:pPr>
              <w:rPr>
                <w:color w:val="000000"/>
                <w:lang w:val="en-GB"/>
              </w:rPr>
            </w:pPr>
            <w:r>
              <w:rPr>
                <w:color w:val="000000"/>
                <w:lang w:val="en-GB"/>
              </w:rPr>
              <w:t>Frames Per Second</w:t>
            </w:r>
          </w:p>
        </w:tc>
      </w:tr>
      <w:tr w:rsidR="007D65E6" w:rsidRPr="00E5011C" w14:paraId="4C69B569" w14:textId="77777777" w:rsidTr="00454D24">
        <w:tc>
          <w:tcPr>
            <w:tcW w:w="2358" w:type="dxa"/>
            <w:shd w:val="clear" w:color="auto" w:fill="auto"/>
          </w:tcPr>
          <w:p w14:paraId="44D60D35" w14:textId="77777777" w:rsidR="007D65E6" w:rsidRPr="00446E0C" w:rsidRDefault="007D65E6" w:rsidP="007B3005">
            <w:pPr>
              <w:rPr>
                <w:color w:val="000000"/>
                <w:lang w:val="en-GB"/>
              </w:rPr>
            </w:pPr>
            <w:r w:rsidRPr="00446E0C">
              <w:rPr>
                <w:lang w:val="en-GB"/>
              </w:rPr>
              <w:t>HLSL</w:t>
            </w:r>
          </w:p>
        </w:tc>
        <w:tc>
          <w:tcPr>
            <w:tcW w:w="7488" w:type="dxa"/>
            <w:shd w:val="clear" w:color="auto" w:fill="auto"/>
          </w:tcPr>
          <w:p w14:paraId="62C576C1" w14:textId="77777777" w:rsidR="007D65E6" w:rsidRPr="00D7521D" w:rsidRDefault="007D65E6" w:rsidP="00D7521D">
            <w:pPr>
              <w:rPr>
                <w:color w:val="000000"/>
                <w:lang w:val="en-GB"/>
              </w:rPr>
            </w:pPr>
            <w:r w:rsidRPr="00446E0C">
              <w:rPr>
                <w:color w:val="000000"/>
                <w:lang w:val="en-GB"/>
              </w:rPr>
              <w:t>High Level Hardware and Software Link</w:t>
            </w:r>
          </w:p>
        </w:tc>
      </w:tr>
      <w:tr w:rsidR="007D65E6" w:rsidRPr="00E5011C" w14:paraId="6EE50E9C" w14:textId="77777777" w:rsidTr="00454D24">
        <w:tc>
          <w:tcPr>
            <w:tcW w:w="2358" w:type="dxa"/>
            <w:shd w:val="clear" w:color="auto" w:fill="auto"/>
          </w:tcPr>
          <w:p w14:paraId="0E615B2F" w14:textId="77777777" w:rsidR="007D65E6" w:rsidRPr="00E5011C" w:rsidRDefault="007D65E6" w:rsidP="007B3005">
            <w:pPr>
              <w:rPr>
                <w:color w:val="000000"/>
                <w:lang w:val="en-GB"/>
              </w:rPr>
            </w:pPr>
            <w:r w:rsidRPr="00E5011C">
              <w:rPr>
                <w:color w:val="000000"/>
                <w:lang w:val="en-GB"/>
              </w:rPr>
              <w:t>ISO</w:t>
            </w:r>
          </w:p>
        </w:tc>
        <w:tc>
          <w:tcPr>
            <w:tcW w:w="7488" w:type="dxa"/>
            <w:shd w:val="clear" w:color="auto" w:fill="auto"/>
          </w:tcPr>
          <w:p w14:paraId="47F3CBFA" w14:textId="77777777" w:rsidR="007D65E6" w:rsidRPr="00E5011C" w:rsidRDefault="007D65E6" w:rsidP="007B3005">
            <w:pPr>
              <w:rPr>
                <w:color w:val="000000"/>
                <w:lang w:val="en-GB"/>
              </w:rPr>
            </w:pPr>
            <w:r w:rsidRPr="00E5011C">
              <w:rPr>
                <w:color w:val="000000"/>
                <w:lang w:val="en-GB"/>
              </w:rPr>
              <w:t>International Standards Organisation</w:t>
            </w:r>
          </w:p>
        </w:tc>
      </w:tr>
      <w:tr w:rsidR="007D65E6" w:rsidRPr="00E5011C" w14:paraId="1B012F11" w14:textId="77777777" w:rsidTr="00454D24">
        <w:tc>
          <w:tcPr>
            <w:tcW w:w="2358" w:type="dxa"/>
            <w:shd w:val="clear" w:color="auto" w:fill="auto"/>
          </w:tcPr>
          <w:p w14:paraId="646E59E0" w14:textId="77777777" w:rsidR="007D65E6" w:rsidRPr="00E5011C" w:rsidRDefault="007D65E6" w:rsidP="007B3005">
            <w:pPr>
              <w:rPr>
                <w:color w:val="000000"/>
                <w:lang w:val="en-GB"/>
              </w:rPr>
            </w:pPr>
            <w:r>
              <w:rPr>
                <w:color w:val="000000"/>
                <w:lang w:val="en-GB"/>
              </w:rPr>
              <w:t>LVDS</w:t>
            </w:r>
          </w:p>
        </w:tc>
        <w:tc>
          <w:tcPr>
            <w:tcW w:w="7488" w:type="dxa"/>
            <w:shd w:val="clear" w:color="auto" w:fill="auto"/>
          </w:tcPr>
          <w:p w14:paraId="787AD318" w14:textId="77777777" w:rsidR="007D65E6" w:rsidRPr="00E5011C" w:rsidRDefault="007D65E6" w:rsidP="00D7521D">
            <w:pPr>
              <w:rPr>
                <w:color w:val="000000"/>
                <w:lang w:val="en-GB"/>
              </w:rPr>
            </w:pPr>
            <w:r w:rsidRPr="00D7521D">
              <w:rPr>
                <w:color w:val="000000"/>
                <w:lang w:val="en-GB"/>
              </w:rPr>
              <w:t>Low</w:t>
            </w:r>
            <w:r>
              <w:rPr>
                <w:color w:val="000000"/>
                <w:lang w:val="en-GB"/>
              </w:rPr>
              <w:t xml:space="preserve"> </w:t>
            </w:r>
            <w:r w:rsidRPr="00D7521D">
              <w:rPr>
                <w:color w:val="000000"/>
                <w:lang w:val="en-GB"/>
              </w:rPr>
              <w:t>Voltage</w:t>
            </w:r>
            <w:r>
              <w:rPr>
                <w:color w:val="000000"/>
                <w:lang w:val="en-GB"/>
              </w:rPr>
              <w:t xml:space="preserve"> </w:t>
            </w:r>
            <w:r w:rsidRPr="00D7521D">
              <w:rPr>
                <w:color w:val="000000"/>
                <w:lang w:val="en-GB"/>
              </w:rPr>
              <w:t>Differential</w:t>
            </w:r>
            <w:r>
              <w:rPr>
                <w:color w:val="000000"/>
                <w:lang w:val="en-GB"/>
              </w:rPr>
              <w:t xml:space="preserve"> </w:t>
            </w:r>
            <w:r w:rsidRPr="00D7521D">
              <w:rPr>
                <w:color w:val="000000"/>
                <w:lang w:val="en-GB"/>
              </w:rPr>
              <w:t>Signalling</w:t>
            </w:r>
          </w:p>
        </w:tc>
      </w:tr>
      <w:tr w:rsidR="007D65E6" w:rsidRPr="00E5011C" w14:paraId="0D22315F" w14:textId="77777777" w:rsidTr="00454D24">
        <w:tc>
          <w:tcPr>
            <w:tcW w:w="2358" w:type="dxa"/>
            <w:shd w:val="clear" w:color="auto" w:fill="auto"/>
          </w:tcPr>
          <w:p w14:paraId="17774FA8" w14:textId="77777777" w:rsidR="007D65E6" w:rsidRPr="00E5011C" w:rsidRDefault="007D65E6" w:rsidP="007B3005">
            <w:pPr>
              <w:rPr>
                <w:color w:val="000000"/>
                <w:lang w:val="en-GB"/>
              </w:rPr>
            </w:pPr>
            <w:r w:rsidRPr="00E5011C">
              <w:rPr>
                <w:color w:val="000000"/>
                <w:lang w:val="en-GB"/>
              </w:rPr>
              <w:t>PCB</w:t>
            </w:r>
          </w:p>
        </w:tc>
        <w:tc>
          <w:tcPr>
            <w:tcW w:w="7488" w:type="dxa"/>
            <w:shd w:val="clear" w:color="auto" w:fill="auto"/>
          </w:tcPr>
          <w:p w14:paraId="5737A783" w14:textId="77777777" w:rsidR="007D65E6" w:rsidRPr="00E5011C" w:rsidRDefault="007D65E6" w:rsidP="007B3005">
            <w:pPr>
              <w:rPr>
                <w:color w:val="000000"/>
                <w:lang w:val="en-GB"/>
              </w:rPr>
            </w:pPr>
            <w:r w:rsidRPr="00E5011C">
              <w:rPr>
                <w:color w:val="000000"/>
                <w:lang w:val="en-GB"/>
              </w:rPr>
              <w:t>Printed Circuit Board</w:t>
            </w:r>
          </w:p>
        </w:tc>
      </w:tr>
      <w:tr w:rsidR="007D65E6" w:rsidRPr="00E5011C" w14:paraId="7C0DA96D" w14:textId="77777777" w:rsidTr="00454D24">
        <w:tc>
          <w:tcPr>
            <w:tcW w:w="2358" w:type="dxa"/>
            <w:shd w:val="clear" w:color="auto" w:fill="auto"/>
          </w:tcPr>
          <w:p w14:paraId="73CCC8C0" w14:textId="77777777" w:rsidR="007D65E6" w:rsidRPr="00E5011C" w:rsidRDefault="007D65E6" w:rsidP="007B3005">
            <w:pPr>
              <w:rPr>
                <w:color w:val="000000"/>
                <w:lang w:val="en-GB"/>
              </w:rPr>
            </w:pPr>
            <w:r>
              <w:rPr>
                <w:color w:val="000000"/>
                <w:lang w:val="en-GB"/>
              </w:rPr>
              <w:t>PDB</w:t>
            </w:r>
          </w:p>
        </w:tc>
        <w:tc>
          <w:tcPr>
            <w:tcW w:w="7488" w:type="dxa"/>
            <w:shd w:val="clear" w:color="auto" w:fill="auto"/>
          </w:tcPr>
          <w:p w14:paraId="123E5348" w14:textId="77777777" w:rsidR="007D65E6" w:rsidRPr="00E5011C" w:rsidRDefault="007D65E6" w:rsidP="007B3005">
            <w:pPr>
              <w:rPr>
                <w:color w:val="000000"/>
                <w:lang w:val="en-GB"/>
              </w:rPr>
            </w:pPr>
            <w:r w:rsidRPr="006E323C">
              <w:rPr>
                <w:color w:val="000000"/>
                <w:lang w:val="en-GB"/>
              </w:rPr>
              <w:t>Power Down Mode Pin</w:t>
            </w:r>
          </w:p>
        </w:tc>
      </w:tr>
      <w:tr w:rsidR="007D65E6" w:rsidRPr="00E5011C" w14:paraId="07AFCF7D" w14:textId="77777777" w:rsidTr="00454D24">
        <w:tc>
          <w:tcPr>
            <w:tcW w:w="2358" w:type="dxa"/>
            <w:shd w:val="clear" w:color="auto" w:fill="auto"/>
          </w:tcPr>
          <w:p w14:paraId="3329A43F" w14:textId="77777777" w:rsidR="007D65E6" w:rsidRPr="00E5011C" w:rsidRDefault="007D65E6" w:rsidP="007B3005">
            <w:pPr>
              <w:rPr>
                <w:color w:val="000000"/>
                <w:lang w:val="en-GB"/>
              </w:rPr>
            </w:pPr>
            <w:r>
              <w:rPr>
                <w:color w:val="000000"/>
                <w:lang w:val="en-GB"/>
              </w:rPr>
              <w:t>POC</w:t>
            </w:r>
          </w:p>
        </w:tc>
        <w:tc>
          <w:tcPr>
            <w:tcW w:w="7488" w:type="dxa"/>
            <w:shd w:val="clear" w:color="auto" w:fill="auto"/>
          </w:tcPr>
          <w:p w14:paraId="5F8EE338" w14:textId="77777777" w:rsidR="007D65E6" w:rsidRPr="00E5011C" w:rsidRDefault="007D65E6" w:rsidP="007B3005">
            <w:pPr>
              <w:rPr>
                <w:color w:val="000000"/>
                <w:lang w:val="en-GB"/>
              </w:rPr>
            </w:pPr>
            <w:r>
              <w:rPr>
                <w:color w:val="000000"/>
                <w:lang w:val="en-GB"/>
              </w:rPr>
              <w:t>Power Over Coax</w:t>
            </w:r>
          </w:p>
        </w:tc>
      </w:tr>
      <w:tr w:rsidR="007D65E6" w:rsidRPr="00E5011C" w14:paraId="518774B0" w14:textId="77777777" w:rsidTr="00454D24">
        <w:tc>
          <w:tcPr>
            <w:tcW w:w="2358" w:type="dxa"/>
            <w:shd w:val="clear" w:color="auto" w:fill="auto"/>
          </w:tcPr>
          <w:p w14:paraId="7EB79059" w14:textId="77777777" w:rsidR="007D65E6" w:rsidRPr="00E5011C" w:rsidRDefault="007D65E6" w:rsidP="007B3005">
            <w:pPr>
              <w:rPr>
                <w:color w:val="000000"/>
                <w:lang w:val="en-GB"/>
              </w:rPr>
            </w:pPr>
            <w:r>
              <w:rPr>
                <w:color w:val="000000"/>
                <w:lang w:val="en-GB"/>
              </w:rPr>
              <w:t>PoDL</w:t>
            </w:r>
          </w:p>
        </w:tc>
        <w:tc>
          <w:tcPr>
            <w:tcW w:w="7488" w:type="dxa"/>
            <w:shd w:val="clear" w:color="auto" w:fill="auto"/>
          </w:tcPr>
          <w:p w14:paraId="6329B166" w14:textId="77777777" w:rsidR="007D65E6" w:rsidRPr="00E5011C" w:rsidRDefault="007D65E6" w:rsidP="007B3005">
            <w:pPr>
              <w:rPr>
                <w:color w:val="000000"/>
                <w:lang w:val="en-GB"/>
              </w:rPr>
            </w:pPr>
            <w:r>
              <w:rPr>
                <w:color w:val="000000"/>
                <w:lang w:val="en-GB"/>
              </w:rPr>
              <w:t>Power over Data Line (same as in POC)</w:t>
            </w:r>
          </w:p>
        </w:tc>
      </w:tr>
      <w:tr w:rsidR="007D65E6" w:rsidRPr="00E5011C" w14:paraId="0610600E" w14:textId="77777777" w:rsidTr="00454D24">
        <w:tc>
          <w:tcPr>
            <w:tcW w:w="2358" w:type="dxa"/>
            <w:shd w:val="clear" w:color="auto" w:fill="auto"/>
          </w:tcPr>
          <w:p w14:paraId="54946D96" w14:textId="77777777" w:rsidR="007D65E6" w:rsidRPr="00E5011C" w:rsidRDefault="007D65E6" w:rsidP="007B3005">
            <w:pPr>
              <w:rPr>
                <w:color w:val="000000"/>
                <w:lang w:val="en-GB"/>
              </w:rPr>
            </w:pPr>
            <w:r>
              <w:rPr>
                <w:color w:val="000000"/>
                <w:lang w:val="en-GB"/>
              </w:rPr>
              <w:t>SERDES</w:t>
            </w:r>
          </w:p>
        </w:tc>
        <w:tc>
          <w:tcPr>
            <w:tcW w:w="7488" w:type="dxa"/>
            <w:shd w:val="clear" w:color="auto" w:fill="auto"/>
          </w:tcPr>
          <w:p w14:paraId="5D3CF1AD" w14:textId="77777777" w:rsidR="007D65E6" w:rsidRPr="00E5011C" w:rsidRDefault="007D65E6" w:rsidP="00D7521D">
            <w:pPr>
              <w:rPr>
                <w:color w:val="000000"/>
                <w:lang w:val="en-GB"/>
              </w:rPr>
            </w:pPr>
            <w:r w:rsidRPr="00D7521D">
              <w:rPr>
                <w:color w:val="000000"/>
                <w:lang w:val="en-GB"/>
              </w:rPr>
              <w:t>Serializer</w:t>
            </w:r>
            <w:r>
              <w:rPr>
                <w:color w:val="000000"/>
                <w:lang w:val="en-GB"/>
              </w:rPr>
              <w:t>-Deserializer</w:t>
            </w:r>
          </w:p>
        </w:tc>
      </w:tr>
      <w:tr w:rsidR="007D65E6" w:rsidRPr="00E5011C" w14:paraId="10200F7F" w14:textId="77777777" w:rsidTr="00454D24">
        <w:tc>
          <w:tcPr>
            <w:tcW w:w="2358" w:type="dxa"/>
            <w:shd w:val="clear" w:color="auto" w:fill="auto"/>
          </w:tcPr>
          <w:p w14:paraId="3D41A345" w14:textId="77777777" w:rsidR="007D65E6" w:rsidRDefault="007D65E6" w:rsidP="007B3005">
            <w:pPr>
              <w:rPr>
                <w:color w:val="000000"/>
                <w:lang w:val="en-GB"/>
              </w:rPr>
            </w:pPr>
            <w:r>
              <w:rPr>
                <w:kern w:val="1"/>
              </w:rPr>
              <w:t>TI</w:t>
            </w:r>
          </w:p>
        </w:tc>
        <w:tc>
          <w:tcPr>
            <w:tcW w:w="7488" w:type="dxa"/>
            <w:shd w:val="clear" w:color="auto" w:fill="auto"/>
          </w:tcPr>
          <w:p w14:paraId="1A217206" w14:textId="77777777" w:rsidR="007D65E6" w:rsidRDefault="007D65E6" w:rsidP="00D7521D">
            <w:pPr>
              <w:rPr>
                <w:color w:val="000000"/>
                <w:lang w:val="en-GB"/>
              </w:rPr>
            </w:pPr>
            <w:r w:rsidRPr="00446E0C">
              <w:rPr>
                <w:color w:val="000000"/>
                <w:lang w:val="en-GB"/>
              </w:rPr>
              <w:t>Texas Instruments</w:t>
            </w:r>
          </w:p>
        </w:tc>
      </w:tr>
      <w:tr w:rsidR="007D65E6" w:rsidRPr="00E5011C" w14:paraId="1CA82EE0" w14:textId="77777777" w:rsidTr="00454D24">
        <w:tc>
          <w:tcPr>
            <w:tcW w:w="2358" w:type="dxa"/>
            <w:shd w:val="clear" w:color="auto" w:fill="auto"/>
          </w:tcPr>
          <w:p w14:paraId="446DC101" w14:textId="36260941" w:rsidR="007D65E6" w:rsidRDefault="002F2345" w:rsidP="002F2345">
            <w:pPr>
              <w:rPr>
                <w:kern w:val="1"/>
              </w:rPr>
            </w:pPr>
            <w:r>
              <w:rPr>
                <w:kern w:val="1"/>
              </w:rPr>
              <w:t>STP</w:t>
            </w:r>
          </w:p>
        </w:tc>
        <w:tc>
          <w:tcPr>
            <w:tcW w:w="7488" w:type="dxa"/>
            <w:shd w:val="clear" w:color="auto" w:fill="auto"/>
          </w:tcPr>
          <w:p w14:paraId="419217CF" w14:textId="4139A66D" w:rsidR="007D65E6" w:rsidRPr="00446E0C" w:rsidRDefault="002F2345" w:rsidP="002F2345">
            <w:pPr>
              <w:rPr>
                <w:color w:val="000000"/>
                <w:lang w:val="en-GB"/>
              </w:rPr>
            </w:pPr>
            <w:r>
              <w:rPr>
                <w:kern w:val="1"/>
              </w:rPr>
              <w:t>S</w:t>
            </w:r>
            <w:r w:rsidRPr="002F2345">
              <w:rPr>
                <w:kern w:val="1"/>
              </w:rPr>
              <w:t xml:space="preserve">hielded </w:t>
            </w:r>
            <w:r>
              <w:rPr>
                <w:kern w:val="1"/>
              </w:rPr>
              <w:t>T</w:t>
            </w:r>
            <w:r w:rsidRPr="002F2345">
              <w:rPr>
                <w:kern w:val="1"/>
              </w:rPr>
              <w:t xml:space="preserve">wisted </w:t>
            </w:r>
            <w:r>
              <w:rPr>
                <w:kern w:val="1"/>
              </w:rPr>
              <w:t>P</w:t>
            </w:r>
            <w:r w:rsidRPr="002F2345">
              <w:rPr>
                <w:kern w:val="1"/>
              </w:rPr>
              <w:t>air</w:t>
            </w:r>
          </w:p>
        </w:tc>
      </w:tr>
      <w:tr w:rsidR="00AB77EE" w:rsidRPr="00E5011C" w14:paraId="762DB96F" w14:textId="77777777" w:rsidTr="00454D24">
        <w:tc>
          <w:tcPr>
            <w:tcW w:w="2358" w:type="dxa"/>
            <w:shd w:val="clear" w:color="auto" w:fill="auto"/>
          </w:tcPr>
          <w:p w14:paraId="6305AF31" w14:textId="5C80C7D3" w:rsidR="00AB77EE" w:rsidRDefault="00AB77EE" w:rsidP="00AB77EE">
            <w:pPr>
              <w:rPr>
                <w:kern w:val="1"/>
              </w:rPr>
            </w:pPr>
            <w:r>
              <w:rPr>
                <w:rFonts w:cs="Arial"/>
                <w:color w:val="000000"/>
              </w:rPr>
              <w:t>CMLOUT</w:t>
            </w:r>
          </w:p>
        </w:tc>
        <w:tc>
          <w:tcPr>
            <w:tcW w:w="7488" w:type="dxa"/>
            <w:shd w:val="clear" w:color="auto" w:fill="auto"/>
          </w:tcPr>
          <w:p w14:paraId="6C1ED712" w14:textId="4720B481" w:rsidR="00AB77EE" w:rsidRDefault="00AB77EE" w:rsidP="00AB77EE">
            <w:pPr>
              <w:rPr>
                <w:kern w:val="1"/>
              </w:rPr>
            </w:pPr>
            <w:r>
              <w:rPr>
                <w:kern w:val="1"/>
              </w:rPr>
              <w:t>Current mode logic output</w:t>
            </w:r>
          </w:p>
        </w:tc>
      </w:tr>
      <w:tr w:rsidR="00AB77EE" w:rsidRPr="00E5011C" w14:paraId="0D1776B7" w14:textId="77777777" w:rsidTr="00454D24">
        <w:tc>
          <w:tcPr>
            <w:tcW w:w="2358" w:type="dxa"/>
            <w:shd w:val="clear" w:color="auto" w:fill="auto"/>
          </w:tcPr>
          <w:p w14:paraId="6334670C" w14:textId="77777777" w:rsidR="00AB77EE" w:rsidRDefault="00AB77EE" w:rsidP="00AB77EE">
            <w:pPr>
              <w:rPr>
                <w:rFonts w:cs="Arial"/>
                <w:color w:val="000000"/>
              </w:rPr>
            </w:pPr>
          </w:p>
        </w:tc>
        <w:tc>
          <w:tcPr>
            <w:tcW w:w="7488" w:type="dxa"/>
            <w:shd w:val="clear" w:color="auto" w:fill="auto"/>
          </w:tcPr>
          <w:p w14:paraId="6C622AF9" w14:textId="77777777" w:rsidR="00AB77EE" w:rsidRDefault="00AB77EE" w:rsidP="00AB77EE">
            <w:pPr>
              <w:rPr>
                <w:kern w:val="1"/>
              </w:rPr>
            </w:pPr>
          </w:p>
        </w:tc>
      </w:tr>
    </w:tbl>
    <w:p w14:paraId="447D07CD" w14:textId="6652DCEB" w:rsidR="00B06793" w:rsidRDefault="000B337D">
      <w:pPr>
        <w:jc w:val="left"/>
        <w:rPr>
          <w:color w:val="000000"/>
        </w:rPr>
      </w:pPr>
      <w:r>
        <w:rPr>
          <w:color w:val="000000"/>
        </w:rPr>
        <w:br w:type="page"/>
      </w:r>
    </w:p>
    <w:bookmarkStart w:id="678" w:name="_Toc56400579"/>
    <w:bookmarkStart w:id="679" w:name="_Toc384895962"/>
    <w:p w14:paraId="0BA11D8A" w14:textId="20905CF2" w:rsidR="00B06793" w:rsidRDefault="00F8180B" w:rsidP="00C42B13">
      <w:pPr>
        <w:pStyle w:val="Heading1"/>
      </w:pPr>
      <w:r>
        <w:rPr>
          <w:lang w:val="en-GB"/>
        </w:rPr>
        <w:fldChar w:fldCharType="begin"/>
      </w:r>
      <w:r>
        <w:rPr>
          <w:lang w:val="en-GB"/>
        </w:rPr>
        <w:instrText xml:space="preserve"> AUTONUMLGL  \* Arabic \e \s . </w:instrText>
      </w:r>
      <w:bookmarkStart w:id="680" w:name="_Toc4766187"/>
      <w:r>
        <w:rPr>
          <w:lang w:val="en-GB"/>
        </w:rPr>
        <w:fldChar w:fldCharType="end"/>
      </w:r>
      <w:r w:rsidR="00B93443" w:rsidRPr="005146A3">
        <w:tab/>
      </w:r>
      <w:r w:rsidR="00B06793" w:rsidRPr="005146A3">
        <w:t>PRODUCT OVERVIEW</w:t>
      </w:r>
      <w:bookmarkEnd w:id="678"/>
      <w:bookmarkEnd w:id="679"/>
      <w:bookmarkEnd w:id="680"/>
      <w:r w:rsidR="00911581" w:rsidRPr="005146A3">
        <w:t xml:space="preserve"> </w:t>
      </w:r>
      <w:bookmarkStart w:id="681" w:name="_Toc56400582"/>
    </w:p>
    <w:p w14:paraId="5D4A6DBA" w14:textId="77777777" w:rsidR="0047384C" w:rsidRPr="0047384C" w:rsidRDefault="0047384C" w:rsidP="0047384C"/>
    <w:p w14:paraId="3EF6F759" w14:textId="39F0CCA6" w:rsidR="00261A13" w:rsidRDefault="00261A13" w:rsidP="00841D95">
      <w:pPr>
        <w:jc w:val="left"/>
        <w:rPr>
          <w:kern w:val="1"/>
        </w:rPr>
      </w:pPr>
      <w:r w:rsidRPr="00A77613">
        <w:rPr>
          <w:kern w:val="1"/>
        </w:rPr>
        <w:t xml:space="preserve">The specification addresses </w:t>
      </w:r>
      <w:r w:rsidR="004C7612">
        <w:rPr>
          <w:kern w:val="1"/>
        </w:rPr>
        <w:t xml:space="preserve">the implementation of the </w:t>
      </w:r>
      <w:r w:rsidR="00C97ED9">
        <w:rPr>
          <w:kern w:val="1"/>
        </w:rPr>
        <w:t>TI</w:t>
      </w:r>
      <w:r w:rsidR="004C7612">
        <w:rPr>
          <w:kern w:val="1"/>
        </w:rPr>
        <w:t xml:space="preserve"> Automotive </w:t>
      </w:r>
      <w:r w:rsidR="00C97ED9">
        <w:rPr>
          <w:kern w:val="1"/>
        </w:rPr>
        <w:t>Video</w:t>
      </w:r>
      <w:r w:rsidR="004C7612">
        <w:rPr>
          <w:kern w:val="1"/>
        </w:rPr>
        <w:t xml:space="preserve"> network. </w:t>
      </w:r>
    </w:p>
    <w:bookmarkStart w:id="682" w:name="_Toc384895963"/>
    <w:bookmarkStart w:id="683" w:name="_Ref385415085"/>
    <w:p w14:paraId="237BDE5C" w14:textId="1D2C7381" w:rsidR="00584594" w:rsidRDefault="00F8180B" w:rsidP="00584594">
      <w:pPr>
        <w:pStyle w:val="Heading2"/>
        <w:spacing w:before="280" w:after="140"/>
        <w:ind w:left="0"/>
        <w:rPr>
          <w:bCs/>
          <w:sz w:val="28"/>
          <w:szCs w:val="28"/>
          <w:lang w:val="en-GB"/>
        </w:rPr>
      </w:pPr>
      <w:r>
        <w:rPr>
          <w:lang w:val="en-GB"/>
        </w:rPr>
        <w:fldChar w:fldCharType="begin"/>
      </w:r>
      <w:r>
        <w:rPr>
          <w:lang w:val="en-GB"/>
        </w:rPr>
        <w:instrText xml:space="preserve"> AUTONUMLGL  \* Arabic \e \s . </w:instrText>
      </w:r>
      <w:bookmarkStart w:id="684" w:name="_Toc4766188"/>
      <w:r>
        <w:rPr>
          <w:lang w:val="en-GB"/>
        </w:rPr>
        <w:fldChar w:fldCharType="end"/>
      </w:r>
      <w:r w:rsidR="00584594" w:rsidRPr="005146A3">
        <w:rPr>
          <w:bCs/>
          <w:sz w:val="28"/>
          <w:szCs w:val="28"/>
          <w:lang w:val="en-GB"/>
        </w:rPr>
        <w:tab/>
      </w:r>
      <w:r w:rsidR="00F3547B">
        <w:rPr>
          <w:bCs/>
          <w:sz w:val="28"/>
          <w:szCs w:val="28"/>
          <w:lang w:val="en-GB"/>
        </w:rPr>
        <w:t xml:space="preserve">Automotive FPD Link III </w:t>
      </w:r>
      <w:r w:rsidR="00584594">
        <w:rPr>
          <w:bCs/>
          <w:sz w:val="28"/>
          <w:szCs w:val="28"/>
          <w:lang w:val="en-GB"/>
        </w:rPr>
        <w:t>Example</w:t>
      </w:r>
      <w:bookmarkEnd w:id="682"/>
      <w:bookmarkEnd w:id="683"/>
      <w:bookmarkEnd w:id="684"/>
    </w:p>
    <w:p w14:paraId="620E3EC5" w14:textId="053642C6" w:rsidR="00584594" w:rsidRDefault="00850E5A" w:rsidP="00584594">
      <w:pPr>
        <w:rPr>
          <w:noProof/>
        </w:rPr>
      </w:pPr>
      <w:r>
        <w:rPr>
          <w:noProof/>
        </w:rPr>
        <w:object w:dxaOrig="15345" w:dyaOrig="5475" w14:anchorId="2A542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pt;height:164.4pt" o:ole="">
            <v:imagedata r:id="rId14" o:title=""/>
          </v:shape>
          <o:OLEObject Type="Embed" ProgID="Visio.Drawing.15" ShapeID="_x0000_i1025" DrawAspect="Content" ObjectID="_1615388974" r:id="rId15"/>
        </w:object>
      </w:r>
    </w:p>
    <w:p w14:paraId="72AF23DC" w14:textId="59876530" w:rsidR="00B266F9" w:rsidRPr="00BC3828" w:rsidRDefault="002441AD">
      <w:pPr>
        <w:jc w:val="center"/>
        <w:pPrChange w:id="685" w:author="Manthripragada, Sravanthi (S.)" w:date="2019-03-29T15:27:00Z">
          <w:pPr>
            <w:pStyle w:val="Figure"/>
          </w:pPr>
        </w:pPrChange>
      </w:pPr>
      <w:bookmarkStart w:id="686" w:name="_Toc384895964"/>
      <w:r w:rsidRPr="00BC3828">
        <w:t>Figure 2.1</w:t>
      </w:r>
      <w:r w:rsidR="00F1069E">
        <w:t xml:space="preserve">.1: </w:t>
      </w:r>
      <w:r w:rsidR="0094059C" w:rsidRPr="00BC3828">
        <w:t>FPD LINK</w:t>
      </w:r>
      <w:r w:rsidR="008A4646">
        <w:t xml:space="preserve"> </w:t>
      </w:r>
      <w:r w:rsidRPr="00BC3828">
        <w:t>Example</w:t>
      </w:r>
      <w:bookmarkEnd w:id="686"/>
    </w:p>
    <w:bookmarkStart w:id="687" w:name="_Toc384895965"/>
    <w:p w14:paraId="089DA0CA" w14:textId="42A6AE0C" w:rsidR="00B06793" w:rsidRDefault="00F8180B" w:rsidP="003404FD">
      <w:pPr>
        <w:pStyle w:val="Heading1"/>
        <w:rPr>
          <w:rFonts w:cs="Arial"/>
        </w:rPr>
      </w:pPr>
      <w:r w:rsidRPr="00641997">
        <w:rPr>
          <w:rFonts w:cs="Arial"/>
          <w:lang w:val="en-GB"/>
        </w:rPr>
        <w:fldChar w:fldCharType="begin"/>
      </w:r>
      <w:r w:rsidRPr="00641997">
        <w:rPr>
          <w:rFonts w:cs="Arial"/>
          <w:lang w:val="en-GB"/>
        </w:rPr>
        <w:instrText xml:space="preserve"> AUTONUMLGL  \* Arabic \e \s . </w:instrText>
      </w:r>
      <w:bookmarkStart w:id="688" w:name="_Toc4766189"/>
      <w:r w:rsidRPr="00641997">
        <w:rPr>
          <w:rFonts w:cs="Arial"/>
          <w:lang w:val="en-GB"/>
        </w:rPr>
        <w:fldChar w:fldCharType="end"/>
      </w:r>
      <w:r w:rsidR="00B93443" w:rsidRPr="00641997">
        <w:rPr>
          <w:rFonts w:cs="Arial"/>
        </w:rPr>
        <w:tab/>
      </w:r>
      <w:r w:rsidR="00584594" w:rsidRPr="00641997">
        <w:rPr>
          <w:rFonts w:cs="Arial"/>
        </w:rPr>
        <w:t>Implementation Requirements</w:t>
      </w:r>
      <w:bookmarkEnd w:id="681"/>
      <w:bookmarkEnd w:id="687"/>
      <w:bookmarkEnd w:id="688"/>
    </w:p>
    <w:p w14:paraId="0F6FE93D" w14:textId="77777777" w:rsidR="0047384C" w:rsidRPr="0047384C" w:rsidRDefault="0047384C" w:rsidP="0047384C"/>
    <w:p w14:paraId="222E2586" w14:textId="3D0DD99E" w:rsidR="005146A3" w:rsidRDefault="005A27FA" w:rsidP="005146A3">
      <w:pPr>
        <w:rPr>
          <w:rFonts w:ascii="Arial" w:hAnsi="Arial" w:cs="Arial"/>
          <w:lang w:val="en-GB"/>
        </w:rPr>
      </w:pPr>
      <w:bookmarkStart w:id="689" w:name="_Toc501274075"/>
      <w:bookmarkStart w:id="690" w:name="_Ref81022341"/>
      <w:bookmarkStart w:id="691" w:name="_Ref81022348"/>
      <w:bookmarkStart w:id="692" w:name="_Ref81022351"/>
      <w:bookmarkStart w:id="693" w:name="_Toc130984652"/>
      <w:bookmarkStart w:id="694" w:name="_Toc487612665"/>
      <w:bookmarkStart w:id="695" w:name="_Toc16304856"/>
      <w:bookmarkStart w:id="696" w:name="_Toc56400635"/>
      <w:bookmarkStart w:id="697" w:name="_Toc514054045"/>
      <w:r w:rsidRPr="00641997">
        <w:rPr>
          <w:rFonts w:ascii="Arial" w:hAnsi="Arial" w:cs="Arial"/>
          <w:lang w:val="en-GB"/>
        </w:rPr>
        <w:t>This document specifies the High Level Hardware and Software Link (HLSL) requirements rel</w:t>
      </w:r>
      <w:r w:rsidR="00EF243D">
        <w:rPr>
          <w:rFonts w:ascii="Arial" w:hAnsi="Arial" w:cs="Arial"/>
          <w:lang w:val="en-GB"/>
        </w:rPr>
        <w:t>ated to the implementation of a</w:t>
      </w:r>
      <w:r w:rsidRPr="00641997">
        <w:rPr>
          <w:rFonts w:ascii="Arial" w:hAnsi="Arial" w:cs="Arial"/>
          <w:lang w:val="en-GB"/>
        </w:rPr>
        <w:t xml:space="preserve"> </w:t>
      </w:r>
      <w:r w:rsidR="00EF243D">
        <w:rPr>
          <w:rFonts w:ascii="Arial" w:hAnsi="Arial" w:cs="Arial"/>
          <w:lang w:val="en-GB"/>
        </w:rPr>
        <w:t xml:space="preserve">TI </w:t>
      </w:r>
      <w:r w:rsidR="0094059C">
        <w:rPr>
          <w:rFonts w:ascii="Arial" w:hAnsi="Arial" w:cs="Arial"/>
          <w:lang w:val="en-GB"/>
        </w:rPr>
        <w:t>FPD LINK III</w:t>
      </w:r>
      <w:r w:rsidRPr="00641997">
        <w:rPr>
          <w:rFonts w:ascii="Arial" w:hAnsi="Arial" w:cs="Arial"/>
          <w:lang w:val="en-GB"/>
        </w:rPr>
        <w:t xml:space="preserve"> </w:t>
      </w:r>
      <w:r w:rsidR="00C11DDE">
        <w:rPr>
          <w:rFonts w:ascii="Arial" w:hAnsi="Arial" w:cs="Arial"/>
          <w:lang w:val="en-GB"/>
        </w:rPr>
        <w:t>and IV</w:t>
      </w:r>
      <w:r w:rsidR="00C11DDE" w:rsidRPr="00641997">
        <w:rPr>
          <w:rFonts w:ascii="Arial" w:hAnsi="Arial" w:cs="Arial"/>
          <w:lang w:val="en-GB"/>
        </w:rPr>
        <w:t xml:space="preserve"> </w:t>
      </w:r>
      <w:r w:rsidRPr="00641997">
        <w:rPr>
          <w:rFonts w:ascii="Arial" w:hAnsi="Arial" w:cs="Arial"/>
          <w:lang w:val="en-GB"/>
        </w:rPr>
        <w:t>bus network.</w:t>
      </w:r>
    </w:p>
    <w:p w14:paraId="57626201" w14:textId="762427EE" w:rsidR="00C11DDE" w:rsidRDefault="00C11DDE" w:rsidP="005146A3">
      <w:pPr>
        <w:rPr>
          <w:rFonts w:ascii="Arial" w:hAnsi="Arial" w:cs="Arial"/>
          <w:lang w:val="en-GB"/>
        </w:rPr>
      </w:pPr>
    </w:p>
    <w:p w14:paraId="641CCBD9" w14:textId="641678D7" w:rsidR="00C11DDE" w:rsidRPr="00641997" w:rsidRDefault="00C11DDE" w:rsidP="005146A3">
      <w:pPr>
        <w:rPr>
          <w:rFonts w:ascii="Arial" w:hAnsi="Arial" w:cs="Arial"/>
          <w:lang w:val="en-GB"/>
        </w:rPr>
      </w:pPr>
      <w:r>
        <w:rPr>
          <w:rFonts w:ascii="Arial" w:hAnsi="Arial" w:cs="Arial"/>
          <w:lang w:val="en-GB"/>
        </w:rPr>
        <w:t>The term FPD LINK</w:t>
      </w:r>
      <w:r w:rsidR="008A4646">
        <w:rPr>
          <w:rFonts w:ascii="Arial" w:hAnsi="Arial" w:cs="Arial"/>
          <w:lang w:val="en-GB"/>
        </w:rPr>
        <w:t xml:space="preserve"> is used here after </w:t>
      </w:r>
      <w:r>
        <w:rPr>
          <w:rFonts w:ascii="Arial" w:hAnsi="Arial" w:cs="Arial"/>
          <w:lang w:val="en-GB"/>
        </w:rPr>
        <w:t>to refer to both</w:t>
      </w:r>
      <w:r w:rsidR="008A4646">
        <w:rPr>
          <w:rFonts w:ascii="Arial" w:hAnsi="Arial" w:cs="Arial"/>
          <w:lang w:val="en-GB"/>
        </w:rPr>
        <w:t xml:space="preserve"> </w:t>
      </w:r>
      <w:r>
        <w:rPr>
          <w:rFonts w:ascii="Arial" w:hAnsi="Arial" w:cs="Arial"/>
          <w:lang w:val="en-GB"/>
        </w:rPr>
        <w:t>FPD</w:t>
      </w:r>
      <w:r w:rsidR="008A4646">
        <w:rPr>
          <w:rFonts w:ascii="Arial" w:hAnsi="Arial" w:cs="Arial"/>
          <w:lang w:val="en-GB"/>
        </w:rPr>
        <w:t xml:space="preserve"> </w:t>
      </w:r>
      <w:r>
        <w:rPr>
          <w:rFonts w:ascii="Arial" w:hAnsi="Arial" w:cs="Arial"/>
          <w:lang w:val="en-GB"/>
        </w:rPr>
        <w:t>LINK</w:t>
      </w:r>
      <w:r w:rsidR="008A4646">
        <w:rPr>
          <w:rFonts w:ascii="Arial" w:hAnsi="Arial" w:cs="Arial"/>
          <w:lang w:val="en-GB"/>
        </w:rPr>
        <w:t xml:space="preserve"> </w:t>
      </w:r>
      <w:r>
        <w:rPr>
          <w:rFonts w:ascii="Arial" w:hAnsi="Arial" w:cs="Arial"/>
          <w:lang w:val="en-GB"/>
        </w:rPr>
        <w:t>III</w:t>
      </w:r>
      <w:r w:rsidR="008A4646">
        <w:rPr>
          <w:rFonts w:ascii="Arial" w:hAnsi="Arial" w:cs="Arial"/>
          <w:lang w:val="en-GB"/>
        </w:rPr>
        <w:t xml:space="preserve"> </w:t>
      </w:r>
      <w:r>
        <w:rPr>
          <w:rFonts w:ascii="Arial" w:hAnsi="Arial" w:cs="Arial"/>
          <w:lang w:val="en-GB"/>
        </w:rPr>
        <w:t>and</w:t>
      </w:r>
      <w:r w:rsidR="008A4646">
        <w:rPr>
          <w:rFonts w:ascii="Arial" w:hAnsi="Arial" w:cs="Arial"/>
          <w:lang w:val="en-GB"/>
        </w:rPr>
        <w:t xml:space="preserve"> </w:t>
      </w:r>
      <w:r>
        <w:rPr>
          <w:rFonts w:ascii="Arial" w:hAnsi="Arial" w:cs="Arial"/>
          <w:lang w:val="en-GB"/>
        </w:rPr>
        <w:t>IV</w:t>
      </w:r>
      <w:r w:rsidR="008A4646">
        <w:rPr>
          <w:rFonts w:ascii="Arial" w:hAnsi="Arial" w:cs="Arial"/>
          <w:lang w:val="en-GB"/>
        </w:rPr>
        <w:t xml:space="preserve"> </w:t>
      </w:r>
      <w:r w:rsidRPr="00641997">
        <w:rPr>
          <w:rFonts w:ascii="Arial" w:hAnsi="Arial" w:cs="Arial"/>
          <w:lang w:val="en-GB"/>
        </w:rPr>
        <w:t>bus network</w:t>
      </w:r>
      <w:r>
        <w:rPr>
          <w:rFonts w:ascii="Arial" w:hAnsi="Arial" w:cs="Arial"/>
          <w:lang w:val="en-GB"/>
        </w:rPr>
        <w:t>s</w:t>
      </w:r>
      <w:r w:rsidR="008A4646">
        <w:rPr>
          <w:rFonts w:ascii="Arial" w:hAnsi="Arial" w:cs="Arial"/>
          <w:lang w:val="en-GB"/>
        </w:rPr>
        <w:t xml:space="preserve"> </w:t>
      </w:r>
      <w:r>
        <w:rPr>
          <w:rFonts w:ascii="Arial" w:hAnsi="Arial" w:cs="Arial"/>
          <w:lang w:val="en-GB"/>
        </w:rPr>
        <w:t xml:space="preserve">unless otherwise specified. </w:t>
      </w:r>
    </w:p>
    <w:p w14:paraId="5F624BBC" w14:textId="77777777" w:rsidR="0093163B" w:rsidRPr="00641997" w:rsidRDefault="0093163B" w:rsidP="005146A3">
      <w:pPr>
        <w:rPr>
          <w:rFonts w:ascii="Arial" w:hAnsi="Arial" w:cs="Arial"/>
          <w:lang w:val="en-GB"/>
        </w:rPr>
      </w:pPr>
    </w:p>
    <w:p w14:paraId="59006521" w14:textId="7201B457" w:rsidR="00EF243D" w:rsidRDefault="00EF243D" w:rsidP="005146A3">
      <w:pPr>
        <w:rPr>
          <w:rFonts w:ascii="Arial" w:hAnsi="Arial" w:cs="Arial"/>
          <w:lang w:val="en-GB"/>
        </w:rPr>
      </w:pPr>
      <w:r>
        <w:rPr>
          <w:rFonts w:ascii="Arial" w:hAnsi="Arial" w:cs="Arial"/>
          <w:lang w:val="en-GB"/>
        </w:rPr>
        <w:t xml:space="preserve">The FPD Link is a point to point link capable of sending video </w:t>
      </w:r>
      <w:r w:rsidR="00E5219B">
        <w:rPr>
          <w:rFonts w:ascii="Arial" w:hAnsi="Arial" w:cs="Arial"/>
          <w:lang w:val="en-GB"/>
        </w:rPr>
        <w:t xml:space="preserve">and control </w:t>
      </w:r>
      <w:r>
        <w:rPr>
          <w:rFonts w:ascii="Arial" w:hAnsi="Arial" w:cs="Arial"/>
          <w:lang w:val="en-GB"/>
        </w:rPr>
        <w:t>data</w:t>
      </w:r>
      <w:r w:rsidR="00E5219B">
        <w:rPr>
          <w:rFonts w:ascii="Arial" w:hAnsi="Arial" w:cs="Arial"/>
          <w:lang w:val="en-GB"/>
        </w:rPr>
        <w:t xml:space="preserve"> or display data</w:t>
      </w:r>
      <w:r>
        <w:rPr>
          <w:rFonts w:ascii="Arial" w:hAnsi="Arial" w:cs="Arial"/>
          <w:lang w:val="en-GB"/>
        </w:rPr>
        <w:t xml:space="preserve"> across a COAX or Shielded twisted Pair cable</w:t>
      </w:r>
      <w:r w:rsidR="00C11DDE">
        <w:rPr>
          <w:rFonts w:ascii="Arial" w:hAnsi="Arial" w:cs="Arial"/>
          <w:lang w:val="en-GB"/>
        </w:rPr>
        <w:t xml:space="preserve"> or shielded parallel pair</w:t>
      </w:r>
      <w:r>
        <w:rPr>
          <w:rFonts w:ascii="Arial" w:hAnsi="Arial" w:cs="Arial"/>
          <w:lang w:val="en-GB"/>
        </w:rPr>
        <w:t>.</w:t>
      </w:r>
    </w:p>
    <w:p w14:paraId="7F348A29" w14:textId="77777777" w:rsidR="00EF243D" w:rsidRDefault="00EF243D" w:rsidP="005146A3">
      <w:pPr>
        <w:rPr>
          <w:rFonts w:ascii="Arial" w:hAnsi="Arial" w:cs="Arial"/>
          <w:lang w:val="en-GB"/>
        </w:rPr>
      </w:pPr>
    </w:p>
    <w:p w14:paraId="7CCE4325" w14:textId="169BC03E" w:rsidR="00E5219B" w:rsidRDefault="003627BC" w:rsidP="00E5219B">
      <w:pPr>
        <w:rPr>
          <w:rFonts w:ascii="Arial" w:hAnsi="Arial" w:cs="Arial"/>
          <w:lang w:val="en-GB"/>
        </w:rPr>
      </w:pPr>
      <w:r>
        <w:rPr>
          <w:rFonts w:ascii="Arial" w:hAnsi="Arial" w:cs="Arial"/>
          <w:lang w:val="en-GB"/>
        </w:rPr>
        <w:t>In the above example, t</w:t>
      </w:r>
      <w:r w:rsidR="00EF243D">
        <w:rPr>
          <w:rFonts w:ascii="Arial" w:hAnsi="Arial" w:cs="Arial"/>
          <w:lang w:val="en-GB"/>
        </w:rPr>
        <w:t xml:space="preserve">he </w:t>
      </w:r>
      <w:r>
        <w:rPr>
          <w:rFonts w:ascii="Arial" w:hAnsi="Arial" w:cs="Arial"/>
          <w:lang w:val="en-GB"/>
        </w:rPr>
        <w:t>remote node (</w:t>
      </w:r>
      <w:r w:rsidR="00EF243D">
        <w:rPr>
          <w:rFonts w:ascii="Arial" w:hAnsi="Arial" w:cs="Arial"/>
          <w:lang w:val="en-GB"/>
        </w:rPr>
        <w:t>S</w:t>
      </w:r>
      <w:r w:rsidR="00E5219B">
        <w:rPr>
          <w:rFonts w:ascii="Arial" w:hAnsi="Arial" w:cs="Arial"/>
          <w:lang w:val="en-GB"/>
        </w:rPr>
        <w:t>erializer</w:t>
      </w:r>
      <w:r>
        <w:rPr>
          <w:rFonts w:ascii="Arial" w:hAnsi="Arial" w:cs="Arial"/>
          <w:lang w:val="en-GB"/>
        </w:rPr>
        <w:t>)</w:t>
      </w:r>
      <w:r w:rsidR="00EF243D">
        <w:rPr>
          <w:rFonts w:ascii="Arial" w:hAnsi="Arial" w:cs="Arial"/>
          <w:lang w:val="en-GB"/>
        </w:rPr>
        <w:t xml:space="preserve"> </w:t>
      </w:r>
      <w:r w:rsidR="005776B6">
        <w:rPr>
          <w:rFonts w:ascii="Arial" w:hAnsi="Arial" w:cs="Arial"/>
          <w:lang w:val="en-GB"/>
        </w:rPr>
        <w:t>is connected to an image sensor</w:t>
      </w:r>
      <w:r w:rsidR="00EF243D">
        <w:rPr>
          <w:rFonts w:ascii="Arial" w:hAnsi="Arial" w:cs="Arial"/>
          <w:lang w:val="en-GB"/>
        </w:rPr>
        <w:t xml:space="preserve"> </w:t>
      </w:r>
      <w:r w:rsidR="005776B6">
        <w:rPr>
          <w:rFonts w:ascii="Arial" w:hAnsi="Arial" w:cs="Arial"/>
          <w:lang w:val="en-GB"/>
        </w:rPr>
        <w:t>that is the source of video data</w:t>
      </w:r>
      <w:r w:rsidR="004A01ED">
        <w:rPr>
          <w:rFonts w:ascii="Arial" w:hAnsi="Arial" w:cs="Arial"/>
          <w:lang w:val="en-GB"/>
        </w:rPr>
        <w:t xml:space="preserve">, </w:t>
      </w:r>
      <w:r w:rsidR="005776B6">
        <w:rPr>
          <w:rFonts w:ascii="Arial" w:hAnsi="Arial" w:cs="Arial"/>
          <w:lang w:val="en-GB"/>
        </w:rPr>
        <w:t xml:space="preserve">this </w:t>
      </w:r>
      <w:r w:rsidR="004A01ED">
        <w:rPr>
          <w:rFonts w:ascii="Arial" w:hAnsi="Arial" w:cs="Arial"/>
          <w:lang w:val="en-GB"/>
        </w:rPr>
        <w:t xml:space="preserve">video </w:t>
      </w:r>
      <w:r w:rsidR="005776B6">
        <w:rPr>
          <w:rFonts w:ascii="Arial" w:hAnsi="Arial" w:cs="Arial"/>
          <w:lang w:val="en-GB"/>
        </w:rPr>
        <w:t>data is then transmitted by the remote node using FPD</w:t>
      </w:r>
      <w:r w:rsidR="00EF243D">
        <w:rPr>
          <w:rFonts w:ascii="Arial" w:hAnsi="Arial" w:cs="Arial"/>
          <w:lang w:val="en-GB"/>
        </w:rPr>
        <w:t xml:space="preserve"> Link</w:t>
      </w:r>
      <w:r w:rsidR="00C11DDE">
        <w:rPr>
          <w:rFonts w:ascii="Arial" w:hAnsi="Arial" w:cs="Arial"/>
          <w:lang w:val="en-GB"/>
        </w:rPr>
        <w:t xml:space="preserve"> </w:t>
      </w:r>
      <w:r w:rsidR="005776B6">
        <w:rPr>
          <w:rFonts w:ascii="Arial" w:hAnsi="Arial" w:cs="Arial"/>
          <w:lang w:val="en-GB"/>
        </w:rPr>
        <w:t xml:space="preserve">to the </w:t>
      </w:r>
      <w:r>
        <w:rPr>
          <w:rFonts w:ascii="Arial" w:hAnsi="Arial" w:cs="Arial"/>
          <w:lang w:val="en-GB"/>
        </w:rPr>
        <w:t>local node (De</w:t>
      </w:r>
      <w:r w:rsidR="00EF243D">
        <w:rPr>
          <w:rFonts w:ascii="Arial" w:hAnsi="Arial" w:cs="Arial"/>
          <w:lang w:val="en-GB"/>
        </w:rPr>
        <w:t>Serializer</w:t>
      </w:r>
      <w:r>
        <w:rPr>
          <w:rFonts w:ascii="Arial" w:hAnsi="Arial" w:cs="Arial"/>
          <w:lang w:val="en-GB"/>
        </w:rPr>
        <w:t>)</w:t>
      </w:r>
      <w:r w:rsidR="00EF243D">
        <w:rPr>
          <w:rFonts w:ascii="Arial" w:hAnsi="Arial" w:cs="Arial"/>
          <w:lang w:val="en-GB"/>
        </w:rPr>
        <w:t xml:space="preserve">. </w:t>
      </w:r>
      <w:r>
        <w:rPr>
          <w:rFonts w:ascii="Arial" w:hAnsi="Arial" w:cs="Arial"/>
          <w:lang w:val="en-GB"/>
        </w:rPr>
        <w:t>The remote node</w:t>
      </w:r>
      <w:r w:rsidR="00EF243D">
        <w:rPr>
          <w:rFonts w:ascii="Arial" w:hAnsi="Arial" w:cs="Arial"/>
          <w:lang w:val="en-GB"/>
        </w:rPr>
        <w:t xml:space="preserve"> is capable of being controlled and configured </w:t>
      </w:r>
      <w:r w:rsidR="00332631">
        <w:rPr>
          <w:rFonts w:ascii="Arial" w:hAnsi="Arial" w:cs="Arial"/>
          <w:lang w:val="en-GB"/>
        </w:rPr>
        <w:t>by the low speed back channel of the link</w:t>
      </w:r>
      <w:r w:rsidR="00EF243D">
        <w:rPr>
          <w:rFonts w:ascii="Arial" w:hAnsi="Arial" w:cs="Arial"/>
          <w:lang w:val="en-GB"/>
        </w:rPr>
        <w:t xml:space="preserve">. </w:t>
      </w:r>
      <w:r w:rsidR="00E5219B">
        <w:rPr>
          <w:rFonts w:ascii="Arial" w:hAnsi="Arial" w:cs="Arial"/>
          <w:lang w:val="en-GB"/>
        </w:rPr>
        <w:t xml:space="preserve">The </w:t>
      </w:r>
      <w:r>
        <w:rPr>
          <w:rFonts w:ascii="Arial" w:hAnsi="Arial" w:cs="Arial"/>
          <w:lang w:val="en-GB"/>
        </w:rPr>
        <w:t xml:space="preserve">local node is </w:t>
      </w:r>
      <w:r w:rsidR="00E5219B">
        <w:rPr>
          <w:rFonts w:ascii="Arial" w:hAnsi="Arial" w:cs="Arial"/>
          <w:lang w:val="en-GB"/>
        </w:rPr>
        <w:t xml:space="preserve">responsible for </w:t>
      </w:r>
      <w:r w:rsidR="00042261">
        <w:rPr>
          <w:rFonts w:ascii="Arial" w:hAnsi="Arial" w:cs="Arial"/>
          <w:lang w:val="en-GB"/>
        </w:rPr>
        <w:t>p</w:t>
      </w:r>
      <w:r w:rsidR="00E5219B">
        <w:rPr>
          <w:rFonts w:ascii="Arial" w:hAnsi="Arial" w:cs="Arial"/>
          <w:lang w:val="en-GB"/>
        </w:rPr>
        <w:t>ower</w:t>
      </w:r>
      <w:r w:rsidR="00042261">
        <w:rPr>
          <w:rFonts w:ascii="Arial" w:hAnsi="Arial" w:cs="Arial"/>
          <w:lang w:val="en-GB"/>
        </w:rPr>
        <w:t xml:space="preserve"> </w:t>
      </w:r>
      <w:r w:rsidR="00E5219B">
        <w:rPr>
          <w:rFonts w:ascii="Arial" w:hAnsi="Arial" w:cs="Arial"/>
          <w:lang w:val="en-GB"/>
        </w:rPr>
        <w:t xml:space="preserve">moding and configuration of the link through the low speed bi-directional control channel (BCC). </w:t>
      </w:r>
    </w:p>
    <w:p w14:paraId="41D332A9" w14:textId="3D4E3093" w:rsidR="005776B6" w:rsidRDefault="005776B6" w:rsidP="00E5219B">
      <w:pPr>
        <w:rPr>
          <w:rFonts w:ascii="Arial" w:hAnsi="Arial" w:cs="Arial"/>
          <w:lang w:val="en-GB"/>
        </w:rPr>
      </w:pPr>
    </w:p>
    <w:p w14:paraId="363D18BB" w14:textId="36542ECE" w:rsidR="004958C0" w:rsidRDefault="005776B6" w:rsidP="005146A3">
      <w:pPr>
        <w:rPr>
          <w:rFonts w:ascii="Arial" w:hAnsi="Arial" w:cs="Arial"/>
          <w:lang w:val="en-GB"/>
        </w:rPr>
      </w:pPr>
      <w:r>
        <w:rPr>
          <w:rFonts w:ascii="Arial" w:hAnsi="Arial" w:cs="Arial"/>
          <w:lang w:val="en-GB"/>
        </w:rPr>
        <w:t xml:space="preserve">In other </w:t>
      </w:r>
      <w:r w:rsidR="004A01ED">
        <w:rPr>
          <w:rFonts w:ascii="Arial" w:hAnsi="Arial" w:cs="Arial"/>
          <w:lang w:val="en-GB"/>
        </w:rPr>
        <w:t>applications</w:t>
      </w:r>
      <w:r>
        <w:rPr>
          <w:rFonts w:ascii="Arial" w:hAnsi="Arial" w:cs="Arial"/>
          <w:lang w:val="en-GB"/>
        </w:rPr>
        <w:t xml:space="preserve"> such as </w:t>
      </w:r>
      <w:r w:rsidR="004A01ED">
        <w:rPr>
          <w:rFonts w:ascii="Arial" w:hAnsi="Arial" w:cs="Arial"/>
          <w:lang w:val="en-GB"/>
        </w:rPr>
        <w:t>i</w:t>
      </w:r>
      <w:r w:rsidR="004A01ED" w:rsidRPr="004A01ED">
        <w:rPr>
          <w:rFonts w:ascii="Arial" w:hAnsi="Arial" w:cs="Arial"/>
          <w:lang w:val="en-GB"/>
        </w:rPr>
        <w:t>nfotainment</w:t>
      </w:r>
      <w:r w:rsidR="004A01ED">
        <w:rPr>
          <w:rFonts w:ascii="Arial" w:hAnsi="Arial" w:cs="Arial"/>
          <w:lang w:val="en-GB"/>
        </w:rPr>
        <w:t xml:space="preserve"> systems, </w:t>
      </w:r>
      <w:r>
        <w:rPr>
          <w:rFonts w:ascii="Arial" w:hAnsi="Arial" w:cs="Arial"/>
          <w:lang w:val="en-GB"/>
        </w:rPr>
        <w:t>the local node</w:t>
      </w:r>
      <w:r w:rsidR="004A01ED">
        <w:rPr>
          <w:rFonts w:ascii="Arial" w:hAnsi="Arial" w:cs="Arial"/>
          <w:lang w:val="en-GB"/>
        </w:rPr>
        <w:t xml:space="preserve"> will contain the </w:t>
      </w:r>
      <w:r>
        <w:rPr>
          <w:rFonts w:ascii="Arial" w:hAnsi="Arial" w:cs="Arial"/>
          <w:lang w:val="en-GB"/>
        </w:rPr>
        <w:t>serialize</w:t>
      </w:r>
      <w:r w:rsidR="00955DAC">
        <w:rPr>
          <w:rFonts w:ascii="Arial" w:hAnsi="Arial" w:cs="Arial"/>
          <w:lang w:val="en-GB"/>
        </w:rPr>
        <w:t xml:space="preserve">r that interfaces with the </w:t>
      </w:r>
      <w:r w:rsidR="004A01ED">
        <w:rPr>
          <w:rFonts w:ascii="Arial" w:hAnsi="Arial" w:cs="Arial"/>
          <w:lang w:val="en-GB"/>
        </w:rPr>
        <w:t xml:space="preserve">head unit </w:t>
      </w:r>
      <w:r w:rsidR="00955DAC">
        <w:rPr>
          <w:rFonts w:ascii="Arial" w:hAnsi="Arial" w:cs="Arial"/>
          <w:lang w:val="en-GB"/>
        </w:rPr>
        <w:t xml:space="preserve">and will </w:t>
      </w:r>
      <w:r w:rsidR="004A01ED">
        <w:rPr>
          <w:rFonts w:ascii="Arial" w:hAnsi="Arial" w:cs="Arial"/>
          <w:lang w:val="en-GB"/>
        </w:rPr>
        <w:t xml:space="preserve">send display data </w:t>
      </w:r>
      <w:r w:rsidR="00955DAC">
        <w:rPr>
          <w:rFonts w:ascii="Arial" w:hAnsi="Arial" w:cs="Arial"/>
          <w:lang w:val="en-GB"/>
        </w:rPr>
        <w:t>using FPD Link</w:t>
      </w:r>
      <w:r w:rsidR="008A4646">
        <w:rPr>
          <w:rFonts w:ascii="Arial" w:hAnsi="Arial" w:cs="Arial"/>
          <w:lang w:val="en-GB"/>
        </w:rPr>
        <w:t xml:space="preserve"> </w:t>
      </w:r>
      <w:r w:rsidR="00955DAC">
        <w:rPr>
          <w:rFonts w:ascii="Arial" w:hAnsi="Arial" w:cs="Arial"/>
          <w:lang w:val="en-GB"/>
        </w:rPr>
        <w:t xml:space="preserve">to the remote node </w:t>
      </w:r>
      <w:r w:rsidR="004A01ED">
        <w:rPr>
          <w:rFonts w:ascii="Arial" w:hAnsi="Arial" w:cs="Arial"/>
          <w:lang w:val="en-GB"/>
        </w:rPr>
        <w:t xml:space="preserve">that will contain the </w:t>
      </w:r>
      <w:r w:rsidR="00955DAC">
        <w:rPr>
          <w:rFonts w:ascii="Arial" w:hAnsi="Arial" w:cs="Arial"/>
          <w:lang w:val="en-GB"/>
        </w:rPr>
        <w:t>deserializer that</w:t>
      </w:r>
      <w:r w:rsidR="004A01ED">
        <w:rPr>
          <w:rFonts w:ascii="Arial" w:hAnsi="Arial" w:cs="Arial"/>
          <w:lang w:val="en-GB"/>
        </w:rPr>
        <w:t xml:space="preserve"> interfaces with a </w:t>
      </w:r>
      <w:r>
        <w:rPr>
          <w:rFonts w:ascii="Arial" w:hAnsi="Arial" w:cs="Arial"/>
          <w:lang w:val="en-GB"/>
        </w:rPr>
        <w:t>display</w:t>
      </w:r>
      <w:r w:rsidR="004A01ED">
        <w:rPr>
          <w:rFonts w:ascii="Arial" w:hAnsi="Arial" w:cs="Arial"/>
          <w:lang w:val="en-GB"/>
        </w:rPr>
        <w:t>.</w:t>
      </w:r>
      <w:r>
        <w:rPr>
          <w:rFonts w:ascii="Arial" w:hAnsi="Arial" w:cs="Arial"/>
          <w:lang w:val="en-GB"/>
        </w:rPr>
        <w:t xml:space="preserve"> </w:t>
      </w:r>
    </w:p>
    <w:p w14:paraId="6F029C8D" w14:textId="1895F491" w:rsidR="0047384C" w:rsidRDefault="0047384C" w:rsidP="005146A3">
      <w:pPr>
        <w:rPr>
          <w:rFonts w:ascii="Arial" w:hAnsi="Arial" w:cs="Arial"/>
          <w:lang w:val="en-GB"/>
        </w:rPr>
      </w:pPr>
    </w:p>
    <w:p w14:paraId="4BD41692" w14:textId="4627CF0A" w:rsidR="00E72123" w:rsidDel="005D562D" w:rsidRDefault="00E72123" w:rsidP="005146A3">
      <w:pPr>
        <w:rPr>
          <w:del w:id="698" w:author="Manthripragada, Sravanthi (S.)" w:date="2019-03-29T15:29:00Z"/>
          <w:rFonts w:ascii="Arial" w:hAnsi="Arial" w:cs="Arial"/>
          <w:lang w:val="en-GB"/>
        </w:rPr>
      </w:pPr>
    </w:p>
    <w:p w14:paraId="003E9804" w14:textId="26BF5B42" w:rsidR="00E72123" w:rsidDel="005D562D" w:rsidRDefault="00E72123" w:rsidP="005146A3">
      <w:pPr>
        <w:rPr>
          <w:del w:id="699" w:author="Manthripragada, Sravanthi (S.)" w:date="2019-03-29T15:29:00Z"/>
          <w:rFonts w:ascii="Arial" w:hAnsi="Arial" w:cs="Arial"/>
          <w:lang w:val="en-GB"/>
        </w:rPr>
      </w:pPr>
    </w:p>
    <w:p w14:paraId="161CC5ED" w14:textId="0C387E24" w:rsidR="00E72123" w:rsidDel="005D562D" w:rsidRDefault="00E72123" w:rsidP="005146A3">
      <w:pPr>
        <w:rPr>
          <w:del w:id="700" w:author="Manthripragada, Sravanthi (S.)" w:date="2019-03-29T15:29:00Z"/>
          <w:rFonts w:ascii="Arial" w:hAnsi="Arial" w:cs="Arial"/>
          <w:lang w:val="en-GB"/>
        </w:rPr>
      </w:pPr>
    </w:p>
    <w:p w14:paraId="6E4BE5AB" w14:textId="4E3E4383" w:rsidR="00E72123" w:rsidDel="005D562D" w:rsidRDefault="00E72123" w:rsidP="005146A3">
      <w:pPr>
        <w:rPr>
          <w:del w:id="701" w:author="Manthripragada, Sravanthi (S.)" w:date="2019-03-29T15:29:00Z"/>
          <w:rFonts w:ascii="Arial" w:hAnsi="Arial" w:cs="Arial"/>
          <w:lang w:val="en-GB"/>
        </w:rPr>
      </w:pPr>
    </w:p>
    <w:p w14:paraId="45B0CC49" w14:textId="0EAA7FD1" w:rsidR="00E72123" w:rsidDel="005D562D" w:rsidRDefault="00E72123" w:rsidP="005146A3">
      <w:pPr>
        <w:rPr>
          <w:del w:id="702" w:author="Manthripragada, Sravanthi (S.)" w:date="2019-03-29T15:29:00Z"/>
          <w:rFonts w:ascii="Arial" w:hAnsi="Arial" w:cs="Arial"/>
          <w:lang w:val="en-GB"/>
        </w:rPr>
      </w:pPr>
    </w:p>
    <w:p w14:paraId="3DF633CB" w14:textId="0F652924" w:rsidR="00E72123" w:rsidDel="005D562D" w:rsidRDefault="00E72123" w:rsidP="005146A3">
      <w:pPr>
        <w:rPr>
          <w:del w:id="703" w:author="Manthripragada, Sravanthi (S.)" w:date="2019-03-29T15:29:00Z"/>
          <w:rFonts w:ascii="Arial" w:hAnsi="Arial" w:cs="Arial"/>
          <w:lang w:val="en-GB"/>
        </w:rPr>
      </w:pPr>
    </w:p>
    <w:p w14:paraId="36E8130F" w14:textId="3359AE9C" w:rsidR="00E72123" w:rsidDel="005D562D" w:rsidRDefault="00E72123" w:rsidP="005146A3">
      <w:pPr>
        <w:rPr>
          <w:del w:id="704" w:author="Manthripragada, Sravanthi (S.)" w:date="2019-03-29T15:29:00Z"/>
          <w:rFonts w:ascii="Arial" w:hAnsi="Arial" w:cs="Arial"/>
          <w:lang w:val="en-GB"/>
        </w:rPr>
      </w:pPr>
    </w:p>
    <w:p w14:paraId="128C5BE9" w14:textId="10B1DDB5" w:rsidR="00E72123" w:rsidDel="005D562D" w:rsidRDefault="00E72123" w:rsidP="005146A3">
      <w:pPr>
        <w:rPr>
          <w:del w:id="705" w:author="Manthripragada, Sravanthi (S.)" w:date="2019-03-29T15:29:00Z"/>
          <w:rFonts w:ascii="Arial" w:hAnsi="Arial" w:cs="Arial"/>
          <w:lang w:val="en-GB"/>
        </w:rPr>
      </w:pPr>
    </w:p>
    <w:p w14:paraId="328CFA13" w14:textId="1CFF5BC3" w:rsidR="00E72123" w:rsidDel="005D562D" w:rsidRDefault="00E72123" w:rsidP="005146A3">
      <w:pPr>
        <w:rPr>
          <w:del w:id="706" w:author="Manthripragada, Sravanthi (S.)" w:date="2019-03-29T15:29:00Z"/>
          <w:rFonts w:ascii="Arial" w:hAnsi="Arial" w:cs="Arial"/>
          <w:lang w:val="en-GB"/>
        </w:rPr>
      </w:pPr>
    </w:p>
    <w:p w14:paraId="0B7006C8" w14:textId="77777777" w:rsidR="00E72123" w:rsidRPr="00641997" w:rsidRDefault="00E72123" w:rsidP="005146A3">
      <w:pPr>
        <w:rPr>
          <w:rFonts w:ascii="Arial" w:hAnsi="Arial" w:cs="Arial"/>
          <w:lang w:val="en-GB"/>
        </w:rPr>
      </w:pPr>
    </w:p>
    <w:bookmarkStart w:id="707" w:name="_Toc501274076"/>
    <w:bookmarkStart w:id="708" w:name="_Toc130984653"/>
    <w:bookmarkStart w:id="709" w:name="_Toc384895966"/>
    <w:bookmarkEnd w:id="689"/>
    <w:bookmarkEnd w:id="690"/>
    <w:bookmarkEnd w:id="691"/>
    <w:bookmarkEnd w:id="692"/>
    <w:bookmarkEnd w:id="693"/>
    <w:p w14:paraId="530ACDA7" w14:textId="56947079" w:rsidR="00B266F9" w:rsidRPr="004958C0" w:rsidRDefault="00F8180B" w:rsidP="004958C0">
      <w:pPr>
        <w:pStyle w:val="Heading2"/>
        <w:rPr>
          <w:bCs/>
          <w:sz w:val="28"/>
          <w:szCs w:val="28"/>
        </w:rPr>
      </w:pPr>
      <w:r w:rsidRPr="00641997">
        <w:fldChar w:fldCharType="begin"/>
      </w:r>
      <w:r w:rsidRPr="00641997">
        <w:instrText xml:space="preserve"> AUTONUMLGL  \* Arabic \e \s . </w:instrText>
      </w:r>
      <w:bookmarkStart w:id="710" w:name="_Toc4766190"/>
      <w:r w:rsidRPr="00641997">
        <w:fldChar w:fldCharType="end"/>
      </w:r>
      <w:r w:rsidR="005146A3" w:rsidRPr="00641997">
        <w:rPr>
          <w:bCs/>
          <w:sz w:val="28"/>
          <w:szCs w:val="28"/>
        </w:rPr>
        <w:tab/>
      </w:r>
      <w:r w:rsidR="00953553" w:rsidRPr="00641997">
        <w:rPr>
          <w:bCs/>
          <w:sz w:val="28"/>
          <w:szCs w:val="28"/>
        </w:rPr>
        <w:t>Type of Network</w:t>
      </w:r>
      <w:bookmarkEnd w:id="707"/>
      <w:bookmarkEnd w:id="708"/>
      <w:r w:rsidR="005A27FA" w:rsidRPr="00641997">
        <w:rPr>
          <w:bCs/>
          <w:sz w:val="28"/>
          <w:szCs w:val="28"/>
        </w:rPr>
        <w:t xml:space="preserve"> (</w:t>
      </w:r>
      <w:r w:rsidR="00E059C9">
        <w:rPr>
          <w:bCs/>
          <w:sz w:val="28"/>
          <w:szCs w:val="28"/>
        </w:rPr>
        <w:t>FPD Link</w:t>
      </w:r>
      <w:r w:rsidR="005A27FA" w:rsidRPr="00641997">
        <w:rPr>
          <w:bCs/>
          <w:sz w:val="28"/>
          <w:szCs w:val="28"/>
        </w:rPr>
        <w:t>)</w:t>
      </w:r>
      <w:bookmarkEnd w:id="709"/>
      <w:bookmarkEnd w:id="710"/>
      <w:r w:rsidR="007B1BD7">
        <w:rPr>
          <w:bCs/>
          <w:sz w:val="28"/>
          <w:szCs w:val="28"/>
        </w:rPr>
        <w:t xml:space="preserve"> </w:t>
      </w:r>
    </w:p>
    <w:bookmarkStart w:id="711" w:name="_Toc384895967"/>
    <w:p w14:paraId="244965F7" w14:textId="01058CB2" w:rsidR="0047384C" w:rsidRDefault="00F8180B" w:rsidP="0047384C">
      <w:pPr>
        <w:pStyle w:val="Heading3"/>
        <w:rPr>
          <w:lang w:val="en-GB"/>
        </w:rPr>
      </w:pPr>
      <w:r w:rsidRPr="00641997">
        <w:rPr>
          <w:lang w:val="en-GB"/>
        </w:rPr>
        <w:fldChar w:fldCharType="begin"/>
      </w:r>
      <w:r w:rsidRPr="00641997">
        <w:rPr>
          <w:lang w:val="en-GB"/>
        </w:rPr>
        <w:instrText xml:space="preserve"> AUTONUMLGL  \* Arabic \e \s . </w:instrText>
      </w:r>
      <w:bookmarkStart w:id="712" w:name="_Toc4766191"/>
      <w:r w:rsidRPr="00641997">
        <w:rPr>
          <w:lang w:val="en-GB"/>
        </w:rPr>
        <w:fldChar w:fldCharType="end"/>
      </w:r>
      <w:r w:rsidR="007A15D5" w:rsidRPr="00641997">
        <w:rPr>
          <w:color w:val="auto"/>
          <w:lang w:val="en-GB"/>
        </w:rPr>
        <w:tab/>
      </w:r>
      <w:r w:rsidR="0049144E">
        <w:rPr>
          <w:color w:val="auto"/>
          <w:lang w:val="en-GB"/>
        </w:rPr>
        <w:t xml:space="preserve">Maximum </w:t>
      </w:r>
      <w:r w:rsidR="006750F4">
        <w:rPr>
          <w:color w:val="auto"/>
          <w:lang w:val="en-GB"/>
        </w:rPr>
        <w:t>Clock</w:t>
      </w:r>
      <w:r w:rsidR="006750F4">
        <w:rPr>
          <w:lang w:val="en-GB"/>
        </w:rPr>
        <w:t xml:space="preserve"> </w:t>
      </w:r>
      <w:r w:rsidR="007A15D5" w:rsidRPr="00641997">
        <w:rPr>
          <w:lang w:val="en-GB"/>
        </w:rPr>
        <w:t>Rate</w:t>
      </w:r>
      <w:bookmarkEnd w:id="711"/>
      <w:bookmarkEnd w:id="712"/>
    </w:p>
    <w:p w14:paraId="4CF33D7D" w14:textId="4EB587F9" w:rsidR="0047384C" w:rsidRPr="0047384C" w:rsidRDefault="00F13C0A" w:rsidP="00DC04B7">
      <w:pPr>
        <w:tabs>
          <w:tab w:val="left" w:pos="3093"/>
        </w:tabs>
        <w:rPr>
          <w:lang w:val="en-GB"/>
        </w:rPr>
      </w:pPr>
      <w:r>
        <w:rPr>
          <w:lang w:val="en-GB"/>
        </w:rPr>
        <w:tab/>
      </w:r>
    </w:p>
    <w:p w14:paraId="2C9FF867" w14:textId="65C78284" w:rsidR="002D2B99" w:rsidRDefault="00DC04B7" w:rsidP="0049220F">
      <w:pPr>
        <w:pStyle w:val="SpecRequirement"/>
        <w:ind w:left="432"/>
        <w:rPr>
          <w:rFonts w:cs="Arial"/>
        </w:rPr>
      </w:pPr>
      <w:del w:id="713" w:author="Manthripragada, Sravanthi (S.)" w:date="2019-03-29T15:26:00Z">
        <w:r w:rsidDel="005D562D">
          <w:rPr>
            <w:rFonts w:cs="Arial"/>
          </w:rPr>
          <w:delText>DL</w:delText>
        </w:r>
        <w:r w:rsidR="0034526E" w:rsidRPr="00641997" w:rsidDel="005D562D">
          <w:rPr>
            <w:rFonts w:cs="Arial"/>
          </w:rPr>
          <w:delText>_</w:delText>
        </w:r>
        <w:r w:rsidR="0094059C" w:rsidDel="005D562D">
          <w:rPr>
            <w:rFonts w:cs="Arial"/>
          </w:rPr>
          <w:delText>FPD LINK III</w:delText>
        </w:r>
        <w:r w:rsidR="0034526E" w:rsidRPr="00641997" w:rsidDel="005D562D">
          <w:rPr>
            <w:rFonts w:cs="Arial"/>
          </w:rPr>
          <w:delText>_LINK_REQ</w:delText>
        </w:r>
      </w:del>
      <w:ins w:id="714" w:author="Manthripragada, Sravanthi (S.)" w:date="2019-03-29T15:26:00Z">
        <w:r w:rsidR="005D562D">
          <w:rPr>
            <w:rFonts w:cs="Arial"/>
          </w:rPr>
          <w:t>DL_FPD LINK_REQ</w:t>
        </w:r>
      </w:ins>
      <w:r w:rsidR="0034526E" w:rsidRPr="00641997">
        <w:rPr>
          <w:rFonts w:cs="Arial"/>
        </w:rPr>
        <w:t>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14:paraId="14D52C24" w14:textId="17ABB16B" w:rsidR="00B103AD" w:rsidRDefault="00B103AD" w:rsidP="0049220F">
      <w:pPr>
        <w:pStyle w:val="SpecRequirement"/>
        <w:ind w:left="432"/>
        <w:rPr>
          <w:rFonts w:cs="Arial"/>
        </w:rPr>
      </w:pPr>
      <w:r w:rsidRPr="00B103AD">
        <w:rPr>
          <w:rFonts w:cs="Arial"/>
        </w:rPr>
        <w:t>Applications shall not exceed highest achievable pixel clock</w:t>
      </w:r>
      <w:r w:rsidR="0027326E">
        <w:rPr>
          <w:rFonts w:cs="Arial"/>
        </w:rPr>
        <w:t xml:space="preserve"> or CSI </w:t>
      </w:r>
      <w:r w:rsidR="006750F4">
        <w:rPr>
          <w:rFonts w:cs="Arial"/>
        </w:rPr>
        <w:t>clock</w:t>
      </w:r>
      <w:r w:rsidR="00642D1A">
        <w:rPr>
          <w:rFonts w:cs="Arial"/>
        </w:rPr>
        <w:t xml:space="preserve"> for DPHY.</w:t>
      </w:r>
    </w:p>
    <w:tbl>
      <w:tblPr>
        <w:tblStyle w:val="TableGrid"/>
        <w:tblW w:w="0" w:type="auto"/>
        <w:tblInd w:w="432" w:type="dxa"/>
        <w:tblLayout w:type="fixed"/>
        <w:tblLook w:val="04A0" w:firstRow="1" w:lastRow="0" w:firstColumn="1" w:lastColumn="0" w:noHBand="0" w:noVBand="1"/>
      </w:tblPr>
      <w:tblGrid>
        <w:gridCol w:w="2623"/>
        <w:gridCol w:w="1728"/>
        <w:gridCol w:w="1728"/>
        <w:gridCol w:w="1728"/>
      </w:tblGrid>
      <w:tr w:rsidR="00A06DA5" w14:paraId="428D22DC" w14:textId="114B4554" w:rsidTr="00A06DA5">
        <w:trPr>
          <w:trHeight w:val="179"/>
        </w:trPr>
        <w:tc>
          <w:tcPr>
            <w:tcW w:w="2623" w:type="dxa"/>
            <w:vMerge w:val="restart"/>
          </w:tcPr>
          <w:p w14:paraId="0303CAB4" w14:textId="77777777" w:rsidR="00A06DA5" w:rsidRDefault="00A06DA5" w:rsidP="00042261">
            <w:pPr>
              <w:pStyle w:val="Rationale"/>
              <w:jc w:val="center"/>
              <w:rPr>
                <w:rFonts w:ascii="Arial" w:hAnsi="Arial" w:cs="Arial"/>
                <w:b/>
                <w:i w:val="0"/>
              </w:rPr>
            </w:pPr>
          </w:p>
          <w:p w14:paraId="438404C0" w14:textId="77777777" w:rsidR="00A06DA5" w:rsidRPr="00A62EAD" w:rsidRDefault="00A06DA5" w:rsidP="00042261">
            <w:pPr>
              <w:pStyle w:val="Rationale"/>
              <w:jc w:val="center"/>
              <w:rPr>
                <w:rFonts w:ascii="Arial" w:hAnsi="Arial" w:cs="Arial"/>
                <w:b/>
                <w:i w:val="0"/>
              </w:rPr>
            </w:pPr>
            <w:r w:rsidRPr="00A62EAD">
              <w:rPr>
                <w:rFonts w:ascii="Arial" w:hAnsi="Arial" w:cs="Arial"/>
                <w:b/>
                <w:i w:val="0"/>
              </w:rPr>
              <w:t>Chipsets</w:t>
            </w:r>
          </w:p>
        </w:tc>
        <w:tc>
          <w:tcPr>
            <w:tcW w:w="1728" w:type="dxa"/>
          </w:tcPr>
          <w:p w14:paraId="1DFE5EF2" w14:textId="01EE5D6E" w:rsidR="00A06DA5" w:rsidRDefault="00A06DA5" w:rsidP="00042261">
            <w:pPr>
              <w:pStyle w:val="Rationale"/>
              <w:jc w:val="center"/>
              <w:rPr>
                <w:rFonts w:ascii="Arial" w:hAnsi="Arial" w:cs="Arial"/>
                <w:b/>
                <w:i w:val="0"/>
              </w:rPr>
            </w:pPr>
            <w:r>
              <w:rPr>
                <w:rFonts w:ascii="Arial" w:hAnsi="Arial" w:cs="Arial"/>
                <w:b/>
                <w:i w:val="0"/>
              </w:rPr>
              <w:t xml:space="preserve">Max </w:t>
            </w:r>
            <w:r w:rsidRPr="00A62EAD">
              <w:rPr>
                <w:rFonts w:ascii="Arial" w:hAnsi="Arial" w:cs="Arial"/>
                <w:b/>
                <w:i w:val="0"/>
              </w:rPr>
              <w:t>Pixel Clock</w:t>
            </w:r>
          </w:p>
        </w:tc>
        <w:tc>
          <w:tcPr>
            <w:tcW w:w="1728" w:type="dxa"/>
          </w:tcPr>
          <w:p w14:paraId="0C3AC709" w14:textId="73110EBD" w:rsidR="00A06DA5" w:rsidRDefault="00A06DA5">
            <w:pPr>
              <w:pStyle w:val="Rationale"/>
              <w:jc w:val="center"/>
              <w:rPr>
                <w:rFonts w:ascii="Arial" w:hAnsi="Arial" w:cs="Arial"/>
                <w:b/>
                <w:i w:val="0"/>
              </w:rPr>
            </w:pPr>
            <w:r>
              <w:rPr>
                <w:rFonts w:ascii="Arial" w:hAnsi="Arial" w:cs="Arial"/>
                <w:b/>
                <w:i w:val="0"/>
              </w:rPr>
              <w:t>Max REF Clock</w:t>
            </w:r>
          </w:p>
        </w:tc>
        <w:tc>
          <w:tcPr>
            <w:tcW w:w="1728" w:type="dxa"/>
          </w:tcPr>
          <w:p w14:paraId="221AC516" w14:textId="316BB63B" w:rsidR="00A06DA5" w:rsidRDefault="00A06DA5">
            <w:pPr>
              <w:pStyle w:val="Rationale"/>
              <w:jc w:val="center"/>
              <w:rPr>
                <w:rFonts w:ascii="Arial" w:hAnsi="Arial" w:cs="Arial"/>
                <w:b/>
                <w:i w:val="0"/>
              </w:rPr>
            </w:pPr>
            <w:r>
              <w:rPr>
                <w:rFonts w:ascii="Arial" w:hAnsi="Arial" w:cs="Arial"/>
                <w:b/>
                <w:i w:val="0"/>
              </w:rPr>
              <w:t>CSI-2 clock frequency</w:t>
            </w:r>
            <w:r>
              <w:rPr>
                <w:rFonts w:ascii="Arial" w:hAnsi="Arial" w:cs="Arial"/>
                <w:b/>
                <w:i w:val="0"/>
                <w:vertAlign w:val="superscript"/>
              </w:rPr>
              <w:t>2</w:t>
            </w:r>
          </w:p>
        </w:tc>
      </w:tr>
      <w:tr w:rsidR="00A06DA5" w:rsidRPr="008D36C1" w14:paraId="5EB9F346" w14:textId="53798882" w:rsidTr="00A06DA5">
        <w:trPr>
          <w:trHeight w:val="178"/>
        </w:trPr>
        <w:tc>
          <w:tcPr>
            <w:tcW w:w="2623" w:type="dxa"/>
            <w:vMerge/>
          </w:tcPr>
          <w:p w14:paraId="3B7F2D8F" w14:textId="77777777" w:rsidR="00A06DA5" w:rsidRPr="008D36C1" w:rsidRDefault="00A06DA5" w:rsidP="00042261">
            <w:pPr>
              <w:pStyle w:val="Rationale"/>
              <w:jc w:val="center"/>
              <w:rPr>
                <w:rFonts w:ascii="Arial" w:hAnsi="Arial" w:cs="Arial"/>
                <w:i w:val="0"/>
              </w:rPr>
            </w:pPr>
          </w:p>
        </w:tc>
        <w:tc>
          <w:tcPr>
            <w:tcW w:w="1728" w:type="dxa"/>
          </w:tcPr>
          <w:p w14:paraId="3C13CD5B" w14:textId="30993E0E" w:rsidR="00A06DA5" w:rsidRPr="008D36C1" w:rsidRDefault="00A06DA5" w:rsidP="00042261">
            <w:pPr>
              <w:pStyle w:val="Rationale"/>
              <w:jc w:val="center"/>
              <w:rPr>
                <w:rFonts w:ascii="Arial" w:hAnsi="Arial" w:cs="Arial"/>
                <w:i w:val="0"/>
              </w:rPr>
            </w:pPr>
            <w:r w:rsidRPr="008D36C1">
              <w:rPr>
                <w:rFonts w:ascii="Arial" w:hAnsi="Arial" w:cs="Arial"/>
                <w:i w:val="0"/>
              </w:rPr>
              <w:t>(MHz)</w:t>
            </w:r>
          </w:p>
        </w:tc>
        <w:tc>
          <w:tcPr>
            <w:tcW w:w="1728" w:type="dxa"/>
          </w:tcPr>
          <w:p w14:paraId="7C0078DC" w14:textId="332071EA" w:rsidR="00A06DA5" w:rsidRDefault="00A06DA5" w:rsidP="00042261">
            <w:pPr>
              <w:pStyle w:val="Rationale"/>
              <w:jc w:val="center"/>
              <w:rPr>
                <w:rFonts w:ascii="Arial" w:hAnsi="Arial" w:cs="Arial"/>
                <w:i w:val="0"/>
              </w:rPr>
            </w:pPr>
            <w:r>
              <w:rPr>
                <w:rFonts w:ascii="Arial" w:hAnsi="Arial" w:cs="Arial"/>
                <w:i w:val="0"/>
              </w:rPr>
              <w:t>(MHz)</w:t>
            </w:r>
          </w:p>
        </w:tc>
        <w:tc>
          <w:tcPr>
            <w:tcW w:w="1728" w:type="dxa"/>
          </w:tcPr>
          <w:p w14:paraId="7934EF03" w14:textId="45F25054" w:rsidR="00A06DA5" w:rsidRPr="008D36C1" w:rsidRDefault="00A06DA5" w:rsidP="00042261">
            <w:pPr>
              <w:pStyle w:val="Rationale"/>
              <w:jc w:val="center"/>
              <w:rPr>
                <w:rFonts w:ascii="Arial" w:hAnsi="Arial" w:cs="Arial"/>
                <w:i w:val="0"/>
              </w:rPr>
            </w:pPr>
            <w:r>
              <w:rPr>
                <w:rFonts w:ascii="Arial" w:hAnsi="Arial" w:cs="Arial"/>
                <w:i w:val="0"/>
              </w:rPr>
              <w:t>(MHz)</w:t>
            </w:r>
          </w:p>
        </w:tc>
      </w:tr>
      <w:tr w:rsidR="00A06DA5" w14:paraId="1FD8278F" w14:textId="7EA4A251" w:rsidTr="00A06DA5">
        <w:trPr>
          <w:trHeight w:val="269"/>
        </w:trPr>
        <w:tc>
          <w:tcPr>
            <w:tcW w:w="2623" w:type="dxa"/>
          </w:tcPr>
          <w:p w14:paraId="1EB6AEC1" w14:textId="5947205F" w:rsidR="00A06DA5" w:rsidRPr="008D36C1" w:rsidRDefault="00A06DA5" w:rsidP="00A06DA5">
            <w:pPr>
              <w:pStyle w:val="Rationale"/>
              <w:rPr>
                <w:rFonts w:ascii="Arial" w:hAnsi="Arial" w:cs="Arial"/>
                <w:i w:val="0"/>
              </w:rPr>
            </w:pPr>
            <w:r w:rsidRPr="00A62EAD">
              <w:rPr>
                <w:rFonts w:ascii="Arial" w:hAnsi="Arial" w:cs="Arial"/>
                <w:i w:val="0"/>
              </w:rPr>
              <w:t>DS90UB9</w:t>
            </w:r>
            <w:r>
              <w:rPr>
                <w:rFonts w:ascii="Arial" w:hAnsi="Arial" w:cs="Arial"/>
                <w:i w:val="0"/>
              </w:rPr>
              <w:t>1-</w:t>
            </w:r>
            <w:r w:rsidRPr="00E90045">
              <w:rPr>
                <w:rFonts w:ascii="Arial" w:hAnsi="Arial" w:cs="Arial"/>
                <w:i w:val="0"/>
              </w:rPr>
              <w:t>3A/4A</w:t>
            </w:r>
          </w:p>
        </w:tc>
        <w:tc>
          <w:tcPr>
            <w:tcW w:w="1728" w:type="dxa"/>
          </w:tcPr>
          <w:p w14:paraId="790DC1FE" w14:textId="4AF192CA" w:rsidR="00A06DA5" w:rsidRDefault="00A06DA5" w:rsidP="00A06DA5">
            <w:pPr>
              <w:pStyle w:val="Rationale"/>
              <w:jc w:val="center"/>
              <w:rPr>
                <w:rFonts w:ascii="Arial" w:hAnsi="Arial" w:cs="Arial"/>
                <w:i w:val="0"/>
              </w:rPr>
            </w:pPr>
            <w:r w:rsidRPr="00D43B88">
              <w:rPr>
                <w:rFonts w:ascii="Arial" w:hAnsi="Arial" w:cs="Arial"/>
                <w:i w:val="0"/>
              </w:rPr>
              <w:t>100</w:t>
            </w:r>
          </w:p>
        </w:tc>
        <w:tc>
          <w:tcPr>
            <w:tcW w:w="1728" w:type="dxa"/>
          </w:tcPr>
          <w:p w14:paraId="08602669" w14:textId="3A0C4479" w:rsidR="00A06DA5" w:rsidRDefault="00A06DA5" w:rsidP="00A06DA5">
            <w:pPr>
              <w:pStyle w:val="Rationale"/>
              <w:jc w:val="center"/>
              <w:rPr>
                <w:rFonts w:ascii="Arial" w:hAnsi="Arial" w:cs="Arial"/>
                <w:i w:val="0"/>
              </w:rPr>
            </w:pPr>
            <w:r>
              <w:rPr>
                <w:rFonts w:ascii="Arial" w:hAnsi="Arial" w:cs="Arial"/>
                <w:i w:val="0"/>
              </w:rPr>
              <w:t>N/A</w:t>
            </w:r>
          </w:p>
        </w:tc>
        <w:tc>
          <w:tcPr>
            <w:tcW w:w="1728" w:type="dxa"/>
          </w:tcPr>
          <w:p w14:paraId="389E19FD" w14:textId="392981AA" w:rsidR="00A06DA5" w:rsidRPr="00D43B88" w:rsidRDefault="00A06DA5" w:rsidP="00A06DA5">
            <w:pPr>
              <w:pStyle w:val="Rationale"/>
              <w:jc w:val="center"/>
              <w:rPr>
                <w:rFonts w:ascii="Arial" w:hAnsi="Arial" w:cs="Arial"/>
                <w:i w:val="0"/>
              </w:rPr>
            </w:pPr>
            <w:r>
              <w:rPr>
                <w:rFonts w:ascii="Arial" w:hAnsi="Arial" w:cs="Arial"/>
                <w:i w:val="0"/>
              </w:rPr>
              <w:t>N/A</w:t>
            </w:r>
          </w:p>
        </w:tc>
      </w:tr>
      <w:tr w:rsidR="00A06DA5" w14:paraId="6ABB0F25" w14:textId="08A90BFA" w:rsidTr="00A06DA5">
        <w:tc>
          <w:tcPr>
            <w:tcW w:w="2623" w:type="dxa"/>
          </w:tcPr>
          <w:p w14:paraId="42725D36" w14:textId="77777777" w:rsidR="00A06DA5" w:rsidRPr="008D36C1" w:rsidRDefault="00A06DA5" w:rsidP="00A06DA5">
            <w:pPr>
              <w:pStyle w:val="Rationale"/>
              <w:rPr>
                <w:rFonts w:ascii="Arial" w:hAnsi="Arial" w:cs="Arial"/>
                <w:i w:val="0"/>
              </w:rPr>
            </w:pPr>
            <w:r w:rsidRPr="00A62EAD">
              <w:rPr>
                <w:rFonts w:ascii="Arial" w:hAnsi="Arial" w:cs="Arial"/>
                <w:i w:val="0"/>
              </w:rPr>
              <w:t>DS90UH9</w:t>
            </w:r>
            <w:r>
              <w:rPr>
                <w:rFonts w:ascii="Arial" w:hAnsi="Arial" w:cs="Arial"/>
                <w:i w:val="0"/>
              </w:rPr>
              <w:t>27/8</w:t>
            </w:r>
          </w:p>
        </w:tc>
        <w:tc>
          <w:tcPr>
            <w:tcW w:w="1728" w:type="dxa"/>
          </w:tcPr>
          <w:p w14:paraId="07EEAEF8" w14:textId="488900D4" w:rsidR="00A06DA5" w:rsidRDefault="00A06DA5" w:rsidP="00A06DA5">
            <w:pPr>
              <w:pStyle w:val="Rationale"/>
              <w:jc w:val="center"/>
              <w:rPr>
                <w:rFonts w:ascii="Arial" w:hAnsi="Arial" w:cs="Arial"/>
                <w:i w:val="0"/>
              </w:rPr>
            </w:pPr>
            <w:r w:rsidRPr="00D43B88">
              <w:rPr>
                <w:rFonts w:ascii="Arial" w:hAnsi="Arial" w:cs="Arial"/>
                <w:i w:val="0"/>
              </w:rPr>
              <w:t>85</w:t>
            </w:r>
          </w:p>
        </w:tc>
        <w:tc>
          <w:tcPr>
            <w:tcW w:w="1728" w:type="dxa"/>
          </w:tcPr>
          <w:p w14:paraId="16FA68E0" w14:textId="03AB9C9E" w:rsidR="00A06DA5" w:rsidRDefault="00A06DA5" w:rsidP="00A06DA5">
            <w:pPr>
              <w:pStyle w:val="Rationale"/>
              <w:jc w:val="center"/>
              <w:rPr>
                <w:rFonts w:ascii="Arial" w:hAnsi="Arial" w:cs="Arial"/>
                <w:i w:val="0"/>
              </w:rPr>
            </w:pPr>
            <w:r>
              <w:rPr>
                <w:rFonts w:ascii="Arial" w:hAnsi="Arial" w:cs="Arial"/>
                <w:i w:val="0"/>
              </w:rPr>
              <w:t>N/A</w:t>
            </w:r>
          </w:p>
        </w:tc>
        <w:tc>
          <w:tcPr>
            <w:tcW w:w="1728" w:type="dxa"/>
          </w:tcPr>
          <w:p w14:paraId="63F8085D" w14:textId="6BAE40D7" w:rsidR="00A06DA5" w:rsidRPr="00D43B88" w:rsidRDefault="00A06DA5" w:rsidP="00A06DA5">
            <w:pPr>
              <w:pStyle w:val="Rationale"/>
              <w:jc w:val="center"/>
              <w:rPr>
                <w:rFonts w:ascii="Arial" w:hAnsi="Arial" w:cs="Arial"/>
                <w:i w:val="0"/>
              </w:rPr>
            </w:pPr>
            <w:r>
              <w:rPr>
                <w:rFonts w:ascii="Arial" w:hAnsi="Arial" w:cs="Arial"/>
                <w:i w:val="0"/>
              </w:rPr>
              <w:t>N/A</w:t>
            </w:r>
          </w:p>
        </w:tc>
      </w:tr>
      <w:tr w:rsidR="00A06DA5" w:rsidRPr="008D36C1" w14:paraId="6C1D641F" w14:textId="403D5990" w:rsidTr="00A06DA5">
        <w:trPr>
          <w:trHeight w:val="287"/>
        </w:trPr>
        <w:tc>
          <w:tcPr>
            <w:tcW w:w="2623" w:type="dxa"/>
          </w:tcPr>
          <w:p w14:paraId="25410158" w14:textId="0579C504" w:rsidR="00A06DA5" w:rsidRPr="00E90045" w:rsidRDefault="00A06DA5" w:rsidP="00A06DA5">
            <w:pPr>
              <w:pStyle w:val="Rationale"/>
              <w:rPr>
                <w:rFonts w:ascii="Arial" w:hAnsi="Arial" w:cs="Arial"/>
                <w:i w:val="0"/>
              </w:rPr>
            </w:pPr>
            <w:r w:rsidRPr="00E90045">
              <w:rPr>
                <w:rFonts w:ascii="Arial" w:hAnsi="Arial" w:cs="Arial"/>
                <w:i w:val="0"/>
              </w:rPr>
              <w:t>DS90UB933/4</w:t>
            </w:r>
          </w:p>
        </w:tc>
        <w:tc>
          <w:tcPr>
            <w:tcW w:w="1728" w:type="dxa"/>
          </w:tcPr>
          <w:p w14:paraId="49DE317D" w14:textId="5C51C896" w:rsidR="00A06DA5" w:rsidRPr="008D36C1" w:rsidRDefault="00A06DA5" w:rsidP="00A06DA5">
            <w:pPr>
              <w:pStyle w:val="Rationale"/>
              <w:jc w:val="center"/>
              <w:rPr>
                <w:rFonts w:ascii="Arial" w:hAnsi="Arial" w:cs="Arial"/>
                <w:i w:val="0"/>
              </w:rPr>
            </w:pPr>
            <w:r w:rsidRPr="00D43B88">
              <w:rPr>
                <w:rFonts w:ascii="Arial" w:hAnsi="Arial" w:cs="Arial"/>
                <w:i w:val="0"/>
              </w:rPr>
              <w:t>100</w:t>
            </w:r>
          </w:p>
        </w:tc>
        <w:tc>
          <w:tcPr>
            <w:tcW w:w="1728" w:type="dxa"/>
          </w:tcPr>
          <w:p w14:paraId="5C9A004B" w14:textId="69A417E3" w:rsidR="00A06DA5" w:rsidRDefault="00A06DA5" w:rsidP="00A06DA5">
            <w:pPr>
              <w:pStyle w:val="Rationale"/>
              <w:jc w:val="center"/>
              <w:rPr>
                <w:rFonts w:ascii="Arial" w:hAnsi="Arial" w:cs="Arial"/>
                <w:i w:val="0"/>
              </w:rPr>
            </w:pPr>
            <w:r>
              <w:rPr>
                <w:rFonts w:ascii="Arial" w:hAnsi="Arial" w:cs="Arial"/>
                <w:i w:val="0"/>
              </w:rPr>
              <w:t>N/A</w:t>
            </w:r>
          </w:p>
        </w:tc>
        <w:tc>
          <w:tcPr>
            <w:tcW w:w="1728" w:type="dxa"/>
          </w:tcPr>
          <w:p w14:paraId="085695C7" w14:textId="1F961B17" w:rsidR="00A06DA5" w:rsidRPr="00D43B88" w:rsidRDefault="00A06DA5" w:rsidP="00A06DA5">
            <w:pPr>
              <w:pStyle w:val="Rationale"/>
              <w:jc w:val="center"/>
              <w:rPr>
                <w:rFonts w:ascii="Arial" w:hAnsi="Arial" w:cs="Arial"/>
                <w:i w:val="0"/>
              </w:rPr>
            </w:pPr>
            <w:r>
              <w:rPr>
                <w:rFonts w:ascii="Arial" w:hAnsi="Arial" w:cs="Arial"/>
                <w:i w:val="0"/>
              </w:rPr>
              <w:t>N/A</w:t>
            </w:r>
          </w:p>
        </w:tc>
      </w:tr>
      <w:tr w:rsidR="00A06DA5" w14:paraId="32D4B711" w14:textId="33B1AD63" w:rsidTr="00A06DA5">
        <w:trPr>
          <w:trHeight w:val="287"/>
        </w:trPr>
        <w:tc>
          <w:tcPr>
            <w:tcW w:w="2623" w:type="dxa"/>
          </w:tcPr>
          <w:p w14:paraId="3E96DFB0" w14:textId="300E6A6F" w:rsidR="00A06DA5" w:rsidRPr="00A62EAD" w:rsidRDefault="00A06DA5" w:rsidP="00A06DA5">
            <w:pPr>
              <w:pStyle w:val="Rationale"/>
              <w:rPr>
                <w:rFonts w:ascii="Arial" w:hAnsi="Arial" w:cs="Arial"/>
                <w:i w:val="0"/>
              </w:rPr>
            </w:pPr>
            <w:r>
              <w:rPr>
                <w:rFonts w:ascii="Arial" w:hAnsi="Arial" w:cs="Arial"/>
                <w:i w:val="0"/>
              </w:rPr>
              <w:t xml:space="preserve">DS90UH947/8 </w:t>
            </w:r>
            <w:r w:rsidRPr="00AF21AE">
              <w:rPr>
                <w:rFonts w:ascii="Arial" w:hAnsi="Arial" w:cs="Arial"/>
                <w:i w:val="0"/>
              </w:rPr>
              <w:t>Single</w:t>
            </w:r>
            <w:r>
              <w:rPr>
                <w:rFonts w:ascii="Arial" w:hAnsi="Arial" w:cs="Arial"/>
                <w:i w:val="0"/>
              </w:rPr>
              <w:t xml:space="preserve"> </w:t>
            </w:r>
            <w:r w:rsidRPr="00AF21AE">
              <w:rPr>
                <w:rFonts w:ascii="Arial" w:hAnsi="Arial" w:cs="Arial"/>
                <w:i w:val="0"/>
              </w:rPr>
              <w:t>lane</w:t>
            </w:r>
          </w:p>
        </w:tc>
        <w:tc>
          <w:tcPr>
            <w:tcW w:w="1728" w:type="dxa"/>
          </w:tcPr>
          <w:p w14:paraId="34B8DBCA" w14:textId="72A26D8E" w:rsidR="00A06DA5" w:rsidRDefault="00A06DA5" w:rsidP="00A06DA5">
            <w:pPr>
              <w:pStyle w:val="Rationale"/>
              <w:jc w:val="center"/>
              <w:rPr>
                <w:rFonts w:ascii="Arial" w:hAnsi="Arial" w:cs="Arial"/>
                <w:i w:val="0"/>
              </w:rPr>
            </w:pPr>
            <w:r w:rsidRPr="00D43B88">
              <w:rPr>
                <w:rFonts w:ascii="Arial" w:hAnsi="Arial" w:cs="Arial"/>
                <w:i w:val="0"/>
              </w:rPr>
              <w:t>96</w:t>
            </w:r>
          </w:p>
        </w:tc>
        <w:tc>
          <w:tcPr>
            <w:tcW w:w="1728" w:type="dxa"/>
          </w:tcPr>
          <w:p w14:paraId="70775262" w14:textId="57354C09" w:rsidR="00A06DA5" w:rsidRDefault="00A06DA5" w:rsidP="00A06DA5">
            <w:pPr>
              <w:pStyle w:val="Rationale"/>
              <w:jc w:val="center"/>
              <w:rPr>
                <w:rFonts w:ascii="Arial" w:hAnsi="Arial" w:cs="Arial"/>
                <w:i w:val="0"/>
              </w:rPr>
            </w:pPr>
            <w:r>
              <w:rPr>
                <w:rFonts w:ascii="Arial" w:hAnsi="Arial" w:cs="Arial"/>
                <w:i w:val="0"/>
              </w:rPr>
              <w:t>N/A</w:t>
            </w:r>
          </w:p>
        </w:tc>
        <w:tc>
          <w:tcPr>
            <w:tcW w:w="1728" w:type="dxa"/>
          </w:tcPr>
          <w:p w14:paraId="42152BC1" w14:textId="1B0A2D44" w:rsidR="00A06DA5" w:rsidRPr="00D43B88" w:rsidRDefault="00A06DA5" w:rsidP="00A06DA5">
            <w:pPr>
              <w:pStyle w:val="Rationale"/>
              <w:jc w:val="center"/>
              <w:rPr>
                <w:rFonts w:ascii="Arial" w:hAnsi="Arial" w:cs="Arial"/>
                <w:i w:val="0"/>
              </w:rPr>
            </w:pPr>
            <w:r>
              <w:rPr>
                <w:rFonts w:ascii="Arial" w:hAnsi="Arial" w:cs="Arial"/>
                <w:i w:val="0"/>
              </w:rPr>
              <w:t>N/A</w:t>
            </w:r>
          </w:p>
        </w:tc>
      </w:tr>
      <w:tr w:rsidR="00A06DA5" w14:paraId="7BD2BFC5" w14:textId="63071FB1" w:rsidTr="00A06DA5">
        <w:trPr>
          <w:trHeight w:val="287"/>
        </w:trPr>
        <w:tc>
          <w:tcPr>
            <w:tcW w:w="2623" w:type="dxa"/>
          </w:tcPr>
          <w:p w14:paraId="257FC31F" w14:textId="7C99E88E" w:rsidR="00A06DA5" w:rsidRPr="00A62EAD" w:rsidRDefault="00A06DA5" w:rsidP="00A06DA5">
            <w:pPr>
              <w:pStyle w:val="Rationale"/>
              <w:rPr>
                <w:rFonts w:ascii="Arial" w:hAnsi="Arial" w:cs="Arial"/>
                <w:i w:val="0"/>
              </w:rPr>
            </w:pPr>
            <w:r>
              <w:rPr>
                <w:rFonts w:ascii="Arial" w:hAnsi="Arial" w:cs="Arial"/>
                <w:i w:val="0"/>
              </w:rPr>
              <w:t xml:space="preserve">DS90UH947/8 </w:t>
            </w:r>
            <w:r w:rsidRPr="00AF21AE">
              <w:rPr>
                <w:rFonts w:ascii="Arial" w:hAnsi="Arial" w:cs="Arial"/>
                <w:i w:val="0"/>
              </w:rPr>
              <w:t>Dual</w:t>
            </w:r>
            <w:r>
              <w:rPr>
                <w:rFonts w:ascii="Arial" w:hAnsi="Arial" w:cs="Arial"/>
                <w:i w:val="0"/>
              </w:rPr>
              <w:t xml:space="preserve"> </w:t>
            </w:r>
            <w:r w:rsidRPr="00AF21AE">
              <w:rPr>
                <w:rFonts w:ascii="Arial" w:hAnsi="Arial" w:cs="Arial"/>
                <w:i w:val="0"/>
              </w:rPr>
              <w:t>lane</w:t>
            </w:r>
          </w:p>
        </w:tc>
        <w:tc>
          <w:tcPr>
            <w:tcW w:w="1728" w:type="dxa"/>
          </w:tcPr>
          <w:p w14:paraId="469922A4" w14:textId="0A54CF54" w:rsidR="00A06DA5" w:rsidRDefault="00A06DA5" w:rsidP="00A06DA5">
            <w:pPr>
              <w:pStyle w:val="Rationale"/>
              <w:jc w:val="center"/>
              <w:rPr>
                <w:rFonts w:ascii="Arial" w:hAnsi="Arial" w:cs="Arial"/>
                <w:i w:val="0"/>
              </w:rPr>
            </w:pPr>
            <w:r w:rsidRPr="00D43B88">
              <w:rPr>
                <w:rFonts w:ascii="Arial" w:hAnsi="Arial" w:cs="Arial"/>
                <w:i w:val="0"/>
              </w:rPr>
              <w:t>170</w:t>
            </w:r>
          </w:p>
        </w:tc>
        <w:tc>
          <w:tcPr>
            <w:tcW w:w="1728" w:type="dxa"/>
          </w:tcPr>
          <w:p w14:paraId="1EC79B20" w14:textId="32B2D6AD" w:rsidR="00A06DA5" w:rsidRDefault="00A06DA5" w:rsidP="00A06DA5">
            <w:pPr>
              <w:pStyle w:val="Rationale"/>
              <w:jc w:val="center"/>
              <w:rPr>
                <w:rFonts w:ascii="Arial" w:hAnsi="Arial" w:cs="Arial"/>
                <w:i w:val="0"/>
              </w:rPr>
            </w:pPr>
            <w:r>
              <w:rPr>
                <w:rFonts w:ascii="Arial" w:hAnsi="Arial" w:cs="Arial"/>
                <w:i w:val="0"/>
              </w:rPr>
              <w:t>N/A</w:t>
            </w:r>
          </w:p>
        </w:tc>
        <w:tc>
          <w:tcPr>
            <w:tcW w:w="1728" w:type="dxa"/>
          </w:tcPr>
          <w:p w14:paraId="35C3A14A" w14:textId="2CA05AC9" w:rsidR="00A06DA5" w:rsidRPr="00D43B88" w:rsidRDefault="00A06DA5" w:rsidP="00A06DA5">
            <w:pPr>
              <w:pStyle w:val="Rationale"/>
              <w:jc w:val="center"/>
              <w:rPr>
                <w:rFonts w:ascii="Arial" w:hAnsi="Arial" w:cs="Arial"/>
                <w:i w:val="0"/>
              </w:rPr>
            </w:pPr>
            <w:r>
              <w:rPr>
                <w:rFonts w:ascii="Arial" w:hAnsi="Arial" w:cs="Arial"/>
                <w:i w:val="0"/>
              </w:rPr>
              <w:t>N/A</w:t>
            </w:r>
          </w:p>
        </w:tc>
      </w:tr>
      <w:tr w:rsidR="00A06DA5" w14:paraId="0C6F5A6B" w14:textId="7730EA2F" w:rsidTr="00A06DA5">
        <w:trPr>
          <w:trHeight w:val="287"/>
        </w:trPr>
        <w:tc>
          <w:tcPr>
            <w:tcW w:w="2623" w:type="dxa"/>
          </w:tcPr>
          <w:p w14:paraId="5F13F2BC" w14:textId="2577003A" w:rsidR="00A06DA5" w:rsidRPr="00A62EAD" w:rsidRDefault="00A06DA5" w:rsidP="00A06DA5">
            <w:pPr>
              <w:pStyle w:val="Rationale"/>
              <w:rPr>
                <w:rFonts w:ascii="Arial" w:hAnsi="Arial" w:cs="Arial"/>
                <w:i w:val="0"/>
              </w:rPr>
            </w:pPr>
            <w:r w:rsidRPr="00A62EAD">
              <w:rPr>
                <w:rFonts w:ascii="Arial" w:hAnsi="Arial" w:cs="Arial"/>
                <w:i w:val="0"/>
              </w:rPr>
              <w:t>DS90U</w:t>
            </w:r>
            <w:r>
              <w:rPr>
                <w:rFonts w:ascii="Arial" w:hAnsi="Arial" w:cs="Arial"/>
                <w:i w:val="0"/>
              </w:rPr>
              <w:t>B</w:t>
            </w:r>
            <w:r w:rsidRPr="00A62EAD">
              <w:rPr>
                <w:rFonts w:ascii="Arial" w:hAnsi="Arial" w:cs="Arial"/>
                <w:i w:val="0"/>
              </w:rPr>
              <w:t>9</w:t>
            </w:r>
            <w:r>
              <w:rPr>
                <w:rFonts w:ascii="Arial" w:hAnsi="Arial" w:cs="Arial"/>
                <w:i w:val="0"/>
              </w:rPr>
              <w:t>53</w:t>
            </w:r>
          </w:p>
        </w:tc>
        <w:tc>
          <w:tcPr>
            <w:tcW w:w="1728" w:type="dxa"/>
          </w:tcPr>
          <w:p w14:paraId="7DDFC401" w14:textId="21AD8B45" w:rsidR="00A06DA5" w:rsidRDefault="00A06DA5" w:rsidP="00A06DA5">
            <w:pPr>
              <w:pStyle w:val="Rationale"/>
              <w:jc w:val="center"/>
              <w:rPr>
                <w:rFonts w:ascii="Arial" w:hAnsi="Arial" w:cs="Arial"/>
                <w:i w:val="0"/>
              </w:rPr>
            </w:pPr>
            <w:r>
              <w:rPr>
                <w:rFonts w:ascii="Arial" w:hAnsi="Arial" w:cs="Arial"/>
                <w:i w:val="0"/>
              </w:rPr>
              <w:t>N/A</w:t>
            </w:r>
          </w:p>
        </w:tc>
        <w:tc>
          <w:tcPr>
            <w:tcW w:w="1728" w:type="dxa"/>
          </w:tcPr>
          <w:p w14:paraId="3A1F4292" w14:textId="11E289C9" w:rsidR="00A06DA5" w:rsidRDefault="00A06DA5" w:rsidP="00A06DA5">
            <w:pPr>
              <w:pStyle w:val="Rationale"/>
              <w:jc w:val="center"/>
              <w:rPr>
                <w:rFonts w:ascii="Arial" w:hAnsi="Arial" w:cs="Arial"/>
                <w:i w:val="0"/>
              </w:rPr>
            </w:pPr>
            <w:r>
              <w:rPr>
                <w:rFonts w:ascii="Arial" w:hAnsi="Arial" w:cs="Arial"/>
                <w:i w:val="0"/>
              </w:rPr>
              <w:t>26</w:t>
            </w:r>
          </w:p>
        </w:tc>
        <w:tc>
          <w:tcPr>
            <w:tcW w:w="1728" w:type="dxa"/>
          </w:tcPr>
          <w:p w14:paraId="2B73E5BA" w14:textId="6A96E6C0" w:rsidR="00A06DA5" w:rsidRDefault="00A06DA5" w:rsidP="00A06DA5">
            <w:pPr>
              <w:pStyle w:val="Rationale"/>
              <w:jc w:val="center"/>
              <w:rPr>
                <w:rFonts w:ascii="Arial" w:hAnsi="Arial" w:cs="Arial"/>
                <w:i w:val="0"/>
              </w:rPr>
            </w:pPr>
            <w:r>
              <w:rPr>
                <w:rFonts w:ascii="Arial" w:hAnsi="Arial" w:cs="Arial"/>
                <w:i w:val="0"/>
              </w:rPr>
              <w:t>416</w:t>
            </w:r>
          </w:p>
        </w:tc>
      </w:tr>
      <w:tr w:rsidR="00A06DA5" w14:paraId="485AAA76" w14:textId="2FFDB311" w:rsidTr="00A06DA5">
        <w:trPr>
          <w:trHeight w:val="287"/>
        </w:trPr>
        <w:tc>
          <w:tcPr>
            <w:tcW w:w="2623" w:type="dxa"/>
          </w:tcPr>
          <w:p w14:paraId="4E824FB9" w14:textId="0F4E5F84" w:rsidR="00A06DA5" w:rsidRPr="00A62EAD" w:rsidRDefault="00A06DA5" w:rsidP="00A06DA5">
            <w:pPr>
              <w:pStyle w:val="Rationale"/>
              <w:rPr>
                <w:rFonts w:ascii="Arial" w:hAnsi="Arial" w:cs="Arial"/>
                <w:i w:val="0"/>
              </w:rPr>
            </w:pPr>
            <w:r w:rsidRPr="00A62EAD">
              <w:rPr>
                <w:rFonts w:ascii="Arial" w:hAnsi="Arial" w:cs="Arial"/>
                <w:i w:val="0"/>
              </w:rPr>
              <w:t>DS90U</w:t>
            </w:r>
            <w:r>
              <w:rPr>
                <w:rFonts w:ascii="Arial" w:hAnsi="Arial" w:cs="Arial"/>
                <w:i w:val="0"/>
              </w:rPr>
              <w:t>B</w:t>
            </w:r>
            <w:r w:rsidRPr="00A62EAD">
              <w:rPr>
                <w:rFonts w:ascii="Arial" w:hAnsi="Arial" w:cs="Arial"/>
                <w:i w:val="0"/>
              </w:rPr>
              <w:t>9</w:t>
            </w:r>
            <w:r>
              <w:rPr>
                <w:rFonts w:ascii="Arial" w:hAnsi="Arial" w:cs="Arial"/>
                <w:i w:val="0"/>
              </w:rPr>
              <w:t>54</w:t>
            </w:r>
          </w:p>
        </w:tc>
        <w:tc>
          <w:tcPr>
            <w:tcW w:w="1728" w:type="dxa"/>
          </w:tcPr>
          <w:p w14:paraId="492CC16D" w14:textId="6527B907" w:rsidR="00A06DA5" w:rsidRDefault="00A06DA5" w:rsidP="00A06DA5">
            <w:pPr>
              <w:pStyle w:val="Rationale"/>
              <w:jc w:val="center"/>
              <w:rPr>
                <w:rFonts w:ascii="Arial" w:hAnsi="Arial" w:cs="Arial"/>
                <w:i w:val="0"/>
              </w:rPr>
            </w:pPr>
            <w:r>
              <w:rPr>
                <w:rFonts w:ascii="Arial" w:hAnsi="Arial" w:cs="Arial"/>
                <w:i w:val="0"/>
              </w:rPr>
              <w:t>N/A</w:t>
            </w:r>
          </w:p>
        </w:tc>
        <w:tc>
          <w:tcPr>
            <w:tcW w:w="1728" w:type="dxa"/>
          </w:tcPr>
          <w:p w14:paraId="10A4A4D2" w14:textId="3ACC9CD1" w:rsidR="00A06DA5" w:rsidRDefault="00A06DA5" w:rsidP="00A06DA5">
            <w:pPr>
              <w:pStyle w:val="Rationale"/>
              <w:jc w:val="center"/>
              <w:rPr>
                <w:rFonts w:ascii="Arial" w:hAnsi="Arial" w:cs="Arial"/>
                <w:i w:val="0"/>
              </w:rPr>
            </w:pPr>
            <w:r>
              <w:rPr>
                <w:rFonts w:ascii="Arial" w:hAnsi="Arial" w:cs="Arial"/>
                <w:i w:val="0"/>
              </w:rPr>
              <w:t>26</w:t>
            </w:r>
          </w:p>
        </w:tc>
        <w:tc>
          <w:tcPr>
            <w:tcW w:w="1728" w:type="dxa"/>
          </w:tcPr>
          <w:p w14:paraId="55055354" w14:textId="5C49A751" w:rsidR="00A06DA5" w:rsidRDefault="00A06DA5" w:rsidP="00A06DA5">
            <w:pPr>
              <w:pStyle w:val="Rationale"/>
              <w:jc w:val="center"/>
              <w:rPr>
                <w:rFonts w:ascii="Arial" w:hAnsi="Arial" w:cs="Arial"/>
                <w:i w:val="0"/>
              </w:rPr>
            </w:pPr>
            <w:r>
              <w:rPr>
                <w:rFonts w:ascii="Arial" w:hAnsi="Arial" w:cs="Arial"/>
                <w:i w:val="0"/>
              </w:rPr>
              <w:t>832</w:t>
            </w:r>
          </w:p>
        </w:tc>
      </w:tr>
      <w:tr w:rsidR="00A06DA5" w:rsidRPr="002A1F09" w14:paraId="60DA5317" w14:textId="3D9E4C9B" w:rsidTr="00A06DA5">
        <w:trPr>
          <w:trHeight w:val="287"/>
        </w:trPr>
        <w:tc>
          <w:tcPr>
            <w:tcW w:w="2623" w:type="dxa"/>
          </w:tcPr>
          <w:p w14:paraId="7C579AF2" w14:textId="306312A1" w:rsidR="00A06DA5" w:rsidRPr="007C2AF3" w:rsidRDefault="00A06DA5" w:rsidP="00A06DA5">
            <w:pPr>
              <w:pStyle w:val="Rationale"/>
              <w:rPr>
                <w:rFonts w:ascii="Arial" w:hAnsi="Arial" w:cs="Arial"/>
                <w:i w:val="0"/>
              </w:rPr>
            </w:pPr>
            <w:r w:rsidRPr="007C2AF3">
              <w:rPr>
                <w:rFonts w:ascii="Arial" w:hAnsi="Arial" w:cs="Arial"/>
                <w:i w:val="0"/>
              </w:rPr>
              <w:t>DS90UB960</w:t>
            </w:r>
          </w:p>
        </w:tc>
        <w:tc>
          <w:tcPr>
            <w:tcW w:w="1728" w:type="dxa"/>
          </w:tcPr>
          <w:p w14:paraId="7F079489" w14:textId="358D7CEC" w:rsidR="00A06DA5" w:rsidRPr="007C2AF3" w:rsidRDefault="00A06DA5" w:rsidP="00A06DA5">
            <w:pPr>
              <w:pStyle w:val="Rationale"/>
              <w:jc w:val="center"/>
              <w:rPr>
                <w:rFonts w:ascii="Arial" w:hAnsi="Arial" w:cs="Arial"/>
                <w:i w:val="0"/>
              </w:rPr>
            </w:pPr>
            <w:r w:rsidRPr="00CA6ACE">
              <w:rPr>
                <w:rFonts w:ascii="Arial" w:hAnsi="Arial" w:cs="Arial"/>
                <w:i w:val="0"/>
              </w:rPr>
              <w:t>N/A</w:t>
            </w:r>
          </w:p>
        </w:tc>
        <w:tc>
          <w:tcPr>
            <w:tcW w:w="1728" w:type="dxa"/>
          </w:tcPr>
          <w:p w14:paraId="056BD74C" w14:textId="56A8CBA0" w:rsidR="00A06DA5" w:rsidRDefault="00A06DA5" w:rsidP="00A06DA5">
            <w:pPr>
              <w:pStyle w:val="Rationale"/>
              <w:jc w:val="center"/>
              <w:rPr>
                <w:rFonts w:ascii="Arial" w:hAnsi="Arial" w:cs="Arial"/>
                <w:i w:val="0"/>
              </w:rPr>
            </w:pPr>
            <w:r>
              <w:rPr>
                <w:rFonts w:ascii="Arial" w:hAnsi="Arial" w:cs="Arial"/>
                <w:i w:val="0"/>
              </w:rPr>
              <w:t>26</w:t>
            </w:r>
          </w:p>
        </w:tc>
        <w:tc>
          <w:tcPr>
            <w:tcW w:w="1728" w:type="dxa"/>
          </w:tcPr>
          <w:p w14:paraId="4A5112BB" w14:textId="1753D054" w:rsidR="00A06DA5" w:rsidRPr="007C2AF3" w:rsidRDefault="00A06DA5" w:rsidP="00A06DA5">
            <w:pPr>
              <w:pStyle w:val="Rationale"/>
              <w:jc w:val="center"/>
              <w:rPr>
                <w:rFonts w:ascii="Arial" w:hAnsi="Arial" w:cs="Arial"/>
                <w:i w:val="0"/>
              </w:rPr>
            </w:pPr>
            <w:r>
              <w:rPr>
                <w:rFonts w:ascii="Arial" w:hAnsi="Arial" w:cs="Arial"/>
                <w:i w:val="0"/>
              </w:rPr>
              <w:t>832</w:t>
            </w:r>
          </w:p>
        </w:tc>
      </w:tr>
      <w:tr w:rsidR="00A06DA5" w:rsidRPr="002A1F09" w14:paraId="0ED6A5CB" w14:textId="434F6D36" w:rsidTr="00A06DA5">
        <w:trPr>
          <w:trHeight w:val="287"/>
        </w:trPr>
        <w:tc>
          <w:tcPr>
            <w:tcW w:w="2623" w:type="dxa"/>
          </w:tcPr>
          <w:p w14:paraId="6D605DED" w14:textId="5AF667F1" w:rsidR="00A06DA5" w:rsidRPr="00464507" w:rsidRDefault="00A06DA5" w:rsidP="00A06DA5">
            <w:pPr>
              <w:pStyle w:val="Rationale"/>
              <w:rPr>
                <w:rFonts w:ascii="Arial" w:hAnsi="Arial" w:cs="Arial"/>
                <w:i w:val="0"/>
              </w:rPr>
            </w:pPr>
            <w:r w:rsidRPr="00464507">
              <w:rPr>
                <w:rFonts w:ascii="Arial" w:hAnsi="Arial" w:cs="Arial"/>
                <w:i w:val="0"/>
              </w:rPr>
              <w:t>DS90UB971</w:t>
            </w:r>
          </w:p>
        </w:tc>
        <w:tc>
          <w:tcPr>
            <w:tcW w:w="1728" w:type="dxa"/>
          </w:tcPr>
          <w:p w14:paraId="25004090" w14:textId="7E8D9D0D" w:rsidR="00A06DA5" w:rsidRPr="00464507" w:rsidRDefault="00A06DA5" w:rsidP="00A06DA5">
            <w:pPr>
              <w:pStyle w:val="Rationale"/>
              <w:jc w:val="center"/>
              <w:rPr>
                <w:rFonts w:ascii="Arial" w:hAnsi="Arial" w:cs="Arial"/>
                <w:i w:val="0"/>
              </w:rPr>
            </w:pPr>
            <w:r w:rsidRPr="00464507">
              <w:rPr>
                <w:rFonts w:ascii="Arial" w:hAnsi="Arial" w:cs="Arial"/>
                <w:i w:val="0"/>
              </w:rPr>
              <w:t>N/A</w:t>
            </w:r>
          </w:p>
        </w:tc>
        <w:tc>
          <w:tcPr>
            <w:tcW w:w="1728" w:type="dxa"/>
          </w:tcPr>
          <w:p w14:paraId="500E573D" w14:textId="2498A0D4" w:rsidR="00A06DA5" w:rsidRPr="00E72123" w:rsidRDefault="00A06DA5" w:rsidP="00A06DA5">
            <w:pPr>
              <w:pStyle w:val="Rationale"/>
              <w:jc w:val="center"/>
              <w:rPr>
                <w:rFonts w:ascii="Arial" w:hAnsi="Arial" w:cs="Arial"/>
                <w:i w:val="0"/>
              </w:rPr>
            </w:pPr>
            <w:r w:rsidRPr="00E72123">
              <w:rPr>
                <w:rFonts w:ascii="Arial" w:hAnsi="Arial" w:cs="Arial"/>
                <w:i w:val="0"/>
              </w:rPr>
              <w:t>25</w:t>
            </w:r>
          </w:p>
        </w:tc>
        <w:tc>
          <w:tcPr>
            <w:tcW w:w="1728" w:type="dxa"/>
          </w:tcPr>
          <w:p w14:paraId="15B9AAB5" w14:textId="152F3B9B" w:rsidR="00A06DA5" w:rsidRPr="00464507" w:rsidRDefault="00A06DA5" w:rsidP="00A06DA5">
            <w:pPr>
              <w:pStyle w:val="Rationale"/>
              <w:jc w:val="center"/>
              <w:rPr>
                <w:rFonts w:ascii="Arial" w:hAnsi="Arial" w:cs="Arial"/>
                <w:i w:val="0"/>
              </w:rPr>
            </w:pPr>
            <w:r w:rsidRPr="00464507">
              <w:rPr>
                <w:rFonts w:ascii="Arial" w:hAnsi="Arial" w:cs="Arial"/>
                <w:i w:val="0"/>
              </w:rPr>
              <w:t>1250</w:t>
            </w:r>
          </w:p>
        </w:tc>
      </w:tr>
      <w:tr w:rsidR="00A06DA5" w:rsidRPr="002A1F09" w14:paraId="4FB21987" w14:textId="5F71E3DC" w:rsidTr="00A06DA5">
        <w:trPr>
          <w:trHeight w:val="287"/>
        </w:trPr>
        <w:tc>
          <w:tcPr>
            <w:tcW w:w="2623" w:type="dxa"/>
          </w:tcPr>
          <w:p w14:paraId="35468667" w14:textId="415BEF8C" w:rsidR="00A06DA5" w:rsidRPr="00464507" w:rsidRDefault="00A06DA5" w:rsidP="00A06DA5">
            <w:pPr>
              <w:pStyle w:val="Rationale"/>
              <w:rPr>
                <w:rFonts w:ascii="Arial" w:hAnsi="Arial" w:cs="Arial"/>
                <w:i w:val="0"/>
              </w:rPr>
            </w:pPr>
            <w:r w:rsidRPr="00464507">
              <w:rPr>
                <w:rFonts w:ascii="Arial" w:hAnsi="Arial" w:cs="Arial"/>
                <w:i w:val="0"/>
              </w:rPr>
              <w:t>DS90UB972</w:t>
            </w:r>
          </w:p>
        </w:tc>
        <w:tc>
          <w:tcPr>
            <w:tcW w:w="1728" w:type="dxa"/>
          </w:tcPr>
          <w:p w14:paraId="6D9EE858" w14:textId="19CEF09D" w:rsidR="00A06DA5" w:rsidRPr="00464507" w:rsidRDefault="00A06DA5" w:rsidP="00A06DA5">
            <w:pPr>
              <w:pStyle w:val="Rationale"/>
              <w:jc w:val="center"/>
              <w:rPr>
                <w:rFonts w:ascii="Arial" w:hAnsi="Arial" w:cs="Arial"/>
                <w:i w:val="0"/>
              </w:rPr>
            </w:pPr>
            <w:r w:rsidRPr="00464507">
              <w:rPr>
                <w:rFonts w:ascii="Arial" w:hAnsi="Arial" w:cs="Arial"/>
                <w:i w:val="0"/>
              </w:rPr>
              <w:t>N/A</w:t>
            </w:r>
          </w:p>
        </w:tc>
        <w:tc>
          <w:tcPr>
            <w:tcW w:w="1728" w:type="dxa"/>
          </w:tcPr>
          <w:p w14:paraId="12382FC9" w14:textId="0E5EA77B" w:rsidR="00A06DA5" w:rsidRPr="00E72123" w:rsidRDefault="00A06DA5" w:rsidP="00A06DA5">
            <w:pPr>
              <w:pStyle w:val="Rationale"/>
              <w:jc w:val="center"/>
              <w:rPr>
                <w:rFonts w:ascii="Arial" w:hAnsi="Arial" w:cs="Arial"/>
                <w:i w:val="0"/>
              </w:rPr>
            </w:pPr>
            <w:r w:rsidRPr="00E72123">
              <w:rPr>
                <w:rFonts w:ascii="Arial" w:hAnsi="Arial" w:cs="Arial"/>
                <w:i w:val="0"/>
              </w:rPr>
              <w:t>25</w:t>
            </w:r>
          </w:p>
        </w:tc>
        <w:tc>
          <w:tcPr>
            <w:tcW w:w="1728" w:type="dxa"/>
          </w:tcPr>
          <w:p w14:paraId="04446A63" w14:textId="5135A643" w:rsidR="00A06DA5" w:rsidRPr="00464507" w:rsidRDefault="00A06DA5" w:rsidP="00A06DA5">
            <w:pPr>
              <w:pStyle w:val="Rationale"/>
              <w:jc w:val="center"/>
              <w:rPr>
                <w:rFonts w:ascii="Arial" w:hAnsi="Arial" w:cs="Arial"/>
                <w:i w:val="0"/>
              </w:rPr>
            </w:pPr>
            <w:r w:rsidRPr="00464507">
              <w:rPr>
                <w:rFonts w:ascii="Arial" w:hAnsi="Arial" w:cs="Arial"/>
                <w:i w:val="0"/>
              </w:rPr>
              <w:t>1250</w:t>
            </w:r>
          </w:p>
        </w:tc>
      </w:tr>
      <w:tr w:rsidR="00A06DA5" w:rsidRPr="002A1F09" w14:paraId="55518B71" w14:textId="2E663E02" w:rsidTr="00A06DA5">
        <w:trPr>
          <w:trHeight w:val="287"/>
        </w:trPr>
        <w:tc>
          <w:tcPr>
            <w:tcW w:w="2623" w:type="dxa"/>
          </w:tcPr>
          <w:p w14:paraId="011B7411" w14:textId="17C76CE0" w:rsidR="00A06DA5" w:rsidRPr="00464507" w:rsidRDefault="00A06DA5" w:rsidP="00A06DA5">
            <w:pPr>
              <w:pStyle w:val="Rationale"/>
              <w:rPr>
                <w:rFonts w:ascii="Arial" w:hAnsi="Arial" w:cs="Arial"/>
                <w:i w:val="0"/>
              </w:rPr>
            </w:pPr>
            <w:r w:rsidRPr="00464507">
              <w:rPr>
                <w:rFonts w:ascii="Arial" w:hAnsi="Arial" w:cs="Arial"/>
                <w:i w:val="0"/>
              </w:rPr>
              <w:t>DS90UB9702</w:t>
            </w:r>
          </w:p>
        </w:tc>
        <w:tc>
          <w:tcPr>
            <w:tcW w:w="1728" w:type="dxa"/>
          </w:tcPr>
          <w:p w14:paraId="1540533F" w14:textId="32F1784C" w:rsidR="00A06DA5" w:rsidRPr="00464507" w:rsidRDefault="00A06DA5" w:rsidP="00A06DA5">
            <w:pPr>
              <w:pStyle w:val="Rationale"/>
              <w:jc w:val="center"/>
              <w:rPr>
                <w:rFonts w:ascii="Arial" w:hAnsi="Arial" w:cs="Arial"/>
                <w:i w:val="0"/>
              </w:rPr>
            </w:pPr>
            <w:r w:rsidRPr="00464507">
              <w:rPr>
                <w:rFonts w:ascii="Arial" w:hAnsi="Arial" w:cs="Arial"/>
                <w:i w:val="0"/>
              </w:rPr>
              <w:t>N/A</w:t>
            </w:r>
          </w:p>
        </w:tc>
        <w:tc>
          <w:tcPr>
            <w:tcW w:w="1728" w:type="dxa"/>
          </w:tcPr>
          <w:p w14:paraId="2E84AC7E" w14:textId="604BD194" w:rsidR="00A06DA5" w:rsidRPr="00E72123" w:rsidRDefault="00A06DA5" w:rsidP="00A06DA5">
            <w:pPr>
              <w:pStyle w:val="Rationale"/>
              <w:jc w:val="center"/>
              <w:rPr>
                <w:rFonts w:ascii="Arial" w:hAnsi="Arial" w:cs="Arial"/>
                <w:i w:val="0"/>
              </w:rPr>
            </w:pPr>
            <w:r w:rsidRPr="00E72123">
              <w:rPr>
                <w:rFonts w:ascii="Arial" w:hAnsi="Arial" w:cs="Arial"/>
                <w:i w:val="0"/>
              </w:rPr>
              <w:t>25</w:t>
            </w:r>
          </w:p>
        </w:tc>
        <w:tc>
          <w:tcPr>
            <w:tcW w:w="1728" w:type="dxa"/>
          </w:tcPr>
          <w:p w14:paraId="5FC64BA9" w14:textId="108DE486" w:rsidR="00A06DA5" w:rsidRPr="00464507" w:rsidRDefault="00A06DA5" w:rsidP="00A06DA5">
            <w:pPr>
              <w:pStyle w:val="Rationale"/>
              <w:jc w:val="center"/>
              <w:rPr>
                <w:rFonts w:ascii="Arial" w:hAnsi="Arial" w:cs="Arial"/>
                <w:i w:val="0"/>
              </w:rPr>
            </w:pPr>
            <w:r w:rsidRPr="00464507">
              <w:rPr>
                <w:rFonts w:ascii="Arial" w:hAnsi="Arial" w:cs="Arial"/>
                <w:i w:val="0"/>
              </w:rPr>
              <w:t>1250</w:t>
            </w:r>
          </w:p>
        </w:tc>
      </w:tr>
    </w:tbl>
    <w:p w14:paraId="265D3498" w14:textId="07152793" w:rsidR="00FC2E51" w:rsidRPr="00FC2E51" w:rsidRDefault="00FC2E51" w:rsidP="00FC2E51">
      <w:pPr>
        <w:rPr>
          <w:rFonts w:ascii="Arial" w:hAnsi="Arial" w:cs="Arial"/>
        </w:rPr>
      </w:pPr>
      <w:r w:rsidRPr="00FC2E51">
        <w:rPr>
          <w:rFonts w:ascii="Arial" w:hAnsi="Arial" w:cs="Arial"/>
        </w:rPr>
        <w:t>Table</w:t>
      </w:r>
      <w:r>
        <w:rPr>
          <w:rFonts w:ascii="Arial" w:hAnsi="Arial" w:cs="Arial"/>
        </w:rPr>
        <w:t xml:space="preserve"> </w:t>
      </w:r>
      <w:r w:rsidRPr="00FC2E51">
        <w:rPr>
          <w:rFonts w:ascii="Arial" w:hAnsi="Arial" w:cs="Arial"/>
        </w:rPr>
        <w:t xml:space="preserve">1: Maximum Clock Rate </w:t>
      </w:r>
    </w:p>
    <w:p w14:paraId="442CF74E" w14:textId="562154E6" w:rsidR="006750F4" w:rsidRDefault="00F9143E" w:rsidP="00C37283">
      <w:pPr>
        <w:pStyle w:val="Rationale"/>
        <w:rPr>
          <w:rFonts w:ascii="Arial" w:hAnsi="Arial" w:cs="Arial"/>
          <w:i w:val="0"/>
        </w:rPr>
      </w:pPr>
      <w:r w:rsidRPr="005C6F90">
        <w:rPr>
          <w:rFonts w:ascii="Arial" w:hAnsi="Arial" w:cs="Arial"/>
          <w:b/>
          <w:i w:val="0"/>
          <w:vertAlign w:val="superscript"/>
        </w:rPr>
        <w:t xml:space="preserve">2 </w:t>
      </w:r>
      <w:r w:rsidR="006750F4">
        <w:rPr>
          <w:rFonts w:ascii="Arial" w:hAnsi="Arial" w:cs="Arial"/>
          <w:i w:val="0"/>
        </w:rPr>
        <w:t>The high speed data bit rate per lane is 2 x CSI clock frequency</w:t>
      </w:r>
    </w:p>
    <w:p w14:paraId="38DB8807" w14:textId="77777777" w:rsidR="00B266F9" w:rsidRDefault="00B266F9" w:rsidP="00C37283">
      <w:pPr>
        <w:pStyle w:val="Rationale"/>
        <w:rPr>
          <w:rFonts w:ascii="Arial" w:hAnsi="Arial" w:cs="Arial"/>
          <w:i w:val="0"/>
        </w:rPr>
      </w:pPr>
    </w:p>
    <w:p w14:paraId="75E5E8AE" w14:textId="3EEAB955" w:rsidR="00C37283" w:rsidRDefault="00C37283" w:rsidP="00C37283">
      <w:pPr>
        <w:pStyle w:val="Rationale"/>
        <w:rPr>
          <w:rFonts w:ascii="Arial" w:hAnsi="Arial" w:cs="Arial"/>
          <w:i w:val="0"/>
        </w:rPr>
      </w:pPr>
      <w:r>
        <w:rPr>
          <w:rFonts w:ascii="Arial" w:hAnsi="Arial" w:cs="Arial"/>
          <w:i w:val="0"/>
        </w:rPr>
        <w:t xml:space="preserve">The product of H, V, FPS, Blanking factor and bits per color shall not exceed the maximum achievable bit rate by each SerDes. </w:t>
      </w:r>
    </w:p>
    <w:p w14:paraId="101C49A9" w14:textId="77777777" w:rsidR="00C37283" w:rsidRDefault="00C37283" w:rsidP="00C37283">
      <w:pPr>
        <w:pStyle w:val="Rationale"/>
        <w:rPr>
          <w:rFonts w:ascii="Arial" w:hAnsi="Arial" w:cs="Arial"/>
          <w:i w:val="0"/>
        </w:rPr>
      </w:pPr>
      <w:r>
        <w:rPr>
          <w:rFonts w:ascii="Arial" w:hAnsi="Arial" w:cs="Arial"/>
          <w:i w:val="0"/>
        </w:rPr>
        <w:t xml:space="preserve">Example: For </w:t>
      </w:r>
      <w:r w:rsidRPr="00A62EAD">
        <w:rPr>
          <w:rFonts w:ascii="Arial" w:hAnsi="Arial" w:cs="Arial"/>
          <w:i w:val="0"/>
        </w:rPr>
        <w:t>DS90UB927</w:t>
      </w:r>
      <w:r>
        <w:rPr>
          <w:rFonts w:ascii="Arial" w:hAnsi="Arial" w:cs="Arial"/>
          <w:i w:val="0"/>
        </w:rPr>
        <w:t>/8 -</w:t>
      </w:r>
      <w:r w:rsidRPr="004E0DDE">
        <w:rPr>
          <w:rFonts w:ascii="Arial" w:hAnsi="Arial" w:cs="Arial"/>
          <w:i w:val="0"/>
        </w:rPr>
        <w:t>1920</w:t>
      </w:r>
      <w:r>
        <w:rPr>
          <w:rFonts w:ascii="Arial" w:hAnsi="Arial" w:cs="Arial"/>
          <w:i w:val="0"/>
        </w:rPr>
        <w:t xml:space="preserve">(H) x </w:t>
      </w:r>
      <w:r w:rsidRPr="004E0DDE">
        <w:rPr>
          <w:rFonts w:ascii="Arial" w:hAnsi="Arial" w:cs="Arial"/>
          <w:i w:val="0"/>
        </w:rPr>
        <w:t>720</w:t>
      </w:r>
      <w:r>
        <w:rPr>
          <w:rFonts w:ascii="Arial" w:hAnsi="Arial" w:cs="Arial"/>
          <w:i w:val="0"/>
        </w:rPr>
        <w:t xml:space="preserve">(V) x </w:t>
      </w:r>
      <w:r w:rsidRPr="004E0DDE">
        <w:rPr>
          <w:rFonts w:ascii="Arial" w:hAnsi="Arial" w:cs="Arial"/>
          <w:i w:val="0"/>
        </w:rPr>
        <w:t>60</w:t>
      </w:r>
      <w:r>
        <w:rPr>
          <w:rFonts w:ascii="Arial" w:hAnsi="Arial" w:cs="Arial"/>
          <w:i w:val="0"/>
        </w:rPr>
        <w:t xml:space="preserve">(FPS) x </w:t>
      </w:r>
      <w:r w:rsidRPr="004E0DDE">
        <w:rPr>
          <w:rFonts w:ascii="Arial" w:hAnsi="Arial" w:cs="Arial"/>
          <w:i w:val="0"/>
        </w:rPr>
        <w:t>24</w:t>
      </w:r>
      <w:r>
        <w:rPr>
          <w:rFonts w:ascii="Arial" w:hAnsi="Arial" w:cs="Arial"/>
          <w:i w:val="0"/>
        </w:rPr>
        <w:t xml:space="preserve">(color) &lt;= </w:t>
      </w:r>
      <w:r w:rsidRPr="00D43B88">
        <w:rPr>
          <w:rFonts w:ascii="Arial" w:hAnsi="Arial" w:cs="Arial"/>
          <w:i w:val="0"/>
        </w:rPr>
        <w:t>2975</w:t>
      </w:r>
      <w:r w:rsidRPr="004E0DDE">
        <w:rPr>
          <w:rFonts w:ascii="Arial" w:hAnsi="Arial" w:cs="Arial"/>
          <w:i w:val="0"/>
        </w:rPr>
        <w:t xml:space="preserve"> </w:t>
      </w:r>
      <w:r>
        <w:rPr>
          <w:rFonts w:ascii="Arial" w:hAnsi="Arial" w:cs="Arial"/>
          <w:i w:val="0"/>
        </w:rPr>
        <w:t xml:space="preserve">Mbps (highest achievable bit rate for </w:t>
      </w:r>
      <w:r w:rsidRPr="00A62EAD">
        <w:rPr>
          <w:rFonts w:ascii="Arial" w:hAnsi="Arial" w:cs="Arial"/>
          <w:i w:val="0"/>
        </w:rPr>
        <w:t>DS90UB927</w:t>
      </w:r>
      <w:r>
        <w:rPr>
          <w:rFonts w:ascii="Arial" w:hAnsi="Arial" w:cs="Arial"/>
          <w:i w:val="0"/>
        </w:rPr>
        <w:t xml:space="preserve">/8). </w:t>
      </w:r>
    </w:p>
    <w:p w14:paraId="0BFB9138" w14:textId="1200CA27" w:rsidR="00FD4FC7" w:rsidRDefault="00C37283" w:rsidP="003D1383">
      <w:pPr>
        <w:pStyle w:val="Rationale"/>
      </w:pPr>
      <w:r>
        <w:rPr>
          <w:rFonts w:ascii="Arial" w:hAnsi="Arial" w:cs="Arial"/>
          <w:i w:val="0"/>
        </w:rPr>
        <w:t xml:space="preserve">When using multiple chipsets, the chipset with lower data rate/pixel clock takes precedence. </w:t>
      </w:r>
    </w:p>
    <w:p w14:paraId="21CCDEFF" w14:textId="77777777" w:rsidR="00B266F9" w:rsidRDefault="00B266F9" w:rsidP="005829E9">
      <w:pPr>
        <w:pStyle w:val="SpecRequirement"/>
        <w:rPr>
          <w:rFonts w:cs="Arial"/>
        </w:rPr>
      </w:pPr>
    </w:p>
    <w:p w14:paraId="06AE2DD1" w14:textId="758D6A5E" w:rsidR="00B266F9" w:rsidRDefault="002D105A" w:rsidP="005829E9">
      <w:pPr>
        <w:pStyle w:val="SpecRequirement"/>
        <w:rPr>
          <w:rFonts w:cs="Arial"/>
        </w:rPr>
      </w:pPr>
      <w:r>
        <w:rPr>
          <w:rFonts w:cs="Arial"/>
        </w:rPr>
        <w:t>Examples:</w:t>
      </w:r>
    </w:p>
    <w:p w14:paraId="0E29ABC3" w14:textId="77777777" w:rsidR="009461A9" w:rsidRDefault="009461A9" w:rsidP="009461A9">
      <w:pPr>
        <w:pStyle w:val="SpecRequirement"/>
        <w:rPr>
          <w:rFonts w:cs="Arial"/>
        </w:rPr>
      </w:pPr>
      <w:r>
        <w:rPr>
          <w:rFonts w:cs="Arial"/>
        </w:rPr>
        <w:t>Display applications:</w:t>
      </w:r>
    </w:p>
    <w:tbl>
      <w:tblPr>
        <w:tblStyle w:val="TableGrid"/>
        <w:tblW w:w="9810" w:type="dxa"/>
        <w:tblInd w:w="108" w:type="dxa"/>
        <w:tblLayout w:type="fixed"/>
        <w:tblLook w:val="04A0" w:firstRow="1" w:lastRow="0" w:firstColumn="1" w:lastColumn="0" w:noHBand="0" w:noVBand="1"/>
      </w:tblPr>
      <w:tblGrid>
        <w:gridCol w:w="1890"/>
        <w:gridCol w:w="1980"/>
        <w:gridCol w:w="810"/>
        <w:gridCol w:w="810"/>
        <w:gridCol w:w="630"/>
        <w:gridCol w:w="720"/>
        <w:gridCol w:w="1170"/>
        <w:gridCol w:w="990"/>
        <w:gridCol w:w="810"/>
      </w:tblGrid>
      <w:tr w:rsidR="009461A9" w14:paraId="089AB736" w14:textId="77777777" w:rsidTr="004B43C2">
        <w:trPr>
          <w:trHeight w:val="179"/>
        </w:trPr>
        <w:tc>
          <w:tcPr>
            <w:tcW w:w="1890" w:type="dxa"/>
            <w:vMerge w:val="restart"/>
          </w:tcPr>
          <w:p w14:paraId="6FAF0851" w14:textId="77777777" w:rsidR="009461A9" w:rsidRDefault="009461A9" w:rsidP="00FE3AA2">
            <w:pPr>
              <w:pStyle w:val="Rationale"/>
              <w:jc w:val="center"/>
              <w:rPr>
                <w:rFonts w:ascii="Arial" w:hAnsi="Arial" w:cs="Arial"/>
                <w:b/>
                <w:i w:val="0"/>
              </w:rPr>
            </w:pPr>
          </w:p>
          <w:p w14:paraId="28DEF946" w14:textId="77777777" w:rsidR="009461A9" w:rsidRPr="00A62EAD" w:rsidRDefault="009461A9" w:rsidP="00FE3AA2">
            <w:pPr>
              <w:pStyle w:val="Rationale"/>
              <w:jc w:val="center"/>
              <w:rPr>
                <w:rFonts w:ascii="Arial" w:hAnsi="Arial" w:cs="Arial"/>
                <w:b/>
                <w:i w:val="0"/>
              </w:rPr>
            </w:pPr>
            <w:r w:rsidRPr="00A62EAD">
              <w:rPr>
                <w:rFonts w:ascii="Arial" w:hAnsi="Arial" w:cs="Arial"/>
                <w:b/>
                <w:i w:val="0"/>
              </w:rPr>
              <w:t>Chipsets</w:t>
            </w:r>
          </w:p>
        </w:tc>
        <w:tc>
          <w:tcPr>
            <w:tcW w:w="1980" w:type="dxa"/>
            <w:vMerge w:val="restart"/>
          </w:tcPr>
          <w:p w14:paraId="0D0DB100" w14:textId="77777777" w:rsidR="009461A9" w:rsidRPr="00A62EAD" w:rsidRDefault="009461A9" w:rsidP="00FE3AA2">
            <w:pPr>
              <w:pStyle w:val="Rationale"/>
              <w:jc w:val="center"/>
              <w:rPr>
                <w:rFonts w:ascii="Arial" w:hAnsi="Arial" w:cs="Arial"/>
                <w:b/>
                <w:i w:val="0"/>
              </w:rPr>
            </w:pPr>
          </w:p>
          <w:p w14:paraId="614BF3D0" w14:textId="77777777" w:rsidR="009461A9" w:rsidRPr="00A62EAD" w:rsidRDefault="009461A9" w:rsidP="00FE3AA2">
            <w:pPr>
              <w:pStyle w:val="Rationale"/>
              <w:jc w:val="center"/>
              <w:rPr>
                <w:rFonts w:ascii="Arial" w:hAnsi="Arial" w:cs="Arial"/>
                <w:b/>
                <w:i w:val="0"/>
              </w:rPr>
            </w:pPr>
            <w:r w:rsidRPr="00A62EAD">
              <w:rPr>
                <w:rFonts w:ascii="Arial" w:hAnsi="Arial" w:cs="Arial"/>
                <w:b/>
                <w:i w:val="0"/>
              </w:rPr>
              <w:t>Standard</w:t>
            </w:r>
          </w:p>
        </w:tc>
        <w:tc>
          <w:tcPr>
            <w:tcW w:w="810" w:type="dxa"/>
          </w:tcPr>
          <w:p w14:paraId="39D54FD9" w14:textId="77777777" w:rsidR="009461A9" w:rsidRPr="00A62EAD" w:rsidRDefault="009461A9" w:rsidP="00FE3AA2">
            <w:pPr>
              <w:pStyle w:val="Rationale"/>
              <w:jc w:val="center"/>
              <w:rPr>
                <w:rFonts w:ascii="Arial" w:hAnsi="Arial" w:cs="Arial"/>
                <w:b/>
                <w:i w:val="0"/>
              </w:rPr>
            </w:pPr>
            <w:r w:rsidRPr="00A62EAD">
              <w:rPr>
                <w:rFonts w:ascii="Arial" w:hAnsi="Arial" w:cs="Arial"/>
                <w:b/>
                <w:i w:val="0"/>
              </w:rPr>
              <w:t>H</w:t>
            </w:r>
          </w:p>
        </w:tc>
        <w:tc>
          <w:tcPr>
            <w:tcW w:w="810" w:type="dxa"/>
          </w:tcPr>
          <w:p w14:paraId="47651724" w14:textId="77777777" w:rsidR="009461A9" w:rsidRPr="00A62EAD" w:rsidRDefault="009461A9" w:rsidP="00FE3AA2">
            <w:pPr>
              <w:pStyle w:val="Rationale"/>
              <w:jc w:val="center"/>
              <w:rPr>
                <w:rFonts w:ascii="Arial" w:hAnsi="Arial" w:cs="Arial"/>
                <w:b/>
                <w:i w:val="0"/>
              </w:rPr>
            </w:pPr>
            <w:r w:rsidRPr="00A62EAD">
              <w:rPr>
                <w:rFonts w:ascii="Arial" w:hAnsi="Arial" w:cs="Arial"/>
                <w:b/>
                <w:i w:val="0"/>
              </w:rPr>
              <w:t>V</w:t>
            </w:r>
          </w:p>
        </w:tc>
        <w:tc>
          <w:tcPr>
            <w:tcW w:w="630" w:type="dxa"/>
          </w:tcPr>
          <w:p w14:paraId="0C359BB8" w14:textId="77777777" w:rsidR="009461A9" w:rsidRPr="00A62EAD" w:rsidRDefault="009461A9" w:rsidP="00FE3AA2">
            <w:pPr>
              <w:pStyle w:val="Rationale"/>
              <w:jc w:val="center"/>
              <w:rPr>
                <w:rFonts w:ascii="Arial" w:hAnsi="Arial" w:cs="Arial"/>
                <w:b/>
                <w:i w:val="0"/>
              </w:rPr>
            </w:pPr>
            <w:r w:rsidRPr="00A62EAD">
              <w:rPr>
                <w:rFonts w:ascii="Arial" w:hAnsi="Arial" w:cs="Arial"/>
                <w:b/>
                <w:i w:val="0"/>
              </w:rPr>
              <w:t>fps</w:t>
            </w:r>
          </w:p>
        </w:tc>
        <w:tc>
          <w:tcPr>
            <w:tcW w:w="720" w:type="dxa"/>
          </w:tcPr>
          <w:p w14:paraId="7FA39AF0" w14:textId="77777777" w:rsidR="009461A9" w:rsidRPr="00A62EAD" w:rsidRDefault="009461A9" w:rsidP="00FE3AA2">
            <w:pPr>
              <w:pStyle w:val="Rationale"/>
              <w:jc w:val="center"/>
              <w:rPr>
                <w:rFonts w:ascii="Arial" w:hAnsi="Arial" w:cs="Arial"/>
                <w:b/>
                <w:i w:val="0"/>
              </w:rPr>
            </w:pPr>
            <w:r w:rsidRPr="00A62EAD">
              <w:rPr>
                <w:rFonts w:ascii="Arial" w:hAnsi="Arial" w:cs="Arial"/>
                <w:b/>
                <w:i w:val="0"/>
              </w:rPr>
              <w:t>Color</w:t>
            </w:r>
          </w:p>
        </w:tc>
        <w:tc>
          <w:tcPr>
            <w:tcW w:w="1170" w:type="dxa"/>
          </w:tcPr>
          <w:p w14:paraId="6FC82BC7" w14:textId="5B476F27" w:rsidR="009461A9" w:rsidRPr="0061651B" w:rsidRDefault="006A75ED" w:rsidP="00FE3AA2">
            <w:pPr>
              <w:pStyle w:val="Rationale"/>
              <w:jc w:val="center"/>
              <w:rPr>
                <w:rFonts w:ascii="Arial" w:hAnsi="Arial" w:cs="Arial"/>
                <w:b/>
                <w:i w:val="0"/>
              </w:rPr>
            </w:pPr>
            <w:r>
              <w:rPr>
                <w:rFonts w:ascii="Arial" w:hAnsi="Arial" w:cs="Arial"/>
                <w:b/>
                <w:i w:val="0"/>
              </w:rPr>
              <w:t>Blanking Factor</w:t>
            </w:r>
          </w:p>
          <w:p w14:paraId="427BD2C3" w14:textId="26EF4298" w:rsidR="0061651B" w:rsidRPr="0061651B" w:rsidRDefault="0061651B" w:rsidP="0061651B">
            <w:pPr>
              <w:pStyle w:val="Rationale"/>
              <w:jc w:val="center"/>
              <w:rPr>
                <w:rFonts w:ascii="Arial" w:hAnsi="Arial" w:cs="Arial"/>
                <w:b/>
                <w:i w:val="0"/>
              </w:rPr>
            </w:pPr>
          </w:p>
        </w:tc>
        <w:tc>
          <w:tcPr>
            <w:tcW w:w="990" w:type="dxa"/>
          </w:tcPr>
          <w:p w14:paraId="23515A22" w14:textId="77777777" w:rsidR="009461A9" w:rsidRPr="00A62EAD" w:rsidRDefault="009461A9" w:rsidP="00FE3AA2">
            <w:pPr>
              <w:pStyle w:val="Rationale"/>
              <w:jc w:val="center"/>
              <w:rPr>
                <w:rFonts w:ascii="Arial" w:hAnsi="Arial" w:cs="Arial"/>
                <w:b/>
                <w:i w:val="0"/>
              </w:rPr>
            </w:pPr>
            <w:r w:rsidRPr="00A62EAD">
              <w:rPr>
                <w:rFonts w:ascii="Arial" w:hAnsi="Arial" w:cs="Arial"/>
                <w:b/>
                <w:i w:val="0"/>
              </w:rPr>
              <w:t xml:space="preserve">Raw </w:t>
            </w:r>
            <w:r>
              <w:rPr>
                <w:rFonts w:ascii="Arial" w:hAnsi="Arial" w:cs="Arial"/>
                <w:b/>
                <w:i w:val="0"/>
              </w:rPr>
              <w:t>video rate</w:t>
            </w:r>
          </w:p>
        </w:tc>
        <w:tc>
          <w:tcPr>
            <w:tcW w:w="810" w:type="dxa"/>
          </w:tcPr>
          <w:p w14:paraId="02FB9549" w14:textId="77777777" w:rsidR="009461A9" w:rsidRDefault="009461A9" w:rsidP="00FE3AA2">
            <w:pPr>
              <w:pStyle w:val="Rationale"/>
              <w:jc w:val="center"/>
              <w:rPr>
                <w:rFonts w:ascii="Arial" w:hAnsi="Arial" w:cs="Arial"/>
                <w:b/>
                <w:i w:val="0"/>
              </w:rPr>
            </w:pPr>
            <w:r w:rsidRPr="00A62EAD">
              <w:rPr>
                <w:rFonts w:ascii="Arial" w:hAnsi="Arial" w:cs="Arial"/>
                <w:b/>
                <w:i w:val="0"/>
              </w:rPr>
              <w:t>Pixel Clock</w:t>
            </w:r>
          </w:p>
        </w:tc>
      </w:tr>
      <w:tr w:rsidR="009461A9" w14:paraId="12901986" w14:textId="77777777" w:rsidTr="004B43C2">
        <w:trPr>
          <w:trHeight w:val="178"/>
        </w:trPr>
        <w:tc>
          <w:tcPr>
            <w:tcW w:w="1890" w:type="dxa"/>
            <w:vMerge/>
          </w:tcPr>
          <w:p w14:paraId="3273541C" w14:textId="77777777" w:rsidR="009461A9" w:rsidRPr="008D36C1" w:rsidRDefault="009461A9" w:rsidP="00FE3AA2">
            <w:pPr>
              <w:pStyle w:val="Rationale"/>
              <w:jc w:val="center"/>
              <w:rPr>
                <w:rFonts w:ascii="Arial" w:hAnsi="Arial" w:cs="Arial"/>
                <w:i w:val="0"/>
              </w:rPr>
            </w:pPr>
          </w:p>
        </w:tc>
        <w:tc>
          <w:tcPr>
            <w:tcW w:w="1980" w:type="dxa"/>
            <w:vMerge/>
          </w:tcPr>
          <w:p w14:paraId="0D6E7734" w14:textId="77777777" w:rsidR="009461A9" w:rsidRPr="008D36C1" w:rsidRDefault="009461A9" w:rsidP="00FE3AA2">
            <w:pPr>
              <w:pStyle w:val="Rationale"/>
              <w:jc w:val="center"/>
              <w:rPr>
                <w:rFonts w:ascii="Arial" w:hAnsi="Arial" w:cs="Arial"/>
                <w:i w:val="0"/>
              </w:rPr>
            </w:pPr>
          </w:p>
        </w:tc>
        <w:tc>
          <w:tcPr>
            <w:tcW w:w="810" w:type="dxa"/>
          </w:tcPr>
          <w:p w14:paraId="61DFC398" w14:textId="77777777" w:rsidR="009461A9" w:rsidRPr="008D36C1" w:rsidRDefault="009461A9" w:rsidP="00FE3AA2">
            <w:pPr>
              <w:pStyle w:val="Rationale"/>
              <w:jc w:val="center"/>
              <w:rPr>
                <w:rFonts w:ascii="Arial" w:hAnsi="Arial" w:cs="Arial"/>
                <w:i w:val="0"/>
              </w:rPr>
            </w:pPr>
            <w:r w:rsidRPr="008D36C1">
              <w:rPr>
                <w:rFonts w:ascii="Arial" w:hAnsi="Arial" w:cs="Arial"/>
                <w:i w:val="0"/>
              </w:rPr>
              <w:t>(Lines)</w:t>
            </w:r>
          </w:p>
        </w:tc>
        <w:tc>
          <w:tcPr>
            <w:tcW w:w="810" w:type="dxa"/>
          </w:tcPr>
          <w:p w14:paraId="605F7B2A" w14:textId="77777777" w:rsidR="009461A9" w:rsidRPr="008D36C1" w:rsidRDefault="009461A9" w:rsidP="00FE3AA2">
            <w:pPr>
              <w:pStyle w:val="Rationale"/>
              <w:jc w:val="center"/>
              <w:rPr>
                <w:rFonts w:ascii="Arial" w:hAnsi="Arial" w:cs="Arial"/>
                <w:i w:val="0"/>
              </w:rPr>
            </w:pPr>
            <w:r w:rsidRPr="008D36C1">
              <w:rPr>
                <w:rFonts w:ascii="Arial" w:hAnsi="Arial" w:cs="Arial"/>
                <w:i w:val="0"/>
              </w:rPr>
              <w:t>(Lines)</w:t>
            </w:r>
          </w:p>
        </w:tc>
        <w:tc>
          <w:tcPr>
            <w:tcW w:w="630" w:type="dxa"/>
          </w:tcPr>
          <w:p w14:paraId="4A04F3CB" w14:textId="77777777" w:rsidR="009461A9" w:rsidRPr="008D36C1" w:rsidRDefault="009461A9" w:rsidP="00FE3AA2">
            <w:pPr>
              <w:pStyle w:val="Rationale"/>
              <w:jc w:val="center"/>
              <w:rPr>
                <w:rFonts w:ascii="Arial" w:hAnsi="Arial" w:cs="Arial"/>
                <w:i w:val="0"/>
              </w:rPr>
            </w:pPr>
            <w:r w:rsidRPr="008D36C1">
              <w:rPr>
                <w:rFonts w:ascii="Arial" w:hAnsi="Arial" w:cs="Arial"/>
                <w:i w:val="0"/>
              </w:rPr>
              <w:t>(Hz)</w:t>
            </w:r>
          </w:p>
        </w:tc>
        <w:tc>
          <w:tcPr>
            <w:tcW w:w="720" w:type="dxa"/>
          </w:tcPr>
          <w:p w14:paraId="3B097E0D" w14:textId="77777777" w:rsidR="009461A9" w:rsidRPr="008D36C1" w:rsidRDefault="009461A9" w:rsidP="00FE3AA2">
            <w:pPr>
              <w:pStyle w:val="Rationale"/>
              <w:jc w:val="center"/>
              <w:rPr>
                <w:rFonts w:ascii="Arial" w:hAnsi="Arial" w:cs="Arial"/>
                <w:i w:val="0"/>
              </w:rPr>
            </w:pPr>
            <w:r w:rsidRPr="008D36C1">
              <w:rPr>
                <w:rFonts w:ascii="Arial" w:hAnsi="Arial" w:cs="Arial"/>
                <w:i w:val="0"/>
              </w:rPr>
              <w:t>(bpp)</w:t>
            </w:r>
          </w:p>
        </w:tc>
        <w:tc>
          <w:tcPr>
            <w:tcW w:w="1170" w:type="dxa"/>
          </w:tcPr>
          <w:p w14:paraId="76358140" w14:textId="77777777" w:rsidR="009461A9" w:rsidRPr="008D36C1" w:rsidRDefault="009461A9" w:rsidP="00FE3AA2">
            <w:pPr>
              <w:pStyle w:val="Rationale"/>
              <w:jc w:val="center"/>
              <w:rPr>
                <w:rFonts w:ascii="Arial" w:hAnsi="Arial" w:cs="Arial"/>
                <w:i w:val="0"/>
              </w:rPr>
            </w:pPr>
            <w:r>
              <w:rPr>
                <w:rFonts w:ascii="Arial" w:hAnsi="Arial" w:cs="Arial"/>
                <w:i w:val="0"/>
              </w:rPr>
              <w:t>(%)</w:t>
            </w:r>
          </w:p>
        </w:tc>
        <w:tc>
          <w:tcPr>
            <w:tcW w:w="990" w:type="dxa"/>
          </w:tcPr>
          <w:p w14:paraId="7DAC6DDB" w14:textId="77777777" w:rsidR="009461A9" w:rsidRPr="008D36C1" w:rsidRDefault="009461A9" w:rsidP="00FE3AA2">
            <w:pPr>
              <w:pStyle w:val="Rationale"/>
              <w:jc w:val="center"/>
              <w:rPr>
                <w:rFonts w:ascii="Arial" w:hAnsi="Arial" w:cs="Arial"/>
                <w:i w:val="0"/>
              </w:rPr>
            </w:pPr>
            <w:r w:rsidRPr="008D36C1">
              <w:rPr>
                <w:rFonts w:ascii="Arial" w:hAnsi="Arial" w:cs="Arial"/>
                <w:i w:val="0"/>
              </w:rPr>
              <w:t>(Mbps)</w:t>
            </w:r>
          </w:p>
        </w:tc>
        <w:tc>
          <w:tcPr>
            <w:tcW w:w="810" w:type="dxa"/>
          </w:tcPr>
          <w:p w14:paraId="5AFF6344" w14:textId="77777777" w:rsidR="009461A9" w:rsidRPr="008D36C1" w:rsidRDefault="009461A9" w:rsidP="00FE3AA2">
            <w:pPr>
              <w:pStyle w:val="Rationale"/>
              <w:jc w:val="center"/>
              <w:rPr>
                <w:rFonts w:ascii="Arial" w:hAnsi="Arial" w:cs="Arial"/>
                <w:i w:val="0"/>
              </w:rPr>
            </w:pPr>
            <w:r w:rsidRPr="008D36C1">
              <w:rPr>
                <w:rFonts w:ascii="Arial" w:hAnsi="Arial" w:cs="Arial"/>
                <w:i w:val="0"/>
              </w:rPr>
              <w:t>(MHz)</w:t>
            </w:r>
          </w:p>
        </w:tc>
      </w:tr>
      <w:tr w:rsidR="009461A9" w14:paraId="76010211" w14:textId="77777777" w:rsidTr="004B43C2">
        <w:trPr>
          <w:trHeight w:val="269"/>
        </w:trPr>
        <w:tc>
          <w:tcPr>
            <w:tcW w:w="1890" w:type="dxa"/>
          </w:tcPr>
          <w:p w14:paraId="3D2FD9C9" w14:textId="77777777" w:rsidR="009461A9" w:rsidRPr="008D36C1" w:rsidRDefault="009461A9" w:rsidP="00042261">
            <w:pPr>
              <w:pStyle w:val="Rationale"/>
              <w:rPr>
                <w:rFonts w:ascii="Arial" w:hAnsi="Arial" w:cs="Arial"/>
                <w:i w:val="0"/>
              </w:rPr>
            </w:pPr>
            <w:r w:rsidRPr="00A62EAD">
              <w:rPr>
                <w:rFonts w:ascii="Arial" w:hAnsi="Arial" w:cs="Arial"/>
                <w:i w:val="0"/>
              </w:rPr>
              <w:t>DS90UB927</w:t>
            </w:r>
            <w:r>
              <w:rPr>
                <w:rFonts w:ascii="Arial" w:hAnsi="Arial" w:cs="Arial"/>
                <w:i w:val="0"/>
              </w:rPr>
              <w:t>/8</w:t>
            </w:r>
          </w:p>
        </w:tc>
        <w:tc>
          <w:tcPr>
            <w:tcW w:w="1980" w:type="dxa"/>
          </w:tcPr>
          <w:p w14:paraId="6FC2BF05" w14:textId="77777777" w:rsidR="009461A9" w:rsidRPr="008D36C1" w:rsidRDefault="009461A9" w:rsidP="00042261">
            <w:pPr>
              <w:pStyle w:val="Rationale"/>
              <w:jc w:val="center"/>
              <w:rPr>
                <w:rFonts w:ascii="Arial" w:hAnsi="Arial" w:cs="Arial"/>
                <w:i w:val="0"/>
              </w:rPr>
            </w:pPr>
            <w:r w:rsidRPr="008D36C1">
              <w:rPr>
                <w:rFonts w:ascii="Arial" w:hAnsi="Arial" w:cs="Arial"/>
                <w:i w:val="0"/>
              </w:rPr>
              <w:t>720p</w:t>
            </w:r>
          </w:p>
        </w:tc>
        <w:tc>
          <w:tcPr>
            <w:tcW w:w="810" w:type="dxa"/>
          </w:tcPr>
          <w:p w14:paraId="1D271C34" w14:textId="77777777" w:rsidR="009461A9" w:rsidRPr="008D36C1" w:rsidRDefault="009461A9" w:rsidP="00042261">
            <w:pPr>
              <w:pStyle w:val="Rationale"/>
              <w:jc w:val="center"/>
              <w:rPr>
                <w:rFonts w:ascii="Arial" w:hAnsi="Arial" w:cs="Arial"/>
                <w:i w:val="0"/>
              </w:rPr>
            </w:pPr>
            <w:r w:rsidRPr="008D36C1">
              <w:rPr>
                <w:rFonts w:ascii="Arial" w:hAnsi="Arial" w:cs="Arial"/>
                <w:i w:val="0"/>
              </w:rPr>
              <w:t>1</w:t>
            </w:r>
            <w:r>
              <w:rPr>
                <w:rFonts w:ascii="Arial" w:hAnsi="Arial" w:cs="Arial"/>
                <w:i w:val="0"/>
              </w:rPr>
              <w:t>280</w:t>
            </w:r>
          </w:p>
        </w:tc>
        <w:tc>
          <w:tcPr>
            <w:tcW w:w="810" w:type="dxa"/>
          </w:tcPr>
          <w:p w14:paraId="0071B443" w14:textId="77777777" w:rsidR="009461A9" w:rsidRPr="008D36C1" w:rsidRDefault="009461A9" w:rsidP="00042261">
            <w:pPr>
              <w:pStyle w:val="Rationale"/>
              <w:jc w:val="center"/>
              <w:rPr>
                <w:rFonts w:ascii="Arial" w:hAnsi="Arial" w:cs="Arial"/>
                <w:i w:val="0"/>
              </w:rPr>
            </w:pPr>
            <w:r w:rsidRPr="008D36C1">
              <w:rPr>
                <w:rFonts w:ascii="Arial" w:hAnsi="Arial" w:cs="Arial"/>
                <w:i w:val="0"/>
              </w:rPr>
              <w:t>720</w:t>
            </w:r>
          </w:p>
        </w:tc>
        <w:tc>
          <w:tcPr>
            <w:tcW w:w="630" w:type="dxa"/>
          </w:tcPr>
          <w:p w14:paraId="251D18C0" w14:textId="77777777" w:rsidR="009461A9" w:rsidRPr="008D36C1" w:rsidRDefault="009461A9" w:rsidP="00042261">
            <w:pPr>
              <w:pStyle w:val="Rationale"/>
              <w:jc w:val="center"/>
              <w:rPr>
                <w:rFonts w:ascii="Arial" w:hAnsi="Arial" w:cs="Arial"/>
                <w:i w:val="0"/>
              </w:rPr>
            </w:pPr>
            <w:r w:rsidRPr="008D36C1">
              <w:rPr>
                <w:rFonts w:ascii="Arial" w:hAnsi="Arial" w:cs="Arial"/>
                <w:i w:val="0"/>
              </w:rPr>
              <w:t>60</w:t>
            </w:r>
          </w:p>
        </w:tc>
        <w:tc>
          <w:tcPr>
            <w:tcW w:w="720" w:type="dxa"/>
          </w:tcPr>
          <w:p w14:paraId="684B503F" w14:textId="77777777" w:rsidR="009461A9" w:rsidRPr="008D36C1" w:rsidRDefault="009461A9" w:rsidP="00042261">
            <w:pPr>
              <w:pStyle w:val="Rationale"/>
              <w:jc w:val="center"/>
              <w:rPr>
                <w:rFonts w:ascii="Arial" w:hAnsi="Arial" w:cs="Arial"/>
                <w:i w:val="0"/>
              </w:rPr>
            </w:pPr>
            <w:r w:rsidRPr="008D36C1">
              <w:rPr>
                <w:rFonts w:ascii="Arial" w:hAnsi="Arial" w:cs="Arial"/>
                <w:i w:val="0"/>
              </w:rPr>
              <w:t>24</w:t>
            </w:r>
          </w:p>
        </w:tc>
        <w:tc>
          <w:tcPr>
            <w:tcW w:w="1170" w:type="dxa"/>
          </w:tcPr>
          <w:p w14:paraId="2C5265B4" w14:textId="77777777" w:rsidR="009461A9" w:rsidRPr="006A75ED" w:rsidRDefault="009461A9" w:rsidP="00042261">
            <w:pPr>
              <w:pStyle w:val="Rationale"/>
              <w:jc w:val="center"/>
              <w:rPr>
                <w:rFonts w:ascii="Arial" w:hAnsi="Arial" w:cs="Arial"/>
                <w:i w:val="0"/>
              </w:rPr>
            </w:pPr>
            <w:r w:rsidRPr="006A75ED">
              <w:rPr>
                <w:rFonts w:ascii="Arial" w:hAnsi="Arial" w:cs="Arial"/>
                <w:i w:val="0"/>
              </w:rPr>
              <w:t>110</w:t>
            </w:r>
          </w:p>
        </w:tc>
        <w:tc>
          <w:tcPr>
            <w:tcW w:w="990" w:type="dxa"/>
          </w:tcPr>
          <w:p w14:paraId="70148041" w14:textId="77777777" w:rsidR="009461A9" w:rsidRPr="006A75ED" w:rsidRDefault="009461A9" w:rsidP="00042261">
            <w:pPr>
              <w:pStyle w:val="Rationale"/>
              <w:jc w:val="center"/>
              <w:rPr>
                <w:rFonts w:ascii="Arial" w:hAnsi="Arial" w:cs="Arial"/>
                <w:i w:val="0"/>
              </w:rPr>
            </w:pPr>
            <w:r w:rsidRPr="006A75ED">
              <w:rPr>
                <w:rFonts w:ascii="Arial" w:hAnsi="Arial" w:cs="Arial"/>
                <w:i w:val="0"/>
              </w:rPr>
              <w:t>1460</w:t>
            </w:r>
          </w:p>
        </w:tc>
        <w:tc>
          <w:tcPr>
            <w:tcW w:w="810" w:type="dxa"/>
          </w:tcPr>
          <w:p w14:paraId="5D8943F5" w14:textId="77777777" w:rsidR="009461A9" w:rsidRDefault="009461A9" w:rsidP="00042261">
            <w:pPr>
              <w:pStyle w:val="Rationale"/>
              <w:jc w:val="center"/>
              <w:rPr>
                <w:rFonts w:ascii="Arial" w:hAnsi="Arial" w:cs="Arial"/>
                <w:i w:val="0"/>
              </w:rPr>
            </w:pPr>
            <w:r>
              <w:rPr>
                <w:rFonts w:ascii="Arial" w:hAnsi="Arial" w:cs="Arial"/>
                <w:i w:val="0"/>
              </w:rPr>
              <w:t>61</w:t>
            </w:r>
          </w:p>
        </w:tc>
      </w:tr>
      <w:tr w:rsidR="009461A9" w14:paraId="478AFA86" w14:textId="77777777" w:rsidTr="004B43C2">
        <w:tc>
          <w:tcPr>
            <w:tcW w:w="1890" w:type="dxa"/>
          </w:tcPr>
          <w:p w14:paraId="1FB92DE1" w14:textId="77777777" w:rsidR="009461A9" w:rsidRPr="008D36C1" w:rsidRDefault="009461A9" w:rsidP="00042261">
            <w:pPr>
              <w:pStyle w:val="Rationale"/>
              <w:rPr>
                <w:rFonts w:ascii="Arial" w:hAnsi="Arial" w:cs="Arial"/>
                <w:i w:val="0"/>
              </w:rPr>
            </w:pPr>
            <w:r w:rsidRPr="00A62EAD">
              <w:rPr>
                <w:rFonts w:ascii="Arial" w:hAnsi="Arial" w:cs="Arial"/>
                <w:i w:val="0"/>
              </w:rPr>
              <w:t>DS90UH947</w:t>
            </w:r>
            <w:r>
              <w:rPr>
                <w:rFonts w:ascii="Arial" w:hAnsi="Arial" w:cs="Arial"/>
                <w:i w:val="0"/>
              </w:rPr>
              <w:t>/8</w:t>
            </w:r>
          </w:p>
        </w:tc>
        <w:tc>
          <w:tcPr>
            <w:tcW w:w="1980" w:type="dxa"/>
          </w:tcPr>
          <w:p w14:paraId="1E21D334" w14:textId="77777777" w:rsidR="009461A9" w:rsidRPr="008D36C1" w:rsidRDefault="009461A9" w:rsidP="00042261">
            <w:pPr>
              <w:pStyle w:val="Rationale"/>
              <w:jc w:val="center"/>
              <w:rPr>
                <w:rFonts w:ascii="Arial" w:hAnsi="Arial" w:cs="Arial"/>
                <w:i w:val="0"/>
              </w:rPr>
            </w:pPr>
            <w:r w:rsidRPr="008D36C1">
              <w:rPr>
                <w:rFonts w:ascii="Arial" w:hAnsi="Arial" w:cs="Arial"/>
                <w:i w:val="0"/>
              </w:rPr>
              <w:t>1080p</w:t>
            </w:r>
          </w:p>
        </w:tc>
        <w:tc>
          <w:tcPr>
            <w:tcW w:w="810" w:type="dxa"/>
          </w:tcPr>
          <w:p w14:paraId="12B029CA" w14:textId="77777777" w:rsidR="009461A9" w:rsidRPr="008D36C1" w:rsidRDefault="009461A9" w:rsidP="00042261">
            <w:pPr>
              <w:pStyle w:val="Rationale"/>
              <w:jc w:val="center"/>
              <w:rPr>
                <w:rFonts w:ascii="Arial" w:hAnsi="Arial" w:cs="Arial"/>
                <w:i w:val="0"/>
              </w:rPr>
            </w:pPr>
            <w:r w:rsidRPr="008D36C1">
              <w:rPr>
                <w:rFonts w:ascii="Arial" w:hAnsi="Arial" w:cs="Arial"/>
                <w:i w:val="0"/>
              </w:rPr>
              <w:t>1920</w:t>
            </w:r>
          </w:p>
        </w:tc>
        <w:tc>
          <w:tcPr>
            <w:tcW w:w="810" w:type="dxa"/>
          </w:tcPr>
          <w:p w14:paraId="0B3FF132" w14:textId="77777777" w:rsidR="009461A9" w:rsidRPr="008D36C1" w:rsidRDefault="009461A9" w:rsidP="00042261">
            <w:pPr>
              <w:pStyle w:val="Rationale"/>
              <w:jc w:val="center"/>
              <w:rPr>
                <w:rFonts w:ascii="Arial" w:hAnsi="Arial" w:cs="Arial"/>
                <w:i w:val="0"/>
              </w:rPr>
            </w:pPr>
            <w:r w:rsidRPr="008D36C1">
              <w:rPr>
                <w:rFonts w:ascii="Arial" w:hAnsi="Arial" w:cs="Arial"/>
                <w:i w:val="0"/>
              </w:rPr>
              <w:t>1080</w:t>
            </w:r>
          </w:p>
        </w:tc>
        <w:tc>
          <w:tcPr>
            <w:tcW w:w="630" w:type="dxa"/>
          </w:tcPr>
          <w:p w14:paraId="2F14B13B" w14:textId="77777777" w:rsidR="009461A9" w:rsidRPr="008D36C1" w:rsidRDefault="009461A9" w:rsidP="00042261">
            <w:pPr>
              <w:pStyle w:val="Rationale"/>
              <w:jc w:val="center"/>
              <w:rPr>
                <w:rFonts w:ascii="Arial" w:hAnsi="Arial" w:cs="Arial"/>
                <w:i w:val="0"/>
              </w:rPr>
            </w:pPr>
            <w:r w:rsidRPr="008D36C1">
              <w:rPr>
                <w:rFonts w:ascii="Arial" w:hAnsi="Arial" w:cs="Arial"/>
                <w:i w:val="0"/>
              </w:rPr>
              <w:t>60</w:t>
            </w:r>
          </w:p>
        </w:tc>
        <w:tc>
          <w:tcPr>
            <w:tcW w:w="720" w:type="dxa"/>
          </w:tcPr>
          <w:p w14:paraId="47DFE266" w14:textId="77777777" w:rsidR="009461A9" w:rsidRPr="008D36C1" w:rsidRDefault="009461A9" w:rsidP="00042261">
            <w:pPr>
              <w:pStyle w:val="Rationale"/>
              <w:jc w:val="center"/>
              <w:rPr>
                <w:rFonts w:ascii="Arial" w:hAnsi="Arial" w:cs="Arial"/>
                <w:i w:val="0"/>
              </w:rPr>
            </w:pPr>
            <w:r w:rsidRPr="008D36C1">
              <w:rPr>
                <w:rFonts w:ascii="Arial" w:hAnsi="Arial" w:cs="Arial"/>
                <w:i w:val="0"/>
              </w:rPr>
              <w:t>24</w:t>
            </w:r>
          </w:p>
        </w:tc>
        <w:tc>
          <w:tcPr>
            <w:tcW w:w="1170" w:type="dxa"/>
          </w:tcPr>
          <w:p w14:paraId="72FD4535" w14:textId="77777777" w:rsidR="009461A9" w:rsidRPr="006A75ED" w:rsidRDefault="009461A9" w:rsidP="00042261">
            <w:pPr>
              <w:pStyle w:val="Rationale"/>
              <w:jc w:val="center"/>
              <w:rPr>
                <w:rFonts w:ascii="Arial" w:hAnsi="Arial" w:cs="Arial"/>
                <w:i w:val="0"/>
              </w:rPr>
            </w:pPr>
            <w:r w:rsidRPr="006A75ED">
              <w:rPr>
                <w:rFonts w:ascii="Arial" w:hAnsi="Arial" w:cs="Arial"/>
                <w:i w:val="0"/>
              </w:rPr>
              <w:t>110</w:t>
            </w:r>
          </w:p>
        </w:tc>
        <w:tc>
          <w:tcPr>
            <w:tcW w:w="990" w:type="dxa"/>
          </w:tcPr>
          <w:p w14:paraId="79550081" w14:textId="77777777" w:rsidR="009461A9" w:rsidRPr="006A75ED" w:rsidRDefault="009461A9" w:rsidP="00042261">
            <w:pPr>
              <w:pStyle w:val="Rationale"/>
              <w:jc w:val="center"/>
              <w:rPr>
                <w:rFonts w:ascii="Arial" w:hAnsi="Arial" w:cs="Arial"/>
                <w:i w:val="0"/>
              </w:rPr>
            </w:pPr>
            <w:r w:rsidRPr="006A75ED">
              <w:rPr>
                <w:rFonts w:ascii="Arial" w:hAnsi="Arial" w:cs="Arial"/>
                <w:i w:val="0"/>
              </w:rPr>
              <w:t>3285</w:t>
            </w:r>
          </w:p>
        </w:tc>
        <w:tc>
          <w:tcPr>
            <w:tcW w:w="810" w:type="dxa"/>
          </w:tcPr>
          <w:p w14:paraId="4D01579D" w14:textId="77777777" w:rsidR="009461A9" w:rsidRDefault="009461A9" w:rsidP="00042261">
            <w:pPr>
              <w:pStyle w:val="Rationale"/>
              <w:jc w:val="center"/>
              <w:rPr>
                <w:rFonts w:ascii="Arial" w:hAnsi="Arial" w:cs="Arial"/>
                <w:i w:val="0"/>
              </w:rPr>
            </w:pPr>
            <w:r>
              <w:rPr>
                <w:rFonts w:ascii="Arial" w:hAnsi="Arial" w:cs="Arial"/>
                <w:i w:val="0"/>
              </w:rPr>
              <w:t>137</w:t>
            </w:r>
          </w:p>
        </w:tc>
      </w:tr>
      <w:tr w:rsidR="009461A9" w14:paraId="51B0A304" w14:textId="77777777" w:rsidTr="004B43C2">
        <w:trPr>
          <w:trHeight w:val="287"/>
        </w:trPr>
        <w:tc>
          <w:tcPr>
            <w:tcW w:w="1890" w:type="dxa"/>
          </w:tcPr>
          <w:p w14:paraId="39B9D460" w14:textId="77777777" w:rsidR="009461A9" w:rsidRPr="008D36C1" w:rsidRDefault="009461A9" w:rsidP="00042261">
            <w:pPr>
              <w:pStyle w:val="Rationale"/>
              <w:rPr>
                <w:rFonts w:ascii="Arial" w:hAnsi="Arial" w:cs="Arial"/>
                <w:i w:val="0"/>
              </w:rPr>
            </w:pPr>
            <w:r w:rsidRPr="00A62EAD">
              <w:rPr>
                <w:rFonts w:ascii="Arial" w:hAnsi="Arial" w:cs="Arial"/>
                <w:i w:val="0"/>
              </w:rPr>
              <w:t>DS90UH947</w:t>
            </w:r>
            <w:r>
              <w:rPr>
                <w:rFonts w:ascii="Arial" w:hAnsi="Arial" w:cs="Arial"/>
                <w:i w:val="0"/>
              </w:rPr>
              <w:t>/8</w:t>
            </w:r>
          </w:p>
        </w:tc>
        <w:tc>
          <w:tcPr>
            <w:tcW w:w="1980" w:type="dxa"/>
          </w:tcPr>
          <w:p w14:paraId="29153DB8" w14:textId="77777777" w:rsidR="009461A9" w:rsidRDefault="009461A9" w:rsidP="00042261">
            <w:pPr>
              <w:pStyle w:val="Rationale"/>
              <w:jc w:val="center"/>
              <w:rPr>
                <w:rFonts w:ascii="Arial" w:hAnsi="Arial" w:cs="Arial"/>
                <w:i w:val="0"/>
              </w:rPr>
            </w:pPr>
            <w:r>
              <w:rPr>
                <w:rFonts w:ascii="Arial" w:hAnsi="Arial" w:cs="Arial"/>
                <w:i w:val="0"/>
              </w:rPr>
              <w:t>1080p</w:t>
            </w:r>
          </w:p>
          <w:p w14:paraId="2EED8354" w14:textId="77777777" w:rsidR="009461A9" w:rsidRPr="008D36C1" w:rsidRDefault="009461A9" w:rsidP="00042261">
            <w:pPr>
              <w:pStyle w:val="Rationale"/>
              <w:jc w:val="center"/>
              <w:rPr>
                <w:rFonts w:ascii="Arial" w:hAnsi="Arial" w:cs="Arial"/>
                <w:i w:val="0"/>
              </w:rPr>
            </w:pPr>
            <w:r w:rsidRPr="008D36C1">
              <w:rPr>
                <w:rFonts w:ascii="Arial" w:hAnsi="Arial" w:cs="Arial"/>
                <w:i w:val="0"/>
              </w:rPr>
              <w:t>(WUXGA)</w:t>
            </w:r>
          </w:p>
        </w:tc>
        <w:tc>
          <w:tcPr>
            <w:tcW w:w="810" w:type="dxa"/>
          </w:tcPr>
          <w:p w14:paraId="68D3EBEE" w14:textId="77777777" w:rsidR="009461A9" w:rsidRPr="008D36C1" w:rsidRDefault="009461A9" w:rsidP="00042261">
            <w:pPr>
              <w:pStyle w:val="Rationale"/>
              <w:jc w:val="center"/>
              <w:rPr>
                <w:rFonts w:ascii="Arial" w:hAnsi="Arial" w:cs="Arial"/>
                <w:i w:val="0"/>
              </w:rPr>
            </w:pPr>
            <w:r w:rsidRPr="008D36C1">
              <w:rPr>
                <w:rFonts w:ascii="Arial" w:hAnsi="Arial" w:cs="Arial"/>
                <w:i w:val="0"/>
              </w:rPr>
              <w:t>1920</w:t>
            </w:r>
          </w:p>
        </w:tc>
        <w:tc>
          <w:tcPr>
            <w:tcW w:w="810" w:type="dxa"/>
          </w:tcPr>
          <w:p w14:paraId="250EEF11" w14:textId="77777777" w:rsidR="009461A9" w:rsidRPr="008D36C1" w:rsidRDefault="009461A9" w:rsidP="00042261">
            <w:pPr>
              <w:pStyle w:val="Rationale"/>
              <w:jc w:val="center"/>
              <w:rPr>
                <w:rFonts w:ascii="Arial" w:hAnsi="Arial" w:cs="Arial"/>
                <w:i w:val="0"/>
              </w:rPr>
            </w:pPr>
            <w:r w:rsidRPr="008D36C1">
              <w:rPr>
                <w:rFonts w:ascii="Arial" w:hAnsi="Arial" w:cs="Arial"/>
                <w:i w:val="0"/>
              </w:rPr>
              <w:t>1200</w:t>
            </w:r>
          </w:p>
        </w:tc>
        <w:tc>
          <w:tcPr>
            <w:tcW w:w="630" w:type="dxa"/>
          </w:tcPr>
          <w:p w14:paraId="48F61E57" w14:textId="77777777" w:rsidR="009461A9" w:rsidRPr="008D36C1" w:rsidRDefault="009461A9" w:rsidP="00042261">
            <w:pPr>
              <w:pStyle w:val="Rationale"/>
              <w:jc w:val="center"/>
              <w:rPr>
                <w:rFonts w:ascii="Arial" w:hAnsi="Arial" w:cs="Arial"/>
                <w:i w:val="0"/>
              </w:rPr>
            </w:pPr>
            <w:r w:rsidRPr="008D36C1">
              <w:rPr>
                <w:rFonts w:ascii="Arial" w:hAnsi="Arial" w:cs="Arial"/>
                <w:i w:val="0"/>
              </w:rPr>
              <w:t>60</w:t>
            </w:r>
          </w:p>
        </w:tc>
        <w:tc>
          <w:tcPr>
            <w:tcW w:w="720" w:type="dxa"/>
          </w:tcPr>
          <w:p w14:paraId="24F6CE2B" w14:textId="77777777" w:rsidR="009461A9" w:rsidRPr="008D36C1" w:rsidRDefault="009461A9" w:rsidP="00042261">
            <w:pPr>
              <w:pStyle w:val="Rationale"/>
              <w:jc w:val="center"/>
              <w:rPr>
                <w:rFonts w:ascii="Arial" w:hAnsi="Arial" w:cs="Arial"/>
                <w:i w:val="0"/>
              </w:rPr>
            </w:pPr>
            <w:r w:rsidRPr="008D36C1">
              <w:rPr>
                <w:rFonts w:ascii="Arial" w:hAnsi="Arial" w:cs="Arial"/>
                <w:i w:val="0"/>
              </w:rPr>
              <w:t>24</w:t>
            </w:r>
          </w:p>
        </w:tc>
        <w:tc>
          <w:tcPr>
            <w:tcW w:w="1170" w:type="dxa"/>
          </w:tcPr>
          <w:p w14:paraId="2B5003F1" w14:textId="77777777" w:rsidR="009461A9" w:rsidRPr="006A75ED" w:rsidRDefault="009461A9" w:rsidP="00042261">
            <w:pPr>
              <w:pStyle w:val="Rationale"/>
              <w:jc w:val="center"/>
              <w:rPr>
                <w:rFonts w:ascii="Arial" w:hAnsi="Arial" w:cs="Arial"/>
                <w:i w:val="0"/>
              </w:rPr>
            </w:pPr>
            <w:r w:rsidRPr="006A75ED">
              <w:rPr>
                <w:rFonts w:ascii="Arial" w:hAnsi="Arial" w:cs="Arial"/>
                <w:i w:val="0"/>
              </w:rPr>
              <w:t>110</w:t>
            </w:r>
          </w:p>
        </w:tc>
        <w:tc>
          <w:tcPr>
            <w:tcW w:w="990" w:type="dxa"/>
          </w:tcPr>
          <w:p w14:paraId="37B3F07F" w14:textId="77777777" w:rsidR="009461A9" w:rsidRPr="006A75ED" w:rsidRDefault="009461A9" w:rsidP="00042261">
            <w:pPr>
              <w:pStyle w:val="Rationale"/>
              <w:jc w:val="center"/>
              <w:rPr>
                <w:rFonts w:ascii="Arial" w:hAnsi="Arial" w:cs="Arial"/>
                <w:i w:val="0"/>
              </w:rPr>
            </w:pPr>
            <w:r w:rsidRPr="006A75ED">
              <w:rPr>
                <w:rFonts w:ascii="Arial" w:hAnsi="Arial" w:cs="Arial"/>
                <w:i w:val="0"/>
              </w:rPr>
              <w:t>3650</w:t>
            </w:r>
          </w:p>
        </w:tc>
        <w:tc>
          <w:tcPr>
            <w:tcW w:w="810" w:type="dxa"/>
          </w:tcPr>
          <w:p w14:paraId="0D1DF79B" w14:textId="77777777" w:rsidR="009461A9" w:rsidRPr="008D36C1" w:rsidRDefault="009461A9" w:rsidP="00042261">
            <w:pPr>
              <w:pStyle w:val="Rationale"/>
              <w:jc w:val="center"/>
              <w:rPr>
                <w:rFonts w:ascii="Arial" w:hAnsi="Arial" w:cs="Arial"/>
                <w:i w:val="0"/>
              </w:rPr>
            </w:pPr>
            <w:r>
              <w:rPr>
                <w:rFonts w:ascii="Arial" w:hAnsi="Arial" w:cs="Arial"/>
                <w:i w:val="0"/>
              </w:rPr>
              <w:t>152</w:t>
            </w:r>
          </w:p>
        </w:tc>
      </w:tr>
    </w:tbl>
    <w:p w14:paraId="782E1F3F" w14:textId="77777777" w:rsidR="007819BA" w:rsidRDefault="007819BA" w:rsidP="009461A9">
      <w:pPr>
        <w:pStyle w:val="SpecRequirement"/>
        <w:rPr>
          <w:rFonts w:cs="Arial"/>
        </w:rPr>
      </w:pPr>
    </w:p>
    <w:p w14:paraId="7ECC383C" w14:textId="4948B173" w:rsidR="009461A9" w:rsidRDefault="009461A9" w:rsidP="009461A9">
      <w:pPr>
        <w:pStyle w:val="SpecRequirement"/>
        <w:rPr>
          <w:rFonts w:cs="Arial"/>
        </w:rPr>
      </w:pPr>
      <w:r>
        <w:rPr>
          <w:rFonts w:cs="Arial"/>
        </w:rPr>
        <w:t>Camera applications</w:t>
      </w:r>
      <w:r w:rsidR="006A75ED">
        <w:rPr>
          <w:rFonts w:cs="Arial"/>
        </w:rPr>
        <w:t xml:space="preserve"> (DVP based)</w:t>
      </w:r>
      <w:r>
        <w:rPr>
          <w:rFonts w:cs="Arial"/>
        </w:rPr>
        <w:t>:</w:t>
      </w:r>
    </w:p>
    <w:tbl>
      <w:tblPr>
        <w:tblStyle w:val="TableGrid"/>
        <w:tblW w:w="0" w:type="auto"/>
        <w:tblInd w:w="108" w:type="dxa"/>
        <w:tblLook w:val="04A0" w:firstRow="1" w:lastRow="0" w:firstColumn="1" w:lastColumn="0" w:noHBand="0" w:noVBand="1"/>
      </w:tblPr>
      <w:tblGrid>
        <w:gridCol w:w="1873"/>
        <w:gridCol w:w="2002"/>
        <w:gridCol w:w="828"/>
        <w:gridCol w:w="828"/>
        <w:gridCol w:w="594"/>
        <w:gridCol w:w="739"/>
        <w:gridCol w:w="1139"/>
        <w:gridCol w:w="974"/>
        <w:gridCol w:w="761"/>
      </w:tblGrid>
      <w:tr w:rsidR="0033765B" w:rsidRPr="00A62EAD" w14:paraId="7BC66BA2" w14:textId="77777777" w:rsidTr="006A75ED">
        <w:trPr>
          <w:trHeight w:val="179"/>
        </w:trPr>
        <w:tc>
          <w:tcPr>
            <w:tcW w:w="1873" w:type="dxa"/>
            <w:vMerge w:val="restart"/>
          </w:tcPr>
          <w:p w14:paraId="7B9640F1" w14:textId="77777777" w:rsidR="0033765B" w:rsidRDefault="0033765B" w:rsidP="00FE3AA2">
            <w:pPr>
              <w:pStyle w:val="Rationale"/>
              <w:jc w:val="center"/>
              <w:rPr>
                <w:rFonts w:ascii="Arial" w:hAnsi="Arial" w:cs="Arial"/>
                <w:b/>
                <w:i w:val="0"/>
              </w:rPr>
            </w:pPr>
          </w:p>
          <w:p w14:paraId="4E465429" w14:textId="77777777" w:rsidR="0033765B" w:rsidRPr="00A62EAD" w:rsidRDefault="0033765B" w:rsidP="00FE3AA2">
            <w:pPr>
              <w:pStyle w:val="Rationale"/>
              <w:jc w:val="center"/>
              <w:rPr>
                <w:rFonts w:ascii="Arial" w:hAnsi="Arial" w:cs="Arial"/>
                <w:b/>
                <w:i w:val="0"/>
              </w:rPr>
            </w:pPr>
            <w:r w:rsidRPr="00A62EAD">
              <w:rPr>
                <w:rFonts w:ascii="Arial" w:hAnsi="Arial" w:cs="Arial"/>
                <w:b/>
                <w:i w:val="0"/>
              </w:rPr>
              <w:t>Chipsets</w:t>
            </w:r>
          </w:p>
        </w:tc>
        <w:tc>
          <w:tcPr>
            <w:tcW w:w="2002" w:type="dxa"/>
            <w:vMerge w:val="restart"/>
          </w:tcPr>
          <w:p w14:paraId="7B179769" w14:textId="77777777" w:rsidR="0033765B" w:rsidRPr="00A62EAD" w:rsidRDefault="0033765B" w:rsidP="00FE3AA2">
            <w:pPr>
              <w:pStyle w:val="Rationale"/>
              <w:jc w:val="center"/>
              <w:rPr>
                <w:rFonts w:ascii="Arial" w:hAnsi="Arial" w:cs="Arial"/>
                <w:b/>
                <w:i w:val="0"/>
              </w:rPr>
            </w:pPr>
          </w:p>
          <w:p w14:paraId="53189446" w14:textId="77777777" w:rsidR="0033765B" w:rsidRPr="00A62EAD" w:rsidRDefault="0033765B" w:rsidP="00FE3AA2">
            <w:pPr>
              <w:pStyle w:val="Rationale"/>
              <w:jc w:val="center"/>
              <w:rPr>
                <w:rFonts w:ascii="Arial" w:hAnsi="Arial" w:cs="Arial"/>
                <w:b/>
                <w:i w:val="0"/>
              </w:rPr>
            </w:pPr>
            <w:r w:rsidRPr="00A62EAD">
              <w:rPr>
                <w:rFonts w:ascii="Arial" w:hAnsi="Arial" w:cs="Arial"/>
                <w:b/>
                <w:i w:val="0"/>
              </w:rPr>
              <w:t>Standard</w:t>
            </w:r>
          </w:p>
        </w:tc>
        <w:tc>
          <w:tcPr>
            <w:tcW w:w="0" w:type="auto"/>
          </w:tcPr>
          <w:p w14:paraId="70FD2874" w14:textId="77777777" w:rsidR="0033765B" w:rsidRPr="00A62EAD" w:rsidRDefault="0033765B" w:rsidP="00FE3AA2">
            <w:pPr>
              <w:pStyle w:val="Rationale"/>
              <w:jc w:val="center"/>
              <w:rPr>
                <w:rFonts w:ascii="Arial" w:hAnsi="Arial" w:cs="Arial"/>
                <w:b/>
                <w:i w:val="0"/>
              </w:rPr>
            </w:pPr>
            <w:r w:rsidRPr="00A62EAD">
              <w:rPr>
                <w:rFonts w:ascii="Arial" w:hAnsi="Arial" w:cs="Arial"/>
                <w:b/>
                <w:i w:val="0"/>
              </w:rPr>
              <w:t>H</w:t>
            </w:r>
          </w:p>
        </w:tc>
        <w:tc>
          <w:tcPr>
            <w:tcW w:w="0" w:type="auto"/>
          </w:tcPr>
          <w:p w14:paraId="3B05E0FA" w14:textId="77777777" w:rsidR="0033765B" w:rsidRPr="00A62EAD" w:rsidRDefault="0033765B" w:rsidP="00FE3AA2">
            <w:pPr>
              <w:pStyle w:val="Rationale"/>
              <w:jc w:val="center"/>
              <w:rPr>
                <w:rFonts w:ascii="Arial" w:hAnsi="Arial" w:cs="Arial"/>
                <w:b/>
                <w:i w:val="0"/>
              </w:rPr>
            </w:pPr>
            <w:r w:rsidRPr="00A62EAD">
              <w:rPr>
                <w:rFonts w:ascii="Arial" w:hAnsi="Arial" w:cs="Arial"/>
                <w:b/>
                <w:i w:val="0"/>
              </w:rPr>
              <w:t>V</w:t>
            </w:r>
          </w:p>
        </w:tc>
        <w:tc>
          <w:tcPr>
            <w:tcW w:w="0" w:type="auto"/>
          </w:tcPr>
          <w:p w14:paraId="6B94B3F4" w14:textId="77777777" w:rsidR="0033765B" w:rsidRPr="00A62EAD" w:rsidRDefault="0033765B" w:rsidP="00FE3AA2">
            <w:pPr>
              <w:pStyle w:val="Rationale"/>
              <w:jc w:val="center"/>
              <w:rPr>
                <w:rFonts w:ascii="Arial" w:hAnsi="Arial" w:cs="Arial"/>
                <w:b/>
                <w:i w:val="0"/>
              </w:rPr>
            </w:pPr>
            <w:r w:rsidRPr="00A62EAD">
              <w:rPr>
                <w:rFonts w:ascii="Arial" w:hAnsi="Arial" w:cs="Arial"/>
                <w:b/>
                <w:i w:val="0"/>
              </w:rPr>
              <w:t>fps</w:t>
            </w:r>
          </w:p>
        </w:tc>
        <w:tc>
          <w:tcPr>
            <w:tcW w:w="0" w:type="auto"/>
          </w:tcPr>
          <w:p w14:paraId="42C88F60" w14:textId="77777777" w:rsidR="0033765B" w:rsidRPr="00A62EAD" w:rsidRDefault="0033765B" w:rsidP="00FE3AA2">
            <w:pPr>
              <w:pStyle w:val="Rationale"/>
              <w:jc w:val="center"/>
              <w:rPr>
                <w:rFonts w:ascii="Arial" w:hAnsi="Arial" w:cs="Arial"/>
                <w:b/>
                <w:i w:val="0"/>
              </w:rPr>
            </w:pPr>
            <w:r w:rsidRPr="00A62EAD">
              <w:rPr>
                <w:rFonts w:ascii="Arial" w:hAnsi="Arial" w:cs="Arial"/>
                <w:b/>
                <w:i w:val="0"/>
              </w:rPr>
              <w:t>Color</w:t>
            </w:r>
          </w:p>
        </w:tc>
        <w:tc>
          <w:tcPr>
            <w:tcW w:w="1139" w:type="dxa"/>
          </w:tcPr>
          <w:p w14:paraId="233139E8" w14:textId="50BC7AF9" w:rsidR="0033765B" w:rsidRPr="00CD3517" w:rsidRDefault="006A75ED" w:rsidP="006A75ED">
            <w:pPr>
              <w:pStyle w:val="Rationale"/>
              <w:jc w:val="center"/>
              <w:rPr>
                <w:rFonts w:ascii="Arial" w:hAnsi="Arial" w:cs="Arial"/>
                <w:b/>
                <w:i w:val="0"/>
              </w:rPr>
            </w:pPr>
            <w:r>
              <w:rPr>
                <w:rFonts w:ascii="Arial" w:hAnsi="Arial" w:cs="Arial"/>
                <w:b/>
                <w:i w:val="0"/>
              </w:rPr>
              <w:t>Blanking Factor</w:t>
            </w:r>
          </w:p>
        </w:tc>
        <w:tc>
          <w:tcPr>
            <w:tcW w:w="974" w:type="dxa"/>
          </w:tcPr>
          <w:p w14:paraId="32873F91" w14:textId="477153EE" w:rsidR="0033765B" w:rsidRPr="00A62EAD" w:rsidRDefault="0033765B" w:rsidP="00FE3AA2">
            <w:pPr>
              <w:pStyle w:val="Rationale"/>
              <w:jc w:val="center"/>
              <w:rPr>
                <w:rFonts w:ascii="Arial" w:hAnsi="Arial" w:cs="Arial"/>
                <w:b/>
                <w:i w:val="0"/>
              </w:rPr>
            </w:pPr>
            <w:r>
              <w:rPr>
                <w:rFonts w:ascii="Arial" w:hAnsi="Arial" w:cs="Arial"/>
                <w:b/>
                <w:i w:val="0"/>
              </w:rPr>
              <w:t>Raw video rate</w:t>
            </w:r>
          </w:p>
        </w:tc>
        <w:tc>
          <w:tcPr>
            <w:tcW w:w="761" w:type="dxa"/>
          </w:tcPr>
          <w:p w14:paraId="099E5FB1" w14:textId="77777777" w:rsidR="0033765B" w:rsidRDefault="0033765B" w:rsidP="00FE3AA2">
            <w:pPr>
              <w:pStyle w:val="Rationale"/>
              <w:jc w:val="center"/>
              <w:rPr>
                <w:rFonts w:ascii="Arial" w:hAnsi="Arial" w:cs="Arial"/>
                <w:b/>
                <w:i w:val="0"/>
              </w:rPr>
            </w:pPr>
            <w:r w:rsidRPr="00A62EAD">
              <w:rPr>
                <w:rFonts w:ascii="Arial" w:hAnsi="Arial" w:cs="Arial"/>
                <w:b/>
                <w:i w:val="0"/>
              </w:rPr>
              <w:t>Pixel Clock</w:t>
            </w:r>
          </w:p>
        </w:tc>
      </w:tr>
      <w:tr w:rsidR="0033765B" w:rsidRPr="008D36C1" w14:paraId="62ED300F" w14:textId="77777777" w:rsidTr="006A75ED">
        <w:trPr>
          <w:trHeight w:val="178"/>
        </w:trPr>
        <w:tc>
          <w:tcPr>
            <w:tcW w:w="1873" w:type="dxa"/>
            <w:vMerge/>
          </w:tcPr>
          <w:p w14:paraId="25814E49" w14:textId="77777777" w:rsidR="0033765B" w:rsidRPr="008D36C1" w:rsidRDefault="0033765B" w:rsidP="00FE3AA2">
            <w:pPr>
              <w:pStyle w:val="Rationale"/>
              <w:jc w:val="center"/>
              <w:rPr>
                <w:rFonts w:ascii="Arial" w:hAnsi="Arial" w:cs="Arial"/>
                <w:i w:val="0"/>
              </w:rPr>
            </w:pPr>
          </w:p>
        </w:tc>
        <w:tc>
          <w:tcPr>
            <w:tcW w:w="2002" w:type="dxa"/>
            <w:vMerge/>
          </w:tcPr>
          <w:p w14:paraId="6CA510B2" w14:textId="77777777" w:rsidR="0033765B" w:rsidRPr="008D36C1" w:rsidRDefault="0033765B" w:rsidP="00FE3AA2">
            <w:pPr>
              <w:pStyle w:val="Rationale"/>
              <w:jc w:val="center"/>
              <w:rPr>
                <w:rFonts w:ascii="Arial" w:hAnsi="Arial" w:cs="Arial"/>
                <w:i w:val="0"/>
              </w:rPr>
            </w:pPr>
          </w:p>
        </w:tc>
        <w:tc>
          <w:tcPr>
            <w:tcW w:w="0" w:type="auto"/>
          </w:tcPr>
          <w:p w14:paraId="137E7620" w14:textId="77777777" w:rsidR="0033765B" w:rsidRPr="008D36C1" w:rsidRDefault="0033765B" w:rsidP="00FE3AA2">
            <w:pPr>
              <w:pStyle w:val="Rationale"/>
              <w:jc w:val="center"/>
              <w:rPr>
                <w:rFonts w:ascii="Arial" w:hAnsi="Arial" w:cs="Arial"/>
                <w:i w:val="0"/>
              </w:rPr>
            </w:pPr>
            <w:r w:rsidRPr="008D36C1">
              <w:rPr>
                <w:rFonts w:ascii="Arial" w:hAnsi="Arial" w:cs="Arial"/>
                <w:i w:val="0"/>
              </w:rPr>
              <w:t>(Lines)</w:t>
            </w:r>
          </w:p>
        </w:tc>
        <w:tc>
          <w:tcPr>
            <w:tcW w:w="0" w:type="auto"/>
          </w:tcPr>
          <w:p w14:paraId="75866E08" w14:textId="77777777" w:rsidR="0033765B" w:rsidRPr="008D36C1" w:rsidRDefault="0033765B" w:rsidP="00FE3AA2">
            <w:pPr>
              <w:pStyle w:val="Rationale"/>
              <w:jc w:val="center"/>
              <w:rPr>
                <w:rFonts w:ascii="Arial" w:hAnsi="Arial" w:cs="Arial"/>
                <w:i w:val="0"/>
              </w:rPr>
            </w:pPr>
            <w:r w:rsidRPr="008D36C1">
              <w:rPr>
                <w:rFonts w:ascii="Arial" w:hAnsi="Arial" w:cs="Arial"/>
                <w:i w:val="0"/>
              </w:rPr>
              <w:t>(Lines)</w:t>
            </w:r>
          </w:p>
        </w:tc>
        <w:tc>
          <w:tcPr>
            <w:tcW w:w="0" w:type="auto"/>
          </w:tcPr>
          <w:p w14:paraId="413822E4" w14:textId="77777777" w:rsidR="0033765B" w:rsidRPr="008D36C1" w:rsidRDefault="0033765B" w:rsidP="00FE3AA2">
            <w:pPr>
              <w:pStyle w:val="Rationale"/>
              <w:jc w:val="center"/>
              <w:rPr>
                <w:rFonts w:ascii="Arial" w:hAnsi="Arial" w:cs="Arial"/>
                <w:i w:val="0"/>
              </w:rPr>
            </w:pPr>
            <w:r w:rsidRPr="008D36C1">
              <w:rPr>
                <w:rFonts w:ascii="Arial" w:hAnsi="Arial" w:cs="Arial"/>
                <w:i w:val="0"/>
              </w:rPr>
              <w:t>(Hz)</w:t>
            </w:r>
          </w:p>
        </w:tc>
        <w:tc>
          <w:tcPr>
            <w:tcW w:w="0" w:type="auto"/>
          </w:tcPr>
          <w:p w14:paraId="219F5394" w14:textId="77777777" w:rsidR="0033765B" w:rsidRPr="008D36C1" w:rsidRDefault="0033765B" w:rsidP="00FE3AA2">
            <w:pPr>
              <w:pStyle w:val="Rationale"/>
              <w:jc w:val="center"/>
              <w:rPr>
                <w:rFonts w:ascii="Arial" w:hAnsi="Arial" w:cs="Arial"/>
                <w:i w:val="0"/>
              </w:rPr>
            </w:pPr>
            <w:r w:rsidRPr="008D36C1">
              <w:rPr>
                <w:rFonts w:ascii="Arial" w:hAnsi="Arial" w:cs="Arial"/>
                <w:i w:val="0"/>
              </w:rPr>
              <w:t>(bpp)</w:t>
            </w:r>
          </w:p>
        </w:tc>
        <w:tc>
          <w:tcPr>
            <w:tcW w:w="1139" w:type="dxa"/>
          </w:tcPr>
          <w:p w14:paraId="78562AEE" w14:textId="77777777" w:rsidR="0033765B" w:rsidRPr="008D36C1" w:rsidRDefault="0033765B" w:rsidP="00FE3AA2">
            <w:pPr>
              <w:pStyle w:val="Rationale"/>
              <w:jc w:val="center"/>
              <w:rPr>
                <w:rFonts w:ascii="Arial" w:hAnsi="Arial" w:cs="Arial"/>
                <w:i w:val="0"/>
              </w:rPr>
            </w:pPr>
            <w:r>
              <w:rPr>
                <w:rFonts w:ascii="Arial" w:hAnsi="Arial" w:cs="Arial"/>
                <w:i w:val="0"/>
              </w:rPr>
              <w:t>(%)</w:t>
            </w:r>
          </w:p>
        </w:tc>
        <w:tc>
          <w:tcPr>
            <w:tcW w:w="974" w:type="dxa"/>
          </w:tcPr>
          <w:p w14:paraId="1CB9E852" w14:textId="253E138D" w:rsidR="0033765B" w:rsidRPr="008D36C1" w:rsidRDefault="0033765B" w:rsidP="00FE3AA2">
            <w:pPr>
              <w:pStyle w:val="Rationale"/>
              <w:jc w:val="center"/>
              <w:rPr>
                <w:rFonts w:ascii="Arial" w:hAnsi="Arial" w:cs="Arial"/>
                <w:i w:val="0"/>
              </w:rPr>
            </w:pPr>
            <w:r w:rsidRPr="008D36C1">
              <w:rPr>
                <w:rFonts w:ascii="Arial" w:hAnsi="Arial" w:cs="Arial"/>
                <w:i w:val="0"/>
              </w:rPr>
              <w:t>(Mbps)</w:t>
            </w:r>
          </w:p>
        </w:tc>
        <w:tc>
          <w:tcPr>
            <w:tcW w:w="761" w:type="dxa"/>
          </w:tcPr>
          <w:p w14:paraId="23124F02" w14:textId="77777777" w:rsidR="0033765B" w:rsidRDefault="0033765B" w:rsidP="00FE3AA2">
            <w:pPr>
              <w:pStyle w:val="Rationale"/>
              <w:jc w:val="center"/>
              <w:rPr>
                <w:rFonts w:ascii="Arial" w:hAnsi="Arial" w:cs="Arial"/>
                <w:i w:val="0"/>
              </w:rPr>
            </w:pPr>
            <w:r w:rsidRPr="008D36C1">
              <w:rPr>
                <w:rFonts w:ascii="Arial" w:hAnsi="Arial" w:cs="Arial"/>
                <w:i w:val="0"/>
              </w:rPr>
              <w:t>(MHz)</w:t>
            </w:r>
          </w:p>
        </w:tc>
      </w:tr>
      <w:tr w:rsidR="0033765B" w:rsidRPr="008D36C1" w14:paraId="6067D8C7" w14:textId="77777777" w:rsidTr="006A75ED">
        <w:trPr>
          <w:trHeight w:val="269"/>
        </w:trPr>
        <w:tc>
          <w:tcPr>
            <w:tcW w:w="1873" w:type="dxa"/>
          </w:tcPr>
          <w:p w14:paraId="5DCDE90D" w14:textId="23E4BFB3" w:rsidR="0033765B" w:rsidRPr="00E90045" w:rsidRDefault="0033765B" w:rsidP="00042261">
            <w:pPr>
              <w:pStyle w:val="Rationale"/>
              <w:jc w:val="both"/>
            </w:pPr>
            <w:r w:rsidRPr="00E90045">
              <w:rPr>
                <w:rFonts w:ascii="Arial" w:hAnsi="Arial" w:cs="Arial"/>
                <w:i w:val="0"/>
              </w:rPr>
              <w:t>DS90UB913A/14A</w:t>
            </w:r>
          </w:p>
        </w:tc>
        <w:tc>
          <w:tcPr>
            <w:tcW w:w="2002" w:type="dxa"/>
          </w:tcPr>
          <w:p w14:paraId="3F72704A" w14:textId="77777777" w:rsidR="0033765B" w:rsidRPr="008D36C1" w:rsidRDefault="0033765B" w:rsidP="00042261">
            <w:pPr>
              <w:pStyle w:val="Rationale"/>
              <w:jc w:val="center"/>
              <w:rPr>
                <w:rFonts w:ascii="Arial" w:hAnsi="Arial" w:cs="Arial"/>
                <w:i w:val="0"/>
              </w:rPr>
            </w:pPr>
            <w:r>
              <w:rPr>
                <w:rFonts w:ascii="Arial" w:hAnsi="Arial" w:cs="Arial"/>
                <w:i w:val="0"/>
              </w:rPr>
              <w:t>1MP</w:t>
            </w:r>
          </w:p>
        </w:tc>
        <w:tc>
          <w:tcPr>
            <w:tcW w:w="0" w:type="auto"/>
          </w:tcPr>
          <w:p w14:paraId="244A952F" w14:textId="77777777" w:rsidR="0033765B" w:rsidRPr="008D36C1" w:rsidRDefault="0033765B" w:rsidP="00042261">
            <w:pPr>
              <w:pStyle w:val="Rationale"/>
              <w:jc w:val="center"/>
              <w:rPr>
                <w:rFonts w:ascii="Arial" w:hAnsi="Arial" w:cs="Arial"/>
                <w:i w:val="0"/>
              </w:rPr>
            </w:pPr>
            <w:r>
              <w:rPr>
                <w:rFonts w:ascii="Arial" w:hAnsi="Arial" w:cs="Arial"/>
                <w:i w:val="0"/>
              </w:rPr>
              <w:t>1280</w:t>
            </w:r>
          </w:p>
        </w:tc>
        <w:tc>
          <w:tcPr>
            <w:tcW w:w="0" w:type="auto"/>
          </w:tcPr>
          <w:p w14:paraId="5C49FECB" w14:textId="77777777" w:rsidR="0033765B" w:rsidRPr="008D36C1" w:rsidRDefault="0033765B" w:rsidP="00042261">
            <w:pPr>
              <w:pStyle w:val="Rationale"/>
              <w:jc w:val="center"/>
              <w:rPr>
                <w:rFonts w:ascii="Arial" w:hAnsi="Arial" w:cs="Arial"/>
                <w:i w:val="0"/>
              </w:rPr>
            </w:pPr>
            <w:r>
              <w:rPr>
                <w:rFonts w:ascii="Arial" w:hAnsi="Arial" w:cs="Arial"/>
                <w:i w:val="0"/>
              </w:rPr>
              <w:t>800</w:t>
            </w:r>
          </w:p>
        </w:tc>
        <w:tc>
          <w:tcPr>
            <w:tcW w:w="0" w:type="auto"/>
          </w:tcPr>
          <w:p w14:paraId="1DC09FF8" w14:textId="77777777" w:rsidR="0033765B" w:rsidRPr="008D36C1" w:rsidRDefault="0033765B" w:rsidP="00042261">
            <w:pPr>
              <w:pStyle w:val="Rationale"/>
              <w:jc w:val="center"/>
              <w:rPr>
                <w:rFonts w:ascii="Arial" w:hAnsi="Arial" w:cs="Arial"/>
                <w:i w:val="0"/>
              </w:rPr>
            </w:pPr>
            <w:r>
              <w:rPr>
                <w:rFonts w:ascii="Arial" w:hAnsi="Arial" w:cs="Arial"/>
                <w:i w:val="0"/>
              </w:rPr>
              <w:t>30</w:t>
            </w:r>
          </w:p>
        </w:tc>
        <w:tc>
          <w:tcPr>
            <w:tcW w:w="0" w:type="auto"/>
          </w:tcPr>
          <w:p w14:paraId="01C5A7FE" w14:textId="77777777" w:rsidR="0033765B" w:rsidRPr="008D36C1" w:rsidRDefault="0033765B" w:rsidP="00042261">
            <w:pPr>
              <w:pStyle w:val="Rationale"/>
              <w:jc w:val="center"/>
              <w:rPr>
                <w:rFonts w:ascii="Arial" w:hAnsi="Arial" w:cs="Arial"/>
                <w:i w:val="0"/>
              </w:rPr>
            </w:pPr>
            <w:r>
              <w:rPr>
                <w:rFonts w:ascii="Arial" w:hAnsi="Arial" w:cs="Arial"/>
                <w:i w:val="0"/>
              </w:rPr>
              <w:t>24</w:t>
            </w:r>
          </w:p>
        </w:tc>
        <w:tc>
          <w:tcPr>
            <w:tcW w:w="1139" w:type="dxa"/>
          </w:tcPr>
          <w:p w14:paraId="16CA65E9" w14:textId="6B6D3105" w:rsidR="0033765B" w:rsidRPr="006A75ED" w:rsidRDefault="0033765B" w:rsidP="00042261">
            <w:pPr>
              <w:pStyle w:val="Rationale"/>
              <w:jc w:val="center"/>
              <w:rPr>
                <w:rFonts w:ascii="Arial" w:hAnsi="Arial" w:cs="Arial"/>
                <w:i w:val="0"/>
              </w:rPr>
            </w:pPr>
            <w:r w:rsidRPr="006A75ED">
              <w:rPr>
                <w:rFonts w:ascii="Arial" w:hAnsi="Arial" w:cs="Arial"/>
                <w:i w:val="0"/>
              </w:rPr>
              <w:t>110</w:t>
            </w:r>
          </w:p>
        </w:tc>
        <w:tc>
          <w:tcPr>
            <w:tcW w:w="974" w:type="dxa"/>
          </w:tcPr>
          <w:p w14:paraId="6DB45CAF" w14:textId="4C4CE51A" w:rsidR="0033765B" w:rsidRPr="006A75ED" w:rsidRDefault="0033765B" w:rsidP="00042261">
            <w:pPr>
              <w:pStyle w:val="Rationale"/>
              <w:jc w:val="center"/>
              <w:rPr>
                <w:rFonts w:ascii="Arial" w:hAnsi="Arial" w:cs="Arial"/>
                <w:i w:val="0"/>
              </w:rPr>
            </w:pPr>
            <w:r w:rsidRPr="006A75ED">
              <w:rPr>
                <w:rFonts w:ascii="Arial" w:hAnsi="Arial" w:cs="Arial"/>
                <w:i w:val="0"/>
              </w:rPr>
              <w:t>811</w:t>
            </w:r>
          </w:p>
        </w:tc>
        <w:tc>
          <w:tcPr>
            <w:tcW w:w="761" w:type="dxa"/>
          </w:tcPr>
          <w:p w14:paraId="3B548987" w14:textId="77777777" w:rsidR="0033765B" w:rsidRDefault="0033765B" w:rsidP="00042261">
            <w:pPr>
              <w:pStyle w:val="Rationale"/>
              <w:jc w:val="center"/>
              <w:rPr>
                <w:rFonts w:ascii="Arial" w:hAnsi="Arial" w:cs="Arial"/>
                <w:i w:val="0"/>
              </w:rPr>
            </w:pPr>
            <w:r>
              <w:rPr>
                <w:rFonts w:ascii="Arial" w:hAnsi="Arial" w:cs="Arial"/>
                <w:i w:val="0"/>
              </w:rPr>
              <w:t>75</w:t>
            </w:r>
          </w:p>
        </w:tc>
      </w:tr>
      <w:tr w:rsidR="0033765B" w:rsidRPr="008D36C1" w14:paraId="4B305E04" w14:textId="77777777" w:rsidTr="006A75ED">
        <w:tc>
          <w:tcPr>
            <w:tcW w:w="1873" w:type="dxa"/>
          </w:tcPr>
          <w:p w14:paraId="167B7016" w14:textId="625F3A38" w:rsidR="0033765B" w:rsidRPr="00E90045" w:rsidRDefault="0033765B" w:rsidP="00042261">
            <w:pPr>
              <w:pStyle w:val="Rationale"/>
              <w:jc w:val="both"/>
              <w:rPr>
                <w:rFonts w:ascii="Arial" w:hAnsi="Arial" w:cs="Arial"/>
                <w:i w:val="0"/>
              </w:rPr>
            </w:pPr>
            <w:r w:rsidRPr="00E90045">
              <w:rPr>
                <w:rFonts w:ascii="Arial" w:hAnsi="Arial" w:cs="Arial"/>
                <w:i w:val="0"/>
              </w:rPr>
              <w:t>DS90UB933/34</w:t>
            </w:r>
          </w:p>
        </w:tc>
        <w:tc>
          <w:tcPr>
            <w:tcW w:w="2002" w:type="dxa"/>
          </w:tcPr>
          <w:p w14:paraId="1887A7D4" w14:textId="77777777" w:rsidR="0033765B" w:rsidRPr="008D36C1" w:rsidRDefault="0033765B" w:rsidP="00042261">
            <w:pPr>
              <w:pStyle w:val="Rationale"/>
              <w:jc w:val="center"/>
              <w:rPr>
                <w:rFonts w:ascii="Arial" w:hAnsi="Arial" w:cs="Arial"/>
                <w:i w:val="0"/>
              </w:rPr>
            </w:pPr>
            <w:r>
              <w:rPr>
                <w:rFonts w:ascii="Arial" w:hAnsi="Arial" w:cs="Arial"/>
                <w:i w:val="0"/>
              </w:rPr>
              <w:t>1.4MP</w:t>
            </w:r>
          </w:p>
        </w:tc>
        <w:tc>
          <w:tcPr>
            <w:tcW w:w="0" w:type="auto"/>
          </w:tcPr>
          <w:p w14:paraId="273E2D75" w14:textId="77777777" w:rsidR="0033765B" w:rsidRPr="008D36C1" w:rsidRDefault="0033765B" w:rsidP="00042261">
            <w:pPr>
              <w:pStyle w:val="Rationale"/>
              <w:jc w:val="center"/>
              <w:rPr>
                <w:rFonts w:ascii="Arial" w:hAnsi="Arial" w:cs="Arial"/>
                <w:i w:val="0"/>
              </w:rPr>
            </w:pPr>
            <w:r>
              <w:rPr>
                <w:rFonts w:ascii="Arial" w:hAnsi="Arial" w:cs="Arial"/>
                <w:i w:val="0"/>
              </w:rPr>
              <w:t>1280</w:t>
            </w:r>
          </w:p>
        </w:tc>
        <w:tc>
          <w:tcPr>
            <w:tcW w:w="0" w:type="auto"/>
          </w:tcPr>
          <w:p w14:paraId="1762B93F" w14:textId="77777777" w:rsidR="0033765B" w:rsidRPr="008D36C1" w:rsidRDefault="0033765B" w:rsidP="00042261">
            <w:pPr>
              <w:pStyle w:val="Rationale"/>
              <w:jc w:val="center"/>
              <w:rPr>
                <w:rFonts w:ascii="Arial" w:hAnsi="Arial" w:cs="Arial"/>
                <w:i w:val="0"/>
              </w:rPr>
            </w:pPr>
            <w:r>
              <w:rPr>
                <w:rFonts w:ascii="Arial" w:hAnsi="Arial" w:cs="Arial"/>
                <w:i w:val="0"/>
              </w:rPr>
              <w:t>1080</w:t>
            </w:r>
          </w:p>
        </w:tc>
        <w:tc>
          <w:tcPr>
            <w:tcW w:w="0" w:type="auto"/>
          </w:tcPr>
          <w:p w14:paraId="41697443" w14:textId="77777777" w:rsidR="0033765B" w:rsidRPr="008D36C1" w:rsidRDefault="0033765B" w:rsidP="00042261">
            <w:pPr>
              <w:pStyle w:val="Rationale"/>
              <w:jc w:val="center"/>
              <w:rPr>
                <w:rFonts w:ascii="Arial" w:hAnsi="Arial" w:cs="Arial"/>
                <w:i w:val="0"/>
              </w:rPr>
            </w:pPr>
            <w:r>
              <w:rPr>
                <w:rFonts w:ascii="Arial" w:hAnsi="Arial" w:cs="Arial"/>
                <w:i w:val="0"/>
              </w:rPr>
              <w:t>30</w:t>
            </w:r>
          </w:p>
        </w:tc>
        <w:tc>
          <w:tcPr>
            <w:tcW w:w="0" w:type="auto"/>
          </w:tcPr>
          <w:p w14:paraId="059E0808" w14:textId="77777777" w:rsidR="0033765B" w:rsidRPr="008D36C1" w:rsidRDefault="0033765B" w:rsidP="00042261">
            <w:pPr>
              <w:pStyle w:val="Rationale"/>
              <w:jc w:val="center"/>
              <w:rPr>
                <w:rFonts w:ascii="Arial" w:hAnsi="Arial" w:cs="Arial"/>
                <w:i w:val="0"/>
              </w:rPr>
            </w:pPr>
            <w:r>
              <w:rPr>
                <w:rFonts w:ascii="Arial" w:hAnsi="Arial" w:cs="Arial"/>
                <w:i w:val="0"/>
              </w:rPr>
              <w:t>24</w:t>
            </w:r>
          </w:p>
        </w:tc>
        <w:tc>
          <w:tcPr>
            <w:tcW w:w="1139" w:type="dxa"/>
          </w:tcPr>
          <w:p w14:paraId="1AA6DEA5" w14:textId="77777777" w:rsidR="0033765B" w:rsidRPr="006A75ED" w:rsidRDefault="0033765B" w:rsidP="00042261">
            <w:pPr>
              <w:pStyle w:val="Rationale"/>
              <w:jc w:val="center"/>
              <w:rPr>
                <w:rFonts w:ascii="Arial" w:hAnsi="Arial" w:cs="Arial"/>
                <w:i w:val="0"/>
              </w:rPr>
            </w:pPr>
            <w:r w:rsidRPr="006A75ED">
              <w:rPr>
                <w:rFonts w:ascii="Arial" w:hAnsi="Arial" w:cs="Arial"/>
                <w:i w:val="0"/>
              </w:rPr>
              <w:t>110</w:t>
            </w:r>
          </w:p>
        </w:tc>
        <w:tc>
          <w:tcPr>
            <w:tcW w:w="974" w:type="dxa"/>
          </w:tcPr>
          <w:p w14:paraId="0EB81B37" w14:textId="6306F519" w:rsidR="0033765B" w:rsidRPr="006A75ED" w:rsidRDefault="0033765B" w:rsidP="00042261">
            <w:pPr>
              <w:pStyle w:val="Rationale"/>
              <w:jc w:val="center"/>
              <w:rPr>
                <w:rFonts w:ascii="Arial" w:hAnsi="Arial" w:cs="Arial"/>
                <w:i w:val="0"/>
              </w:rPr>
            </w:pPr>
            <w:r w:rsidRPr="006A75ED">
              <w:rPr>
                <w:rFonts w:ascii="Arial" w:hAnsi="Arial" w:cs="Arial"/>
                <w:i w:val="0"/>
              </w:rPr>
              <w:t>1095</w:t>
            </w:r>
          </w:p>
        </w:tc>
        <w:tc>
          <w:tcPr>
            <w:tcW w:w="761" w:type="dxa"/>
          </w:tcPr>
          <w:p w14:paraId="47F8B418" w14:textId="77777777" w:rsidR="0033765B" w:rsidRDefault="0033765B" w:rsidP="00042261">
            <w:pPr>
              <w:pStyle w:val="Rationale"/>
              <w:jc w:val="center"/>
              <w:rPr>
                <w:rFonts w:ascii="Arial" w:hAnsi="Arial" w:cs="Arial"/>
                <w:i w:val="0"/>
              </w:rPr>
            </w:pPr>
            <w:r>
              <w:rPr>
                <w:rFonts w:ascii="Arial" w:hAnsi="Arial" w:cs="Arial"/>
                <w:i w:val="0"/>
              </w:rPr>
              <w:t>83</w:t>
            </w:r>
          </w:p>
        </w:tc>
      </w:tr>
    </w:tbl>
    <w:p w14:paraId="42D08AA7" w14:textId="4038E90C" w:rsidR="00E72123" w:rsidDel="005D562D" w:rsidRDefault="00E72123" w:rsidP="00813B6B">
      <w:pPr>
        <w:pStyle w:val="SpecRequirement"/>
        <w:rPr>
          <w:del w:id="715" w:author="Manthripragada, Sravanthi (S.)" w:date="2019-03-29T15:29:00Z"/>
          <w:rFonts w:cs="Arial"/>
        </w:rPr>
      </w:pPr>
    </w:p>
    <w:p w14:paraId="625142CE" w14:textId="7B74248A" w:rsidR="00562A55" w:rsidDel="005D562D" w:rsidRDefault="00562A55" w:rsidP="00813B6B">
      <w:pPr>
        <w:pStyle w:val="SpecRequirement"/>
        <w:rPr>
          <w:del w:id="716" w:author="Manthripragada, Sravanthi (S.)" w:date="2019-03-29T15:29:00Z"/>
          <w:rFonts w:cs="Arial"/>
        </w:rPr>
      </w:pPr>
    </w:p>
    <w:p w14:paraId="31AAB9F2" w14:textId="5A24109E" w:rsidR="00562A55" w:rsidDel="005D562D" w:rsidRDefault="00562A55" w:rsidP="00813B6B">
      <w:pPr>
        <w:pStyle w:val="SpecRequirement"/>
        <w:rPr>
          <w:del w:id="717" w:author="Manthripragada, Sravanthi (S.)" w:date="2019-03-29T15:29:00Z"/>
          <w:rFonts w:cs="Arial"/>
        </w:rPr>
      </w:pPr>
    </w:p>
    <w:p w14:paraId="349E6B3F" w14:textId="3D526E97" w:rsidR="00562A55" w:rsidDel="005D562D" w:rsidRDefault="00562A55" w:rsidP="00813B6B">
      <w:pPr>
        <w:pStyle w:val="SpecRequirement"/>
        <w:rPr>
          <w:del w:id="718" w:author="Manthripragada, Sravanthi (S.)" w:date="2019-03-29T15:29:00Z"/>
          <w:rFonts w:cs="Arial"/>
        </w:rPr>
      </w:pPr>
    </w:p>
    <w:p w14:paraId="1E69799D" w14:textId="054F7CF5" w:rsidR="00562A55" w:rsidDel="005D562D" w:rsidRDefault="00562A55" w:rsidP="00813B6B">
      <w:pPr>
        <w:pStyle w:val="SpecRequirement"/>
        <w:rPr>
          <w:del w:id="719" w:author="Manthripragada, Sravanthi (S.)" w:date="2019-03-29T15:29:00Z"/>
          <w:rFonts w:cs="Arial"/>
        </w:rPr>
      </w:pPr>
    </w:p>
    <w:p w14:paraId="55797534" w14:textId="3C223871" w:rsidR="00562A55" w:rsidRDefault="00562A55" w:rsidP="00813B6B">
      <w:pPr>
        <w:pStyle w:val="SpecRequirement"/>
        <w:rPr>
          <w:rFonts w:cs="Arial"/>
        </w:rPr>
      </w:pPr>
    </w:p>
    <w:p w14:paraId="07DC0864" w14:textId="77777777" w:rsidR="00562A55" w:rsidRDefault="00562A55" w:rsidP="00813B6B">
      <w:pPr>
        <w:pStyle w:val="SpecRequirement"/>
        <w:rPr>
          <w:rFonts w:cs="Arial"/>
        </w:rPr>
      </w:pPr>
    </w:p>
    <w:p w14:paraId="4C2C98F0" w14:textId="5CF51FC4" w:rsidR="006A75ED" w:rsidRPr="00813B6B" w:rsidRDefault="00813B6B" w:rsidP="00813B6B">
      <w:pPr>
        <w:pStyle w:val="SpecRequirement"/>
        <w:rPr>
          <w:rFonts w:cs="Arial"/>
        </w:rPr>
      </w:pPr>
      <w:r>
        <w:rPr>
          <w:rFonts w:cs="Arial"/>
        </w:rPr>
        <w:t>Camera applications (MIPI CSI based):</w:t>
      </w:r>
    </w:p>
    <w:tbl>
      <w:tblPr>
        <w:tblStyle w:val="TableGrid"/>
        <w:tblW w:w="0" w:type="auto"/>
        <w:tblInd w:w="108" w:type="dxa"/>
        <w:tblLook w:val="04A0" w:firstRow="1" w:lastRow="0" w:firstColumn="1" w:lastColumn="0" w:noHBand="0" w:noVBand="1"/>
      </w:tblPr>
      <w:tblGrid>
        <w:gridCol w:w="1890"/>
        <w:gridCol w:w="1980"/>
        <w:gridCol w:w="862"/>
        <w:gridCol w:w="828"/>
        <w:gridCol w:w="594"/>
        <w:gridCol w:w="739"/>
        <w:gridCol w:w="1507"/>
        <w:gridCol w:w="1338"/>
      </w:tblGrid>
      <w:tr w:rsidR="006A75ED" w:rsidRPr="00A62EAD" w14:paraId="0732DE94" w14:textId="77777777" w:rsidTr="00C2442A">
        <w:trPr>
          <w:trHeight w:val="179"/>
        </w:trPr>
        <w:tc>
          <w:tcPr>
            <w:tcW w:w="1890" w:type="dxa"/>
            <w:vMerge w:val="restart"/>
          </w:tcPr>
          <w:p w14:paraId="56710B12" w14:textId="77777777" w:rsidR="006A75ED" w:rsidRDefault="006A75ED" w:rsidP="00C11DDE">
            <w:pPr>
              <w:pStyle w:val="Rationale"/>
              <w:jc w:val="center"/>
              <w:rPr>
                <w:rFonts w:ascii="Arial" w:hAnsi="Arial" w:cs="Arial"/>
                <w:b/>
                <w:i w:val="0"/>
              </w:rPr>
            </w:pPr>
          </w:p>
          <w:p w14:paraId="49C29E7C" w14:textId="77777777" w:rsidR="006A75ED" w:rsidRPr="00A62EAD" w:rsidRDefault="006A75ED" w:rsidP="00C11DDE">
            <w:pPr>
              <w:pStyle w:val="Rationale"/>
              <w:jc w:val="center"/>
              <w:rPr>
                <w:rFonts w:ascii="Arial" w:hAnsi="Arial" w:cs="Arial"/>
                <w:b/>
                <w:i w:val="0"/>
              </w:rPr>
            </w:pPr>
            <w:r w:rsidRPr="00A62EAD">
              <w:rPr>
                <w:rFonts w:ascii="Arial" w:hAnsi="Arial" w:cs="Arial"/>
                <w:b/>
                <w:i w:val="0"/>
              </w:rPr>
              <w:t>Chipsets</w:t>
            </w:r>
          </w:p>
        </w:tc>
        <w:tc>
          <w:tcPr>
            <w:tcW w:w="1980" w:type="dxa"/>
            <w:vMerge w:val="restart"/>
          </w:tcPr>
          <w:p w14:paraId="4A46D8EF" w14:textId="77777777" w:rsidR="006A75ED" w:rsidRPr="00A62EAD" w:rsidRDefault="006A75ED" w:rsidP="00C11DDE">
            <w:pPr>
              <w:pStyle w:val="Rationale"/>
              <w:jc w:val="center"/>
              <w:rPr>
                <w:rFonts w:ascii="Arial" w:hAnsi="Arial" w:cs="Arial"/>
                <w:b/>
                <w:i w:val="0"/>
              </w:rPr>
            </w:pPr>
          </w:p>
          <w:p w14:paraId="1AFD1328" w14:textId="77777777" w:rsidR="006A75ED" w:rsidRPr="00A62EAD" w:rsidRDefault="006A75ED" w:rsidP="00C11DDE">
            <w:pPr>
              <w:pStyle w:val="Rationale"/>
              <w:jc w:val="center"/>
              <w:rPr>
                <w:rFonts w:ascii="Arial" w:hAnsi="Arial" w:cs="Arial"/>
                <w:b/>
                <w:i w:val="0"/>
              </w:rPr>
            </w:pPr>
            <w:r w:rsidRPr="00A62EAD">
              <w:rPr>
                <w:rFonts w:ascii="Arial" w:hAnsi="Arial" w:cs="Arial"/>
                <w:b/>
                <w:i w:val="0"/>
              </w:rPr>
              <w:t>Standard</w:t>
            </w:r>
          </w:p>
        </w:tc>
        <w:tc>
          <w:tcPr>
            <w:tcW w:w="862" w:type="dxa"/>
          </w:tcPr>
          <w:p w14:paraId="79D4A032" w14:textId="77777777" w:rsidR="006A75ED" w:rsidRPr="00A62EAD" w:rsidRDefault="006A75ED" w:rsidP="00C11DDE">
            <w:pPr>
              <w:pStyle w:val="Rationale"/>
              <w:jc w:val="center"/>
              <w:rPr>
                <w:rFonts w:ascii="Arial" w:hAnsi="Arial" w:cs="Arial"/>
                <w:b/>
                <w:i w:val="0"/>
              </w:rPr>
            </w:pPr>
            <w:r w:rsidRPr="00A62EAD">
              <w:rPr>
                <w:rFonts w:ascii="Arial" w:hAnsi="Arial" w:cs="Arial"/>
                <w:b/>
                <w:i w:val="0"/>
              </w:rPr>
              <w:t>H</w:t>
            </w:r>
          </w:p>
        </w:tc>
        <w:tc>
          <w:tcPr>
            <w:tcW w:w="828" w:type="dxa"/>
          </w:tcPr>
          <w:p w14:paraId="6D12A6FB" w14:textId="77777777" w:rsidR="006A75ED" w:rsidRPr="00A62EAD" w:rsidRDefault="006A75ED" w:rsidP="00C11DDE">
            <w:pPr>
              <w:pStyle w:val="Rationale"/>
              <w:jc w:val="center"/>
              <w:rPr>
                <w:rFonts w:ascii="Arial" w:hAnsi="Arial" w:cs="Arial"/>
                <w:b/>
                <w:i w:val="0"/>
              </w:rPr>
            </w:pPr>
            <w:r w:rsidRPr="00A62EAD">
              <w:rPr>
                <w:rFonts w:ascii="Arial" w:hAnsi="Arial" w:cs="Arial"/>
                <w:b/>
                <w:i w:val="0"/>
              </w:rPr>
              <w:t>V</w:t>
            </w:r>
          </w:p>
        </w:tc>
        <w:tc>
          <w:tcPr>
            <w:tcW w:w="594" w:type="dxa"/>
          </w:tcPr>
          <w:p w14:paraId="7F9CDF18" w14:textId="77777777" w:rsidR="006A75ED" w:rsidRPr="00A62EAD" w:rsidRDefault="006A75ED" w:rsidP="00C11DDE">
            <w:pPr>
              <w:pStyle w:val="Rationale"/>
              <w:jc w:val="center"/>
              <w:rPr>
                <w:rFonts w:ascii="Arial" w:hAnsi="Arial" w:cs="Arial"/>
                <w:b/>
                <w:i w:val="0"/>
              </w:rPr>
            </w:pPr>
            <w:r w:rsidRPr="00A62EAD">
              <w:rPr>
                <w:rFonts w:ascii="Arial" w:hAnsi="Arial" w:cs="Arial"/>
                <w:b/>
                <w:i w:val="0"/>
              </w:rPr>
              <w:t>fps</w:t>
            </w:r>
          </w:p>
        </w:tc>
        <w:tc>
          <w:tcPr>
            <w:tcW w:w="739" w:type="dxa"/>
          </w:tcPr>
          <w:p w14:paraId="40279BEC" w14:textId="77777777" w:rsidR="006A75ED" w:rsidRPr="00A62EAD" w:rsidRDefault="006A75ED" w:rsidP="00C11DDE">
            <w:pPr>
              <w:pStyle w:val="Rationale"/>
              <w:jc w:val="center"/>
              <w:rPr>
                <w:rFonts w:ascii="Arial" w:hAnsi="Arial" w:cs="Arial"/>
                <w:b/>
                <w:i w:val="0"/>
              </w:rPr>
            </w:pPr>
            <w:r w:rsidRPr="00A62EAD">
              <w:rPr>
                <w:rFonts w:ascii="Arial" w:hAnsi="Arial" w:cs="Arial"/>
                <w:b/>
                <w:i w:val="0"/>
              </w:rPr>
              <w:t>Color</w:t>
            </w:r>
          </w:p>
        </w:tc>
        <w:tc>
          <w:tcPr>
            <w:tcW w:w="1507" w:type="dxa"/>
          </w:tcPr>
          <w:p w14:paraId="4A957E7B" w14:textId="2101F101" w:rsidR="006A75ED" w:rsidRPr="00CD3517" w:rsidRDefault="006A75ED" w:rsidP="00C11DDE">
            <w:pPr>
              <w:pStyle w:val="Rationale"/>
              <w:jc w:val="center"/>
              <w:rPr>
                <w:rFonts w:ascii="Arial" w:hAnsi="Arial" w:cs="Arial"/>
                <w:b/>
                <w:i w:val="0"/>
              </w:rPr>
            </w:pPr>
            <w:r>
              <w:rPr>
                <w:rFonts w:ascii="Arial" w:hAnsi="Arial" w:cs="Arial"/>
                <w:b/>
                <w:i w:val="0"/>
              </w:rPr>
              <w:t>Protocol and Blanking Overhead</w:t>
            </w:r>
          </w:p>
        </w:tc>
        <w:tc>
          <w:tcPr>
            <w:tcW w:w="1338" w:type="dxa"/>
          </w:tcPr>
          <w:p w14:paraId="0A8E111B" w14:textId="046E12A1" w:rsidR="006A75ED" w:rsidRDefault="006A75ED" w:rsidP="00C11DDE">
            <w:pPr>
              <w:pStyle w:val="Rationale"/>
              <w:jc w:val="center"/>
              <w:rPr>
                <w:rFonts w:ascii="Arial" w:hAnsi="Arial" w:cs="Arial"/>
                <w:b/>
                <w:i w:val="0"/>
              </w:rPr>
            </w:pPr>
            <w:r>
              <w:rPr>
                <w:rFonts w:ascii="Arial" w:hAnsi="Arial" w:cs="Arial"/>
                <w:b/>
                <w:i w:val="0"/>
              </w:rPr>
              <w:t>Maximum CSI Input Rate</w:t>
            </w:r>
          </w:p>
        </w:tc>
      </w:tr>
      <w:tr w:rsidR="006A75ED" w:rsidRPr="008D36C1" w14:paraId="16879FD0" w14:textId="77777777" w:rsidTr="00C2442A">
        <w:trPr>
          <w:trHeight w:val="178"/>
        </w:trPr>
        <w:tc>
          <w:tcPr>
            <w:tcW w:w="1890" w:type="dxa"/>
            <w:vMerge/>
          </w:tcPr>
          <w:p w14:paraId="459175DC" w14:textId="77777777" w:rsidR="006A75ED" w:rsidRPr="008D36C1" w:rsidRDefault="006A75ED" w:rsidP="00C11DDE">
            <w:pPr>
              <w:pStyle w:val="Rationale"/>
              <w:jc w:val="center"/>
              <w:rPr>
                <w:rFonts w:ascii="Arial" w:hAnsi="Arial" w:cs="Arial"/>
                <w:i w:val="0"/>
              </w:rPr>
            </w:pPr>
          </w:p>
        </w:tc>
        <w:tc>
          <w:tcPr>
            <w:tcW w:w="1980" w:type="dxa"/>
            <w:vMerge/>
          </w:tcPr>
          <w:p w14:paraId="78634532" w14:textId="77777777" w:rsidR="006A75ED" w:rsidRPr="008D36C1" w:rsidRDefault="006A75ED" w:rsidP="00C11DDE">
            <w:pPr>
              <w:pStyle w:val="Rationale"/>
              <w:jc w:val="center"/>
              <w:rPr>
                <w:rFonts w:ascii="Arial" w:hAnsi="Arial" w:cs="Arial"/>
                <w:i w:val="0"/>
              </w:rPr>
            </w:pPr>
          </w:p>
        </w:tc>
        <w:tc>
          <w:tcPr>
            <w:tcW w:w="862" w:type="dxa"/>
          </w:tcPr>
          <w:p w14:paraId="13628BEC" w14:textId="77777777" w:rsidR="006A75ED" w:rsidRPr="008D36C1" w:rsidRDefault="006A75ED" w:rsidP="00C11DDE">
            <w:pPr>
              <w:pStyle w:val="Rationale"/>
              <w:jc w:val="center"/>
              <w:rPr>
                <w:rFonts w:ascii="Arial" w:hAnsi="Arial" w:cs="Arial"/>
                <w:i w:val="0"/>
              </w:rPr>
            </w:pPr>
            <w:r w:rsidRPr="008D36C1">
              <w:rPr>
                <w:rFonts w:ascii="Arial" w:hAnsi="Arial" w:cs="Arial"/>
                <w:i w:val="0"/>
              </w:rPr>
              <w:t>(Lines)</w:t>
            </w:r>
          </w:p>
        </w:tc>
        <w:tc>
          <w:tcPr>
            <w:tcW w:w="828" w:type="dxa"/>
          </w:tcPr>
          <w:p w14:paraId="469EA0D8" w14:textId="77777777" w:rsidR="006A75ED" w:rsidRPr="008D36C1" w:rsidRDefault="006A75ED" w:rsidP="00C11DDE">
            <w:pPr>
              <w:pStyle w:val="Rationale"/>
              <w:jc w:val="center"/>
              <w:rPr>
                <w:rFonts w:ascii="Arial" w:hAnsi="Arial" w:cs="Arial"/>
                <w:i w:val="0"/>
              </w:rPr>
            </w:pPr>
            <w:r w:rsidRPr="008D36C1">
              <w:rPr>
                <w:rFonts w:ascii="Arial" w:hAnsi="Arial" w:cs="Arial"/>
                <w:i w:val="0"/>
              </w:rPr>
              <w:t>(Lines)</w:t>
            </w:r>
          </w:p>
        </w:tc>
        <w:tc>
          <w:tcPr>
            <w:tcW w:w="594" w:type="dxa"/>
          </w:tcPr>
          <w:p w14:paraId="4E8D5C94" w14:textId="77777777" w:rsidR="006A75ED" w:rsidRPr="008D36C1" w:rsidRDefault="006A75ED" w:rsidP="00C11DDE">
            <w:pPr>
              <w:pStyle w:val="Rationale"/>
              <w:jc w:val="center"/>
              <w:rPr>
                <w:rFonts w:ascii="Arial" w:hAnsi="Arial" w:cs="Arial"/>
                <w:i w:val="0"/>
              </w:rPr>
            </w:pPr>
            <w:r w:rsidRPr="008D36C1">
              <w:rPr>
                <w:rFonts w:ascii="Arial" w:hAnsi="Arial" w:cs="Arial"/>
                <w:i w:val="0"/>
              </w:rPr>
              <w:t>(Hz)</w:t>
            </w:r>
          </w:p>
        </w:tc>
        <w:tc>
          <w:tcPr>
            <w:tcW w:w="739" w:type="dxa"/>
          </w:tcPr>
          <w:p w14:paraId="20257900" w14:textId="77777777" w:rsidR="006A75ED" w:rsidRPr="008D36C1" w:rsidRDefault="006A75ED" w:rsidP="00C11DDE">
            <w:pPr>
              <w:pStyle w:val="Rationale"/>
              <w:jc w:val="center"/>
              <w:rPr>
                <w:rFonts w:ascii="Arial" w:hAnsi="Arial" w:cs="Arial"/>
                <w:i w:val="0"/>
              </w:rPr>
            </w:pPr>
            <w:r w:rsidRPr="008D36C1">
              <w:rPr>
                <w:rFonts w:ascii="Arial" w:hAnsi="Arial" w:cs="Arial"/>
                <w:i w:val="0"/>
              </w:rPr>
              <w:t>(bpp)</w:t>
            </w:r>
          </w:p>
        </w:tc>
        <w:tc>
          <w:tcPr>
            <w:tcW w:w="1507" w:type="dxa"/>
          </w:tcPr>
          <w:p w14:paraId="589FC9AB" w14:textId="77777777" w:rsidR="006A75ED" w:rsidRPr="008D36C1" w:rsidRDefault="006A75ED" w:rsidP="00C11DDE">
            <w:pPr>
              <w:pStyle w:val="Rationale"/>
              <w:jc w:val="center"/>
              <w:rPr>
                <w:rFonts w:ascii="Arial" w:hAnsi="Arial" w:cs="Arial"/>
                <w:i w:val="0"/>
              </w:rPr>
            </w:pPr>
            <w:r>
              <w:rPr>
                <w:rFonts w:ascii="Arial" w:hAnsi="Arial" w:cs="Arial"/>
                <w:i w:val="0"/>
              </w:rPr>
              <w:t>(%)</w:t>
            </w:r>
          </w:p>
        </w:tc>
        <w:tc>
          <w:tcPr>
            <w:tcW w:w="1338" w:type="dxa"/>
          </w:tcPr>
          <w:p w14:paraId="3371243A" w14:textId="32A85012" w:rsidR="006A75ED" w:rsidRDefault="006A75ED" w:rsidP="006A75ED">
            <w:pPr>
              <w:pStyle w:val="Rationale"/>
              <w:jc w:val="center"/>
              <w:rPr>
                <w:rFonts w:ascii="Arial" w:hAnsi="Arial" w:cs="Arial"/>
                <w:i w:val="0"/>
              </w:rPr>
            </w:pPr>
            <w:r w:rsidRPr="008D36C1">
              <w:rPr>
                <w:rFonts w:ascii="Arial" w:hAnsi="Arial" w:cs="Arial"/>
                <w:i w:val="0"/>
              </w:rPr>
              <w:t>(M</w:t>
            </w:r>
            <w:r>
              <w:rPr>
                <w:rFonts w:ascii="Arial" w:hAnsi="Arial" w:cs="Arial"/>
                <w:i w:val="0"/>
              </w:rPr>
              <w:t>bps</w:t>
            </w:r>
            <w:r w:rsidRPr="008D36C1">
              <w:rPr>
                <w:rFonts w:ascii="Arial" w:hAnsi="Arial" w:cs="Arial"/>
                <w:i w:val="0"/>
              </w:rPr>
              <w:t>)</w:t>
            </w:r>
          </w:p>
        </w:tc>
      </w:tr>
      <w:tr w:rsidR="006A75ED" w:rsidRPr="008D36C1" w14:paraId="43D76EE7" w14:textId="77777777" w:rsidTr="00C2442A">
        <w:trPr>
          <w:trHeight w:val="287"/>
        </w:trPr>
        <w:tc>
          <w:tcPr>
            <w:tcW w:w="1890" w:type="dxa"/>
          </w:tcPr>
          <w:p w14:paraId="7D23BC5B" w14:textId="77777777" w:rsidR="006A75ED" w:rsidRPr="00CC0936" w:rsidRDefault="006A75ED" w:rsidP="00C11DDE">
            <w:pPr>
              <w:pStyle w:val="Rationale"/>
              <w:jc w:val="both"/>
              <w:rPr>
                <w:rFonts w:ascii="Arial" w:hAnsi="Arial" w:cs="Arial"/>
                <w:i w:val="0"/>
              </w:rPr>
            </w:pPr>
            <w:r w:rsidRPr="00CC0936">
              <w:rPr>
                <w:rFonts w:ascii="Arial" w:hAnsi="Arial" w:cs="Arial"/>
                <w:i w:val="0"/>
              </w:rPr>
              <w:t>DS90UB953</w:t>
            </w:r>
            <w:r>
              <w:rPr>
                <w:rFonts w:ascii="Arial" w:hAnsi="Arial" w:cs="Arial"/>
                <w:i w:val="0"/>
              </w:rPr>
              <w:t>/</w:t>
            </w:r>
            <w:r w:rsidRPr="00CC0936">
              <w:rPr>
                <w:rFonts w:ascii="Arial" w:hAnsi="Arial" w:cs="Arial"/>
                <w:i w:val="0"/>
              </w:rPr>
              <w:t>54</w:t>
            </w:r>
          </w:p>
        </w:tc>
        <w:tc>
          <w:tcPr>
            <w:tcW w:w="1980" w:type="dxa"/>
          </w:tcPr>
          <w:p w14:paraId="5EFDFC72" w14:textId="77777777" w:rsidR="006A75ED" w:rsidRPr="008D36C1" w:rsidRDefault="006A75ED" w:rsidP="00C11DDE">
            <w:pPr>
              <w:pStyle w:val="Rationale"/>
              <w:jc w:val="center"/>
              <w:rPr>
                <w:rFonts w:ascii="Arial" w:hAnsi="Arial" w:cs="Arial"/>
                <w:i w:val="0"/>
              </w:rPr>
            </w:pPr>
            <w:r>
              <w:rPr>
                <w:rFonts w:ascii="Arial" w:hAnsi="Arial" w:cs="Arial"/>
                <w:i w:val="0"/>
              </w:rPr>
              <w:t>2MP</w:t>
            </w:r>
          </w:p>
        </w:tc>
        <w:tc>
          <w:tcPr>
            <w:tcW w:w="862" w:type="dxa"/>
          </w:tcPr>
          <w:p w14:paraId="50CA9853" w14:textId="77777777" w:rsidR="006A75ED" w:rsidRPr="008D36C1" w:rsidRDefault="006A75ED" w:rsidP="00C11DDE">
            <w:pPr>
              <w:pStyle w:val="Rationale"/>
              <w:jc w:val="center"/>
              <w:rPr>
                <w:rFonts w:ascii="Arial" w:hAnsi="Arial" w:cs="Arial"/>
                <w:i w:val="0"/>
              </w:rPr>
            </w:pPr>
            <w:r>
              <w:rPr>
                <w:rFonts w:ascii="Arial" w:hAnsi="Arial" w:cs="Arial"/>
                <w:i w:val="0"/>
              </w:rPr>
              <w:t>1920</w:t>
            </w:r>
          </w:p>
        </w:tc>
        <w:tc>
          <w:tcPr>
            <w:tcW w:w="828" w:type="dxa"/>
          </w:tcPr>
          <w:p w14:paraId="07428C1C" w14:textId="77777777" w:rsidR="006A75ED" w:rsidRPr="008D36C1" w:rsidRDefault="006A75ED" w:rsidP="00C11DDE">
            <w:pPr>
              <w:pStyle w:val="Rationale"/>
              <w:jc w:val="center"/>
              <w:rPr>
                <w:rFonts w:ascii="Arial" w:hAnsi="Arial" w:cs="Arial"/>
                <w:i w:val="0"/>
              </w:rPr>
            </w:pPr>
            <w:r>
              <w:rPr>
                <w:rFonts w:ascii="Arial" w:hAnsi="Arial" w:cs="Arial"/>
                <w:i w:val="0"/>
              </w:rPr>
              <w:t>1080</w:t>
            </w:r>
          </w:p>
        </w:tc>
        <w:tc>
          <w:tcPr>
            <w:tcW w:w="594" w:type="dxa"/>
          </w:tcPr>
          <w:p w14:paraId="1F05CD7D" w14:textId="77777777" w:rsidR="006A75ED" w:rsidRPr="008D36C1" w:rsidRDefault="006A75ED" w:rsidP="00C11DDE">
            <w:pPr>
              <w:pStyle w:val="Rationale"/>
              <w:jc w:val="center"/>
              <w:rPr>
                <w:rFonts w:ascii="Arial" w:hAnsi="Arial" w:cs="Arial"/>
                <w:i w:val="0"/>
              </w:rPr>
            </w:pPr>
            <w:r>
              <w:rPr>
                <w:rFonts w:ascii="Arial" w:hAnsi="Arial" w:cs="Arial"/>
                <w:i w:val="0"/>
              </w:rPr>
              <w:t>60</w:t>
            </w:r>
          </w:p>
        </w:tc>
        <w:tc>
          <w:tcPr>
            <w:tcW w:w="739" w:type="dxa"/>
          </w:tcPr>
          <w:p w14:paraId="3CA8FA8B" w14:textId="30C21915" w:rsidR="006A75ED" w:rsidRPr="008D36C1" w:rsidRDefault="0096412C" w:rsidP="0096412C">
            <w:pPr>
              <w:pStyle w:val="Rationale"/>
              <w:jc w:val="center"/>
              <w:rPr>
                <w:rFonts w:ascii="Arial" w:hAnsi="Arial" w:cs="Arial"/>
                <w:i w:val="0"/>
              </w:rPr>
            </w:pPr>
            <w:r>
              <w:rPr>
                <w:rFonts w:ascii="Arial" w:hAnsi="Arial" w:cs="Arial"/>
                <w:i w:val="0"/>
              </w:rPr>
              <w:t>20</w:t>
            </w:r>
          </w:p>
        </w:tc>
        <w:tc>
          <w:tcPr>
            <w:tcW w:w="1507" w:type="dxa"/>
          </w:tcPr>
          <w:p w14:paraId="39A080EF" w14:textId="77777777" w:rsidR="006A75ED" w:rsidRPr="008D36C1" w:rsidRDefault="006A75ED" w:rsidP="00C11DDE">
            <w:pPr>
              <w:pStyle w:val="Rationale"/>
              <w:jc w:val="center"/>
              <w:rPr>
                <w:rFonts w:ascii="Arial" w:hAnsi="Arial" w:cs="Arial"/>
                <w:i w:val="0"/>
              </w:rPr>
            </w:pPr>
            <w:r>
              <w:rPr>
                <w:rFonts w:ascii="Arial" w:hAnsi="Arial" w:cs="Arial"/>
                <w:i w:val="0"/>
              </w:rPr>
              <w:t>125</w:t>
            </w:r>
          </w:p>
        </w:tc>
        <w:tc>
          <w:tcPr>
            <w:tcW w:w="1338" w:type="dxa"/>
          </w:tcPr>
          <w:p w14:paraId="73F61D85" w14:textId="10303851" w:rsidR="006A75ED" w:rsidRDefault="006A75ED" w:rsidP="00C11DDE">
            <w:pPr>
              <w:pStyle w:val="Rationale"/>
              <w:jc w:val="center"/>
              <w:rPr>
                <w:rFonts w:ascii="Arial" w:hAnsi="Arial" w:cs="Arial"/>
                <w:i w:val="0"/>
              </w:rPr>
            </w:pPr>
            <w:r>
              <w:rPr>
                <w:rFonts w:ascii="Arial" w:hAnsi="Arial" w:cs="Arial"/>
                <w:i w:val="0"/>
              </w:rPr>
              <w:t>3328</w:t>
            </w:r>
          </w:p>
        </w:tc>
      </w:tr>
      <w:tr w:rsidR="008A4646" w:rsidRPr="008D36C1" w14:paraId="4546BC35" w14:textId="77777777" w:rsidTr="00C2442A">
        <w:trPr>
          <w:trHeight w:val="287"/>
        </w:trPr>
        <w:tc>
          <w:tcPr>
            <w:tcW w:w="1890" w:type="dxa"/>
          </w:tcPr>
          <w:p w14:paraId="7FD35FC3" w14:textId="68F44A0B" w:rsidR="008A4646" w:rsidRPr="00464507" w:rsidRDefault="008A4646" w:rsidP="00C11DDE">
            <w:pPr>
              <w:pStyle w:val="Rationale"/>
              <w:jc w:val="both"/>
              <w:rPr>
                <w:rFonts w:ascii="Arial" w:hAnsi="Arial" w:cs="Arial"/>
                <w:i w:val="0"/>
              </w:rPr>
            </w:pPr>
            <w:r w:rsidRPr="00464507">
              <w:rPr>
                <w:rFonts w:ascii="Arial" w:hAnsi="Arial" w:cs="Arial"/>
                <w:i w:val="0"/>
              </w:rPr>
              <w:t>DS90UB971</w:t>
            </w:r>
          </w:p>
        </w:tc>
        <w:tc>
          <w:tcPr>
            <w:tcW w:w="1980" w:type="dxa"/>
          </w:tcPr>
          <w:p w14:paraId="6B0DA8B5" w14:textId="4E103864" w:rsidR="00433494" w:rsidRDefault="00433494" w:rsidP="00433494">
            <w:pPr>
              <w:pStyle w:val="Rationale"/>
              <w:jc w:val="center"/>
              <w:rPr>
                <w:rFonts w:ascii="Arial" w:hAnsi="Arial" w:cs="Arial"/>
                <w:i w:val="0"/>
              </w:rPr>
            </w:pPr>
            <w:r>
              <w:rPr>
                <w:rFonts w:ascii="Arial" w:hAnsi="Arial" w:cs="Arial"/>
                <w:i w:val="0"/>
              </w:rPr>
              <w:t>8MP</w:t>
            </w:r>
          </w:p>
        </w:tc>
        <w:tc>
          <w:tcPr>
            <w:tcW w:w="862" w:type="dxa"/>
          </w:tcPr>
          <w:p w14:paraId="060E251D" w14:textId="5874A04A" w:rsidR="008A4646" w:rsidRDefault="00433494" w:rsidP="00C11DDE">
            <w:pPr>
              <w:pStyle w:val="Rationale"/>
              <w:jc w:val="center"/>
              <w:rPr>
                <w:rFonts w:ascii="Arial" w:hAnsi="Arial" w:cs="Arial"/>
                <w:i w:val="0"/>
              </w:rPr>
            </w:pPr>
            <w:r>
              <w:rPr>
                <w:rFonts w:ascii="Arial" w:hAnsi="Arial" w:cs="Arial"/>
                <w:i w:val="0"/>
              </w:rPr>
              <w:t>3840</w:t>
            </w:r>
          </w:p>
        </w:tc>
        <w:tc>
          <w:tcPr>
            <w:tcW w:w="828" w:type="dxa"/>
          </w:tcPr>
          <w:p w14:paraId="67B278AA" w14:textId="42E43C8A" w:rsidR="008A4646" w:rsidRDefault="00642D1A" w:rsidP="00C11DDE">
            <w:pPr>
              <w:pStyle w:val="Rationale"/>
              <w:jc w:val="center"/>
              <w:rPr>
                <w:rFonts w:ascii="Arial" w:hAnsi="Arial" w:cs="Arial"/>
                <w:i w:val="0"/>
              </w:rPr>
            </w:pPr>
            <w:r>
              <w:rPr>
                <w:rFonts w:ascii="Arial" w:hAnsi="Arial" w:cs="Arial"/>
                <w:i w:val="0"/>
              </w:rPr>
              <w:t>2160</w:t>
            </w:r>
          </w:p>
        </w:tc>
        <w:tc>
          <w:tcPr>
            <w:tcW w:w="594" w:type="dxa"/>
          </w:tcPr>
          <w:p w14:paraId="44CBF543" w14:textId="48F357CB" w:rsidR="008A4646" w:rsidRDefault="00642D1A" w:rsidP="00C11DDE">
            <w:pPr>
              <w:pStyle w:val="Rationale"/>
              <w:jc w:val="center"/>
              <w:rPr>
                <w:rFonts w:ascii="Arial" w:hAnsi="Arial" w:cs="Arial"/>
                <w:i w:val="0"/>
              </w:rPr>
            </w:pPr>
            <w:r>
              <w:rPr>
                <w:rFonts w:ascii="Arial" w:hAnsi="Arial" w:cs="Arial"/>
                <w:i w:val="0"/>
              </w:rPr>
              <w:t>40</w:t>
            </w:r>
          </w:p>
        </w:tc>
        <w:tc>
          <w:tcPr>
            <w:tcW w:w="739" w:type="dxa"/>
          </w:tcPr>
          <w:p w14:paraId="5F8CED92" w14:textId="3A7BE289" w:rsidR="008A4646" w:rsidRDefault="00642D1A" w:rsidP="00C11DDE">
            <w:pPr>
              <w:pStyle w:val="Rationale"/>
              <w:jc w:val="center"/>
              <w:rPr>
                <w:rFonts w:ascii="Arial" w:hAnsi="Arial" w:cs="Arial"/>
                <w:i w:val="0"/>
              </w:rPr>
            </w:pPr>
            <w:r>
              <w:rPr>
                <w:rFonts w:ascii="Arial" w:hAnsi="Arial" w:cs="Arial"/>
                <w:i w:val="0"/>
              </w:rPr>
              <w:t>20</w:t>
            </w:r>
          </w:p>
        </w:tc>
        <w:tc>
          <w:tcPr>
            <w:tcW w:w="1507" w:type="dxa"/>
          </w:tcPr>
          <w:p w14:paraId="3C82D8E6" w14:textId="7DF6B527" w:rsidR="008A4646" w:rsidRDefault="00642D1A" w:rsidP="00C11DDE">
            <w:pPr>
              <w:pStyle w:val="Rationale"/>
              <w:jc w:val="center"/>
              <w:rPr>
                <w:rFonts w:ascii="Arial" w:hAnsi="Arial" w:cs="Arial"/>
                <w:i w:val="0"/>
              </w:rPr>
            </w:pPr>
            <w:r>
              <w:rPr>
                <w:rFonts w:ascii="Arial" w:hAnsi="Arial" w:cs="Arial"/>
                <w:i w:val="0"/>
              </w:rPr>
              <w:t>103</w:t>
            </w:r>
          </w:p>
        </w:tc>
        <w:tc>
          <w:tcPr>
            <w:tcW w:w="1338" w:type="dxa"/>
          </w:tcPr>
          <w:p w14:paraId="02C7C7C0" w14:textId="2F5D3247" w:rsidR="008A4646" w:rsidRDefault="00EF67EA" w:rsidP="001E3B4B">
            <w:pPr>
              <w:pStyle w:val="Rationale"/>
              <w:jc w:val="center"/>
              <w:rPr>
                <w:rFonts w:ascii="Arial" w:hAnsi="Arial" w:cs="Arial"/>
                <w:i w:val="0"/>
              </w:rPr>
            </w:pPr>
            <w:r>
              <w:rPr>
                <w:rFonts w:ascii="Arial" w:hAnsi="Arial" w:cs="Arial"/>
                <w:i w:val="0"/>
              </w:rPr>
              <w:t>8</w:t>
            </w:r>
            <w:r w:rsidR="001E3B4B">
              <w:rPr>
                <w:rFonts w:ascii="Arial" w:hAnsi="Arial" w:cs="Arial"/>
                <w:i w:val="0"/>
              </w:rPr>
              <w:t>252</w:t>
            </w:r>
          </w:p>
        </w:tc>
      </w:tr>
      <w:tr w:rsidR="00E72659" w:rsidRPr="008D36C1" w14:paraId="64359CDC" w14:textId="77777777" w:rsidTr="00C2442A">
        <w:trPr>
          <w:trHeight w:val="287"/>
        </w:trPr>
        <w:tc>
          <w:tcPr>
            <w:tcW w:w="1890" w:type="dxa"/>
          </w:tcPr>
          <w:p w14:paraId="7B894B88" w14:textId="2100C7C9" w:rsidR="00E72659" w:rsidRPr="00464507" w:rsidRDefault="00E72659" w:rsidP="00C11DDE">
            <w:pPr>
              <w:pStyle w:val="Rationale"/>
              <w:jc w:val="both"/>
              <w:rPr>
                <w:rFonts w:ascii="Arial" w:hAnsi="Arial" w:cs="Arial"/>
                <w:i w:val="0"/>
              </w:rPr>
            </w:pPr>
            <w:r w:rsidRPr="00464507">
              <w:rPr>
                <w:rFonts w:ascii="Arial" w:hAnsi="Arial" w:cs="Arial"/>
                <w:i w:val="0"/>
              </w:rPr>
              <w:t>DS90UB972</w:t>
            </w:r>
          </w:p>
        </w:tc>
        <w:tc>
          <w:tcPr>
            <w:tcW w:w="1980" w:type="dxa"/>
          </w:tcPr>
          <w:p w14:paraId="5D239225" w14:textId="0E6212FA" w:rsidR="00E72659" w:rsidRDefault="00E72659" w:rsidP="00C11DDE">
            <w:pPr>
              <w:pStyle w:val="Rationale"/>
              <w:jc w:val="center"/>
              <w:rPr>
                <w:rFonts w:ascii="Arial" w:hAnsi="Arial" w:cs="Arial"/>
                <w:i w:val="0"/>
              </w:rPr>
            </w:pPr>
            <w:r>
              <w:rPr>
                <w:rFonts w:ascii="Arial" w:hAnsi="Arial" w:cs="Arial"/>
                <w:i w:val="0"/>
              </w:rPr>
              <w:t>8MP</w:t>
            </w:r>
          </w:p>
        </w:tc>
        <w:tc>
          <w:tcPr>
            <w:tcW w:w="862" w:type="dxa"/>
          </w:tcPr>
          <w:p w14:paraId="38AA8B74" w14:textId="637EB771" w:rsidR="00E72659" w:rsidRDefault="00E72659" w:rsidP="00C11DDE">
            <w:pPr>
              <w:pStyle w:val="Rationale"/>
              <w:jc w:val="center"/>
              <w:rPr>
                <w:rFonts w:ascii="Arial" w:hAnsi="Arial" w:cs="Arial"/>
                <w:i w:val="0"/>
              </w:rPr>
            </w:pPr>
            <w:r>
              <w:rPr>
                <w:rFonts w:ascii="Arial" w:hAnsi="Arial" w:cs="Arial"/>
                <w:i w:val="0"/>
              </w:rPr>
              <w:t>3840</w:t>
            </w:r>
          </w:p>
        </w:tc>
        <w:tc>
          <w:tcPr>
            <w:tcW w:w="828" w:type="dxa"/>
          </w:tcPr>
          <w:p w14:paraId="01B4BE35" w14:textId="0F5053DA" w:rsidR="00E72659" w:rsidRDefault="00E72659" w:rsidP="00C11DDE">
            <w:pPr>
              <w:pStyle w:val="Rationale"/>
              <w:jc w:val="center"/>
              <w:rPr>
                <w:rFonts w:ascii="Arial" w:hAnsi="Arial" w:cs="Arial"/>
                <w:i w:val="0"/>
              </w:rPr>
            </w:pPr>
            <w:r>
              <w:rPr>
                <w:rFonts w:ascii="Arial" w:hAnsi="Arial" w:cs="Arial"/>
                <w:i w:val="0"/>
              </w:rPr>
              <w:t>2160</w:t>
            </w:r>
          </w:p>
        </w:tc>
        <w:tc>
          <w:tcPr>
            <w:tcW w:w="594" w:type="dxa"/>
          </w:tcPr>
          <w:p w14:paraId="0DF19B4C" w14:textId="17AD97F5" w:rsidR="00E72659" w:rsidRDefault="00E72659" w:rsidP="00C11DDE">
            <w:pPr>
              <w:pStyle w:val="Rationale"/>
              <w:jc w:val="center"/>
              <w:rPr>
                <w:rFonts w:ascii="Arial" w:hAnsi="Arial" w:cs="Arial"/>
                <w:i w:val="0"/>
              </w:rPr>
            </w:pPr>
            <w:r>
              <w:rPr>
                <w:rFonts w:ascii="Arial" w:hAnsi="Arial" w:cs="Arial"/>
                <w:i w:val="0"/>
              </w:rPr>
              <w:t>40</w:t>
            </w:r>
          </w:p>
        </w:tc>
        <w:tc>
          <w:tcPr>
            <w:tcW w:w="739" w:type="dxa"/>
          </w:tcPr>
          <w:p w14:paraId="08DF7441" w14:textId="79AB4999" w:rsidR="00E72659" w:rsidRDefault="00E72659" w:rsidP="00C11DDE">
            <w:pPr>
              <w:pStyle w:val="Rationale"/>
              <w:jc w:val="center"/>
              <w:rPr>
                <w:rFonts w:ascii="Arial" w:hAnsi="Arial" w:cs="Arial"/>
                <w:i w:val="0"/>
              </w:rPr>
            </w:pPr>
            <w:r>
              <w:rPr>
                <w:rFonts w:ascii="Arial" w:hAnsi="Arial" w:cs="Arial"/>
                <w:i w:val="0"/>
              </w:rPr>
              <w:t>20</w:t>
            </w:r>
          </w:p>
        </w:tc>
        <w:tc>
          <w:tcPr>
            <w:tcW w:w="1507" w:type="dxa"/>
          </w:tcPr>
          <w:p w14:paraId="7F7B8A39" w14:textId="3B336A3E" w:rsidR="00E72659" w:rsidRDefault="00E72659" w:rsidP="00C11DDE">
            <w:pPr>
              <w:pStyle w:val="Rationale"/>
              <w:jc w:val="center"/>
              <w:rPr>
                <w:rFonts w:ascii="Arial" w:hAnsi="Arial" w:cs="Arial"/>
                <w:i w:val="0"/>
              </w:rPr>
            </w:pPr>
            <w:r>
              <w:rPr>
                <w:rFonts w:ascii="Arial" w:hAnsi="Arial" w:cs="Arial"/>
                <w:i w:val="0"/>
              </w:rPr>
              <w:t>103</w:t>
            </w:r>
          </w:p>
        </w:tc>
        <w:tc>
          <w:tcPr>
            <w:tcW w:w="1338" w:type="dxa"/>
          </w:tcPr>
          <w:p w14:paraId="417297C8" w14:textId="51553D02" w:rsidR="00E72659" w:rsidRDefault="00E72659" w:rsidP="001E3B4B">
            <w:pPr>
              <w:pStyle w:val="Rationale"/>
              <w:jc w:val="center"/>
              <w:rPr>
                <w:rFonts w:ascii="Arial" w:hAnsi="Arial" w:cs="Arial"/>
                <w:i w:val="0"/>
              </w:rPr>
            </w:pPr>
            <w:r>
              <w:rPr>
                <w:rFonts w:ascii="Arial" w:hAnsi="Arial" w:cs="Arial"/>
                <w:i w:val="0"/>
              </w:rPr>
              <w:t>8</w:t>
            </w:r>
            <w:r w:rsidR="001E3B4B">
              <w:rPr>
                <w:rFonts w:ascii="Arial" w:hAnsi="Arial" w:cs="Arial"/>
                <w:i w:val="0"/>
              </w:rPr>
              <w:t>252</w:t>
            </w:r>
          </w:p>
        </w:tc>
      </w:tr>
      <w:tr w:rsidR="00E72659" w:rsidRPr="008D36C1" w14:paraId="0D3E2FC2" w14:textId="77777777" w:rsidTr="00C2442A">
        <w:trPr>
          <w:trHeight w:val="287"/>
        </w:trPr>
        <w:tc>
          <w:tcPr>
            <w:tcW w:w="1890" w:type="dxa"/>
          </w:tcPr>
          <w:p w14:paraId="2C4057B8" w14:textId="63D443B8" w:rsidR="00E72659" w:rsidRPr="00464507" w:rsidRDefault="00E72659" w:rsidP="00C11DDE">
            <w:pPr>
              <w:pStyle w:val="Rationale"/>
              <w:jc w:val="both"/>
              <w:rPr>
                <w:rFonts w:ascii="Arial" w:hAnsi="Arial" w:cs="Arial"/>
                <w:i w:val="0"/>
              </w:rPr>
            </w:pPr>
            <w:r w:rsidRPr="00464507">
              <w:rPr>
                <w:rFonts w:ascii="Arial" w:hAnsi="Arial" w:cs="Arial"/>
                <w:i w:val="0"/>
              </w:rPr>
              <w:t>DS90UB9702</w:t>
            </w:r>
          </w:p>
        </w:tc>
        <w:tc>
          <w:tcPr>
            <w:tcW w:w="1980" w:type="dxa"/>
          </w:tcPr>
          <w:p w14:paraId="3B71F434" w14:textId="08B23F2D" w:rsidR="00E72659" w:rsidRDefault="00E72659" w:rsidP="00C11DDE">
            <w:pPr>
              <w:pStyle w:val="Rationale"/>
              <w:jc w:val="center"/>
              <w:rPr>
                <w:rFonts w:ascii="Arial" w:hAnsi="Arial" w:cs="Arial"/>
                <w:i w:val="0"/>
              </w:rPr>
            </w:pPr>
            <w:r>
              <w:rPr>
                <w:rFonts w:ascii="Arial" w:hAnsi="Arial" w:cs="Arial"/>
                <w:i w:val="0"/>
              </w:rPr>
              <w:t>8MP</w:t>
            </w:r>
          </w:p>
        </w:tc>
        <w:tc>
          <w:tcPr>
            <w:tcW w:w="862" w:type="dxa"/>
          </w:tcPr>
          <w:p w14:paraId="1DB237E0" w14:textId="392E5DD1" w:rsidR="00E72659" w:rsidRDefault="00E72659" w:rsidP="00C11DDE">
            <w:pPr>
              <w:pStyle w:val="Rationale"/>
              <w:jc w:val="center"/>
              <w:rPr>
                <w:rFonts w:ascii="Arial" w:hAnsi="Arial" w:cs="Arial"/>
                <w:i w:val="0"/>
              </w:rPr>
            </w:pPr>
            <w:r>
              <w:rPr>
                <w:rFonts w:ascii="Arial" w:hAnsi="Arial" w:cs="Arial"/>
                <w:i w:val="0"/>
              </w:rPr>
              <w:t>3840</w:t>
            </w:r>
          </w:p>
        </w:tc>
        <w:tc>
          <w:tcPr>
            <w:tcW w:w="828" w:type="dxa"/>
          </w:tcPr>
          <w:p w14:paraId="59163CB4" w14:textId="42D1E4CE" w:rsidR="00E72659" w:rsidRDefault="00E72659" w:rsidP="00C11DDE">
            <w:pPr>
              <w:pStyle w:val="Rationale"/>
              <w:jc w:val="center"/>
              <w:rPr>
                <w:rFonts w:ascii="Arial" w:hAnsi="Arial" w:cs="Arial"/>
                <w:i w:val="0"/>
              </w:rPr>
            </w:pPr>
            <w:r>
              <w:rPr>
                <w:rFonts w:ascii="Arial" w:hAnsi="Arial" w:cs="Arial"/>
                <w:i w:val="0"/>
              </w:rPr>
              <w:t>2160</w:t>
            </w:r>
          </w:p>
        </w:tc>
        <w:tc>
          <w:tcPr>
            <w:tcW w:w="594" w:type="dxa"/>
          </w:tcPr>
          <w:p w14:paraId="4523A54D" w14:textId="0943906D" w:rsidR="00E72659" w:rsidRDefault="00E72659" w:rsidP="00C11DDE">
            <w:pPr>
              <w:pStyle w:val="Rationale"/>
              <w:jc w:val="center"/>
              <w:rPr>
                <w:rFonts w:ascii="Arial" w:hAnsi="Arial" w:cs="Arial"/>
                <w:i w:val="0"/>
              </w:rPr>
            </w:pPr>
            <w:r>
              <w:rPr>
                <w:rFonts w:ascii="Arial" w:hAnsi="Arial" w:cs="Arial"/>
                <w:i w:val="0"/>
              </w:rPr>
              <w:t>40</w:t>
            </w:r>
          </w:p>
        </w:tc>
        <w:tc>
          <w:tcPr>
            <w:tcW w:w="739" w:type="dxa"/>
          </w:tcPr>
          <w:p w14:paraId="038941A2" w14:textId="0008540F" w:rsidR="00E72659" w:rsidRDefault="00E72659" w:rsidP="00C11DDE">
            <w:pPr>
              <w:pStyle w:val="Rationale"/>
              <w:jc w:val="center"/>
              <w:rPr>
                <w:rFonts w:ascii="Arial" w:hAnsi="Arial" w:cs="Arial"/>
                <w:i w:val="0"/>
              </w:rPr>
            </w:pPr>
            <w:r>
              <w:rPr>
                <w:rFonts w:ascii="Arial" w:hAnsi="Arial" w:cs="Arial"/>
                <w:i w:val="0"/>
              </w:rPr>
              <w:t>20</w:t>
            </w:r>
          </w:p>
        </w:tc>
        <w:tc>
          <w:tcPr>
            <w:tcW w:w="1507" w:type="dxa"/>
          </w:tcPr>
          <w:p w14:paraId="43A7A258" w14:textId="5A8D683D" w:rsidR="00E72659" w:rsidRDefault="00E72659" w:rsidP="00C11DDE">
            <w:pPr>
              <w:pStyle w:val="Rationale"/>
              <w:jc w:val="center"/>
              <w:rPr>
                <w:rFonts w:ascii="Arial" w:hAnsi="Arial" w:cs="Arial"/>
                <w:i w:val="0"/>
              </w:rPr>
            </w:pPr>
            <w:r>
              <w:rPr>
                <w:rFonts w:ascii="Arial" w:hAnsi="Arial" w:cs="Arial"/>
                <w:i w:val="0"/>
              </w:rPr>
              <w:t>103</w:t>
            </w:r>
          </w:p>
        </w:tc>
        <w:tc>
          <w:tcPr>
            <w:tcW w:w="1338" w:type="dxa"/>
          </w:tcPr>
          <w:p w14:paraId="110BD02E" w14:textId="68976D72" w:rsidR="00E72659" w:rsidRDefault="00E72659" w:rsidP="001E3B4B">
            <w:pPr>
              <w:pStyle w:val="Rationale"/>
              <w:jc w:val="center"/>
              <w:rPr>
                <w:rFonts w:ascii="Arial" w:hAnsi="Arial" w:cs="Arial"/>
                <w:i w:val="0"/>
              </w:rPr>
            </w:pPr>
            <w:r>
              <w:rPr>
                <w:rFonts w:ascii="Arial" w:hAnsi="Arial" w:cs="Arial"/>
                <w:i w:val="0"/>
              </w:rPr>
              <w:t>8</w:t>
            </w:r>
            <w:r w:rsidR="001E3B4B">
              <w:rPr>
                <w:rFonts w:ascii="Arial" w:hAnsi="Arial" w:cs="Arial"/>
                <w:i w:val="0"/>
              </w:rPr>
              <w:t>252</w:t>
            </w:r>
          </w:p>
        </w:tc>
      </w:tr>
    </w:tbl>
    <w:p w14:paraId="5F6EBAEC" w14:textId="136C9716" w:rsidR="0033765B" w:rsidRDefault="0033765B" w:rsidP="00FC2E51">
      <w:pPr>
        <w:pStyle w:val="Rationale"/>
        <w:rPr>
          <w:rFonts w:ascii="Arial" w:hAnsi="Arial" w:cs="Arial"/>
          <w:i w:val="0"/>
        </w:rPr>
      </w:pPr>
      <w:r w:rsidRPr="0033765B">
        <w:rPr>
          <w:rFonts w:ascii="Arial" w:hAnsi="Arial" w:cs="Arial"/>
          <w:i w:val="0"/>
          <w:u w:val="single"/>
        </w:rPr>
        <w:t>Note:</w:t>
      </w:r>
      <w:r>
        <w:rPr>
          <w:rFonts w:ascii="Arial" w:hAnsi="Arial" w:cs="Arial"/>
          <w:i w:val="0"/>
        </w:rPr>
        <w:t xml:space="preserve"> The image </w:t>
      </w:r>
      <w:r w:rsidR="009641F5">
        <w:rPr>
          <w:rFonts w:ascii="Arial" w:hAnsi="Arial" w:cs="Arial"/>
          <w:i w:val="0"/>
        </w:rPr>
        <w:t>sensor</w:t>
      </w:r>
      <w:r>
        <w:rPr>
          <w:rFonts w:ascii="Arial" w:hAnsi="Arial" w:cs="Arial"/>
          <w:i w:val="0"/>
        </w:rPr>
        <w:t xml:space="preserve"> and MIPI CSI-2 lines (if applicable) can add up to ~2</w:t>
      </w:r>
      <w:r w:rsidR="004045EB">
        <w:rPr>
          <w:rFonts w:ascii="Arial" w:hAnsi="Arial" w:cs="Arial"/>
          <w:i w:val="0"/>
        </w:rPr>
        <w:t>0</w:t>
      </w:r>
      <w:r>
        <w:rPr>
          <w:rFonts w:ascii="Arial" w:hAnsi="Arial" w:cs="Arial"/>
          <w:i w:val="0"/>
        </w:rPr>
        <w:t>% of extra overhead on top of the above mentioned protocol overhead.</w:t>
      </w:r>
    </w:p>
    <w:p w14:paraId="27B840E8" w14:textId="77777777" w:rsidR="00E72123" w:rsidRDefault="00E72123" w:rsidP="00E72123">
      <w:pPr>
        <w:pStyle w:val="Rationale"/>
        <w:rPr>
          <w:rFonts w:ascii="Arial" w:hAnsi="Arial" w:cs="Arial"/>
          <w:i w:val="0"/>
        </w:rPr>
      </w:pPr>
      <w:r>
        <w:rPr>
          <w:rFonts w:ascii="Arial" w:hAnsi="Arial" w:cs="Arial"/>
          <w:i w:val="0"/>
        </w:rPr>
        <w:t xml:space="preserve">Table 2: </w:t>
      </w:r>
      <w:r w:rsidRPr="00FC2E51">
        <w:rPr>
          <w:rFonts w:ascii="Arial" w:hAnsi="Arial" w:cs="Arial"/>
          <w:i w:val="0"/>
        </w:rPr>
        <w:t>Examples</w:t>
      </w:r>
      <w:r>
        <w:rPr>
          <w:rFonts w:ascii="Arial" w:hAnsi="Arial" w:cs="Arial"/>
          <w:i w:val="0"/>
        </w:rPr>
        <w:t xml:space="preserve"> of Camera and Display applications  </w:t>
      </w:r>
    </w:p>
    <w:p w14:paraId="0BA14E34" w14:textId="77777777" w:rsidR="006E155E" w:rsidRPr="00085D55" w:rsidRDefault="006E155E" w:rsidP="00FC2E51">
      <w:pPr>
        <w:pStyle w:val="Rationale"/>
        <w:rPr>
          <w:rFonts w:ascii="Arial" w:hAnsi="Arial" w:cs="Arial"/>
          <w:i w:val="0"/>
        </w:rPr>
      </w:pPr>
    </w:p>
    <w:bookmarkStart w:id="720" w:name="_Toc384895970"/>
    <w:p w14:paraId="6C52534E" w14:textId="4DE4DFC2" w:rsidR="006E155E" w:rsidRPr="006E155E" w:rsidRDefault="00F8180B" w:rsidP="00D56DFA">
      <w:pPr>
        <w:pStyle w:val="Heading3"/>
        <w:rPr>
          <w:lang w:val="en-GB"/>
        </w:rPr>
      </w:pPr>
      <w:r w:rsidRPr="00641997">
        <w:rPr>
          <w:lang w:val="en-GB"/>
        </w:rPr>
        <w:fldChar w:fldCharType="begin"/>
      </w:r>
      <w:r w:rsidRPr="00641997">
        <w:rPr>
          <w:lang w:val="en-GB"/>
        </w:rPr>
        <w:instrText xml:space="preserve"> AUTONUMLGL  \* Arabic \e \s . </w:instrText>
      </w:r>
      <w:bookmarkStart w:id="721" w:name="_Toc4766192"/>
      <w:r w:rsidRPr="00641997">
        <w:rPr>
          <w:lang w:val="en-GB"/>
        </w:rPr>
        <w:fldChar w:fldCharType="end"/>
      </w:r>
      <w:r w:rsidR="007A15D5" w:rsidRPr="00641997">
        <w:rPr>
          <w:color w:val="auto"/>
          <w:lang w:val="en-GB"/>
        </w:rPr>
        <w:tab/>
      </w:r>
      <w:r w:rsidR="00E059C9">
        <w:rPr>
          <w:color w:val="auto"/>
          <w:lang w:val="en-GB"/>
        </w:rPr>
        <w:t xml:space="preserve">Forward </w:t>
      </w:r>
      <w:r w:rsidR="007A15D5" w:rsidRPr="00641997">
        <w:rPr>
          <w:lang w:val="en-GB"/>
        </w:rPr>
        <w:t>Channel</w:t>
      </w:r>
      <w:bookmarkEnd w:id="720"/>
      <w:r w:rsidR="00143417">
        <w:rPr>
          <w:lang w:val="en-GB"/>
        </w:rPr>
        <w:t xml:space="preserve"> Data Rate</w:t>
      </w:r>
      <w:bookmarkEnd w:id="721"/>
    </w:p>
    <w:p w14:paraId="78464996" w14:textId="31E6EBD4" w:rsidR="007A15D5" w:rsidRDefault="00DC04B7" w:rsidP="009524FE">
      <w:pPr>
        <w:pStyle w:val="SpecRequirement"/>
        <w:ind w:left="432"/>
        <w:rPr>
          <w:rFonts w:cs="Arial"/>
        </w:rPr>
      </w:pPr>
      <w:del w:id="722" w:author="Manthripragada, Sravanthi (S.)" w:date="2019-03-29T15:26:00Z">
        <w:r w:rsidDel="005D562D">
          <w:rPr>
            <w:rFonts w:cs="Arial"/>
          </w:rPr>
          <w:delText>DL</w:delText>
        </w:r>
        <w:r w:rsidR="0034526E" w:rsidRPr="00641997" w:rsidDel="005D562D">
          <w:rPr>
            <w:rFonts w:cs="Arial"/>
          </w:rPr>
          <w:delText>_</w:delText>
        </w:r>
        <w:r w:rsidR="0094059C" w:rsidDel="005D562D">
          <w:rPr>
            <w:rFonts w:cs="Arial"/>
          </w:rPr>
          <w:delText>FPD LINK III</w:delText>
        </w:r>
        <w:r w:rsidR="0034526E" w:rsidRPr="00641997" w:rsidDel="005D562D">
          <w:rPr>
            <w:rFonts w:cs="Arial"/>
          </w:rPr>
          <w:delText>_LINK_REQ</w:delText>
        </w:r>
      </w:del>
      <w:ins w:id="723" w:author="Manthripragada, Sravanthi (S.)" w:date="2019-03-29T15:26:00Z">
        <w:r w:rsidR="005D562D">
          <w:rPr>
            <w:rFonts w:cs="Arial"/>
          </w:rPr>
          <w:t>DL_FPD LINK_REQ</w:t>
        </w:r>
      </w:ins>
      <w:r w:rsidR="0034526E" w:rsidRPr="00641997">
        <w:rPr>
          <w:rFonts w:cs="Arial"/>
        </w:rPr>
        <w:t>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14:paraId="5B2AE53A" w14:textId="37942B45" w:rsidR="00B103AD" w:rsidRDefault="00B103AD" w:rsidP="009524FE">
      <w:pPr>
        <w:pStyle w:val="SpecRequirement"/>
        <w:ind w:left="432"/>
        <w:rPr>
          <w:rFonts w:cs="Arial"/>
        </w:rPr>
      </w:pPr>
      <w:r w:rsidRPr="00B103AD">
        <w:rPr>
          <w:rFonts w:cs="Arial"/>
        </w:rPr>
        <w:t xml:space="preserve">Applications shall not exceed highest achievable </w:t>
      </w:r>
      <w:r>
        <w:rPr>
          <w:rFonts w:cs="Arial"/>
        </w:rPr>
        <w:t>f</w:t>
      </w:r>
      <w:r w:rsidRPr="00B103AD">
        <w:rPr>
          <w:rFonts w:cs="Arial"/>
        </w:rPr>
        <w:t>orward channel data rate</w:t>
      </w:r>
    </w:p>
    <w:p w14:paraId="009F9924" w14:textId="02F1F0BF" w:rsidR="00D56DFA" w:rsidRDefault="00D56DFA" w:rsidP="00D56DFA">
      <w:pPr>
        <w:pStyle w:val="SpecRequirement"/>
        <w:ind w:left="432"/>
        <w:rPr>
          <w:rFonts w:cs="Arial"/>
        </w:rPr>
      </w:pPr>
      <w:del w:id="724" w:author="Manthripragada, Sravanthi (S.)" w:date="2019-03-29T15:26:00Z">
        <w:r w:rsidDel="005D562D">
          <w:rPr>
            <w:rFonts w:cs="Arial"/>
          </w:rPr>
          <w:delText>DL</w:delText>
        </w:r>
        <w:r w:rsidRPr="00641997" w:rsidDel="005D562D">
          <w:rPr>
            <w:rFonts w:cs="Arial"/>
          </w:rPr>
          <w:delText>_</w:delText>
        </w:r>
        <w:r w:rsidDel="005D562D">
          <w:rPr>
            <w:rFonts w:cs="Arial"/>
          </w:rPr>
          <w:delText>FPD LINK III</w:delText>
        </w:r>
        <w:r w:rsidRPr="00641997" w:rsidDel="005D562D">
          <w:rPr>
            <w:rFonts w:cs="Arial"/>
          </w:rPr>
          <w:delText>_LINK_REQ</w:delText>
        </w:r>
      </w:del>
      <w:ins w:id="725" w:author="Manthripragada, Sravanthi (S.)" w:date="2019-03-29T15:26:00Z">
        <w:r w:rsidR="005D562D">
          <w:rPr>
            <w:rFonts w:cs="Arial"/>
          </w:rPr>
          <w:t>DL_FPD LINK_REQ</w:t>
        </w:r>
      </w:ins>
      <w:r w:rsidRPr="00641997">
        <w:rPr>
          <w:rFonts w:cs="Arial"/>
        </w:rPr>
        <w:t>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14:paraId="4A4CBB60" w14:textId="334A5D31" w:rsidR="00D56DFA" w:rsidRDefault="00D56DFA" w:rsidP="00D56DFA">
      <w:pPr>
        <w:pStyle w:val="SpecRequirement"/>
        <w:ind w:left="432"/>
        <w:rPr>
          <w:rFonts w:cs="Arial"/>
        </w:rPr>
      </w:pPr>
      <w:r w:rsidRPr="00B103AD">
        <w:rPr>
          <w:rFonts w:cs="Arial"/>
        </w:rPr>
        <w:t xml:space="preserve">Applications shall </w:t>
      </w:r>
      <w:r>
        <w:rPr>
          <w:rFonts w:cs="Arial"/>
        </w:rPr>
        <w:t>use appropriate cable</w:t>
      </w:r>
      <w:r w:rsidR="009641F5">
        <w:rPr>
          <w:rFonts w:cs="Arial"/>
        </w:rPr>
        <w:t>/</w:t>
      </w:r>
      <w:r>
        <w:rPr>
          <w:rFonts w:cs="Arial"/>
        </w:rPr>
        <w:t xml:space="preserve">connectors </w:t>
      </w:r>
      <w:r w:rsidR="009641F5">
        <w:rPr>
          <w:rFonts w:cs="Arial"/>
        </w:rPr>
        <w:t xml:space="preserve">assemblies </w:t>
      </w:r>
      <w:r>
        <w:rPr>
          <w:rFonts w:cs="Arial"/>
        </w:rPr>
        <w:t>based on channel frequency range</w:t>
      </w:r>
      <w:r w:rsidR="009641F5">
        <w:rPr>
          <w:rFonts w:cs="Arial"/>
        </w:rPr>
        <w:t xml:space="preserve"> for forward and back channel</w:t>
      </w:r>
      <w:r>
        <w:rPr>
          <w:rFonts w:cs="Arial"/>
        </w:rPr>
        <w:t xml:space="preserve">. Refer to </w:t>
      </w:r>
      <w:r w:rsidRPr="00D56DFA">
        <w:rPr>
          <w:rFonts w:cs="Arial"/>
        </w:rPr>
        <w:t>[8]</w:t>
      </w:r>
      <w:r w:rsidR="009641F5">
        <w:rPr>
          <w:rFonts w:cs="Arial"/>
        </w:rPr>
        <w:t xml:space="preserve"> for more details</w:t>
      </w:r>
      <w:r>
        <w:rPr>
          <w:rFonts w:cs="Arial"/>
        </w:rPr>
        <w:t>.</w:t>
      </w:r>
    </w:p>
    <w:p w14:paraId="78E1A57C" w14:textId="77777777" w:rsidR="006E155E" w:rsidRDefault="006E155E" w:rsidP="009524FE">
      <w:pPr>
        <w:pStyle w:val="SpecRequirement"/>
        <w:ind w:left="432"/>
        <w:rPr>
          <w:rFonts w:cs="Arial"/>
        </w:rPr>
      </w:pPr>
    </w:p>
    <w:tbl>
      <w:tblPr>
        <w:tblW w:w="0" w:type="auto"/>
        <w:jc w:val="center"/>
        <w:tblCellMar>
          <w:left w:w="0" w:type="dxa"/>
          <w:right w:w="0" w:type="dxa"/>
        </w:tblCellMar>
        <w:tblLook w:val="04A0" w:firstRow="1" w:lastRow="0" w:firstColumn="1" w:lastColumn="0" w:noHBand="0" w:noVBand="1"/>
      </w:tblPr>
      <w:tblGrid>
        <w:gridCol w:w="1917"/>
        <w:gridCol w:w="4050"/>
        <w:gridCol w:w="3717"/>
      </w:tblGrid>
      <w:tr w:rsidR="00A62EAD" w:rsidRPr="00A62EAD" w14:paraId="0C2D908D" w14:textId="77777777" w:rsidTr="004958C0">
        <w:trPr>
          <w:trHeight w:val="217"/>
          <w:jc w:val="center"/>
        </w:trPr>
        <w:tc>
          <w:tcPr>
            <w:tcW w:w="1917"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3B81FC2C" w14:textId="77777777" w:rsidR="00A62EAD" w:rsidRPr="00A62EAD" w:rsidRDefault="00A62EAD" w:rsidP="004958C0">
            <w:pPr>
              <w:pStyle w:val="SpecRequirement"/>
              <w:jc w:val="center"/>
              <w:rPr>
                <w:rFonts w:cs="Arial"/>
                <w:b/>
                <w:bCs/>
                <w:lang w:val="en-US"/>
              </w:rPr>
            </w:pPr>
            <w:r w:rsidRPr="00A62EAD">
              <w:rPr>
                <w:rFonts w:cs="Arial"/>
                <w:b/>
                <w:bCs/>
                <w:lang w:val="en-US"/>
              </w:rPr>
              <w:t>Chipsets</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14:paraId="04B4076B" w14:textId="375935C2" w:rsidR="00A62EAD" w:rsidRPr="00A62EAD" w:rsidRDefault="00A62EAD" w:rsidP="004958C0">
            <w:pPr>
              <w:pStyle w:val="SpecRequirement"/>
              <w:jc w:val="center"/>
              <w:rPr>
                <w:rFonts w:cs="Arial"/>
                <w:b/>
                <w:bCs/>
                <w:lang w:val="en-US"/>
              </w:rPr>
            </w:pPr>
            <w:r w:rsidRPr="00A62EAD">
              <w:rPr>
                <w:rFonts w:cs="Arial"/>
                <w:b/>
                <w:bCs/>
                <w:lang w:val="en-US"/>
              </w:rPr>
              <w:t xml:space="preserve">Forward channel </w:t>
            </w:r>
            <w:r w:rsidR="00CE1295">
              <w:rPr>
                <w:rFonts w:cs="Arial"/>
                <w:b/>
                <w:bCs/>
                <w:lang w:val="en-US"/>
              </w:rPr>
              <w:t xml:space="preserve">max </w:t>
            </w:r>
            <w:r w:rsidRPr="00A62EAD">
              <w:rPr>
                <w:rFonts w:cs="Arial"/>
                <w:b/>
                <w:bCs/>
                <w:lang w:val="en-US"/>
              </w:rPr>
              <w:t>data rate</w:t>
            </w:r>
          </w:p>
        </w:tc>
        <w:tc>
          <w:tcPr>
            <w:tcW w:w="37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8D48C6" w14:textId="77777777" w:rsidR="00A62EAD" w:rsidRPr="00A62EAD" w:rsidRDefault="00A62EAD" w:rsidP="004958C0">
            <w:pPr>
              <w:pStyle w:val="SpecRequirement"/>
              <w:jc w:val="center"/>
              <w:rPr>
                <w:rFonts w:cs="Arial"/>
                <w:b/>
                <w:bCs/>
                <w:lang w:val="en-US"/>
              </w:rPr>
            </w:pPr>
            <w:r w:rsidRPr="00A62EAD">
              <w:rPr>
                <w:rFonts w:cs="Arial"/>
                <w:b/>
                <w:bCs/>
                <w:lang w:val="en-US"/>
              </w:rPr>
              <w:t xml:space="preserve">Forward Channel </w:t>
            </w:r>
            <w:r w:rsidR="00FF7C1C">
              <w:rPr>
                <w:rFonts w:cs="Arial"/>
                <w:b/>
                <w:bCs/>
                <w:lang w:val="en-US"/>
              </w:rPr>
              <w:t>f</w:t>
            </w:r>
            <w:r w:rsidRPr="00A62EAD">
              <w:rPr>
                <w:rFonts w:cs="Arial"/>
                <w:b/>
                <w:bCs/>
                <w:lang w:val="en-US"/>
              </w:rPr>
              <w:t>req range</w:t>
            </w:r>
          </w:p>
        </w:tc>
      </w:tr>
      <w:tr w:rsidR="00A62EAD" w:rsidRPr="00A62EAD" w14:paraId="3B35543F" w14:textId="77777777" w:rsidTr="004958C0">
        <w:trPr>
          <w:trHeight w:val="286"/>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4B0F22AD" w14:textId="7F261B15" w:rsidR="00A62EAD" w:rsidRPr="00E90045" w:rsidRDefault="004958C0" w:rsidP="004958C0">
            <w:pPr>
              <w:pStyle w:val="SpecRequirement"/>
              <w:rPr>
                <w:rFonts w:cs="Arial"/>
                <w:bCs/>
                <w:lang w:val="en-US"/>
              </w:rPr>
            </w:pPr>
            <w:r w:rsidRPr="00E90045">
              <w:rPr>
                <w:rFonts w:cs="Arial"/>
              </w:rPr>
              <w:t>DS90UB913A/14A</w:t>
            </w:r>
          </w:p>
        </w:tc>
        <w:tc>
          <w:tcPr>
            <w:tcW w:w="4050" w:type="dxa"/>
            <w:tcBorders>
              <w:top w:val="nil"/>
              <w:left w:val="nil"/>
              <w:bottom w:val="single" w:sz="8" w:space="0" w:color="auto"/>
              <w:right w:val="single" w:sz="8" w:space="0" w:color="auto"/>
            </w:tcBorders>
            <w:shd w:val="clear" w:color="auto" w:fill="auto"/>
            <w:vAlign w:val="center"/>
            <w:hideMark/>
          </w:tcPr>
          <w:p w14:paraId="1EB21C31" w14:textId="77777777" w:rsidR="00A62EAD" w:rsidRPr="00A62EAD" w:rsidRDefault="00A62EAD" w:rsidP="004958C0">
            <w:pPr>
              <w:pStyle w:val="SpecRequirement"/>
              <w:ind w:left="432"/>
              <w:jc w:val="center"/>
              <w:rPr>
                <w:rFonts w:cs="Arial"/>
                <w:lang w:val="en-US"/>
              </w:rPr>
            </w:pPr>
            <w:r w:rsidRPr="00A62EAD">
              <w:rPr>
                <w:rFonts w:cs="Arial"/>
                <w:lang w:val="en-US"/>
              </w:rPr>
              <w:t>10-bit mode: 1400 Mbps</w:t>
            </w:r>
          </w:p>
          <w:p w14:paraId="31F0595F" w14:textId="77777777" w:rsidR="00A62EAD" w:rsidRPr="00A62EAD" w:rsidRDefault="00A62EAD" w:rsidP="004958C0">
            <w:pPr>
              <w:pStyle w:val="SpecRequirement"/>
              <w:ind w:left="432"/>
              <w:jc w:val="center"/>
              <w:rPr>
                <w:rFonts w:cs="Arial"/>
                <w:lang w:val="en-US"/>
              </w:rPr>
            </w:pPr>
            <w:r w:rsidRPr="00A62EAD">
              <w:rPr>
                <w:rFonts w:cs="Arial"/>
                <w:lang w:val="en-US"/>
              </w:rPr>
              <w:t>12-bit mode: 1400 Mbps</w:t>
            </w:r>
          </w:p>
        </w:tc>
        <w:tc>
          <w:tcPr>
            <w:tcW w:w="37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CA1559E" w14:textId="0B3E75CC" w:rsidR="00A62EAD" w:rsidRPr="00A62EAD" w:rsidRDefault="00A06DA5" w:rsidP="004958C0">
            <w:pPr>
              <w:pStyle w:val="SpecRequirement"/>
              <w:ind w:left="432"/>
              <w:jc w:val="center"/>
              <w:rPr>
                <w:rFonts w:cs="Arial"/>
                <w:lang w:val="en-US"/>
              </w:rPr>
            </w:pPr>
            <w:r>
              <w:rPr>
                <w:rFonts w:cs="Arial"/>
                <w:lang w:val="en-US"/>
              </w:rPr>
              <w:t xml:space="preserve">350 </w:t>
            </w:r>
            <w:r w:rsidR="008404E3">
              <w:rPr>
                <w:rFonts w:cs="Arial"/>
                <w:lang w:val="en-US"/>
              </w:rPr>
              <w:t xml:space="preserve">- </w:t>
            </w:r>
            <w:r w:rsidR="00A62EAD" w:rsidRPr="00A62EAD">
              <w:rPr>
                <w:rFonts w:cs="Arial"/>
                <w:lang w:val="en-US"/>
              </w:rPr>
              <w:t>700 MHz</w:t>
            </w:r>
          </w:p>
          <w:p w14:paraId="045E92E0" w14:textId="5C4B1B05" w:rsidR="00A62EAD" w:rsidRPr="00A62EAD" w:rsidRDefault="00A06DA5" w:rsidP="004958C0">
            <w:pPr>
              <w:pStyle w:val="SpecRequirement"/>
              <w:ind w:left="432"/>
              <w:jc w:val="center"/>
              <w:rPr>
                <w:rFonts w:cs="Arial"/>
                <w:lang w:val="en-US"/>
              </w:rPr>
            </w:pPr>
            <w:r>
              <w:rPr>
                <w:rFonts w:cs="Arial"/>
                <w:lang w:val="en-US"/>
              </w:rPr>
              <w:t>3</w:t>
            </w:r>
            <w:r w:rsidR="00A62EAD" w:rsidRPr="00A62EAD">
              <w:rPr>
                <w:rFonts w:cs="Arial"/>
                <w:lang w:val="en-US"/>
              </w:rPr>
              <w:t>50</w:t>
            </w:r>
            <w:r w:rsidR="008404E3">
              <w:rPr>
                <w:rFonts w:cs="Arial"/>
                <w:lang w:val="en-US"/>
              </w:rPr>
              <w:t xml:space="preserve"> </w:t>
            </w:r>
            <w:r w:rsidR="008404E3" w:rsidRPr="00A62EAD">
              <w:rPr>
                <w:rFonts w:cs="Arial"/>
                <w:lang w:val="en-US"/>
              </w:rPr>
              <w:t>-</w:t>
            </w:r>
            <w:r w:rsidR="008404E3">
              <w:rPr>
                <w:rFonts w:cs="Arial"/>
                <w:lang w:val="en-US"/>
              </w:rPr>
              <w:t xml:space="preserve"> </w:t>
            </w:r>
            <w:r w:rsidR="00A62EAD" w:rsidRPr="00A62EAD">
              <w:rPr>
                <w:rFonts w:cs="Arial"/>
                <w:lang w:val="en-US"/>
              </w:rPr>
              <w:t>700 MHz</w:t>
            </w:r>
          </w:p>
        </w:tc>
      </w:tr>
      <w:tr w:rsidR="00A62EAD" w:rsidRPr="00A62EAD" w14:paraId="1130E6CF" w14:textId="77777777" w:rsidTr="004958C0">
        <w:trPr>
          <w:trHeight w:val="289"/>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07EDC98F" w14:textId="49543A5F" w:rsidR="00A62EAD" w:rsidRPr="00E90045" w:rsidRDefault="004958C0" w:rsidP="004958C0">
            <w:pPr>
              <w:pStyle w:val="SpecRequirement"/>
              <w:rPr>
                <w:rFonts w:cs="Arial"/>
                <w:bCs/>
                <w:lang w:val="en-US"/>
              </w:rPr>
            </w:pPr>
            <w:r w:rsidRPr="00E90045">
              <w:rPr>
                <w:rFonts w:cs="Arial"/>
              </w:rPr>
              <w:t>DS90UB933/34</w:t>
            </w:r>
          </w:p>
        </w:tc>
        <w:tc>
          <w:tcPr>
            <w:tcW w:w="4050" w:type="dxa"/>
            <w:tcBorders>
              <w:top w:val="nil"/>
              <w:left w:val="nil"/>
              <w:bottom w:val="single" w:sz="8" w:space="0" w:color="auto"/>
              <w:right w:val="single" w:sz="8" w:space="0" w:color="auto"/>
            </w:tcBorders>
            <w:shd w:val="clear" w:color="auto" w:fill="auto"/>
            <w:vAlign w:val="center"/>
            <w:hideMark/>
          </w:tcPr>
          <w:p w14:paraId="485A302A" w14:textId="77777777" w:rsidR="00A62EAD" w:rsidRPr="00A62EAD" w:rsidRDefault="00A62EAD" w:rsidP="004958C0">
            <w:pPr>
              <w:pStyle w:val="SpecRequirement"/>
              <w:ind w:left="432"/>
              <w:jc w:val="center"/>
              <w:rPr>
                <w:rFonts w:cs="Arial"/>
                <w:lang w:val="en-US"/>
              </w:rPr>
            </w:pPr>
            <w:r w:rsidRPr="00A62EAD">
              <w:rPr>
                <w:rFonts w:cs="Arial"/>
                <w:lang w:val="en-US"/>
              </w:rPr>
              <w:t>10-bit mode: 1400 Mbps</w:t>
            </w:r>
          </w:p>
          <w:p w14:paraId="46F6A475" w14:textId="77777777" w:rsidR="00A62EAD" w:rsidRPr="00A62EAD" w:rsidRDefault="00A62EAD" w:rsidP="004958C0">
            <w:pPr>
              <w:pStyle w:val="SpecRequirement"/>
              <w:ind w:left="432"/>
              <w:jc w:val="center"/>
              <w:rPr>
                <w:rFonts w:cs="Arial"/>
                <w:lang w:val="en-US"/>
              </w:rPr>
            </w:pPr>
            <w:r w:rsidRPr="00A62EAD">
              <w:rPr>
                <w:rFonts w:cs="Arial"/>
                <w:lang w:val="en-US"/>
              </w:rPr>
              <w:t>12-bit mode: 1867 Mbps</w:t>
            </w:r>
          </w:p>
        </w:tc>
        <w:tc>
          <w:tcPr>
            <w:tcW w:w="37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F0FF73D" w14:textId="4CFEBAA5" w:rsidR="008404E3" w:rsidRDefault="00A06DA5" w:rsidP="004958C0">
            <w:pPr>
              <w:pStyle w:val="SpecRequirement"/>
              <w:ind w:left="432"/>
              <w:jc w:val="center"/>
              <w:rPr>
                <w:rFonts w:cs="Arial"/>
                <w:lang w:val="en-US"/>
              </w:rPr>
            </w:pPr>
            <w:r>
              <w:rPr>
                <w:rFonts w:cs="Arial"/>
                <w:lang w:val="en-US"/>
              </w:rPr>
              <w:t>3</w:t>
            </w:r>
            <w:r w:rsidR="00A62EAD" w:rsidRPr="00A62EAD">
              <w:rPr>
                <w:rFonts w:cs="Arial"/>
                <w:lang w:val="en-US"/>
              </w:rPr>
              <w:t>50</w:t>
            </w:r>
            <w:r w:rsidR="008404E3">
              <w:rPr>
                <w:rFonts w:cs="Arial"/>
                <w:lang w:val="en-US"/>
              </w:rPr>
              <w:t xml:space="preserve"> </w:t>
            </w:r>
            <w:r w:rsidR="008404E3" w:rsidRPr="00A62EAD">
              <w:rPr>
                <w:rFonts w:cs="Arial"/>
                <w:lang w:val="en-US"/>
              </w:rPr>
              <w:t>-</w:t>
            </w:r>
            <w:r w:rsidR="008404E3">
              <w:rPr>
                <w:rFonts w:cs="Arial"/>
                <w:lang w:val="en-US"/>
              </w:rPr>
              <w:t xml:space="preserve"> </w:t>
            </w:r>
            <w:r w:rsidR="00A62EAD" w:rsidRPr="00A62EAD">
              <w:rPr>
                <w:rFonts w:cs="Arial"/>
                <w:lang w:val="en-US"/>
              </w:rPr>
              <w:t>700 MHz</w:t>
            </w:r>
          </w:p>
          <w:p w14:paraId="228CDE17" w14:textId="20116AD9" w:rsidR="00A62EAD" w:rsidRPr="00A62EAD" w:rsidRDefault="00A06DA5" w:rsidP="004958C0">
            <w:pPr>
              <w:pStyle w:val="SpecRequirement"/>
              <w:ind w:left="432"/>
              <w:jc w:val="center"/>
              <w:rPr>
                <w:rFonts w:cs="Arial"/>
                <w:lang w:val="en-US"/>
              </w:rPr>
            </w:pPr>
            <w:r>
              <w:rPr>
                <w:rFonts w:cs="Arial"/>
                <w:lang w:val="en-US"/>
              </w:rPr>
              <w:t xml:space="preserve">350 </w:t>
            </w:r>
            <w:r w:rsidR="008404E3" w:rsidRPr="00A62EAD">
              <w:rPr>
                <w:rFonts w:cs="Arial"/>
                <w:lang w:val="en-US"/>
              </w:rPr>
              <w:t>-</w:t>
            </w:r>
            <w:r w:rsidR="008404E3">
              <w:rPr>
                <w:rFonts w:cs="Arial"/>
                <w:lang w:val="en-US"/>
              </w:rPr>
              <w:t xml:space="preserve"> </w:t>
            </w:r>
            <w:r w:rsidR="00A62EAD" w:rsidRPr="00A62EAD">
              <w:rPr>
                <w:rFonts w:cs="Arial"/>
                <w:lang w:val="en-US"/>
              </w:rPr>
              <w:t>934 MHz</w:t>
            </w:r>
          </w:p>
        </w:tc>
      </w:tr>
      <w:tr w:rsidR="00A62EAD" w:rsidRPr="00A62EAD" w14:paraId="360E1799" w14:textId="77777777" w:rsidTr="004958C0">
        <w:trPr>
          <w:trHeight w:val="358"/>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1C134D7F" w14:textId="093BB84B" w:rsidR="00A62EAD" w:rsidRPr="00A62EAD" w:rsidRDefault="004958C0" w:rsidP="004958C0">
            <w:pPr>
              <w:pStyle w:val="SpecRequirement"/>
              <w:rPr>
                <w:rFonts w:cs="Arial"/>
                <w:bCs/>
                <w:lang w:val="en-US"/>
              </w:rPr>
            </w:pPr>
            <w:r w:rsidRPr="00CC0936">
              <w:rPr>
                <w:rFonts w:cs="Arial"/>
              </w:rPr>
              <w:t>DS90UB953</w:t>
            </w:r>
            <w:r>
              <w:rPr>
                <w:rFonts w:cs="Arial"/>
              </w:rPr>
              <w:t>/</w:t>
            </w:r>
            <w:r w:rsidRPr="00CC0936">
              <w:rPr>
                <w:rFonts w:cs="Arial"/>
              </w:rPr>
              <w:t>54</w:t>
            </w:r>
          </w:p>
        </w:tc>
        <w:tc>
          <w:tcPr>
            <w:tcW w:w="4050" w:type="dxa"/>
            <w:tcBorders>
              <w:top w:val="nil"/>
              <w:left w:val="nil"/>
              <w:bottom w:val="single" w:sz="8" w:space="0" w:color="auto"/>
              <w:right w:val="single" w:sz="8" w:space="0" w:color="auto"/>
            </w:tcBorders>
            <w:shd w:val="clear" w:color="auto" w:fill="auto"/>
            <w:vAlign w:val="center"/>
            <w:hideMark/>
          </w:tcPr>
          <w:p w14:paraId="2B90C0C1" w14:textId="3C1FCCE8" w:rsidR="00A62EAD" w:rsidRPr="00A62EAD" w:rsidRDefault="00A62EAD" w:rsidP="004958C0">
            <w:pPr>
              <w:pStyle w:val="SpecRequirement"/>
              <w:ind w:left="432"/>
              <w:jc w:val="center"/>
              <w:rPr>
                <w:rFonts w:cs="Arial"/>
                <w:lang w:val="en-US"/>
              </w:rPr>
            </w:pPr>
            <w:r w:rsidRPr="00A62EAD">
              <w:rPr>
                <w:rFonts w:cs="Arial"/>
                <w:lang w:val="en-US"/>
              </w:rPr>
              <w:t xml:space="preserve">Sync mode: </w:t>
            </w:r>
            <w:r w:rsidR="00F975DC" w:rsidRPr="00A62EAD">
              <w:rPr>
                <w:rFonts w:cs="Arial"/>
                <w:lang w:val="en-US"/>
              </w:rPr>
              <w:t>4</w:t>
            </w:r>
            <w:r w:rsidR="00F975DC">
              <w:rPr>
                <w:rFonts w:cs="Arial"/>
                <w:lang w:val="en-US"/>
              </w:rPr>
              <w:t>160</w:t>
            </w:r>
            <w:r w:rsidR="00F975DC" w:rsidRPr="00A62EAD">
              <w:rPr>
                <w:rFonts w:cs="Arial"/>
                <w:lang w:val="en-US"/>
              </w:rPr>
              <w:t xml:space="preserve"> </w:t>
            </w:r>
            <w:r w:rsidRPr="00A62EAD">
              <w:rPr>
                <w:rFonts w:cs="Arial"/>
                <w:lang w:val="en-US"/>
              </w:rPr>
              <w:t>Mbps</w:t>
            </w:r>
          </w:p>
          <w:p w14:paraId="6B3F67C1" w14:textId="39E6D331" w:rsidR="00A62EAD" w:rsidRPr="00A62EAD" w:rsidRDefault="00A62EAD" w:rsidP="004958C0">
            <w:pPr>
              <w:pStyle w:val="SpecRequirement"/>
              <w:ind w:left="432"/>
              <w:jc w:val="center"/>
              <w:rPr>
                <w:rFonts w:cs="Arial"/>
                <w:lang w:val="en-US"/>
              </w:rPr>
            </w:pPr>
            <w:r w:rsidRPr="00A62EAD">
              <w:rPr>
                <w:rFonts w:cs="Arial"/>
                <w:lang w:val="en-US"/>
              </w:rPr>
              <w:t xml:space="preserve">Ext clock mode: </w:t>
            </w:r>
            <w:r w:rsidR="00F975DC">
              <w:rPr>
                <w:rFonts w:cs="Arial"/>
                <w:lang w:val="en-US"/>
              </w:rPr>
              <w:t>4160</w:t>
            </w:r>
            <w:r w:rsidRPr="00A62EAD">
              <w:rPr>
                <w:rFonts w:cs="Arial"/>
                <w:lang w:val="en-US"/>
              </w:rPr>
              <w:t xml:space="preserve"> Mbps</w:t>
            </w:r>
          </w:p>
        </w:tc>
        <w:tc>
          <w:tcPr>
            <w:tcW w:w="37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A7C476D" w14:textId="295FAC73" w:rsidR="00A62EAD" w:rsidRPr="00E72123" w:rsidRDefault="00A06DA5" w:rsidP="004958C0">
            <w:pPr>
              <w:pStyle w:val="SpecRequirement"/>
              <w:ind w:left="432"/>
              <w:jc w:val="center"/>
              <w:rPr>
                <w:rFonts w:cs="Arial"/>
                <w:lang w:val="en-US"/>
              </w:rPr>
            </w:pPr>
            <w:r>
              <w:rPr>
                <w:rFonts w:cs="Arial"/>
                <w:lang w:val="en-US"/>
              </w:rPr>
              <w:t>920</w:t>
            </w:r>
            <w:r w:rsidRPr="00E72123">
              <w:rPr>
                <w:rFonts w:cs="Arial"/>
                <w:lang w:val="en-US"/>
              </w:rPr>
              <w:t xml:space="preserve"> </w:t>
            </w:r>
            <w:r w:rsidR="008404E3" w:rsidRPr="00E72123">
              <w:rPr>
                <w:rFonts w:cs="Arial"/>
                <w:lang w:val="en-US"/>
              </w:rPr>
              <w:t xml:space="preserve">- </w:t>
            </w:r>
            <w:r>
              <w:rPr>
                <w:rFonts w:cs="Arial"/>
                <w:lang w:val="en-US"/>
              </w:rPr>
              <w:t>2080</w:t>
            </w:r>
            <w:r w:rsidRPr="00E72123">
              <w:rPr>
                <w:rFonts w:cs="Arial"/>
                <w:lang w:val="en-US"/>
              </w:rPr>
              <w:t xml:space="preserve"> </w:t>
            </w:r>
            <w:r w:rsidR="00A62EAD" w:rsidRPr="00E72123">
              <w:rPr>
                <w:rFonts w:cs="Arial"/>
                <w:lang w:val="en-US"/>
              </w:rPr>
              <w:t>MHz</w:t>
            </w:r>
          </w:p>
          <w:p w14:paraId="0CCD2B98" w14:textId="5DEB5056" w:rsidR="00A62EAD" w:rsidRPr="00E72123" w:rsidRDefault="00A06DA5" w:rsidP="004958C0">
            <w:pPr>
              <w:pStyle w:val="SpecRequirement"/>
              <w:ind w:left="432"/>
              <w:jc w:val="center"/>
              <w:rPr>
                <w:rFonts w:cs="Arial"/>
                <w:highlight w:val="yellow"/>
                <w:lang w:val="en-US"/>
              </w:rPr>
            </w:pPr>
            <w:r>
              <w:rPr>
                <w:rFonts w:cs="Arial"/>
                <w:lang w:val="en-US"/>
              </w:rPr>
              <w:t>1000</w:t>
            </w:r>
            <w:r w:rsidRPr="00E72123">
              <w:rPr>
                <w:rFonts w:cs="Arial"/>
                <w:lang w:val="en-US"/>
              </w:rPr>
              <w:t xml:space="preserve"> </w:t>
            </w:r>
            <w:r w:rsidR="008404E3" w:rsidRPr="00E72123">
              <w:rPr>
                <w:rFonts w:cs="Arial"/>
                <w:lang w:val="en-US"/>
              </w:rPr>
              <w:t xml:space="preserve">- </w:t>
            </w:r>
            <w:r w:rsidR="00F975DC" w:rsidRPr="00E72123">
              <w:rPr>
                <w:rFonts w:cs="Arial"/>
                <w:lang w:val="en-US"/>
              </w:rPr>
              <w:t xml:space="preserve">2080 </w:t>
            </w:r>
            <w:r w:rsidR="00A62EAD" w:rsidRPr="00E72123">
              <w:rPr>
                <w:rFonts w:cs="Arial"/>
                <w:lang w:val="en-US"/>
              </w:rPr>
              <w:t>MHz</w:t>
            </w:r>
          </w:p>
        </w:tc>
      </w:tr>
      <w:tr w:rsidR="00A62EAD" w:rsidRPr="00A62EAD" w14:paraId="73D658AF" w14:textId="77777777" w:rsidTr="004958C0">
        <w:trPr>
          <w:trHeight w:val="367"/>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55AC16F5" w14:textId="50269946" w:rsidR="00A62EAD" w:rsidRPr="00A62EAD" w:rsidRDefault="004958C0" w:rsidP="004958C0">
            <w:pPr>
              <w:pStyle w:val="SpecRequirement"/>
              <w:rPr>
                <w:rFonts w:cs="Arial"/>
                <w:bCs/>
                <w:lang w:val="en-US"/>
              </w:rPr>
            </w:pPr>
            <w:r w:rsidRPr="00A62EAD">
              <w:rPr>
                <w:rFonts w:cs="Arial"/>
              </w:rPr>
              <w:t>DS90UB927</w:t>
            </w:r>
            <w:r>
              <w:rPr>
                <w:rFonts w:cs="Arial"/>
              </w:rPr>
              <w:t>/8</w:t>
            </w:r>
          </w:p>
        </w:tc>
        <w:tc>
          <w:tcPr>
            <w:tcW w:w="4050" w:type="dxa"/>
            <w:tcBorders>
              <w:top w:val="nil"/>
              <w:left w:val="nil"/>
              <w:bottom w:val="single" w:sz="8" w:space="0" w:color="auto"/>
              <w:right w:val="single" w:sz="8" w:space="0" w:color="auto"/>
            </w:tcBorders>
            <w:shd w:val="clear" w:color="auto" w:fill="auto"/>
            <w:vAlign w:val="center"/>
            <w:hideMark/>
          </w:tcPr>
          <w:p w14:paraId="45F98EB1" w14:textId="77777777" w:rsidR="00A62EAD" w:rsidRPr="00A62EAD" w:rsidRDefault="00A62EAD" w:rsidP="004958C0">
            <w:pPr>
              <w:pStyle w:val="SpecRequirement"/>
              <w:ind w:left="432"/>
              <w:jc w:val="center"/>
              <w:rPr>
                <w:rFonts w:cs="Arial"/>
                <w:lang w:val="en-US"/>
              </w:rPr>
            </w:pPr>
            <w:r w:rsidRPr="00A62EAD">
              <w:rPr>
                <w:rFonts w:cs="Arial"/>
                <w:lang w:val="en-US"/>
              </w:rPr>
              <w:t>2975 Mbps</w:t>
            </w:r>
          </w:p>
        </w:tc>
        <w:tc>
          <w:tcPr>
            <w:tcW w:w="371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1E40667" w14:textId="705A2CFE" w:rsidR="00A62EAD" w:rsidRPr="00A62EAD" w:rsidRDefault="00A06DA5" w:rsidP="004958C0">
            <w:pPr>
              <w:pStyle w:val="SpecRequirement"/>
              <w:ind w:left="432"/>
              <w:jc w:val="center"/>
              <w:rPr>
                <w:rFonts w:cs="Arial"/>
                <w:lang w:val="en-US"/>
              </w:rPr>
            </w:pPr>
            <w:r>
              <w:rPr>
                <w:rFonts w:cs="Arial"/>
                <w:lang w:val="en-US"/>
              </w:rPr>
              <w:t xml:space="preserve">263 </w:t>
            </w:r>
            <w:r w:rsidR="008404E3" w:rsidRPr="00A62EAD">
              <w:rPr>
                <w:rFonts w:cs="Arial"/>
                <w:lang w:val="en-US"/>
              </w:rPr>
              <w:t>-</w:t>
            </w:r>
            <w:r w:rsidR="008404E3">
              <w:rPr>
                <w:rFonts w:cs="Arial"/>
                <w:lang w:val="en-US"/>
              </w:rPr>
              <w:t xml:space="preserve"> </w:t>
            </w:r>
            <w:r w:rsidR="00A62EAD" w:rsidRPr="00A62EAD">
              <w:rPr>
                <w:rFonts w:cs="Arial"/>
                <w:lang w:val="en-US"/>
              </w:rPr>
              <w:t>1488 MHz</w:t>
            </w:r>
          </w:p>
        </w:tc>
      </w:tr>
      <w:tr w:rsidR="00A62EAD" w:rsidRPr="00A62EAD" w14:paraId="4D5DAB90" w14:textId="77777777" w:rsidTr="004958C0">
        <w:trPr>
          <w:trHeight w:val="46"/>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0115256B" w14:textId="7994826C" w:rsidR="00A62EAD" w:rsidRPr="00A62EAD" w:rsidRDefault="004958C0" w:rsidP="004958C0">
            <w:pPr>
              <w:pStyle w:val="SpecRequirement"/>
              <w:rPr>
                <w:rFonts w:cs="Arial"/>
                <w:bCs/>
                <w:lang w:val="en-US"/>
              </w:rPr>
            </w:pPr>
            <w:r w:rsidRPr="00A62EAD">
              <w:rPr>
                <w:rFonts w:cs="Arial"/>
              </w:rPr>
              <w:t>DS90UH947</w:t>
            </w:r>
            <w:r>
              <w:rPr>
                <w:rFonts w:cs="Arial"/>
              </w:rPr>
              <w:t>/8</w:t>
            </w:r>
          </w:p>
        </w:tc>
        <w:tc>
          <w:tcPr>
            <w:tcW w:w="4050" w:type="dxa"/>
            <w:tcBorders>
              <w:top w:val="nil"/>
              <w:left w:val="nil"/>
              <w:bottom w:val="single" w:sz="4" w:space="0" w:color="auto"/>
              <w:right w:val="single" w:sz="8" w:space="0" w:color="auto"/>
            </w:tcBorders>
            <w:shd w:val="clear" w:color="auto" w:fill="auto"/>
            <w:vAlign w:val="center"/>
            <w:hideMark/>
          </w:tcPr>
          <w:p w14:paraId="23492675" w14:textId="77777777" w:rsidR="00A62EAD" w:rsidRPr="00A62EAD" w:rsidRDefault="00A62EAD" w:rsidP="004958C0">
            <w:pPr>
              <w:pStyle w:val="SpecRequirement"/>
              <w:ind w:left="432"/>
              <w:jc w:val="center"/>
              <w:rPr>
                <w:rFonts w:cs="Arial"/>
                <w:lang w:val="en-US"/>
              </w:rPr>
            </w:pPr>
            <w:r w:rsidRPr="00A62EAD">
              <w:rPr>
                <w:rFonts w:cs="Arial"/>
                <w:lang w:val="en-US"/>
              </w:rPr>
              <w:t>Single lane: 3360 Mbps</w:t>
            </w:r>
          </w:p>
          <w:p w14:paraId="48550CE7" w14:textId="77777777" w:rsidR="00A62EAD" w:rsidRPr="00A62EAD" w:rsidRDefault="00A62EAD" w:rsidP="004958C0">
            <w:pPr>
              <w:pStyle w:val="SpecRequirement"/>
              <w:ind w:left="432"/>
              <w:jc w:val="center"/>
              <w:rPr>
                <w:rFonts w:cs="Arial"/>
                <w:lang w:val="en-US"/>
              </w:rPr>
            </w:pPr>
            <w:r w:rsidRPr="00A62EAD">
              <w:rPr>
                <w:rFonts w:cs="Arial"/>
                <w:lang w:val="en-US"/>
              </w:rPr>
              <w:t>Dual lane: 2975 Mbps (per lane)</w:t>
            </w:r>
          </w:p>
        </w:tc>
        <w:tc>
          <w:tcPr>
            <w:tcW w:w="3717"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01DCDA51" w14:textId="2C632C84" w:rsidR="00A62EAD" w:rsidRPr="00A62EAD" w:rsidRDefault="00A06DA5" w:rsidP="004958C0">
            <w:pPr>
              <w:pStyle w:val="SpecRequirement"/>
              <w:ind w:left="432"/>
              <w:jc w:val="center"/>
              <w:rPr>
                <w:rFonts w:cs="Arial"/>
                <w:lang w:val="en-US"/>
              </w:rPr>
            </w:pPr>
            <w:r>
              <w:rPr>
                <w:rFonts w:cs="Arial"/>
                <w:lang w:val="en-US"/>
              </w:rPr>
              <w:t xml:space="preserve">438 </w:t>
            </w:r>
            <w:r w:rsidR="008404E3" w:rsidRPr="00A62EAD">
              <w:rPr>
                <w:rFonts w:cs="Arial"/>
                <w:lang w:val="en-US"/>
              </w:rPr>
              <w:t>-</w:t>
            </w:r>
            <w:r w:rsidR="008404E3">
              <w:rPr>
                <w:rFonts w:cs="Arial"/>
                <w:lang w:val="en-US"/>
              </w:rPr>
              <w:t xml:space="preserve"> </w:t>
            </w:r>
            <w:r w:rsidR="00A62EAD" w:rsidRPr="00A62EAD">
              <w:rPr>
                <w:rFonts w:cs="Arial"/>
                <w:lang w:val="en-US"/>
              </w:rPr>
              <w:t>1680 MHz</w:t>
            </w:r>
          </w:p>
          <w:p w14:paraId="10B00FE0" w14:textId="32E66AB0" w:rsidR="00A62EAD" w:rsidRPr="00A62EAD" w:rsidRDefault="00A06DA5" w:rsidP="004958C0">
            <w:pPr>
              <w:pStyle w:val="SpecRequirement"/>
              <w:ind w:left="432"/>
              <w:jc w:val="center"/>
              <w:rPr>
                <w:rFonts w:cs="Arial"/>
                <w:lang w:val="en-US"/>
              </w:rPr>
            </w:pPr>
            <w:r>
              <w:rPr>
                <w:rFonts w:cs="Arial"/>
                <w:lang w:val="en-US"/>
              </w:rPr>
              <w:t xml:space="preserve">438 </w:t>
            </w:r>
            <w:r w:rsidR="008404E3" w:rsidRPr="00A62EAD">
              <w:rPr>
                <w:rFonts w:cs="Arial"/>
                <w:lang w:val="en-US"/>
              </w:rPr>
              <w:t>-</w:t>
            </w:r>
            <w:r w:rsidR="008404E3">
              <w:rPr>
                <w:rFonts w:cs="Arial"/>
                <w:lang w:val="en-US"/>
              </w:rPr>
              <w:t xml:space="preserve"> </w:t>
            </w:r>
            <w:r w:rsidR="00A62EAD" w:rsidRPr="00A62EAD">
              <w:rPr>
                <w:rFonts w:cs="Arial"/>
                <w:lang w:val="en-US"/>
              </w:rPr>
              <w:t>1488 MHz</w:t>
            </w:r>
          </w:p>
        </w:tc>
      </w:tr>
      <w:tr w:rsidR="00F975DC" w:rsidRPr="00A62EAD" w14:paraId="7A1737E1" w14:textId="77777777" w:rsidTr="00E72123">
        <w:trPr>
          <w:trHeight w:val="56"/>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14:paraId="155017E8" w14:textId="2E54D34B" w:rsidR="00F975DC" w:rsidRPr="00A62EAD" w:rsidRDefault="004958C0" w:rsidP="004958C0">
            <w:pPr>
              <w:pStyle w:val="SpecRequirement"/>
              <w:rPr>
                <w:rFonts w:cs="Arial"/>
                <w:bCs/>
                <w:lang w:val="en-US"/>
              </w:rPr>
            </w:pPr>
            <w:r w:rsidRPr="007C2AF3">
              <w:rPr>
                <w:rFonts w:cs="Arial"/>
              </w:rPr>
              <w:t>DS90UB960</w:t>
            </w:r>
          </w:p>
        </w:tc>
        <w:tc>
          <w:tcPr>
            <w:tcW w:w="4050" w:type="dxa"/>
            <w:tcBorders>
              <w:top w:val="single" w:sz="4" w:space="0" w:color="auto"/>
              <w:left w:val="nil"/>
              <w:bottom w:val="single" w:sz="4" w:space="0" w:color="auto"/>
              <w:right w:val="single" w:sz="8" w:space="0" w:color="auto"/>
            </w:tcBorders>
            <w:shd w:val="clear" w:color="auto" w:fill="auto"/>
            <w:vAlign w:val="center"/>
          </w:tcPr>
          <w:p w14:paraId="60D523A9" w14:textId="5BFF0875" w:rsidR="00F975DC" w:rsidRDefault="00F975DC" w:rsidP="004958C0">
            <w:pPr>
              <w:pStyle w:val="SpecRequirement"/>
              <w:ind w:left="432"/>
              <w:jc w:val="center"/>
              <w:rPr>
                <w:rFonts w:cs="Arial"/>
                <w:lang w:val="en-US"/>
              </w:rPr>
            </w:pPr>
            <w:r w:rsidRPr="00A62EAD">
              <w:rPr>
                <w:rFonts w:cs="Arial"/>
                <w:lang w:val="en-US"/>
              </w:rPr>
              <w:t xml:space="preserve">Sync mode: </w:t>
            </w:r>
            <w:r>
              <w:rPr>
                <w:rFonts w:cs="Arial"/>
                <w:lang w:val="en-US"/>
              </w:rPr>
              <w:t>4160</w:t>
            </w:r>
            <w:r w:rsidRPr="00A62EAD">
              <w:rPr>
                <w:rFonts w:cs="Arial"/>
                <w:lang w:val="en-US"/>
              </w:rPr>
              <w:t xml:space="preserve"> Mbps</w:t>
            </w:r>
          </w:p>
          <w:p w14:paraId="5DF776D3" w14:textId="5AD99A89" w:rsidR="00F975DC" w:rsidRPr="00A62EAD" w:rsidRDefault="00F975DC" w:rsidP="004958C0">
            <w:pPr>
              <w:pStyle w:val="SpecRequirement"/>
              <w:ind w:left="432"/>
              <w:jc w:val="center"/>
              <w:rPr>
                <w:rFonts w:cs="Arial"/>
                <w:lang w:val="en-US"/>
              </w:rPr>
            </w:pPr>
            <w:r>
              <w:rPr>
                <w:rFonts w:cs="Arial"/>
                <w:lang w:val="en-US"/>
              </w:rPr>
              <w:t>(up to 4 lanes)</w:t>
            </w:r>
          </w:p>
          <w:p w14:paraId="3CB1D3A8" w14:textId="63E77C13" w:rsidR="00F975DC" w:rsidRPr="00A62EAD" w:rsidRDefault="00F975DC" w:rsidP="004958C0">
            <w:pPr>
              <w:pStyle w:val="SpecRequirement"/>
              <w:ind w:left="432"/>
              <w:jc w:val="center"/>
              <w:rPr>
                <w:rFonts w:cs="Arial"/>
                <w:lang w:val="en-US"/>
              </w:rPr>
            </w:pPr>
            <w:r w:rsidRPr="00A62EAD">
              <w:rPr>
                <w:rFonts w:cs="Arial"/>
                <w:lang w:val="en-US"/>
              </w:rPr>
              <w:t xml:space="preserve">Ext clock mode: </w:t>
            </w:r>
            <w:r>
              <w:rPr>
                <w:rFonts w:cs="Arial"/>
                <w:lang w:val="en-US"/>
              </w:rPr>
              <w:t>4160</w:t>
            </w:r>
            <w:r w:rsidRPr="00A62EAD">
              <w:rPr>
                <w:rFonts w:cs="Arial"/>
                <w:lang w:val="en-US"/>
              </w:rPr>
              <w:t xml:space="preserve"> Mbps</w:t>
            </w:r>
          </w:p>
        </w:tc>
        <w:tc>
          <w:tcPr>
            <w:tcW w:w="371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7EEBE142" w14:textId="715F71BE" w:rsidR="00F975DC" w:rsidRPr="00A62EAD" w:rsidRDefault="00A06DA5" w:rsidP="004958C0">
            <w:pPr>
              <w:pStyle w:val="SpecRequirement"/>
              <w:ind w:left="432"/>
              <w:jc w:val="center"/>
              <w:rPr>
                <w:rFonts w:cs="Arial"/>
                <w:lang w:val="en-US"/>
              </w:rPr>
            </w:pPr>
            <w:r>
              <w:rPr>
                <w:rFonts w:cs="Arial"/>
                <w:lang w:val="en-US"/>
              </w:rPr>
              <w:t xml:space="preserve">920 </w:t>
            </w:r>
            <w:r w:rsidR="00F975DC" w:rsidRPr="00A62EAD">
              <w:rPr>
                <w:rFonts w:cs="Arial"/>
                <w:lang w:val="en-US"/>
              </w:rPr>
              <w:t>-</w:t>
            </w:r>
            <w:r w:rsidR="00F975DC">
              <w:rPr>
                <w:rFonts w:cs="Arial"/>
                <w:lang w:val="en-US"/>
              </w:rPr>
              <w:t xml:space="preserve"> </w:t>
            </w:r>
            <w:r w:rsidR="00F975DC" w:rsidRPr="00A62EAD">
              <w:rPr>
                <w:rFonts w:cs="Arial"/>
                <w:lang w:val="en-US"/>
              </w:rPr>
              <w:t>2</w:t>
            </w:r>
            <w:r w:rsidR="00F975DC">
              <w:rPr>
                <w:rFonts w:cs="Arial"/>
                <w:lang w:val="en-US"/>
              </w:rPr>
              <w:t>080</w:t>
            </w:r>
            <w:r w:rsidR="00F975DC" w:rsidRPr="00A62EAD">
              <w:rPr>
                <w:rFonts w:cs="Arial"/>
                <w:lang w:val="en-US"/>
              </w:rPr>
              <w:t xml:space="preserve"> MHz</w:t>
            </w:r>
          </w:p>
          <w:p w14:paraId="0D11AC9A" w14:textId="67E9CE4D" w:rsidR="00F975DC" w:rsidRPr="00A62EAD" w:rsidRDefault="00A06DA5" w:rsidP="004958C0">
            <w:pPr>
              <w:pStyle w:val="SpecRequirement"/>
              <w:ind w:left="432"/>
              <w:jc w:val="center"/>
              <w:rPr>
                <w:rFonts w:cs="Arial"/>
                <w:lang w:val="en-US"/>
              </w:rPr>
            </w:pPr>
            <w:r>
              <w:rPr>
                <w:rFonts w:cs="Arial"/>
                <w:lang w:val="en-US"/>
              </w:rPr>
              <w:t xml:space="preserve">1000 </w:t>
            </w:r>
            <w:r w:rsidR="00F975DC" w:rsidRPr="00A62EAD">
              <w:rPr>
                <w:rFonts w:cs="Arial"/>
                <w:lang w:val="en-US"/>
              </w:rPr>
              <w:t>-</w:t>
            </w:r>
            <w:r w:rsidR="00F975DC">
              <w:rPr>
                <w:rFonts w:cs="Arial"/>
                <w:lang w:val="en-US"/>
              </w:rPr>
              <w:t xml:space="preserve"> </w:t>
            </w:r>
            <w:r w:rsidR="00F975DC" w:rsidRPr="00A62EAD">
              <w:rPr>
                <w:rFonts w:cs="Arial"/>
                <w:lang w:val="en-US"/>
              </w:rPr>
              <w:t>2</w:t>
            </w:r>
            <w:r w:rsidR="00F975DC">
              <w:rPr>
                <w:rFonts w:cs="Arial"/>
                <w:lang w:val="en-US"/>
              </w:rPr>
              <w:t>080</w:t>
            </w:r>
            <w:r w:rsidR="00F975DC" w:rsidRPr="00A62EAD">
              <w:rPr>
                <w:rFonts w:cs="Arial"/>
                <w:lang w:val="en-US"/>
              </w:rPr>
              <w:t xml:space="preserve"> MHz</w:t>
            </w:r>
          </w:p>
        </w:tc>
      </w:tr>
      <w:tr w:rsidR="008A4646" w:rsidRPr="00A62EAD" w14:paraId="549871E2" w14:textId="77777777" w:rsidTr="00E72123">
        <w:trPr>
          <w:trHeight w:val="56"/>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14:paraId="48725E27" w14:textId="28776163" w:rsidR="008A4646" w:rsidRPr="00464507" w:rsidRDefault="008A4646">
            <w:pPr>
              <w:pStyle w:val="SpecRequirement"/>
              <w:rPr>
                <w:rFonts w:cs="Arial"/>
              </w:rPr>
            </w:pPr>
            <w:r w:rsidRPr="00464507">
              <w:rPr>
                <w:rFonts w:cs="Arial"/>
              </w:rPr>
              <w:t>DS90UB971/2</w:t>
            </w:r>
          </w:p>
        </w:tc>
        <w:tc>
          <w:tcPr>
            <w:tcW w:w="4050" w:type="dxa"/>
            <w:tcBorders>
              <w:top w:val="single" w:sz="4" w:space="0" w:color="auto"/>
              <w:left w:val="nil"/>
              <w:bottom w:val="single" w:sz="4" w:space="0" w:color="auto"/>
              <w:right w:val="single" w:sz="8" w:space="0" w:color="auto"/>
            </w:tcBorders>
            <w:shd w:val="clear" w:color="auto" w:fill="auto"/>
            <w:vAlign w:val="center"/>
          </w:tcPr>
          <w:p w14:paraId="3E011038" w14:textId="77777777" w:rsidR="008A4646" w:rsidRPr="00464507" w:rsidRDefault="008A4646" w:rsidP="008A4646">
            <w:pPr>
              <w:pStyle w:val="SpecRequirement"/>
              <w:ind w:left="432"/>
              <w:jc w:val="center"/>
              <w:rPr>
                <w:rFonts w:cs="Arial"/>
                <w:lang w:val="en-US"/>
              </w:rPr>
            </w:pPr>
            <w:r w:rsidRPr="00464507">
              <w:rPr>
                <w:rFonts w:cs="Arial"/>
                <w:lang w:val="en-US"/>
              </w:rPr>
              <w:t>Sync Mode: 8500 Mbps</w:t>
            </w:r>
          </w:p>
          <w:p w14:paraId="6692DC80" w14:textId="49D80C29" w:rsidR="008A4646" w:rsidRPr="00464507" w:rsidRDefault="008A4646" w:rsidP="008A4646">
            <w:pPr>
              <w:pStyle w:val="SpecRequirement"/>
              <w:ind w:left="432"/>
              <w:jc w:val="center"/>
              <w:rPr>
                <w:rFonts w:cs="Arial"/>
                <w:lang w:val="en-US"/>
              </w:rPr>
            </w:pPr>
            <w:r w:rsidRPr="00464507">
              <w:rPr>
                <w:rFonts w:cs="Arial"/>
                <w:lang w:val="en-US"/>
              </w:rPr>
              <w:t>(upto 4 lanes)</w:t>
            </w:r>
          </w:p>
        </w:tc>
        <w:tc>
          <w:tcPr>
            <w:tcW w:w="371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2B220EA4" w14:textId="3D25D8F4" w:rsidR="008A4646" w:rsidRPr="00A62EAD" w:rsidRDefault="00CE478D" w:rsidP="00CE478D">
            <w:pPr>
              <w:pStyle w:val="SpecRequirement"/>
              <w:ind w:left="432"/>
              <w:jc w:val="center"/>
              <w:rPr>
                <w:rFonts w:cs="Arial"/>
                <w:lang w:val="en-US"/>
              </w:rPr>
            </w:pPr>
            <w:r>
              <w:rPr>
                <w:rFonts w:cs="Arial"/>
                <w:lang w:val="en-US"/>
              </w:rPr>
              <w:t xml:space="preserve">2080 </w:t>
            </w:r>
            <w:r w:rsidR="00EF67EA">
              <w:rPr>
                <w:rFonts w:cs="Arial"/>
                <w:lang w:val="en-US"/>
              </w:rPr>
              <w:t>- 4250 MHz</w:t>
            </w:r>
          </w:p>
        </w:tc>
      </w:tr>
      <w:tr w:rsidR="008A4646" w:rsidRPr="00A62EAD" w14:paraId="38F6750F" w14:textId="77777777" w:rsidTr="004958C0">
        <w:trPr>
          <w:trHeight w:val="56"/>
          <w:jc w:val="center"/>
        </w:trPr>
        <w:tc>
          <w:tcPr>
            <w:tcW w:w="1917"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14:paraId="611E8111" w14:textId="1DC19478" w:rsidR="008A4646" w:rsidRPr="00464507" w:rsidRDefault="008A4646" w:rsidP="004958C0">
            <w:pPr>
              <w:pStyle w:val="SpecRequirement"/>
              <w:rPr>
                <w:rFonts w:cs="Arial"/>
              </w:rPr>
            </w:pPr>
            <w:r w:rsidRPr="00464507">
              <w:rPr>
                <w:rFonts w:cs="Arial"/>
              </w:rPr>
              <w:t>DS90UB9702</w:t>
            </w:r>
          </w:p>
        </w:tc>
        <w:tc>
          <w:tcPr>
            <w:tcW w:w="4050" w:type="dxa"/>
            <w:tcBorders>
              <w:top w:val="single" w:sz="4" w:space="0" w:color="auto"/>
              <w:left w:val="nil"/>
              <w:bottom w:val="single" w:sz="8" w:space="0" w:color="auto"/>
              <w:right w:val="single" w:sz="8" w:space="0" w:color="auto"/>
            </w:tcBorders>
            <w:shd w:val="clear" w:color="auto" w:fill="auto"/>
            <w:vAlign w:val="center"/>
          </w:tcPr>
          <w:p w14:paraId="0F252E3F" w14:textId="77777777" w:rsidR="008A4646" w:rsidRPr="00464507" w:rsidRDefault="008A4646" w:rsidP="008A4646">
            <w:pPr>
              <w:pStyle w:val="SpecRequirement"/>
              <w:ind w:left="432"/>
              <w:jc w:val="center"/>
              <w:rPr>
                <w:rFonts w:cs="Arial"/>
                <w:lang w:val="en-US"/>
              </w:rPr>
            </w:pPr>
            <w:r w:rsidRPr="00464507">
              <w:rPr>
                <w:rFonts w:cs="Arial"/>
                <w:lang w:val="en-US"/>
              </w:rPr>
              <w:t>Sync Mode: 8500 Mbps</w:t>
            </w:r>
          </w:p>
          <w:p w14:paraId="6A4A578B" w14:textId="206BD45F" w:rsidR="008A4646" w:rsidRPr="00464507" w:rsidRDefault="008A4646" w:rsidP="008A4646">
            <w:pPr>
              <w:pStyle w:val="SpecRequirement"/>
              <w:ind w:left="432"/>
              <w:jc w:val="center"/>
              <w:rPr>
                <w:rFonts w:cs="Arial"/>
                <w:lang w:val="en-US"/>
              </w:rPr>
            </w:pPr>
            <w:r w:rsidRPr="00464507">
              <w:rPr>
                <w:rFonts w:cs="Arial"/>
                <w:lang w:val="en-US"/>
              </w:rPr>
              <w:t>(upto 4 lanes)</w:t>
            </w:r>
          </w:p>
        </w:tc>
        <w:tc>
          <w:tcPr>
            <w:tcW w:w="371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10D5EB1" w14:textId="7000D404" w:rsidR="008A4646" w:rsidRDefault="00CE478D" w:rsidP="004958C0">
            <w:pPr>
              <w:pStyle w:val="SpecRequirement"/>
              <w:ind w:left="432"/>
              <w:jc w:val="center"/>
              <w:rPr>
                <w:rFonts w:cs="Arial"/>
                <w:lang w:val="en-US"/>
              </w:rPr>
            </w:pPr>
            <w:r>
              <w:rPr>
                <w:rFonts w:cs="Arial"/>
                <w:lang w:val="en-US"/>
              </w:rPr>
              <w:t xml:space="preserve">2080 - </w:t>
            </w:r>
            <w:r w:rsidR="00EF67EA">
              <w:rPr>
                <w:rFonts w:cs="Arial"/>
                <w:lang w:val="en-US"/>
              </w:rPr>
              <w:t>4250 MHz</w:t>
            </w:r>
          </w:p>
        </w:tc>
      </w:tr>
    </w:tbl>
    <w:p w14:paraId="1741B380" w14:textId="5C4AB862" w:rsidR="00B266F9" w:rsidRPr="00FC2E51" w:rsidRDefault="00FC2E51" w:rsidP="00202B6B">
      <w:pPr>
        <w:rPr>
          <w:rFonts w:ascii="Arial" w:hAnsi="Arial" w:cs="Arial"/>
          <w:lang w:val="en-GB"/>
        </w:rPr>
      </w:pPr>
      <w:r w:rsidRPr="00FC2E51">
        <w:rPr>
          <w:rFonts w:ascii="Arial" w:hAnsi="Arial" w:cs="Arial"/>
          <w:lang w:val="en-GB"/>
        </w:rPr>
        <w:t>Table 3: Forward Channel Data Rate</w:t>
      </w:r>
    </w:p>
    <w:p w14:paraId="4EE35089" w14:textId="71725776" w:rsidR="008A4646" w:rsidDel="005D562D" w:rsidRDefault="008A4646">
      <w:pPr>
        <w:rPr>
          <w:del w:id="726" w:author="Manthripragada, Sravanthi (S.)" w:date="2019-03-29T15:29:00Z"/>
          <w:lang w:val="en-GB"/>
        </w:rPr>
      </w:pPr>
    </w:p>
    <w:p w14:paraId="4A922CB3" w14:textId="54EB7B2F" w:rsidR="00562A55" w:rsidDel="005D562D" w:rsidRDefault="00562A55">
      <w:pPr>
        <w:rPr>
          <w:del w:id="727" w:author="Manthripragada, Sravanthi (S.)" w:date="2019-03-29T15:29:00Z"/>
          <w:lang w:val="en-GB"/>
        </w:rPr>
      </w:pPr>
    </w:p>
    <w:p w14:paraId="68E18BD2" w14:textId="15FD0E01" w:rsidR="00562A55" w:rsidDel="005D562D" w:rsidRDefault="00562A55">
      <w:pPr>
        <w:rPr>
          <w:del w:id="728" w:author="Manthripragada, Sravanthi (S.)" w:date="2019-03-29T15:29:00Z"/>
          <w:lang w:val="en-GB"/>
        </w:rPr>
      </w:pPr>
    </w:p>
    <w:p w14:paraId="280EEE91" w14:textId="31994ACF" w:rsidR="00562A55" w:rsidDel="005D562D" w:rsidRDefault="00562A55">
      <w:pPr>
        <w:rPr>
          <w:del w:id="729" w:author="Manthripragada, Sravanthi (S.)" w:date="2019-03-29T15:29:00Z"/>
          <w:lang w:val="en-GB"/>
        </w:rPr>
      </w:pPr>
    </w:p>
    <w:p w14:paraId="60D7C7EE" w14:textId="19BA7D44" w:rsidR="00562A55" w:rsidDel="005D562D" w:rsidRDefault="00562A55">
      <w:pPr>
        <w:rPr>
          <w:del w:id="730" w:author="Manthripragada, Sravanthi (S.)" w:date="2019-03-29T15:29:00Z"/>
          <w:lang w:val="en-GB"/>
        </w:rPr>
      </w:pPr>
    </w:p>
    <w:p w14:paraId="22645A38" w14:textId="661C3786" w:rsidR="00562A55" w:rsidDel="005D562D" w:rsidRDefault="00562A55">
      <w:pPr>
        <w:rPr>
          <w:del w:id="731" w:author="Manthripragada, Sravanthi (S.)" w:date="2019-03-29T15:29:00Z"/>
          <w:lang w:val="en-GB"/>
        </w:rPr>
      </w:pPr>
    </w:p>
    <w:p w14:paraId="638AF0DC" w14:textId="7E2BD807" w:rsidR="00562A55" w:rsidDel="005D562D" w:rsidRDefault="00562A55">
      <w:pPr>
        <w:rPr>
          <w:del w:id="732" w:author="Manthripragada, Sravanthi (S.)" w:date="2019-03-29T15:29:00Z"/>
          <w:lang w:val="en-GB"/>
        </w:rPr>
      </w:pPr>
    </w:p>
    <w:p w14:paraId="730B8EB5" w14:textId="2411DA1F" w:rsidR="00562A55" w:rsidDel="005D562D" w:rsidRDefault="00562A55">
      <w:pPr>
        <w:rPr>
          <w:del w:id="733" w:author="Manthripragada, Sravanthi (S.)" w:date="2019-03-29T15:29:00Z"/>
          <w:lang w:val="en-GB"/>
        </w:rPr>
      </w:pPr>
    </w:p>
    <w:p w14:paraId="5BE9AD94" w14:textId="55C6EE03" w:rsidR="00562A55" w:rsidDel="005D562D" w:rsidRDefault="00562A55">
      <w:pPr>
        <w:rPr>
          <w:del w:id="734" w:author="Manthripragada, Sravanthi (S.)" w:date="2019-03-29T15:29:00Z"/>
          <w:lang w:val="en-GB"/>
        </w:rPr>
      </w:pPr>
    </w:p>
    <w:p w14:paraId="4BA5C16E" w14:textId="4352C3DF" w:rsidR="00562A55" w:rsidDel="005D562D" w:rsidRDefault="00562A55">
      <w:pPr>
        <w:rPr>
          <w:del w:id="735" w:author="Manthripragada, Sravanthi (S.)" w:date="2019-03-29T15:29:00Z"/>
          <w:lang w:val="en-GB"/>
        </w:rPr>
      </w:pPr>
    </w:p>
    <w:p w14:paraId="59311482" w14:textId="53321E9D" w:rsidR="00562A55" w:rsidDel="005D562D" w:rsidRDefault="00562A55">
      <w:pPr>
        <w:rPr>
          <w:del w:id="736" w:author="Manthripragada, Sravanthi (S.)" w:date="2019-03-29T15:29:00Z"/>
          <w:lang w:val="en-GB"/>
        </w:rPr>
      </w:pPr>
    </w:p>
    <w:p w14:paraId="44CD49B9" w14:textId="47174CC6" w:rsidR="00562A55" w:rsidDel="005D562D" w:rsidRDefault="00562A55">
      <w:pPr>
        <w:rPr>
          <w:del w:id="737" w:author="Manthripragada, Sravanthi (S.)" w:date="2019-03-29T15:29:00Z"/>
          <w:lang w:val="en-GB"/>
        </w:rPr>
      </w:pPr>
    </w:p>
    <w:p w14:paraId="63E9304E" w14:textId="6EE7949D" w:rsidR="00562A55" w:rsidDel="005D562D" w:rsidRDefault="00562A55">
      <w:pPr>
        <w:rPr>
          <w:del w:id="738" w:author="Manthripragada, Sravanthi (S.)" w:date="2019-03-29T15:29:00Z"/>
          <w:lang w:val="en-GB"/>
        </w:rPr>
      </w:pPr>
    </w:p>
    <w:p w14:paraId="453D313D" w14:textId="6CD996A2" w:rsidR="00562A55" w:rsidDel="005D562D" w:rsidRDefault="00562A55">
      <w:pPr>
        <w:rPr>
          <w:del w:id="739" w:author="Manthripragada, Sravanthi (S.)" w:date="2019-03-29T15:29:00Z"/>
          <w:lang w:val="en-GB"/>
        </w:rPr>
      </w:pPr>
    </w:p>
    <w:p w14:paraId="7274B0F8" w14:textId="532D8A92" w:rsidR="00562A55" w:rsidDel="005D562D" w:rsidRDefault="00562A55">
      <w:pPr>
        <w:rPr>
          <w:del w:id="740" w:author="Manthripragada, Sravanthi (S.)" w:date="2019-03-29T15:29:00Z"/>
          <w:lang w:val="en-GB"/>
        </w:rPr>
      </w:pPr>
    </w:p>
    <w:p w14:paraId="1529EF63" w14:textId="77777777" w:rsidR="00562A55" w:rsidRPr="008A4646" w:rsidRDefault="00562A55">
      <w:pPr>
        <w:rPr>
          <w:lang w:val="en-GB"/>
        </w:rPr>
      </w:pPr>
    </w:p>
    <w:p w14:paraId="64EB6EA6" w14:textId="343AF2FA" w:rsidR="006E155E" w:rsidRPr="006E155E" w:rsidRDefault="001D15D6" w:rsidP="00E72123">
      <w:pPr>
        <w:pStyle w:val="Heading3"/>
        <w:rPr>
          <w:lang w:val="en-GB"/>
        </w:rPr>
      </w:pPr>
      <w:r w:rsidRPr="00641997">
        <w:rPr>
          <w:lang w:val="en-GB"/>
        </w:rPr>
        <w:fldChar w:fldCharType="begin"/>
      </w:r>
      <w:r w:rsidRPr="00641997">
        <w:rPr>
          <w:lang w:val="en-GB"/>
        </w:rPr>
        <w:instrText xml:space="preserve"> AUTONUMLGL  \* Arabic \e \s . </w:instrText>
      </w:r>
      <w:bookmarkStart w:id="741" w:name="_Toc4766193"/>
      <w:r w:rsidRPr="00641997">
        <w:rPr>
          <w:lang w:val="en-GB"/>
        </w:rPr>
        <w:fldChar w:fldCharType="end"/>
      </w:r>
      <w:r w:rsidRPr="00641997">
        <w:rPr>
          <w:color w:val="auto"/>
          <w:lang w:val="en-GB"/>
        </w:rPr>
        <w:tab/>
      </w:r>
      <w:r>
        <w:rPr>
          <w:color w:val="auto"/>
          <w:lang w:val="en-GB"/>
        </w:rPr>
        <w:t xml:space="preserve">Back </w:t>
      </w:r>
      <w:r w:rsidRPr="00641997">
        <w:rPr>
          <w:lang w:val="en-GB"/>
        </w:rPr>
        <w:t>Channel</w:t>
      </w:r>
      <w:r w:rsidR="00143417">
        <w:rPr>
          <w:lang w:val="en-GB"/>
        </w:rPr>
        <w:t xml:space="preserve"> Data Rate</w:t>
      </w:r>
      <w:bookmarkEnd w:id="741"/>
    </w:p>
    <w:p w14:paraId="72DFBE09" w14:textId="16AD82DE" w:rsidR="001D15D6" w:rsidRDefault="00DC04B7" w:rsidP="001D15D6">
      <w:pPr>
        <w:pStyle w:val="SpecRequirement"/>
        <w:ind w:left="432"/>
        <w:rPr>
          <w:rFonts w:cs="Arial"/>
        </w:rPr>
      </w:pPr>
      <w:del w:id="742" w:author="Manthripragada, Sravanthi (S.)" w:date="2019-03-29T15:26:00Z">
        <w:r w:rsidDel="005D562D">
          <w:rPr>
            <w:rFonts w:cs="Arial"/>
          </w:rPr>
          <w:delText>DL</w:delText>
        </w:r>
        <w:r w:rsidR="001D15D6" w:rsidRPr="00641997" w:rsidDel="005D562D">
          <w:rPr>
            <w:rFonts w:cs="Arial"/>
          </w:rPr>
          <w:delText>_</w:delText>
        </w:r>
        <w:r w:rsidR="001D15D6" w:rsidDel="005D562D">
          <w:rPr>
            <w:rFonts w:cs="Arial"/>
          </w:rPr>
          <w:delText>FPD LINK III</w:delText>
        </w:r>
        <w:r w:rsidR="001D15D6" w:rsidRPr="00641997" w:rsidDel="005D562D">
          <w:rPr>
            <w:rFonts w:cs="Arial"/>
          </w:rPr>
          <w:delText>_LINK_REQ</w:delText>
        </w:r>
      </w:del>
      <w:ins w:id="743" w:author="Manthripragada, Sravanthi (S.)" w:date="2019-03-29T15:26:00Z">
        <w:r w:rsidR="005D562D">
          <w:rPr>
            <w:rFonts w:cs="Arial"/>
          </w:rPr>
          <w:t>DL_FPD LINK_REQ</w:t>
        </w:r>
      </w:ins>
      <w:r w:rsidR="001D15D6" w:rsidRPr="00641997">
        <w:rPr>
          <w:rFonts w:cs="Arial"/>
        </w:rPr>
        <w:t>__</w:t>
      </w:r>
      <w:r w:rsidR="001D15D6" w:rsidRPr="00641997">
        <w:rPr>
          <w:rFonts w:cs="Arial"/>
        </w:rPr>
        <w:fldChar w:fldCharType="begin"/>
      </w:r>
      <w:r w:rsidR="001D15D6" w:rsidRPr="00641997">
        <w:rPr>
          <w:rFonts w:cs="Arial"/>
        </w:rPr>
        <w:instrText xml:space="preserve"> AUTONUMLGL  \* Arabic \e \s . </w:instrText>
      </w:r>
      <w:r w:rsidR="001D15D6" w:rsidRPr="00641997">
        <w:rPr>
          <w:rFonts w:cs="Arial"/>
        </w:rPr>
        <w:fldChar w:fldCharType="end"/>
      </w:r>
    </w:p>
    <w:p w14:paraId="798BA768" w14:textId="0EC8ADF3" w:rsidR="00A06DA5" w:rsidRDefault="00B103AD" w:rsidP="00E72123">
      <w:pPr>
        <w:pStyle w:val="SpecRequirement"/>
        <w:ind w:left="432"/>
        <w:rPr>
          <w:rFonts w:cs="Arial"/>
        </w:rPr>
      </w:pPr>
      <w:r w:rsidRPr="00B103AD">
        <w:rPr>
          <w:rFonts w:cs="Arial"/>
        </w:rPr>
        <w:t xml:space="preserve">Applications shall not exceed highest achievable </w:t>
      </w:r>
      <w:r>
        <w:rPr>
          <w:rFonts w:cs="Arial"/>
        </w:rPr>
        <w:t>back</w:t>
      </w:r>
      <w:r w:rsidRPr="00B103AD">
        <w:rPr>
          <w:rFonts w:cs="Arial"/>
        </w:rPr>
        <w:t xml:space="preserve"> channel data rate</w:t>
      </w:r>
    </w:p>
    <w:tbl>
      <w:tblPr>
        <w:tblW w:w="0" w:type="auto"/>
        <w:jc w:val="center"/>
        <w:tblCellMar>
          <w:left w:w="0" w:type="dxa"/>
          <w:right w:w="0" w:type="dxa"/>
        </w:tblCellMar>
        <w:tblLook w:val="04A0" w:firstRow="1" w:lastRow="0" w:firstColumn="1" w:lastColumn="0" w:noHBand="0" w:noVBand="1"/>
      </w:tblPr>
      <w:tblGrid>
        <w:gridCol w:w="2137"/>
        <w:gridCol w:w="3257"/>
        <w:gridCol w:w="2245"/>
        <w:gridCol w:w="2104"/>
      </w:tblGrid>
      <w:tr w:rsidR="00A06DA5" w:rsidRPr="00BC2E9D" w14:paraId="5FC2FE8C" w14:textId="77777777" w:rsidTr="00A06DA5">
        <w:trPr>
          <w:trHeight w:val="277"/>
          <w:jc w:val="center"/>
        </w:trPr>
        <w:tc>
          <w:tcPr>
            <w:tcW w:w="2143"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hideMark/>
          </w:tcPr>
          <w:p w14:paraId="6D1A27CB" w14:textId="77777777" w:rsidR="00A06DA5" w:rsidRPr="00BC2E9D" w:rsidRDefault="00A06DA5" w:rsidP="00A06DA5">
            <w:pPr>
              <w:pStyle w:val="SpecRequirement"/>
              <w:jc w:val="center"/>
              <w:rPr>
                <w:rFonts w:cs="Arial"/>
                <w:b/>
                <w:bCs/>
                <w:lang w:val="en-US"/>
              </w:rPr>
            </w:pPr>
            <w:r w:rsidRPr="00BC2E9D">
              <w:rPr>
                <w:rFonts w:cs="Arial"/>
                <w:b/>
                <w:bCs/>
                <w:lang w:val="en-US"/>
              </w:rPr>
              <w:t>SerDes Chip Pair</w:t>
            </w:r>
          </w:p>
        </w:tc>
        <w:tc>
          <w:tcPr>
            <w:tcW w:w="3338" w:type="dxa"/>
            <w:vMerge w:val="restart"/>
            <w:tcBorders>
              <w:top w:val="single" w:sz="8" w:space="0" w:color="auto"/>
              <w:left w:val="nil"/>
              <w:right w:val="single" w:sz="4" w:space="0" w:color="auto"/>
            </w:tcBorders>
            <w:vAlign w:val="center"/>
          </w:tcPr>
          <w:p w14:paraId="1F7583D8" w14:textId="77777777" w:rsidR="00A06DA5" w:rsidRPr="00BC2E9D" w:rsidRDefault="00A06DA5" w:rsidP="00A06DA5">
            <w:pPr>
              <w:pStyle w:val="SpecRequirement"/>
              <w:jc w:val="center"/>
              <w:rPr>
                <w:rFonts w:cs="Arial"/>
                <w:b/>
                <w:bCs/>
                <w:lang w:val="en-US"/>
              </w:rPr>
            </w:pPr>
            <w:r>
              <w:rPr>
                <w:rFonts w:cs="Arial"/>
                <w:b/>
                <w:bCs/>
                <w:lang w:val="en-US"/>
              </w:rPr>
              <w:t>Back</w:t>
            </w:r>
            <w:r w:rsidRPr="00A62EAD">
              <w:rPr>
                <w:rFonts w:cs="Arial"/>
                <w:b/>
                <w:bCs/>
                <w:lang w:val="en-US"/>
              </w:rPr>
              <w:t xml:space="preserve"> channel data rate</w:t>
            </w:r>
          </w:p>
        </w:tc>
        <w:tc>
          <w:tcPr>
            <w:tcW w:w="4430" w:type="dxa"/>
            <w:gridSpan w:val="2"/>
            <w:tcBorders>
              <w:top w:val="single" w:sz="8" w:space="0" w:color="auto"/>
              <w:left w:val="nil"/>
              <w:bottom w:val="single" w:sz="8" w:space="0" w:color="auto"/>
              <w:right w:val="single" w:sz="4" w:space="0" w:color="auto"/>
            </w:tcBorders>
          </w:tcPr>
          <w:p w14:paraId="7A4FBAED" w14:textId="77777777" w:rsidR="00A06DA5" w:rsidRDefault="00A06DA5" w:rsidP="00A06DA5">
            <w:pPr>
              <w:pStyle w:val="SpecRequirement"/>
              <w:jc w:val="center"/>
              <w:rPr>
                <w:rFonts w:cs="Arial"/>
                <w:b/>
                <w:bCs/>
                <w:lang w:val="en-US"/>
              </w:rPr>
            </w:pPr>
            <w:r>
              <w:rPr>
                <w:rFonts w:cs="Arial"/>
                <w:b/>
                <w:bCs/>
                <w:lang w:val="en-US"/>
              </w:rPr>
              <w:t>Back channel freq range</w:t>
            </w:r>
          </w:p>
        </w:tc>
      </w:tr>
      <w:tr w:rsidR="00A06DA5" w:rsidRPr="00BC2E9D" w14:paraId="654EFBAF" w14:textId="77777777" w:rsidTr="00A06DA5">
        <w:trPr>
          <w:trHeight w:val="277"/>
          <w:jc w:val="center"/>
        </w:trPr>
        <w:tc>
          <w:tcPr>
            <w:tcW w:w="2143"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6AC22CA" w14:textId="77777777" w:rsidR="00A06DA5" w:rsidRPr="00BC2E9D" w:rsidRDefault="00A06DA5" w:rsidP="00A06DA5">
            <w:pPr>
              <w:pStyle w:val="SpecRequirement"/>
              <w:jc w:val="center"/>
              <w:rPr>
                <w:rFonts w:cs="Arial"/>
                <w:b/>
                <w:bCs/>
                <w:lang w:val="en-US"/>
              </w:rPr>
            </w:pPr>
          </w:p>
        </w:tc>
        <w:tc>
          <w:tcPr>
            <w:tcW w:w="3338" w:type="dxa"/>
            <w:vMerge/>
            <w:tcBorders>
              <w:left w:val="nil"/>
              <w:bottom w:val="single" w:sz="8" w:space="0" w:color="auto"/>
              <w:right w:val="single" w:sz="4" w:space="0" w:color="auto"/>
            </w:tcBorders>
            <w:vAlign w:val="center"/>
          </w:tcPr>
          <w:p w14:paraId="24BF88BC" w14:textId="77777777" w:rsidR="00A06DA5" w:rsidRDefault="00A06DA5" w:rsidP="00A06DA5">
            <w:pPr>
              <w:pStyle w:val="SpecRequirement"/>
              <w:jc w:val="center"/>
              <w:rPr>
                <w:rFonts w:cs="Arial"/>
                <w:b/>
                <w:bCs/>
                <w:lang w:val="en-US"/>
              </w:rPr>
            </w:pPr>
          </w:p>
        </w:tc>
        <w:tc>
          <w:tcPr>
            <w:tcW w:w="2289" w:type="dxa"/>
            <w:tcBorders>
              <w:top w:val="single" w:sz="8" w:space="0" w:color="auto"/>
              <w:left w:val="nil"/>
              <w:bottom w:val="single" w:sz="8" w:space="0" w:color="auto"/>
              <w:right w:val="single" w:sz="4" w:space="0" w:color="auto"/>
            </w:tcBorders>
          </w:tcPr>
          <w:p w14:paraId="62ED569B" w14:textId="77777777" w:rsidR="00A06DA5" w:rsidRDefault="00A06DA5" w:rsidP="00A06DA5">
            <w:pPr>
              <w:pStyle w:val="SpecRequirement"/>
              <w:jc w:val="center"/>
              <w:rPr>
                <w:rFonts w:cs="Arial"/>
                <w:b/>
                <w:bCs/>
                <w:lang w:val="en-US"/>
              </w:rPr>
            </w:pPr>
            <w:r>
              <w:rPr>
                <w:rFonts w:cs="Arial"/>
                <w:b/>
                <w:bCs/>
                <w:lang w:val="en-US"/>
              </w:rPr>
              <w:t>Minimum (MHz)</w:t>
            </w:r>
          </w:p>
        </w:tc>
        <w:tc>
          <w:tcPr>
            <w:tcW w:w="2142" w:type="dxa"/>
            <w:tcBorders>
              <w:top w:val="single" w:sz="8" w:space="0" w:color="auto"/>
              <w:left w:val="nil"/>
              <w:bottom w:val="single" w:sz="8" w:space="0" w:color="auto"/>
              <w:right w:val="single" w:sz="4" w:space="0" w:color="auto"/>
            </w:tcBorders>
          </w:tcPr>
          <w:p w14:paraId="46206EFF" w14:textId="77777777" w:rsidR="00A06DA5" w:rsidRDefault="00A06DA5" w:rsidP="00A06DA5">
            <w:pPr>
              <w:pStyle w:val="SpecRequirement"/>
              <w:jc w:val="center"/>
              <w:rPr>
                <w:rFonts w:cs="Arial"/>
                <w:b/>
                <w:bCs/>
                <w:lang w:val="en-US"/>
              </w:rPr>
            </w:pPr>
            <w:r>
              <w:rPr>
                <w:rFonts w:cs="Arial"/>
                <w:b/>
                <w:bCs/>
                <w:lang w:val="en-US"/>
              </w:rPr>
              <w:t>Maximum (MHz)</w:t>
            </w:r>
          </w:p>
        </w:tc>
      </w:tr>
      <w:tr w:rsidR="00A06DA5" w:rsidRPr="00BC2E9D" w14:paraId="57ACE96C" w14:textId="77777777" w:rsidTr="00A06DA5">
        <w:trPr>
          <w:trHeight w:val="277"/>
          <w:jc w:val="center"/>
        </w:trPr>
        <w:tc>
          <w:tcPr>
            <w:tcW w:w="214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21A5A9E" w14:textId="77777777" w:rsidR="00A06DA5" w:rsidRPr="00E90045" w:rsidRDefault="00A06DA5" w:rsidP="00A06DA5">
            <w:pPr>
              <w:pStyle w:val="SpecRequirement"/>
              <w:jc w:val="both"/>
              <w:rPr>
                <w:rFonts w:cs="Arial"/>
                <w:bCs/>
                <w:lang w:val="en-US"/>
              </w:rPr>
            </w:pPr>
            <w:r w:rsidRPr="00E90045">
              <w:rPr>
                <w:rFonts w:cs="Arial"/>
              </w:rPr>
              <w:t>DS90UB913A/14A</w:t>
            </w:r>
          </w:p>
        </w:tc>
        <w:tc>
          <w:tcPr>
            <w:tcW w:w="3338" w:type="dxa"/>
            <w:tcBorders>
              <w:top w:val="nil"/>
              <w:left w:val="nil"/>
              <w:bottom w:val="single" w:sz="8" w:space="0" w:color="auto"/>
              <w:right w:val="single" w:sz="4" w:space="0" w:color="auto"/>
            </w:tcBorders>
            <w:vAlign w:val="center"/>
          </w:tcPr>
          <w:p w14:paraId="68132468" w14:textId="77777777" w:rsidR="00A06DA5" w:rsidRPr="00BC2E9D" w:rsidRDefault="00A06DA5" w:rsidP="00A06DA5">
            <w:pPr>
              <w:pStyle w:val="SpecRequirement"/>
              <w:jc w:val="center"/>
              <w:rPr>
                <w:rFonts w:cs="Arial"/>
                <w:lang w:val="en-US"/>
              </w:rPr>
            </w:pPr>
            <w:r w:rsidRPr="00117A58">
              <w:rPr>
                <w:rFonts w:cs="Arial"/>
                <w:lang w:val="en-US"/>
              </w:rPr>
              <w:t>2.5</w:t>
            </w:r>
            <w:r>
              <w:rPr>
                <w:rFonts w:cs="Arial"/>
                <w:lang w:val="en-US"/>
              </w:rPr>
              <w:t xml:space="preserve"> </w:t>
            </w:r>
            <w:r w:rsidRPr="00117A58">
              <w:rPr>
                <w:rFonts w:cs="Arial"/>
                <w:lang w:val="en-US"/>
              </w:rPr>
              <w:t>Mbps</w:t>
            </w:r>
          </w:p>
        </w:tc>
        <w:tc>
          <w:tcPr>
            <w:tcW w:w="2289" w:type="dxa"/>
            <w:tcBorders>
              <w:top w:val="nil"/>
              <w:left w:val="nil"/>
              <w:bottom w:val="single" w:sz="8" w:space="0" w:color="auto"/>
              <w:right w:val="single" w:sz="4" w:space="0" w:color="auto"/>
            </w:tcBorders>
          </w:tcPr>
          <w:p w14:paraId="41688EC9" w14:textId="77777777" w:rsidR="00A06DA5" w:rsidRPr="00117A58" w:rsidRDefault="00A06DA5" w:rsidP="00A06DA5">
            <w:pPr>
              <w:pStyle w:val="SpecRequirement"/>
              <w:jc w:val="center"/>
              <w:rPr>
                <w:rFonts w:cs="Arial"/>
                <w:lang w:val="en-US"/>
              </w:rPr>
            </w:pPr>
            <w:r>
              <w:rPr>
                <w:rFonts w:cs="Arial"/>
                <w:lang w:val="en-US"/>
              </w:rPr>
              <w:t>1</w:t>
            </w:r>
          </w:p>
        </w:tc>
        <w:tc>
          <w:tcPr>
            <w:tcW w:w="2142" w:type="dxa"/>
            <w:tcBorders>
              <w:top w:val="nil"/>
              <w:left w:val="nil"/>
              <w:bottom w:val="single" w:sz="8" w:space="0" w:color="auto"/>
              <w:right w:val="single" w:sz="4" w:space="0" w:color="auto"/>
            </w:tcBorders>
          </w:tcPr>
          <w:p w14:paraId="633A892A" w14:textId="77777777" w:rsidR="00A06DA5" w:rsidRDefault="00A06DA5" w:rsidP="00A06DA5">
            <w:pPr>
              <w:pStyle w:val="SpecRequirement"/>
              <w:jc w:val="center"/>
              <w:rPr>
                <w:rFonts w:cs="Arial"/>
                <w:lang w:val="en-US"/>
              </w:rPr>
            </w:pPr>
            <w:r>
              <w:rPr>
                <w:rFonts w:cs="Arial"/>
                <w:lang w:val="en-US"/>
              </w:rPr>
              <w:t>3</w:t>
            </w:r>
          </w:p>
        </w:tc>
      </w:tr>
      <w:tr w:rsidR="00A06DA5" w:rsidRPr="00BC2E9D" w14:paraId="6EC0AFFD" w14:textId="77777777" w:rsidTr="00A06DA5">
        <w:trPr>
          <w:trHeight w:val="277"/>
          <w:jc w:val="center"/>
        </w:trPr>
        <w:tc>
          <w:tcPr>
            <w:tcW w:w="214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F83B3EC" w14:textId="77777777" w:rsidR="00A06DA5" w:rsidRPr="00E90045" w:rsidRDefault="00A06DA5" w:rsidP="00A06DA5">
            <w:pPr>
              <w:pStyle w:val="SpecRequirement"/>
              <w:jc w:val="both"/>
              <w:rPr>
                <w:rFonts w:cs="Arial"/>
                <w:bCs/>
                <w:lang w:val="en-US"/>
              </w:rPr>
            </w:pPr>
            <w:r w:rsidRPr="00E90045">
              <w:rPr>
                <w:rFonts w:cs="Arial"/>
              </w:rPr>
              <w:t>DS90UB933/34</w:t>
            </w:r>
          </w:p>
        </w:tc>
        <w:tc>
          <w:tcPr>
            <w:tcW w:w="3338" w:type="dxa"/>
            <w:tcBorders>
              <w:top w:val="single" w:sz="8" w:space="0" w:color="auto"/>
              <w:left w:val="nil"/>
              <w:bottom w:val="single" w:sz="4" w:space="0" w:color="auto"/>
              <w:right w:val="single" w:sz="4" w:space="0" w:color="auto"/>
            </w:tcBorders>
            <w:vAlign w:val="center"/>
          </w:tcPr>
          <w:p w14:paraId="1A9A167D" w14:textId="77777777" w:rsidR="00A06DA5" w:rsidRPr="00BC2E9D" w:rsidRDefault="00A06DA5" w:rsidP="00A06DA5">
            <w:pPr>
              <w:pStyle w:val="SpecRequirement"/>
              <w:jc w:val="center"/>
              <w:rPr>
                <w:rFonts w:cs="Arial"/>
                <w:lang w:val="en-US"/>
              </w:rPr>
            </w:pPr>
            <w:r w:rsidRPr="00117A58">
              <w:rPr>
                <w:rFonts w:cs="Arial"/>
                <w:lang w:val="en-US"/>
              </w:rPr>
              <w:t>2.5</w:t>
            </w:r>
            <w:r>
              <w:rPr>
                <w:rFonts w:cs="Arial"/>
                <w:lang w:val="en-US"/>
              </w:rPr>
              <w:t xml:space="preserve"> </w:t>
            </w:r>
            <w:r w:rsidRPr="00117A58">
              <w:rPr>
                <w:rFonts w:cs="Arial"/>
                <w:lang w:val="en-US"/>
              </w:rPr>
              <w:t>Mbps</w:t>
            </w:r>
          </w:p>
        </w:tc>
        <w:tc>
          <w:tcPr>
            <w:tcW w:w="2289" w:type="dxa"/>
            <w:tcBorders>
              <w:top w:val="single" w:sz="8" w:space="0" w:color="auto"/>
              <w:left w:val="nil"/>
              <w:bottom w:val="single" w:sz="4" w:space="0" w:color="auto"/>
              <w:right w:val="single" w:sz="4" w:space="0" w:color="auto"/>
            </w:tcBorders>
          </w:tcPr>
          <w:p w14:paraId="245D8444" w14:textId="77777777" w:rsidR="00A06DA5" w:rsidRPr="00117A58" w:rsidRDefault="00A06DA5" w:rsidP="00A06DA5">
            <w:pPr>
              <w:pStyle w:val="SpecRequirement"/>
              <w:jc w:val="center"/>
              <w:rPr>
                <w:rFonts w:cs="Arial"/>
                <w:lang w:val="en-US"/>
              </w:rPr>
            </w:pPr>
            <w:r>
              <w:rPr>
                <w:rFonts w:cs="Arial"/>
                <w:lang w:val="en-US"/>
              </w:rPr>
              <w:t>1</w:t>
            </w:r>
          </w:p>
        </w:tc>
        <w:tc>
          <w:tcPr>
            <w:tcW w:w="2142" w:type="dxa"/>
            <w:tcBorders>
              <w:top w:val="single" w:sz="8" w:space="0" w:color="auto"/>
              <w:left w:val="nil"/>
              <w:bottom w:val="single" w:sz="4" w:space="0" w:color="auto"/>
              <w:right w:val="single" w:sz="4" w:space="0" w:color="auto"/>
            </w:tcBorders>
          </w:tcPr>
          <w:p w14:paraId="32A7E9CA" w14:textId="77777777" w:rsidR="00A06DA5" w:rsidRDefault="00A06DA5" w:rsidP="00A06DA5">
            <w:pPr>
              <w:pStyle w:val="SpecRequirement"/>
              <w:jc w:val="center"/>
              <w:rPr>
                <w:rFonts w:cs="Arial"/>
                <w:lang w:val="en-US"/>
              </w:rPr>
            </w:pPr>
            <w:r>
              <w:rPr>
                <w:rFonts w:cs="Arial"/>
                <w:lang w:val="en-US"/>
              </w:rPr>
              <w:t>3</w:t>
            </w:r>
          </w:p>
        </w:tc>
      </w:tr>
      <w:tr w:rsidR="00A06DA5" w:rsidRPr="00BC2E9D" w14:paraId="601552ED" w14:textId="77777777" w:rsidTr="00A06DA5">
        <w:trPr>
          <w:trHeight w:val="60"/>
          <w:jc w:val="center"/>
        </w:trPr>
        <w:tc>
          <w:tcPr>
            <w:tcW w:w="2143" w:type="dxa"/>
            <w:vMerge w:val="restart"/>
            <w:tcBorders>
              <w:top w:val="nil"/>
              <w:left w:val="single" w:sz="8" w:space="0" w:color="auto"/>
              <w:right w:val="single" w:sz="4" w:space="0" w:color="auto"/>
            </w:tcBorders>
            <w:shd w:val="clear" w:color="auto" w:fill="auto"/>
            <w:tcMar>
              <w:top w:w="0" w:type="dxa"/>
              <w:left w:w="108" w:type="dxa"/>
              <w:bottom w:w="0" w:type="dxa"/>
              <w:right w:w="108" w:type="dxa"/>
            </w:tcMar>
            <w:vAlign w:val="center"/>
            <w:hideMark/>
          </w:tcPr>
          <w:p w14:paraId="712C734B" w14:textId="77777777" w:rsidR="00A06DA5" w:rsidRPr="00BC2E9D" w:rsidRDefault="00A06DA5" w:rsidP="00A06DA5">
            <w:pPr>
              <w:pStyle w:val="SpecRequirement"/>
              <w:jc w:val="both"/>
              <w:rPr>
                <w:rFonts w:cs="Arial"/>
                <w:bCs/>
                <w:lang w:val="en-US"/>
              </w:rPr>
            </w:pPr>
            <w:r w:rsidRPr="00CC0936">
              <w:rPr>
                <w:rFonts w:cs="Arial"/>
              </w:rPr>
              <w:t>DS90UB953</w:t>
            </w:r>
            <w:r>
              <w:rPr>
                <w:rFonts w:cs="Arial"/>
              </w:rPr>
              <w:t>/</w:t>
            </w:r>
            <w:r w:rsidRPr="00CC0936">
              <w:rPr>
                <w:rFonts w:cs="Arial"/>
              </w:rPr>
              <w:t>54</w:t>
            </w:r>
          </w:p>
        </w:tc>
        <w:tc>
          <w:tcPr>
            <w:tcW w:w="3338" w:type="dxa"/>
            <w:tcBorders>
              <w:top w:val="single" w:sz="4" w:space="0" w:color="auto"/>
              <w:left w:val="single" w:sz="4" w:space="0" w:color="auto"/>
              <w:right w:val="single" w:sz="4" w:space="0" w:color="auto"/>
            </w:tcBorders>
            <w:vAlign w:val="center"/>
          </w:tcPr>
          <w:p w14:paraId="51500426" w14:textId="77777777" w:rsidR="00A06DA5" w:rsidRPr="00BC2E9D" w:rsidRDefault="00A06DA5" w:rsidP="00A06DA5">
            <w:pPr>
              <w:pStyle w:val="SpecRequirement"/>
              <w:jc w:val="center"/>
              <w:rPr>
                <w:rFonts w:cs="Arial"/>
                <w:lang w:val="en-US"/>
              </w:rPr>
            </w:pPr>
            <w:r>
              <w:t>50 Mbps (Sync clock)</w:t>
            </w:r>
          </w:p>
        </w:tc>
        <w:tc>
          <w:tcPr>
            <w:tcW w:w="2289" w:type="dxa"/>
            <w:tcBorders>
              <w:top w:val="single" w:sz="4" w:space="0" w:color="auto"/>
              <w:left w:val="single" w:sz="4" w:space="0" w:color="auto"/>
              <w:right w:val="single" w:sz="4" w:space="0" w:color="auto"/>
            </w:tcBorders>
          </w:tcPr>
          <w:p w14:paraId="05BC020C" w14:textId="77777777" w:rsidR="00A06DA5" w:rsidRDefault="00A06DA5" w:rsidP="00A06DA5">
            <w:pPr>
              <w:pStyle w:val="SpecRequirement"/>
              <w:jc w:val="center"/>
            </w:pPr>
            <w:r>
              <w:t>25</w:t>
            </w:r>
          </w:p>
        </w:tc>
        <w:tc>
          <w:tcPr>
            <w:tcW w:w="2142" w:type="dxa"/>
            <w:tcBorders>
              <w:top w:val="single" w:sz="4" w:space="0" w:color="auto"/>
              <w:left w:val="single" w:sz="4" w:space="0" w:color="auto"/>
              <w:right w:val="single" w:sz="4" w:space="0" w:color="auto"/>
            </w:tcBorders>
          </w:tcPr>
          <w:p w14:paraId="18A72A7A" w14:textId="77777777" w:rsidR="00A06DA5" w:rsidRDefault="00A06DA5" w:rsidP="00A06DA5">
            <w:pPr>
              <w:pStyle w:val="SpecRequirement"/>
              <w:jc w:val="center"/>
            </w:pPr>
            <w:r>
              <w:t>50</w:t>
            </w:r>
          </w:p>
        </w:tc>
      </w:tr>
      <w:tr w:rsidR="00A06DA5" w:rsidRPr="00BC2E9D" w14:paraId="77B5AE8D" w14:textId="77777777" w:rsidTr="00A06DA5">
        <w:trPr>
          <w:trHeight w:val="60"/>
          <w:jc w:val="center"/>
        </w:trPr>
        <w:tc>
          <w:tcPr>
            <w:tcW w:w="2143" w:type="dxa"/>
            <w:vMerge/>
            <w:tcBorders>
              <w:left w:val="single" w:sz="8" w:space="0" w:color="auto"/>
              <w:right w:val="single" w:sz="4" w:space="0" w:color="auto"/>
            </w:tcBorders>
            <w:shd w:val="clear" w:color="auto" w:fill="auto"/>
            <w:tcMar>
              <w:top w:w="0" w:type="dxa"/>
              <w:left w:w="108" w:type="dxa"/>
              <w:bottom w:w="0" w:type="dxa"/>
              <w:right w:w="108" w:type="dxa"/>
            </w:tcMar>
            <w:vAlign w:val="center"/>
          </w:tcPr>
          <w:p w14:paraId="2D1B2850" w14:textId="77777777" w:rsidR="00A06DA5" w:rsidRPr="00CC0936" w:rsidRDefault="00A06DA5" w:rsidP="00A06DA5">
            <w:pPr>
              <w:pStyle w:val="SpecRequirement"/>
              <w:jc w:val="both"/>
              <w:rPr>
                <w:rFonts w:cs="Arial"/>
              </w:rPr>
            </w:pPr>
          </w:p>
        </w:tc>
        <w:tc>
          <w:tcPr>
            <w:tcW w:w="3338" w:type="dxa"/>
            <w:tcBorders>
              <w:left w:val="single" w:sz="4" w:space="0" w:color="auto"/>
              <w:right w:val="single" w:sz="4" w:space="0" w:color="auto"/>
            </w:tcBorders>
            <w:vAlign w:val="center"/>
          </w:tcPr>
          <w:p w14:paraId="05E65337" w14:textId="77777777" w:rsidR="00A06DA5" w:rsidDel="00E50177" w:rsidRDefault="00A06DA5" w:rsidP="00A06DA5">
            <w:pPr>
              <w:pStyle w:val="SpecRequirement"/>
              <w:jc w:val="center"/>
            </w:pPr>
            <w:r>
              <w:t>25 Mbps (Sync clock, ½ rate)</w:t>
            </w:r>
          </w:p>
        </w:tc>
        <w:tc>
          <w:tcPr>
            <w:tcW w:w="2289" w:type="dxa"/>
            <w:tcBorders>
              <w:left w:val="single" w:sz="4" w:space="0" w:color="auto"/>
              <w:right w:val="single" w:sz="4" w:space="0" w:color="auto"/>
            </w:tcBorders>
          </w:tcPr>
          <w:p w14:paraId="701329C3" w14:textId="77777777" w:rsidR="00A06DA5" w:rsidRDefault="00A06DA5" w:rsidP="00A06DA5">
            <w:pPr>
              <w:pStyle w:val="SpecRequirement"/>
              <w:jc w:val="center"/>
            </w:pPr>
            <w:r>
              <w:t>12.5</w:t>
            </w:r>
          </w:p>
        </w:tc>
        <w:tc>
          <w:tcPr>
            <w:tcW w:w="2142" w:type="dxa"/>
            <w:tcBorders>
              <w:left w:val="single" w:sz="4" w:space="0" w:color="auto"/>
              <w:right w:val="single" w:sz="4" w:space="0" w:color="auto"/>
            </w:tcBorders>
          </w:tcPr>
          <w:p w14:paraId="2A36144E" w14:textId="77777777" w:rsidR="00A06DA5" w:rsidRDefault="00A06DA5" w:rsidP="00A06DA5">
            <w:pPr>
              <w:pStyle w:val="SpecRequirement"/>
              <w:jc w:val="center"/>
            </w:pPr>
            <w:r>
              <w:t>25</w:t>
            </w:r>
          </w:p>
        </w:tc>
      </w:tr>
      <w:tr w:rsidR="00A06DA5" w:rsidRPr="00BC2E9D" w14:paraId="6B1E55E3" w14:textId="77777777" w:rsidTr="00A06DA5">
        <w:trPr>
          <w:trHeight w:val="60"/>
          <w:jc w:val="center"/>
        </w:trPr>
        <w:tc>
          <w:tcPr>
            <w:tcW w:w="2143" w:type="dxa"/>
            <w:vMerge/>
            <w:tcBorders>
              <w:left w:val="single" w:sz="8" w:space="0" w:color="auto"/>
              <w:right w:val="single" w:sz="4" w:space="0" w:color="auto"/>
            </w:tcBorders>
            <w:shd w:val="clear" w:color="auto" w:fill="auto"/>
            <w:tcMar>
              <w:top w:w="0" w:type="dxa"/>
              <w:left w:w="108" w:type="dxa"/>
              <w:bottom w:w="0" w:type="dxa"/>
              <w:right w:w="108" w:type="dxa"/>
            </w:tcMar>
            <w:vAlign w:val="center"/>
          </w:tcPr>
          <w:p w14:paraId="0FF65C99" w14:textId="77777777" w:rsidR="00A06DA5" w:rsidRPr="00CC0936" w:rsidRDefault="00A06DA5" w:rsidP="00A06DA5">
            <w:pPr>
              <w:pStyle w:val="SpecRequirement"/>
              <w:jc w:val="both"/>
              <w:rPr>
                <w:rFonts w:cs="Arial"/>
              </w:rPr>
            </w:pPr>
          </w:p>
        </w:tc>
        <w:tc>
          <w:tcPr>
            <w:tcW w:w="3338" w:type="dxa"/>
            <w:tcBorders>
              <w:left w:val="single" w:sz="4" w:space="0" w:color="auto"/>
              <w:right w:val="single" w:sz="4" w:space="0" w:color="auto"/>
            </w:tcBorders>
            <w:vAlign w:val="center"/>
          </w:tcPr>
          <w:p w14:paraId="794B1958" w14:textId="77777777" w:rsidR="00A06DA5" w:rsidDel="00E50177" w:rsidRDefault="00A06DA5" w:rsidP="00A06DA5">
            <w:pPr>
              <w:pStyle w:val="SpecRequirement"/>
              <w:jc w:val="center"/>
            </w:pPr>
            <w:r>
              <w:t>10 Mbps (Async)</w:t>
            </w:r>
          </w:p>
        </w:tc>
        <w:tc>
          <w:tcPr>
            <w:tcW w:w="2289" w:type="dxa"/>
            <w:tcBorders>
              <w:left w:val="single" w:sz="4" w:space="0" w:color="auto"/>
              <w:right w:val="single" w:sz="4" w:space="0" w:color="auto"/>
            </w:tcBorders>
          </w:tcPr>
          <w:p w14:paraId="511834E9" w14:textId="77777777" w:rsidR="00A06DA5" w:rsidRDefault="00A06DA5" w:rsidP="00A06DA5">
            <w:pPr>
              <w:pStyle w:val="SpecRequirement"/>
              <w:jc w:val="center"/>
            </w:pPr>
            <w:r>
              <w:t>5</w:t>
            </w:r>
          </w:p>
        </w:tc>
        <w:tc>
          <w:tcPr>
            <w:tcW w:w="2142" w:type="dxa"/>
            <w:tcBorders>
              <w:left w:val="single" w:sz="4" w:space="0" w:color="auto"/>
              <w:right w:val="single" w:sz="4" w:space="0" w:color="auto"/>
            </w:tcBorders>
          </w:tcPr>
          <w:p w14:paraId="28B2B6DF" w14:textId="77777777" w:rsidR="00A06DA5" w:rsidRDefault="00A06DA5" w:rsidP="00A06DA5">
            <w:pPr>
              <w:pStyle w:val="SpecRequirement"/>
              <w:jc w:val="center"/>
            </w:pPr>
            <w:r>
              <w:t>10</w:t>
            </w:r>
          </w:p>
        </w:tc>
      </w:tr>
      <w:tr w:rsidR="00A06DA5" w:rsidRPr="00BC2E9D" w14:paraId="7972AA36" w14:textId="77777777" w:rsidTr="00A06DA5">
        <w:trPr>
          <w:trHeight w:val="60"/>
          <w:jc w:val="center"/>
        </w:trPr>
        <w:tc>
          <w:tcPr>
            <w:tcW w:w="2143" w:type="dxa"/>
            <w:vMerge/>
            <w:tcBorders>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5D1CD3F" w14:textId="77777777" w:rsidR="00A06DA5" w:rsidRPr="00CC0936" w:rsidRDefault="00A06DA5" w:rsidP="00A06DA5">
            <w:pPr>
              <w:pStyle w:val="SpecRequirement"/>
              <w:jc w:val="both"/>
              <w:rPr>
                <w:rFonts w:cs="Arial"/>
              </w:rPr>
            </w:pPr>
          </w:p>
        </w:tc>
        <w:tc>
          <w:tcPr>
            <w:tcW w:w="3338" w:type="dxa"/>
            <w:tcBorders>
              <w:left w:val="single" w:sz="4" w:space="0" w:color="auto"/>
              <w:bottom w:val="single" w:sz="4" w:space="0" w:color="auto"/>
              <w:right w:val="single" w:sz="4" w:space="0" w:color="auto"/>
            </w:tcBorders>
            <w:vAlign w:val="center"/>
          </w:tcPr>
          <w:p w14:paraId="5CBB8D07" w14:textId="77777777" w:rsidR="00A06DA5" w:rsidDel="00E50177" w:rsidRDefault="00A06DA5" w:rsidP="00A06DA5">
            <w:pPr>
              <w:pStyle w:val="SpecRequirement"/>
              <w:jc w:val="center"/>
            </w:pPr>
            <w:r>
              <w:t>2.5 Mbps (DVP clock)</w:t>
            </w:r>
          </w:p>
        </w:tc>
        <w:tc>
          <w:tcPr>
            <w:tcW w:w="2289" w:type="dxa"/>
            <w:tcBorders>
              <w:left w:val="single" w:sz="4" w:space="0" w:color="auto"/>
              <w:bottom w:val="single" w:sz="4" w:space="0" w:color="auto"/>
              <w:right w:val="single" w:sz="4" w:space="0" w:color="auto"/>
            </w:tcBorders>
          </w:tcPr>
          <w:p w14:paraId="221E26A7" w14:textId="77777777" w:rsidR="00A06DA5" w:rsidRDefault="00A06DA5" w:rsidP="00A06DA5">
            <w:pPr>
              <w:pStyle w:val="SpecRequirement"/>
              <w:jc w:val="center"/>
            </w:pPr>
            <w:r>
              <w:t>1</w:t>
            </w:r>
          </w:p>
        </w:tc>
        <w:tc>
          <w:tcPr>
            <w:tcW w:w="2142" w:type="dxa"/>
            <w:tcBorders>
              <w:left w:val="single" w:sz="4" w:space="0" w:color="auto"/>
              <w:bottom w:val="single" w:sz="4" w:space="0" w:color="auto"/>
              <w:right w:val="single" w:sz="4" w:space="0" w:color="auto"/>
            </w:tcBorders>
          </w:tcPr>
          <w:p w14:paraId="79BD97BA" w14:textId="77777777" w:rsidR="00A06DA5" w:rsidRDefault="00A06DA5" w:rsidP="00A06DA5">
            <w:pPr>
              <w:pStyle w:val="SpecRequirement"/>
              <w:jc w:val="center"/>
            </w:pPr>
            <w:r>
              <w:t>3</w:t>
            </w:r>
          </w:p>
        </w:tc>
      </w:tr>
      <w:tr w:rsidR="00A06DA5" w:rsidRPr="00BC2E9D" w14:paraId="569682ED" w14:textId="77777777" w:rsidTr="00A06DA5">
        <w:trPr>
          <w:trHeight w:val="277"/>
          <w:jc w:val="center"/>
        </w:trPr>
        <w:tc>
          <w:tcPr>
            <w:tcW w:w="214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3EF8CC55" w14:textId="77777777" w:rsidR="00A06DA5" w:rsidRPr="00BC2E9D" w:rsidRDefault="00A06DA5" w:rsidP="00A06DA5">
            <w:pPr>
              <w:pStyle w:val="SpecRequirement"/>
              <w:jc w:val="both"/>
              <w:rPr>
                <w:rFonts w:cs="Arial"/>
                <w:bCs/>
                <w:lang w:val="en-US"/>
              </w:rPr>
            </w:pPr>
            <w:r w:rsidRPr="00A62EAD">
              <w:rPr>
                <w:rFonts w:cs="Arial"/>
              </w:rPr>
              <w:t>DS90UB927</w:t>
            </w:r>
            <w:r>
              <w:rPr>
                <w:rFonts w:cs="Arial"/>
              </w:rPr>
              <w:t>/8</w:t>
            </w:r>
          </w:p>
        </w:tc>
        <w:tc>
          <w:tcPr>
            <w:tcW w:w="3338" w:type="dxa"/>
            <w:tcBorders>
              <w:top w:val="single" w:sz="4" w:space="0" w:color="auto"/>
              <w:left w:val="nil"/>
              <w:bottom w:val="single" w:sz="4" w:space="0" w:color="auto"/>
              <w:right w:val="single" w:sz="4" w:space="0" w:color="auto"/>
            </w:tcBorders>
            <w:vAlign w:val="center"/>
          </w:tcPr>
          <w:p w14:paraId="69C3B650" w14:textId="77777777" w:rsidR="00A06DA5" w:rsidRPr="00BC2E9D" w:rsidRDefault="00A06DA5" w:rsidP="00A06DA5">
            <w:pPr>
              <w:pStyle w:val="SpecRequirement"/>
              <w:jc w:val="center"/>
              <w:rPr>
                <w:rFonts w:cs="Arial"/>
                <w:lang w:val="en-US"/>
              </w:rPr>
            </w:pPr>
            <w:r w:rsidRPr="00237906">
              <w:rPr>
                <w:rFonts w:cs="Arial"/>
                <w:lang w:val="en-US"/>
              </w:rPr>
              <w:t>10</w:t>
            </w:r>
            <w:r>
              <w:rPr>
                <w:rFonts w:cs="Arial"/>
                <w:lang w:val="en-US"/>
              </w:rPr>
              <w:t xml:space="preserve"> </w:t>
            </w:r>
            <w:r w:rsidRPr="00237906">
              <w:rPr>
                <w:rFonts w:cs="Arial"/>
                <w:lang w:val="en-US"/>
              </w:rPr>
              <w:t>Mbps</w:t>
            </w:r>
          </w:p>
        </w:tc>
        <w:tc>
          <w:tcPr>
            <w:tcW w:w="2289" w:type="dxa"/>
            <w:tcBorders>
              <w:top w:val="single" w:sz="4" w:space="0" w:color="auto"/>
              <w:left w:val="nil"/>
              <w:bottom w:val="single" w:sz="4" w:space="0" w:color="auto"/>
              <w:right w:val="single" w:sz="4" w:space="0" w:color="auto"/>
            </w:tcBorders>
          </w:tcPr>
          <w:p w14:paraId="14360850" w14:textId="77777777" w:rsidR="00A06DA5" w:rsidDel="0019211E" w:rsidRDefault="00A06DA5" w:rsidP="00A06DA5">
            <w:pPr>
              <w:pStyle w:val="SpecRequirement"/>
              <w:jc w:val="center"/>
              <w:rPr>
                <w:rFonts w:cs="Arial"/>
                <w:lang w:val="en-US"/>
              </w:rPr>
            </w:pPr>
            <w:r>
              <w:rPr>
                <w:rFonts w:cs="Arial"/>
                <w:lang w:val="en-US"/>
              </w:rPr>
              <w:t>4</w:t>
            </w:r>
          </w:p>
        </w:tc>
        <w:tc>
          <w:tcPr>
            <w:tcW w:w="2142" w:type="dxa"/>
            <w:tcBorders>
              <w:top w:val="single" w:sz="4" w:space="0" w:color="auto"/>
              <w:left w:val="nil"/>
              <w:bottom w:val="single" w:sz="4" w:space="0" w:color="auto"/>
              <w:right w:val="single" w:sz="4" w:space="0" w:color="auto"/>
            </w:tcBorders>
          </w:tcPr>
          <w:p w14:paraId="77E99217" w14:textId="77777777" w:rsidR="00A06DA5" w:rsidRDefault="00A06DA5" w:rsidP="00A06DA5">
            <w:pPr>
              <w:pStyle w:val="SpecRequirement"/>
              <w:jc w:val="center"/>
              <w:rPr>
                <w:rFonts w:cs="Arial"/>
                <w:lang w:val="en-US"/>
              </w:rPr>
            </w:pPr>
            <w:r>
              <w:rPr>
                <w:rFonts w:cs="Arial"/>
                <w:lang w:val="en-US"/>
              </w:rPr>
              <w:t>12</w:t>
            </w:r>
          </w:p>
        </w:tc>
      </w:tr>
      <w:tr w:rsidR="00A06DA5" w:rsidRPr="00BC2E9D" w14:paraId="0C4C8071" w14:textId="77777777" w:rsidTr="00A06DA5">
        <w:trPr>
          <w:trHeight w:val="277"/>
          <w:jc w:val="center"/>
        </w:trPr>
        <w:tc>
          <w:tcPr>
            <w:tcW w:w="2143"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6729A0A0" w14:textId="77777777" w:rsidR="00A06DA5" w:rsidRPr="00BC2E9D" w:rsidRDefault="00A06DA5" w:rsidP="00A06DA5">
            <w:pPr>
              <w:pStyle w:val="SpecRequirement"/>
              <w:jc w:val="both"/>
              <w:rPr>
                <w:rFonts w:cs="Arial"/>
                <w:bCs/>
                <w:lang w:val="en-US"/>
              </w:rPr>
            </w:pPr>
            <w:r w:rsidRPr="00A62EAD">
              <w:rPr>
                <w:rFonts w:cs="Arial"/>
              </w:rPr>
              <w:t>DS90UH947</w:t>
            </w:r>
            <w:r>
              <w:rPr>
                <w:rFonts w:cs="Arial"/>
              </w:rPr>
              <w:t>/8</w:t>
            </w:r>
          </w:p>
        </w:tc>
        <w:tc>
          <w:tcPr>
            <w:tcW w:w="3338" w:type="dxa"/>
            <w:tcBorders>
              <w:top w:val="single" w:sz="4" w:space="0" w:color="auto"/>
              <w:left w:val="nil"/>
              <w:bottom w:val="single" w:sz="4" w:space="0" w:color="auto"/>
              <w:right w:val="single" w:sz="4" w:space="0" w:color="auto"/>
            </w:tcBorders>
          </w:tcPr>
          <w:p w14:paraId="430414DC" w14:textId="77777777" w:rsidR="00A06DA5" w:rsidRPr="00BC2E9D" w:rsidRDefault="00A06DA5" w:rsidP="00A06DA5">
            <w:pPr>
              <w:pStyle w:val="SpecRequirement"/>
              <w:jc w:val="center"/>
              <w:rPr>
                <w:rFonts w:cs="Arial"/>
                <w:lang w:val="en-US"/>
              </w:rPr>
            </w:pPr>
            <w:r w:rsidRPr="007C2AF3">
              <w:t>20 Mbps</w:t>
            </w:r>
          </w:p>
        </w:tc>
        <w:tc>
          <w:tcPr>
            <w:tcW w:w="2289" w:type="dxa"/>
            <w:tcBorders>
              <w:top w:val="single" w:sz="4" w:space="0" w:color="auto"/>
              <w:left w:val="nil"/>
              <w:bottom w:val="single" w:sz="4" w:space="0" w:color="auto"/>
              <w:right w:val="single" w:sz="4" w:space="0" w:color="auto"/>
            </w:tcBorders>
          </w:tcPr>
          <w:p w14:paraId="0EA103A2" w14:textId="77777777" w:rsidR="00A06DA5" w:rsidRPr="007C2AF3" w:rsidRDefault="00A06DA5" w:rsidP="00A06DA5">
            <w:pPr>
              <w:pStyle w:val="SpecRequirement"/>
              <w:jc w:val="center"/>
            </w:pPr>
            <w:r>
              <w:t>8</w:t>
            </w:r>
          </w:p>
        </w:tc>
        <w:tc>
          <w:tcPr>
            <w:tcW w:w="2142" w:type="dxa"/>
            <w:tcBorders>
              <w:top w:val="single" w:sz="4" w:space="0" w:color="auto"/>
              <w:left w:val="nil"/>
              <w:bottom w:val="single" w:sz="4" w:space="0" w:color="auto"/>
              <w:right w:val="single" w:sz="4" w:space="0" w:color="auto"/>
            </w:tcBorders>
          </w:tcPr>
          <w:p w14:paraId="52150ACF" w14:textId="77777777" w:rsidR="00A06DA5" w:rsidRDefault="00A06DA5" w:rsidP="00A06DA5">
            <w:pPr>
              <w:pStyle w:val="SpecRequirement"/>
              <w:jc w:val="center"/>
            </w:pPr>
            <w:r>
              <w:t>24</w:t>
            </w:r>
          </w:p>
        </w:tc>
      </w:tr>
      <w:tr w:rsidR="00A06DA5" w:rsidRPr="00BC2E9D" w14:paraId="58D5F5C5" w14:textId="77777777" w:rsidTr="00A06DA5">
        <w:trPr>
          <w:trHeight w:val="60"/>
          <w:jc w:val="center"/>
        </w:trPr>
        <w:tc>
          <w:tcPr>
            <w:tcW w:w="2143"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6DE82F56" w14:textId="77777777" w:rsidR="00A06DA5" w:rsidRPr="00BC2E9D" w:rsidRDefault="00A06DA5" w:rsidP="00A06DA5">
            <w:pPr>
              <w:pStyle w:val="SpecRequirement"/>
              <w:jc w:val="both"/>
              <w:rPr>
                <w:rFonts w:cs="Arial"/>
                <w:bCs/>
                <w:lang w:val="en-US"/>
              </w:rPr>
            </w:pPr>
            <w:r w:rsidRPr="007C2AF3">
              <w:rPr>
                <w:rFonts w:cs="Arial"/>
              </w:rPr>
              <w:t>DS90UB960</w:t>
            </w:r>
          </w:p>
        </w:tc>
        <w:tc>
          <w:tcPr>
            <w:tcW w:w="3338" w:type="dxa"/>
            <w:tcBorders>
              <w:top w:val="single" w:sz="4" w:space="0" w:color="auto"/>
              <w:left w:val="nil"/>
              <w:right w:val="single" w:sz="4" w:space="0" w:color="auto"/>
            </w:tcBorders>
            <w:vAlign w:val="center"/>
          </w:tcPr>
          <w:p w14:paraId="7F6CF099" w14:textId="77777777" w:rsidR="00A06DA5" w:rsidRPr="007C2AF3" w:rsidRDefault="00A06DA5" w:rsidP="00A06DA5">
            <w:pPr>
              <w:pStyle w:val="SpecRequirement"/>
              <w:jc w:val="center"/>
            </w:pPr>
            <w:r>
              <w:t>50 Mbps (Sync clock)</w:t>
            </w:r>
          </w:p>
        </w:tc>
        <w:tc>
          <w:tcPr>
            <w:tcW w:w="2289" w:type="dxa"/>
            <w:tcBorders>
              <w:top w:val="single" w:sz="4" w:space="0" w:color="auto"/>
              <w:left w:val="nil"/>
              <w:right w:val="single" w:sz="4" w:space="0" w:color="auto"/>
            </w:tcBorders>
          </w:tcPr>
          <w:p w14:paraId="11570F40" w14:textId="77777777" w:rsidR="00A06DA5" w:rsidRDefault="00A06DA5" w:rsidP="00A06DA5">
            <w:pPr>
              <w:pStyle w:val="SpecRequirement"/>
              <w:jc w:val="center"/>
            </w:pPr>
            <w:r>
              <w:t>25</w:t>
            </w:r>
          </w:p>
        </w:tc>
        <w:tc>
          <w:tcPr>
            <w:tcW w:w="2142" w:type="dxa"/>
            <w:tcBorders>
              <w:top w:val="single" w:sz="4" w:space="0" w:color="auto"/>
              <w:left w:val="nil"/>
              <w:right w:val="single" w:sz="4" w:space="0" w:color="auto"/>
            </w:tcBorders>
          </w:tcPr>
          <w:p w14:paraId="53F0D2DB" w14:textId="77777777" w:rsidR="00A06DA5" w:rsidRDefault="00A06DA5" w:rsidP="00A06DA5">
            <w:pPr>
              <w:pStyle w:val="SpecRequirement"/>
              <w:jc w:val="center"/>
            </w:pPr>
            <w:r>
              <w:t>50</w:t>
            </w:r>
          </w:p>
        </w:tc>
      </w:tr>
      <w:tr w:rsidR="00A06DA5" w:rsidRPr="00BC2E9D" w14:paraId="56FA5AF7" w14:textId="77777777" w:rsidTr="00A06DA5">
        <w:trPr>
          <w:trHeight w:val="60"/>
          <w:jc w:val="center"/>
        </w:trPr>
        <w:tc>
          <w:tcPr>
            <w:tcW w:w="2143" w:type="dxa"/>
            <w:vMerge/>
            <w:tcBorders>
              <w:left w:val="single" w:sz="8" w:space="0" w:color="auto"/>
              <w:right w:val="single" w:sz="8" w:space="0" w:color="auto"/>
            </w:tcBorders>
            <w:shd w:val="clear" w:color="auto" w:fill="auto"/>
            <w:tcMar>
              <w:top w:w="0" w:type="dxa"/>
              <w:left w:w="108" w:type="dxa"/>
              <w:bottom w:w="0" w:type="dxa"/>
              <w:right w:w="108" w:type="dxa"/>
            </w:tcMar>
            <w:vAlign w:val="center"/>
          </w:tcPr>
          <w:p w14:paraId="23427B15" w14:textId="77777777" w:rsidR="00A06DA5" w:rsidRPr="007C2AF3" w:rsidRDefault="00A06DA5" w:rsidP="00A06DA5">
            <w:pPr>
              <w:pStyle w:val="SpecRequirement"/>
              <w:jc w:val="both"/>
              <w:rPr>
                <w:rFonts w:cs="Arial"/>
              </w:rPr>
            </w:pPr>
          </w:p>
        </w:tc>
        <w:tc>
          <w:tcPr>
            <w:tcW w:w="3338" w:type="dxa"/>
            <w:tcBorders>
              <w:left w:val="nil"/>
              <w:right w:val="single" w:sz="4" w:space="0" w:color="auto"/>
            </w:tcBorders>
            <w:vAlign w:val="center"/>
          </w:tcPr>
          <w:p w14:paraId="4878996A" w14:textId="77777777" w:rsidR="00A06DA5" w:rsidDel="009F445D" w:rsidRDefault="00A06DA5" w:rsidP="00A06DA5">
            <w:pPr>
              <w:pStyle w:val="SpecRequirement"/>
              <w:jc w:val="center"/>
            </w:pPr>
            <w:r>
              <w:t>25 Mbps (Sync clock, ½ rate)</w:t>
            </w:r>
          </w:p>
        </w:tc>
        <w:tc>
          <w:tcPr>
            <w:tcW w:w="2289" w:type="dxa"/>
            <w:tcBorders>
              <w:left w:val="nil"/>
              <w:right w:val="single" w:sz="4" w:space="0" w:color="auto"/>
            </w:tcBorders>
          </w:tcPr>
          <w:p w14:paraId="55A2479B" w14:textId="77777777" w:rsidR="00A06DA5" w:rsidRDefault="00A06DA5" w:rsidP="00A06DA5">
            <w:pPr>
              <w:pStyle w:val="SpecRequirement"/>
              <w:jc w:val="center"/>
            </w:pPr>
            <w:r>
              <w:t>12.5</w:t>
            </w:r>
          </w:p>
        </w:tc>
        <w:tc>
          <w:tcPr>
            <w:tcW w:w="2142" w:type="dxa"/>
            <w:tcBorders>
              <w:left w:val="nil"/>
              <w:right w:val="single" w:sz="4" w:space="0" w:color="auto"/>
            </w:tcBorders>
          </w:tcPr>
          <w:p w14:paraId="4DA1E5D1" w14:textId="77777777" w:rsidR="00A06DA5" w:rsidRDefault="00A06DA5" w:rsidP="00A06DA5">
            <w:pPr>
              <w:pStyle w:val="SpecRequirement"/>
              <w:jc w:val="center"/>
            </w:pPr>
            <w:r>
              <w:t>25</w:t>
            </w:r>
          </w:p>
        </w:tc>
      </w:tr>
      <w:tr w:rsidR="00A06DA5" w:rsidRPr="00BC2E9D" w14:paraId="46E580C7" w14:textId="77777777" w:rsidTr="00A06DA5">
        <w:trPr>
          <w:trHeight w:val="60"/>
          <w:jc w:val="center"/>
        </w:trPr>
        <w:tc>
          <w:tcPr>
            <w:tcW w:w="2143" w:type="dxa"/>
            <w:vMerge/>
            <w:tcBorders>
              <w:left w:val="single" w:sz="8" w:space="0" w:color="auto"/>
              <w:right w:val="single" w:sz="8" w:space="0" w:color="auto"/>
            </w:tcBorders>
            <w:shd w:val="clear" w:color="auto" w:fill="auto"/>
            <w:tcMar>
              <w:top w:w="0" w:type="dxa"/>
              <w:left w:w="108" w:type="dxa"/>
              <w:bottom w:w="0" w:type="dxa"/>
              <w:right w:w="108" w:type="dxa"/>
            </w:tcMar>
            <w:vAlign w:val="center"/>
          </w:tcPr>
          <w:p w14:paraId="5D809FFA" w14:textId="77777777" w:rsidR="00A06DA5" w:rsidRPr="007C2AF3" w:rsidRDefault="00A06DA5" w:rsidP="00A06DA5">
            <w:pPr>
              <w:pStyle w:val="SpecRequirement"/>
              <w:jc w:val="both"/>
              <w:rPr>
                <w:rFonts w:cs="Arial"/>
              </w:rPr>
            </w:pPr>
          </w:p>
        </w:tc>
        <w:tc>
          <w:tcPr>
            <w:tcW w:w="3338" w:type="dxa"/>
            <w:tcBorders>
              <w:left w:val="nil"/>
              <w:right w:val="single" w:sz="4" w:space="0" w:color="auto"/>
            </w:tcBorders>
            <w:vAlign w:val="center"/>
          </w:tcPr>
          <w:p w14:paraId="2A862964" w14:textId="77777777" w:rsidR="00A06DA5" w:rsidDel="009F445D" w:rsidRDefault="00A06DA5" w:rsidP="00A06DA5">
            <w:pPr>
              <w:pStyle w:val="SpecRequirement"/>
              <w:jc w:val="center"/>
            </w:pPr>
            <w:r>
              <w:t>10 Mbps (Async)</w:t>
            </w:r>
          </w:p>
        </w:tc>
        <w:tc>
          <w:tcPr>
            <w:tcW w:w="2289" w:type="dxa"/>
            <w:tcBorders>
              <w:left w:val="nil"/>
              <w:right w:val="single" w:sz="4" w:space="0" w:color="auto"/>
            </w:tcBorders>
          </w:tcPr>
          <w:p w14:paraId="77EEA68F" w14:textId="77777777" w:rsidR="00A06DA5" w:rsidRDefault="00A06DA5" w:rsidP="00A06DA5">
            <w:pPr>
              <w:pStyle w:val="SpecRequirement"/>
              <w:jc w:val="center"/>
            </w:pPr>
            <w:r>
              <w:t>5</w:t>
            </w:r>
          </w:p>
        </w:tc>
        <w:tc>
          <w:tcPr>
            <w:tcW w:w="2142" w:type="dxa"/>
            <w:tcBorders>
              <w:left w:val="nil"/>
              <w:right w:val="single" w:sz="4" w:space="0" w:color="auto"/>
            </w:tcBorders>
          </w:tcPr>
          <w:p w14:paraId="1978B5DC" w14:textId="77777777" w:rsidR="00A06DA5" w:rsidRDefault="00A06DA5" w:rsidP="00A06DA5">
            <w:pPr>
              <w:pStyle w:val="SpecRequirement"/>
              <w:jc w:val="center"/>
            </w:pPr>
            <w:r>
              <w:t>10</w:t>
            </w:r>
          </w:p>
        </w:tc>
      </w:tr>
      <w:tr w:rsidR="00A06DA5" w:rsidRPr="00BC2E9D" w14:paraId="699DB7E0" w14:textId="77777777" w:rsidTr="00A06DA5">
        <w:trPr>
          <w:trHeight w:val="60"/>
          <w:jc w:val="center"/>
        </w:trPr>
        <w:tc>
          <w:tcPr>
            <w:tcW w:w="2143"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14:paraId="6D8A338C" w14:textId="77777777" w:rsidR="00A06DA5" w:rsidRPr="007C2AF3" w:rsidRDefault="00A06DA5" w:rsidP="00A06DA5">
            <w:pPr>
              <w:pStyle w:val="SpecRequirement"/>
              <w:jc w:val="both"/>
              <w:rPr>
                <w:rFonts w:cs="Arial"/>
              </w:rPr>
            </w:pPr>
          </w:p>
        </w:tc>
        <w:tc>
          <w:tcPr>
            <w:tcW w:w="3338" w:type="dxa"/>
            <w:tcBorders>
              <w:left w:val="nil"/>
              <w:bottom w:val="single" w:sz="4" w:space="0" w:color="auto"/>
              <w:right w:val="single" w:sz="4" w:space="0" w:color="auto"/>
            </w:tcBorders>
            <w:vAlign w:val="center"/>
          </w:tcPr>
          <w:p w14:paraId="69E87938" w14:textId="77777777" w:rsidR="00A06DA5" w:rsidDel="009F445D" w:rsidRDefault="00A06DA5" w:rsidP="00A06DA5">
            <w:pPr>
              <w:pStyle w:val="SpecRequirement"/>
              <w:jc w:val="center"/>
            </w:pPr>
            <w:r>
              <w:t>2.5 Mbps (DVP clock)</w:t>
            </w:r>
          </w:p>
        </w:tc>
        <w:tc>
          <w:tcPr>
            <w:tcW w:w="2289" w:type="dxa"/>
            <w:tcBorders>
              <w:left w:val="nil"/>
              <w:bottom w:val="single" w:sz="4" w:space="0" w:color="auto"/>
              <w:right w:val="single" w:sz="4" w:space="0" w:color="auto"/>
            </w:tcBorders>
          </w:tcPr>
          <w:p w14:paraId="167F40D3" w14:textId="77777777" w:rsidR="00A06DA5" w:rsidRDefault="00A06DA5" w:rsidP="00A06DA5">
            <w:pPr>
              <w:pStyle w:val="SpecRequirement"/>
              <w:jc w:val="center"/>
            </w:pPr>
            <w:r>
              <w:t>1</w:t>
            </w:r>
          </w:p>
        </w:tc>
        <w:tc>
          <w:tcPr>
            <w:tcW w:w="2142" w:type="dxa"/>
            <w:tcBorders>
              <w:left w:val="nil"/>
              <w:bottom w:val="single" w:sz="4" w:space="0" w:color="auto"/>
              <w:right w:val="single" w:sz="4" w:space="0" w:color="auto"/>
            </w:tcBorders>
          </w:tcPr>
          <w:p w14:paraId="2AE68C36" w14:textId="77777777" w:rsidR="00A06DA5" w:rsidRDefault="00A06DA5" w:rsidP="00A06DA5">
            <w:pPr>
              <w:pStyle w:val="SpecRequirement"/>
              <w:jc w:val="center"/>
            </w:pPr>
            <w:r>
              <w:t>3</w:t>
            </w:r>
          </w:p>
        </w:tc>
      </w:tr>
      <w:tr w:rsidR="00A06DA5" w:rsidRPr="00BC2E9D" w14:paraId="6ECFD143" w14:textId="77777777" w:rsidTr="00A06DA5">
        <w:trPr>
          <w:trHeight w:val="249"/>
          <w:jc w:val="center"/>
        </w:trPr>
        <w:tc>
          <w:tcPr>
            <w:tcW w:w="2143" w:type="dxa"/>
            <w:vMerge w:val="restart"/>
            <w:tcBorders>
              <w:top w:val="single" w:sz="4" w:space="0" w:color="auto"/>
              <w:left w:val="single" w:sz="8" w:space="0" w:color="auto"/>
              <w:right w:val="single" w:sz="4" w:space="0" w:color="auto"/>
            </w:tcBorders>
            <w:shd w:val="clear" w:color="auto" w:fill="auto"/>
            <w:tcMar>
              <w:top w:w="0" w:type="dxa"/>
              <w:left w:w="108" w:type="dxa"/>
              <w:bottom w:w="0" w:type="dxa"/>
              <w:right w:w="108" w:type="dxa"/>
            </w:tcMar>
            <w:vAlign w:val="center"/>
          </w:tcPr>
          <w:p w14:paraId="62A3F86B" w14:textId="77777777" w:rsidR="00A06DA5" w:rsidRPr="005F739B" w:rsidRDefault="00A06DA5" w:rsidP="00A06DA5">
            <w:pPr>
              <w:pStyle w:val="SpecRequirement"/>
              <w:jc w:val="both"/>
              <w:rPr>
                <w:rFonts w:cs="Arial"/>
                <w:highlight w:val="yellow"/>
              </w:rPr>
            </w:pPr>
            <w:r w:rsidRPr="005F739B">
              <w:rPr>
                <w:rFonts w:cs="Arial"/>
              </w:rPr>
              <w:t>DS90UB971/72/702</w:t>
            </w:r>
          </w:p>
        </w:tc>
        <w:tc>
          <w:tcPr>
            <w:tcW w:w="3338" w:type="dxa"/>
            <w:tcBorders>
              <w:top w:val="single" w:sz="4" w:space="0" w:color="auto"/>
              <w:left w:val="single" w:sz="4" w:space="0" w:color="auto"/>
              <w:bottom w:val="single" w:sz="4" w:space="0" w:color="auto"/>
              <w:right w:val="single" w:sz="4" w:space="0" w:color="auto"/>
            </w:tcBorders>
            <w:vAlign w:val="center"/>
          </w:tcPr>
          <w:p w14:paraId="477E1E3A" w14:textId="77777777" w:rsidR="00A06DA5" w:rsidRPr="00150544" w:rsidRDefault="00A06DA5" w:rsidP="00A06DA5">
            <w:pPr>
              <w:pStyle w:val="SpecRequirement"/>
              <w:jc w:val="center"/>
              <w:rPr>
                <w:highlight w:val="yellow"/>
              </w:rPr>
            </w:pPr>
            <w:r>
              <w:t>100 Mbps (Sync Clock)</w:t>
            </w:r>
          </w:p>
        </w:tc>
        <w:tc>
          <w:tcPr>
            <w:tcW w:w="2289" w:type="dxa"/>
            <w:tcBorders>
              <w:top w:val="single" w:sz="4" w:space="0" w:color="auto"/>
              <w:left w:val="nil"/>
              <w:bottom w:val="single" w:sz="4" w:space="0" w:color="auto"/>
              <w:right w:val="single" w:sz="4" w:space="0" w:color="auto"/>
            </w:tcBorders>
          </w:tcPr>
          <w:p w14:paraId="4C5A6C7D" w14:textId="77777777" w:rsidR="00A06DA5" w:rsidRDefault="00A06DA5" w:rsidP="00A06DA5">
            <w:pPr>
              <w:pStyle w:val="SpecRequirement"/>
              <w:jc w:val="center"/>
            </w:pPr>
            <w:r>
              <w:t>50</w:t>
            </w:r>
          </w:p>
        </w:tc>
        <w:tc>
          <w:tcPr>
            <w:tcW w:w="2142" w:type="dxa"/>
            <w:tcBorders>
              <w:top w:val="single" w:sz="4" w:space="0" w:color="auto"/>
              <w:left w:val="nil"/>
              <w:bottom w:val="single" w:sz="4" w:space="0" w:color="auto"/>
              <w:right w:val="single" w:sz="4" w:space="0" w:color="auto"/>
            </w:tcBorders>
          </w:tcPr>
          <w:p w14:paraId="4400D3F2" w14:textId="77777777" w:rsidR="00A06DA5" w:rsidRDefault="00A06DA5" w:rsidP="00A06DA5">
            <w:pPr>
              <w:pStyle w:val="SpecRequirement"/>
              <w:jc w:val="center"/>
            </w:pPr>
            <w:r>
              <w:t>100</w:t>
            </w:r>
          </w:p>
        </w:tc>
      </w:tr>
      <w:tr w:rsidR="00A06DA5" w:rsidRPr="00BC2E9D" w14:paraId="0262CD43" w14:textId="77777777" w:rsidTr="00A06DA5">
        <w:trPr>
          <w:trHeight w:val="249"/>
          <w:jc w:val="center"/>
        </w:trPr>
        <w:tc>
          <w:tcPr>
            <w:tcW w:w="2143" w:type="dxa"/>
            <w:vMerge/>
            <w:tcBorders>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14:paraId="359BFC30" w14:textId="77777777" w:rsidR="00A06DA5" w:rsidRPr="00850E5A" w:rsidRDefault="00A06DA5" w:rsidP="00A06DA5">
            <w:pPr>
              <w:pStyle w:val="SpecRequirement"/>
              <w:jc w:val="both"/>
              <w:rPr>
                <w:rFonts w:cs="Arial"/>
                <w:highlight w:val="yellow"/>
              </w:rPr>
            </w:pPr>
          </w:p>
        </w:tc>
        <w:tc>
          <w:tcPr>
            <w:tcW w:w="3338" w:type="dxa"/>
            <w:tcBorders>
              <w:top w:val="single" w:sz="4" w:space="0" w:color="auto"/>
              <w:left w:val="single" w:sz="4" w:space="0" w:color="auto"/>
              <w:bottom w:val="single" w:sz="4" w:space="0" w:color="auto"/>
              <w:right w:val="single" w:sz="4" w:space="0" w:color="auto"/>
            </w:tcBorders>
            <w:vAlign w:val="center"/>
          </w:tcPr>
          <w:p w14:paraId="3C26993A" w14:textId="77777777" w:rsidR="00A06DA5" w:rsidRDefault="00A06DA5" w:rsidP="00A06DA5">
            <w:pPr>
              <w:pStyle w:val="SpecRequirement"/>
              <w:jc w:val="center"/>
            </w:pPr>
            <w:r>
              <w:t>10 Mbps (Async)</w:t>
            </w:r>
          </w:p>
        </w:tc>
        <w:tc>
          <w:tcPr>
            <w:tcW w:w="2289" w:type="dxa"/>
            <w:tcBorders>
              <w:top w:val="single" w:sz="4" w:space="0" w:color="auto"/>
              <w:left w:val="nil"/>
              <w:bottom w:val="single" w:sz="4" w:space="0" w:color="auto"/>
              <w:right w:val="single" w:sz="4" w:space="0" w:color="auto"/>
            </w:tcBorders>
          </w:tcPr>
          <w:p w14:paraId="2FD10D1B" w14:textId="77777777" w:rsidR="00A06DA5" w:rsidRDefault="00A06DA5" w:rsidP="00A06DA5">
            <w:pPr>
              <w:pStyle w:val="SpecRequirement"/>
              <w:jc w:val="center"/>
            </w:pPr>
            <w:r>
              <w:t>5</w:t>
            </w:r>
          </w:p>
        </w:tc>
        <w:tc>
          <w:tcPr>
            <w:tcW w:w="2142" w:type="dxa"/>
            <w:tcBorders>
              <w:top w:val="single" w:sz="4" w:space="0" w:color="auto"/>
              <w:left w:val="nil"/>
              <w:bottom w:val="single" w:sz="4" w:space="0" w:color="auto"/>
              <w:right w:val="single" w:sz="4" w:space="0" w:color="auto"/>
            </w:tcBorders>
          </w:tcPr>
          <w:p w14:paraId="01F07FC8" w14:textId="77777777" w:rsidR="00A06DA5" w:rsidRDefault="00A06DA5" w:rsidP="00A06DA5">
            <w:pPr>
              <w:pStyle w:val="SpecRequirement"/>
              <w:jc w:val="center"/>
            </w:pPr>
            <w:r>
              <w:t>10</w:t>
            </w:r>
          </w:p>
        </w:tc>
      </w:tr>
    </w:tbl>
    <w:p w14:paraId="68802AFF" w14:textId="466FEC7A" w:rsidR="009A2E2E" w:rsidRDefault="00FC2E51" w:rsidP="00BC2E9D">
      <w:pPr>
        <w:pStyle w:val="SpecRequirement"/>
      </w:pPr>
      <w:r>
        <w:rPr>
          <w:rFonts w:cs="Arial"/>
        </w:rPr>
        <w:t>Table 4:</w:t>
      </w:r>
      <w:r w:rsidRPr="00FC2E51">
        <w:t xml:space="preserve"> </w:t>
      </w:r>
      <w:r>
        <w:t xml:space="preserve">Back </w:t>
      </w:r>
      <w:r w:rsidRPr="00641997">
        <w:t>Channel</w:t>
      </w:r>
      <w:r>
        <w:t xml:space="preserve"> Data Rate</w:t>
      </w:r>
    </w:p>
    <w:p w14:paraId="4AB74834" w14:textId="77777777" w:rsidR="00FC2E51" w:rsidRDefault="00FC2E51" w:rsidP="00BC2E9D">
      <w:pPr>
        <w:pStyle w:val="SpecRequirement"/>
        <w:rPr>
          <w:rFonts w:cs="Arial"/>
        </w:rPr>
      </w:pPr>
    </w:p>
    <w:p w14:paraId="14B02005" w14:textId="38C63483" w:rsidR="009151C4" w:rsidRDefault="00F11300" w:rsidP="00F11300">
      <w:pPr>
        <w:pStyle w:val="Heading3"/>
        <w:rPr>
          <w:color w:val="auto"/>
          <w:lang w:val="en-GB"/>
        </w:rPr>
      </w:pPr>
      <w:r w:rsidRPr="00641997">
        <w:rPr>
          <w:lang w:val="en-GB"/>
        </w:rPr>
        <w:fldChar w:fldCharType="begin"/>
      </w:r>
      <w:r w:rsidRPr="00641997">
        <w:rPr>
          <w:lang w:val="en-GB"/>
        </w:rPr>
        <w:instrText xml:space="preserve"> AUTONUMLGL  \* Arabic \e \s . </w:instrText>
      </w:r>
      <w:bookmarkStart w:id="744" w:name="_Toc4766194"/>
      <w:r w:rsidRPr="00641997">
        <w:rPr>
          <w:lang w:val="en-GB"/>
        </w:rPr>
        <w:fldChar w:fldCharType="end"/>
      </w:r>
      <w:r w:rsidRPr="00641997">
        <w:rPr>
          <w:color w:val="auto"/>
          <w:lang w:val="en-GB"/>
        </w:rPr>
        <w:tab/>
      </w:r>
      <w:r>
        <w:rPr>
          <w:color w:val="auto"/>
          <w:lang w:val="en-GB"/>
        </w:rPr>
        <w:t>Supported formats</w:t>
      </w:r>
      <w:bookmarkEnd w:id="744"/>
    </w:p>
    <w:p w14:paraId="26D95C0F" w14:textId="77777777" w:rsidR="006E155E" w:rsidRPr="006E155E" w:rsidRDefault="006E155E" w:rsidP="006E155E">
      <w:pPr>
        <w:rPr>
          <w:lang w:val="en-GB"/>
        </w:rPr>
      </w:pPr>
    </w:p>
    <w:p w14:paraId="4B5C9AE0" w14:textId="198229F6" w:rsidR="00FA7EDA" w:rsidRDefault="009151C4" w:rsidP="00754039">
      <w:pPr>
        <w:pStyle w:val="SpecRequirement"/>
      </w:pPr>
      <w:del w:id="745" w:author="Manthripragada, Sravanthi (S.)" w:date="2019-03-29T15:26:00Z">
        <w:r w:rsidRPr="00FA7EDA" w:rsidDel="005D562D">
          <w:delText>DL_FPD LINK III_LINK_REQ</w:delText>
        </w:r>
      </w:del>
      <w:ins w:id="746" w:author="Manthripragada, Sravanthi (S.)" w:date="2019-03-29T15:26:00Z">
        <w:r w:rsidR="005D562D">
          <w:t>DL_FPD LINK_REQ</w:t>
        </w:r>
      </w:ins>
      <w:r w:rsidRPr="00FA7EDA">
        <w:t>__</w:t>
      </w:r>
      <w:r w:rsidR="00EC1078" w:rsidRPr="00FA7EDA">
        <w:t>3.1.4</w:t>
      </w:r>
      <w:r w:rsidR="00FA7EDA" w:rsidRPr="00FA7EDA">
        <w:t>.1</w:t>
      </w:r>
    </w:p>
    <w:p w14:paraId="0C245F57" w14:textId="4E0D22AA" w:rsidR="006E155E" w:rsidRDefault="006E155E" w:rsidP="00754039">
      <w:pPr>
        <w:pStyle w:val="SpecRequirement"/>
      </w:pPr>
      <w:r>
        <w:t>Applications shall use only supported format by respective chipsets.</w:t>
      </w:r>
    </w:p>
    <w:p w14:paraId="0DD13EBF" w14:textId="77777777" w:rsidR="006E155E" w:rsidRPr="00FA7EDA" w:rsidRDefault="006E155E" w:rsidP="006E155E">
      <w:pPr>
        <w:pStyle w:val="SpecRequirement"/>
      </w:pPr>
    </w:p>
    <w:tbl>
      <w:tblPr>
        <w:tblStyle w:val="TableGrid"/>
        <w:tblW w:w="0" w:type="auto"/>
        <w:tblLook w:val="04A0" w:firstRow="1" w:lastRow="0" w:firstColumn="1" w:lastColumn="0" w:noHBand="0" w:noVBand="1"/>
      </w:tblPr>
      <w:tblGrid>
        <w:gridCol w:w="3618"/>
        <w:gridCol w:w="1620"/>
        <w:gridCol w:w="4608"/>
      </w:tblGrid>
      <w:tr w:rsidR="00FC2E51" w14:paraId="336919E3" w14:textId="77777777" w:rsidTr="00986234">
        <w:tc>
          <w:tcPr>
            <w:tcW w:w="3618" w:type="dxa"/>
          </w:tcPr>
          <w:p w14:paraId="16D12B09" w14:textId="28ED145B" w:rsidR="006E155E" w:rsidRDefault="006E155E" w:rsidP="006E155E">
            <w:pPr>
              <w:pStyle w:val="SpecRequirement"/>
              <w:rPr>
                <w:rFonts w:cs="Arial"/>
                <w:b/>
              </w:rPr>
            </w:pPr>
          </w:p>
          <w:p w14:paraId="04565543" w14:textId="5BBA1B64" w:rsidR="00FC2E51" w:rsidRPr="00114C4B" w:rsidRDefault="00FC2E51" w:rsidP="006E155E">
            <w:pPr>
              <w:jc w:val="left"/>
              <w:rPr>
                <w:rFonts w:ascii="Arial" w:hAnsi="Arial" w:cs="Arial"/>
                <w:b/>
                <w:lang w:val="en-GB"/>
              </w:rPr>
            </w:pPr>
            <w:r w:rsidRPr="00114C4B">
              <w:rPr>
                <w:rFonts w:ascii="Arial" w:hAnsi="Arial" w:cs="Arial"/>
                <w:b/>
                <w:lang w:val="en-GB"/>
              </w:rPr>
              <w:t xml:space="preserve">Video </w:t>
            </w:r>
            <w:r>
              <w:rPr>
                <w:rFonts w:ascii="Arial" w:hAnsi="Arial" w:cs="Arial"/>
                <w:b/>
                <w:lang w:val="en-GB"/>
              </w:rPr>
              <w:t>f</w:t>
            </w:r>
            <w:r w:rsidRPr="00114C4B">
              <w:rPr>
                <w:rFonts w:ascii="Arial" w:hAnsi="Arial" w:cs="Arial"/>
                <w:b/>
                <w:lang w:val="en-GB"/>
              </w:rPr>
              <w:t xml:space="preserve">ormat </w:t>
            </w:r>
            <w:r>
              <w:rPr>
                <w:rFonts w:ascii="Arial" w:hAnsi="Arial" w:cs="Arial"/>
                <w:b/>
                <w:lang w:val="en-GB"/>
              </w:rPr>
              <w:t>p</w:t>
            </w:r>
            <w:r w:rsidRPr="00114C4B">
              <w:rPr>
                <w:rFonts w:ascii="Arial" w:hAnsi="Arial" w:cs="Arial"/>
                <w:b/>
                <w:lang w:val="en-GB"/>
              </w:rPr>
              <w:t>rovided to</w:t>
            </w:r>
            <w:r>
              <w:rPr>
                <w:rFonts w:ascii="Arial" w:hAnsi="Arial" w:cs="Arial"/>
                <w:b/>
                <w:lang w:val="en-GB"/>
              </w:rPr>
              <w:t xml:space="preserve"> s</w:t>
            </w:r>
            <w:r w:rsidRPr="00114C4B">
              <w:rPr>
                <w:rFonts w:ascii="Arial" w:hAnsi="Arial" w:cs="Arial"/>
                <w:b/>
                <w:lang w:val="en-GB"/>
              </w:rPr>
              <w:t>erializer</w:t>
            </w:r>
          </w:p>
        </w:tc>
        <w:tc>
          <w:tcPr>
            <w:tcW w:w="1620" w:type="dxa"/>
          </w:tcPr>
          <w:p w14:paraId="7F11ADF3" w14:textId="14350C53" w:rsidR="00FC2E51" w:rsidRPr="00464507" w:rsidRDefault="00FC2E51" w:rsidP="00986234">
            <w:pPr>
              <w:jc w:val="center"/>
              <w:rPr>
                <w:rFonts w:ascii="Arial" w:hAnsi="Arial" w:cs="Arial"/>
                <w:b/>
                <w:lang w:val="en-GB"/>
              </w:rPr>
            </w:pPr>
            <w:r w:rsidRPr="00464507">
              <w:rPr>
                <w:rFonts w:ascii="Arial" w:hAnsi="Arial" w:cs="Arial"/>
                <w:b/>
                <w:lang w:val="en-GB"/>
              </w:rPr>
              <w:t xml:space="preserve">Supported by </w:t>
            </w:r>
            <w:r w:rsidR="00FA7EDA" w:rsidRPr="00464507">
              <w:rPr>
                <w:rFonts w:ascii="Arial" w:hAnsi="Arial" w:cs="Arial"/>
                <w:b/>
                <w:lang w:val="en-GB"/>
              </w:rPr>
              <w:t xml:space="preserve">UB936, </w:t>
            </w:r>
            <w:r w:rsidRPr="00464507">
              <w:rPr>
                <w:rFonts w:ascii="Arial" w:hAnsi="Arial" w:cs="Arial"/>
                <w:b/>
                <w:lang w:val="en-GB"/>
              </w:rPr>
              <w:t>UB954, UB96x</w:t>
            </w:r>
            <w:r w:rsidR="00850E5A" w:rsidRPr="00464507">
              <w:rPr>
                <w:rFonts w:ascii="Arial" w:hAnsi="Arial" w:cs="Arial"/>
                <w:b/>
                <w:lang w:val="en-GB"/>
              </w:rPr>
              <w:t>, UB97x</w:t>
            </w:r>
          </w:p>
        </w:tc>
        <w:tc>
          <w:tcPr>
            <w:tcW w:w="4608" w:type="dxa"/>
          </w:tcPr>
          <w:p w14:paraId="644B2F79" w14:textId="77777777" w:rsidR="00FC2E51" w:rsidRPr="00114C4B" w:rsidRDefault="00FC2E51" w:rsidP="00986234">
            <w:pPr>
              <w:jc w:val="center"/>
              <w:rPr>
                <w:rFonts w:ascii="Arial" w:hAnsi="Arial" w:cs="Arial"/>
                <w:b/>
                <w:lang w:val="en-GB"/>
              </w:rPr>
            </w:pPr>
            <w:r w:rsidRPr="00114C4B">
              <w:rPr>
                <w:rFonts w:ascii="Arial" w:hAnsi="Arial" w:cs="Arial"/>
                <w:b/>
                <w:lang w:val="en-GB"/>
              </w:rPr>
              <w:t>CSI data type on Deserializer</w:t>
            </w:r>
          </w:p>
        </w:tc>
      </w:tr>
      <w:tr w:rsidR="00FC2E51" w14:paraId="1289F9DC" w14:textId="77777777" w:rsidTr="00986234">
        <w:tc>
          <w:tcPr>
            <w:tcW w:w="3618" w:type="dxa"/>
          </w:tcPr>
          <w:p w14:paraId="6212E6A4" w14:textId="77777777" w:rsidR="00FC2E51" w:rsidRPr="00114C4B" w:rsidRDefault="00FC2E51" w:rsidP="00986234">
            <w:pPr>
              <w:jc w:val="center"/>
              <w:rPr>
                <w:rFonts w:ascii="Arial" w:hAnsi="Arial" w:cs="Arial"/>
                <w:lang w:val="en-GB"/>
              </w:rPr>
            </w:pPr>
            <w:r w:rsidRPr="00114C4B">
              <w:rPr>
                <w:rFonts w:ascii="Arial" w:hAnsi="Arial" w:cs="Arial"/>
                <w:lang w:val="en-GB"/>
              </w:rPr>
              <w:t>YCbCr_422_8_8</w:t>
            </w:r>
          </w:p>
        </w:tc>
        <w:tc>
          <w:tcPr>
            <w:tcW w:w="1620" w:type="dxa"/>
          </w:tcPr>
          <w:p w14:paraId="0A26FEDE" w14:textId="77777777" w:rsidR="00FC2E51" w:rsidRPr="00114C4B" w:rsidRDefault="00FC2E51" w:rsidP="00986234">
            <w:pPr>
              <w:jc w:val="center"/>
              <w:rPr>
                <w:rFonts w:ascii="Arial" w:hAnsi="Arial" w:cs="Arial"/>
                <w:lang w:val="en-GB"/>
              </w:rPr>
            </w:pPr>
            <w:r w:rsidRPr="00114C4B">
              <w:rPr>
                <w:rFonts w:ascii="Arial" w:hAnsi="Arial" w:cs="Arial"/>
                <w:lang w:val="en-GB"/>
              </w:rPr>
              <w:t>Yes</w:t>
            </w:r>
          </w:p>
        </w:tc>
        <w:tc>
          <w:tcPr>
            <w:tcW w:w="4608" w:type="dxa"/>
          </w:tcPr>
          <w:p w14:paraId="150C4399" w14:textId="77777777" w:rsidR="00FC2E51" w:rsidRPr="00114C4B" w:rsidRDefault="00FC2E51" w:rsidP="00986234">
            <w:pPr>
              <w:jc w:val="center"/>
              <w:rPr>
                <w:rFonts w:ascii="Arial" w:hAnsi="Arial" w:cs="Arial"/>
                <w:lang w:val="en-GB"/>
              </w:rPr>
            </w:pPr>
            <w:r w:rsidRPr="00114C4B">
              <w:rPr>
                <w:rFonts w:ascii="Arial" w:hAnsi="Arial" w:cs="Arial"/>
                <w:lang w:val="en-GB"/>
              </w:rPr>
              <w:t>Native CSI YUV422 8-bit</w:t>
            </w:r>
          </w:p>
        </w:tc>
      </w:tr>
      <w:tr w:rsidR="00FC2E51" w14:paraId="563A0CCC" w14:textId="77777777" w:rsidTr="00986234">
        <w:tc>
          <w:tcPr>
            <w:tcW w:w="3618" w:type="dxa"/>
          </w:tcPr>
          <w:p w14:paraId="52432604" w14:textId="77777777" w:rsidR="00FC2E51" w:rsidRPr="00114C4B" w:rsidRDefault="00FC2E51" w:rsidP="00986234">
            <w:pPr>
              <w:jc w:val="center"/>
              <w:rPr>
                <w:rFonts w:ascii="Arial" w:hAnsi="Arial" w:cs="Arial"/>
                <w:lang w:val="en-GB"/>
              </w:rPr>
            </w:pPr>
            <w:r w:rsidRPr="00114C4B">
              <w:rPr>
                <w:rFonts w:ascii="Arial" w:hAnsi="Arial" w:cs="Arial"/>
                <w:lang w:val="en-GB"/>
              </w:rPr>
              <w:t>YCbCr_422_10_10</w:t>
            </w:r>
          </w:p>
        </w:tc>
        <w:tc>
          <w:tcPr>
            <w:tcW w:w="1620" w:type="dxa"/>
          </w:tcPr>
          <w:p w14:paraId="75165106" w14:textId="77777777" w:rsidR="00FC2E51" w:rsidRPr="00114C4B" w:rsidRDefault="00FC2E51" w:rsidP="00986234">
            <w:pPr>
              <w:jc w:val="center"/>
              <w:rPr>
                <w:rFonts w:ascii="Arial" w:hAnsi="Arial" w:cs="Arial"/>
                <w:lang w:val="en-GB"/>
              </w:rPr>
            </w:pPr>
            <w:r w:rsidRPr="00114C4B">
              <w:rPr>
                <w:rFonts w:ascii="Arial" w:hAnsi="Arial" w:cs="Arial"/>
                <w:lang w:val="en-GB"/>
              </w:rPr>
              <w:t>Yes</w:t>
            </w:r>
          </w:p>
        </w:tc>
        <w:tc>
          <w:tcPr>
            <w:tcW w:w="4608" w:type="dxa"/>
          </w:tcPr>
          <w:p w14:paraId="742F50C2" w14:textId="77777777" w:rsidR="00FC2E51" w:rsidRPr="00114C4B" w:rsidRDefault="00FC2E51" w:rsidP="00986234">
            <w:pPr>
              <w:jc w:val="center"/>
              <w:rPr>
                <w:rFonts w:ascii="Arial" w:hAnsi="Arial" w:cs="Arial"/>
                <w:lang w:val="en-GB"/>
              </w:rPr>
            </w:pPr>
            <w:r w:rsidRPr="00114C4B">
              <w:rPr>
                <w:rFonts w:ascii="Arial" w:hAnsi="Arial" w:cs="Arial"/>
                <w:lang w:val="en-GB"/>
              </w:rPr>
              <w:t>Native CSI YUV422 10-bit</w:t>
            </w:r>
          </w:p>
        </w:tc>
      </w:tr>
      <w:tr w:rsidR="00FC2E51" w14:paraId="5A554948" w14:textId="77777777" w:rsidTr="00986234">
        <w:tc>
          <w:tcPr>
            <w:tcW w:w="3618" w:type="dxa"/>
          </w:tcPr>
          <w:p w14:paraId="0C09E4B9" w14:textId="77777777" w:rsidR="00FC2E51" w:rsidRPr="00114C4B" w:rsidRDefault="00FC2E51" w:rsidP="00986234">
            <w:pPr>
              <w:jc w:val="center"/>
              <w:rPr>
                <w:rFonts w:ascii="Arial" w:hAnsi="Arial" w:cs="Arial"/>
                <w:lang w:val="en-GB"/>
              </w:rPr>
            </w:pPr>
            <w:r w:rsidRPr="00114C4B">
              <w:rPr>
                <w:rFonts w:ascii="Arial" w:hAnsi="Arial" w:cs="Arial"/>
                <w:lang w:val="en-GB"/>
              </w:rPr>
              <w:t>CCIR656 (BT.656)</w:t>
            </w:r>
          </w:p>
        </w:tc>
        <w:tc>
          <w:tcPr>
            <w:tcW w:w="1620" w:type="dxa"/>
          </w:tcPr>
          <w:p w14:paraId="72985549" w14:textId="77777777" w:rsidR="00FC2E51" w:rsidRPr="00114C4B" w:rsidRDefault="00FC2E51" w:rsidP="00986234">
            <w:pPr>
              <w:jc w:val="center"/>
              <w:rPr>
                <w:rFonts w:ascii="Arial" w:hAnsi="Arial" w:cs="Arial"/>
                <w:lang w:val="en-GB"/>
              </w:rPr>
            </w:pPr>
            <w:r w:rsidRPr="00114C4B">
              <w:rPr>
                <w:rFonts w:ascii="Arial" w:hAnsi="Arial" w:cs="Arial"/>
                <w:lang w:val="en-GB"/>
              </w:rPr>
              <w:t>No</w:t>
            </w:r>
          </w:p>
        </w:tc>
        <w:tc>
          <w:tcPr>
            <w:tcW w:w="4608" w:type="dxa"/>
          </w:tcPr>
          <w:p w14:paraId="590CC7AE" w14:textId="77777777" w:rsidR="00FC2E51" w:rsidRPr="00114C4B" w:rsidRDefault="00FC2E51" w:rsidP="00986234">
            <w:pPr>
              <w:jc w:val="center"/>
              <w:rPr>
                <w:rFonts w:ascii="Arial" w:hAnsi="Arial" w:cs="Arial"/>
                <w:lang w:val="en-GB"/>
              </w:rPr>
            </w:pPr>
            <w:r w:rsidRPr="00114C4B">
              <w:rPr>
                <w:rFonts w:ascii="Arial" w:hAnsi="Arial" w:cs="Arial"/>
                <w:lang w:val="en-GB"/>
              </w:rPr>
              <w:t>N/A</w:t>
            </w:r>
          </w:p>
        </w:tc>
      </w:tr>
      <w:tr w:rsidR="00FC2E51" w14:paraId="5E15CB2E" w14:textId="77777777" w:rsidTr="00986234">
        <w:tc>
          <w:tcPr>
            <w:tcW w:w="3618" w:type="dxa"/>
          </w:tcPr>
          <w:p w14:paraId="14E93EA7" w14:textId="77777777" w:rsidR="00FC2E51" w:rsidRPr="00114C4B" w:rsidRDefault="00FC2E51" w:rsidP="00986234">
            <w:pPr>
              <w:jc w:val="center"/>
              <w:rPr>
                <w:rFonts w:ascii="Arial" w:hAnsi="Arial" w:cs="Arial"/>
                <w:lang w:val="en-GB"/>
              </w:rPr>
            </w:pPr>
            <w:r w:rsidRPr="00114C4B">
              <w:rPr>
                <w:rFonts w:ascii="Arial" w:hAnsi="Arial" w:cs="Arial"/>
                <w:lang w:val="en-GB"/>
              </w:rPr>
              <w:t>RGB888_12_12</w:t>
            </w:r>
          </w:p>
        </w:tc>
        <w:tc>
          <w:tcPr>
            <w:tcW w:w="1620" w:type="dxa"/>
          </w:tcPr>
          <w:p w14:paraId="53154AEF" w14:textId="77777777" w:rsidR="00FC2E51" w:rsidRPr="00114C4B" w:rsidRDefault="00FC2E51" w:rsidP="00986234">
            <w:pPr>
              <w:jc w:val="center"/>
              <w:rPr>
                <w:rFonts w:ascii="Arial" w:hAnsi="Arial" w:cs="Arial"/>
                <w:lang w:val="en-GB"/>
              </w:rPr>
            </w:pPr>
            <w:r w:rsidRPr="00114C4B">
              <w:rPr>
                <w:rFonts w:ascii="Arial" w:hAnsi="Arial" w:cs="Arial"/>
                <w:lang w:val="en-GB"/>
              </w:rPr>
              <w:t>Yes</w:t>
            </w:r>
          </w:p>
        </w:tc>
        <w:tc>
          <w:tcPr>
            <w:tcW w:w="4608" w:type="dxa"/>
          </w:tcPr>
          <w:p w14:paraId="72E88A7D" w14:textId="77777777" w:rsidR="00FC2E51" w:rsidRPr="00114C4B" w:rsidRDefault="00FC2E51" w:rsidP="00986234">
            <w:pPr>
              <w:jc w:val="center"/>
              <w:rPr>
                <w:rFonts w:ascii="Arial" w:hAnsi="Arial" w:cs="Arial"/>
                <w:lang w:val="en-GB"/>
              </w:rPr>
            </w:pPr>
            <w:r w:rsidRPr="00114C4B">
              <w:rPr>
                <w:rFonts w:ascii="Arial" w:hAnsi="Arial" w:cs="Arial"/>
                <w:lang w:val="en-GB"/>
              </w:rPr>
              <w:t>Native RGB888</w:t>
            </w:r>
          </w:p>
        </w:tc>
      </w:tr>
      <w:tr w:rsidR="00FC2E51" w14:paraId="1B35C24E" w14:textId="77777777" w:rsidTr="00986234">
        <w:tc>
          <w:tcPr>
            <w:tcW w:w="3618" w:type="dxa"/>
          </w:tcPr>
          <w:p w14:paraId="0520819A" w14:textId="77777777" w:rsidR="00FC2E51" w:rsidRPr="00114C4B" w:rsidRDefault="00FC2E51" w:rsidP="00986234">
            <w:pPr>
              <w:jc w:val="center"/>
              <w:rPr>
                <w:rFonts w:ascii="Arial" w:hAnsi="Arial" w:cs="Arial"/>
                <w:lang w:val="en-GB"/>
              </w:rPr>
            </w:pPr>
            <w:r w:rsidRPr="00114C4B">
              <w:rPr>
                <w:rFonts w:ascii="Arial" w:hAnsi="Arial" w:cs="Arial"/>
                <w:lang w:val="en-GB"/>
              </w:rPr>
              <w:t>RGB565_8_8</w:t>
            </w:r>
          </w:p>
        </w:tc>
        <w:tc>
          <w:tcPr>
            <w:tcW w:w="1620" w:type="dxa"/>
          </w:tcPr>
          <w:p w14:paraId="4B1894E9" w14:textId="77777777" w:rsidR="00FC2E51" w:rsidRPr="00114C4B" w:rsidRDefault="00FC2E51" w:rsidP="00986234">
            <w:pPr>
              <w:jc w:val="center"/>
              <w:rPr>
                <w:rFonts w:ascii="Arial" w:hAnsi="Arial" w:cs="Arial"/>
                <w:lang w:val="en-GB"/>
              </w:rPr>
            </w:pPr>
            <w:r w:rsidRPr="00114C4B">
              <w:rPr>
                <w:rFonts w:ascii="Arial" w:hAnsi="Arial" w:cs="Arial"/>
                <w:lang w:val="en-GB"/>
              </w:rPr>
              <w:t>Yes</w:t>
            </w:r>
          </w:p>
        </w:tc>
        <w:tc>
          <w:tcPr>
            <w:tcW w:w="4608" w:type="dxa"/>
          </w:tcPr>
          <w:p w14:paraId="09158FAE" w14:textId="77777777" w:rsidR="00FC2E51" w:rsidRPr="00114C4B" w:rsidRDefault="00FC2E51" w:rsidP="00986234">
            <w:pPr>
              <w:jc w:val="center"/>
              <w:rPr>
                <w:rFonts w:ascii="Arial" w:hAnsi="Arial" w:cs="Arial"/>
                <w:lang w:val="en-GB"/>
              </w:rPr>
            </w:pPr>
            <w:r w:rsidRPr="00114C4B">
              <w:rPr>
                <w:rFonts w:ascii="Arial" w:hAnsi="Arial" w:cs="Arial"/>
                <w:lang w:val="en-GB"/>
              </w:rPr>
              <w:t>Native RGB565</w:t>
            </w:r>
          </w:p>
        </w:tc>
      </w:tr>
    </w:tbl>
    <w:p w14:paraId="24CFB1A8" w14:textId="552EF221" w:rsidR="00FC2E51" w:rsidRDefault="00FC2E51" w:rsidP="00FC2E51">
      <w:pPr>
        <w:rPr>
          <w:rFonts w:ascii="Arial" w:hAnsi="Arial" w:cs="Arial"/>
          <w:lang w:val="en-GB"/>
        </w:rPr>
      </w:pPr>
      <w:r w:rsidRPr="00527AED">
        <w:rPr>
          <w:rFonts w:ascii="Arial" w:hAnsi="Arial" w:cs="Arial"/>
          <w:lang w:val="en-GB"/>
        </w:rPr>
        <w:t xml:space="preserve">Table </w:t>
      </w:r>
      <w:r w:rsidR="00527AED" w:rsidRPr="00527AED">
        <w:rPr>
          <w:rFonts w:ascii="Arial" w:hAnsi="Arial" w:cs="Arial"/>
          <w:lang w:val="en-GB"/>
        </w:rPr>
        <w:t>5:</w:t>
      </w:r>
      <w:r w:rsidR="00527AED" w:rsidRPr="00527AED">
        <w:rPr>
          <w:rFonts w:ascii="Arial" w:hAnsi="Arial" w:cs="Arial"/>
        </w:rPr>
        <w:t xml:space="preserve"> </w:t>
      </w:r>
      <w:r w:rsidR="00527AED" w:rsidRPr="00527AED">
        <w:rPr>
          <w:rFonts w:ascii="Arial" w:hAnsi="Arial" w:cs="Arial"/>
          <w:lang w:val="en-GB"/>
        </w:rPr>
        <w:t>Supported formats</w:t>
      </w:r>
    </w:p>
    <w:p w14:paraId="050BB30F" w14:textId="2B3B573C" w:rsidR="006E155E" w:rsidRDefault="006E155E" w:rsidP="00FC2E51">
      <w:pPr>
        <w:rPr>
          <w:rFonts w:ascii="Arial" w:hAnsi="Arial" w:cs="Arial"/>
          <w:lang w:val="en-GB"/>
        </w:rPr>
      </w:pPr>
    </w:p>
    <w:bookmarkStart w:id="747" w:name="_Toc501274086"/>
    <w:bookmarkStart w:id="748" w:name="_Toc130984667"/>
    <w:bookmarkStart w:id="749" w:name="_Toc384895972"/>
    <w:p w14:paraId="17FE600A" w14:textId="15092705" w:rsidR="00953553" w:rsidRPr="00641997" w:rsidRDefault="00F8180B" w:rsidP="0089784F">
      <w:pPr>
        <w:pStyle w:val="Heading2"/>
        <w:spacing w:before="280" w:after="140"/>
        <w:ind w:left="0"/>
        <w:rPr>
          <w:rFonts w:cs="Arial"/>
          <w:bCs/>
          <w:sz w:val="28"/>
          <w:szCs w:val="28"/>
          <w:lang w:val="en-GB"/>
        </w:rPr>
      </w:pPr>
      <w:r w:rsidRPr="00641997">
        <w:rPr>
          <w:rFonts w:cs="Arial"/>
          <w:lang w:val="en-GB"/>
        </w:rPr>
        <w:fldChar w:fldCharType="begin"/>
      </w:r>
      <w:r w:rsidRPr="00641997">
        <w:rPr>
          <w:rFonts w:cs="Arial"/>
          <w:lang w:val="en-GB"/>
        </w:rPr>
        <w:instrText xml:space="preserve"> AUTONUMLGL  \* Arabic \e \s . </w:instrText>
      </w:r>
      <w:bookmarkStart w:id="750" w:name="_Toc4766195"/>
      <w:r w:rsidRPr="00641997">
        <w:rPr>
          <w:rFonts w:cs="Arial"/>
          <w:lang w:val="en-GB"/>
        </w:rPr>
        <w:fldChar w:fldCharType="end"/>
      </w:r>
      <w:r w:rsidR="005146A3" w:rsidRPr="00641997">
        <w:rPr>
          <w:rFonts w:cs="Arial"/>
          <w:bCs/>
          <w:sz w:val="28"/>
          <w:szCs w:val="28"/>
          <w:lang w:val="en-GB"/>
        </w:rPr>
        <w:tab/>
      </w:r>
      <w:r w:rsidR="00953553" w:rsidRPr="00641997">
        <w:rPr>
          <w:rFonts w:cs="Arial"/>
          <w:bCs/>
          <w:sz w:val="28"/>
          <w:szCs w:val="28"/>
          <w:lang w:val="en-GB"/>
        </w:rPr>
        <w:t>System Level</w:t>
      </w:r>
      <w:bookmarkEnd w:id="747"/>
      <w:bookmarkEnd w:id="748"/>
      <w:bookmarkEnd w:id="749"/>
      <w:bookmarkEnd w:id="750"/>
    </w:p>
    <w:bookmarkStart w:id="751" w:name="_Toc384895973"/>
    <w:p w14:paraId="52363EDF" w14:textId="4ECFDB29" w:rsidR="00953553" w:rsidRPr="00235937" w:rsidRDefault="00F8180B" w:rsidP="00042261">
      <w:pPr>
        <w:pStyle w:val="Heading3"/>
      </w:pPr>
      <w:r w:rsidRPr="00641997">
        <w:rPr>
          <w:lang w:val="en-GB"/>
        </w:rPr>
        <w:fldChar w:fldCharType="begin"/>
      </w:r>
      <w:r w:rsidRPr="00641997">
        <w:rPr>
          <w:lang w:val="en-GB"/>
        </w:rPr>
        <w:instrText xml:space="preserve"> AUTONUMLGL  \* Arabic \e \s . </w:instrText>
      </w:r>
      <w:bookmarkStart w:id="752" w:name="_Toc4766196"/>
      <w:r w:rsidRPr="00641997">
        <w:rPr>
          <w:lang w:val="en-GB"/>
        </w:rPr>
        <w:fldChar w:fldCharType="end"/>
      </w:r>
      <w:r w:rsidR="00DC54E6" w:rsidRPr="00641997">
        <w:tab/>
      </w:r>
      <w:r w:rsidR="00FF7A1E">
        <w:t>FPD Link</w:t>
      </w:r>
      <w:r w:rsidR="00850E5A">
        <w:t xml:space="preserve"> </w:t>
      </w:r>
      <w:r w:rsidR="004C7612" w:rsidRPr="00641997">
        <w:t>Network</w:t>
      </w:r>
      <w:r w:rsidR="002441AD" w:rsidRPr="00641997">
        <w:t xml:space="preserve"> </w:t>
      </w:r>
      <w:r w:rsidR="0089784F" w:rsidRPr="00641997">
        <w:t>Topology</w:t>
      </w:r>
      <w:bookmarkEnd w:id="751"/>
      <w:bookmarkEnd w:id="752"/>
      <w:r w:rsidR="00953553" w:rsidRPr="00235937">
        <w:tab/>
      </w:r>
    </w:p>
    <w:p w14:paraId="0616DCB0" w14:textId="78DDEDD2" w:rsidR="00020957" w:rsidRPr="00235937" w:rsidRDefault="00591B93" w:rsidP="00235937">
      <w:pPr>
        <w:pStyle w:val="SpecRequirement"/>
        <w:ind w:left="432"/>
        <w:rPr>
          <w:rFonts w:cs="Arial"/>
          <w:color w:val="000000"/>
        </w:rPr>
      </w:pPr>
      <w:r w:rsidRPr="00235937">
        <w:rPr>
          <w:rFonts w:cs="Arial"/>
          <w:color w:val="000000"/>
        </w:rPr>
        <w:t>The</w:t>
      </w:r>
      <w:r w:rsidR="00953553" w:rsidRPr="00235937">
        <w:rPr>
          <w:rFonts w:cs="Arial"/>
          <w:color w:val="000000"/>
        </w:rPr>
        <w:t xml:space="preserve"> </w:t>
      </w:r>
      <w:r w:rsidR="00042261">
        <w:rPr>
          <w:rFonts w:cs="Arial"/>
          <w:color w:val="000000"/>
        </w:rPr>
        <w:t>a</w:t>
      </w:r>
      <w:r w:rsidR="00935E74" w:rsidRPr="00235937">
        <w:rPr>
          <w:rFonts w:cs="Arial"/>
          <w:color w:val="000000"/>
        </w:rPr>
        <w:t xml:space="preserve">utomotive </w:t>
      </w:r>
      <w:r w:rsidR="00042261">
        <w:rPr>
          <w:rFonts w:cs="Arial"/>
          <w:color w:val="000000"/>
        </w:rPr>
        <w:t>v</w:t>
      </w:r>
      <w:r w:rsidR="00C97ED9" w:rsidRPr="00235937">
        <w:rPr>
          <w:rFonts w:cs="Arial"/>
          <w:color w:val="000000"/>
        </w:rPr>
        <w:t>ideo</w:t>
      </w:r>
      <w:r w:rsidR="00A54B29" w:rsidRPr="00235937">
        <w:rPr>
          <w:rFonts w:cs="Arial"/>
          <w:color w:val="000000"/>
        </w:rPr>
        <w:t xml:space="preserve"> </w:t>
      </w:r>
      <w:r w:rsidR="00AC4F8B" w:rsidRPr="00235937">
        <w:rPr>
          <w:rFonts w:cs="Arial"/>
          <w:color w:val="000000"/>
        </w:rPr>
        <w:t>bus link</w:t>
      </w:r>
      <w:r w:rsidR="00A54B29" w:rsidRPr="00235937">
        <w:rPr>
          <w:rFonts w:cs="Arial"/>
          <w:color w:val="000000"/>
        </w:rPr>
        <w:t xml:space="preserve"> consists of one</w:t>
      </w:r>
      <w:r w:rsidR="00FC0AC5" w:rsidRPr="00235937">
        <w:rPr>
          <w:rFonts w:cs="Arial"/>
          <w:color w:val="000000"/>
        </w:rPr>
        <w:t xml:space="preserve"> shielded</w:t>
      </w:r>
      <w:r w:rsidR="00A54B29" w:rsidRPr="00235937">
        <w:rPr>
          <w:rFonts w:cs="Arial"/>
          <w:color w:val="000000"/>
        </w:rPr>
        <w:t xml:space="preserve"> twisted</w:t>
      </w:r>
      <w:r w:rsidR="00FC0AC5" w:rsidRPr="00235937">
        <w:rPr>
          <w:rFonts w:cs="Arial"/>
          <w:color w:val="000000"/>
        </w:rPr>
        <w:t xml:space="preserve"> </w:t>
      </w:r>
      <w:r w:rsidR="00A54B29" w:rsidRPr="00235937">
        <w:rPr>
          <w:rFonts w:cs="Arial"/>
          <w:color w:val="000000"/>
        </w:rPr>
        <w:t xml:space="preserve">pair </w:t>
      </w:r>
      <w:r w:rsidR="00FC0AC5" w:rsidRPr="00235937">
        <w:rPr>
          <w:rFonts w:cs="Arial"/>
          <w:color w:val="000000"/>
        </w:rPr>
        <w:t xml:space="preserve">(STP) </w:t>
      </w:r>
      <w:r w:rsidR="00D66C44" w:rsidRPr="00235937">
        <w:rPr>
          <w:rFonts w:cs="Arial"/>
          <w:color w:val="000000"/>
        </w:rPr>
        <w:t xml:space="preserve">or COAX </w:t>
      </w:r>
      <w:r w:rsidR="00A54B29" w:rsidRPr="00235937">
        <w:rPr>
          <w:rFonts w:cs="Arial"/>
          <w:color w:val="000000"/>
        </w:rPr>
        <w:t>wire cable</w:t>
      </w:r>
      <w:r w:rsidR="00FC0AC5" w:rsidRPr="00235937">
        <w:rPr>
          <w:rFonts w:cs="Arial"/>
          <w:color w:val="000000"/>
        </w:rPr>
        <w:t xml:space="preserve">s </w:t>
      </w:r>
      <w:r w:rsidR="00953553" w:rsidRPr="00235937">
        <w:rPr>
          <w:rFonts w:cs="Arial"/>
          <w:color w:val="000000"/>
        </w:rPr>
        <w:t>run</w:t>
      </w:r>
      <w:r w:rsidR="00F53373" w:rsidRPr="00235937">
        <w:rPr>
          <w:rFonts w:cs="Arial"/>
          <w:color w:val="000000"/>
        </w:rPr>
        <w:t>ning from one</w:t>
      </w:r>
      <w:r w:rsidR="004D3D29" w:rsidRPr="00235937">
        <w:rPr>
          <w:rFonts w:cs="Arial"/>
          <w:color w:val="000000"/>
        </w:rPr>
        <w:t>/multiple</w:t>
      </w:r>
      <w:r w:rsidR="00F53373" w:rsidRPr="00235937">
        <w:rPr>
          <w:rFonts w:cs="Arial"/>
          <w:color w:val="000000"/>
        </w:rPr>
        <w:t xml:space="preserve"> </w:t>
      </w:r>
      <w:r w:rsidR="001C22A4">
        <w:rPr>
          <w:rFonts w:cs="Arial"/>
          <w:color w:val="000000"/>
        </w:rPr>
        <w:t>local</w:t>
      </w:r>
      <w:r w:rsidR="001C22A4" w:rsidRPr="00235937">
        <w:rPr>
          <w:rFonts w:cs="Arial"/>
          <w:color w:val="000000"/>
        </w:rPr>
        <w:t xml:space="preserve"> </w:t>
      </w:r>
      <w:r w:rsidR="004D3D29" w:rsidRPr="00235937">
        <w:rPr>
          <w:rFonts w:cs="Arial"/>
          <w:color w:val="000000"/>
        </w:rPr>
        <w:t>nodes</w:t>
      </w:r>
      <w:r w:rsidR="00AF59FF" w:rsidRPr="00235937">
        <w:rPr>
          <w:rFonts w:cs="Arial"/>
          <w:color w:val="000000"/>
        </w:rPr>
        <w:t xml:space="preserve"> to one</w:t>
      </w:r>
      <w:r w:rsidR="00020957" w:rsidRPr="00235937">
        <w:rPr>
          <w:rFonts w:cs="Arial"/>
          <w:color w:val="000000"/>
        </w:rPr>
        <w:t>/multiple</w:t>
      </w:r>
      <w:r w:rsidR="00AF59FF" w:rsidRPr="00235937">
        <w:rPr>
          <w:rFonts w:cs="Arial"/>
          <w:color w:val="000000"/>
        </w:rPr>
        <w:t xml:space="preserve"> </w:t>
      </w:r>
      <w:r w:rsidR="001C22A4">
        <w:rPr>
          <w:rFonts w:cs="Arial"/>
          <w:color w:val="000000"/>
        </w:rPr>
        <w:t>remote</w:t>
      </w:r>
      <w:r w:rsidR="001C22A4" w:rsidRPr="00235937">
        <w:rPr>
          <w:rFonts w:cs="Arial"/>
          <w:color w:val="000000"/>
        </w:rPr>
        <w:t xml:space="preserve"> </w:t>
      </w:r>
      <w:r w:rsidR="001C22A4">
        <w:rPr>
          <w:rFonts w:cs="Arial"/>
          <w:color w:val="000000"/>
        </w:rPr>
        <w:t>n</w:t>
      </w:r>
      <w:r w:rsidR="001C22A4" w:rsidRPr="00235937">
        <w:rPr>
          <w:rFonts w:cs="Arial"/>
          <w:color w:val="000000"/>
        </w:rPr>
        <w:t>odes</w:t>
      </w:r>
      <w:r w:rsidR="00F53373" w:rsidRPr="00235937">
        <w:rPr>
          <w:rFonts w:cs="Arial"/>
          <w:color w:val="000000"/>
        </w:rPr>
        <w:t>.</w:t>
      </w:r>
      <w:r w:rsidR="00935E74" w:rsidRPr="00235937">
        <w:rPr>
          <w:rFonts w:cs="Arial"/>
          <w:color w:val="000000"/>
        </w:rPr>
        <w:t xml:space="preserve"> </w:t>
      </w:r>
      <w:r w:rsidR="00AF59FF" w:rsidRPr="00235937">
        <w:rPr>
          <w:rFonts w:cs="Arial"/>
          <w:color w:val="000000"/>
        </w:rPr>
        <w:t>See</w:t>
      </w:r>
      <w:r w:rsidR="00D66C44" w:rsidRPr="00235937">
        <w:rPr>
          <w:rFonts w:cs="Arial"/>
          <w:color w:val="000000"/>
        </w:rPr>
        <w:t xml:space="preserve"> figure </w:t>
      </w:r>
      <w:r w:rsidR="00AF59FF" w:rsidRPr="00235937">
        <w:rPr>
          <w:rFonts w:cs="Arial"/>
          <w:color w:val="000000"/>
        </w:rPr>
        <w:fldChar w:fldCharType="begin"/>
      </w:r>
      <w:r w:rsidR="00AF59FF" w:rsidRPr="00235937">
        <w:rPr>
          <w:rFonts w:cs="Arial"/>
          <w:color w:val="000000"/>
        </w:rPr>
        <w:instrText xml:space="preserve"> REF _Ref385415085 \h  \* MERGEFORMAT </w:instrText>
      </w:r>
      <w:r w:rsidR="00AF59FF" w:rsidRPr="00235937">
        <w:rPr>
          <w:rFonts w:cs="Arial"/>
          <w:color w:val="000000"/>
        </w:rPr>
      </w:r>
      <w:r w:rsidR="00AF59FF" w:rsidRPr="00235937">
        <w:rPr>
          <w:rFonts w:cs="Arial"/>
          <w:color w:val="000000"/>
        </w:rPr>
        <w:fldChar w:fldCharType="separate"/>
      </w:r>
      <w:r w:rsidR="00FC0AC5" w:rsidRPr="00235937">
        <w:rPr>
          <w:rFonts w:cs="Arial"/>
        </w:rPr>
        <w:t>2.1</w:t>
      </w:r>
      <w:r w:rsidR="00FC0AC5" w:rsidRPr="00235937">
        <w:rPr>
          <w:rFonts w:cs="Arial"/>
          <w:bCs/>
        </w:rPr>
        <w:tab/>
        <w:t>Automotive FPD Link III</w:t>
      </w:r>
      <w:r w:rsidR="00FC0AC5" w:rsidRPr="00235937">
        <w:rPr>
          <w:bCs/>
        </w:rPr>
        <w:t xml:space="preserve"> Network Example</w:t>
      </w:r>
      <w:r w:rsidR="00AF59FF" w:rsidRPr="00235937">
        <w:rPr>
          <w:rFonts w:cs="Arial"/>
          <w:color w:val="000000"/>
        </w:rPr>
        <w:fldChar w:fldCharType="end"/>
      </w:r>
      <w:r w:rsidR="00235937" w:rsidRPr="00235937">
        <w:rPr>
          <w:rFonts w:cs="Arial"/>
          <w:color w:val="000000"/>
        </w:rPr>
        <w:t xml:space="preserve"> for point-to-point </w:t>
      </w:r>
      <w:r w:rsidR="0057539F">
        <w:rPr>
          <w:rFonts w:cs="Arial"/>
          <w:color w:val="000000"/>
        </w:rPr>
        <w:t>topology</w:t>
      </w:r>
      <w:r w:rsidR="00235937">
        <w:rPr>
          <w:rFonts w:cs="Arial"/>
          <w:color w:val="000000"/>
        </w:rPr>
        <w:t>, s</w:t>
      </w:r>
      <w:r w:rsidR="00020957" w:rsidRPr="00235937">
        <w:rPr>
          <w:rFonts w:cs="Arial"/>
          <w:color w:val="000000"/>
        </w:rPr>
        <w:t xml:space="preserve">ee Fig </w:t>
      </w:r>
      <w:r w:rsidR="007E4A0E">
        <w:rPr>
          <w:rFonts w:cs="Arial"/>
          <w:color w:val="000000"/>
        </w:rPr>
        <w:t>3</w:t>
      </w:r>
      <w:r w:rsidR="00020957" w:rsidRPr="00235937">
        <w:rPr>
          <w:rFonts w:cs="Arial"/>
          <w:color w:val="000000"/>
        </w:rPr>
        <w:t>.</w:t>
      </w:r>
      <w:r w:rsidR="007E4A0E">
        <w:rPr>
          <w:rFonts w:cs="Arial"/>
          <w:color w:val="000000"/>
        </w:rPr>
        <w:t>1</w:t>
      </w:r>
      <w:r w:rsidR="007E4A0E" w:rsidRPr="00235937">
        <w:rPr>
          <w:rFonts w:cs="Arial"/>
          <w:color w:val="000000"/>
        </w:rPr>
        <w:t xml:space="preserve"> </w:t>
      </w:r>
      <w:r w:rsidR="00020957" w:rsidRPr="00235937">
        <w:rPr>
          <w:rFonts w:cs="Arial"/>
          <w:color w:val="000000"/>
        </w:rPr>
        <w:t xml:space="preserve">for multi </w:t>
      </w:r>
      <w:r w:rsidR="00DB04E2" w:rsidRPr="00C14D0B">
        <w:rPr>
          <w:rFonts w:cs="Arial"/>
          <w:color w:val="000000"/>
        </w:rPr>
        <w:t xml:space="preserve">port </w:t>
      </w:r>
      <w:r w:rsidR="00DB04E2">
        <w:rPr>
          <w:rFonts w:cs="Arial"/>
          <w:color w:val="000000"/>
        </w:rPr>
        <w:t>d</w:t>
      </w:r>
      <w:r w:rsidR="00DB04E2" w:rsidRPr="00C14D0B">
        <w:rPr>
          <w:rFonts w:cs="Arial"/>
          <w:color w:val="000000"/>
        </w:rPr>
        <w:t>e-serializer hub</w:t>
      </w:r>
      <w:r w:rsidR="00DB04E2">
        <w:rPr>
          <w:rFonts w:cs="Arial"/>
          <w:color w:val="000000"/>
        </w:rPr>
        <w:t xml:space="preserve"> </w:t>
      </w:r>
      <w:r w:rsidR="00235937">
        <w:rPr>
          <w:rFonts w:cs="Arial"/>
          <w:color w:val="000000"/>
        </w:rPr>
        <w:t>and s</w:t>
      </w:r>
      <w:r w:rsidR="00235937" w:rsidRPr="00235937">
        <w:rPr>
          <w:rFonts w:cs="Arial"/>
          <w:color w:val="000000"/>
        </w:rPr>
        <w:t xml:space="preserve">ee Fig </w:t>
      </w:r>
      <w:r w:rsidR="007E4A0E">
        <w:rPr>
          <w:rFonts w:cs="Arial"/>
          <w:color w:val="000000"/>
        </w:rPr>
        <w:t>3</w:t>
      </w:r>
      <w:r w:rsidR="00235937" w:rsidRPr="00235937">
        <w:rPr>
          <w:rFonts w:cs="Arial"/>
          <w:color w:val="000000"/>
        </w:rPr>
        <w:t>.</w:t>
      </w:r>
      <w:r w:rsidR="007E4A0E">
        <w:rPr>
          <w:rFonts w:cs="Arial"/>
          <w:color w:val="000000"/>
        </w:rPr>
        <w:t>2</w:t>
      </w:r>
      <w:r w:rsidR="007E4A0E" w:rsidRPr="00235937">
        <w:rPr>
          <w:rFonts w:cs="Arial"/>
          <w:color w:val="000000"/>
        </w:rPr>
        <w:t xml:space="preserve"> </w:t>
      </w:r>
      <w:r w:rsidR="00235937" w:rsidRPr="00235937">
        <w:rPr>
          <w:rFonts w:cs="Arial"/>
          <w:color w:val="000000"/>
        </w:rPr>
        <w:t>for single point to multi</w:t>
      </w:r>
      <w:r w:rsidR="00DB04E2" w:rsidRPr="00C14D0B">
        <w:rPr>
          <w:rFonts w:cs="Arial"/>
          <w:color w:val="000000"/>
        </w:rPr>
        <w:t xml:space="preserve">port </w:t>
      </w:r>
      <w:r w:rsidR="00DB04E2">
        <w:rPr>
          <w:rFonts w:cs="Arial"/>
          <w:color w:val="000000"/>
        </w:rPr>
        <w:t>s</w:t>
      </w:r>
      <w:r w:rsidR="00DB04E2" w:rsidRPr="00C14D0B">
        <w:rPr>
          <w:rFonts w:cs="Arial"/>
          <w:color w:val="000000"/>
        </w:rPr>
        <w:t>erializer</w:t>
      </w:r>
      <w:r w:rsidR="00235937" w:rsidRPr="00235937">
        <w:rPr>
          <w:rFonts w:cs="Arial"/>
          <w:color w:val="000000"/>
        </w:rPr>
        <w:t xml:space="preserve"> </w:t>
      </w:r>
      <w:r w:rsidR="0057539F">
        <w:rPr>
          <w:rFonts w:cs="Arial"/>
          <w:color w:val="000000"/>
        </w:rPr>
        <w:t>topology</w:t>
      </w:r>
      <w:r w:rsidR="00235937" w:rsidRPr="00235937">
        <w:rPr>
          <w:rFonts w:cs="Arial"/>
          <w:color w:val="000000"/>
        </w:rPr>
        <w:t xml:space="preserve">. </w:t>
      </w:r>
    </w:p>
    <w:p w14:paraId="361D0017" w14:textId="77777777" w:rsidR="00235937" w:rsidRDefault="00235937" w:rsidP="00235937">
      <w:pPr>
        <w:pStyle w:val="SpecRequirement"/>
        <w:ind w:left="432"/>
        <w:rPr>
          <w:rFonts w:cs="Arial"/>
          <w:color w:val="000000"/>
        </w:rPr>
      </w:pPr>
    </w:p>
    <w:p w14:paraId="11993605" w14:textId="0DEB787B" w:rsidR="00A54C8D" w:rsidRPr="003A0603" w:rsidRDefault="00850E5A" w:rsidP="009131E5">
      <w:pPr>
        <w:pStyle w:val="SpecRequirement"/>
        <w:ind w:left="432"/>
        <w:jc w:val="center"/>
        <w:rPr>
          <w:rFonts w:cs="Arial"/>
          <w:color w:val="000000"/>
        </w:rPr>
      </w:pPr>
      <w:r w:rsidRPr="003A0603">
        <w:rPr>
          <w:rFonts w:cs="Arial"/>
          <w:color w:val="000000"/>
        </w:rPr>
        <w:object w:dxaOrig="14190" w:dyaOrig="7185" w14:anchorId="1C86951C">
          <v:shape id="_x0000_i1026" type="#_x0000_t75" style="width:421.2pt;height:3in" o:ole="">
            <v:imagedata r:id="rId16" o:title=""/>
          </v:shape>
          <o:OLEObject Type="Embed" ProgID="Visio.Drawing.15" ShapeID="_x0000_i1026" DrawAspect="Content" ObjectID="_1615388975" r:id="rId17"/>
        </w:object>
      </w:r>
    </w:p>
    <w:p w14:paraId="3DBA121E" w14:textId="434BF8CB" w:rsidR="00A54C8D" w:rsidRDefault="00020957">
      <w:pPr>
        <w:jc w:val="center"/>
        <w:pPrChange w:id="753" w:author="Manthripragada, Sravanthi (S.)" w:date="2019-03-29T15:27:00Z">
          <w:pPr>
            <w:pStyle w:val="Figure"/>
          </w:pPr>
        </w:pPrChange>
      </w:pPr>
      <w:r w:rsidRPr="00CA6ACE">
        <w:t xml:space="preserve">Fig </w:t>
      </w:r>
      <w:r w:rsidR="007E4A0E">
        <w:t>3</w:t>
      </w:r>
      <w:r w:rsidRPr="00CA6ACE">
        <w:t>.</w:t>
      </w:r>
      <w:r w:rsidR="00F1069E">
        <w:t>2.1</w:t>
      </w:r>
      <w:r w:rsidR="000A5282" w:rsidRPr="00CA6ACE">
        <w:t>:</w:t>
      </w:r>
      <w:r w:rsidR="00657119" w:rsidRPr="00CA6ACE">
        <w:t xml:space="preserve"> </w:t>
      </w:r>
      <w:r w:rsidR="0057539F" w:rsidRPr="007C2AF3">
        <w:t>Multi-</w:t>
      </w:r>
      <w:r w:rsidR="004657B9" w:rsidRPr="007C2AF3">
        <w:t>port De-serializer hub</w:t>
      </w:r>
    </w:p>
    <w:p w14:paraId="2655DA7F" w14:textId="77777777" w:rsidR="00A54C8D" w:rsidRDefault="00A54C8D" w:rsidP="00A54C8D">
      <w:pPr>
        <w:pStyle w:val="SpecRequirement"/>
        <w:ind w:left="432"/>
        <w:rPr>
          <w:rFonts w:cs="Arial"/>
          <w:color w:val="000000"/>
        </w:rPr>
      </w:pPr>
    </w:p>
    <w:p w14:paraId="46AC0C8F" w14:textId="445E62CB" w:rsidR="004D3D29" w:rsidRDefault="00850E5A" w:rsidP="009131E5">
      <w:pPr>
        <w:pStyle w:val="SpecRequirement"/>
        <w:ind w:left="432"/>
        <w:jc w:val="center"/>
        <w:rPr>
          <w:rFonts w:cs="Arial"/>
          <w:color w:val="000000"/>
        </w:rPr>
      </w:pPr>
      <w:r>
        <w:rPr>
          <w:rFonts w:cs="Arial"/>
          <w:color w:val="000000"/>
        </w:rPr>
        <w:object w:dxaOrig="13350" w:dyaOrig="2700" w14:anchorId="37B6D0E3">
          <v:shape id="_x0000_i1027" type="#_x0000_t75" style="width:458.4pt;height:87.6pt" o:ole="">
            <v:imagedata r:id="rId18" o:title=""/>
          </v:shape>
          <o:OLEObject Type="Embed" ProgID="Visio.Drawing.15" ShapeID="_x0000_i1027" DrawAspect="Content" ObjectID="_1615388976" r:id="rId19"/>
        </w:object>
      </w:r>
    </w:p>
    <w:p w14:paraId="516A9C4B" w14:textId="3BC82235" w:rsidR="004D3D29" w:rsidRPr="00FC0AC5" w:rsidRDefault="004D3D29">
      <w:pPr>
        <w:jc w:val="center"/>
        <w:pPrChange w:id="754" w:author="Manthripragada, Sravanthi (S.)" w:date="2019-03-29T15:27:00Z">
          <w:pPr>
            <w:pStyle w:val="Figure"/>
          </w:pPr>
        </w:pPrChange>
      </w:pPr>
      <w:r w:rsidRPr="00CA6ACE">
        <w:t xml:space="preserve">Fig </w:t>
      </w:r>
      <w:r w:rsidR="007E4A0E">
        <w:t>3</w:t>
      </w:r>
      <w:r w:rsidRPr="00CA6ACE">
        <w:t>.</w:t>
      </w:r>
      <w:r w:rsidR="007E4A0E">
        <w:t>2</w:t>
      </w:r>
      <w:r w:rsidR="00F1069E">
        <w:t>.2</w:t>
      </w:r>
      <w:r w:rsidR="000A5282" w:rsidRPr="00CA6ACE">
        <w:t>:</w:t>
      </w:r>
      <w:r w:rsidR="0057539F" w:rsidRPr="00CA6ACE">
        <w:t xml:space="preserve"> </w:t>
      </w:r>
      <w:r w:rsidR="004657B9" w:rsidRPr="007C2AF3">
        <w:t>Multiport Serializer</w:t>
      </w:r>
    </w:p>
    <w:p w14:paraId="01FADAFE" w14:textId="6AFE26ED" w:rsidR="00D66C44" w:rsidRDefault="00562A55" w:rsidP="00D66C44">
      <w:pPr>
        <w:pStyle w:val="SpecRequirement"/>
        <w:ind w:left="432"/>
      </w:pPr>
      <w:r>
        <w:object w:dxaOrig="6195" w:dyaOrig="3676" w14:anchorId="08EFAFDD">
          <v:shape id="_x0000_i1028" type="#_x0000_t75" style="width:421.8pt;height:231.6pt" o:ole="">
            <v:imagedata r:id="rId20" o:title=""/>
          </v:shape>
          <o:OLEObject Type="Embed" ProgID="Visio.Drawing.11" ShapeID="_x0000_i1028" DrawAspect="Content" ObjectID="_1615388977" r:id="rId21"/>
        </w:object>
      </w:r>
    </w:p>
    <w:p w14:paraId="18396F2D" w14:textId="066A18E7" w:rsidR="00981FE0" w:rsidRPr="00562A55" w:rsidRDefault="00981FE0" w:rsidP="00E72123">
      <w:pPr>
        <w:pStyle w:val="SpecRequirement"/>
        <w:ind w:left="432"/>
        <w:jc w:val="center"/>
        <w:rPr>
          <w:rFonts w:ascii="Times New Roman" w:hAnsi="Times New Roman"/>
        </w:rPr>
      </w:pPr>
      <w:r w:rsidRPr="00562A55">
        <w:rPr>
          <w:rFonts w:ascii="Times New Roman" w:hAnsi="Times New Roman"/>
        </w:rPr>
        <w:t>Fig 3.2.3: FPD Link IV CMLOUT daisy-chain topology</w:t>
      </w:r>
    </w:p>
    <w:p w14:paraId="39E5823F" w14:textId="77777777" w:rsidR="00981FE0" w:rsidRPr="00641997" w:rsidRDefault="00981FE0" w:rsidP="00D66C44">
      <w:pPr>
        <w:pStyle w:val="SpecRequirement"/>
        <w:ind w:left="432"/>
        <w:rPr>
          <w:rFonts w:cs="Arial"/>
          <w:color w:val="000000"/>
        </w:rPr>
      </w:pPr>
    </w:p>
    <w:bookmarkStart w:id="755" w:name="_Toc501274089"/>
    <w:bookmarkStart w:id="756" w:name="_Toc130984670"/>
    <w:bookmarkStart w:id="757" w:name="_Toc384895975"/>
    <w:p w14:paraId="0FAFEB6A" w14:textId="0455B764" w:rsidR="00953553" w:rsidRDefault="00F8180B" w:rsidP="0089784F">
      <w:pPr>
        <w:pStyle w:val="Heading3"/>
      </w:pPr>
      <w:r w:rsidRPr="00641997">
        <w:rPr>
          <w:lang w:val="en-GB"/>
        </w:rPr>
        <w:fldChar w:fldCharType="begin"/>
      </w:r>
      <w:r w:rsidRPr="00641997">
        <w:rPr>
          <w:lang w:val="en-GB"/>
        </w:rPr>
        <w:instrText xml:space="preserve"> AUTONUMLGL  \* Arabic \e \s . </w:instrText>
      </w:r>
      <w:bookmarkStart w:id="758" w:name="_Toc4766197"/>
      <w:r w:rsidRPr="00641997">
        <w:rPr>
          <w:lang w:val="en-GB"/>
        </w:rPr>
        <w:fldChar w:fldCharType="end"/>
      </w:r>
      <w:r w:rsidR="005146A3" w:rsidRPr="00641997">
        <w:tab/>
      </w:r>
      <w:r w:rsidR="00953553" w:rsidRPr="00641997">
        <w:t>Nodes</w:t>
      </w:r>
      <w:bookmarkEnd w:id="755"/>
      <w:bookmarkEnd w:id="756"/>
      <w:r w:rsidR="00DC54E6" w:rsidRPr="00641997">
        <w:t xml:space="preserve"> and </w:t>
      </w:r>
      <w:bookmarkEnd w:id="757"/>
      <w:r w:rsidR="00AC4F8B">
        <w:t>Links</w:t>
      </w:r>
      <w:bookmarkEnd w:id="758"/>
      <w:r w:rsidR="00537C61">
        <w:t xml:space="preserve"> </w:t>
      </w:r>
    </w:p>
    <w:p w14:paraId="5844C53B" w14:textId="1FA3D33D" w:rsidR="00C37283" w:rsidRDefault="00C37283" w:rsidP="007C2AF3">
      <w:pPr>
        <w:pStyle w:val="SpecRequirement"/>
        <w:ind w:left="432"/>
      </w:pPr>
      <w:r>
        <w:t xml:space="preserve">Each link is a point to point network consisting </w:t>
      </w:r>
      <w:r w:rsidR="009212B0">
        <w:t xml:space="preserve">of </w:t>
      </w:r>
      <w:r>
        <w:t>one Serializer</w:t>
      </w:r>
      <w:r w:rsidR="009212B0">
        <w:t xml:space="preserve"> Tx port</w:t>
      </w:r>
      <w:r>
        <w:t xml:space="preserve"> and one Deserializer</w:t>
      </w:r>
      <w:r w:rsidR="009212B0">
        <w:t xml:space="preserve"> Rx port</w:t>
      </w:r>
      <w:r w:rsidR="007A56D6">
        <w:t>. S</w:t>
      </w:r>
      <w:r w:rsidR="004657B9">
        <w:t xml:space="preserve">everal ports can be combined in a single </w:t>
      </w:r>
      <w:r w:rsidR="009212B0">
        <w:t>Serializer or De-serializer chip.</w:t>
      </w:r>
    </w:p>
    <w:p w14:paraId="6AEB95C9" w14:textId="77777777" w:rsidR="00E72123" w:rsidRDefault="00E72123" w:rsidP="007C2AF3">
      <w:pPr>
        <w:pStyle w:val="SpecRequirement"/>
        <w:ind w:left="432"/>
      </w:pPr>
    </w:p>
    <w:p w14:paraId="1B72B0A4" w14:textId="30FDE125" w:rsidR="00E72123" w:rsidRDefault="00E72123" w:rsidP="007C2AF3">
      <w:pPr>
        <w:pStyle w:val="SpecRequirement"/>
        <w:ind w:left="432"/>
      </w:pPr>
      <w:r w:rsidRPr="00E72123">
        <w:t xml:space="preserve">FPD Link IV </w:t>
      </w:r>
      <w:r>
        <w:t xml:space="preserve">supports </w:t>
      </w:r>
      <w:r w:rsidRPr="00E72123">
        <w:t>CMLOUT</w:t>
      </w:r>
      <w:r>
        <w:t xml:space="preserve"> that allows </w:t>
      </w:r>
      <w:r w:rsidRPr="00E72123">
        <w:t>daisy-chaining between SerDes devices to transfer sensor data to multiple off-board processors.</w:t>
      </w:r>
    </w:p>
    <w:p w14:paraId="5BB4E40F" w14:textId="77777777" w:rsidR="00C37283" w:rsidRPr="00C37283" w:rsidRDefault="00C37283" w:rsidP="007C2AF3"/>
    <w:bookmarkStart w:id="759" w:name="_Toc501274090"/>
    <w:bookmarkStart w:id="760" w:name="_Toc130984671"/>
    <w:p w14:paraId="7E9ED3B3" w14:textId="00A4B471" w:rsidR="00BD249F" w:rsidRPr="00641997" w:rsidRDefault="00BD249F" w:rsidP="00BD249F">
      <w:pPr>
        <w:pStyle w:val="Heading3"/>
      </w:pPr>
      <w:r w:rsidRPr="00641997">
        <w:rPr>
          <w:lang w:val="en-GB"/>
        </w:rPr>
        <w:fldChar w:fldCharType="begin"/>
      </w:r>
      <w:r w:rsidRPr="00641997">
        <w:rPr>
          <w:lang w:val="en-GB"/>
        </w:rPr>
        <w:instrText xml:space="preserve"> AUTONUMLGL  \* Arabic \e \s . </w:instrText>
      </w:r>
      <w:bookmarkStart w:id="761" w:name="_Toc4766198"/>
      <w:r w:rsidRPr="00641997">
        <w:rPr>
          <w:lang w:val="en-GB"/>
        </w:rPr>
        <w:fldChar w:fldCharType="end"/>
      </w:r>
      <w:r w:rsidRPr="00641997">
        <w:tab/>
      </w:r>
      <w:r w:rsidR="0033661B">
        <w:t xml:space="preserve">Common </w:t>
      </w:r>
      <w:r w:rsidR="00AD5854">
        <w:t>FPD Link</w:t>
      </w:r>
      <w:r w:rsidR="00850E5A">
        <w:t xml:space="preserve"> </w:t>
      </w:r>
      <w:r w:rsidRPr="00641997">
        <w:t>Network Wakeup Source</w:t>
      </w:r>
      <w:bookmarkEnd w:id="761"/>
      <w:r w:rsidR="00537C61">
        <w:t xml:space="preserve"> </w:t>
      </w:r>
    </w:p>
    <w:p w14:paraId="2E2C68B3" w14:textId="31908C66" w:rsidR="00BD249F" w:rsidRPr="00641997" w:rsidRDefault="00DC04B7" w:rsidP="00BD249F">
      <w:pPr>
        <w:pStyle w:val="SpecRequirement"/>
        <w:ind w:left="432"/>
        <w:rPr>
          <w:rFonts w:cs="Arial"/>
        </w:rPr>
      </w:pPr>
      <w:del w:id="762" w:author="Manthripragada, Sravanthi (S.)" w:date="2019-03-29T15:26:00Z">
        <w:r w:rsidDel="005D562D">
          <w:rPr>
            <w:rFonts w:cs="Arial"/>
          </w:rPr>
          <w:delText>DL</w:delText>
        </w:r>
        <w:r w:rsidR="00BD249F" w:rsidRPr="00641997" w:rsidDel="005D562D">
          <w:rPr>
            <w:rFonts w:cs="Arial"/>
          </w:rPr>
          <w:delText>_</w:delText>
        </w:r>
        <w:r w:rsidR="0094059C" w:rsidDel="005D562D">
          <w:rPr>
            <w:rFonts w:cs="Arial"/>
          </w:rPr>
          <w:delText>FPD LINK III</w:delText>
        </w:r>
        <w:r w:rsidR="00BD249F" w:rsidRPr="00641997" w:rsidDel="005D562D">
          <w:rPr>
            <w:rFonts w:cs="Arial"/>
          </w:rPr>
          <w:delText>_LINK_REQ</w:delText>
        </w:r>
      </w:del>
      <w:ins w:id="763" w:author="Manthripragada, Sravanthi (S.)" w:date="2019-03-29T15:26:00Z">
        <w:r w:rsidR="005D562D">
          <w:rPr>
            <w:rFonts w:cs="Arial"/>
          </w:rPr>
          <w:t>DL_FPD LINK_REQ</w:t>
        </w:r>
      </w:ins>
      <w:r w:rsidR="00BD249F" w:rsidRPr="00641997">
        <w:rPr>
          <w:rFonts w:cs="Arial"/>
        </w:rPr>
        <w:t>__</w:t>
      </w:r>
      <w:r w:rsidR="00BD249F" w:rsidRPr="00641997">
        <w:rPr>
          <w:rFonts w:cs="Arial"/>
        </w:rPr>
        <w:fldChar w:fldCharType="begin"/>
      </w:r>
      <w:r w:rsidR="00BD249F" w:rsidRPr="00641997">
        <w:rPr>
          <w:rFonts w:cs="Arial"/>
        </w:rPr>
        <w:instrText xml:space="preserve"> AUTONUMLGL  \* Arabic \e \s . </w:instrText>
      </w:r>
      <w:r w:rsidR="00BD249F" w:rsidRPr="00641997">
        <w:rPr>
          <w:rFonts w:cs="Arial"/>
        </w:rPr>
        <w:fldChar w:fldCharType="end"/>
      </w:r>
    </w:p>
    <w:p w14:paraId="78B95971" w14:textId="42E98669" w:rsidR="00BD249F" w:rsidRDefault="00202B6B" w:rsidP="00D66C44">
      <w:pPr>
        <w:pStyle w:val="SpecRequirement"/>
        <w:ind w:left="432"/>
        <w:rPr>
          <w:rFonts w:cs="Arial"/>
        </w:rPr>
      </w:pPr>
      <w:r>
        <w:rPr>
          <w:rFonts w:cs="Arial"/>
        </w:rPr>
        <w:t xml:space="preserve">The local node shall receive vehicle powermodes from the host ECU via CAN. </w:t>
      </w:r>
      <w:r w:rsidR="0094059C">
        <w:rPr>
          <w:rFonts w:cs="Arial"/>
        </w:rPr>
        <w:t>FPD LINK</w:t>
      </w:r>
      <w:r w:rsidR="00850E5A">
        <w:rPr>
          <w:rFonts w:cs="Arial"/>
        </w:rPr>
        <w:t xml:space="preserve"> </w:t>
      </w:r>
      <w:r w:rsidR="00D66C44">
        <w:rPr>
          <w:rFonts w:cs="Arial"/>
        </w:rPr>
        <w:t xml:space="preserve">high level powermoding will be </w:t>
      </w:r>
      <w:r w:rsidR="00FC0AC5">
        <w:rPr>
          <w:rFonts w:cs="Arial"/>
        </w:rPr>
        <w:t xml:space="preserve">the responsibility of the </w:t>
      </w:r>
      <w:r w:rsidR="00E232B6">
        <w:rPr>
          <w:rFonts w:cs="Arial"/>
        </w:rPr>
        <w:t>local</w:t>
      </w:r>
      <w:r w:rsidR="00FC0AC5">
        <w:rPr>
          <w:rFonts w:cs="Arial"/>
        </w:rPr>
        <w:t xml:space="preserve"> node</w:t>
      </w:r>
      <w:r w:rsidR="00A133ED">
        <w:rPr>
          <w:rFonts w:cs="Arial"/>
        </w:rPr>
        <w:t xml:space="preserve"> (can be </w:t>
      </w:r>
      <w:r w:rsidR="00042261">
        <w:rPr>
          <w:rFonts w:cs="Arial"/>
        </w:rPr>
        <w:t>S</w:t>
      </w:r>
      <w:r w:rsidR="00A133ED">
        <w:rPr>
          <w:rFonts w:cs="Arial"/>
        </w:rPr>
        <w:t xml:space="preserve">erializer or </w:t>
      </w:r>
      <w:r w:rsidR="00042261">
        <w:rPr>
          <w:rFonts w:cs="Arial"/>
        </w:rPr>
        <w:t>D</w:t>
      </w:r>
      <w:r w:rsidR="00A133ED">
        <w:rPr>
          <w:rFonts w:cs="Arial"/>
        </w:rPr>
        <w:t>eserializer)</w:t>
      </w:r>
      <w:r w:rsidR="00FC0AC5">
        <w:rPr>
          <w:rFonts w:cs="Arial"/>
        </w:rPr>
        <w:t xml:space="preserve">. </w:t>
      </w:r>
    </w:p>
    <w:p w14:paraId="79A929A6" w14:textId="77777777" w:rsidR="00D66C44" w:rsidRDefault="00D66C44" w:rsidP="00D66C44">
      <w:pPr>
        <w:pStyle w:val="SpecRequirement"/>
        <w:ind w:left="432"/>
        <w:rPr>
          <w:rFonts w:cs="Arial"/>
        </w:rPr>
      </w:pPr>
    </w:p>
    <w:p w14:paraId="69AFD132" w14:textId="0635EBA7" w:rsidR="00D66C44" w:rsidRDefault="00D66C44" w:rsidP="00D66C44">
      <w:pPr>
        <w:pStyle w:val="SpecRequirement"/>
        <w:ind w:left="432"/>
        <w:rPr>
          <w:rFonts w:cs="Arial"/>
        </w:rPr>
      </w:pPr>
      <w:r>
        <w:rPr>
          <w:rFonts w:cs="Arial"/>
        </w:rPr>
        <w:t xml:space="preserve">The </w:t>
      </w:r>
      <w:r w:rsidR="005E59BF">
        <w:rPr>
          <w:rFonts w:cs="Arial"/>
        </w:rPr>
        <w:t>local n</w:t>
      </w:r>
      <w:r>
        <w:rPr>
          <w:rFonts w:cs="Arial"/>
        </w:rPr>
        <w:t xml:space="preserve">ode is responsible for initialization of the link during power up and may be responsible for providing full operational power to the </w:t>
      </w:r>
      <w:r w:rsidR="00E232B6">
        <w:rPr>
          <w:rFonts w:cs="Arial"/>
        </w:rPr>
        <w:t>remote node</w:t>
      </w:r>
      <w:r>
        <w:rPr>
          <w:rFonts w:cs="Arial"/>
        </w:rPr>
        <w:t xml:space="preserve">. </w:t>
      </w:r>
    </w:p>
    <w:p w14:paraId="18F949CD" w14:textId="77777777" w:rsidR="00D66C44" w:rsidRDefault="00D66C44" w:rsidP="00D66C44">
      <w:pPr>
        <w:pStyle w:val="SpecRequirement"/>
        <w:ind w:left="432"/>
        <w:rPr>
          <w:rFonts w:cs="Arial"/>
        </w:rPr>
      </w:pPr>
    </w:p>
    <w:p w14:paraId="2F6EE322" w14:textId="13D6542C" w:rsidR="00935E74" w:rsidRPr="005E59BF" w:rsidRDefault="00D66C44" w:rsidP="005E59BF">
      <w:pPr>
        <w:pStyle w:val="SpecRequirement"/>
        <w:ind w:left="432"/>
        <w:rPr>
          <w:rFonts w:cs="Arial"/>
        </w:rPr>
      </w:pPr>
      <w:r>
        <w:rPr>
          <w:rFonts w:cs="Arial"/>
        </w:rPr>
        <w:t xml:space="preserve">The </w:t>
      </w:r>
      <w:r w:rsidR="002F2345">
        <w:rPr>
          <w:rFonts w:cs="Arial"/>
        </w:rPr>
        <w:t>local</w:t>
      </w:r>
      <w:r>
        <w:rPr>
          <w:rFonts w:cs="Arial"/>
        </w:rPr>
        <w:t xml:space="preserve"> node </w:t>
      </w:r>
      <w:r w:rsidR="00F34A73">
        <w:rPr>
          <w:rFonts w:cs="Arial"/>
        </w:rPr>
        <w:t>must have the ability</w:t>
      </w:r>
      <w:r>
        <w:rPr>
          <w:rFonts w:cs="Arial"/>
        </w:rPr>
        <w:t xml:space="preserve"> to cycle power to the </w:t>
      </w:r>
      <w:r w:rsidR="00F34A73">
        <w:rPr>
          <w:rFonts w:cs="Arial"/>
        </w:rPr>
        <w:t>Serializer</w:t>
      </w:r>
      <w:r w:rsidR="005E59BF">
        <w:rPr>
          <w:rFonts w:cs="Arial"/>
        </w:rPr>
        <w:t>/</w:t>
      </w:r>
      <w:r w:rsidR="00422789">
        <w:rPr>
          <w:rFonts w:cs="Arial"/>
        </w:rPr>
        <w:t>Deserializer</w:t>
      </w:r>
      <w:r>
        <w:rPr>
          <w:rFonts w:cs="Arial"/>
        </w:rPr>
        <w:t xml:space="preserve"> IC in the </w:t>
      </w:r>
      <w:r w:rsidR="002F2345">
        <w:rPr>
          <w:rFonts w:cs="Arial"/>
        </w:rPr>
        <w:t>remote node</w:t>
      </w:r>
      <w:r w:rsidR="00F34A73">
        <w:rPr>
          <w:rFonts w:cs="Arial"/>
        </w:rPr>
        <w:t>. This could be done using the POC feature of FPD Link</w:t>
      </w:r>
      <w:r w:rsidR="00850E5A">
        <w:rPr>
          <w:rFonts w:cs="Arial"/>
        </w:rPr>
        <w:t xml:space="preserve"> </w:t>
      </w:r>
      <w:r w:rsidR="00F34A73">
        <w:rPr>
          <w:rFonts w:cs="Arial"/>
        </w:rPr>
        <w:t>or some remote method (CAN link)</w:t>
      </w:r>
      <w:r w:rsidR="005E59BF">
        <w:rPr>
          <w:rFonts w:cs="Arial"/>
        </w:rPr>
        <w:t>.</w:t>
      </w:r>
    </w:p>
    <w:bookmarkStart w:id="764" w:name="_Toc501274093"/>
    <w:bookmarkStart w:id="765" w:name="_Toc130984675"/>
    <w:bookmarkStart w:id="766" w:name="_Toc384895979"/>
    <w:bookmarkEnd w:id="759"/>
    <w:bookmarkEnd w:id="760"/>
    <w:p w14:paraId="4C0C4CF1" w14:textId="5F916999" w:rsidR="00953553" w:rsidRPr="00641997" w:rsidRDefault="00F8180B" w:rsidP="005146A3">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767" w:name="_Toc4766199"/>
      <w:r w:rsidRPr="00641997">
        <w:rPr>
          <w:rFonts w:cs="Arial"/>
          <w:lang w:val="en-GB"/>
        </w:rPr>
        <w:fldChar w:fldCharType="end"/>
      </w:r>
      <w:r w:rsidR="005146A3" w:rsidRPr="00641997">
        <w:rPr>
          <w:rFonts w:cs="Arial"/>
          <w:bCs/>
          <w:sz w:val="28"/>
        </w:rPr>
        <w:tab/>
      </w:r>
      <w:bookmarkEnd w:id="764"/>
      <w:bookmarkEnd w:id="765"/>
      <w:bookmarkEnd w:id="766"/>
      <w:r w:rsidR="00CD0FC8" w:rsidRPr="00CD0FC8">
        <w:rPr>
          <w:rFonts w:cs="Arial"/>
          <w:bCs/>
          <w:sz w:val="28"/>
        </w:rPr>
        <w:t>Local node requirements</w:t>
      </w:r>
      <w:bookmarkEnd w:id="767"/>
    </w:p>
    <w:p w14:paraId="10AC1D49" w14:textId="2067D049" w:rsidR="006E3446" w:rsidRDefault="006E3446" w:rsidP="00F66570">
      <w:pPr>
        <w:rPr>
          <w:b/>
        </w:rPr>
      </w:pPr>
      <w:bookmarkStart w:id="768" w:name="_Toc384895980"/>
      <w:r w:rsidRPr="006E3446">
        <w:t>The FPD LINK</w:t>
      </w:r>
      <w:r w:rsidR="00850E5A">
        <w:t xml:space="preserve"> </w:t>
      </w:r>
      <w:r w:rsidRPr="006E3446">
        <w:t>network consists of one</w:t>
      </w:r>
      <w:r>
        <w:t xml:space="preserve"> local node</w:t>
      </w:r>
      <w:r w:rsidRPr="006E3446">
        <w:t xml:space="preserve">, one or more </w:t>
      </w:r>
      <w:r>
        <w:t>remote nodes</w:t>
      </w:r>
      <w:r w:rsidRPr="006E3446">
        <w:t xml:space="preserve">, and one or more peripheral devices attached to a </w:t>
      </w:r>
      <w:r>
        <w:t xml:space="preserve">remote </w:t>
      </w:r>
      <w:r w:rsidR="00E0620E">
        <w:t>node. The Local</w:t>
      </w:r>
      <w:r w:rsidR="00E0620E" w:rsidRPr="00E0620E">
        <w:t xml:space="preserve"> node communicates to the </w:t>
      </w:r>
      <w:r w:rsidR="0082262A">
        <w:t>h</w:t>
      </w:r>
      <w:r w:rsidR="0082262A" w:rsidRPr="00E0620E">
        <w:t xml:space="preserve">ost </w:t>
      </w:r>
      <w:r w:rsidR="0082262A">
        <w:t>m</w:t>
      </w:r>
      <w:r w:rsidR="005532B1">
        <w:t>icroprocessor</w:t>
      </w:r>
      <w:r w:rsidR="005532B1" w:rsidRPr="00E0620E">
        <w:t xml:space="preserve"> </w:t>
      </w:r>
      <w:r w:rsidR="00E0620E" w:rsidRPr="00E0620E">
        <w:t xml:space="preserve">and one or more downstream </w:t>
      </w:r>
      <w:r w:rsidR="00E0620E">
        <w:t>remote</w:t>
      </w:r>
      <w:r w:rsidR="00E0620E" w:rsidRPr="00E0620E">
        <w:t xml:space="preserve"> nodes. The </w:t>
      </w:r>
      <w:r w:rsidR="00E0620E">
        <w:t>local</w:t>
      </w:r>
      <w:r w:rsidR="00E0620E" w:rsidRPr="00E0620E">
        <w:t xml:space="preserve"> node initiates all communication to/from the </w:t>
      </w:r>
      <w:r w:rsidR="00E0620E">
        <w:t xml:space="preserve">remote node and </w:t>
      </w:r>
      <w:r w:rsidR="00E0620E" w:rsidRPr="006E3446">
        <w:t>peripheral devices</w:t>
      </w:r>
      <w:r w:rsidR="00E0620E" w:rsidRPr="00E0620E">
        <w:t>.</w:t>
      </w:r>
    </w:p>
    <w:p w14:paraId="2471F134" w14:textId="2218D832" w:rsidR="006E3446" w:rsidRPr="006E3446" w:rsidRDefault="00F8180B" w:rsidP="006E3446">
      <w:pPr>
        <w:pStyle w:val="Heading3"/>
      </w:pPr>
      <w:r w:rsidRPr="00641997">
        <w:rPr>
          <w:lang w:val="en-GB"/>
        </w:rPr>
        <w:fldChar w:fldCharType="begin"/>
      </w:r>
      <w:r w:rsidRPr="00641997">
        <w:rPr>
          <w:lang w:val="en-GB"/>
        </w:rPr>
        <w:instrText xml:space="preserve"> AUTONUMLGL  \* Arabic \e \s . </w:instrText>
      </w:r>
      <w:bookmarkStart w:id="769" w:name="_Toc4766200"/>
      <w:r w:rsidRPr="00641997">
        <w:rPr>
          <w:lang w:val="en-GB"/>
        </w:rPr>
        <w:fldChar w:fldCharType="end"/>
      </w:r>
      <w:r w:rsidR="003C637A" w:rsidRPr="00641997">
        <w:tab/>
      </w:r>
      <w:bookmarkEnd w:id="768"/>
      <w:r w:rsidR="00CD0FC8" w:rsidRPr="00CD0FC8">
        <w:t>Local Node Initialization</w:t>
      </w:r>
      <w:bookmarkEnd w:id="769"/>
      <w:r w:rsidR="006E3446">
        <w:tab/>
      </w:r>
    </w:p>
    <w:p w14:paraId="289A751E" w14:textId="734BF8D4" w:rsidR="00953553" w:rsidRPr="00641997" w:rsidDel="00202B6B" w:rsidRDefault="00DC04B7" w:rsidP="009524FE">
      <w:pPr>
        <w:pStyle w:val="SpecRequirement"/>
        <w:ind w:left="432"/>
        <w:rPr>
          <w:rFonts w:cs="Arial"/>
        </w:rPr>
      </w:pPr>
      <w:del w:id="770" w:author="Manthripragada, Sravanthi (S.)" w:date="2019-03-29T15:26:00Z">
        <w:r w:rsidDel="005D562D">
          <w:rPr>
            <w:rFonts w:cs="Arial"/>
          </w:rPr>
          <w:delText>DL</w:delText>
        </w:r>
        <w:r w:rsidR="0034526E" w:rsidRPr="00641997" w:rsidDel="005D562D">
          <w:rPr>
            <w:rFonts w:cs="Arial"/>
          </w:rPr>
          <w:delText>_</w:delText>
        </w:r>
        <w:r w:rsidR="0094059C" w:rsidDel="005D562D">
          <w:rPr>
            <w:rFonts w:cs="Arial"/>
          </w:rPr>
          <w:delText>FPD LINK III</w:delText>
        </w:r>
        <w:r w:rsidR="0034526E" w:rsidRPr="00641997" w:rsidDel="005D562D">
          <w:rPr>
            <w:rFonts w:cs="Arial"/>
          </w:rPr>
          <w:delText>_LINK_REQ</w:delText>
        </w:r>
      </w:del>
      <w:ins w:id="771" w:author="Manthripragada, Sravanthi (S.)" w:date="2019-03-29T15:26:00Z">
        <w:r w:rsidR="005D562D">
          <w:rPr>
            <w:rFonts w:cs="Arial"/>
          </w:rPr>
          <w:t>DL_FPD LINK_REQ</w:t>
        </w:r>
      </w:ins>
      <w:r w:rsidR="0034526E" w:rsidRPr="00641997" w:rsidDel="00202B6B">
        <w:rPr>
          <w:rFonts w:cs="Arial"/>
        </w:rPr>
        <w:t>__</w:t>
      </w:r>
      <w:r w:rsidR="007529F0" w:rsidRPr="00641997" w:rsidDel="00202B6B">
        <w:rPr>
          <w:rFonts w:cs="Arial"/>
        </w:rPr>
        <w:fldChar w:fldCharType="begin"/>
      </w:r>
      <w:r w:rsidR="007529F0" w:rsidRPr="00641997" w:rsidDel="00202B6B">
        <w:rPr>
          <w:rFonts w:cs="Arial"/>
        </w:rPr>
        <w:instrText xml:space="preserve"> AUTONUMLGL  \* Arabic \e \s . </w:instrText>
      </w:r>
      <w:r w:rsidR="007529F0" w:rsidRPr="00641997" w:rsidDel="00202B6B">
        <w:rPr>
          <w:rFonts w:cs="Arial"/>
        </w:rPr>
        <w:fldChar w:fldCharType="end"/>
      </w:r>
    </w:p>
    <w:p w14:paraId="641CBBB1" w14:textId="77777777" w:rsidR="002F76B3" w:rsidRDefault="006E3446" w:rsidP="00202B6B">
      <w:pPr>
        <w:pStyle w:val="SpecRequirement"/>
        <w:ind w:left="432"/>
        <w:rPr>
          <w:rFonts w:cs="Arial"/>
          <w:color w:val="000000"/>
        </w:rPr>
      </w:pPr>
      <w:r w:rsidRPr="006E3446">
        <w:rPr>
          <w:rFonts w:cs="Arial"/>
          <w:color w:val="000000"/>
        </w:rPr>
        <w:t>Each device requires speci</w:t>
      </w:r>
      <w:r>
        <w:rPr>
          <w:rFonts w:cs="Arial"/>
          <w:color w:val="000000"/>
        </w:rPr>
        <w:t>fic initialization information. This will be</w:t>
      </w:r>
      <w:r w:rsidRPr="006E3446">
        <w:rPr>
          <w:rFonts w:cs="Arial"/>
          <w:color w:val="000000"/>
        </w:rPr>
        <w:t xml:space="preserve"> performed </w:t>
      </w:r>
      <w:r>
        <w:rPr>
          <w:rFonts w:cs="Arial"/>
          <w:color w:val="000000"/>
        </w:rPr>
        <w:t>through</w:t>
      </w:r>
      <w:r w:rsidRPr="006E3446">
        <w:rPr>
          <w:rFonts w:cs="Arial"/>
          <w:color w:val="000000"/>
        </w:rPr>
        <w:t xml:space="preserve"> the local node by reading and writing specifi</w:t>
      </w:r>
      <w:r w:rsidR="006E3808">
        <w:rPr>
          <w:rFonts w:cs="Arial"/>
          <w:color w:val="000000"/>
        </w:rPr>
        <w:t>c “registers”.</w:t>
      </w:r>
      <w:r w:rsidR="006E3808" w:rsidRPr="006E3808">
        <w:rPr>
          <w:rFonts w:cs="Arial"/>
          <w:color w:val="000000"/>
        </w:rPr>
        <w:t xml:space="preserve"> </w:t>
      </w:r>
    </w:p>
    <w:p w14:paraId="131894B0" w14:textId="77777777" w:rsidR="002F76B3" w:rsidRDefault="002F76B3" w:rsidP="00202B6B">
      <w:pPr>
        <w:pStyle w:val="SpecRequirement"/>
        <w:ind w:left="432"/>
        <w:rPr>
          <w:rFonts w:cs="Arial"/>
          <w:color w:val="000000"/>
        </w:rPr>
      </w:pPr>
    </w:p>
    <w:p w14:paraId="37B74C0F" w14:textId="3D595416" w:rsidR="00FD7EC0" w:rsidRDefault="006E3808" w:rsidP="00202B6B">
      <w:pPr>
        <w:pStyle w:val="SpecRequirement"/>
        <w:ind w:left="432"/>
        <w:rPr>
          <w:rFonts w:cs="Arial"/>
          <w:color w:val="000000"/>
        </w:rPr>
      </w:pPr>
      <w:r w:rsidRPr="006E3808">
        <w:rPr>
          <w:rFonts w:cs="Arial"/>
          <w:color w:val="000000"/>
        </w:rPr>
        <w:t xml:space="preserve">This information shall be passed from the </w:t>
      </w:r>
      <w:r w:rsidR="0082262A">
        <w:rPr>
          <w:rFonts w:cs="Arial"/>
          <w:color w:val="000000"/>
        </w:rPr>
        <w:t>h</w:t>
      </w:r>
      <w:r w:rsidR="0082262A" w:rsidRPr="006E3808">
        <w:rPr>
          <w:rFonts w:cs="Arial"/>
          <w:color w:val="000000"/>
        </w:rPr>
        <w:t xml:space="preserve">ost </w:t>
      </w:r>
      <w:r w:rsidR="0082262A">
        <w:rPr>
          <w:rFonts w:cs="Arial"/>
        </w:rPr>
        <w:t>m</w:t>
      </w:r>
      <w:r w:rsidR="00442F6E">
        <w:rPr>
          <w:rFonts w:cs="Arial"/>
        </w:rPr>
        <w:t>icroprocessor</w:t>
      </w:r>
      <w:r>
        <w:rPr>
          <w:rFonts w:cs="Arial"/>
          <w:color w:val="000000"/>
        </w:rPr>
        <w:t xml:space="preserve"> </w:t>
      </w:r>
      <w:r w:rsidRPr="006E3808">
        <w:rPr>
          <w:rFonts w:cs="Arial"/>
          <w:color w:val="000000"/>
        </w:rPr>
        <w:t xml:space="preserve">to the </w:t>
      </w:r>
      <w:r>
        <w:rPr>
          <w:rFonts w:cs="Arial"/>
          <w:color w:val="000000"/>
        </w:rPr>
        <w:t>local node</w:t>
      </w:r>
      <w:r w:rsidRPr="006E3808">
        <w:rPr>
          <w:rFonts w:cs="Arial"/>
          <w:color w:val="000000"/>
        </w:rPr>
        <w:t xml:space="preserve">, then from the </w:t>
      </w:r>
      <w:r>
        <w:rPr>
          <w:rFonts w:cs="Arial"/>
          <w:color w:val="000000"/>
        </w:rPr>
        <w:t>local node</w:t>
      </w:r>
      <w:r w:rsidRPr="006E3808">
        <w:rPr>
          <w:rFonts w:cs="Arial"/>
          <w:color w:val="000000"/>
        </w:rPr>
        <w:t xml:space="preserve"> to one or more </w:t>
      </w:r>
      <w:r>
        <w:rPr>
          <w:rFonts w:cs="Arial"/>
          <w:color w:val="000000"/>
        </w:rPr>
        <w:t>remote nodes</w:t>
      </w:r>
      <w:r w:rsidRPr="006E3808">
        <w:rPr>
          <w:rFonts w:cs="Arial"/>
          <w:color w:val="000000"/>
        </w:rPr>
        <w:t xml:space="preserve"> at startup/EOL.</w:t>
      </w:r>
    </w:p>
    <w:p w14:paraId="5467DF88" w14:textId="77777777" w:rsidR="002F76B3" w:rsidRDefault="002F76B3" w:rsidP="00FA7EDA">
      <w:pPr>
        <w:pStyle w:val="ListParagraph"/>
        <w:ind w:left="1215"/>
        <w:jc w:val="left"/>
        <w:rPr>
          <w:rFonts w:ascii="Arial" w:hAnsi="Arial" w:cs="Arial"/>
        </w:rPr>
      </w:pPr>
    </w:p>
    <w:p w14:paraId="1D6846F5" w14:textId="7E65F98C" w:rsidR="002F76B3" w:rsidRPr="00FA7EDA" w:rsidRDefault="002F76B3" w:rsidP="00FA7EDA">
      <w:pPr>
        <w:pStyle w:val="ListParagraph"/>
        <w:ind w:left="450"/>
        <w:jc w:val="left"/>
        <w:rPr>
          <w:rFonts w:ascii="Arial" w:hAnsi="Arial" w:cs="Arial"/>
        </w:rPr>
      </w:pPr>
      <w:r>
        <w:rPr>
          <w:rFonts w:ascii="Arial" w:hAnsi="Arial" w:cs="Arial"/>
        </w:rPr>
        <w:t>The r</w:t>
      </w:r>
      <w:r w:rsidRPr="00FA7EDA">
        <w:rPr>
          <w:rFonts w:ascii="Arial" w:hAnsi="Arial" w:cs="Arial"/>
        </w:rPr>
        <w:t xml:space="preserve">emote </w:t>
      </w:r>
      <w:r>
        <w:rPr>
          <w:rFonts w:ascii="Arial" w:hAnsi="Arial" w:cs="Arial"/>
        </w:rPr>
        <w:t xml:space="preserve">peripheral node </w:t>
      </w:r>
      <w:r w:rsidRPr="00FA7EDA">
        <w:rPr>
          <w:rFonts w:ascii="Arial" w:hAnsi="Arial" w:cs="Arial"/>
        </w:rPr>
        <w:t xml:space="preserve">can be pre-configured with all information with no host microprocessor interaction needed with the approval from </w:t>
      </w:r>
      <w:r w:rsidR="0000701E" w:rsidRPr="00FA7EDA">
        <w:rPr>
          <w:rFonts w:ascii="Arial" w:hAnsi="Arial" w:cs="Arial"/>
        </w:rPr>
        <w:t>Ad</w:t>
      </w:r>
      <w:r w:rsidR="0000701E" w:rsidRPr="002F76B3">
        <w:rPr>
          <w:rFonts w:ascii="Arial" w:hAnsi="Arial" w:cs="Arial"/>
        </w:rPr>
        <w:t>vance</w:t>
      </w:r>
      <w:r w:rsidR="0000701E">
        <w:rPr>
          <w:rFonts w:ascii="Arial" w:hAnsi="Arial" w:cs="Arial"/>
        </w:rPr>
        <w:t>d</w:t>
      </w:r>
      <w:r w:rsidR="0000701E" w:rsidRPr="002F76B3">
        <w:rPr>
          <w:rFonts w:ascii="Arial" w:hAnsi="Arial" w:cs="Arial"/>
        </w:rPr>
        <w:t xml:space="preserve"> Netcom</w:t>
      </w:r>
      <w:r w:rsidRPr="00FA7EDA">
        <w:rPr>
          <w:rFonts w:ascii="Arial" w:hAnsi="Arial" w:cs="Arial"/>
        </w:rPr>
        <w:t xml:space="preserve"> Team</w:t>
      </w:r>
    </w:p>
    <w:p w14:paraId="64732C74" w14:textId="77777777" w:rsidR="002F76B3" w:rsidRPr="00641997" w:rsidRDefault="002F76B3" w:rsidP="00FA7EDA">
      <w:pPr>
        <w:pStyle w:val="ListParagraph"/>
        <w:ind w:left="1215"/>
        <w:jc w:val="left"/>
        <w:rPr>
          <w:rFonts w:ascii="Arial" w:hAnsi="Arial" w:cs="Arial"/>
        </w:rPr>
      </w:pPr>
    </w:p>
    <w:p w14:paraId="30E55631" w14:textId="4D81A2B4" w:rsidR="00EE5669" w:rsidRDefault="00EE5669" w:rsidP="009524FE">
      <w:pPr>
        <w:pStyle w:val="SpecRequirement"/>
        <w:ind w:left="432"/>
        <w:rPr>
          <w:rFonts w:cs="Arial"/>
          <w:color w:val="000000"/>
        </w:rPr>
      </w:pPr>
      <w:r>
        <w:rPr>
          <w:rFonts w:cs="Arial"/>
          <w:color w:val="000000"/>
        </w:rPr>
        <w:t xml:space="preserve">Table </w:t>
      </w:r>
      <w:r w:rsidR="00527AED">
        <w:rPr>
          <w:rFonts w:cs="Arial"/>
          <w:color w:val="000000"/>
        </w:rPr>
        <w:t>6</w:t>
      </w:r>
      <w:r w:rsidR="00C7528A">
        <w:rPr>
          <w:rFonts w:cs="Arial"/>
          <w:color w:val="000000"/>
        </w:rPr>
        <w:t>a and 6b</w:t>
      </w:r>
      <w:r w:rsidR="003D41C3">
        <w:rPr>
          <w:rFonts w:cs="Arial"/>
          <w:color w:val="000000"/>
        </w:rPr>
        <w:t xml:space="preserve"> (</w:t>
      </w:r>
      <w:r>
        <w:rPr>
          <w:rFonts w:cs="Arial"/>
          <w:color w:val="000000"/>
        </w:rPr>
        <w:t>below</w:t>
      </w:r>
      <w:r w:rsidR="003D41C3">
        <w:rPr>
          <w:rFonts w:cs="Arial"/>
          <w:color w:val="000000"/>
        </w:rPr>
        <w:t>)</w:t>
      </w:r>
      <w:r>
        <w:rPr>
          <w:rFonts w:cs="Arial"/>
          <w:color w:val="000000"/>
        </w:rPr>
        <w:t xml:space="preserve"> contains registers</w:t>
      </w:r>
      <w:r w:rsidR="00302A34">
        <w:rPr>
          <w:rFonts w:cs="Arial"/>
          <w:color w:val="000000"/>
        </w:rPr>
        <w:t xml:space="preserve"> in the chipset</w:t>
      </w:r>
      <w:r w:rsidR="003D41C3">
        <w:rPr>
          <w:rFonts w:cs="Arial"/>
          <w:color w:val="000000"/>
        </w:rPr>
        <w:t>s</w:t>
      </w:r>
      <w:r>
        <w:rPr>
          <w:rFonts w:cs="Arial"/>
          <w:color w:val="000000"/>
        </w:rPr>
        <w:t xml:space="preserve"> that </w:t>
      </w:r>
      <w:r w:rsidR="00094E3E">
        <w:rPr>
          <w:rFonts w:cs="Arial"/>
          <w:color w:val="000000"/>
        </w:rPr>
        <w:t>shall</w:t>
      </w:r>
      <w:r w:rsidR="003D41C3">
        <w:rPr>
          <w:rFonts w:cs="Arial"/>
          <w:color w:val="000000"/>
        </w:rPr>
        <w:t xml:space="preserve"> have values</w:t>
      </w:r>
      <w:r w:rsidR="00094E3E">
        <w:rPr>
          <w:rFonts w:cs="Arial"/>
          <w:color w:val="000000"/>
        </w:rPr>
        <w:t xml:space="preserve"> written to or verified</w:t>
      </w:r>
      <w:r w:rsidR="00E31E39">
        <w:rPr>
          <w:rFonts w:cs="Arial"/>
          <w:color w:val="000000"/>
        </w:rPr>
        <w:t xml:space="preserve"> during initialization</w:t>
      </w:r>
      <w:r>
        <w:rPr>
          <w:rFonts w:cs="Arial"/>
          <w:color w:val="000000"/>
        </w:rPr>
        <w:t>.</w:t>
      </w:r>
      <w:r w:rsidR="00302A34">
        <w:rPr>
          <w:rFonts w:cs="Arial"/>
          <w:color w:val="000000"/>
        </w:rPr>
        <w:t xml:space="preserve"> Values are to be determined f</w:t>
      </w:r>
      <w:r w:rsidR="00094E3E">
        <w:rPr>
          <w:rFonts w:cs="Arial"/>
          <w:color w:val="000000"/>
        </w:rPr>
        <w:t xml:space="preserve">rom the appropriate data sheets </w:t>
      </w:r>
      <w:r w:rsidR="003D41C3">
        <w:rPr>
          <w:rFonts w:cs="Arial"/>
          <w:color w:val="000000"/>
        </w:rPr>
        <w:t xml:space="preserve">and </w:t>
      </w:r>
      <w:r w:rsidR="00094E3E">
        <w:rPr>
          <w:rFonts w:cs="Arial"/>
          <w:color w:val="000000"/>
        </w:rPr>
        <w:t xml:space="preserve">based on the </w:t>
      </w:r>
      <w:r w:rsidR="00430C25">
        <w:rPr>
          <w:rFonts w:cs="Arial"/>
          <w:color w:val="000000"/>
        </w:rPr>
        <w:t>system use case</w:t>
      </w:r>
      <w:r w:rsidR="00E31E39">
        <w:rPr>
          <w:rFonts w:cs="Arial"/>
          <w:color w:val="000000"/>
        </w:rPr>
        <w:t xml:space="preserve"> of</w:t>
      </w:r>
      <w:r w:rsidR="00430C25">
        <w:rPr>
          <w:rFonts w:cs="Arial"/>
          <w:color w:val="000000"/>
        </w:rPr>
        <w:t xml:space="preserve"> </w:t>
      </w:r>
      <w:r w:rsidR="00094E3E">
        <w:rPr>
          <w:rFonts w:cs="Arial"/>
          <w:color w:val="000000"/>
        </w:rPr>
        <w:t>the chipset</w:t>
      </w:r>
      <w:r w:rsidR="003D41C3">
        <w:rPr>
          <w:rFonts w:cs="Arial"/>
          <w:color w:val="000000"/>
        </w:rPr>
        <w:t>s</w:t>
      </w:r>
      <w:r w:rsidR="00094E3E">
        <w:rPr>
          <w:rFonts w:cs="Arial"/>
          <w:color w:val="000000"/>
        </w:rPr>
        <w:t>.</w:t>
      </w:r>
    </w:p>
    <w:p w14:paraId="3B020154" w14:textId="1BEBE3F3" w:rsidR="009B72D5" w:rsidRPr="00FA57B1" w:rsidRDefault="009B72D5" w:rsidP="006E155E">
      <w:pPr>
        <w:pStyle w:val="SpecRequirement"/>
        <w:jc w:val="both"/>
        <w:rPr>
          <w:rFonts w:cs="Arial"/>
          <w:color w:val="000000"/>
        </w:rPr>
      </w:pPr>
    </w:p>
    <w:tbl>
      <w:tblPr>
        <w:tblW w:w="7943" w:type="dxa"/>
        <w:tblInd w:w="-5" w:type="dxa"/>
        <w:tblLayout w:type="fixed"/>
        <w:tblLook w:val="04A0" w:firstRow="1" w:lastRow="0" w:firstColumn="1" w:lastColumn="0" w:noHBand="0" w:noVBand="1"/>
      </w:tblPr>
      <w:tblGrid>
        <w:gridCol w:w="1317"/>
        <w:gridCol w:w="739"/>
        <w:gridCol w:w="739"/>
        <w:gridCol w:w="739"/>
        <w:gridCol w:w="739"/>
        <w:gridCol w:w="739"/>
        <w:gridCol w:w="739"/>
        <w:gridCol w:w="739"/>
        <w:gridCol w:w="739"/>
        <w:gridCol w:w="714"/>
      </w:tblGrid>
      <w:tr w:rsidR="00B76D53" w:rsidRPr="00EE5669" w14:paraId="60593E31" w14:textId="77777777" w:rsidTr="00527AED">
        <w:trPr>
          <w:trHeight w:val="300"/>
        </w:trPr>
        <w:tc>
          <w:tcPr>
            <w:tcW w:w="794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tcPr>
          <w:p w14:paraId="3F5ABF50" w14:textId="77777777" w:rsidR="006E3409" w:rsidRDefault="006E3409" w:rsidP="00BE0E42">
            <w:pPr>
              <w:pStyle w:val="ListParagraph"/>
              <w:overflowPunct/>
              <w:autoSpaceDE/>
              <w:autoSpaceDN/>
              <w:adjustRightInd/>
              <w:jc w:val="left"/>
              <w:textAlignment w:val="auto"/>
              <w:rPr>
                <w:rFonts w:ascii="Arial" w:hAnsi="Arial" w:cs="Arial"/>
                <w:color w:val="000000"/>
              </w:rPr>
            </w:pPr>
          </w:p>
          <w:p w14:paraId="53E4636F" w14:textId="4BB379F6" w:rsidR="00D146FD" w:rsidRDefault="00B76D53" w:rsidP="00D146FD">
            <w:pPr>
              <w:pStyle w:val="ListParagraph"/>
              <w:numPr>
                <w:ilvl w:val="0"/>
                <w:numId w:val="41"/>
              </w:numPr>
              <w:overflowPunct/>
              <w:autoSpaceDE/>
              <w:autoSpaceDN/>
              <w:adjustRightInd/>
              <w:jc w:val="left"/>
              <w:textAlignment w:val="auto"/>
              <w:rPr>
                <w:rFonts w:ascii="Arial" w:hAnsi="Arial" w:cs="Arial"/>
                <w:color w:val="000000"/>
              </w:rPr>
            </w:pPr>
            <w:r w:rsidRPr="00135CFF">
              <w:rPr>
                <w:rFonts w:ascii="Arial" w:hAnsi="Arial" w:cs="Arial"/>
                <w:color w:val="000000"/>
              </w:rPr>
              <w:t>Local node setup:</w:t>
            </w:r>
          </w:p>
          <w:p w14:paraId="64C12299" w14:textId="1F31C878" w:rsidR="00D146FD" w:rsidRPr="00D146FD" w:rsidRDefault="00D146FD" w:rsidP="00D146FD">
            <w:pPr>
              <w:pStyle w:val="ListParagraph"/>
              <w:overflowPunct/>
              <w:autoSpaceDE/>
              <w:autoSpaceDN/>
              <w:adjustRightInd/>
              <w:jc w:val="left"/>
              <w:textAlignment w:val="auto"/>
              <w:rPr>
                <w:rFonts w:ascii="Arial" w:hAnsi="Arial" w:cs="Arial"/>
                <w:color w:val="000000"/>
              </w:rPr>
            </w:pPr>
          </w:p>
        </w:tc>
      </w:tr>
      <w:tr w:rsidR="00B76D53" w:rsidRPr="00EE5669" w14:paraId="497A6E57" w14:textId="77777777" w:rsidTr="00527AED">
        <w:trPr>
          <w:trHeight w:val="300"/>
        </w:trPr>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38DA4" w14:textId="12E9F9DC" w:rsidR="00B76D53" w:rsidRDefault="00B76D53" w:rsidP="00B76D53">
            <w:pPr>
              <w:jc w:val="left"/>
              <w:rPr>
                <w:rFonts w:ascii="Arial" w:hAnsi="Arial" w:cs="Arial"/>
                <w:color w:val="000000"/>
              </w:rPr>
            </w:pPr>
            <w:r w:rsidRPr="00B76D53">
              <w:rPr>
                <w:rFonts w:ascii="Arial" w:hAnsi="Arial" w:cs="Arial"/>
                <w:b/>
                <w:bCs/>
                <w:color w:val="000000"/>
              </w:rPr>
              <w:t>Description</w:t>
            </w:r>
          </w:p>
        </w:tc>
        <w:tc>
          <w:tcPr>
            <w:tcW w:w="6626" w:type="dxa"/>
            <w:gridSpan w:val="9"/>
            <w:tcBorders>
              <w:top w:val="nil"/>
              <w:left w:val="nil"/>
              <w:bottom w:val="single" w:sz="4" w:space="0" w:color="auto"/>
              <w:right w:val="single" w:sz="4" w:space="0" w:color="auto"/>
            </w:tcBorders>
            <w:shd w:val="clear" w:color="auto" w:fill="auto"/>
            <w:vAlign w:val="bottom"/>
          </w:tcPr>
          <w:p w14:paraId="556CC97C" w14:textId="535BC48F" w:rsidR="00B76D53" w:rsidRPr="002C4F8F" w:rsidRDefault="00B76D53" w:rsidP="00B76D53">
            <w:pPr>
              <w:overflowPunct/>
              <w:autoSpaceDE/>
              <w:autoSpaceDN/>
              <w:adjustRightInd/>
              <w:jc w:val="left"/>
              <w:textAlignment w:val="auto"/>
              <w:rPr>
                <w:rFonts w:ascii="Arial" w:hAnsi="Arial" w:cs="Arial"/>
                <w:bCs/>
                <w:color w:val="000000"/>
              </w:rPr>
            </w:pPr>
            <w:r w:rsidRPr="00135CFF">
              <w:rPr>
                <w:rFonts w:ascii="Arial" w:hAnsi="Arial" w:cs="Arial"/>
                <w:b/>
                <w:bCs/>
                <w:color w:val="000000"/>
              </w:rPr>
              <w:t>Register addresses</w:t>
            </w:r>
          </w:p>
        </w:tc>
      </w:tr>
      <w:tr w:rsidR="005E5F49" w:rsidRPr="00EE5669" w14:paraId="65966521" w14:textId="77777777" w:rsidTr="00527AED">
        <w:trPr>
          <w:trHeight w:val="300"/>
        </w:trPr>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D41722" w14:textId="0C9BF846" w:rsidR="005E5F49" w:rsidRPr="00EE5669" w:rsidRDefault="005E5F49" w:rsidP="00B76D53">
            <w:pPr>
              <w:overflowPunct/>
              <w:autoSpaceDE/>
              <w:autoSpaceDN/>
              <w:adjustRightInd/>
              <w:jc w:val="left"/>
              <w:textAlignment w:val="auto"/>
              <w:rPr>
                <w:rFonts w:ascii="Arial" w:hAnsi="Arial" w:cs="Arial"/>
                <w:color w:val="000000"/>
              </w:rPr>
            </w:pPr>
          </w:p>
        </w:tc>
        <w:tc>
          <w:tcPr>
            <w:tcW w:w="739" w:type="dxa"/>
            <w:tcBorders>
              <w:top w:val="single" w:sz="4" w:space="0" w:color="auto"/>
              <w:left w:val="nil"/>
              <w:bottom w:val="single" w:sz="4" w:space="0" w:color="auto"/>
              <w:right w:val="single" w:sz="4" w:space="0" w:color="auto"/>
            </w:tcBorders>
            <w:shd w:val="clear" w:color="auto" w:fill="auto"/>
            <w:vAlign w:val="bottom"/>
          </w:tcPr>
          <w:p w14:paraId="14740405" w14:textId="1C35B48A"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20886851" w14:textId="41CAFED2"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913A</w:t>
            </w:r>
          </w:p>
        </w:tc>
        <w:tc>
          <w:tcPr>
            <w:tcW w:w="739" w:type="dxa"/>
            <w:tcBorders>
              <w:top w:val="single" w:sz="4" w:space="0" w:color="auto"/>
              <w:left w:val="nil"/>
              <w:bottom w:val="single" w:sz="4" w:space="0" w:color="auto"/>
              <w:right w:val="single" w:sz="4" w:space="0" w:color="auto"/>
            </w:tcBorders>
            <w:shd w:val="clear" w:color="auto" w:fill="auto"/>
            <w:vAlign w:val="bottom"/>
          </w:tcPr>
          <w:p w14:paraId="239EA851"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2C16B3A8" w14:textId="18ABDFBA"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914A</w:t>
            </w:r>
          </w:p>
        </w:tc>
        <w:tc>
          <w:tcPr>
            <w:tcW w:w="739" w:type="dxa"/>
            <w:tcBorders>
              <w:top w:val="single" w:sz="4" w:space="0" w:color="auto"/>
              <w:left w:val="nil"/>
              <w:bottom w:val="single" w:sz="4" w:space="0" w:color="auto"/>
              <w:right w:val="single" w:sz="4" w:space="0" w:color="auto"/>
            </w:tcBorders>
            <w:shd w:val="clear" w:color="auto" w:fill="auto"/>
            <w:vAlign w:val="bottom"/>
          </w:tcPr>
          <w:p w14:paraId="14B2B42C"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7DF711C3" w14:textId="26B6A80B"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933</w:t>
            </w:r>
          </w:p>
        </w:tc>
        <w:tc>
          <w:tcPr>
            <w:tcW w:w="739" w:type="dxa"/>
            <w:tcBorders>
              <w:top w:val="single" w:sz="4" w:space="0" w:color="auto"/>
              <w:left w:val="nil"/>
              <w:bottom w:val="single" w:sz="4" w:space="0" w:color="auto"/>
              <w:right w:val="single" w:sz="4" w:space="0" w:color="auto"/>
            </w:tcBorders>
            <w:shd w:val="clear" w:color="auto" w:fill="auto"/>
            <w:vAlign w:val="bottom"/>
          </w:tcPr>
          <w:p w14:paraId="48598058"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0A716EF6" w14:textId="2C9D7B59"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934</w:t>
            </w:r>
          </w:p>
        </w:tc>
        <w:tc>
          <w:tcPr>
            <w:tcW w:w="739" w:type="dxa"/>
            <w:tcBorders>
              <w:top w:val="single" w:sz="4" w:space="0" w:color="auto"/>
              <w:left w:val="nil"/>
              <w:bottom w:val="single" w:sz="4" w:space="0" w:color="auto"/>
              <w:right w:val="single" w:sz="4" w:space="0" w:color="auto"/>
            </w:tcBorders>
            <w:shd w:val="clear" w:color="auto" w:fill="auto"/>
            <w:vAlign w:val="bottom"/>
          </w:tcPr>
          <w:p w14:paraId="3091D4D5"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3CBA966E" w14:textId="659EBE80"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953</w:t>
            </w:r>
          </w:p>
        </w:tc>
        <w:tc>
          <w:tcPr>
            <w:tcW w:w="739" w:type="dxa"/>
            <w:tcBorders>
              <w:top w:val="single" w:sz="4" w:space="0" w:color="auto"/>
              <w:left w:val="nil"/>
              <w:bottom w:val="single" w:sz="4" w:space="0" w:color="auto"/>
              <w:right w:val="single" w:sz="4" w:space="0" w:color="auto"/>
            </w:tcBorders>
            <w:shd w:val="clear" w:color="auto" w:fill="auto"/>
            <w:vAlign w:val="bottom"/>
          </w:tcPr>
          <w:p w14:paraId="15FF2D83"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40D7BEA7" w14:textId="77777777" w:rsidR="005E5F49"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954</w:t>
            </w:r>
            <w:r>
              <w:rPr>
                <w:rFonts w:ascii="Arial" w:hAnsi="Arial" w:cs="Arial"/>
                <w:b/>
                <w:bCs/>
                <w:color w:val="000000"/>
              </w:rPr>
              <w:t>/</w:t>
            </w:r>
          </w:p>
          <w:p w14:paraId="5D29C33D" w14:textId="136FBDF9" w:rsidR="005E5F49" w:rsidRPr="00DD16CB" w:rsidRDefault="005E5F49" w:rsidP="00B76D53">
            <w:pPr>
              <w:overflowPunct/>
              <w:autoSpaceDE/>
              <w:autoSpaceDN/>
              <w:adjustRightInd/>
              <w:jc w:val="left"/>
              <w:textAlignment w:val="auto"/>
              <w:rPr>
                <w:rFonts w:ascii="Arial" w:hAnsi="Arial" w:cs="Arial"/>
                <w:b/>
                <w:color w:val="000000"/>
              </w:rPr>
            </w:pPr>
            <w:r>
              <w:rPr>
                <w:rFonts w:ascii="Arial" w:hAnsi="Arial" w:cs="Arial"/>
                <w:b/>
                <w:bCs/>
                <w:color w:val="000000"/>
              </w:rPr>
              <w:t>960</w:t>
            </w:r>
          </w:p>
        </w:tc>
        <w:tc>
          <w:tcPr>
            <w:tcW w:w="739" w:type="dxa"/>
            <w:tcBorders>
              <w:top w:val="single" w:sz="4" w:space="0" w:color="auto"/>
              <w:left w:val="nil"/>
              <w:bottom w:val="single" w:sz="4" w:space="0" w:color="auto"/>
              <w:right w:val="single" w:sz="4" w:space="0" w:color="auto"/>
            </w:tcBorders>
            <w:shd w:val="clear" w:color="auto" w:fill="auto"/>
            <w:vAlign w:val="bottom"/>
          </w:tcPr>
          <w:p w14:paraId="1814DE1A"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62199C52" w14:textId="77777777" w:rsidR="005E5F49"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927</w:t>
            </w:r>
            <w:r>
              <w:rPr>
                <w:rFonts w:ascii="Arial" w:hAnsi="Arial" w:cs="Arial"/>
                <w:b/>
                <w:bCs/>
                <w:color w:val="000000"/>
              </w:rPr>
              <w:t>/</w:t>
            </w:r>
          </w:p>
          <w:p w14:paraId="3133C7FF" w14:textId="63D4327E" w:rsidR="005E5F49" w:rsidRPr="00DD16CB" w:rsidRDefault="005E5F49" w:rsidP="00B76D53">
            <w:pPr>
              <w:overflowPunct/>
              <w:autoSpaceDE/>
              <w:autoSpaceDN/>
              <w:adjustRightInd/>
              <w:jc w:val="left"/>
              <w:textAlignment w:val="auto"/>
              <w:rPr>
                <w:rFonts w:ascii="Arial" w:hAnsi="Arial" w:cs="Arial"/>
                <w:b/>
                <w:color w:val="000000"/>
              </w:rPr>
            </w:pPr>
            <w:r>
              <w:rPr>
                <w:rFonts w:ascii="Arial" w:hAnsi="Arial" w:cs="Arial"/>
                <w:b/>
                <w:bCs/>
                <w:color w:val="000000"/>
              </w:rPr>
              <w:t>947</w:t>
            </w:r>
          </w:p>
        </w:tc>
        <w:tc>
          <w:tcPr>
            <w:tcW w:w="739" w:type="dxa"/>
            <w:tcBorders>
              <w:top w:val="single" w:sz="4" w:space="0" w:color="auto"/>
              <w:left w:val="nil"/>
              <w:bottom w:val="single" w:sz="4" w:space="0" w:color="auto"/>
              <w:right w:val="single" w:sz="4" w:space="0" w:color="auto"/>
            </w:tcBorders>
            <w:shd w:val="clear" w:color="auto" w:fill="auto"/>
            <w:vAlign w:val="bottom"/>
          </w:tcPr>
          <w:p w14:paraId="5B517B69"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2A8C49CB" w14:textId="5FF85444"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928</w:t>
            </w:r>
          </w:p>
        </w:tc>
        <w:tc>
          <w:tcPr>
            <w:tcW w:w="714" w:type="dxa"/>
            <w:tcBorders>
              <w:top w:val="single" w:sz="4" w:space="0" w:color="auto"/>
              <w:left w:val="nil"/>
              <w:bottom w:val="single" w:sz="4" w:space="0" w:color="auto"/>
              <w:right w:val="single" w:sz="4" w:space="0" w:color="auto"/>
            </w:tcBorders>
            <w:shd w:val="clear" w:color="auto" w:fill="auto"/>
            <w:vAlign w:val="bottom"/>
          </w:tcPr>
          <w:p w14:paraId="19A2334B"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56ADD377" w14:textId="3963B1DC"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948</w:t>
            </w:r>
          </w:p>
        </w:tc>
      </w:tr>
      <w:tr w:rsidR="005E5F49" w:rsidRPr="00EE5669" w14:paraId="7EBAEEE4"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8BD7D3E" w14:textId="519335B3"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 xml:space="preserve">I2C Device Address </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587A945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0x00</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71994E6D"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0x00</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2162ABBA"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0x00</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6162C96C"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0x00</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25D61FA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0x00</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228A422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0x00</w:t>
            </w:r>
          </w:p>
        </w:tc>
        <w:tc>
          <w:tcPr>
            <w:tcW w:w="739" w:type="dxa"/>
            <w:tcBorders>
              <w:top w:val="single" w:sz="4" w:space="0" w:color="auto"/>
              <w:left w:val="nil"/>
              <w:bottom w:val="nil"/>
              <w:right w:val="single" w:sz="4" w:space="0" w:color="auto"/>
            </w:tcBorders>
            <w:shd w:val="clear" w:color="auto" w:fill="auto"/>
            <w:vAlign w:val="bottom"/>
            <w:hideMark/>
          </w:tcPr>
          <w:p w14:paraId="5310F99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0x00</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4D4524EC"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0x00</w:t>
            </w:r>
          </w:p>
        </w:tc>
        <w:tc>
          <w:tcPr>
            <w:tcW w:w="714" w:type="dxa"/>
            <w:tcBorders>
              <w:top w:val="single" w:sz="4" w:space="0" w:color="auto"/>
              <w:left w:val="nil"/>
              <w:bottom w:val="single" w:sz="4" w:space="0" w:color="auto"/>
              <w:right w:val="single" w:sz="4" w:space="0" w:color="auto"/>
            </w:tcBorders>
            <w:shd w:val="clear" w:color="auto" w:fill="auto"/>
            <w:vAlign w:val="bottom"/>
            <w:hideMark/>
          </w:tcPr>
          <w:p w14:paraId="39153C66" w14:textId="65D24582"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0x00</w:t>
            </w:r>
          </w:p>
        </w:tc>
      </w:tr>
      <w:tr w:rsidR="005E5F49" w:rsidRPr="00EE5669" w14:paraId="198EB1B5" w14:textId="77777777" w:rsidTr="00527AED">
        <w:trPr>
          <w:trHeight w:val="6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46B98DD" w14:textId="48414CBF"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 xml:space="preserve">FPD Device ID </w:t>
            </w:r>
          </w:p>
        </w:tc>
        <w:tc>
          <w:tcPr>
            <w:tcW w:w="739" w:type="dxa"/>
            <w:tcBorders>
              <w:top w:val="nil"/>
              <w:left w:val="nil"/>
              <w:bottom w:val="single" w:sz="4" w:space="0" w:color="auto"/>
              <w:right w:val="single" w:sz="4" w:space="0" w:color="auto"/>
            </w:tcBorders>
            <w:shd w:val="clear" w:color="auto" w:fill="auto"/>
            <w:vAlign w:val="bottom"/>
            <w:hideMark/>
          </w:tcPr>
          <w:p w14:paraId="0ED42FD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7D3B8DD0"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70BC4E6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0319EB7E" w14:textId="7E3039E1"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0xF0- 0xF5</w:t>
            </w:r>
          </w:p>
        </w:tc>
        <w:tc>
          <w:tcPr>
            <w:tcW w:w="739" w:type="dxa"/>
            <w:tcBorders>
              <w:top w:val="nil"/>
              <w:left w:val="nil"/>
              <w:bottom w:val="single" w:sz="4" w:space="0" w:color="auto"/>
              <w:right w:val="single" w:sz="4" w:space="0" w:color="auto"/>
            </w:tcBorders>
            <w:shd w:val="clear" w:color="auto" w:fill="auto"/>
            <w:vAlign w:val="bottom"/>
            <w:hideMark/>
          </w:tcPr>
          <w:p w14:paraId="146BFB4C" w14:textId="57A2B903"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0xF0- 0xF5</w:t>
            </w:r>
          </w:p>
        </w:tc>
        <w:tc>
          <w:tcPr>
            <w:tcW w:w="739" w:type="dxa"/>
            <w:tcBorders>
              <w:top w:val="nil"/>
              <w:left w:val="nil"/>
              <w:bottom w:val="single" w:sz="4" w:space="0" w:color="auto"/>
              <w:right w:val="single" w:sz="4" w:space="0" w:color="auto"/>
            </w:tcBorders>
            <w:shd w:val="clear" w:color="auto" w:fill="auto"/>
            <w:vAlign w:val="bottom"/>
            <w:hideMark/>
          </w:tcPr>
          <w:p w14:paraId="0D9440C5" w14:textId="7835A3AF"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0xF0- 0xF5</w:t>
            </w:r>
          </w:p>
        </w:tc>
        <w:tc>
          <w:tcPr>
            <w:tcW w:w="739" w:type="dxa"/>
            <w:tcBorders>
              <w:top w:val="single" w:sz="4" w:space="0" w:color="auto"/>
              <w:left w:val="nil"/>
              <w:bottom w:val="single" w:sz="4" w:space="0" w:color="auto"/>
              <w:right w:val="single" w:sz="4" w:space="0" w:color="auto"/>
            </w:tcBorders>
            <w:shd w:val="clear" w:color="auto" w:fill="auto"/>
            <w:vAlign w:val="bottom"/>
            <w:hideMark/>
          </w:tcPr>
          <w:p w14:paraId="1D52EC36" w14:textId="0BDFE13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0xF0- 0xF5</w:t>
            </w:r>
          </w:p>
        </w:tc>
        <w:tc>
          <w:tcPr>
            <w:tcW w:w="739" w:type="dxa"/>
            <w:tcBorders>
              <w:top w:val="nil"/>
              <w:left w:val="nil"/>
              <w:bottom w:val="single" w:sz="4" w:space="0" w:color="auto"/>
              <w:right w:val="single" w:sz="4" w:space="0" w:color="auto"/>
            </w:tcBorders>
            <w:shd w:val="clear" w:color="auto" w:fill="auto"/>
            <w:vAlign w:val="bottom"/>
            <w:hideMark/>
          </w:tcPr>
          <w:p w14:paraId="113C8812" w14:textId="2F09526C"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0xF0- 0xF5</w:t>
            </w:r>
          </w:p>
        </w:tc>
        <w:tc>
          <w:tcPr>
            <w:tcW w:w="714" w:type="dxa"/>
            <w:tcBorders>
              <w:top w:val="nil"/>
              <w:left w:val="nil"/>
              <w:bottom w:val="single" w:sz="4" w:space="0" w:color="auto"/>
              <w:right w:val="single" w:sz="4" w:space="0" w:color="auto"/>
            </w:tcBorders>
            <w:shd w:val="clear" w:color="auto" w:fill="auto"/>
            <w:vAlign w:val="bottom"/>
            <w:hideMark/>
          </w:tcPr>
          <w:p w14:paraId="6A92B74B" w14:textId="7F594DF0"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0xF0- 0xF5</w:t>
            </w:r>
          </w:p>
        </w:tc>
      </w:tr>
      <w:tr w:rsidR="005E5F49" w:rsidRPr="00EE5669" w14:paraId="5C5AE5E4"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2443117" w14:textId="0811021D"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 xml:space="preserve">Set bit mapping </w:t>
            </w:r>
          </w:p>
        </w:tc>
        <w:tc>
          <w:tcPr>
            <w:tcW w:w="739" w:type="dxa"/>
            <w:tcBorders>
              <w:top w:val="nil"/>
              <w:left w:val="nil"/>
              <w:bottom w:val="single" w:sz="4" w:space="0" w:color="auto"/>
              <w:right w:val="single" w:sz="4" w:space="0" w:color="auto"/>
            </w:tcBorders>
            <w:shd w:val="clear" w:color="auto" w:fill="auto"/>
            <w:vAlign w:val="bottom"/>
            <w:hideMark/>
          </w:tcPr>
          <w:p w14:paraId="5D1C0C01"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18057B9A"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0x1F</w:t>
            </w:r>
          </w:p>
        </w:tc>
        <w:tc>
          <w:tcPr>
            <w:tcW w:w="739" w:type="dxa"/>
            <w:tcBorders>
              <w:top w:val="nil"/>
              <w:left w:val="nil"/>
              <w:bottom w:val="single" w:sz="4" w:space="0" w:color="auto"/>
              <w:right w:val="single" w:sz="4" w:space="0" w:color="auto"/>
            </w:tcBorders>
            <w:shd w:val="clear" w:color="auto" w:fill="auto"/>
            <w:vAlign w:val="bottom"/>
            <w:hideMark/>
          </w:tcPr>
          <w:p w14:paraId="25637260"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7327A5E3"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0x6D</w:t>
            </w:r>
          </w:p>
        </w:tc>
        <w:tc>
          <w:tcPr>
            <w:tcW w:w="739" w:type="dxa"/>
            <w:tcBorders>
              <w:top w:val="nil"/>
              <w:left w:val="nil"/>
              <w:bottom w:val="single" w:sz="4" w:space="0" w:color="auto"/>
              <w:right w:val="single" w:sz="4" w:space="0" w:color="auto"/>
            </w:tcBorders>
            <w:shd w:val="clear" w:color="auto" w:fill="auto"/>
            <w:vAlign w:val="bottom"/>
            <w:hideMark/>
          </w:tcPr>
          <w:p w14:paraId="5313ED93"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3E8E00D6"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0x6D</w:t>
            </w:r>
          </w:p>
        </w:tc>
        <w:tc>
          <w:tcPr>
            <w:tcW w:w="739" w:type="dxa"/>
            <w:tcBorders>
              <w:top w:val="nil"/>
              <w:left w:val="nil"/>
              <w:bottom w:val="single" w:sz="4" w:space="0" w:color="auto"/>
              <w:right w:val="single" w:sz="4" w:space="0" w:color="auto"/>
            </w:tcBorders>
            <w:shd w:val="clear" w:color="auto" w:fill="auto"/>
            <w:vAlign w:val="bottom"/>
            <w:hideMark/>
          </w:tcPr>
          <w:p w14:paraId="178433E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0x04</w:t>
            </w:r>
          </w:p>
        </w:tc>
        <w:tc>
          <w:tcPr>
            <w:tcW w:w="739" w:type="dxa"/>
            <w:tcBorders>
              <w:top w:val="nil"/>
              <w:left w:val="nil"/>
              <w:bottom w:val="single" w:sz="4" w:space="0" w:color="auto"/>
              <w:right w:val="single" w:sz="4" w:space="0" w:color="auto"/>
            </w:tcBorders>
            <w:shd w:val="clear" w:color="auto" w:fill="auto"/>
            <w:vAlign w:val="bottom"/>
            <w:hideMark/>
          </w:tcPr>
          <w:p w14:paraId="45C920A8"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0x49</w:t>
            </w:r>
          </w:p>
        </w:tc>
        <w:tc>
          <w:tcPr>
            <w:tcW w:w="714" w:type="dxa"/>
            <w:tcBorders>
              <w:top w:val="nil"/>
              <w:left w:val="nil"/>
              <w:bottom w:val="single" w:sz="4" w:space="0" w:color="auto"/>
              <w:right w:val="single" w:sz="4" w:space="0" w:color="auto"/>
            </w:tcBorders>
            <w:shd w:val="clear" w:color="auto" w:fill="auto"/>
            <w:vAlign w:val="bottom"/>
            <w:hideMark/>
          </w:tcPr>
          <w:p w14:paraId="41DD282C" w14:textId="30EE2BD0"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0x49</w:t>
            </w:r>
          </w:p>
        </w:tc>
      </w:tr>
      <w:tr w:rsidR="005E5F49" w:rsidRPr="00EE5669" w14:paraId="3B65F530"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263247BA" w14:textId="5F4A56CB"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repeater mode</w:t>
            </w:r>
          </w:p>
        </w:tc>
        <w:tc>
          <w:tcPr>
            <w:tcW w:w="739" w:type="dxa"/>
            <w:tcBorders>
              <w:top w:val="nil"/>
              <w:left w:val="nil"/>
              <w:bottom w:val="single" w:sz="4" w:space="0" w:color="auto"/>
              <w:right w:val="single" w:sz="4" w:space="0" w:color="auto"/>
            </w:tcBorders>
            <w:shd w:val="clear" w:color="auto" w:fill="auto"/>
            <w:vAlign w:val="bottom"/>
            <w:hideMark/>
          </w:tcPr>
          <w:p w14:paraId="71F6739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16BE9ECA"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29DE60F5"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533A6BF9"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034D088D"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3D4DBB93"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2E9ABF10" w14:textId="468E501E" w:rsidR="005E5F49" w:rsidRPr="00FA57B1" w:rsidRDefault="005E5F49" w:rsidP="00B76D53">
            <w:pPr>
              <w:overflowPunct/>
              <w:autoSpaceDE/>
              <w:autoSpaceDN/>
              <w:adjustRightInd/>
              <w:jc w:val="left"/>
              <w:textAlignment w:val="auto"/>
              <w:rPr>
                <w:rFonts w:ascii="Arial" w:hAnsi="Arial" w:cs="Arial"/>
                <w:color w:val="000000"/>
              </w:rPr>
            </w:pPr>
            <w:r w:rsidRPr="003B348D">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01A0885B" w14:textId="24C70E8D" w:rsidR="005E5F49" w:rsidRPr="00FA57B1" w:rsidRDefault="005E5F49" w:rsidP="00B76D53">
            <w:pPr>
              <w:overflowPunct/>
              <w:autoSpaceDE/>
              <w:autoSpaceDN/>
              <w:adjustRightInd/>
              <w:jc w:val="left"/>
              <w:textAlignment w:val="auto"/>
              <w:rPr>
                <w:rFonts w:ascii="Arial" w:hAnsi="Arial" w:cs="Arial"/>
                <w:color w:val="000000"/>
              </w:rPr>
            </w:pPr>
            <w:r w:rsidRPr="003B348D">
              <w:rPr>
                <w:rFonts w:ascii="Arial" w:hAnsi="Arial" w:cs="Arial"/>
                <w:color w:val="000000"/>
              </w:rPr>
              <w:t>N/A</w:t>
            </w:r>
          </w:p>
        </w:tc>
        <w:tc>
          <w:tcPr>
            <w:tcW w:w="714" w:type="dxa"/>
            <w:tcBorders>
              <w:top w:val="nil"/>
              <w:left w:val="nil"/>
              <w:bottom w:val="single" w:sz="4" w:space="0" w:color="auto"/>
              <w:right w:val="single" w:sz="4" w:space="0" w:color="auto"/>
            </w:tcBorders>
            <w:shd w:val="clear" w:color="auto" w:fill="auto"/>
            <w:vAlign w:val="bottom"/>
            <w:hideMark/>
          </w:tcPr>
          <w:p w14:paraId="20175D60" w14:textId="018BBA58"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0x23</w:t>
            </w:r>
          </w:p>
        </w:tc>
      </w:tr>
      <w:tr w:rsidR="005E5F49" w:rsidRPr="00EE5669" w14:paraId="471BF4F2"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17C0DA9" w14:textId="77FFEA25"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cable type</w:t>
            </w:r>
          </w:p>
        </w:tc>
        <w:tc>
          <w:tcPr>
            <w:tcW w:w="739" w:type="dxa"/>
            <w:tcBorders>
              <w:top w:val="nil"/>
              <w:left w:val="nil"/>
              <w:bottom w:val="single" w:sz="4" w:space="0" w:color="auto"/>
              <w:right w:val="single" w:sz="4" w:space="0" w:color="auto"/>
            </w:tcBorders>
            <w:shd w:val="clear" w:color="auto" w:fill="auto"/>
            <w:vAlign w:val="bottom"/>
            <w:hideMark/>
          </w:tcPr>
          <w:p w14:paraId="1F24FF0A"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6958D2A9"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0F9687CC"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1CE44DE4"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0x6D</w:t>
            </w:r>
          </w:p>
        </w:tc>
        <w:tc>
          <w:tcPr>
            <w:tcW w:w="739" w:type="dxa"/>
            <w:tcBorders>
              <w:top w:val="nil"/>
              <w:left w:val="nil"/>
              <w:bottom w:val="single" w:sz="4" w:space="0" w:color="auto"/>
              <w:right w:val="single" w:sz="4" w:space="0" w:color="auto"/>
            </w:tcBorders>
            <w:shd w:val="clear" w:color="auto" w:fill="auto"/>
            <w:vAlign w:val="bottom"/>
            <w:hideMark/>
          </w:tcPr>
          <w:p w14:paraId="7D8CE0D1"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2099AC96"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0x6D</w:t>
            </w:r>
          </w:p>
        </w:tc>
        <w:tc>
          <w:tcPr>
            <w:tcW w:w="739" w:type="dxa"/>
            <w:tcBorders>
              <w:top w:val="nil"/>
              <w:left w:val="nil"/>
              <w:bottom w:val="single" w:sz="4" w:space="0" w:color="auto"/>
              <w:right w:val="single" w:sz="4" w:space="0" w:color="auto"/>
            </w:tcBorders>
            <w:shd w:val="clear" w:color="auto" w:fill="auto"/>
            <w:vAlign w:val="bottom"/>
            <w:hideMark/>
          </w:tcPr>
          <w:p w14:paraId="124B09C0"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63C1B921" w14:textId="4CD5097E" w:rsidR="005E5F49" w:rsidRPr="00EE5669" w:rsidRDefault="005E5F49" w:rsidP="00B76D53">
            <w:pPr>
              <w:overflowPunct/>
              <w:autoSpaceDE/>
              <w:autoSpaceDN/>
              <w:adjustRightInd/>
              <w:jc w:val="left"/>
              <w:textAlignment w:val="auto"/>
              <w:rPr>
                <w:rFonts w:ascii="Arial" w:hAnsi="Arial" w:cs="Arial"/>
                <w:color w:val="000000"/>
              </w:rPr>
            </w:pPr>
            <w:r w:rsidRPr="003B348D">
              <w:rPr>
                <w:rFonts w:ascii="Arial" w:hAnsi="Arial" w:cs="Arial"/>
                <w:color w:val="000000"/>
              </w:rPr>
              <w:t>N/A</w:t>
            </w:r>
          </w:p>
        </w:tc>
        <w:tc>
          <w:tcPr>
            <w:tcW w:w="714" w:type="dxa"/>
            <w:tcBorders>
              <w:top w:val="nil"/>
              <w:left w:val="nil"/>
              <w:bottom w:val="single" w:sz="4" w:space="0" w:color="auto"/>
              <w:right w:val="single" w:sz="4" w:space="0" w:color="auto"/>
            </w:tcBorders>
            <w:shd w:val="clear" w:color="auto" w:fill="auto"/>
            <w:vAlign w:val="bottom"/>
            <w:hideMark/>
          </w:tcPr>
          <w:p w14:paraId="76F599D8" w14:textId="0BC269B1"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0x23</w:t>
            </w:r>
          </w:p>
        </w:tc>
      </w:tr>
      <w:tr w:rsidR="005E5F49" w:rsidRPr="00EE5669" w14:paraId="693863E7" w14:textId="77777777" w:rsidTr="00527AED">
        <w:trPr>
          <w:trHeight w:val="6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690BCF6" w14:textId="4A17C1D2"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clock source</w:t>
            </w:r>
          </w:p>
        </w:tc>
        <w:tc>
          <w:tcPr>
            <w:tcW w:w="739" w:type="dxa"/>
            <w:tcBorders>
              <w:top w:val="nil"/>
              <w:left w:val="nil"/>
              <w:bottom w:val="single" w:sz="4" w:space="0" w:color="auto"/>
              <w:right w:val="single" w:sz="4" w:space="0" w:color="auto"/>
            </w:tcBorders>
            <w:shd w:val="clear" w:color="auto" w:fill="auto"/>
            <w:vAlign w:val="bottom"/>
            <w:hideMark/>
          </w:tcPr>
          <w:p w14:paraId="49ADE310"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0x35</w:t>
            </w:r>
          </w:p>
        </w:tc>
        <w:tc>
          <w:tcPr>
            <w:tcW w:w="739" w:type="dxa"/>
            <w:tcBorders>
              <w:top w:val="nil"/>
              <w:left w:val="nil"/>
              <w:bottom w:val="single" w:sz="4" w:space="0" w:color="auto"/>
              <w:right w:val="single" w:sz="4" w:space="0" w:color="auto"/>
            </w:tcBorders>
            <w:shd w:val="clear" w:color="auto" w:fill="auto"/>
            <w:vAlign w:val="bottom"/>
            <w:hideMark/>
          </w:tcPr>
          <w:p w14:paraId="2EECB168"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495EBF6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0x35</w:t>
            </w:r>
          </w:p>
        </w:tc>
        <w:tc>
          <w:tcPr>
            <w:tcW w:w="739" w:type="dxa"/>
            <w:tcBorders>
              <w:top w:val="nil"/>
              <w:left w:val="nil"/>
              <w:bottom w:val="single" w:sz="4" w:space="0" w:color="auto"/>
              <w:right w:val="single" w:sz="4" w:space="0" w:color="auto"/>
            </w:tcBorders>
            <w:shd w:val="clear" w:color="auto" w:fill="auto"/>
            <w:vAlign w:val="bottom"/>
            <w:hideMark/>
          </w:tcPr>
          <w:p w14:paraId="52E14CA6"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284656AC"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0x05, 0x06, 0x07</w:t>
            </w:r>
          </w:p>
        </w:tc>
        <w:tc>
          <w:tcPr>
            <w:tcW w:w="739" w:type="dxa"/>
            <w:tcBorders>
              <w:top w:val="nil"/>
              <w:left w:val="nil"/>
              <w:bottom w:val="single" w:sz="4" w:space="0" w:color="auto"/>
              <w:right w:val="single" w:sz="4" w:space="0" w:color="auto"/>
            </w:tcBorders>
            <w:shd w:val="clear" w:color="auto" w:fill="auto"/>
            <w:vAlign w:val="bottom"/>
            <w:hideMark/>
          </w:tcPr>
          <w:p w14:paraId="2D77BA36"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0x58</w:t>
            </w:r>
          </w:p>
        </w:tc>
        <w:tc>
          <w:tcPr>
            <w:tcW w:w="739" w:type="dxa"/>
            <w:tcBorders>
              <w:top w:val="nil"/>
              <w:left w:val="nil"/>
              <w:bottom w:val="single" w:sz="4" w:space="0" w:color="auto"/>
              <w:right w:val="single" w:sz="4" w:space="0" w:color="auto"/>
            </w:tcBorders>
            <w:shd w:val="clear" w:color="auto" w:fill="auto"/>
            <w:vAlign w:val="bottom"/>
            <w:hideMark/>
          </w:tcPr>
          <w:p w14:paraId="666F03BD"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0x03</w:t>
            </w:r>
          </w:p>
        </w:tc>
        <w:tc>
          <w:tcPr>
            <w:tcW w:w="739" w:type="dxa"/>
            <w:tcBorders>
              <w:top w:val="nil"/>
              <w:left w:val="nil"/>
              <w:bottom w:val="single" w:sz="4" w:space="0" w:color="auto"/>
              <w:right w:val="single" w:sz="4" w:space="0" w:color="auto"/>
            </w:tcBorders>
            <w:shd w:val="clear" w:color="auto" w:fill="auto"/>
            <w:vAlign w:val="bottom"/>
            <w:hideMark/>
          </w:tcPr>
          <w:p w14:paraId="4BEF697D"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0x02</w:t>
            </w:r>
          </w:p>
        </w:tc>
        <w:tc>
          <w:tcPr>
            <w:tcW w:w="714" w:type="dxa"/>
            <w:tcBorders>
              <w:top w:val="nil"/>
              <w:left w:val="nil"/>
              <w:bottom w:val="single" w:sz="4" w:space="0" w:color="auto"/>
              <w:right w:val="single" w:sz="4" w:space="0" w:color="auto"/>
            </w:tcBorders>
            <w:shd w:val="clear" w:color="auto" w:fill="auto"/>
            <w:vAlign w:val="bottom"/>
            <w:hideMark/>
          </w:tcPr>
          <w:p w14:paraId="5B79C2F0" w14:textId="62ED03E1"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0x02</w:t>
            </w:r>
          </w:p>
        </w:tc>
      </w:tr>
      <w:tr w:rsidR="005E5F49" w:rsidRPr="00EE5669" w14:paraId="410C6E6E" w14:textId="77777777" w:rsidTr="00527AED">
        <w:trPr>
          <w:trHeight w:val="9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2F39CC48" w14:textId="77777777" w:rsidR="005E5F4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local CSI interface</w:t>
            </w:r>
          </w:p>
          <w:p w14:paraId="56D333D4" w14:textId="77777777" w:rsidR="005E5F49" w:rsidRDefault="005E5F49" w:rsidP="00B76D53">
            <w:pPr>
              <w:overflowPunct/>
              <w:autoSpaceDE/>
              <w:autoSpaceDN/>
              <w:adjustRightInd/>
              <w:jc w:val="left"/>
              <w:textAlignment w:val="auto"/>
              <w:rPr>
                <w:rFonts w:ascii="Arial" w:hAnsi="Arial" w:cs="Arial"/>
                <w:color w:val="000000"/>
              </w:rPr>
            </w:pPr>
          </w:p>
          <w:p w14:paraId="335D7248" w14:textId="5E9A0C35" w:rsidR="005E5F49" w:rsidRPr="00EE5669" w:rsidRDefault="005E5F49" w:rsidP="00B76D53">
            <w:pPr>
              <w:overflowPunct/>
              <w:autoSpaceDE/>
              <w:autoSpaceDN/>
              <w:adjustRightInd/>
              <w:jc w:val="left"/>
              <w:textAlignment w:val="auto"/>
              <w:rPr>
                <w:rFonts w:ascii="Arial" w:hAnsi="Arial" w:cs="Arial"/>
                <w:color w:val="000000"/>
              </w:rPr>
            </w:pPr>
          </w:p>
        </w:tc>
        <w:tc>
          <w:tcPr>
            <w:tcW w:w="739" w:type="dxa"/>
            <w:tcBorders>
              <w:top w:val="nil"/>
              <w:left w:val="nil"/>
              <w:bottom w:val="single" w:sz="4" w:space="0" w:color="auto"/>
              <w:right w:val="single" w:sz="4" w:space="0" w:color="auto"/>
            </w:tcBorders>
            <w:shd w:val="clear" w:color="auto" w:fill="auto"/>
            <w:vAlign w:val="bottom"/>
            <w:hideMark/>
          </w:tcPr>
          <w:p w14:paraId="22F5F412"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50A12E0E"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5270AEEB"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47F3536C"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5CD43F35"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0x02, 0x20</w:t>
            </w:r>
          </w:p>
        </w:tc>
        <w:tc>
          <w:tcPr>
            <w:tcW w:w="739" w:type="dxa"/>
            <w:tcBorders>
              <w:top w:val="nil"/>
              <w:left w:val="nil"/>
              <w:bottom w:val="single" w:sz="4" w:space="0" w:color="auto"/>
              <w:right w:val="single" w:sz="4" w:space="0" w:color="auto"/>
            </w:tcBorders>
            <w:shd w:val="clear" w:color="auto" w:fill="auto"/>
            <w:vAlign w:val="bottom"/>
            <w:hideMark/>
          </w:tcPr>
          <w:p w14:paraId="5589C073"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0x1F, 0x21, 0x33, 0x34, 0x4B, 0x6D</w:t>
            </w:r>
          </w:p>
        </w:tc>
        <w:tc>
          <w:tcPr>
            <w:tcW w:w="739" w:type="dxa"/>
            <w:tcBorders>
              <w:top w:val="nil"/>
              <w:left w:val="nil"/>
              <w:bottom w:val="single" w:sz="4" w:space="0" w:color="auto"/>
              <w:right w:val="single" w:sz="4" w:space="0" w:color="auto"/>
            </w:tcBorders>
            <w:shd w:val="clear" w:color="auto" w:fill="auto"/>
            <w:vAlign w:val="bottom"/>
            <w:hideMark/>
          </w:tcPr>
          <w:p w14:paraId="09C14CE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57B123B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14" w:type="dxa"/>
            <w:tcBorders>
              <w:top w:val="nil"/>
              <w:left w:val="nil"/>
              <w:bottom w:val="single" w:sz="4" w:space="0" w:color="auto"/>
              <w:right w:val="single" w:sz="4" w:space="0" w:color="auto"/>
            </w:tcBorders>
            <w:shd w:val="clear" w:color="auto" w:fill="auto"/>
            <w:vAlign w:val="bottom"/>
            <w:hideMark/>
          </w:tcPr>
          <w:p w14:paraId="5FD9C94D" w14:textId="1C7FF82F"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r>
      <w:tr w:rsidR="005E5F49" w:rsidRPr="00EE5669" w14:paraId="3D830FCB" w14:textId="77777777" w:rsidTr="00527AED">
        <w:trPr>
          <w:trHeight w:val="6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11C9A2F" w14:textId="77777777" w:rsidR="005E5F4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data path &amp; ports</w:t>
            </w:r>
          </w:p>
          <w:p w14:paraId="14F55B8A" w14:textId="12F94D71" w:rsidR="005E5F49" w:rsidRPr="00EE5669" w:rsidRDefault="005E5F49" w:rsidP="00B76D53">
            <w:pPr>
              <w:overflowPunct/>
              <w:autoSpaceDE/>
              <w:autoSpaceDN/>
              <w:adjustRightInd/>
              <w:jc w:val="left"/>
              <w:textAlignment w:val="auto"/>
              <w:rPr>
                <w:rFonts w:ascii="Arial" w:hAnsi="Arial" w:cs="Arial"/>
                <w:color w:val="000000"/>
              </w:rPr>
            </w:pPr>
          </w:p>
        </w:tc>
        <w:tc>
          <w:tcPr>
            <w:tcW w:w="739" w:type="dxa"/>
            <w:tcBorders>
              <w:top w:val="nil"/>
              <w:left w:val="nil"/>
              <w:bottom w:val="single" w:sz="4" w:space="0" w:color="auto"/>
              <w:right w:val="single" w:sz="4" w:space="0" w:color="auto"/>
            </w:tcBorders>
            <w:shd w:val="clear" w:color="auto" w:fill="auto"/>
            <w:vAlign w:val="bottom"/>
            <w:hideMark/>
          </w:tcPr>
          <w:p w14:paraId="23C56DFD"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0x05</w:t>
            </w:r>
          </w:p>
        </w:tc>
        <w:tc>
          <w:tcPr>
            <w:tcW w:w="739" w:type="dxa"/>
            <w:tcBorders>
              <w:top w:val="nil"/>
              <w:left w:val="nil"/>
              <w:bottom w:val="single" w:sz="4" w:space="0" w:color="auto"/>
              <w:right w:val="single" w:sz="4" w:space="0" w:color="auto"/>
            </w:tcBorders>
            <w:shd w:val="clear" w:color="auto" w:fill="auto"/>
            <w:vAlign w:val="bottom"/>
            <w:hideMark/>
          </w:tcPr>
          <w:p w14:paraId="681946DE"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0x1F</w:t>
            </w:r>
          </w:p>
        </w:tc>
        <w:tc>
          <w:tcPr>
            <w:tcW w:w="739" w:type="dxa"/>
            <w:tcBorders>
              <w:top w:val="nil"/>
              <w:left w:val="nil"/>
              <w:bottom w:val="single" w:sz="4" w:space="0" w:color="auto"/>
              <w:right w:val="single" w:sz="4" w:space="0" w:color="auto"/>
            </w:tcBorders>
            <w:shd w:val="clear" w:color="auto" w:fill="auto"/>
            <w:vAlign w:val="bottom"/>
            <w:hideMark/>
          </w:tcPr>
          <w:p w14:paraId="2CC0A930"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0x05</w:t>
            </w:r>
          </w:p>
        </w:tc>
        <w:tc>
          <w:tcPr>
            <w:tcW w:w="739" w:type="dxa"/>
            <w:tcBorders>
              <w:top w:val="nil"/>
              <w:left w:val="nil"/>
              <w:bottom w:val="single" w:sz="4" w:space="0" w:color="auto"/>
              <w:right w:val="single" w:sz="4" w:space="0" w:color="auto"/>
            </w:tcBorders>
            <w:shd w:val="clear" w:color="auto" w:fill="auto"/>
            <w:vAlign w:val="bottom"/>
            <w:hideMark/>
          </w:tcPr>
          <w:p w14:paraId="7627578C"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0x02, 0x25, 0x3B, 0x4C</w:t>
            </w:r>
          </w:p>
        </w:tc>
        <w:tc>
          <w:tcPr>
            <w:tcW w:w="739" w:type="dxa"/>
            <w:tcBorders>
              <w:top w:val="nil"/>
              <w:left w:val="nil"/>
              <w:bottom w:val="single" w:sz="4" w:space="0" w:color="auto"/>
              <w:right w:val="single" w:sz="4" w:space="0" w:color="auto"/>
            </w:tcBorders>
            <w:shd w:val="clear" w:color="auto" w:fill="auto"/>
            <w:vAlign w:val="bottom"/>
            <w:hideMark/>
          </w:tcPr>
          <w:p w14:paraId="5E56902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0x03</w:t>
            </w:r>
          </w:p>
        </w:tc>
        <w:tc>
          <w:tcPr>
            <w:tcW w:w="739" w:type="dxa"/>
            <w:tcBorders>
              <w:top w:val="nil"/>
              <w:left w:val="nil"/>
              <w:bottom w:val="single" w:sz="4" w:space="0" w:color="auto"/>
              <w:right w:val="single" w:sz="4" w:space="0" w:color="auto"/>
            </w:tcBorders>
            <w:shd w:val="clear" w:color="auto" w:fill="auto"/>
            <w:vAlign w:val="bottom"/>
            <w:hideMark/>
          </w:tcPr>
          <w:p w14:paraId="39E49FB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0x0C, 0x20, 0x59</w:t>
            </w:r>
          </w:p>
        </w:tc>
        <w:tc>
          <w:tcPr>
            <w:tcW w:w="739" w:type="dxa"/>
            <w:tcBorders>
              <w:top w:val="nil"/>
              <w:left w:val="nil"/>
              <w:bottom w:val="single" w:sz="4" w:space="0" w:color="auto"/>
              <w:right w:val="single" w:sz="4" w:space="0" w:color="auto"/>
            </w:tcBorders>
            <w:shd w:val="clear" w:color="auto" w:fill="auto"/>
            <w:vAlign w:val="bottom"/>
            <w:hideMark/>
          </w:tcPr>
          <w:p w14:paraId="3DBDE9E5"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0x12, 0xC0</w:t>
            </w:r>
          </w:p>
        </w:tc>
        <w:tc>
          <w:tcPr>
            <w:tcW w:w="739" w:type="dxa"/>
            <w:tcBorders>
              <w:top w:val="nil"/>
              <w:left w:val="nil"/>
              <w:bottom w:val="single" w:sz="4" w:space="0" w:color="auto"/>
              <w:right w:val="single" w:sz="4" w:space="0" w:color="auto"/>
            </w:tcBorders>
            <w:shd w:val="clear" w:color="auto" w:fill="auto"/>
            <w:vAlign w:val="bottom"/>
            <w:hideMark/>
          </w:tcPr>
          <w:p w14:paraId="39C2CB9C"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0x02, 0x22, 0x23</w:t>
            </w:r>
          </w:p>
        </w:tc>
        <w:tc>
          <w:tcPr>
            <w:tcW w:w="714" w:type="dxa"/>
            <w:tcBorders>
              <w:top w:val="nil"/>
              <w:left w:val="nil"/>
              <w:bottom w:val="single" w:sz="4" w:space="0" w:color="auto"/>
              <w:right w:val="single" w:sz="4" w:space="0" w:color="auto"/>
            </w:tcBorders>
            <w:shd w:val="clear" w:color="auto" w:fill="auto"/>
            <w:vAlign w:val="bottom"/>
            <w:hideMark/>
          </w:tcPr>
          <w:p w14:paraId="771D639A" w14:textId="5EA4BBD8"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0x02, 0x22, 0x23</w:t>
            </w:r>
          </w:p>
        </w:tc>
      </w:tr>
      <w:tr w:rsidR="005E5F49" w:rsidRPr="00EE5669" w14:paraId="051DD82C" w14:textId="77777777" w:rsidTr="00527AED">
        <w:trPr>
          <w:trHeight w:val="9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0E4B617" w14:textId="77777777" w:rsidR="005E5F4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HDCP control</w:t>
            </w:r>
          </w:p>
          <w:p w14:paraId="6801C612" w14:textId="75E01724" w:rsidR="005E5F49" w:rsidRPr="00EE5669" w:rsidRDefault="005E5F49" w:rsidP="00B76D53">
            <w:pPr>
              <w:overflowPunct/>
              <w:autoSpaceDE/>
              <w:autoSpaceDN/>
              <w:adjustRightInd/>
              <w:jc w:val="left"/>
              <w:textAlignment w:val="auto"/>
              <w:rPr>
                <w:rFonts w:ascii="Arial" w:hAnsi="Arial" w:cs="Arial"/>
                <w:color w:val="000000"/>
              </w:rPr>
            </w:pPr>
          </w:p>
        </w:tc>
        <w:tc>
          <w:tcPr>
            <w:tcW w:w="739" w:type="dxa"/>
            <w:tcBorders>
              <w:top w:val="nil"/>
              <w:left w:val="nil"/>
              <w:bottom w:val="single" w:sz="4" w:space="0" w:color="auto"/>
              <w:right w:val="single" w:sz="4" w:space="0" w:color="auto"/>
            </w:tcBorders>
            <w:shd w:val="clear" w:color="auto" w:fill="auto"/>
            <w:vAlign w:val="bottom"/>
            <w:hideMark/>
          </w:tcPr>
          <w:p w14:paraId="27188CE3"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73E1ACF7"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33B56B07"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51D7C994"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5E5D0B08"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327D0AB3"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N/A</w:t>
            </w:r>
          </w:p>
        </w:tc>
        <w:tc>
          <w:tcPr>
            <w:tcW w:w="739" w:type="dxa"/>
            <w:tcBorders>
              <w:top w:val="nil"/>
              <w:left w:val="nil"/>
              <w:bottom w:val="single" w:sz="4" w:space="0" w:color="auto"/>
              <w:right w:val="single" w:sz="4" w:space="0" w:color="auto"/>
            </w:tcBorders>
            <w:shd w:val="clear" w:color="auto" w:fill="auto"/>
            <w:vAlign w:val="bottom"/>
            <w:hideMark/>
          </w:tcPr>
          <w:p w14:paraId="4255FE5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0xC2, 0xC3, 0xC4</w:t>
            </w:r>
          </w:p>
        </w:tc>
        <w:tc>
          <w:tcPr>
            <w:tcW w:w="739" w:type="dxa"/>
            <w:tcBorders>
              <w:top w:val="nil"/>
              <w:left w:val="nil"/>
              <w:bottom w:val="single" w:sz="4" w:space="0" w:color="auto"/>
              <w:right w:val="single" w:sz="4" w:space="0" w:color="auto"/>
            </w:tcBorders>
            <w:shd w:val="clear" w:color="auto" w:fill="auto"/>
            <w:vAlign w:val="bottom"/>
            <w:hideMark/>
          </w:tcPr>
          <w:p w14:paraId="780C4B7E"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0xC0, 0xC1, 0xC4</w:t>
            </w:r>
          </w:p>
        </w:tc>
        <w:tc>
          <w:tcPr>
            <w:tcW w:w="714" w:type="dxa"/>
            <w:tcBorders>
              <w:top w:val="nil"/>
              <w:left w:val="nil"/>
              <w:bottom w:val="single" w:sz="4" w:space="0" w:color="auto"/>
              <w:right w:val="single" w:sz="4" w:space="0" w:color="auto"/>
            </w:tcBorders>
            <w:shd w:val="clear" w:color="auto" w:fill="auto"/>
            <w:vAlign w:val="bottom"/>
            <w:hideMark/>
          </w:tcPr>
          <w:p w14:paraId="786CE86F" w14:textId="35F4A931"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0xC0, 0xC1, 0xC4</w:t>
            </w:r>
          </w:p>
        </w:tc>
      </w:tr>
      <w:tr w:rsidR="005E5F49" w:rsidRPr="00EE5669" w14:paraId="19414C0C" w14:textId="77777777" w:rsidTr="00527AED">
        <w:trPr>
          <w:trHeight w:val="15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699F42D" w14:textId="77777777" w:rsidR="005E5F4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GPIO</w:t>
            </w:r>
          </w:p>
          <w:p w14:paraId="1D3843B1" w14:textId="77777777" w:rsidR="005E5F49" w:rsidRDefault="005E5F49" w:rsidP="00B76D53">
            <w:pPr>
              <w:overflowPunct/>
              <w:autoSpaceDE/>
              <w:autoSpaceDN/>
              <w:adjustRightInd/>
              <w:jc w:val="left"/>
              <w:textAlignment w:val="auto"/>
              <w:rPr>
                <w:rFonts w:ascii="Arial" w:hAnsi="Arial" w:cs="Arial"/>
                <w:color w:val="000000"/>
              </w:rPr>
            </w:pPr>
          </w:p>
          <w:p w14:paraId="6971EF4F" w14:textId="77777777" w:rsidR="005E5F49" w:rsidRDefault="005E5F49" w:rsidP="00B76D53">
            <w:pPr>
              <w:overflowPunct/>
              <w:autoSpaceDE/>
              <w:autoSpaceDN/>
              <w:adjustRightInd/>
              <w:jc w:val="left"/>
              <w:textAlignment w:val="auto"/>
              <w:rPr>
                <w:rFonts w:ascii="Arial" w:hAnsi="Arial" w:cs="Arial"/>
                <w:color w:val="000000"/>
              </w:rPr>
            </w:pPr>
          </w:p>
          <w:p w14:paraId="64A210B7" w14:textId="77777777" w:rsidR="005E5F49" w:rsidRDefault="005E5F49" w:rsidP="00B76D53">
            <w:pPr>
              <w:overflowPunct/>
              <w:autoSpaceDE/>
              <w:autoSpaceDN/>
              <w:adjustRightInd/>
              <w:jc w:val="left"/>
              <w:textAlignment w:val="auto"/>
              <w:rPr>
                <w:rFonts w:ascii="Arial" w:hAnsi="Arial" w:cs="Arial"/>
                <w:color w:val="000000"/>
              </w:rPr>
            </w:pPr>
          </w:p>
          <w:p w14:paraId="64FACE8C" w14:textId="5B9FFB44" w:rsidR="005E5F49" w:rsidRPr="00EE5669" w:rsidRDefault="005E5F49" w:rsidP="00B76D53">
            <w:pPr>
              <w:overflowPunct/>
              <w:autoSpaceDE/>
              <w:autoSpaceDN/>
              <w:adjustRightInd/>
              <w:jc w:val="left"/>
              <w:textAlignment w:val="auto"/>
              <w:rPr>
                <w:rFonts w:ascii="Arial" w:hAnsi="Arial" w:cs="Arial"/>
                <w:color w:val="000000"/>
              </w:rPr>
            </w:pPr>
          </w:p>
        </w:tc>
        <w:tc>
          <w:tcPr>
            <w:tcW w:w="739" w:type="dxa"/>
            <w:tcBorders>
              <w:top w:val="nil"/>
              <w:left w:val="nil"/>
              <w:bottom w:val="single" w:sz="4" w:space="0" w:color="auto"/>
              <w:right w:val="single" w:sz="4" w:space="0" w:color="auto"/>
            </w:tcBorders>
            <w:shd w:val="clear" w:color="auto" w:fill="auto"/>
            <w:vAlign w:val="bottom"/>
            <w:hideMark/>
          </w:tcPr>
          <w:p w14:paraId="04D2C467"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0x0D, 0x0E</w:t>
            </w:r>
          </w:p>
        </w:tc>
        <w:tc>
          <w:tcPr>
            <w:tcW w:w="739" w:type="dxa"/>
            <w:tcBorders>
              <w:top w:val="nil"/>
              <w:left w:val="nil"/>
              <w:bottom w:val="single" w:sz="4" w:space="0" w:color="auto"/>
              <w:right w:val="single" w:sz="4" w:space="0" w:color="auto"/>
            </w:tcBorders>
            <w:shd w:val="clear" w:color="auto" w:fill="auto"/>
            <w:vAlign w:val="bottom"/>
            <w:hideMark/>
          </w:tcPr>
          <w:p w14:paraId="24C55A58"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0x1D, 0x1E</w:t>
            </w:r>
          </w:p>
        </w:tc>
        <w:tc>
          <w:tcPr>
            <w:tcW w:w="739" w:type="dxa"/>
            <w:tcBorders>
              <w:top w:val="nil"/>
              <w:left w:val="nil"/>
              <w:bottom w:val="single" w:sz="4" w:space="0" w:color="auto"/>
              <w:right w:val="single" w:sz="4" w:space="0" w:color="auto"/>
            </w:tcBorders>
            <w:shd w:val="clear" w:color="auto" w:fill="auto"/>
            <w:vAlign w:val="bottom"/>
            <w:hideMark/>
          </w:tcPr>
          <w:p w14:paraId="42279AEA"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0x0D, 0x0E</w:t>
            </w:r>
          </w:p>
        </w:tc>
        <w:tc>
          <w:tcPr>
            <w:tcW w:w="739" w:type="dxa"/>
            <w:tcBorders>
              <w:top w:val="nil"/>
              <w:left w:val="nil"/>
              <w:bottom w:val="single" w:sz="4" w:space="0" w:color="auto"/>
              <w:right w:val="single" w:sz="4" w:space="0" w:color="auto"/>
            </w:tcBorders>
            <w:shd w:val="clear" w:color="auto" w:fill="auto"/>
            <w:vAlign w:val="bottom"/>
            <w:hideMark/>
          </w:tcPr>
          <w:p w14:paraId="046EDEA6"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0x0D, 0x0E, 0x0F, 0x10, 0x11, 0x12, 0x13, 0x18</w:t>
            </w:r>
          </w:p>
        </w:tc>
        <w:tc>
          <w:tcPr>
            <w:tcW w:w="739" w:type="dxa"/>
            <w:tcBorders>
              <w:top w:val="nil"/>
              <w:left w:val="nil"/>
              <w:bottom w:val="single" w:sz="4" w:space="0" w:color="auto"/>
              <w:right w:val="single" w:sz="4" w:space="0" w:color="auto"/>
            </w:tcBorders>
            <w:shd w:val="clear" w:color="auto" w:fill="auto"/>
            <w:vAlign w:val="bottom"/>
            <w:hideMark/>
          </w:tcPr>
          <w:p w14:paraId="2C603F67"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0x0D, 0x0E</w:t>
            </w:r>
          </w:p>
        </w:tc>
        <w:tc>
          <w:tcPr>
            <w:tcW w:w="739" w:type="dxa"/>
            <w:tcBorders>
              <w:top w:val="nil"/>
              <w:left w:val="nil"/>
              <w:bottom w:val="single" w:sz="4" w:space="0" w:color="auto"/>
              <w:right w:val="single" w:sz="4" w:space="0" w:color="auto"/>
            </w:tcBorders>
            <w:shd w:val="clear" w:color="auto" w:fill="auto"/>
            <w:vAlign w:val="bottom"/>
            <w:hideMark/>
          </w:tcPr>
          <w:p w14:paraId="036D15A2"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0x0F, 0x10, 0x11, 0x12, 0x13, 0x14, 0x15, 0x16, 0x18</w:t>
            </w:r>
          </w:p>
        </w:tc>
        <w:tc>
          <w:tcPr>
            <w:tcW w:w="739" w:type="dxa"/>
            <w:tcBorders>
              <w:top w:val="nil"/>
              <w:left w:val="nil"/>
              <w:bottom w:val="single" w:sz="4" w:space="0" w:color="auto"/>
              <w:right w:val="single" w:sz="4" w:space="0" w:color="auto"/>
            </w:tcBorders>
            <w:shd w:val="clear" w:color="auto" w:fill="auto"/>
            <w:vAlign w:val="bottom"/>
            <w:hideMark/>
          </w:tcPr>
          <w:p w14:paraId="58661BB6"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0x0D, 0x0E, 0x0F, 0x10, 0x11</w:t>
            </w:r>
          </w:p>
        </w:tc>
        <w:tc>
          <w:tcPr>
            <w:tcW w:w="739" w:type="dxa"/>
            <w:tcBorders>
              <w:top w:val="nil"/>
              <w:left w:val="nil"/>
              <w:bottom w:val="single" w:sz="4" w:space="0" w:color="auto"/>
              <w:right w:val="single" w:sz="4" w:space="0" w:color="auto"/>
            </w:tcBorders>
            <w:shd w:val="clear" w:color="auto" w:fill="auto"/>
            <w:vAlign w:val="bottom"/>
            <w:hideMark/>
          </w:tcPr>
          <w:p w14:paraId="60420BA7"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0x1D, 0x1E, 0x1F, 0x20, 0x21</w:t>
            </w:r>
          </w:p>
        </w:tc>
        <w:tc>
          <w:tcPr>
            <w:tcW w:w="714" w:type="dxa"/>
            <w:tcBorders>
              <w:top w:val="nil"/>
              <w:left w:val="nil"/>
              <w:bottom w:val="single" w:sz="4" w:space="0" w:color="auto"/>
              <w:right w:val="single" w:sz="4" w:space="0" w:color="auto"/>
            </w:tcBorders>
            <w:shd w:val="clear" w:color="auto" w:fill="auto"/>
            <w:vAlign w:val="bottom"/>
            <w:hideMark/>
          </w:tcPr>
          <w:p w14:paraId="2427785D" w14:textId="22A25CE8"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0x1D, 0x1E, 0x1F, 0x20, 0x21</w:t>
            </w:r>
          </w:p>
        </w:tc>
      </w:tr>
      <w:tr w:rsidR="00C9166D" w:rsidRPr="00EE5669" w14:paraId="5ECE5E1A" w14:textId="77777777" w:rsidTr="00527AED">
        <w:trPr>
          <w:trHeight w:val="300"/>
        </w:trPr>
        <w:tc>
          <w:tcPr>
            <w:tcW w:w="7943" w:type="dxa"/>
            <w:gridSpan w:val="10"/>
            <w:tcBorders>
              <w:top w:val="nil"/>
              <w:left w:val="single" w:sz="4" w:space="0" w:color="auto"/>
              <w:bottom w:val="single" w:sz="4" w:space="0" w:color="auto"/>
              <w:right w:val="single" w:sz="4" w:space="0" w:color="auto"/>
            </w:tcBorders>
            <w:shd w:val="clear" w:color="auto" w:fill="auto"/>
            <w:noWrap/>
            <w:vAlign w:val="bottom"/>
          </w:tcPr>
          <w:p w14:paraId="0F4FD084" w14:textId="73A6E6A9" w:rsidR="00C9166D" w:rsidRDefault="00C9166D" w:rsidP="00B76D53">
            <w:pPr>
              <w:overflowPunct/>
              <w:autoSpaceDE/>
              <w:autoSpaceDN/>
              <w:adjustRightInd/>
              <w:ind w:left="720"/>
              <w:jc w:val="left"/>
              <w:textAlignment w:val="auto"/>
              <w:rPr>
                <w:rFonts w:ascii="Arial" w:hAnsi="Arial" w:cs="Arial"/>
                <w:bCs/>
                <w:color w:val="000000"/>
              </w:rPr>
            </w:pPr>
          </w:p>
          <w:p w14:paraId="0D633909" w14:textId="77777777" w:rsidR="00D146FD" w:rsidRPr="00D146FD" w:rsidRDefault="00C9166D" w:rsidP="00D146FD">
            <w:pPr>
              <w:pStyle w:val="ListParagraph"/>
              <w:numPr>
                <w:ilvl w:val="0"/>
                <w:numId w:val="41"/>
              </w:numPr>
              <w:overflowPunct/>
              <w:autoSpaceDE/>
              <w:autoSpaceDN/>
              <w:adjustRightInd/>
              <w:textAlignment w:val="auto"/>
              <w:rPr>
                <w:rFonts w:ascii="Arial" w:hAnsi="Arial" w:cs="Arial"/>
                <w:color w:val="000000"/>
              </w:rPr>
            </w:pPr>
            <w:r w:rsidRPr="00135CFF">
              <w:rPr>
                <w:rFonts w:ascii="Arial" w:hAnsi="Arial"/>
                <w:color w:val="000000"/>
              </w:rPr>
              <w:t>Configuring I2C for remote communication</w:t>
            </w:r>
            <w:r w:rsidRPr="00135CFF">
              <w:rPr>
                <w:rFonts w:ascii="Arial" w:hAnsi="Arial" w:cs="Arial"/>
                <w:bCs/>
                <w:color w:val="000000"/>
              </w:rPr>
              <w:t>:</w:t>
            </w:r>
          </w:p>
          <w:p w14:paraId="0BD3FE45" w14:textId="38601CB0" w:rsidR="00DD16CB" w:rsidRPr="00D146FD" w:rsidRDefault="00DD16CB" w:rsidP="00D146FD">
            <w:pPr>
              <w:pStyle w:val="ListParagraph"/>
              <w:overflowPunct/>
              <w:autoSpaceDE/>
              <w:autoSpaceDN/>
              <w:adjustRightInd/>
              <w:textAlignment w:val="auto"/>
              <w:rPr>
                <w:rFonts w:ascii="Arial" w:hAnsi="Arial" w:cs="Arial"/>
                <w:color w:val="000000"/>
              </w:rPr>
            </w:pPr>
          </w:p>
        </w:tc>
      </w:tr>
      <w:tr w:rsidR="005E5F49" w:rsidRPr="00EE5669" w14:paraId="61EF7227"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tcPr>
          <w:p w14:paraId="03B1A04A" w14:textId="20958D3B" w:rsidR="005E5F49" w:rsidRDefault="005E5F49" w:rsidP="00B76D53">
            <w:pPr>
              <w:overflowPunct/>
              <w:autoSpaceDE/>
              <w:autoSpaceDN/>
              <w:adjustRightInd/>
              <w:jc w:val="left"/>
              <w:textAlignment w:val="auto"/>
              <w:rPr>
                <w:rFonts w:ascii="Arial" w:hAnsi="Arial" w:cs="Arial"/>
                <w:color w:val="000000"/>
              </w:rPr>
            </w:pPr>
          </w:p>
        </w:tc>
        <w:tc>
          <w:tcPr>
            <w:tcW w:w="739" w:type="dxa"/>
            <w:tcBorders>
              <w:top w:val="nil"/>
              <w:left w:val="nil"/>
              <w:bottom w:val="single" w:sz="4" w:space="0" w:color="auto"/>
              <w:right w:val="single" w:sz="4" w:space="0" w:color="auto"/>
            </w:tcBorders>
            <w:shd w:val="clear" w:color="auto" w:fill="auto"/>
            <w:vAlign w:val="bottom"/>
          </w:tcPr>
          <w:p w14:paraId="508FC497"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505ED77A" w14:textId="3675BBF5"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913A</w:t>
            </w:r>
          </w:p>
        </w:tc>
        <w:tc>
          <w:tcPr>
            <w:tcW w:w="739" w:type="dxa"/>
            <w:tcBorders>
              <w:top w:val="nil"/>
              <w:left w:val="nil"/>
              <w:bottom w:val="single" w:sz="4" w:space="0" w:color="auto"/>
              <w:right w:val="single" w:sz="4" w:space="0" w:color="auto"/>
            </w:tcBorders>
            <w:shd w:val="clear" w:color="auto" w:fill="auto"/>
            <w:vAlign w:val="bottom"/>
          </w:tcPr>
          <w:p w14:paraId="5DB87D72"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617D3DAF" w14:textId="09B15748"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914A</w:t>
            </w:r>
          </w:p>
        </w:tc>
        <w:tc>
          <w:tcPr>
            <w:tcW w:w="739" w:type="dxa"/>
            <w:tcBorders>
              <w:top w:val="nil"/>
              <w:left w:val="nil"/>
              <w:bottom w:val="single" w:sz="4" w:space="0" w:color="auto"/>
              <w:right w:val="single" w:sz="4" w:space="0" w:color="auto"/>
            </w:tcBorders>
            <w:shd w:val="clear" w:color="auto" w:fill="auto"/>
            <w:vAlign w:val="bottom"/>
          </w:tcPr>
          <w:p w14:paraId="736E28F7"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1CB43EAA" w14:textId="64267454"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933</w:t>
            </w:r>
          </w:p>
        </w:tc>
        <w:tc>
          <w:tcPr>
            <w:tcW w:w="739" w:type="dxa"/>
            <w:tcBorders>
              <w:top w:val="nil"/>
              <w:left w:val="nil"/>
              <w:bottom w:val="single" w:sz="4" w:space="0" w:color="auto"/>
              <w:right w:val="single" w:sz="4" w:space="0" w:color="auto"/>
            </w:tcBorders>
            <w:shd w:val="clear" w:color="auto" w:fill="auto"/>
            <w:vAlign w:val="bottom"/>
          </w:tcPr>
          <w:p w14:paraId="3249AA3C"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49D4BC4D" w14:textId="4F1492F7"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934</w:t>
            </w:r>
          </w:p>
        </w:tc>
        <w:tc>
          <w:tcPr>
            <w:tcW w:w="739" w:type="dxa"/>
            <w:tcBorders>
              <w:top w:val="nil"/>
              <w:left w:val="nil"/>
              <w:bottom w:val="single" w:sz="4" w:space="0" w:color="auto"/>
              <w:right w:val="single" w:sz="4" w:space="0" w:color="auto"/>
            </w:tcBorders>
            <w:shd w:val="clear" w:color="auto" w:fill="auto"/>
            <w:vAlign w:val="bottom"/>
          </w:tcPr>
          <w:p w14:paraId="6356FF65"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0148A6D3" w14:textId="1B90B496"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953</w:t>
            </w:r>
          </w:p>
        </w:tc>
        <w:tc>
          <w:tcPr>
            <w:tcW w:w="739" w:type="dxa"/>
            <w:tcBorders>
              <w:top w:val="nil"/>
              <w:left w:val="nil"/>
              <w:bottom w:val="single" w:sz="4" w:space="0" w:color="auto"/>
              <w:right w:val="single" w:sz="4" w:space="0" w:color="auto"/>
            </w:tcBorders>
            <w:shd w:val="clear" w:color="auto" w:fill="auto"/>
            <w:vAlign w:val="bottom"/>
          </w:tcPr>
          <w:p w14:paraId="196CB1BD"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29E4CAD2" w14:textId="77777777" w:rsidR="005E5F49"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954</w:t>
            </w:r>
            <w:r>
              <w:rPr>
                <w:rFonts w:ascii="Arial" w:hAnsi="Arial" w:cs="Arial"/>
                <w:b/>
                <w:bCs/>
                <w:color w:val="000000"/>
              </w:rPr>
              <w:t>/</w:t>
            </w:r>
          </w:p>
          <w:p w14:paraId="5B349FC1" w14:textId="290E6FD3" w:rsidR="005E5F49" w:rsidRPr="00DD16CB" w:rsidRDefault="005E5F49" w:rsidP="00B76D53">
            <w:pPr>
              <w:overflowPunct/>
              <w:autoSpaceDE/>
              <w:autoSpaceDN/>
              <w:adjustRightInd/>
              <w:jc w:val="left"/>
              <w:textAlignment w:val="auto"/>
              <w:rPr>
                <w:rFonts w:ascii="Arial" w:hAnsi="Arial" w:cs="Arial"/>
                <w:b/>
                <w:color w:val="000000"/>
              </w:rPr>
            </w:pPr>
            <w:r>
              <w:rPr>
                <w:rFonts w:ascii="Arial" w:hAnsi="Arial" w:cs="Arial"/>
                <w:b/>
                <w:bCs/>
                <w:color w:val="000000"/>
              </w:rPr>
              <w:t>960</w:t>
            </w:r>
          </w:p>
        </w:tc>
        <w:tc>
          <w:tcPr>
            <w:tcW w:w="739" w:type="dxa"/>
            <w:tcBorders>
              <w:top w:val="nil"/>
              <w:left w:val="nil"/>
              <w:bottom w:val="single" w:sz="4" w:space="0" w:color="auto"/>
              <w:right w:val="single" w:sz="4" w:space="0" w:color="auto"/>
            </w:tcBorders>
            <w:shd w:val="clear" w:color="auto" w:fill="auto"/>
            <w:vAlign w:val="bottom"/>
          </w:tcPr>
          <w:p w14:paraId="0619D67F"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0D509332" w14:textId="77777777" w:rsidR="005E5F49"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927</w:t>
            </w:r>
            <w:r>
              <w:rPr>
                <w:rFonts w:ascii="Arial" w:hAnsi="Arial" w:cs="Arial"/>
                <w:b/>
                <w:bCs/>
                <w:color w:val="000000"/>
              </w:rPr>
              <w:t>/</w:t>
            </w:r>
          </w:p>
          <w:p w14:paraId="429D9DCB" w14:textId="485D3476" w:rsidR="005E5F49" w:rsidRPr="00DD16CB" w:rsidRDefault="005E5F49" w:rsidP="00B76D53">
            <w:pPr>
              <w:overflowPunct/>
              <w:autoSpaceDE/>
              <w:autoSpaceDN/>
              <w:adjustRightInd/>
              <w:jc w:val="left"/>
              <w:textAlignment w:val="auto"/>
              <w:rPr>
                <w:rFonts w:ascii="Arial" w:hAnsi="Arial" w:cs="Arial"/>
                <w:b/>
                <w:color w:val="000000"/>
              </w:rPr>
            </w:pPr>
            <w:r>
              <w:rPr>
                <w:rFonts w:ascii="Arial" w:hAnsi="Arial" w:cs="Arial"/>
                <w:b/>
                <w:bCs/>
                <w:color w:val="000000"/>
              </w:rPr>
              <w:t>947</w:t>
            </w:r>
          </w:p>
        </w:tc>
        <w:tc>
          <w:tcPr>
            <w:tcW w:w="739" w:type="dxa"/>
            <w:tcBorders>
              <w:top w:val="nil"/>
              <w:left w:val="nil"/>
              <w:bottom w:val="single" w:sz="4" w:space="0" w:color="auto"/>
              <w:right w:val="single" w:sz="4" w:space="0" w:color="auto"/>
            </w:tcBorders>
            <w:shd w:val="clear" w:color="auto" w:fill="auto"/>
            <w:vAlign w:val="bottom"/>
          </w:tcPr>
          <w:p w14:paraId="31895B28"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33BB5F72" w14:textId="7D7AED83"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928</w:t>
            </w:r>
          </w:p>
        </w:tc>
        <w:tc>
          <w:tcPr>
            <w:tcW w:w="714" w:type="dxa"/>
            <w:tcBorders>
              <w:top w:val="nil"/>
              <w:left w:val="nil"/>
              <w:bottom w:val="single" w:sz="4" w:space="0" w:color="auto"/>
              <w:right w:val="single" w:sz="4" w:space="0" w:color="auto"/>
            </w:tcBorders>
            <w:shd w:val="clear" w:color="auto" w:fill="auto"/>
            <w:vAlign w:val="bottom"/>
          </w:tcPr>
          <w:p w14:paraId="4AA7C42C"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38B7100C" w14:textId="0352F534"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948</w:t>
            </w:r>
          </w:p>
        </w:tc>
      </w:tr>
      <w:tr w:rsidR="005E5F49" w:rsidRPr="00EE5669" w14:paraId="55CE6CEA"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3705C87"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Enable I2C pass-through</w:t>
            </w:r>
          </w:p>
        </w:tc>
        <w:tc>
          <w:tcPr>
            <w:tcW w:w="739" w:type="dxa"/>
            <w:tcBorders>
              <w:top w:val="nil"/>
              <w:left w:val="nil"/>
              <w:bottom w:val="single" w:sz="4" w:space="0" w:color="auto"/>
              <w:right w:val="single" w:sz="4" w:space="0" w:color="auto"/>
            </w:tcBorders>
            <w:shd w:val="clear" w:color="auto" w:fill="auto"/>
            <w:vAlign w:val="bottom"/>
            <w:hideMark/>
          </w:tcPr>
          <w:p w14:paraId="489A8022"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0x03</w:t>
            </w:r>
          </w:p>
        </w:tc>
        <w:tc>
          <w:tcPr>
            <w:tcW w:w="739" w:type="dxa"/>
            <w:tcBorders>
              <w:top w:val="nil"/>
              <w:left w:val="nil"/>
              <w:bottom w:val="single" w:sz="4" w:space="0" w:color="auto"/>
              <w:right w:val="single" w:sz="4" w:space="0" w:color="auto"/>
            </w:tcBorders>
            <w:shd w:val="clear" w:color="auto" w:fill="auto"/>
            <w:vAlign w:val="bottom"/>
            <w:hideMark/>
          </w:tcPr>
          <w:p w14:paraId="6A327110"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0x03</w:t>
            </w:r>
          </w:p>
        </w:tc>
        <w:tc>
          <w:tcPr>
            <w:tcW w:w="739" w:type="dxa"/>
            <w:tcBorders>
              <w:top w:val="nil"/>
              <w:left w:val="nil"/>
              <w:bottom w:val="single" w:sz="4" w:space="0" w:color="auto"/>
              <w:right w:val="single" w:sz="4" w:space="0" w:color="auto"/>
            </w:tcBorders>
            <w:shd w:val="clear" w:color="auto" w:fill="auto"/>
            <w:vAlign w:val="bottom"/>
            <w:hideMark/>
          </w:tcPr>
          <w:p w14:paraId="2C28756A"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0x03</w:t>
            </w:r>
          </w:p>
        </w:tc>
        <w:tc>
          <w:tcPr>
            <w:tcW w:w="739" w:type="dxa"/>
            <w:tcBorders>
              <w:top w:val="nil"/>
              <w:left w:val="nil"/>
              <w:bottom w:val="single" w:sz="4" w:space="0" w:color="auto"/>
              <w:right w:val="single" w:sz="4" w:space="0" w:color="auto"/>
            </w:tcBorders>
            <w:shd w:val="clear" w:color="auto" w:fill="auto"/>
            <w:vAlign w:val="bottom"/>
            <w:hideMark/>
          </w:tcPr>
          <w:p w14:paraId="272D2DFD"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0x58</w:t>
            </w:r>
          </w:p>
        </w:tc>
        <w:tc>
          <w:tcPr>
            <w:tcW w:w="739" w:type="dxa"/>
            <w:tcBorders>
              <w:top w:val="nil"/>
              <w:left w:val="nil"/>
              <w:bottom w:val="single" w:sz="4" w:space="0" w:color="auto"/>
              <w:right w:val="single" w:sz="4" w:space="0" w:color="auto"/>
            </w:tcBorders>
            <w:shd w:val="clear" w:color="auto" w:fill="auto"/>
            <w:vAlign w:val="bottom"/>
            <w:hideMark/>
          </w:tcPr>
          <w:p w14:paraId="0B4A0B85"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0x32</w:t>
            </w:r>
          </w:p>
        </w:tc>
        <w:tc>
          <w:tcPr>
            <w:tcW w:w="739" w:type="dxa"/>
            <w:tcBorders>
              <w:top w:val="nil"/>
              <w:left w:val="nil"/>
              <w:bottom w:val="single" w:sz="4" w:space="0" w:color="auto"/>
              <w:right w:val="single" w:sz="4" w:space="0" w:color="auto"/>
            </w:tcBorders>
            <w:shd w:val="clear" w:color="auto" w:fill="auto"/>
            <w:vAlign w:val="bottom"/>
            <w:hideMark/>
          </w:tcPr>
          <w:p w14:paraId="32A8A12B"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0x58</w:t>
            </w:r>
          </w:p>
        </w:tc>
        <w:tc>
          <w:tcPr>
            <w:tcW w:w="739" w:type="dxa"/>
            <w:tcBorders>
              <w:top w:val="nil"/>
              <w:left w:val="nil"/>
              <w:bottom w:val="single" w:sz="4" w:space="0" w:color="auto"/>
              <w:right w:val="single" w:sz="4" w:space="0" w:color="auto"/>
            </w:tcBorders>
            <w:shd w:val="clear" w:color="auto" w:fill="auto"/>
            <w:vAlign w:val="bottom"/>
            <w:hideMark/>
          </w:tcPr>
          <w:p w14:paraId="30C5BCB7"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0x03</w:t>
            </w:r>
          </w:p>
        </w:tc>
        <w:tc>
          <w:tcPr>
            <w:tcW w:w="739" w:type="dxa"/>
            <w:tcBorders>
              <w:top w:val="nil"/>
              <w:left w:val="nil"/>
              <w:bottom w:val="single" w:sz="4" w:space="0" w:color="auto"/>
              <w:right w:val="single" w:sz="4" w:space="0" w:color="auto"/>
            </w:tcBorders>
            <w:shd w:val="clear" w:color="auto" w:fill="auto"/>
            <w:vAlign w:val="bottom"/>
            <w:hideMark/>
          </w:tcPr>
          <w:p w14:paraId="2CE58895"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0x03</w:t>
            </w:r>
          </w:p>
        </w:tc>
        <w:tc>
          <w:tcPr>
            <w:tcW w:w="714" w:type="dxa"/>
            <w:tcBorders>
              <w:top w:val="nil"/>
              <w:left w:val="nil"/>
              <w:bottom w:val="single" w:sz="4" w:space="0" w:color="auto"/>
              <w:right w:val="single" w:sz="4" w:space="0" w:color="auto"/>
            </w:tcBorders>
            <w:shd w:val="clear" w:color="auto" w:fill="auto"/>
            <w:vAlign w:val="bottom"/>
            <w:hideMark/>
          </w:tcPr>
          <w:p w14:paraId="58873378" w14:textId="4F065F2F"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0x03</w:t>
            </w:r>
          </w:p>
        </w:tc>
      </w:tr>
      <w:tr w:rsidR="005E5F49" w:rsidRPr="00EE5669" w14:paraId="74AC3227"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B35438B" w14:textId="0360FF6F"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Slave ID</w:t>
            </w:r>
          </w:p>
        </w:tc>
        <w:tc>
          <w:tcPr>
            <w:tcW w:w="739" w:type="dxa"/>
            <w:tcBorders>
              <w:top w:val="nil"/>
              <w:left w:val="nil"/>
              <w:bottom w:val="single" w:sz="4" w:space="0" w:color="auto"/>
              <w:right w:val="single" w:sz="4" w:space="0" w:color="auto"/>
            </w:tcBorders>
            <w:shd w:val="clear" w:color="auto" w:fill="auto"/>
            <w:vAlign w:val="bottom"/>
            <w:hideMark/>
          </w:tcPr>
          <w:p w14:paraId="756D12F8"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0x08</w:t>
            </w:r>
          </w:p>
        </w:tc>
        <w:tc>
          <w:tcPr>
            <w:tcW w:w="739" w:type="dxa"/>
            <w:tcBorders>
              <w:top w:val="nil"/>
              <w:left w:val="nil"/>
              <w:bottom w:val="single" w:sz="4" w:space="0" w:color="auto"/>
              <w:right w:val="single" w:sz="4" w:space="0" w:color="auto"/>
            </w:tcBorders>
            <w:shd w:val="clear" w:color="auto" w:fill="auto"/>
            <w:vAlign w:val="bottom"/>
            <w:hideMark/>
          </w:tcPr>
          <w:p w14:paraId="747DAE73"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0x08</w:t>
            </w:r>
          </w:p>
        </w:tc>
        <w:tc>
          <w:tcPr>
            <w:tcW w:w="739" w:type="dxa"/>
            <w:tcBorders>
              <w:top w:val="nil"/>
              <w:left w:val="nil"/>
              <w:bottom w:val="single" w:sz="4" w:space="0" w:color="auto"/>
              <w:right w:val="single" w:sz="4" w:space="0" w:color="auto"/>
            </w:tcBorders>
            <w:shd w:val="clear" w:color="auto" w:fill="auto"/>
            <w:vAlign w:val="bottom"/>
            <w:hideMark/>
          </w:tcPr>
          <w:p w14:paraId="149A6372"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0x08</w:t>
            </w:r>
          </w:p>
        </w:tc>
        <w:tc>
          <w:tcPr>
            <w:tcW w:w="739" w:type="dxa"/>
            <w:tcBorders>
              <w:top w:val="nil"/>
              <w:left w:val="nil"/>
              <w:bottom w:val="single" w:sz="4" w:space="0" w:color="auto"/>
              <w:right w:val="single" w:sz="4" w:space="0" w:color="auto"/>
            </w:tcBorders>
            <w:shd w:val="clear" w:color="auto" w:fill="auto"/>
            <w:vAlign w:val="bottom"/>
            <w:hideMark/>
          </w:tcPr>
          <w:p w14:paraId="01E5D506"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0x5D</w:t>
            </w:r>
          </w:p>
        </w:tc>
        <w:tc>
          <w:tcPr>
            <w:tcW w:w="739" w:type="dxa"/>
            <w:tcBorders>
              <w:top w:val="nil"/>
              <w:left w:val="nil"/>
              <w:bottom w:val="single" w:sz="4" w:space="0" w:color="auto"/>
              <w:right w:val="single" w:sz="4" w:space="0" w:color="auto"/>
            </w:tcBorders>
            <w:shd w:val="clear" w:color="auto" w:fill="auto"/>
            <w:vAlign w:val="bottom"/>
            <w:hideMark/>
          </w:tcPr>
          <w:p w14:paraId="6929FB07"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0x39</w:t>
            </w:r>
          </w:p>
        </w:tc>
        <w:tc>
          <w:tcPr>
            <w:tcW w:w="739" w:type="dxa"/>
            <w:tcBorders>
              <w:top w:val="nil"/>
              <w:left w:val="nil"/>
              <w:bottom w:val="single" w:sz="4" w:space="0" w:color="auto"/>
              <w:right w:val="single" w:sz="4" w:space="0" w:color="auto"/>
            </w:tcBorders>
            <w:shd w:val="clear" w:color="auto" w:fill="auto"/>
            <w:vAlign w:val="bottom"/>
            <w:hideMark/>
          </w:tcPr>
          <w:p w14:paraId="0A903010"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0x5D</w:t>
            </w:r>
          </w:p>
        </w:tc>
        <w:tc>
          <w:tcPr>
            <w:tcW w:w="739" w:type="dxa"/>
            <w:tcBorders>
              <w:top w:val="nil"/>
              <w:left w:val="nil"/>
              <w:bottom w:val="single" w:sz="4" w:space="0" w:color="auto"/>
              <w:right w:val="single" w:sz="4" w:space="0" w:color="auto"/>
            </w:tcBorders>
            <w:shd w:val="clear" w:color="auto" w:fill="auto"/>
            <w:vAlign w:val="bottom"/>
            <w:hideMark/>
          </w:tcPr>
          <w:p w14:paraId="3C3A6A31"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0x07</w:t>
            </w:r>
          </w:p>
        </w:tc>
        <w:tc>
          <w:tcPr>
            <w:tcW w:w="739" w:type="dxa"/>
            <w:tcBorders>
              <w:top w:val="nil"/>
              <w:left w:val="nil"/>
              <w:bottom w:val="single" w:sz="4" w:space="0" w:color="auto"/>
              <w:right w:val="single" w:sz="4" w:space="0" w:color="auto"/>
            </w:tcBorders>
            <w:shd w:val="clear" w:color="auto" w:fill="auto"/>
            <w:vAlign w:val="bottom"/>
            <w:hideMark/>
          </w:tcPr>
          <w:p w14:paraId="2808BB22"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0x08</w:t>
            </w:r>
          </w:p>
        </w:tc>
        <w:tc>
          <w:tcPr>
            <w:tcW w:w="714" w:type="dxa"/>
            <w:tcBorders>
              <w:top w:val="nil"/>
              <w:left w:val="nil"/>
              <w:bottom w:val="single" w:sz="4" w:space="0" w:color="auto"/>
              <w:right w:val="single" w:sz="4" w:space="0" w:color="auto"/>
            </w:tcBorders>
            <w:shd w:val="clear" w:color="auto" w:fill="auto"/>
            <w:vAlign w:val="bottom"/>
            <w:hideMark/>
          </w:tcPr>
          <w:p w14:paraId="002709B6" w14:textId="5043AC1D"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0x08</w:t>
            </w:r>
          </w:p>
        </w:tc>
      </w:tr>
      <w:tr w:rsidR="005E5F49" w:rsidRPr="00EE5669" w14:paraId="02C716A8"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D0CF45D" w14:textId="7B317622"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Slave Alias</w:t>
            </w:r>
          </w:p>
        </w:tc>
        <w:tc>
          <w:tcPr>
            <w:tcW w:w="739" w:type="dxa"/>
            <w:tcBorders>
              <w:top w:val="nil"/>
              <w:left w:val="nil"/>
              <w:bottom w:val="single" w:sz="4" w:space="0" w:color="auto"/>
              <w:right w:val="single" w:sz="4" w:space="0" w:color="auto"/>
            </w:tcBorders>
            <w:shd w:val="clear" w:color="auto" w:fill="auto"/>
            <w:vAlign w:val="bottom"/>
            <w:hideMark/>
          </w:tcPr>
          <w:p w14:paraId="45074EC1"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0x09</w:t>
            </w:r>
          </w:p>
        </w:tc>
        <w:tc>
          <w:tcPr>
            <w:tcW w:w="739" w:type="dxa"/>
            <w:tcBorders>
              <w:top w:val="nil"/>
              <w:left w:val="nil"/>
              <w:bottom w:val="single" w:sz="4" w:space="0" w:color="auto"/>
              <w:right w:val="single" w:sz="4" w:space="0" w:color="auto"/>
            </w:tcBorders>
            <w:shd w:val="clear" w:color="auto" w:fill="auto"/>
            <w:vAlign w:val="bottom"/>
            <w:hideMark/>
          </w:tcPr>
          <w:p w14:paraId="44651A14"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0x10</w:t>
            </w:r>
          </w:p>
        </w:tc>
        <w:tc>
          <w:tcPr>
            <w:tcW w:w="739" w:type="dxa"/>
            <w:tcBorders>
              <w:top w:val="nil"/>
              <w:left w:val="nil"/>
              <w:bottom w:val="single" w:sz="4" w:space="0" w:color="auto"/>
              <w:right w:val="single" w:sz="4" w:space="0" w:color="auto"/>
            </w:tcBorders>
            <w:shd w:val="clear" w:color="auto" w:fill="auto"/>
            <w:vAlign w:val="bottom"/>
            <w:hideMark/>
          </w:tcPr>
          <w:p w14:paraId="75A6548B"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0x09</w:t>
            </w:r>
          </w:p>
        </w:tc>
        <w:tc>
          <w:tcPr>
            <w:tcW w:w="739" w:type="dxa"/>
            <w:tcBorders>
              <w:top w:val="nil"/>
              <w:left w:val="nil"/>
              <w:bottom w:val="single" w:sz="4" w:space="0" w:color="auto"/>
              <w:right w:val="single" w:sz="4" w:space="0" w:color="auto"/>
            </w:tcBorders>
            <w:shd w:val="clear" w:color="auto" w:fill="auto"/>
            <w:vAlign w:val="bottom"/>
            <w:hideMark/>
          </w:tcPr>
          <w:p w14:paraId="09064C30"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0x65</w:t>
            </w:r>
          </w:p>
        </w:tc>
        <w:tc>
          <w:tcPr>
            <w:tcW w:w="739" w:type="dxa"/>
            <w:tcBorders>
              <w:top w:val="nil"/>
              <w:left w:val="nil"/>
              <w:bottom w:val="single" w:sz="4" w:space="0" w:color="auto"/>
              <w:right w:val="single" w:sz="4" w:space="0" w:color="auto"/>
            </w:tcBorders>
            <w:shd w:val="clear" w:color="auto" w:fill="auto"/>
            <w:vAlign w:val="bottom"/>
            <w:hideMark/>
          </w:tcPr>
          <w:p w14:paraId="51A5924C"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0x41</w:t>
            </w:r>
          </w:p>
        </w:tc>
        <w:tc>
          <w:tcPr>
            <w:tcW w:w="739" w:type="dxa"/>
            <w:tcBorders>
              <w:top w:val="nil"/>
              <w:left w:val="nil"/>
              <w:bottom w:val="single" w:sz="4" w:space="0" w:color="auto"/>
              <w:right w:val="single" w:sz="4" w:space="0" w:color="auto"/>
            </w:tcBorders>
            <w:shd w:val="clear" w:color="auto" w:fill="auto"/>
            <w:vAlign w:val="bottom"/>
            <w:hideMark/>
          </w:tcPr>
          <w:p w14:paraId="57EA44AD"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0x65</w:t>
            </w:r>
          </w:p>
        </w:tc>
        <w:tc>
          <w:tcPr>
            <w:tcW w:w="739" w:type="dxa"/>
            <w:tcBorders>
              <w:top w:val="nil"/>
              <w:left w:val="nil"/>
              <w:bottom w:val="single" w:sz="4" w:space="0" w:color="auto"/>
              <w:right w:val="single" w:sz="4" w:space="0" w:color="auto"/>
            </w:tcBorders>
            <w:shd w:val="clear" w:color="auto" w:fill="auto"/>
            <w:vAlign w:val="bottom"/>
            <w:hideMark/>
          </w:tcPr>
          <w:p w14:paraId="71263F36"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0x08</w:t>
            </w:r>
          </w:p>
        </w:tc>
        <w:tc>
          <w:tcPr>
            <w:tcW w:w="739" w:type="dxa"/>
            <w:tcBorders>
              <w:top w:val="nil"/>
              <w:left w:val="nil"/>
              <w:bottom w:val="single" w:sz="4" w:space="0" w:color="auto"/>
              <w:right w:val="single" w:sz="4" w:space="0" w:color="auto"/>
            </w:tcBorders>
            <w:shd w:val="clear" w:color="auto" w:fill="auto"/>
            <w:vAlign w:val="bottom"/>
            <w:hideMark/>
          </w:tcPr>
          <w:p w14:paraId="6353E158"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0x10</w:t>
            </w:r>
          </w:p>
        </w:tc>
        <w:tc>
          <w:tcPr>
            <w:tcW w:w="714" w:type="dxa"/>
            <w:tcBorders>
              <w:top w:val="nil"/>
              <w:left w:val="nil"/>
              <w:bottom w:val="single" w:sz="4" w:space="0" w:color="auto"/>
              <w:right w:val="single" w:sz="4" w:space="0" w:color="auto"/>
            </w:tcBorders>
            <w:shd w:val="clear" w:color="auto" w:fill="auto"/>
            <w:vAlign w:val="bottom"/>
            <w:hideMark/>
          </w:tcPr>
          <w:p w14:paraId="1A1DC2CE" w14:textId="4A21ADC0"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0x10</w:t>
            </w:r>
          </w:p>
        </w:tc>
      </w:tr>
      <w:tr w:rsidR="005E5F49" w:rsidRPr="00EE5669" w14:paraId="296AA229" w14:textId="77777777" w:rsidTr="00527AED">
        <w:trPr>
          <w:trHeight w:val="6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2ABCD8E4" w14:textId="77297B69"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Set SCL High/Low Times</w:t>
            </w:r>
          </w:p>
        </w:tc>
        <w:tc>
          <w:tcPr>
            <w:tcW w:w="739" w:type="dxa"/>
            <w:tcBorders>
              <w:top w:val="nil"/>
              <w:left w:val="nil"/>
              <w:bottom w:val="single" w:sz="4" w:space="0" w:color="auto"/>
              <w:right w:val="single" w:sz="4" w:space="0" w:color="auto"/>
            </w:tcBorders>
            <w:shd w:val="clear" w:color="auto" w:fill="auto"/>
            <w:vAlign w:val="bottom"/>
            <w:hideMark/>
          </w:tcPr>
          <w:p w14:paraId="29D95C9A"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0x11, 0x12</w:t>
            </w:r>
          </w:p>
        </w:tc>
        <w:tc>
          <w:tcPr>
            <w:tcW w:w="739" w:type="dxa"/>
            <w:tcBorders>
              <w:top w:val="nil"/>
              <w:left w:val="nil"/>
              <w:bottom w:val="single" w:sz="4" w:space="0" w:color="auto"/>
              <w:right w:val="single" w:sz="4" w:space="0" w:color="auto"/>
            </w:tcBorders>
            <w:shd w:val="clear" w:color="auto" w:fill="auto"/>
            <w:vAlign w:val="bottom"/>
            <w:hideMark/>
          </w:tcPr>
          <w:p w14:paraId="12C24C27"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0x40, 0x41</w:t>
            </w:r>
          </w:p>
        </w:tc>
        <w:tc>
          <w:tcPr>
            <w:tcW w:w="739" w:type="dxa"/>
            <w:tcBorders>
              <w:top w:val="nil"/>
              <w:left w:val="nil"/>
              <w:bottom w:val="single" w:sz="4" w:space="0" w:color="auto"/>
              <w:right w:val="single" w:sz="4" w:space="0" w:color="auto"/>
            </w:tcBorders>
            <w:shd w:val="clear" w:color="auto" w:fill="auto"/>
            <w:vAlign w:val="bottom"/>
            <w:hideMark/>
          </w:tcPr>
          <w:p w14:paraId="42F01D3B"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0x11, 0x12</w:t>
            </w:r>
          </w:p>
        </w:tc>
        <w:tc>
          <w:tcPr>
            <w:tcW w:w="739" w:type="dxa"/>
            <w:tcBorders>
              <w:top w:val="nil"/>
              <w:left w:val="nil"/>
              <w:bottom w:val="single" w:sz="4" w:space="0" w:color="auto"/>
              <w:right w:val="single" w:sz="4" w:space="0" w:color="auto"/>
            </w:tcBorders>
            <w:shd w:val="clear" w:color="auto" w:fill="auto"/>
            <w:vAlign w:val="bottom"/>
            <w:hideMark/>
          </w:tcPr>
          <w:p w14:paraId="109E2898"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0x0A, 0x0B</w:t>
            </w:r>
          </w:p>
        </w:tc>
        <w:tc>
          <w:tcPr>
            <w:tcW w:w="739" w:type="dxa"/>
            <w:tcBorders>
              <w:top w:val="nil"/>
              <w:left w:val="nil"/>
              <w:bottom w:val="single" w:sz="4" w:space="0" w:color="auto"/>
              <w:right w:val="single" w:sz="4" w:space="0" w:color="auto"/>
            </w:tcBorders>
            <w:shd w:val="clear" w:color="auto" w:fill="auto"/>
            <w:vAlign w:val="bottom"/>
            <w:hideMark/>
          </w:tcPr>
          <w:p w14:paraId="1E87FFA0"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0x0B, 0x0C</w:t>
            </w:r>
          </w:p>
        </w:tc>
        <w:tc>
          <w:tcPr>
            <w:tcW w:w="739" w:type="dxa"/>
            <w:tcBorders>
              <w:top w:val="nil"/>
              <w:left w:val="nil"/>
              <w:bottom w:val="single" w:sz="4" w:space="0" w:color="auto"/>
              <w:right w:val="single" w:sz="4" w:space="0" w:color="auto"/>
            </w:tcBorders>
            <w:shd w:val="clear" w:color="auto" w:fill="auto"/>
            <w:vAlign w:val="bottom"/>
            <w:hideMark/>
          </w:tcPr>
          <w:p w14:paraId="62665DA3"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0x0A, 0x0B</w:t>
            </w:r>
          </w:p>
        </w:tc>
        <w:tc>
          <w:tcPr>
            <w:tcW w:w="739" w:type="dxa"/>
            <w:tcBorders>
              <w:top w:val="nil"/>
              <w:left w:val="nil"/>
              <w:bottom w:val="single" w:sz="4" w:space="0" w:color="auto"/>
              <w:right w:val="single" w:sz="4" w:space="0" w:color="auto"/>
            </w:tcBorders>
            <w:shd w:val="clear" w:color="auto" w:fill="auto"/>
            <w:vAlign w:val="bottom"/>
            <w:hideMark/>
          </w:tcPr>
          <w:p w14:paraId="3A6D80C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0x18, 0x19</w:t>
            </w:r>
          </w:p>
        </w:tc>
        <w:tc>
          <w:tcPr>
            <w:tcW w:w="739" w:type="dxa"/>
            <w:tcBorders>
              <w:top w:val="nil"/>
              <w:left w:val="nil"/>
              <w:bottom w:val="single" w:sz="4" w:space="0" w:color="auto"/>
              <w:right w:val="single" w:sz="4" w:space="0" w:color="auto"/>
            </w:tcBorders>
            <w:shd w:val="clear" w:color="auto" w:fill="auto"/>
            <w:vAlign w:val="bottom"/>
            <w:hideMark/>
          </w:tcPr>
          <w:p w14:paraId="15F1A1E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0x26, 0x27</w:t>
            </w:r>
          </w:p>
        </w:tc>
        <w:tc>
          <w:tcPr>
            <w:tcW w:w="714" w:type="dxa"/>
            <w:tcBorders>
              <w:top w:val="nil"/>
              <w:left w:val="nil"/>
              <w:bottom w:val="single" w:sz="4" w:space="0" w:color="auto"/>
              <w:right w:val="single" w:sz="4" w:space="0" w:color="auto"/>
            </w:tcBorders>
            <w:shd w:val="clear" w:color="auto" w:fill="auto"/>
            <w:vAlign w:val="bottom"/>
            <w:hideMark/>
          </w:tcPr>
          <w:p w14:paraId="3173254C" w14:textId="4FC7422C"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0x26, 0x27</w:t>
            </w:r>
          </w:p>
        </w:tc>
      </w:tr>
      <w:tr w:rsidR="00C9166D" w:rsidRPr="00EE5669" w14:paraId="69A1BE8D" w14:textId="77777777" w:rsidTr="00527AED">
        <w:trPr>
          <w:trHeight w:val="300"/>
        </w:trPr>
        <w:tc>
          <w:tcPr>
            <w:tcW w:w="7943" w:type="dxa"/>
            <w:gridSpan w:val="10"/>
            <w:tcBorders>
              <w:top w:val="nil"/>
              <w:left w:val="single" w:sz="4" w:space="0" w:color="auto"/>
              <w:bottom w:val="single" w:sz="4" w:space="0" w:color="auto"/>
              <w:right w:val="single" w:sz="4" w:space="0" w:color="auto"/>
            </w:tcBorders>
            <w:shd w:val="clear" w:color="auto" w:fill="auto"/>
            <w:noWrap/>
            <w:vAlign w:val="bottom"/>
          </w:tcPr>
          <w:p w14:paraId="76A61605" w14:textId="77777777" w:rsidR="006E3409" w:rsidRPr="00E90045" w:rsidRDefault="006E3409" w:rsidP="00BE0E42">
            <w:pPr>
              <w:pStyle w:val="ListParagraph"/>
              <w:overflowPunct/>
              <w:autoSpaceDE/>
              <w:autoSpaceDN/>
              <w:adjustRightInd/>
              <w:textAlignment w:val="auto"/>
              <w:rPr>
                <w:rFonts w:ascii="Arial" w:hAnsi="Arial" w:cs="Arial"/>
                <w:color w:val="000000"/>
              </w:rPr>
            </w:pPr>
          </w:p>
          <w:p w14:paraId="727B1289" w14:textId="06E768A4" w:rsidR="00D146FD" w:rsidRPr="00E90045" w:rsidRDefault="00C9166D" w:rsidP="00D146FD">
            <w:pPr>
              <w:pStyle w:val="ListParagraph"/>
              <w:numPr>
                <w:ilvl w:val="0"/>
                <w:numId w:val="41"/>
              </w:numPr>
              <w:overflowPunct/>
              <w:autoSpaceDE/>
              <w:autoSpaceDN/>
              <w:adjustRightInd/>
              <w:textAlignment w:val="auto"/>
              <w:rPr>
                <w:rFonts w:ascii="Arial" w:hAnsi="Arial" w:cs="Arial"/>
                <w:color w:val="000000"/>
              </w:rPr>
            </w:pPr>
            <w:r w:rsidRPr="00E90045">
              <w:rPr>
                <w:rFonts w:ascii="Arial" w:hAnsi="Arial" w:cs="Arial"/>
                <w:color w:val="000000"/>
              </w:rPr>
              <w:t xml:space="preserve">Checking link status: </w:t>
            </w:r>
          </w:p>
          <w:p w14:paraId="36C97532" w14:textId="4C6C5163" w:rsidR="00D146FD" w:rsidRPr="00E90045" w:rsidRDefault="00D146FD" w:rsidP="00D146FD">
            <w:pPr>
              <w:pStyle w:val="ListParagraph"/>
              <w:overflowPunct/>
              <w:autoSpaceDE/>
              <w:autoSpaceDN/>
              <w:adjustRightInd/>
              <w:textAlignment w:val="auto"/>
              <w:rPr>
                <w:rFonts w:ascii="Arial" w:hAnsi="Arial" w:cs="Arial"/>
                <w:color w:val="000000"/>
              </w:rPr>
            </w:pPr>
          </w:p>
        </w:tc>
      </w:tr>
      <w:tr w:rsidR="005E5F49" w:rsidRPr="00EE5669" w14:paraId="551C1303" w14:textId="77777777" w:rsidTr="00527AED">
        <w:trPr>
          <w:trHeight w:val="300"/>
        </w:trPr>
        <w:tc>
          <w:tcPr>
            <w:tcW w:w="1317" w:type="dxa"/>
            <w:tcBorders>
              <w:top w:val="nil"/>
              <w:left w:val="single" w:sz="4" w:space="0" w:color="auto"/>
              <w:bottom w:val="single" w:sz="4" w:space="0" w:color="auto"/>
              <w:right w:val="nil"/>
            </w:tcBorders>
            <w:shd w:val="clear" w:color="auto" w:fill="auto"/>
            <w:noWrap/>
            <w:vAlign w:val="bottom"/>
          </w:tcPr>
          <w:p w14:paraId="0883CDB7" w14:textId="187A5446" w:rsidR="005E5F49" w:rsidRPr="00DD16CB" w:rsidRDefault="005E5F49" w:rsidP="00B76D53">
            <w:pPr>
              <w:overflowPunct/>
              <w:autoSpaceDE/>
              <w:autoSpaceDN/>
              <w:adjustRightInd/>
              <w:jc w:val="left"/>
              <w:textAlignment w:val="auto"/>
              <w:rPr>
                <w:rFonts w:ascii="Arial" w:hAnsi="Arial" w:cs="Arial"/>
                <w:b/>
                <w:color w:val="000000"/>
              </w:rPr>
            </w:pPr>
          </w:p>
        </w:tc>
        <w:tc>
          <w:tcPr>
            <w:tcW w:w="739" w:type="dxa"/>
            <w:tcBorders>
              <w:top w:val="nil"/>
              <w:left w:val="single" w:sz="4" w:space="0" w:color="auto"/>
              <w:bottom w:val="single" w:sz="4" w:space="0" w:color="auto"/>
              <w:right w:val="single" w:sz="4" w:space="0" w:color="auto"/>
            </w:tcBorders>
            <w:shd w:val="clear" w:color="auto" w:fill="auto"/>
            <w:vAlign w:val="bottom"/>
          </w:tcPr>
          <w:p w14:paraId="27FE1C1D"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437787CC" w14:textId="5A894D10"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913A</w:t>
            </w:r>
          </w:p>
        </w:tc>
        <w:tc>
          <w:tcPr>
            <w:tcW w:w="739" w:type="dxa"/>
            <w:tcBorders>
              <w:top w:val="nil"/>
              <w:left w:val="nil"/>
              <w:bottom w:val="single" w:sz="4" w:space="0" w:color="auto"/>
              <w:right w:val="single" w:sz="4" w:space="0" w:color="auto"/>
            </w:tcBorders>
            <w:shd w:val="clear" w:color="auto" w:fill="auto"/>
            <w:vAlign w:val="bottom"/>
          </w:tcPr>
          <w:p w14:paraId="605E586B"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5BA17E4A" w14:textId="1E72F982"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914A</w:t>
            </w:r>
          </w:p>
        </w:tc>
        <w:tc>
          <w:tcPr>
            <w:tcW w:w="739" w:type="dxa"/>
            <w:tcBorders>
              <w:top w:val="nil"/>
              <w:left w:val="nil"/>
              <w:bottom w:val="single" w:sz="4" w:space="0" w:color="auto"/>
              <w:right w:val="single" w:sz="4" w:space="0" w:color="auto"/>
            </w:tcBorders>
            <w:shd w:val="clear" w:color="auto" w:fill="auto"/>
            <w:vAlign w:val="bottom"/>
          </w:tcPr>
          <w:p w14:paraId="3BDAB4A3"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5D76CD46" w14:textId="5050A4D6"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933</w:t>
            </w:r>
          </w:p>
        </w:tc>
        <w:tc>
          <w:tcPr>
            <w:tcW w:w="739" w:type="dxa"/>
            <w:tcBorders>
              <w:top w:val="nil"/>
              <w:left w:val="nil"/>
              <w:bottom w:val="single" w:sz="4" w:space="0" w:color="auto"/>
              <w:right w:val="single" w:sz="4" w:space="0" w:color="auto"/>
            </w:tcBorders>
            <w:shd w:val="clear" w:color="auto" w:fill="auto"/>
            <w:vAlign w:val="bottom"/>
          </w:tcPr>
          <w:p w14:paraId="40D0747E"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31ADE1F4" w14:textId="1811DBF2"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934</w:t>
            </w:r>
          </w:p>
        </w:tc>
        <w:tc>
          <w:tcPr>
            <w:tcW w:w="739" w:type="dxa"/>
            <w:tcBorders>
              <w:top w:val="nil"/>
              <w:left w:val="nil"/>
              <w:bottom w:val="single" w:sz="4" w:space="0" w:color="auto"/>
              <w:right w:val="single" w:sz="4" w:space="0" w:color="auto"/>
            </w:tcBorders>
            <w:shd w:val="clear" w:color="auto" w:fill="auto"/>
            <w:vAlign w:val="bottom"/>
          </w:tcPr>
          <w:p w14:paraId="002F820C" w14:textId="77777777" w:rsidR="005E5F49" w:rsidRPr="00E90045" w:rsidRDefault="005E5F49" w:rsidP="00B76D53">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p>
          <w:p w14:paraId="76C21A37" w14:textId="399CC380" w:rsidR="005E5F49" w:rsidRPr="00E90045" w:rsidRDefault="005E5F49" w:rsidP="00B76D53">
            <w:pPr>
              <w:overflowPunct/>
              <w:autoSpaceDE/>
              <w:autoSpaceDN/>
              <w:adjustRightInd/>
              <w:jc w:val="left"/>
              <w:textAlignment w:val="auto"/>
              <w:rPr>
                <w:rFonts w:ascii="Arial" w:hAnsi="Arial" w:cs="Arial"/>
                <w:b/>
                <w:color w:val="000000"/>
              </w:rPr>
            </w:pPr>
            <w:r w:rsidRPr="00E90045">
              <w:rPr>
                <w:rFonts w:ascii="Arial" w:hAnsi="Arial" w:cs="Arial"/>
                <w:b/>
                <w:bCs/>
                <w:color w:val="000000"/>
              </w:rPr>
              <w:t>953</w:t>
            </w:r>
          </w:p>
        </w:tc>
        <w:tc>
          <w:tcPr>
            <w:tcW w:w="739" w:type="dxa"/>
            <w:tcBorders>
              <w:top w:val="nil"/>
              <w:left w:val="nil"/>
              <w:bottom w:val="single" w:sz="4" w:space="0" w:color="auto"/>
              <w:right w:val="single" w:sz="4" w:space="0" w:color="auto"/>
            </w:tcBorders>
            <w:shd w:val="clear" w:color="auto" w:fill="auto"/>
            <w:vAlign w:val="bottom"/>
          </w:tcPr>
          <w:p w14:paraId="4E04E7BB"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p>
          <w:p w14:paraId="476CEF63" w14:textId="77777777" w:rsidR="005E5F49"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954</w:t>
            </w:r>
            <w:r>
              <w:rPr>
                <w:rFonts w:ascii="Arial" w:hAnsi="Arial" w:cs="Arial"/>
                <w:b/>
                <w:bCs/>
                <w:color w:val="000000"/>
              </w:rPr>
              <w:t>/</w:t>
            </w:r>
          </w:p>
          <w:p w14:paraId="0F74A240" w14:textId="5EDFB699" w:rsidR="005E5F49" w:rsidRPr="005E5F49" w:rsidRDefault="005E5F49" w:rsidP="00B76D53">
            <w:pPr>
              <w:overflowPunct/>
              <w:autoSpaceDE/>
              <w:autoSpaceDN/>
              <w:adjustRightInd/>
              <w:jc w:val="left"/>
              <w:textAlignment w:val="auto"/>
              <w:rPr>
                <w:rFonts w:ascii="Arial" w:hAnsi="Arial" w:cs="Arial"/>
                <w:b/>
                <w:bCs/>
                <w:color w:val="000000"/>
              </w:rPr>
            </w:pPr>
            <w:r>
              <w:rPr>
                <w:rFonts w:ascii="Arial" w:hAnsi="Arial" w:cs="Arial"/>
                <w:b/>
                <w:bCs/>
                <w:color w:val="000000"/>
              </w:rPr>
              <w:t>960</w:t>
            </w:r>
          </w:p>
        </w:tc>
        <w:tc>
          <w:tcPr>
            <w:tcW w:w="739" w:type="dxa"/>
            <w:tcBorders>
              <w:top w:val="nil"/>
              <w:left w:val="nil"/>
              <w:bottom w:val="single" w:sz="4" w:space="0" w:color="auto"/>
              <w:right w:val="single" w:sz="4" w:space="0" w:color="auto"/>
            </w:tcBorders>
            <w:shd w:val="clear" w:color="auto" w:fill="auto"/>
            <w:vAlign w:val="bottom"/>
          </w:tcPr>
          <w:p w14:paraId="662505FB"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758CDDC9" w14:textId="77777777" w:rsidR="005E5F49"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927</w:t>
            </w:r>
            <w:r>
              <w:rPr>
                <w:rFonts w:ascii="Arial" w:hAnsi="Arial" w:cs="Arial"/>
                <w:b/>
                <w:bCs/>
                <w:color w:val="000000"/>
              </w:rPr>
              <w:t>/</w:t>
            </w:r>
          </w:p>
          <w:p w14:paraId="5D7084FB" w14:textId="5B12520F" w:rsidR="005E5F49" w:rsidRPr="00DD16CB" w:rsidRDefault="005E5F49" w:rsidP="00B76D53">
            <w:pPr>
              <w:overflowPunct/>
              <w:autoSpaceDE/>
              <w:autoSpaceDN/>
              <w:adjustRightInd/>
              <w:jc w:val="left"/>
              <w:textAlignment w:val="auto"/>
              <w:rPr>
                <w:rFonts w:ascii="Arial" w:hAnsi="Arial" w:cs="Arial"/>
                <w:b/>
                <w:color w:val="000000"/>
              </w:rPr>
            </w:pPr>
            <w:r>
              <w:rPr>
                <w:rFonts w:ascii="Arial" w:hAnsi="Arial" w:cs="Arial"/>
                <w:b/>
                <w:bCs/>
                <w:color w:val="000000"/>
              </w:rPr>
              <w:t>947</w:t>
            </w:r>
          </w:p>
        </w:tc>
        <w:tc>
          <w:tcPr>
            <w:tcW w:w="739" w:type="dxa"/>
            <w:tcBorders>
              <w:top w:val="nil"/>
              <w:left w:val="nil"/>
              <w:bottom w:val="single" w:sz="4" w:space="0" w:color="auto"/>
              <w:right w:val="single" w:sz="4" w:space="0" w:color="auto"/>
            </w:tcBorders>
            <w:shd w:val="clear" w:color="auto" w:fill="auto"/>
            <w:vAlign w:val="bottom"/>
          </w:tcPr>
          <w:p w14:paraId="41BFA6F3"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40AA88B2" w14:textId="70748779"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928</w:t>
            </w:r>
          </w:p>
        </w:tc>
        <w:tc>
          <w:tcPr>
            <w:tcW w:w="714" w:type="dxa"/>
            <w:tcBorders>
              <w:top w:val="nil"/>
              <w:left w:val="nil"/>
              <w:bottom w:val="single" w:sz="4" w:space="0" w:color="auto"/>
              <w:right w:val="single" w:sz="4" w:space="0" w:color="auto"/>
            </w:tcBorders>
            <w:shd w:val="clear" w:color="auto" w:fill="auto"/>
            <w:vAlign w:val="bottom"/>
          </w:tcPr>
          <w:p w14:paraId="5A402610" w14:textId="77777777" w:rsidR="005E5F49" w:rsidRPr="00DD16CB" w:rsidRDefault="005E5F49" w:rsidP="00B76D53">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UH</w:t>
            </w:r>
          </w:p>
          <w:p w14:paraId="790BCF49" w14:textId="75AA11D0" w:rsidR="005E5F49" w:rsidRPr="00DD16CB" w:rsidRDefault="005E5F49" w:rsidP="00B76D53">
            <w:pPr>
              <w:overflowPunct/>
              <w:autoSpaceDE/>
              <w:autoSpaceDN/>
              <w:adjustRightInd/>
              <w:jc w:val="left"/>
              <w:textAlignment w:val="auto"/>
              <w:rPr>
                <w:rFonts w:ascii="Arial" w:hAnsi="Arial" w:cs="Arial"/>
                <w:b/>
                <w:color w:val="000000"/>
              </w:rPr>
            </w:pPr>
            <w:r w:rsidRPr="00DD16CB">
              <w:rPr>
                <w:rFonts w:ascii="Arial" w:hAnsi="Arial" w:cs="Arial"/>
                <w:b/>
                <w:bCs/>
                <w:color w:val="000000"/>
              </w:rPr>
              <w:t>948</w:t>
            </w:r>
          </w:p>
        </w:tc>
      </w:tr>
      <w:tr w:rsidR="005E5F49" w:rsidRPr="00EE5669" w14:paraId="1E5B6666" w14:textId="77777777" w:rsidTr="00527AED">
        <w:trPr>
          <w:trHeight w:val="300"/>
        </w:trPr>
        <w:tc>
          <w:tcPr>
            <w:tcW w:w="1317" w:type="dxa"/>
            <w:tcBorders>
              <w:top w:val="nil"/>
              <w:left w:val="single" w:sz="4" w:space="0" w:color="auto"/>
              <w:bottom w:val="single" w:sz="4" w:space="0" w:color="auto"/>
              <w:right w:val="nil"/>
            </w:tcBorders>
            <w:shd w:val="clear" w:color="auto" w:fill="auto"/>
            <w:noWrap/>
            <w:vAlign w:val="bottom"/>
            <w:hideMark/>
          </w:tcPr>
          <w:p w14:paraId="61D25427" w14:textId="67DE1016" w:rsidR="005E5F49" w:rsidRPr="00EE5669" w:rsidRDefault="005E5F49" w:rsidP="00B76D53">
            <w:pPr>
              <w:overflowPunct/>
              <w:autoSpaceDE/>
              <w:autoSpaceDN/>
              <w:adjustRightInd/>
              <w:jc w:val="left"/>
              <w:textAlignment w:val="auto"/>
              <w:rPr>
                <w:rFonts w:ascii="Arial" w:hAnsi="Arial" w:cs="Arial"/>
                <w:color w:val="000000"/>
              </w:rPr>
            </w:pPr>
            <w:r w:rsidRPr="00FA57B1">
              <w:rPr>
                <w:rFonts w:ascii="Arial" w:hAnsi="Arial" w:cs="Arial"/>
                <w:color w:val="000000"/>
              </w:rPr>
              <w:t>Read back partner</w:t>
            </w:r>
            <w:r w:rsidRPr="00EE5669">
              <w:rPr>
                <w:rFonts w:ascii="Arial" w:hAnsi="Arial" w:cs="Arial"/>
                <w:color w:val="000000"/>
              </w:rPr>
              <w:t xml:space="preserve"> I2C addr (local)</w:t>
            </w:r>
          </w:p>
        </w:tc>
        <w:tc>
          <w:tcPr>
            <w:tcW w:w="739" w:type="dxa"/>
            <w:tcBorders>
              <w:top w:val="nil"/>
              <w:left w:val="single" w:sz="4" w:space="0" w:color="auto"/>
              <w:bottom w:val="single" w:sz="4" w:space="0" w:color="auto"/>
              <w:right w:val="single" w:sz="4" w:space="0" w:color="auto"/>
            </w:tcBorders>
            <w:shd w:val="clear" w:color="auto" w:fill="auto"/>
            <w:vAlign w:val="bottom"/>
            <w:hideMark/>
          </w:tcPr>
          <w:p w14:paraId="5CF34F68"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0x06</w:t>
            </w:r>
          </w:p>
        </w:tc>
        <w:tc>
          <w:tcPr>
            <w:tcW w:w="739" w:type="dxa"/>
            <w:tcBorders>
              <w:top w:val="nil"/>
              <w:left w:val="nil"/>
              <w:bottom w:val="single" w:sz="4" w:space="0" w:color="auto"/>
              <w:right w:val="single" w:sz="4" w:space="0" w:color="auto"/>
            </w:tcBorders>
            <w:shd w:val="clear" w:color="auto" w:fill="auto"/>
            <w:vAlign w:val="bottom"/>
            <w:hideMark/>
          </w:tcPr>
          <w:p w14:paraId="7D3A308E"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0x06</w:t>
            </w:r>
          </w:p>
        </w:tc>
        <w:tc>
          <w:tcPr>
            <w:tcW w:w="739" w:type="dxa"/>
            <w:tcBorders>
              <w:top w:val="nil"/>
              <w:left w:val="nil"/>
              <w:bottom w:val="single" w:sz="4" w:space="0" w:color="auto"/>
              <w:right w:val="single" w:sz="4" w:space="0" w:color="auto"/>
            </w:tcBorders>
            <w:shd w:val="clear" w:color="auto" w:fill="auto"/>
            <w:vAlign w:val="bottom"/>
            <w:hideMark/>
          </w:tcPr>
          <w:p w14:paraId="3C65A761"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0x06</w:t>
            </w:r>
          </w:p>
        </w:tc>
        <w:tc>
          <w:tcPr>
            <w:tcW w:w="739" w:type="dxa"/>
            <w:tcBorders>
              <w:top w:val="nil"/>
              <w:left w:val="nil"/>
              <w:bottom w:val="single" w:sz="4" w:space="0" w:color="auto"/>
              <w:right w:val="single" w:sz="4" w:space="0" w:color="auto"/>
            </w:tcBorders>
            <w:shd w:val="clear" w:color="auto" w:fill="auto"/>
            <w:vAlign w:val="bottom"/>
            <w:hideMark/>
          </w:tcPr>
          <w:p w14:paraId="22D30E61"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0x5B</w:t>
            </w:r>
          </w:p>
        </w:tc>
        <w:tc>
          <w:tcPr>
            <w:tcW w:w="739" w:type="dxa"/>
            <w:tcBorders>
              <w:top w:val="nil"/>
              <w:left w:val="nil"/>
              <w:bottom w:val="single" w:sz="4" w:space="0" w:color="auto"/>
              <w:right w:val="single" w:sz="4" w:space="0" w:color="auto"/>
            </w:tcBorders>
            <w:shd w:val="clear" w:color="auto" w:fill="auto"/>
            <w:vAlign w:val="bottom"/>
            <w:hideMark/>
          </w:tcPr>
          <w:p w14:paraId="15DB666C"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0x37</w:t>
            </w:r>
          </w:p>
        </w:tc>
        <w:tc>
          <w:tcPr>
            <w:tcW w:w="739" w:type="dxa"/>
            <w:tcBorders>
              <w:top w:val="nil"/>
              <w:left w:val="nil"/>
              <w:bottom w:val="single" w:sz="4" w:space="0" w:color="auto"/>
              <w:right w:val="single" w:sz="4" w:space="0" w:color="auto"/>
            </w:tcBorders>
            <w:shd w:val="clear" w:color="auto" w:fill="auto"/>
            <w:vAlign w:val="bottom"/>
            <w:hideMark/>
          </w:tcPr>
          <w:p w14:paraId="1CF5062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0x5B</w:t>
            </w:r>
          </w:p>
        </w:tc>
        <w:tc>
          <w:tcPr>
            <w:tcW w:w="739" w:type="dxa"/>
            <w:tcBorders>
              <w:top w:val="nil"/>
              <w:left w:val="nil"/>
              <w:bottom w:val="single" w:sz="4" w:space="0" w:color="auto"/>
              <w:right w:val="single" w:sz="4" w:space="0" w:color="auto"/>
            </w:tcBorders>
            <w:shd w:val="clear" w:color="auto" w:fill="auto"/>
            <w:vAlign w:val="bottom"/>
            <w:hideMark/>
          </w:tcPr>
          <w:p w14:paraId="40503681"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0x06</w:t>
            </w:r>
          </w:p>
        </w:tc>
        <w:tc>
          <w:tcPr>
            <w:tcW w:w="739" w:type="dxa"/>
            <w:tcBorders>
              <w:top w:val="nil"/>
              <w:left w:val="nil"/>
              <w:bottom w:val="single" w:sz="4" w:space="0" w:color="auto"/>
              <w:right w:val="single" w:sz="4" w:space="0" w:color="auto"/>
            </w:tcBorders>
            <w:shd w:val="clear" w:color="auto" w:fill="auto"/>
            <w:vAlign w:val="bottom"/>
            <w:hideMark/>
          </w:tcPr>
          <w:p w14:paraId="6047B938"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0x07</w:t>
            </w:r>
          </w:p>
        </w:tc>
        <w:tc>
          <w:tcPr>
            <w:tcW w:w="714" w:type="dxa"/>
            <w:tcBorders>
              <w:top w:val="nil"/>
              <w:left w:val="nil"/>
              <w:bottom w:val="single" w:sz="4" w:space="0" w:color="auto"/>
              <w:right w:val="single" w:sz="4" w:space="0" w:color="auto"/>
            </w:tcBorders>
            <w:shd w:val="clear" w:color="auto" w:fill="auto"/>
            <w:vAlign w:val="bottom"/>
            <w:hideMark/>
          </w:tcPr>
          <w:p w14:paraId="2F1D9EA2" w14:textId="531FB014"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0x07</w:t>
            </w:r>
          </w:p>
        </w:tc>
      </w:tr>
      <w:tr w:rsidR="005E5F49" w:rsidRPr="00EE5669" w14:paraId="1C22DF9B" w14:textId="77777777" w:rsidTr="00527AED">
        <w:trPr>
          <w:trHeight w:val="9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FB47A1A" w14:textId="77777777" w:rsidR="005E5F49" w:rsidRDefault="005E5F49" w:rsidP="00B76D53">
            <w:pPr>
              <w:overflowPunct/>
              <w:autoSpaceDE/>
              <w:autoSpaceDN/>
              <w:adjustRightInd/>
              <w:jc w:val="left"/>
              <w:textAlignment w:val="auto"/>
              <w:rPr>
                <w:rFonts w:ascii="Arial" w:hAnsi="Arial" w:cs="Arial"/>
                <w:color w:val="000000"/>
              </w:rPr>
            </w:pPr>
            <w:r w:rsidRPr="00FA57B1">
              <w:rPr>
                <w:rFonts w:ascii="Arial" w:hAnsi="Arial" w:cs="Arial"/>
                <w:color w:val="000000"/>
              </w:rPr>
              <w:t>Detect Valid Clock</w:t>
            </w:r>
          </w:p>
          <w:p w14:paraId="48B32135" w14:textId="77777777" w:rsidR="005E5F49" w:rsidRDefault="005E5F49" w:rsidP="00B76D53">
            <w:pPr>
              <w:overflowPunct/>
              <w:autoSpaceDE/>
              <w:autoSpaceDN/>
              <w:adjustRightInd/>
              <w:jc w:val="left"/>
              <w:textAlignment w:val="auto"/>
              <w:rPr>
                <w:rFonts w:ascii="Arial" w:hAnsi="Arial" w:cs="Arial"/>
                <w:color w:val="000000"/>
              </w:rPr>
            </w:pPr>
          </w:p>
          <w:p w14:paraId="33741DB7" w14:textId="0FD064AE" w:rsidR="005E5F49" w:rsidRPr="00FA57B1" w:rsidRDefault="005E5F49" w:rsidP="00B76D53">
            <w:pPr>
              <w:overflowPunct/>
              <w:autoSpaceDE/>
              <w:autoSpaceDN/>
              <w:adjustRightInd/>
              <w:jc w:val="left"/>
              <w:textAlignment w:val="auto"/>
              <w:rPr>
                <w:rFonts w:ascii="Arial" w:hAnsi="Arial" w:cs="Arial"/>
                <w:color w:val="000000"/>
              </w:rPr>
            </w:pPr>
          </w:p>
        </w:tc>
        <w:tc>
          <w:tcPr>
            <w:tcW w:w="739" w:type="dxa"/>
            <w:tcBorders>
              <w:top w:val="nil"/>
              <w:left w:val="nil"/>
              <w:bottom w:val="single" w:sz="4" w:space="0" w:color="auto"/>
              <w:right w:val="single" w:sz="4" w:space="0" w:color="auto"/>
            </w:tcBorders>
            <w:shd w:val="clear" w:color="auto" w:fill="auto"/>
            <w:vAlign w:val="bottom"/>
            <w:hideMark/>
          </w:tcPr>
          <w:p w14:paraId="08A4B3F9"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0x0C</w:t>
            </w:r>
          </w:p>
        </w:tc>
        <w:tc>
          <w:tcPr>
            <w:tcW w:w="739" w:type="dxa"/>
            <w:tcBorders>
              <w:top w:val="nil"/>
              <w:left w:val="nil"/>
              <w:bottom w:val="single" w:sz="4" w:space="0" w:color="auto"/>
              <w:right w:val="single" w:sz="4" w:space="0" w:color="auto"/>
            </w:tcBorders>
            <w:shd w:val="clear" w:color="auto" w:fill="auto"/>
            <w:vAlign w:val="bottom"/>
            <w:hideMark/>
          </w:tcPr>
          <w:p w14:paraId="31991DAB"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0x1C</w:t>
            </w:r>
          </w:p>
        </w:tc>
        <w:tc>
          <w:tcPr>
            <w:tcW w:w="739" w:type="dxa"/>
            <w:tcBorders>
              <w:top w:val="nil"/>
              <w:left w:val="nil"/>
              <w:bottom w:val="single" w:sz="4" w:space="0" w:color="auto"/>
              <w:right w:val="single" w:sz="4" w:space="0" w:color="auto"/>
            </w:tcBorders>
            <w:shd w:val="clear" w:color="auto" w:fill="auto"/>
            <w:vAlign w:val="bottom"/>
            <w:hideMark/>
          </w:tcPr>
          <w:p w14:paraId="5A13E42A"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0x0C</w:t>
            </w:r>
          </w:p>
        </w:tc>
        <w:tc>
          <w:tcPr>
            <w:tcW w:w="739" w:type="dxa"/>
            <w:tcBorders>
              <w:top w:val="nil"/>
              <w:left w:val="nil"/>
              <w:bottom w:val="single" w:sz="4" w:space="0" w:color="auto"/>
              <w:right w:val="single" w:sz="4" w:space="0" w:color="auto"/>
            </w:tcBorders>
            <w:shd w:val="clear" w:color="auto" w:fill="auto"/>
            <w:vAlign w:val="bottom"/>
            <w:hideMark/>
          </w:tcPr>
          <w:p w14:paraId="4824FE31" w14:textId="22550AB3"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0x4E, 0x4F, 0x50,</w:t>
            </w:r>
          </w:p>
        </w:tc>
        <w:tc>
          <w:tcPr>
            <w:tcW w:w="739" w:type="dxa"/>
            <w:tcBorders>
              <w:top w:val="nil"/>
              <w:left w:val="nil"/>
              <w:bottom w:val="single" w:sz="4" w:space="0" w:color="auto"/>
              <w:right w:val="single" w:sz="4" w:space="0" w:color="auto"/>
            </w:tcBorders>
            <w:shd w:val="clear" w:color="auto" w:fill="auto"/>
            <w:vAlign w:val="bottom"/>
            <w:hideMark/>
          </w:tcPr>
          <w:p w14:paraId="4E387CF6"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0x52</w:t>
            </w:r>
          </w:p>
        </w:tc>
        <w:tc>
          <w:tcPr>
            <w:tcW w:w="739" w:type="dxa"/>
            <w:tcBorders>
              <w:top w:val="nil"/>
              <w:left w:val="nil"/>
              <w:bottom w:val="single" w:sz="4" w:space="0" w:color="auto"/>
              <w:right w:val="single" w:sz="4" w:space="0" w:color="auto"/>
            </w:tcBorders>
            <w:shd w:val="clear" w:color="auto" w:fill="auto"/>
            <w:vAlign w:val="bottom"/>
            <w:hideMark/>
          </w:tcPr>
          <w:p w14:paraId="681EB711"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0x04, 0x4E, 0x4F, 0x50, 0xA5</w:t>
            </w:r>
          </w:p>
        </w:tc>
        <w:tc>
          <w:tcPr>
            <w:tcW w:w="739" w:type="dxa"/>
            <w:tcBorders>
              <w:top w:val="nil"/>
              <w:left w:val="nil"/>
              <w:bottom w:val="single" w:sz="4" w:space="0" w:color="auto"/>
              <w:right w:val="single" w:sz="4" w:space="0" w:color="auto"/>
            </w:tcBorders>
            <w:shd w:val="clear" w:color="auto" w:fill="auto"/>
            <w:vAlign w:val="bottom"/>
            <w:hideMark/>
          </w:tcPr>
          <w:p w14:paraId="3115F033"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0x0C</w:t>
            </w:r>
          </w:p>
        </w:tc>
        <w:tc>
          <w:tcPr>
            <w:tcW w:w="739" w:type="dxa"/>
            <w:tcBorders>
              <w:top w:val="nil"/>
              <w:left w:val="nil"/>
              <w:bottom w:val="single" w:sz="4" w:space="0" w:color="auto"/>
              <w:right w:val="single" w:sz="4" w:space="0" w:color="auto"/>
            </w:tcBorders>
            <w:shd w:val="clear" w:color="auto" w:fill="auto"/>
            <w:vAlign w:val="bottom"/>
            <w:hideMark/>
          </w:tcPr>
          <w:p w14:paraId="31ACB2DD"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0x1C</w:t>
            </w:r>
          </w:p>
        </w:tc>
        <w:tc>
          <w:tcPr>
            <w:tcW w:w="714" w:type="dxa"/>
            <w:tcBorders>
              <w:top w:val="nil"/>
              <w:left w:val="nil"/>
              <w:bottom w:val="single" w:sz="4" w:space="0" w:color="auto"/>
              <w:right w:val="single" w:sz="4" w:space="0" w:color="auto"/>
            </w:tcBorders>
            <w:shd w:val="clear" w:color="auto" w:fill="auto"/>
            <w:vAlign w:val="bottom"/>
            <w:hideMark/>
          </w:tcPr>
          <w:p w14:paraId="19C7AC1F" w14:textId="23B97709"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0x1C</w:t>
            </w:r>
          </w:p>
        </w:tc>
      </w:tr>
      <w:tr w:rsidR="005E5F49" w:rsidRPr="00EE5669" w14:paraId="15103020" w14:textId="77777777" w:rsidTr="00527AED">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0E8F595" w14:textId="69FF540A" w:rsidR="005E5F49" w:rsidRPr="00FA57B1" w:rsidRDefault="005E5F49" w:rsidP="00B76D53">
            <w:pPr>
              <w:overflowPunct/>
              <w:autoSpaceDE/>
              <w:autoSpaceDN/>
              <w:adjustRightInd/>
              <w:jc w:val="left"/>
              <w:textAlignment w:val="auto"/>
              <w:rPr>
                <w:rFonts w:ascii="Arial" w:hAnsi="Arial" w:cs="Arial"/>
                <w:color w:val="000000"/>
              </w:rPr>
            </w:pPr>
            <w:r w:rsidRPr="00FA57B1">
              <w:rPr>
                <w:rFonts w:ascii="Arial" w:hAnsi="Arial" w:cs="Arial"/>
                <w:color w:val="000000"/>
              </w:rPr>
              <w:t>Detect Link/Lock</w:t>
            </w:r>
          </w:p>
        </w:tc>
        <w:tc>
          <w:tcPr>
            <w:tcW w:w="739" w:type="dxa"/>
            <w:tcBorders>
              <w:top w:val="nil"/>
              <w:left w:val="nil"/>
              <w:bottom w:val="single" w:sz="4" w:space="0" w:color="auto"/>
              <w:right w:val="single" w:sz="4" w:space="0" w:color="auto"/>
            </w:tcBorders>
            <w:shd w:val="clear" w:color="auto" w:fill="auto"/>
            <w:vAlign w:val="bottom"/>
            <w:hideMark/>
          </w:tcPr>
          <w:p w14:paraId="0422186B"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0x0C</w:t>
            </w:r>
          </w:p>
        </w:tc>
        <w:tc>
          <w:tcPr>
            <w:tcW w:w="739" w:type="dxa"/>
            <w:tcBorders>
              <w:top w:val="nil"/>
              <w:left w:val="nil"/>
              <w:bottom w:val="single" w:sz="4" w:space="0" w:color="auto"/>
              <w:right w:val="single" w:sz="4" w:space="0" w:color="auto"/>
            </w:tcBorders>
            <w:shd w:val="clear" w:color="auto" w:fill="auto"/>
            <w:vAlign w:val="bottom"/>
            <w:hideMark/>
          </w:tcPr>
          <w:p w14:paraId="2B0F78B2"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0x1C</w:t>
            </w:r>
          </w:p>
        </w:tc>
        <w:tc>
          <w:tcPr>
            <w:tcW w:w="739" w:type="dxa"/>
            <w:tcBorders>
              <w:top w:val="nil"/>
              <w:left w:val="nil"/>
              <w:bottom w:val="single" w:sz="4" w:space="0" w:color="auto"/>
              <w:right w:val="single" w:sz="4" w:space="0" w:color="auto"/>
            </w:tcBorders>
            <w:shd w:val="clear" w:color="auto" w:fill="auto"/>
            <w:vAlign w:val="bottom"/>
            <w:hideMark/>
          </w:tcPr>
          <w:p w14:paraId="0B961001"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0x0C</w:t>
            </w:r>
          </w:p>
        </w:tc>
        <w:tc>
          <w:tcPr>
            <w:tcW w:w="739" w:type="dxa"/>
            <w:tcBorders>
              <w:top w:val="nil"/>
              <w:left w:val="nil"/>
              <w:bottom w:val="single" w:sz="4" w:space="0" w:color="auto"/>
              <w:right w:val="single" w:sz="4" w:space="0" w:color="auto"/>
            </w:tcBorders>
            <w:shd w:val="clear" w:color="auto" w:fill="auto"/>
            <w:vAlign w:val="bottom"/>
            <w:hideMark/>
          </w:tcPr>
          <w:p w14:paraId="16F0A78E"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0x04, 0x4D</w:t>
            </w:r>
          </w:p>
        </w:tc>
        <w:tc>
          <w:tcPr>
            <w:tcW w:w="739" w:type="dxa"/>
            <w:tcBorders>
              <w:top w:val="nil"/>
              <w:left w:val="nil"/>
              <w:bottom w:val="single" w:sz="4" w:space="0" w:color="auto"/>
              <w:right w:val="single" w:sz="4" w:space="0" w:color="auto"/>
            </w:tcBorders>
            <w:shd w:val="clear" w:color="auto" w:fill="auto"/>
            <w:vAlign w:val="bottom"/>
            <w:hideMark/>
          </w:tcPr>
          <w:p w14:paraId="2958C2B9" w14:textId="77777777" w:rsidR="005E5F49" w:rsidRPr="00E90045" w:rsidRDefault="005E5F49" w:rsidP="00B76D53">
            <w:pPr>
              <w:overflowPunct/>
              <w:autoSpaceDE/>
              <w:autoSpaceDN/>
              <w:adjustRightInd/>
              <w:jc w:val="left"/>
              <w:textAlignment w:val="auto"/>
              <w:rPr>
                <w:rFonts w:ascii="Arial" w:hAnsi="Arial" w:cs="Arial"/>
                <w:color w:val="000000"/>
              </w:rPr>
            </w:pPr>
            <w:r w:rsidRPr="00E90045">
              <w:rPr>
                <w:rFonts w:ascii="Arial" w:hAnsi="Arial" w:cs="Arial"/>
                <w:color w:val="000000"/>
              </w:rPr>
              <w:t>0x52</w:t>
            </w:r>
          </w:p>
        </w:tc>
        <w:tc>
          <w:tcPr>
            <w:tcW w:w="739" w:type="dxa"/>
            <w:tcBorders>
              <w:top w:val="nil"/>
              <w:left w:val="nil"/>
              <w:bottom w:val="single" w:sz="4" w:space="0" w:color="auto"/>
              <w:right w:val="single" w:sz="4" w:space="0" w:color="auto"/>
            </w:tcBorders>
            <w:shd w:val="clear" w:color="auto" w:fill="auto"/>
            <w:vAlign w:val="bottom"/>
            <w:hideMark/>
          </w:tcPr>
          <w:p w14:paraId="4D330404"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0x04, 0x4D</w:t>
            </w:r>
          </w:p>
        </w:tc>
        <w:tc>
          <w:tcPr>
            <w:tcW w:w="739" w:type="dxa"/>
            <w:tcBorders>
              <w:top w:val="nil"/>
              <w:left w:val="nil"/>
              <w:bottom w:val="single" w:sz="4" w:space="0" w:color="auto"/>
              <w:right w:val="single" w:sz="4" w:space="0" w:color="auto"/>
            </w:tcBorders>
            <w:shd w:val="clear" w:color="auto" w:fill="auto"/>
            <w:vAlign w:val="bottom"/>
            <w:hideMark/>
          </w:tcPr>
          <w:p w14:paraId="335ACF6F"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0x0C</w:t>
            </w:r>
          </w:p>
        </w:tc>
        <w:tc>
          <w:tcPr>
            <w:tcW w:w="739" w:type="dxa"/>
            <w:tcBorders>
              <w:top w:val="nil"/>
              <w:left w:val="nil"/>
              <w:bottom w:val="single" w:sz="4" w:space="0" w:color="auto"/>
              <w:right w:val="single" w:sz="4" w:space="0" w:color="auto"/>
            </w:tcBorders>
            <w:shd w:val="clear" w:color="auto" w:fill="auto"/>
            <w:vAlign w:val="bottom"/>
            <w:hideMark/>
          </w:tcPr>
          <w:p w14:paraId="3DD4AC77" w14:textId="77777777"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0x1C</w:t>
            </w:r>
          </w:p>
        </w:tc>
        <w:tc>
          <w:tcPr>
            <w:tcW w:w="714" w:type="dxa"/>
            <w:tcBorders>
              <w:top w:val="nil"/>
              <w:left w:val="nil"/>
              <w:bottom w:val="single" w:sz="4" w:space="0" w:color="auto"/>
              <w:right w:val="single" w:sz="4" w:space="0" w:color="auto"/>
            </w:tcBorders>
            <w:shd w:val="clear" w:color="auto" w:fill="auto"/>
            <w:vAlign w:val="bottom"/>
            <w:hideMark/>
          </w:tcPr>
          <w:p w14:paraId="679332C9" w14:textId="2E63138A" w:rsidR="005E5F49" w:rsidRPr="00EE5669" w:rsidRDefault="005E5F49" w:rsidP="00B76D53">
            <w:pPr>
              <w:overflowPunct/>
              <w:autoSpaceDE/>
              <w:autoSpaceDN/>
              <w:adjustRightInd/>
              <w:jc w:val="left"/>
              <w:textAlignment w:val="auto"/>
              <w:rPr>
                <w:rFonts w:ascii="Arial" w:hAnsi="Arial" w:cs="Arial"/>
                <w:color w:val="000000"/>
              </w:rPr>
            </w:pPr>
            <w:r w:rsidRPr="00EE5669">
              <w:rPr>
                <w:rFonts w:ascii="Arial" w:hAnsi="Arial" w:cs="Arial"/>
                <w:color w:val="000000"/>
              </w:rPr>
              <w:t>0x1C</w:t>
            </w:r>
          </w:p>
        </w:tc>
      </w:tr>
      <w:tr w:rsidR="00C9166D" w:rsidRPr="00EE5669" w14:paraId="3AA1F105" w14:textId="77777777" w:rsidTr="00527AED">
        <w:trPr>
          <w:trHeight w:val="300"/>
        </w:trPr>
        <w:tc>
          <w:tcPr>
            <w:tcW w:w="7943" w:type="dxa"/>
            <w:gridSpan w:val="10"/>
            <w:tcBorders>
              <w:top w:val="nil"/>
              <w:left w:val="single" w:sz="4" w:space="0" w:color="auto"/>
              <w:bottom w:val="single" w:sz="4" w:space="0" w:color="auto"/>
              <w:right w:val="single" w:sz="4" w:space="0" w:color="auto"/>
            </w:tcBorders>
            <w:shd w:val="clear" w:color="auto" w:fill="auto"/>
            <w:noWrap/>
            <w:vAlign w:val="bottom"/>
          </w:tcPr>
          <w:p w14:paraId="7E2A3419" w14:textId="77777777" w:rsidR="006E3409" w:rsidRDefault="006E3409" w:rsidP="00BE0E42">
            <w:pPr>
              <w:pStyle w:val="ListParagraph"/>
              <w:overflowPunct/>
              <w:autoSpaceDE/>
              <w:autoSpaceDN/>
              <w:adjustRightInd/>
              <w:textAlignment w:val="auto"/>
              <w:rPr>
                <w:rFonts w:ascii="Arial" w:hAnsi="Arial" w:cs="Arial"/>
                <w:color w:val="000000"/>
              </w:rPr>
            </w:pPr>
          </w:p>
          <w:p w14:paraId="7009B9A2" w14:textId="4721FE6B" w:rsidR="00D146FD" w:rsidRDefault="00C9166D" w:rsidP="00D146FD">
            <w:pPr>
              <w:pStyle w:val="ListParagraph"/>
              <w:numPr>
                <w:ilvl w:val="0"/>
                <w:numId w:val="41"/>
              </w:numPr>
              <w:overflowPunct/>
              <w:autoSpaceDE/>
              <w:autoSpaceDN/>
              <w:adjustRightInd/>
              <w:textAlignment w:val="auto"/>
              <w:rPr>
                <w:rFonts w:ascii="Arial" w:hAnsi="Arial" w:cs="Arial"/>
                <w:color w:val="000000"/>
              </w:rPr>
            </w:pPr>
            <w:r w:rsidRPr="00135CFF">
              <w:rPr>
                <w:rFonts w:ascii="Arial" w:hAnsi="Arial" w:cs="Arial"/>
                <w:color w:val="000000"/>
              </w:rPr>
              <w:t xml:space="preserve"> Verify if lock is achieved</w:t>
            </w:r>
            <w:r>
              <w:rPr>
                <w:rFonts w:ascii="Arial" w:hAnsi="Arial" w:cs="Arial"/>
                <w:color w:val="000000"/>
              </w:rPr>
              <w:t xml:space="preserve"> using register above</w:t>
            </w:r>
          </w:p>
          <w:p w14:paraId="25F4C7CE" w14:textId="25595B21" w:rsidR="00D146FD" w:rsidRPr="00D146FD" w:rsidRDefault="00D146FD" w:rsidP="00D146FD">
            <w:pPr>
              <w:pStyle w:val="ListParagraph"/>
              <w:overflowPunct/>
              <w:autoSpaceDE/>
              <w:autoSpaceDN/>
              <w:adjustRightInd/>
              <w:textAlignment w:val="auto"/>
              <w:rPr>
                <w:rFonts w:ascii="Arial" w:hAnsi="Arial" w:cs="Arial"/>
                <w:color w:val="000000"/>
              </w:rPr>
            </w:pPr>
          </w:p>
        </w:tc>
      </w:tr>
      <w:tr w:rsidR="00C9166D" w:rsidRPr="00EE5669" w14:paraId="13BA22F5" w14:textId="77777777" w:rsidTr="00527AED">
        <w:trPr>
          <w:trHeight w:val="300"/>
        </w:trPr>
        <w:tc>
          <w:tcPr>
            <w:tcW w:w="7943" w:type="dxa"/>
            <w:gridSpan w:val="10"/>
            <w:tcBorders>
              <w:top w:val="nil"/>
              <w:left w:val="single" w:sz="4" w:space="0" w:color="auto"/>
              <w:bottom w:val="single" w:sz="4" w:space="0" w:color="auto"/>
              <w:right w:val="single" w:sz="4" w:space="0" w:color="auto"/>
            </w:tcBorders>
            <w:shd w:val="clear" w:color="auto" w:fill="auto"/>
            <w:noWrap/>
            <w:vAlign w:val="bottom"/>
          </w:tcPr>
          <w:p w14:paraId="1E6505B3" w14:textId="77777777" w:rsidR="006E3409" w:rsidRDefault="006E3409" w:rsidP="00BE0E42">
            <w:pPr>
              <w:pStyle w:val="ListParagraph"/>
              <w:overflowPunct/>
              <w:autoSpaceDE/>
              <w:autoSpaceDN/>
              <w:adjustRightInd/>
              <w:textAlignment w:val="auto"/>
              <w:rPr>
                <w:rFonts w:ascii="Arial" w:hAnsi="Arial" w:cs="Arial"/>
                <w:color w:val="000000"/>
              </w:rPr>
            </w:pPr>
          </w:p>
          <w:p w14:paraId="5FEAFB72" w14:textId="1E14C8B8" w:rsidR="00D146FD" w:rsidRDefault="00C9166D" w:rsidP="00D146FD">
            <w:pPr>
              <w:pStyle w:val="ListParagraph"/>
              <w:numPr>
                <w:ilvl w:val="0"/>
                <w:numId w:val="41"/>
              </w:numPr>
              <w:overflowPunct/>
              <w:autoSpaceDE/>
              <w:autoSpaceDN/>
              <w:adjustRightInd/>
              <w:textAlignment w:val="auto"/>
              <w:rPr>
                <w:rFonts w:ascii="Arial" w:hAnsi="Arial" w:cs="Arial"/>
                <w:color w:val="000000"/>
              </w:rPr>
            </w:pPr>
            <w:r w:rsidRPr="00135CFF">
              <w:rPr>
                <w:rFonts w:ascii="Arial" w:hAnsi="Arial" w:cs="Arial"/>
                <w:color w:val="000000"/>
              </w:rPr>
              <w:t>Clear errors and error count only if lock was achieved in previous step</w:t>
            </w:r>
            <w:r>
              <w:rPr>
                <w:rFonts w:ascii="Arial" w:hAnsi="Arial" w:cs="Arial"/>
                <w:color w:val="000000"/>
              </w:rPr>
              <w:t xml:space="preserve"> (4)</w:t>
            </w:r>
          </w:p>
          <w:p w14:paraId="4A6159AD" w14:textId="1095DA79" w:rsidR="00D146FD" w:rsidRPr="00D146FD" w:rsidRDefault="00D146FD" w:rsidP="00D146FD">
            <w:pPr>
              <w:pStyle w:val="ListParagraph"/>
              <w:overflowPunct/>
              <w:autoSpaceDE/>
              <w:autoSpaceDN/>
              <w:adjustRightInd/>
              <w:textAlignment w:val="auto"/>
              <w:rPr>
                <w:rFonts w:ascii="Arial" w:hAnsi="Arial" w:cs="Arial"/>
                <w:color w:val="000000"/>
              </w:rPr>
            </w:pPr>
          </w:p>
        </w:tc>
      </w:tr>
      <w:tr w:rsidR="00C9166D" w:rsidRPr="00EE5669" w14:paraId="48928B9B" w14:textId="77777777" w:rsidTr="00527AED">
        <w:trPr>
          <w:trHeight w:val="300"/>
        </w:trPr>
        <w:tc>
          <w:tcPr>
            <w:tcW w:w="7943" w:type="dxa"/>
            <w:gridSpan w:val="10"/>
            <w:tcBorders>
              <w:top w:val="nil"/>
              <w:left w:val="single" w:sz="4" w:space="0" w:color="auto"/>
              <w:bottom w:val="single" w:sz="4" w:space="0" w:color="auto"/>
              <w:right w:val="single" w:sz="4" w:space="0" w:color="auto"/>
            </w:tcBorders>
            <w:shd w:val="clear" w:color="auto" w:fill="auto"/>
            <w:noWrap/>
            <w:vAlign w:val="bottom"/>
          </w:tcPr>
          <w:p w14:paraId="318B2F7D" w14:textId="77777777" w:rsidR="006E3409" w:rsidRDefault="006E3409" w:rsidP="00BE0E42">
            <w:pPr>
              <w:pStyle w:val="ListParagraph"/>
              <w:rPr>
                <w:rFonts w:ascii="Arial" w:hAnsi="Arial" w:cs="Arial"/>
                <w:color w:val="000000"/>
              </w:rPr>
            </w:pPr>
          </w:p>
          <w:p w14:paraId="5478B18E" w14:textId="19567451" w:rsidR="00D146FD" w:rsidRDefault="00C9166D" w:rsidP="00D146FD">
            <w:pPr>
              <w:pStyle w:val="ListParagraph"/>
              <w:numPr>
                <w:ilvl w:val="0"/>
                <w:numId w:val="41"/>
              </w:numPr>
              <w:rPr>
                <w:rFonts w:ascii="Arial" w:hAnsi="Arial" w:cs="Arial"/>
                <w:color w:val="000000"/>
              </w:rPr>
            </w:pPr>
            <w:r w:rsidRPr="00135CFF">
              <w:rPr>
                <w:rFonts w:ascii="Arial" w:hAnsi="Arial" w:cs="Arial"/>
                <w:color w:val="000000"/>
              </w:rPr>
              <w:t xml:space="preserve">Verify remote configuration across link, read back </w:t>
            </w:r>
            <w:r w:rsidR="00953F1F">
              <w:rPr>
                <w:rFonts w:ascii="Arial" w:hAnsi="Arial" w:cs="Arial"/>
                <w:color w:val="000000"/>
              </w:rPr>
              <w:t xml:space="preserve">all </w:t>
            </w:r>
            <w:r w:rsidRPr="00135CFF">
              <w:rPr>
                <w:rFonts w:ascii="Arial" w:hAnsi="Arial" w:cs="Arial"/>
                <w:color w:val="000000"/>
              </w:rPr>
              <w:t xml:space="preserve">remote partner </w:t>
            </w:r>
            <w:r w:rsidR="00953F1F">
              <w:rPr>
                <w:rFonts w:ascii="Arial" w:hAnsi="Arial" w:cs="Arial"/>
                <w:color w:val="000000"/>
              </w:rPr>
              <w:t xml:space="preserve">in table above </w:t>
            </w:r>
            <w:r w:rsidRPr="00135CFF">
              <w:rPr>
                <w:rFonts w:ascii="Arial" w:hAnsi="Arial" w:cs="Arial"/>
                <w:color w:val="000000"/>
              </w:rPr>
              <w:t>I2C registers and update if required</w:t>
            </w:r>
          </w:p>
          <w:p w14:paraId="5B00CBAD" w14:textId="2E56D6BC" w:rsidR="00D146FD" w:rsidRPr="00D146FD" w:rsidRDefault="00D146FD" w:rsidP="00D146FD">
            <w:pPr>
              <w:pStyle w:val="ListParagraph"/>
              <w:rPr>
                <w:rFonts w:ascii="Arial" w:hAnsi="Arial" w:cs="Arial"/>
                <w:color w:val="000000"/>
              </w:rPr>
            </w:pPr>
          </w:p>
        </w:tc>
      </w:tr>
    </w:tbl>
    <w:p w14:paraId="7F6500D3" w14:textId="06D38277" w:rsidR="00527AED" w:rsidRDefault="00527AED" w:rsidP="00527AED">
      <w:pPr>
        <w:pStyle w:val="SpecRequirement"/>
        <w:rPr>
          <w:rFonts w:cs="Arial"/>
        </w:rPr>
      </w:pPr>
      <w:r>
        <w:rPr>
          <w:rFonts w:cs="Arial"/>
        </w:rPr>
        <w:t>Table 6</w:t>
      </w:r>
      <w:r w:rsidR="00C7528A">
        <w:rPr>
          <w:rFonts w:cs="Arial"/>
        </w:rPr>
        <w:t>a</w:t>
      </w:r>
      <w:r>
        <w:rPr>
          <w:rFonts w:cs="Arial"/>
        </w:rPr>
        <w:t xml:space="preserve">: </w:t>
      </w:r>
      <w:r w:rsidRPr="00527AED">
        <w:rPr>
          <w:rFonts w:cs="Arial"/>
        </w:rPr>
        <w:t>Local Node Initialization</w:t>
      </w:r>
      <w:r w:rsidR="00775F28">
        <w:rPr>
          <w:rFonts w:cs="Arial"/>
        </w:rPr>
        <w:t xml:space="preserve"> for FPD Link III chipsets</w:t>
      </w:r>
    </w:p>
    <w:p w14:paraId="384B95BE" w14:textId="77777777" w:rsidR="00775F28" w:rsidRPr="00FA57B1" w:rsidRDefault="00775F28" w:rsidP="00775F28">
      <w:pPr>
        <w:pStyle w:val="SpecRequirement"/>
        <w:jc w:val="both"/>
        <w:rPr>
          <w:rFonts w:cs="Arial"/>
          <w:color w:val="000000"/>
        </w:rPr>
      </w:pPr>
    </w:p>
    <w:tbl>
      <w:tblPr>
        <w:tblW w:w="7943" w:type="dxa"/>
        <w:tblInd w:w="-5" w:type="dxa"/>
        <w:tblLayout w:type="fixed"/>
        <w:tblLook w:val="04A0" w:firstRow="1" w:lastRow="0" w:firstColumn="1" w:lastColumn="0" w:noHBand="0" w:noVBand="1"/>
      </w:tblPr>
      <w:tblGrid>
        <w:gridCol w:w="2453"/>
        <w:gridCol w:w="2070"/>
        <w:gridCol w:w="1980"/>
        <w:gridCol w:w="1440"/>
      </w:tblGrid>
      <w:tr w:rsidR="00775F28" w:rsidRPr="00EE5669" w14:paraId="729A09B7" w14:textId="77777777" w:rsidTr="00ED285A">
        <w:trPr>
          <w:trHeight w:val="300"/>
        </w:trPr>
        <w:tc>
          <w:tcPr>
            <w:tcW w:w="794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46BC6913" w14:textId="77777777" w:rsidR="00775F28" w:rsidRDefault="00775F28" w:rsidP="008159E4">
            <w:pPr>
              <w:pStyle w:val="ListParagraph"/>
              <w:overflowPunct/>
              <w:autoSpaceDE/>
              <w:autoSpaceDN/>
              <w:adjustRightInd/>
              <w:jc w:val="left"/>
              <w:textAlignment w:val="auto"/>
              <w:rPr>
                <w:rFonts w:ascii="Arial" w:hAnsi="Arial" w:cs="Arial"/>
                <w:color w:val="000000"/>
              </w:rPr>
            </w:pPr>
          </w:p>
          <w:p w14:paraId="4517C994" w14:textId="77777777" w:rsidR="00775F28" w:rsidRDefault="00775F28" w:rsidP="00775F28">
            <w:pPr>
              <w:pStyle w:val="ListParagraph"/>
              <w:numPr>
                <w:ilvl w:val="0"/>
                <w:numId w:val="42"/>
              </w:numPr>
              <w:overflowPunct/>
              <w:autoSpaceDE/>
              <w:autoSpaceDN/>
              <w:adjustRightInd/>
              <w:jc w:val="left"/>
              <w:textAlignment w:val="auto"/>
              <w:rPr>
                <w:rFonts w:ascii="Arial" w:hAnsi="Arial" w:cs="Arial"/>
                <w:color w:val="000000"/>
              </w:rPr>
            </w:pPr>
            <w:r w:rsidRPr="00135CFF">
              <w:rPr>
                <w:rFonts w:ascii="Arial" w:hAnsi="Arial" w:cs="Arial"/>
                <w:color w:val="000000"/>
              </w:rPr>
              <w:t>Local node setup:</w:t>
            </w:r>
          </w:p>
          <w:p w14:paraId="3C9D1E23" w14:textId="77777777" w:rsidR="00775F28" w:rsidRPr="00D146FD" w:rsidRDefault="00775F28" w:rsidP="008159E4">
            <w:pPr>
              <w:pStyle w:val="ListParagraph"/>
              <w:overflowPunct/>
              <w:autoSpaceDE/>
              <w:autoSpaceDN/>
              <w:adjustRightInd/>
              <w:jc w:val="left"/>
              <w:textAlignment w:val="auto"/>
              <w:rPr>
                <w:rFonts w:ascii="Arial" w:hAnsi="Arial" w:cs="Arial"/>
                <w:color w:val="000000"/>
              </w:rPr>
            </w:pPr>
          </w:p>
        </w:tc>
      </w:tr>
      <w:tr w:rsidR="00775F28" w:rsidRPr="00EE5669" w14:paraId="4485B275" w14:textId="77777777" w:rsidTr="00ED285A">
        <w:trPr>
          <w:trHeight w:val="300"/>
        </w:trPr>
        <w:tc>
          <w:tcPr>
            <w:tcW w:w="24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ABFE" w14:textId="77777777" w:rsidR="00775F28" w:rsidRDefault="00775F28" w:rsidP="008159E4">
            <w:pPr>
              <w:jc w:val="left"/>
              <w:rPr>
                <w:rFonts w:ascii="Arial" w:hAnsi="Arial" w:cs="Arial"/>
                <w:color w:val="000000"/>
              </w:rPr>
            </w:pPr>
            <w:r w:rsidRPr="00B76D53">
              <w:rPr>
                <w:rFonts w:ascii="Arial" w:hAnsi="Arial" w:cs="Arial"/>
                <w:b/>
                <w:bCs/>
                <w:color w:val="000000"/>
              </w:rPr>
              <w:t>Description</w:t>
            </w:r>
          </w:p>
        </w:tc>
        <w:tc>
          <w:tcPr>
            <w:tcW w:w="5490" w:type="dxa"/>
            <w:gridSpan w:val="3"/>
            <w:tcBorders>
              <w:top w:val="nil"/>
              <w:left w:val="nil"/>
              <w:bottom w:val="single" w:sz="4" w:space="0" w:color="auto"/>
              <w:right w:val="single" w:sz="4" w:space="0" w:color="auto"/>
            </w:tcBorders>
            <w:shd w:val="clear" w:color="auto" w:fill="auto"/>
            <w:vAlign w:val="bottom"/>
          </w:tcPr>
          <w:p w14:paraId="6299E226" w14:textId="77777777" w:rsidR="00775F28" w:rsidRPr="002C4F8F" w:rsidRDefault="00775F28" w:rsidP="008159E4">
            <w:pPr>
              <w:overflowPunct/>
              <w:autoSpaceDE/>
              <w:autoSpaceDN/>
              <w:adjustRightInd/>
              <w:jc w:val="left"/>
              <w:textAlignment w:val="auto"/>
              <w:rPr>
                <w:rFonts w:ascii="Arial" w:hAnsi="Arial" w:cs="Arial"/>
                <w:bCs/>
                <w:color w:val="000000"/>
              </w:rPr>
            </w:pPr>
            <w:r w:rsidRPr="00135CFF">
              <w:rPr>
                <w:rFonts w:ascii="Arial" w:hAnsi="Arial" w:cs="Arial"/>
                <w:b/>
                <w:bCs/>
                <w:color w:val="000000"/>
              </w:rPr>
              <w:t>Register addresses</w:t>
            </w:r>
          </w:p>
        </w:tc>
      </w:tr>
      <w:tr w:rsidR="00775F28" w:rsidRPr="00EE5669" w14:paraId="236E268F" w14:textId="77777777" w:rsidTr="00ED285A">
        <w:trPr>
          <w:trHeight w:val="300"/>
        </w:trPr>
        <w:tc>
          <w:tcPr>
            <w:tcW w:w="24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C067F" w14:textId="77777777" w:rsidR="00775F28" w:rsidRPr="00EE5669" w:rsidRDefault="00775F28" w:rsidP="008159E4">
            <w:pPr>
              <w:overflowPunct/>
              <w:autoSpaceDE/>
              <w:autoSpaceDN/>
              <w:adjustRightInd/>
              <w:jc w:val="left"/>
              <w:textAlignment w:val="auto"/>
              <w:rPr>
                <w:rFonts w:ascii="Arial" w:hAnsi="Arial" w:cs="Arial"/>
                <w:color w:val="000000"/>
              </w:rPr>
            </w:pPr>
          </w:p>
        </w:tc>
        <w:tc>
          <w:tcPr>
            <w:tcW w:w="2070" w:type="dxa"/>
            <w:tcBorders>
              <w:top w:val="single" w:sz="4" w:space="0" w:color="auto"/>
              <w:left w:val="nil"/>
              <w:bottom w:val="single" w:sz="4" w:space="0" w:color="auto"/>
              <w:right w:val="single" w:sz="4" w:space="0" w:color="auto"/>
            </w:tcBorders>
            <w:shd w:val="clear" w:color="auto" w:fill="auto"/>
            <w:vAlign w:val="bottom"/>
          </w:tcPr>
          <w:p w14:paraId="0D2AF280" w14:textId="40044277" w:rsidR="00775F28" w:rsidRPr="008159E4" w:rsidRDefault="00775F28" w:rsidP="008159E4">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r w:rsidR="00C209EB" w:rsidRPr="00C209EB">
              <w:rPr>
                <w:rFonts w:ascii="Arial" w:hAnsi="Arial" w:cs="Arial"/>
                <w:b/>
                <w:bCs/>
                <w:color w:val="000000"/>
              </w:rPr>
              <w:t>971</w:t>
            </w:r>
          </w:p>
        </w:tc>
        <w:tc>
          <w:tcPr>
            <w:tcW w:w="1980" w:type="dxa"/>
            <w:tcBorders>
              <w:top w:val="single" w:sz="4" w:space="0" w:color="auto"/>
              <w:left w:val="nil"/>
              <w:bottom w:val="single" w:sz="4" w:space="0" w:color="auto"/>
              <w:right w:val="single" w:sz="4" w:space="0" w:color="auto"/>
            </w:tcBorders>
            <w:shd w:val="clear" w:color="auto" w:fill="auto"/>
            <w:vAlign w:val="bottom"/>
          </w:tcPr>
          <w:p w14:paraId="4A302BC2" w14:textId="218B85CE" w:rsidR="00775F28" w:rsidRPr="008159E4" w:rsidRDefault="00775F28" w:rsidP="008159E4">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r w:rsidR="00C209EB" w:rsidRPr="00C209EB">
              <w:rPr>
                <w:rFonts w:ascii="Arial" w:hAnsi="Arial" w:cs="Arial"/>
                <w:b/>
                <w:bCs/>
                <w:color w:val="000000"/>
              </w:rPr>
              <w:t>972</w:t>
            </w:r>
          </w:p>
        </w:tc>
        <w:tc>
          <w:tcPr>
            <w:tcW w:w="1440" w:type="dxa"/>
            <w:tcBorders>
              <w:top w:val="single" w:sz="4" w:space="0" w:color="auto"/>
              <w:left w:val="nil"/>
              <w:bottom w:val="single" w:sz="4" w:space="0" w:color="auto"/>
              <w:right w:val="single" w:sz="4" w:space="0" w:color="auto"/>
            </w:tcBorders>
            <w:shd w:val="clear" w:color="auto" w:fill="auto"/>
            <w:vAlign w:val="bottom"/>
          </w:tcPr>
          <w:p w14:paraId="19FD30CB" w14:textId="04F30A98" w:rsidR="00775F28" w:rsidRPr="008159E4" w:rsidRDefault="00775F28" w:rsidP="008159E4">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r w:rsidR="00C209EB" w:rsidRPr="00C209EB">
              <w:rPr>
                <w:rFonts w:ascii="Arial" w:hAnsi="Arial" w:cs="Arial"/>
                <w:b/>
                <w:bCs/>
                <w:color w:val="000000"/>
              </w:rPr>
              <w:t>9702</w:t>
            </w:r>
          </w:p>
        </w:tc>
      </w:tr>
      <w:tr w:rsidR="00775F28" w:rsidRPr="00EE5669" w14:paraId="7C187DFC"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53CA0A53" w14:textId="77777777" w:rsidR="00775F28" w:rsidRPr="00464507" w:rsidRDefault="00775F28"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 xml:space="preserve">I2C Device Address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14:paraId="08FAEBD8" w14:textId="3E3B4ACA" w:rsidR="00775F28" w:rsidRPr="00EE5669"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0x00</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1D368135" w14:textId="4714BF38" w:rsidR="00775F28" w:rsidRPr="00E90045"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0x00</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4F078986" w14:textId="37580717" w:rsidR="00775F28" w:rsidRPr="00EE5669"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0x00</w:t>
            </w:r>
          </w:p>
        </w:tc>
      </w:tr>
      <w:tr w:rsidR="00775F28" w:rsidRPr="00EE5669" w14:paraId="485159FD" w14:textId="77777777" w:rsidTr="00ED285A">
        <w:trPr>
          <w:trHeight w:val="296"/>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52A62AF3" w14:textId="77777777" w:rsidR="00775F28" w:rsidRPr="00464507" w:rsidRDefault="00775F28"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 xml:space="preserve">FPD Device ID </w:t>
            </w:r>
          </w:p>
        </w:tc>
        <w:tc>
          <w:tcPr>
            <w:tcW w:w="2070" w:type="dxa"/>
            <w:tcBorders>
              <w:top w:val="nil"/>
              <w:left w:val="nil"/>
              <w:bottom w:val="single" w:sz="4" w:space="0" w:color="auto"/>
              <w:right w:val="single" w:sz="4" w:space="0" w:color="auto"/>
            </w:tcBorders>
            <w:shd w:val="clear" w:color="auto" w:fill="auto"/>
            <w:vAlign w:val="bottom"/>
            <w:hideMark/>
          </w:tcPr>
          <w:p w14:paraId="4BCA969A" w14:textId="18863EB2" w:rsidR="00775F28" w:rsidRPr="00EE5669"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0xF0-0xF5</w:t>
            </w:r>
          </w:p>
        </w:tc>
        <w:tc>
          <w:tcPr>
            <w:tcW w:w="1980" w:type="dxa"/>
            <w:tcBorders>
              <w:top w:val="nil"/>
              <w:left w:val="nil"/>
              <w:bottom w:val="single" w:sz="4" w:space="0" w:color="auto"/>
              <w:right w:val="single" w:sz="4" w:space="0" w:color="auto"/>
            </w:tcBorders>
            <w:shd w:val="clear" w:color="auto" w:fill="auto"/>
            <w:vAlign w:val="bottom"/>
            <w:hideMark/>
          </w:tcPr>
          <w:p w14:paraId="3600621F" w14:textId="01F89439" w:rsidR="00775F28" w:rsidRPr="00E90045"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0xF0-0xF5</w:t>
            </w:r>
          </w:p>
        </w:tc>
        <w:tc>
          <w:tcPr>
            <w:tcW w:w="1440" w:type="dxa"/>
            <w:tcBorders>
              <w:top w:val="nil"/>
              <w:left w:val="nil"/>
              <w:bottom w:val="single" w:sz="4" w:space="0" w:color="auto"/>
              <w:right w:val="single" w:sz="4" w:space="0" w:color="auto"/>
            </w:tcBorders>
            <w:shd w:val="clear" w:color="auto" w:fill="auto"/>
            <w:vAlign w:val="bottom"/>
            <w:hideMark/>
          </w:tcPr>
          <w:p w14:paraId="47C10060" w14:textId="385B101F" w:rsidR="00775F28" w:rsidRPr="00EE5669"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0xF0-0xF6</w:t>
            </w:r>
          </w:p>
        </w:tc>
      </w:tr>
      <w:tr w:rsidR="00775F28" w:rsidRPr="00EE5669" w14:paraId="4C857B56"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73F6245C" w14:textId="77777777" w:rsidR="00775F28" w:rsidRPr="00464507" w:rsidRDefault="00775F28"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 xml:space="preserve">Set bit mapping </w:t>
            </w:r>
          </w:p>
        </w:tc>
        <w:tc>
          <w:tcPr>
            <w:tcW w:w="2070" w:type="dxa"/>
            <w:tcBorders>
              <w:top w:val="nil"/>
              <w:left w:val="nil"/>
              <w:bottom w:val="single" w:sz="4" w:space="0" w:color="auto"/>
              <w:right w:val="single" w:sz="4" w:space="0" w:color="auto"/>
            </w:tcBorders>
            <w:shd w:val="clear" w:color="auto" w:fill="auto"/>
            <w:vAlign w:val="bottom"/>
            <w:hideMark/>
          </w:tcPr>
          <w:p w14:paraId="44DDDB60" w14:textId="711FFD71" w:rsidR="00775F28" w:rsidRPr="00EE5669"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980" w:type="dxa"/>
            <w:tcBorders>
              <w:top w:val="nil"/>
              <w:left w:val="nil"/>
              <w:bottom w:val="single" w:sz="4" w:space="0" w:color="auto"/>
              <w:right w:val="single" w:sz="4" w:space="0" w:color="auto"/>
            </w:tcBorders>
            <w:shd w:val="clear" w:color="auto" w:fill="auto"/>
            <w:vAlign w:val="bottom"/>
            <w:hideMark/>
          </w:tcPr>
          <w:p w14:paraId="0E35D8C1" w14:textId="734ABC87" w:rsidR="00775F28" w:rsidRPr="00E90045"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440" w:type="dxa"/>
            <w:tcBorders>
              <w:top w:val="nil"/>
              <w:left w:val="nil"/>
              <w:bottom w:val="single" w:sz="4" w:space="0" w:color="auto"/>
              <w:right w:val="single" w:sz="4" w:space="0" w:color="auto"/>
            </w:tcBorders>
            <w:shd w:val="clear" w:color="auto" w:fill="auto"/>
            <w:vAlign w:val="bottom"/>
            <w:hideMark/>
          </w:tcPr>
          <w:p w14:paraId="42C926A6" w14:textId="152F7737" w:rsidR="00775F28" w:rsidRPr="00EE5669" w:rsidRDefault="00596A74"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r>
      <w:tr w:rsidR="00145967" w:rsidRPr="00EE5669" w14:paraId="5D556F1E"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37D96FC1" w14:textId="77777777" w:rsidR="00145967" w:rsidRPr="00464507" w:rsidRDefault="00145967"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repeater mode</w:t>
            </w:r>
          </w:p>
        </w:tc>
        <w:tc>
          <w:tcPr>
            <w:tcW w:w="2070" w:type="dxa"/>
            <w:tcBorders>
              <w:top w:val="nil"/>
              <w:left w:val="nil"/>
              <w:bottom w:val="single" w:sz="4" w:space="0" w:color="auto"/>
              <w:right w:val="single" w:sz="4" w:space="0" w:color="auto"/>
            </w:tcBorders>
            <w:shd w:val="clear" w:color="auto" w:fill="auto"/>
            <w:vAlign w:val="bottom"/>
            <w:hideMark/>
          </w:tcPr>
          <w:p w14:paraId="2BA10CF7" w14:textId="1B0BAEFD" w:rsidR="00145967" w:rsidRPr="00EE5669" w:rsidRDefault="00145967"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980" w:type="dxa"/>
            <w:tcBorders>
              <w:top w:val="nil"/>
              <w:left w:val="nil"/>
              <w:bottom w:val="single" w:sz="4" w:space="0" w:color="auto"/>
              <w:right w:val="single" w:sz="4" w:space="0" w:color="auto"/>
            </w:tcBorders>
            <w:shd w:val="clear" w:color="auto" w:fill="auto"/>
            <w:vAlign w:val="bottom"/>
            <w:hideMark/>
          </w:tcPr>
          <w:p w14:paraId="5C7B2F01" w14:textId="2A44EE96" w:rsidR="00145967" w:rsidRPr="00E90045" w:rsidRDefault="00145967"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440" w:type="dxa"/>
            <w:tcBorders>
              <w:top w:val="nil"/>
              <w:left w:val="nil"/>
              <w:bottom w:val="single" w:sz="4" w:space="0" w:color="auto"/>
              <w:right w:val="single" w:sz="4" w:space="0" w:color="auto"/>
            </w:tcBorders>
            <w:shd w:val="clear" w:color="auto" w:fill="auto"/>
            <w:vAlign w:val="bottom"/>
            <w:hideMark/>
          </w:tcPr>
          <w:p w14:paraId="7CC719F1" w14:textId="3181BFB1" w:rsidR="00145967" w:rsidRPr="00EE5669" w:rsidRDefault="00145967"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r>
      <w:tr w:rsidR="00145967" w:rsidRPr="00EE5669" w14:paraId="310B9B6A"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3194C4D7" w14:textId="643444E9" w:rsidR="00145967" w:rsidRPr="00464507" w:rsidRDefault="00145967"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cable type</w:t>
            </w:r>
          </w:p>
        </w:tc>
        <w:tc>
          <w:tcPr>
            <w:tcW w:w="2070" w:type="dxa"/>
            <w:tcBorders>
              <w:top w:val="nil"/>
              <w:left w:val="nil"/>
              <w:bottom w:val="single" w:sz="4" w:space="0" w:color="auto"/>
              <w:right w:val="single" w:sz="4" w:space="0" w:color="auto"/>
            </w:tcBorders>
            <w:shd w:val="clear" w:color="auto" w:fill="auto"/>
            <w:vAlign w:val="bottom"/>
            <w:hideMark/>
          </w:tcPr>
          <w:p w14:paraId="33503802" w14:textId="177D0487" w:rsidR="00145967" w:rsidRPr="00EE5669" w:rsidRDefault="00145967" w:rsidP="00CB1BF3">
            <w:pPr>
              <w:overflowPunct/>
              <w:autoSpaceDE/>
              <w:autoSpaceDN/>
              <w:adjustRightInd/>
              <w:jc w:val="left"/>
              <w:textAlignment w:val="auto"/>
              <w:rPr>
                <w:rFonts w:ascii="Arial" w:hAnsi="Arial" w:cs="Arial"/>
                <w:color w:val="000000"/>
              </w:rPr>
            </w:pPr>
            <w:r>
              <w:rPr>
                <w:rFonts w:ascii="Arial" w:hAnsi="Arial" w:cs="Arial"/>
                <w:color w:val="000000"/>
              </w:rPr>
              <w:t xml:space="preserve">N/A </w:t>
            </w:r>
          </w:p>
        </w:tc>
        <w:tc>
          <w:tcPr>
            <w:tcW w:w="1980" w:type="dxa"/>
            <w:tcBorders>
              <w:top w:val="nil"/>
              <w:left w:val="nil"/>
              <w:bottom w:val="single" w:sz="4" w:space="0" w:color="auto"/>
              <w:right w:val="single" w:sz="4" w:space="0" w:color="auto"/>
            </w:tcBorders>
            <w:shd w:val="clear" w:color="auto" w:fill="auto"/>
            <w:vAlign w:val="bottom"/>
            <w:hideMark/>
          </w:tcPr>
          <w:p w14:paraId="27817EA4" w14:textId="76803C89" w:rsidR="00145967" w:rsidRPr="00E90045" w:rsidRDefault="00145967"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440" w:type="dxa"/>
            <w:tcBorders>
              <w:top w:val="nil"/>
              <w:left w:val="nil"/>
              <w:bottom w:val="single" w:sz="4" w:space="0" w:color="auto"/>
              <w:right w:val="single" w:sz="4" w:space="0" w:color="auto"/>
            </w:tcBorders>
            <w:shd w:val="clear" w:color="auto" w:fill="auto"/>
            <w:vAlign w:val="bottom"/>
            <w:hideMark/>
          </w:tcPr>
          <w:p w14:paraId="2DE43238" w14:textId="6BFD4795" w:rsidR="00145967" w:rsidRPr="00EE5669" w:rsidRDefault="00145967" w:rsidP="008159E4">
            <w:pPr>
              <w:overflowPunct/>
              <w:autoSpaceDE/>
              <w:autoSpaceDN/>
              <w:adjustRightInd/>
              <w:jc w:val="left"/>
              <w:textAlignment w:val="auto"/>
              <w:rPr>
                <w:rFonts w:ascii="Arial" w:hAnsi="Arial" w:cs="Arial"/>
                <w:color w:val="000000"/>
              </w:rPr>
            </w:pPr>
            <w:r>
              <w:rPr>
                <w:rFonts w:ascii="Arial" w:hAnsi="Arial" w:cs="Arial"/>
                <w:color w:val="000000"/>
              </w:rPr>
              <w:t xml:space="preserve">N/A </w:t>
            </w:r>
          </w:p>
        </w:tc>
      </w:tr>
      <w:tr w:rsidR="00145967" w:rsidRPr="00EE5669" w14:paraId="6F091C1D" w14:textId="77777777" w:rsidTr="00ED285A">
        <w:trPr>
          <w:trHeight w:val="287"/>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255605F4" w14:textId="77777777" w:rsidR="00145967" w:rsidRPr="00464507" w:rsidRDefault="00145967"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clock source</w:t>
            </w:r>
          </w:p>
        </w:tc>
        <w:tc>
          <w:tcPr>
            <w:tcW w:w="2070" w:type="dxa"/>
            <w:tcBorders>
              <w:top w:val="nil"/>
              <w:left w:val="nil"/>
              <w:bottom w:val="single" w:sz="4" w:space="0" w:color="auto"/>
              <w:right w:val="single" w:sz="4" w:space="0" w:color="auto"/>
            </w:tcBorders>
            <w:shd w:val="clear" w:color="auto" w:fill="auto"/>
            <w:vAlign w:val="bottom"/>
            <w:hideMark/>
          </w:tcPr>
          <w:p w14:paraId="702F3050" w14:textId="0548F4A8" w:rsidR="00145967" w:rsidRPr="00EE5669" w:rsidRDefault="00145967">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980" w:type="dxa"/>
            <w:tcBorders>
              <w:top w:val="nil"/>
              <w:left w:val="nil"/>
              <w:bottom w:val="single" w:sz="4" w:space="0" w:color="auto"/>
              <w:right w:val="single" w:sz="4" w:space="0" w:color="auto"/>
            </w:tcBorders>
            <w:shd w:val="clear" w:color="auto" w:fill="auto"/>
            <w:vAlign w:val="bottom"/>
            <w:hideMark/>
          </w:tcPr>
          <w:p w14:paraId="5D5D62A0" w14:textId="5ADE7F7C" w:rsidR="00145967" w:rsidRPr="00E90045" w:rsidRDefault="00145967"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440" w:type="dxa"/>
            <w:tcBorders>
              <w:top w:val="nil"/>
              <w:left w:val="nil"/>
              <w:bottom w:val="single" w:sz="4" w:space="0" w:color="auto"/>
              <w:right w:val="single" w:sz="4" w:space="0" w:color="auto"/>
            </w:tcBorders>
            <w:shd w:val="clear" w:color="auto" w:fill="auto"/>
            <w:vAlign w:val="bottom"/>
            <w:hideMark/>
          </w:tcPr>
          <w:p w14:paraId="629D6DD0" w14:textId="24CDA991" w:rsidR="00145967" w:rsidRPr="00EE5669" w:rsidRDefault="00145967"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r>
      <w:tr w:rsidR="00BA61A0" w:rsidRPr="00EE5669" w14:paraId="036DC8B0" w14:textId="77777777" w:rsidTr="00ED285A">
        <w:trPr>
          <w:trHeight w:val="287"/>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0A67EB5A" w14:textId="5C9CA482" w:rsidR="00BA61A0" w:rsidRPr="00464507" w:rsidRDefault="00BA61A0"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local CSI interface</w:t>
            </w:r>
          </w:p>
        </w:tc>
        <w:tc>
          <w:tcPr>
            <w:tcW w:w="2070" w:type="dxa"/>
            <w:tcBorders>
              <w:top w:val="nil"/>
              <w:left w:val="nil"/>
              <w:bottom w:val="single" w:sz="4" w:space="0" w:color="auto"/>
              <w:right w:val="single" w:sz="4" w:space="0" w:color="auto"/>
            </w:tcBorders>
            <w:shd w:val="clear" w:color="auto" w:fill="auto"/>
            <w:vAlign w:val="bottom"/>
            <w:hideMark/>
          </w:tcPr>
          <w:p w14:paraId="4FBC946A" w14:textId="03AC025C" w:rsidR="00BA61A0" w:rsidRPr="00EE5669" w:rsidRDefault="00BA61A0"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0x02, 0x20</w:t>
            </w:r>
          </w:p>
        </w:tc>
        <w:tc>
          <w:tcPr>
            <w:tcW w:w="1980" w:type="dxa"/>
            <w:tcBorders>
              <w:top w:val="nil"/>
              <w:left w:val="nil"/>
              <w:bottom w:val="single" w:sz="4" w:space="0" w:color="auto"/>
              <w:right w:val="single" w:sz="4" w:space="0" w:color="auto"/>
            </w:tcBorders>
            <w:shd w:val="clear" w:color="auto" w:fill="auto"/>
            <w:vAlign w:val="bottom"/>
            <w:hideMark/>
          </w:tcPr>
          <w:p w14:paraId="1096939B" w14:textId="315743D9" w:rsidR="00BA61A0" w:rsidRPr="00E90045" w:rsidRDefault="00BA61A0"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0x1F, 0x21, 0x33, 0x34, 0x4B, 0x6D</w:t>
            </w:r>
          </w:p>
        </w:tc>
        <w:tc>
          <w:tcPr>
            <w:tcW w:w="1440" w:type="dxa"/>
            <w:tcBorders>
              <w:top w:val="nil"/>
              <w:left w:val="nil"/>
              <w:bottom w:val="single" w:sz="4" w:space="0" w:color="auto"/>
              <w:right w:val="single" w:sz="4" w:space="0" w:color="auto"/>
            </w:tcBorders>
            <w:shd w:val="clear" w:color="auto" w:fill="auto"/>
            <w:vAlign w:val="bottom"/>
            <w:hideMark/>
          </w:tcPr>
          <w:p w14:paraId="7BA966C4" w14:textId="7A96AF54" w:rsidR="00BA61A0" w:rsidRPr="00EE5669" w:rsidRDefault="00854CE1" w:rsidP="008159E4">
            <w:pPr>
              <w:overflowPunct/>
              <w:autoSpaceDE/>
              <w:autoSpaceDN/>
              <w:adjustRightInd/>
              <w:jc w:val="left"/>
              <w:textAlignment w:val="auto"/>
              <w:rPr>
                <w:rFonts w:ascii="Arial" w:hAnsi="Arial" w:cs="Arial"/>
                <w:color w:val="000000"/>
              </w:rPr>
            </w:pPr>
            <w:r w:rsidRPr="00854CE1">
              <w:rPr>
                <w:rFonts w:ascii="Arial" w:hAnsi="Arial" w:cs="Arial"/>
                <w:color w:val="000000"/>
              </w:rPr>
              <w:t>0x1F, 0x21, 0x33, 0x34, 0x4B, 0x6D</w:t>
            </w:r>
          </w:p>
        </w:tc>
      </w:tr>
      <w:tr w:rsidR="00BA61A0" w:rsidRPr="00EE5669" w14:paraId="2B02D921" w14:textId="77777777" w:rsidTr="00ED285A">
        <w:trPr>
          <w:trHeight w:val="359"/>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3D98708B" w14:textId="18E01E81" w:rsidR="00BA61A0" w:rsidRPr="00464507" w:rsidRDefault="00BA61A0"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data path &amp; ports</w:t>
            </w:r>
          </w:p>
        </w:tc>
        <w:tc>
          <w:tcPr>
            <w:tcW w:w="2070" w:type="dxa"/>
            <w:tcBorders>
              <w:top w:val="nil"/>
              <w:left w:val="nil"/>
              <w:bottom w:val="single" w:sz="4" w:space="0" w:color="auto"/>
              <w:right w:val="single" w:sz="4" w:space="0" w:color="auto"/>
            </w:tcBorders>
            <w:shd w:val="clear" w:color="auto" w:fill="auto"/>
            <w:vAlign w:val="bottom"/>
            <w:hideMark/>
          </w:tcPr>
          <w:p w14:paraId="1C2263C5" w14:textId="15490A0A" w:rsidR="00BA61A0" w:rsidRPr="00EE5669" w:rsidRDefault="00854CE1" w:rsidP="008159E4">
            <w:pPr>
              <w:overflowPunct/>
              <w:autoSpaceDE/>
              <w:autoSpaceDN/>
              <w:adjustRightInd/>
              <w:jc w:val="left"/>
              <w:textAlignment w:val="auto"/>
              <w:rPr>
                <w:rFonts w:ascii="Arial" w:hAnsi="Arial" w:cs="Arial"/>
                <w:color w:val="000000"/>
              </w:rPr>
            </w:pPr>
            <w:r w:rsidRPr="00854CE1">
              <w:rPr>
                <w:rFonts w:ascii="Arial" w:hAnsi="Arial" w:cs="Arial"/>
                <w:color w:val="000000"/>
              </w:rPr>
              <w:t>0x03</w:t>
            </w:r>
          </w:p>
        </w:tc>
        <w:tc>
          <w:tcPr>
            <w:tcW w:w="1980" w:type="dxa"/>
            <w:tcBorders>
              <w:top w:val="nil"/>
              <w:left w:val="nil"/>
              <w:bottom w:val="single" w:sz="4" w:space="0" w:color="auto"/>
              <w:right w:val="single" w:sz="4" w:space="0" w:color="auto"/>
            </w:tcBorders>
            <w:shd w:val="clear" w:color="auto" w:fill="auto"/>
            <w:vAlign w:val="bottom"/>
            <w:hideMark/>
          </w:tcPr>
          <w:p w14:paraId="6E5A417F" w14:textId="3FF1F833" w:rsidR="00BA61A0" w:rsidRPr="00E90045" w:rsidRDefault="002177C1" w:rsidP="008159E4">
            <w:pPr>
              <w:overflowPunct/>
              <w:autoSpaceDE/>
              <w:autoSpaceDN/>
              <w:adjustRightInd/>
              <w:jc w:val="left"/>
              <w:textAlignment w:val="auto"/>
              <w:rPr>
                <w:rFonts w:ascii="Arial" w:hAnsi="Arial" w:cs="Arial"/>
                <w:color w:val="000000"/>
              </w:rPr>
            </w:pPr>
            <w:r w:rsidRPr="002177C1">
              <w:rPr>
                <w:rFonts w:ascii="Arial" w:hAnsi="Arial" w:cs="Arial"/>
                <w:color w:val="000000"/>
              </w:rPr>
              <w:t>0x0C, 0x20, 0x59</w:t>
            </w:r>
          </w:p>
        </w:tc>
        <w:tc>
          <w:tcPr>
            <w:tcW w:w="1440" w:type="dxa"/>
            <w:tcBorders>
              <w:top w:val="nil"/>
              <w:left w:val="nil"/>
              <w:bottom w:val="single" w:sz="4" w:space="0" w:color="auto"/>
              <w:right w:val="single" w:sz="4" w:space="0" w:color="auto"/>
            </w:tcBorders>
            <w:shd w:val="clear" w:color="auto" w:fill="auto"/>
            <w:vAlign w:val="bottom"/>
            <w:hideMark/>
          </w:tcPr>
          <w:p w14:paraId="178FA98A" w14:textId="7B2C40AC" w:rsidR="00BA61A0" w:rsidRPr="00EE5669" w:rsidRDefault="002177C1" w:rsidP="008159E4">
            <w:pPr>
              <w:overflowPunct/>
              <w:autoSpaceDE/>
              <w:autoSpaceDN/>
              <w:adjustRightInd/>
              <w:jc w:val="left"/>
              <w:textAlignment w:val="auto"/>
              <w:rPr>
                <w:rFonts w:ascii="Arial" w:hAnsi="Arial" w:cs="Arial"/>
                <w:color w:val="000000"/>
              </w:rPr>
            </w:pPr>
            <w:r w:rsidRPr="002177C1">
              <w:rPr>
                <w:rFonts w:ascii="Arial" w:hAnsi="Arial" w:cs="Arial"/>
                <w:color w:val="000000"/>
              </w:rPr>
              <w:t>0x0C, 0x20, 0x59</w:t>
            </w:r>
          </w:p>
        </w:tc>
      </w:tr>
      <w:tr w:rsidR="003C716D" w:rsidRPr="00EE5669" w14:paraId="40B5E799" w14:textId="77777777" w:rsidTr="00ED285A">
        <w:trPr>
          <w:trHeight w:val="341"/>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5B05D8E2" w14:textId="24D49E00" w:rsidR="003C716D" w:rsidRPr="00464507" w:rsidRDefault="003C716D"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HDCP control</w:t>
            </w:r>
          </w:p>
        </w:tc>
        <w:tc>
          <w:tcPr>
            <w:tcW w:w="2070" w:type="dxa"/>
            <w:tcBorders>
              <w:top w:val="nil"/>
              <w:left w:val="nil"/>
              <w:bottom w:val="single" w:sz="4" w:space="0" w:color="auto"/>
              <w:right w:val="single" w:sz="4" w:space="0" w:color="auto"/>
            </w:tcBorders>
            <w:shd w:val="clear" w:color="auto" w:fill="auto"/>
            <w:vAlign w:val="bottom"/>
            <w:hideMark/>
          </w:tcPr>
          <w:p w14:paraId="0A5E4F30" w14:textId="121FE7FF" w:rsidR="003C716D" w:rsidRPr="00EE5669" w:rsidRDefault="003C716D"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980" w:type="dxa"/>
            <w:tcBorders>
              <w:top w:val="nil"/>
              <w:left w:val="nil"/>
              <w:bottom w:val="single" w:sz="4" w:space="0" w:color="auto"/>
              <w:right w:val="single" w:sz="4" w:space="0" w:color="auto"/>
            </w:tcBorders>
            <w:shd w:val="clear" w:color="auto" w:fill="auto"/>
            <w:vAlign w:val="bottom"/>
            <w:hideMark/>
          </w:tcPr>
          <w:p w14:paraId="5F10AC4B" w14:textId="6D13E5F8" w:rsidR="003C716D" w:rsidRPr="00E90045" w:rsidRDefault="003C716D"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c>
          <w:tcPr>
            <w:tcW w:w="1440" w:type="dxa"/>
            <w:tcBorders>
              <w:top w:val="nil"/>
              <w:left w:val="nil"/>
              <w:bottom w:val="single" w:sz="4" w:space="0" w:color="auto"/>
              <w:right w:val="single" w:sz="4" w:space="0" w:color="auto"/>
            </w:tcBorders>
            <w:shd w:val="clear" w:color="auto" w:fill="auto"/>
            <w:vAlign w:val="bottom"/>
            <w:hideMark/>
          </w:tcPr>
          <w:p w14:paraId="1DAE9A81" w14:textId="2F6A4E1C" w:rsidR="003C716D" w:rsidRPr="00EE5669" w:rsidRDefault="003C716D" w:rsidP="008159E4">
            <w:pPr>
              <w:overflowPunct/>
              <w:autoSpaceDE/>
              <w:autoSpaceDN/>
              <w:adjustRightInd/>
              <w:jc w:val="left"/>
              <w:textAlignment w:val="auto"/>
              <w:rPr>
                <w:rFonts w:ascii="Arial" w:hAnsi="Arial" w:cs="Arial"/>
                <w:color w:val="000000"/>
              </w:rPr>
            </w:pPr>
            <w:r>
              <w:rPr>
                <w:rFonts w:ascii="Arial" w:hAnsi="Arial" w:cs="Arial"/>
                <w:color w:val="000000"/>
              </w:rPr>
              <w:t>N/A</w:t>
            </w:r>
          </w:p>
        </w:tc>
      </w:tr>
      <w:tr w:rsidR="003C716D" w:rsidRPr="00EE5669" w14:paraId="73A20A2E" w14:textId="77777777" w:rsidTr="00ED285A">
        <w:trPr>
          <w:trHeight w:val="35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40DB854C" w14:textId="0601A709" w:rsidR="003C716D" w:rsidRPr="00464507" w:rsidRDefault="003C716D">
            <w:pPr>
              <w:overflowPunct/>
              <w:autoSpaceDE/>
              <w:autoSpaceDN/>
              <w:adjustRightInd/>
              <w:jc w:val="left"/>
              <w:textAlignment w:val="auto"/>
              <w:rPr>
                <w:rFonts w:ascii="Arial" w:hAnsi="Arial" w:cs="Arial"/>
                <w:color w:val="000000"/>
              </w:rPr>
            </w:pPr>
            <w:r w:rsidRPr="00464507">
              <w:rPr>
                <w:rFonts w:ascii="Arial" w:hAnsi="Arial" w:cs="Arial"/>
                <w:color w:val="000000"/>
              </w:rPr>
              <w:t>Set GPIO</w:t>
            </w:r>
          </w:p>
        </w:tc>
        <w:tc>
          <w:tcPr>
            <w:tcW w:w="2070" w:type="dxa"/>
            <w:tcBorders>
              <w:top w:val="nil"/>
              <w:left w:val="nil"/>
              <w:bottom w:val="single" w:sz="4" w:space="0" w:color="auto"/>
              <w:right w:val="single" w:sz="4" w:space="0" w:color="auto"/>
            </w:tcBorders>
            <w:shd w:val="clear" w:color="auto" w:fill="auto"/>
            <w:vAlign w:val="bottom"/>
            <w:hideMark/>
          </w:tcPr>
          <w:p w14:paraId="409595DE" w14:textId="7993FFB9" w:rsidR="003C716D" w:rsidRPr="00E90045" w:rsidRDefault="003C716D"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0x0D, 0x0E</w:t>
            </w:r>
          </w:p>
        </w:tc>
        <w:tc>
          <w:tcPr>
            <w:tcW w:w="1980" w:type="dxa"/>
            <w:tcBorders>
              <w:top w:val="nil"/>
              <w:left w:val="nil"/>
              <w:bottom w:val="single" w:sz="4" w:space="0" w:color="auto"/>
              <w:right w:val="single" w:sz="4" w:space="0" w:color="auto"/>
            </w:tcBorders>
            <w:shd w:val="clear" w:color="auto" w:fill="auto"/>
            <w:vAlign w:val="bottom"/>
            <w:hideMark/>
          </w:tcPr>
          <w:p w14:paraId="45A336A5" w14:textId="0F87A6B2" w:rsidR="003C716D" w:rsidRPr="00E90045" w:rsidRDefault="00514BA9" w:rsidP="008159E4">
            <w:pPr>
              <w:overflowPunct/>
              <w:autoSpaceDE/>
              <w:autoSpaceDN/>
              <w:adjustRightInd/>
              <w:jc w:val="left"/>
              <w:textAlignment w:val="auto"/>
              <w:rPr>
                <w:rFonts w:ascii="Arial" w:hAnsi="Arial" w:cs="Arial"/>
                <w:color w:val="000000"/>
              </w:rPr>
            </w:pPr>
            <w:r w:rsidRPr="00514BA9">
              <w:rPr>
                <w:rFonts w:ascii="Arial" w:hAnsi="Arial" w:cs="Arial"/>
                <w:color w:val="000000"/>
              </w:rPr>
              <w:t>0x0F, 0x10, 0x11, 0x12, 0x13, 0x14, 0x15, 0x16, 0x18</w:t>
            </w:r>
          </w:p>
        </w:tc>
        <w:tc>
          <w:tcPr>
            <w:tcW w:w="1440" w:type="dxa"/>
            <w:tcBorders>
              <w:top w:val="nil"/>
              <w:left w:val="nil"/>
              <w:bottom w:val="single" w:sz="4" w:space="0" w:color="auto"/>
              <w:right w:val="single" w:sz="4" w:space="0" w:color="auto"/>
            </w:tcBorders>
            <w:shd w:val="clear" w:color="auto" w:fill="auto"/>
            <w:vAlign w:val="bottom"/>
            <w:hideMark/>
          </w:tcPr>
          <w:p w14:paraId="21743F58" w14:textId="67EC07A5" w:rsidR="003C716D" w:rsidRPr="00E90045" w:rsidRDefault="00514BA9" w:rsidP="00514BA9">
            <w:pPr>
              <w:overflowPunct/>
              <w:autoSpaceDE/>
              <w:autoSpaceDN/>
              <w:adjustRightInd/>
              <w:jc w:val="left"/>
              <w:textAlignment w:val="auto"/>
              <w:rPr>
                <w:rFonts w:ascii="Arial" w:hAnsi="Arial" w:cs="Arial"/>
                <w:color w:val="000000"/>
              </w:rPr>
            </w:pPr>
            <w:r w:rsidRPr="00514BA9">
              <w:rPr>
                <w:rFonts w:ascii="Arial" w:hAnsi="Arial" w:cs="Arial"/>
                <w:color w:val="000000"/>
              </w:rPr>
              <w:t>0x0F, 0x10, 0x11, 0x12, 0x13, 0x14, 0x15, 0x16, 0x1</w:t>
            </w:r>
            <w:r>
              <w:rPr>
                <w:rFonts w:ascii="Arial" w:hAnsi="Arial" w:cs="Arial"/>
                <w:color w:val="000000"/>
              </w:rPr>
              <w:t>7, 0x18</w:t>
            </w:r>
          </w:p>
        </w:tc>
      </w:tr>
      <w:tr w:rsidR="003C716D" w:rsidRPr="00EE5669" w14:paraId="4FDEC385" w14:textId="77777777" w:rsidTr="00ED285A">
        <w:trPr>
          <w:trHeight w:val="300"/>
        </w:trPr>
        <w:tc>
          <w:tcPr>
            <w:tcW w:w="7943" w:type="dxa"/>
            <w:gridSpan w:val="4"/>
            <w:tcBorders>
              <w:top w:val="nil"/>
              <w:left w:val="single" w:sz="4" w:space="0" w:color="auto"/>
              <w:bottom w:val="single" w:sz="4" w:space="0" w:color="auto"/>
              <w:right w:val="single" w:sz="4" w:space="0" w:color="auto"/>
            </w:tcBorders>
            <w:shd w:val="clear" w:color="auto" w:fill="auto"/>
            <w:noWrap/>
            <w:vAlign w:val="bottom"/>
          </w:tcPr>
          <w:p w14:paraId="2A6D75C2" w14:textId="77777777" w:rsidR="003C716D" w:rsidRDefault="003C716D" w:rsidP="008159E4">
            <w:pPr>
              <w:overflowPunct/>
              <w:autoSpaceDE/>
              <w:autoSpaceDN/>
              <w:adjustRightInd/>
              <w:ind w:left="720"/>
              <w:jc w:val="left"/>
              <w:textAlignment w:val="auto"/>
              <w:rPr>
                <w:rFonts w:ascii="Arial" w:hAnsi="Arial" w:cs="Arial"/>
                <w:bCs/>
                <w:color w:val="000000"/>
              </w:rPr>
            </w:pPr>
          </w:p>
          <w:p w14:paraId="444B4E72" w14:textId="77777777" w:rsidR="003C716D" w:rsidRPr="00D146FD" w:rsidRDefault="003C716D" w:rsidP="00775F28">
            <w:pPr>
              <w:pStyle w:val="ListParagraph"/>
              <w:numPr>
                <w:ilvl w:val="0"/>
                <w:numId w:val="42"/>
              </w:numPr>
              <w:overflowPunct/>
              <w:autoSpaceDE/>
              <w:autoSpaceDN/>
              <w:adjustRightInd/>
              <w:textAlignment w:val="auto"/>
              <w:rPr>
                <w:rFonts w:ascii="Arial" w:hAnsi="Arial" w:cs="Arial"/>
                <w:color w:val="000000"/>
              </w:rPr>
            </w:pPr>
            <w:r w:rsidRPr="00135CFF">
              <w:rPr>
                <w:rFonts w:ascii="Arial" w:hAnsi="Arial"/>
                <w:color w:val="000000"/>
              </w:rPr>
              <w:t>Configuring I2C for remote communication</w:t>
            </w:r>
            <w:r w:rsidRPr="00135CFF">
              <w:rPr>
                <w:rFonts w:ascii="Arial" w:hAnsi="Arial" w:cs="Arial"/>
                <w:bCs/>
                <w:color w:val="000000"/>
              </w:rPr>
              <w:t>:</w:t>
            </w:r>
          </w:p>
          <w:p w14:paraId="180D4362" w14:textId="77777777" w:rsidR="003C716D" w:rsidRPr="00D146FD" w:rsidRDefault="003C716D" w:rsidP="008159E4">
            <w:pPr>
              <w:pStyle w:val="ListParagraph"/>
              <w:overflowPunct/>
              <w:autoSpaceDE/>
              <w:autoSpaceDN/>
              <w:adjustRightInd/>
              <w:textAlignment w:val="auto"/>
              <w:rPr>
                <w:rFonts w:ascii="Arial" w:hAnsi="Arial" w:cs="Arial"/>
                <w:color w:val="000000"/>
              </w:rPr>
            </w:pPr>
          </w:p>
        </w:tc>
      </w:tr>
      <w:tr w:rsidR="003C716D" w:rsidRPr="00EE5669" w14:paraId="566E6C46"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tcPr>
          <w:p w14:paraId="2FFF92A5" w14:textId="77777777" w:rsidR="003C716D" w:rsidRDefault="003C716D" w:rsidP="008159E4">
            <w:pPr>
              <w:overflowPunct/>
              <w:autoSpaceDE/>
              <w:autoSpaceDN/>
              <w:adjustRightInd/>
              <w:jc w:val="left"/>
              <w:textAlignment w:val="auto"/>
              <w:rPr>
                <w:rFonts w:ascii="Arial" w:hAnsi="Arial" w:cs="Arial"/>
                <w:color w:val="000000"/>
              </w:rPr>
            </w:pPr>
          </w:p>
        </w:tc>
        <w:tc>
          <w:tcPr>
            <w:tcW w:w="2070" w:type="dxa"/>
            <w:tcBorders>
              <w:top w:val="nil"/>
              <w:left w:val="nil"/>
              <w:bottom w:val="single" w:sz="4" w:space="0" w:color="auto"/>
              <w:right w:val="single" w:sz="4" w:space="0" w:color="auto"/>
            </w:tcBorders>
            <w:shd w:val="clear" w:color="auto" w:fill="auto"/>
            <w:vAlign w:val="bottom"/>
          </w:tcPr>
          <w:p w14:paraId="54F1F78A" w14:textId="00651E5B" w:rsidR="003C716D" w:rsidRPr="008159E4" w:rsidRDefault="003C716D" w:rsidP="008159E4">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r w:rsidRPr="00C209EB">
              <w:rPr>
                <w:rFonts w:ascii="Arial" w:hAnsi="Arial" w:cs="Arial"/>
                <w:b/>
                <w:bCs/>
                <w:color w:val="000000"/>
              </w:rPr>
              <w:t>971</w:t>
            </w:r>
          </w:p>
        </w:tc>
        <w:tc>
          <w:tcPr>
            <w:tcW w:w="1980" w:type="dxa"/>
            <w:tcBorders>
              <w:top w:val="nil"/>
              <w:left w:val="nil"/>
              <w:bottom w:val="single" w:sz="4" w:space="0" w:color="auto"/>
              <w:right w:val="single" w:sz="4" w:space="0" w:color="auto"/>
            </w:tcBorders>
            <w:shd w:val="clear" w:color="auto" w:fill="auto"/>
            <w:vAlign w:val="bottom"/>
          </w:tcPr>
          <w:p w14:paraId="0F27977A" w14:textId="776DCEFB" w:rsidR="003C716D" w:rsidRPr="008159E4" w:rsidRDefault="003C716D" w:rsidP="008159E4">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r w:rsidRPr="00C209EB">
              <w:rPr>
                <w:rFonts w:ascii="Arial" w:hAnsi="Arial" w:cs="Arial"/>
                <w:b/>
                <w:bCs/>
                <w:color w:val="000000"/>
              </w:rPr>
              <w:t>972</w:t>
            </w:r>
          </w:p>
        </w:tc>
        <w:tc>
          <w:tcPr>
            <w:tcW w:w="1440" w:type="dxa"/>
            <w:tcBorders>
              <w:top w:val="nil"/>
              <w:left w:val="nil"/>
              <w:bottom w:val="single" w:sz="4" w:space="0" w:color="auto"/>
              <w:right w:val="single" w:sz="4" w:space="0" w:color="auto"/>
            </w:tcBorders>
            <w:shd w:val="clear" w:color="auto" w:fill="auto"/>
            <w:vAlign w:val="bottom"/>
          </w:tcPr>
          <w:p w14:paraId="58F159C3" w14:textId="25CB28FF" w:rsidR="003C716D" w:rsidRPr="008159E4" w:rsidRDefault="003C716D" w:rsidP="008159E4">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r w:rsidRPr="00C209EB">
              <w:rPr>
                <w:rFonts w:ascii="Arial" w:hAnsi="Arial" w:cs="Arial"/>
                <w:b/>
                <w:bCs/>
                <w:color w:val="000000"/>
              </w:rPr>
              <w:t>9702</w:t>
            </w:r>
          </w:p>
        </w:tc>
      </w:tr>
      <w:tr w:rsidR="003C716D" w:rsidRPr="00EE5669" w14:paraId="2BDB305B"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653C94FD" w14:textId="77777777" w:rsidR="003C716D" w:rsidRPr="00464507" w:rsidRDefault="003C716D"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Enable I2C pass-through</w:t>
            </w:r>
          </w:p>
        </w:tc>
        <w:tc>
          <w:tcPr>
            <w:tcW w:w="2070" w:type="dxa"/>
            <w:tcBorders>
              <w:top w:val="nil"/>
              <w:left w:val="nil"/>
              <w:bottom w:val="single" w:sz="4" w:space="0" w:color="auto"/>
              <w:right w:val="single" w:sz="4" w:space="0" w:color="auto"/>
            </w:tcBorders>
            <w:shd w:val="clear" w:color="auto" w:fill="auto"/>
            <w:vAlign w:val="bottom"/>
            <w:hideMark/>
          </w:tcPr>
          <w:p w14:paraId="602CACC3" w14:textId="2F805DF3" w:rsidR="003C716D" w:rsidRPr="00EE5669" w:rsidRDefault="003A79A7"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0x32</w:t>
            </w:r>
          </w:p>
        </w:tc>
        <w:tc>
          <w:tcPr>
            <w:tcW w:w="1980" w:type="dxa"/>
            <w:tcBorders>
              <w:top w:val="nil"/>
              <w:left w:val="nil"/>
              <w:bottom w:val="single" w:sz="4" w:space="0" w:color="auto"/>
              <w:right w:val="single" w:sz="4" w:space="0" w:color="auto"/>
            </w:tcBorders>
            <w:shd w:val="clear" w:color="auto" w:fill="auto"/>
            <w:vAlign w:val="bottom"/>
            <w:hideMark/>
          </w:tcPr>
          <w:p w14:paraId="2CECA289" w14:textId="6AA10B17" w:rsidR="003C716D" w:rsidRPr="00E90045" w:rsidRDefault="003A79A7" w:rsidP="008159E4">
            <w:pPr>
              <w:overflowPunct/>
              <w:autoSpaceDE/>
              <w:autoSpaceDN/>
              <w:adjustRightInd/>
              <w:jc w:val="left"/>
              <w:textAlignment w:val="auto"/>
              <w:rPr>
                <w:rFonts w:ascii="Arial" w:hAnsi="Arial" w:cs="Arial"/>
                <w:color w:val="000000"/>
              </w:rPr>
            </w:pPr>
            <w:r>
              <w:rPr>
                <w:rFonts w:ascii="Arial" w:hAnsi="Arial" w:cs="Arial"/>
                <w:color w:val="000000"/>
              </w:rPr>
              <w:t>0x58</w:t>
            </w:r>
          </w:p>
        </w:tc>
        <w:tc>
          <w:tcPr>
            <w:tcW w:w="1440" w:type="dxa"/>
            <w:tcBorders>
              <w:top w:val="nil"/>
              <w:left w:val="nil"/>
              <w:bottom w:val="single" w:sz="4" w:space="0" w:color="auto"/>
              <w:right w:val="single" w:sz="4" w:space="0" w:color="auto"/>
            </w:tcBorders>
            <w:shd w:val="clear" w:color="auto" w:fill="auto"/>
            <w:vAlign w:val="bottom"/>
            <w:hideMark/>
          </w:tcPr>
          <w:p w14:paraId="0D24389D" w14:textId="3F336D10" w:rsidR="003C716D" w:rsidRPr="00E90045" w:rsidRDefault="003A79A7" w:rsidP="008159E4">
            <w:pPr>
              <w:overflowPunct/>
              <w:autoSpaceDE/>
              <w:autoSpaceDN/>
              <w:adjustRightInd/>
              <w:jc w:val="left"/>
              <w:textAlignment w:val="auto"/>
              <w:rPr>
                <w:rFonts w:ascii="Arial" w:hAnsi="Arial" w:cs="Arial"/>
                <w:color w:val="000000"/>
              </w:rPr>
            </w:pPr>
            <w:r>
              <w:rPr>
                <w:rFonts w:ascii="Arial" w:hAnsi="Arial" w:cs="Arial"/>
                <w:color w:val="000000"/>
              </w:rPr>
              <w:t>0x58</w:t>
            </w:r>
          </w:p>
        </w:tc>
      </w:tr>
      <w:tr w:rsidR="003A79A7" w:rsidRPr="00EE5669" w14:paraId="5A97A68B"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12DAD992" w14:textId="77777777" w:rsidR="003A79A7" w:rsidRPr="00464507" w:rsidRDefault="003A79A7"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Slave ID</w:t>
            </w:r>
          </w:p>
        </w:tc>
        <w:tc>
          <w:tcPr>
            <w:tcW w:w="2070" w:type="dxa"/>
            <w:tcBorders>
              <w:top w:val="nil"/>
              <w:left w:val="nil"/>
              <w:bottom w:val="single" w:sz="4" w:space="0" w:color="auto"/>
              <w:right w:val="single" w:sz="4" w:space="0" w:color="auto"/>
            </w:tcBorders>
            <w:shd w:val="clear" w:color="auto" w:fill="auto"/>
            <w:vAlign w:val="bottom"/>
            <w:hideMark/>
          </w:tcPr>
          <w:p w14:paraId="70D96697" w14:textId="05F30582" w:rsidR="003A79A7" w:rsidRPr="00EE5669" w:rsidRDefault="003A79A7"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0x39</w:t>
            </w:r>
          </w:p>
        </w:tc>
        <w:tc>
          <w:tcPr>
            <w:tcW w:w="1980" w:type="dxa"/>
            <w:tcBorders>
              <w:top w:val="nil"/>
              <w:left w:val="nil"/>
              <w:bottom w:val="single" w:sz="4" w:space="0" w:color="auto"/>
              <w:right w:val="single" w:sz="4" w:space="0" w:color="auto"/>
            </w:tcBorders>
            <w:shd w:val="clear" w:color="auto" w:fill="auto"/>
            <w:vAlign w:val="bottom"/>
            <w:hideMark/>
          </w:tcPr>
          <w:p w14:paraId="5F41A3AB" w14:textId="6E5484DD" w:rsidR="003A79A7" w:rsidRPr="00E90045" w:rsidRDefault="003A79A7"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0x5D</w:t>
            </w:r>
          </w:p>
        </w:tc>
        <w:tc>
          <w:tcPr>
            <w:tcW w:w="1440" w:type="dxa"/>
            <w:tcBorders>
              <w:top w:val="nil"/>
              <w:left w:val="nil"/>
              <w:bottom w:val="single" w:sz="4" w:space="0" w:color="auto"/>
              <w:right w:val="single" w:sz="4" w:space="0" w:color="auto"/>
            </w:tcBorders>
            <w:shd w:val="clear" w:color="auto" w:fill="auto"/>
            <w:vAlign w:val="bottom"/>
            <w:hideMark/>
          </w:tcPr>
          <w:p w14:paraId="7430B7DA" w14:textId="3954AB67" w:rsidR="003A79A7" w:rsidRPr="00E90045" w:rsidRDefault="003A79A7"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0x5D</w:t>
            </w:r>
          </w:p>
        </w:tc>
      </w:tr>
      <w:tr w:rsidR="003A79A7" w:rsidRPr="00EE5669" w14:paraId="31F2FD78"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06DD173D" w14:textId="77777777" w:rsidR="003A79A7" w:rsidRPr="00464507" w:rsidRDefault="003A79A7"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Slave Alias</w:t>
            </w:r>
          </w:p>
        </w:tc>
        <w:tc>
          <w:tcPr>
            <w:tcW w:w="2070" w:type="dxa"/>
            <w:tcBorders>
              <w:top w:val="nil"/>
              <w:left w:val="nil"/>
              <w:bottom w:val="single" w:sz="4" w:space="0" w:color="auto"/>
              <w:right w:val="single" w:sz="4" w:space="0" w:color="auto"/>
            </w:tcBorders>
            <w:shd w:val="clear" w:color="auto" w:fill="auto"/>
            <w:vAlign w:val="bottom"/>
            <w:hideMark/>
          </w:tcPr>
          <w:p w14:paraId="6AD1327C" w14:textId="5726FE94" w:rsidR="003A79A7" w:rsidRPr="00EE5669" w:rsidRDefault="003A79A7"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0x41</w:t>
            </w:r>
          </w:p>
        </w:tc>
        <w:tc>
          <w:tcPr>
            <w:tcW w:w="1980" w:type="dxa"/>
            <w:tcBorders>
              <w:top w:val="nil"/>
              <w:left w:val="nil"/>
              <w:bottom w:val="single" w:sz="4" w:space="0" w:color="auto"/>
              <w:right w:val="single" w:sz="4" w:space="0" w:color="auto"/>
            </w:tcBorders>
            <w:shd w:val="clear" w:color="auto" w:fill="auto"/>
            <w:vAlign w:val="bottom"/>
            <w:hideMark/>
          </w:tcPr>
          <w:p w14:paraId="768AA924" w14:textId="3B79F7D0" w:rsidR="003A79A7" w:rsidRPr="00E90045" w:rsidRDefault="003A79A7"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0x65</w:t>
            </w:r>
          </w:p>
        </w:tc>
        <w:tc>
          <w:tcPr>
            <w:tcW w:w="1440" w:type="dxa"/>
            <w:tcBorders>
              <w:top w:val="nil"/>
              <w:left w:val="nil"/>
              <w:bottom w:val="single" w:sz="4" w:space="0" w:color="auto"/>
              <w:right w:val="single" w:sz="4" w:space="0" w:color="auto"/>
            </w:tcBorders>
            <w:shd w:val="clear" w:color="auto" w:fill="auto"/>
            <w:vAlign w:val="bottom"/>
            <w:hideMark/>
          </w:tcPr>
          <w:p w14:paraId="4087D213" w14:textId="00407260" w:rsidR="003A79A7" w:rsidRPr="00E90045" w:rsidRDefault="003A79A7"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0x65</w:t>
            </w:r>
          </w:p>
        </w:tc>
      </w:tr>
      <w:tr w:rsidR="003A79A7" w:rsidRPr="00EE5669" w14:paraId="4DFC2AAE" w14:textId="77777777" w:rsidTr="00ED285A">
        <w:trPr>
          <w:trHeight w:val="314"/>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51F2C39A" w14:textId="77777777" w:rsidR="003A79A7" w:rsidRPr="00464507" w:rsidRDefault="003A79A7"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Set SCL High/Low Times</w:t>
            </w:r>
          </w:p>
        </w:tc>
        <w:tc>
          <w:tcPr>
            <w:tcW w:w="2070" w:type="dxa"/>
            <w:tcBorders>
              <w:top w:val="nil"/>
              <w:left w:val="nil"/>
              <w:bottom w:val="single" w:sz="4" w:space="0" w:color="auto"/>
              <w:right w:val="single" w:sz="4" w:space="0" w:color="auto"/>
            </w:tcBorders>
            <w:shd w:val="clear" w:color="auto" w:fill="auto"/>
            <w:vAlign w:val="bottom"/>
            <w:hideMark/>
          </w:tcPr>
          <w:p w14:paraId="6946D112" w14:textId="22475EBE" w:rsidR="003A79A7" w:rsidRPr="00EE5669" w:rsidRDefault="003A79A7"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0x0B, 0x0C</w:t>
            </w:r>
          </w:p>
        </w:tc>
        <w:tc>
          <w:tcPr>
            <w:tcW w:w="1980" w:type="dxa"/>
            <w:tcBorders>
              <w:top w:val="nil"/>
              <w:left w:val="nil"/>
              <w:bottom w:val="single" w:sz="4" w:space="0" w:color="auto"/>
              <w:right w:val="single" w:sz="4" w:space="0" w:color="auto"/>
            </w:tcBorders>
            <w:shd w:val="clear" w:color="auto" w:fill="auto"/>
            <w:vAlign w:val="bottom"/>
            <w:hideMark/>
          </w:tcPr>
          <w:p w14:paraId="5CCF8F7B" w14:textId="270A635C" w:rsidR="003A79A7" w:rsidRPr="00E90045" w:rsidRDefault="003A79A7"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0x0A, 0x0B</w:t>
            </w:r>
          </w:p>
        </w:tc>
        <w:tc>
          <w:tcPr>
            <w:tcW w:w="1440" w:type="dxa"/>
            <w:tcBorders>
              <w:top w:val="nil"/>
              <w:left w:val="nil"/>
              <w:bottom w:val="single" w:sz="4" w:space="0" w:color="auto"/>
              <w:right w:val="single" w:sz="4" w:space="0" w:color="auto"/>
            </w:tcBorders>
            <w:shd w:val="clear" w:color="auto" w:fill="auto"/>
            <w:vAlign w:val="bottom"/>
            <w:hideMark/>
          </w:tcPr>
          <w:p w14:paraId="21C049C3" w14:textId="153AE4C7" w:rsidR="003A79A7" w:rsidRPr="00E90045" w:rsidRDefault="003A79A7"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0x0A, 0x0B</w:t>
            </w:r>
          </w:p>
        </w:tc>
      </w:tr>
      <w:tr w:rsidR="003A79A7" w:rsidRPr="00EE5669" w14:paraId="4FA89A27" w14:textId="77777777" w:rsidTr="00ED285A">
        <w:trPr>
          <w:trHeight w:val="300"/>
        </w:trPr>
        <w:tc>
          <w:tcPr>
            <w:tcW w:w="7943" w:type="dxa"/>
            <w:gridSpan w:val="4"/>
            <w:tcBorders>
              <w:top w:val="nil"/>
              <w:left w:val="single" w:sz="4" w:space="0" w:color="auto"/>
              <w:bottom w:val="single" w:sz="4" w:space="0" w:color="auto"/>
              <w:right w:val="single" w:sz="4" w:space="0" w:color="auto"/>
            </w:tcBorders>
            <w:shd w:val="clear" w:color="auto" w:fill="auto"/>
            <w:noWrap/>
            <w:vAlign w:val="bottom"/>
          </w:tcPr>
          <w:p w14:paraId="5DFE217D" w14:textId="77777777" w:rsidR="003A79A7" w:rsidRPr="00E90045" w:rsidRDefault="003A79A7" w:rsidP="008159E4">
            <w:pPr>
              <w:pStyle w:val="ListParagraph"/>
              <w:overflowPunct/>
              <w:autoSpaceDE/>
              <w:autoSpaceDN/>
              <w:adjustRightInd/>
              <w:textAlignment w:val="auto"/>
              <w:rPr>
                <w:rFonts w:ascii="Arial" w:hAnsi="Arial" w:cs="Arial"/>
                <w:color w:val="000000"/>
              </w:rPr>
            </w:pPr>
          </w:p>
          <w:p w14:paraId="79578ECD" w14:textId="77777777" w:rsidR="003A79A7" w:rsidRPr="00E90045" w:rsidRDefault="003A79A7" w:rsidP="00775F28">
            <w:pPr>
              <w:pStyle w:val="ListParagraph"/>
              <w:numPr>
                <w:ilvl w:val="0"/>
                <w:numId w:val="42"/>
              </w:numPr>
              <w:overflowPunct/>
              <w:autoSpaceDE/>
              <w:autoSpaceDN/>
              <w:adjustRightInd/>
              <w:textAlignment w:val="auto"/>
              <w:rPr>
                <w:rFonts w:ascii="Arial" w:hAnsi="Arial" w:cs="Arial"/>
                <w:color w:val="000000"/>
              </w:rPr>
            </w:pPr>
            <w:r w:rsidRPr="00E90045">
              <w:rPr>
                <w:rFonts w:ascii="Arial" w:hAnsi="Arial" w:cs="Arial"/>
                <w:color w:val="000000"/>
              </w:rPr>
              <w:t xml:space="preserve">Checking link status: </w:t>
            </w:r>
          </w:p>
          <w:p w14:paraId="2F0E38DF" w14:textId="77777777" w:rsidR="003A79A7" w:rsidRPr="00E90045" w:rsidRDefault="003A79A7" w:rsidP="008159E4">
            <w:pPr>
              <w:pStyle w:val="ListParagraph"/>
              <w:overflowPunct/>
              <w:autoSpaceDE/>
              <w:autoSpaceDN/>
              <w:adjustRightInd/>
              <w:textAlignment w:val="auto"/>
              <w:rPr>
                <w:rFonts w:ascii="Arial" w:hAnsi="Arial" w:cs="Arial"/>
                <w:color w:val="000000"/>
              </w:rPr>
            </w:pPr>
          </w:p>
        </w:tc>
      </w:tr>
      <w:tr w:rsidR="003A79A7" w:rsidRPr="00EE5669" w14:paraId="026731AC" w14:textId="77777777" w:rsidTr="00ED285A">
        <w:trPr>
          <w:trHeight w:val="300"/>
        </w:trPr>
        <w:tc>
          <w:tcPr>
            <w:tcW w:w="2453" w:type="dxa"/>
            <w:tcBorders>
              <w:top w:val="nil"/>
              <w:left w:val="single" w:sz="4" w:space="0" w:color="auto"/>
              <w:bottom w:val="single" w:sz="4" w:space="0" w:color="auto"/>
              <w:right w:val="nil"/>
            </w:tcBorders>
            <w:shd w:val="clear" w:color="auto" w:fill="auto"/>
            <w:noWrap/>
            <w:vAlign w:val="bottom"/>
          </w:tcPr>
          <w:p w14:paraId="122EAD87" w14:textId="77777777" w:rsidR="003A79A7" w:rsidRPr="00DD16CB" w:rsidRDefault="003A79A7" w:rsidP="008159E4">
            <w:pPr>
              <w:overflowPunct/>
              <w:autoSpaceDE/>
              <w:autoSpaceDN/>
              <w:adjustRightInd/>
              <w:jc w:val="left"/>
              <w:textAlignment w:val="auto"/>
              <w:rPr>
                <w:rFonts w:ascii="Arial" w:hAnsi="Arial" w:cs="Arial"/>
                <w:b/>
                <w:color w:val="000000"/>
              </w:rPr>
            </w:pPr>
          </w:p>
        </w:tc>
        <w:tc>
          <w:tcPr>
            <w:tcW w:w="2070" w:type="dxa"/>
            <w:tcBorders>
              <w:top w:val="nil"/>
              <w:left w:val="single" w:sz="4" w:space="0" w:color="auto"/>
              <w:bottom w:val="single" w:sz="4" w:space="0" w:color="auto"/>
              <w:right w:val="single" w:sz="4" w:space="0" w:color="auto"/>
            </w:tcBorders>
            <w:shd w:val="clear" w:color="auto" w:fill="auto"/>
            <w:vAlign w:val="bottom"/>
          </w:tcPr>
          <w:p w14:paraId="27F5548F" w14:textId="293B0753" w:rsidR="003A79A7" w:rsidRPr="008159E4" w:rsidRDefault="003A79A7" w:rsidP="008159E4">
            <w:pPr>
              <w:overflowPunct/>
              <w:autoSpaceDE/>
              <w:autoSpaceDN/>
              <w:adjustRightInd/>
              <w:jc w:val="left"/>
              <w:textAlignment w:val="auto"/>
              <w:rPr>
                <w:rFonts w:ascii="Arial" w:hAnsi="Arial" w:cs="Arial"/>
                <w:b/>
                <w:bCs/>
                <w:color w:val="000000"/>
              </w:rPr>
            </w:pPr>
            <w:r w:rsidRPr="00DD16CB">
              <w:rPr>
                <w:rFonts w:ascii="Arial" w:hAnsi="Arial" w:cs="Arial"/>
                <w:b/>
                <w:bCs/>
                <w:color w:val="000000"/>
              </w:rPr>
              <w:t>UB</w:t>
            </w:r>
            <w:r w:rsidRPr="00C209EB">
              <w:rPr>
                <w:rFonts w:ascii="Arial" w:hAnsi="Arial" w:cs="Arial"/>
                <w:b/>
                <w:bCs/>
                <w:color w:val="000000"/>
              </w:rPr>
              <w:t>971</w:t>
            </w:r>
          </w:p>
        </w:tc>
        <w:tc>
          <w:tcPr>
            <w:tcW w:w="1980" w:type="dxa"/>
            <w:tcBorders>
              <w:top w:val="nil"/>
              <w:left w:val="nil"/>
              <w:bottom w:val="single" w:sz="4" w:space="0" w:color="auto"/>
              <w:right w:val="single" w:sz="4" w:space="0" w:color="auto"/>
            </w:tcBorders>
            <w:shd w:val="clear" w:color="auto" w:fill="auto"/>
            <w:vAlign w:val="bottom"/>
          </w:tcPr>
          <w:p w14:paraId="376FDA32" w14:textId="48119E55" w:rsidR="003A79A7" w:rsidRPr="008159E4" w:rsidRDefault="003A79A7" w:rsidP="008159E4">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r w:rsidRPr="00C209EB">
              <w:rPr>
                <w:rFonts w:ascii="Arial" w:hAnsi="Arial" w:cs="Arial"/>
                <w:b/>
                <w:bCs/>
                <w:color w:val="000000"/>
              </w:rPr>
              <w:t>972</w:t>
            </w:r>
          </w:p>
        </w:tc>
        <w:tc>
          <w:tcPr>
            <w:tcW w:w="1440" w:type="dxa"/>
            <w:tcBorders>
              <w:top w:val="nil"/>
              <w:left w:val="nil"/>
              <w:bottom w:val="single" w:sz="4" w:space="0" w:color="auto"/>
              <w:right w:val="single" w:sz="4" w:space="0" w:color="auto"/>
            </w:tcBorders>
            <w:shd w:val="clear" w:color="auto" w:fill="auto"/>
            <w:vAlign w:val="bottom"/>
          </w:tcPr>
          <w:p w14:paraId="33F8000F" w14:textId="13041FAC" w:rsidR="003A79A7" w:rsidRPr="008159E4" w:rsidRDefault="003A79A7" w:rsidP="008159E4">
            <w:pPr>
              <w:overflowPunct/>
              <w:autoSpaceDE/>
              <w:autoSpaceDN/>
              <w:adjustRightInd/>
              <w:jc w:val="left"/>
              <w:textAlignment w:val="auto"/>
              <w:rPr>
                <w:rFonts w:ascii="Arial" w:hAnsi="Arial" w:cs="Arial"/>
                <w:b/>
                <w:bCs/>
                <w:color w:val="000000"/>
              </w:rPr>
            </w:pPr>
            <w:r w:rsidRPr="00E90045">
              <w:rPr>
                <w:rFonts w:ascii="Arial" w:hAnsi="Arial" w:cs="Arial"/>
                <w:b/>
                <w:bCs/>
                <w:color w:val="000000"/>
              </w:rPr>
              <w:t>UB</w:t>
            </w:r>
            <w:r w:rsidRPr="00C209EB">
              <w:rPr>
                <w:rFonts w:ascii="Arial" w:hAnsi="Arial" w:cs="Arial"/>
                <w:b/>
                <w:bCs/>
                <w:color w:val="000000"/>
              </w:rPr>
              <w:t>9702</w:t>
            </w:r>
          </w:p>
        </w:tc>
      </w:tr>
      <w:tr w:rsidR="000F44F8" w:rsidRPr="00EE5669" w14:paraId="3EAE4803" w14:textId="77777777" w:rsidTr="00ED285A">
        <w:trPr>
          <w:trHeight w:val="300"/>
        </w:trPr>
        <w:tc>
          <w:tcPr>
            <w:tcW w:w="2453" w:type="dxa"/>
            <w:tcBorders>
              <w:top w:val="nil"/>
              <w:left w:val="single" w:sz="4" w:space="0" w:color="auto"/>
              <w:bottom w:val="single" w:sz="4" w:space="0" w:color="auto"/>
              <w:right w:val="nil"/>
            </w:tcBorders>
            <w:shd w:val="clear" w:color="auto" w:fill="auto"/>
            <w:noWrap/>
            <w:vAlign w:val="bottom"/>
            <w:hideMark/>
          </w:tcPr>
          <w:p w14:paraId="4BE93EF1" w14:textId="77777777" w:rsidR="000F44F8" w:rsidRPr="00464507" w:rsidRDefault="000F44F8"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Read back partner I2C addr (local)</w:t>
            </w:r>
          </w:p>
        </w:tc>
        <w:tc>
          <w:tcPr>
            <w:tcW w:w="2070" w:type="dxa"/>
            <w:tcBorders>
              <w:top w:val="nil"/>
              <w:left w:val="single" w:sz="4" w:space="0" w:color="auto"/>
              <w:bottom w:val="single" w:sz="4" w:space="0" w:color="auto"/>
              <w:right w:val="single" w:sz="4" w:space="0" w:color="auto"/>
            </w:tcBorders>
            <w:shd w:val="clear" w:color="auto" w:fill="auto"/>
            <w:vAlign w:val="bottom"/>
            <w:hideMark/>
          </w:tcPr>
          <w:p w14:paraId="4E208AE1" w14:textId="3CC76D79" w:rsidR="000F44F8" w:rsidRPr="00EE5669" w:rsidRDefault="000F44F8"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0x37</w:t>
            </w:r>
          </w:p>
        </w:tc>
        <w:tc>
          <w:tcPr>
            <w:tcW w:w="1980" w:type="dxa"/>
            <w:tcBorders>
              <w:top w:val="nil"/>
              <w:left w:val="nil"/>
              <w:bottom w:val="single" w:sz="4" w:space="0" w:color="auto"/>
              <w:right w:val="single" w:sz="4" w:space="0" w:color="auto"/>
            </w:tcBorders>
            <w:shd w:val="clear" w:color="auto" w:fill="auto"/>
            <w:vAlign w:val="bottom"/>
            <w:hideMark/>
          </w:tcPr>
          <w:p w14:paraId="517CB6B9" w14:textId="01B375D4" w:rsidR="000F44F8" w:rsidRPr="00E90045" w:rsidRDefault="000F44F8" w:rsidP="008159E4">
            <w:pPr>
              <w:overflowPunct/>
              <w:autoSpaceDE/>
              <w:autoSpaceDN/>
              <w:adjustRightInd/>
              <w:jc w:val="left"/>
              <w:textAlignment w:val="auto"/>
              <w:rPr>
                <w:rFonts w:ascii="Arial" w:hAnsi="Arial" w:cs="Arial"/>
                <w:color w:val="000000"/>
              </w:rPr>
            </w:pPr>
            <w:r w:rsidRPr="000F44F8">
              <w:rPr>
                <w:rFonts w:ascii="Arial" w:hAnsi="Arial" w:cs="Arial"/>
                <w:color w:val="000000"/>
              </w:rPr>
              <w:t>0x5B</w:t>
            </w:r>
          </w:p>
        </w:tc>
        <w:tc>
          <w:tcPr>
            <w:tcW w:w="1440" w:type="dxa"/>
            <w:tcBorders>
              <w:top w:val="nil"/>
              <w:left w:val="nil"/>
              <w:bottom w:val="single" w:sz="4" w:space="0" w:color="auto"/>
              <w:right w:val="single" w:sz="4" w:space="0" w:color="auto"/>
            </w:tcBorders>
            <w:shd w:val="clear" w:color="auto" w:fill="auto"/>
            <w:vAlign w:val="bottom"/>
            <w:hideMark/>
          </w:tcPr>
          <w:p w14:paraId="387AC102" w14:textId="2A400CDF" w:rsidR="000F44F8" w:rsidRPr="00E90045" w:rsidRDefault="000F44F8" w:rsidP="008159E4">
            <w:pPr>
              <w:overflowPunct/>
              <w:autoSpaceDE/>
              <w:autoSpaceDN/>
              <w:adjustRightInd/>
              <w:jc w:val="left"/>
              <w:textAlignment w:val="auto"/>
              <w:rPr>
                <w:rFonts w:ascii="Arial" w:hAnsi="Arial" w:cs="Arial"/>
                <w:color w:val="000000"/>
              </w:rPr>
            </w:pPr>
            <w:r w:rsidRPr="000F44F8">
              <w:rPr>
                <w:rFonts w:ascii="Arial" w:hAnsi="Arial" w:cs="Arial"/>
                <w:color w:val="000000"/>
              </w:rPr>
              <w:t>0x5B</w:t>
            </w:r>
          </w:p>
        </w:tc>
      </w:tr>
      <w:tr w:rsidR="000F44F8" w:rsidRPr="00EE5669" w14:paraId="0BF5C129" w14:textId="77777777" w:rsidTr="00ED285A">
        <w:trPr>
          <w:trHeight w:val="9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3F0D6FE9" w14:textId="77777777" w:rsidR="000F44F8" w:rsidRPr="00464507" w:rsidRDefault="000F44F8"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Detect Valid Clock</w:t>
            </w:r>
          </w:p>
          <w:p w14:paraId="018B08CD" w14:textId="77777777" w:rsidR="000F44F8" w:rsidRPr="00464507" w:rsidRDefault="000F44F8" w:rsidP="008159E4">
            <w:pPr>
              <w:overflowPunct/>
              <w:autoSpaceDE/>
              <w:autoSpaceDN/>
              <w:adjustRightInd/>
              <w:jc w:val="left"/>
              <w:textAlignment w:val="auto"/>
              <w:rPr>
                <w:rFonts w:ascii="Arial" w:hAnsi="Arial" w:cs="Arial"/>
                <w:color w:val="000000"/>
              </w:rPr>
            </w:pPr>
          </w:p>
          <w:p w14:paraId="4DDD5B11" w14:textId="77777777" w:rsidR="000F44F8" w:rsidRPr="00464507" w:rsidRDefault="000F44F8" w:rsidP="008159E4">
            <w:pPr>
              <w:overflowPunct/>
              <w:autoSpaceDE/>
              <w:autoSpaceDN/>
              <w:adjustRightInd/>
              <w:jc w:val="left"/>
              <w:textAlignment w:val="auto"/>
              <w:rPr>
                <w:rFonts w:ascii="Arial" w:hAnsi="Arial" w:cs="Arial"/>
                <w:color w:val="000000"/>
              </w:rPr>
            </w:pPr>
          </w:p>
        </w:tc>
        <w:tc>
          <w:tcPr>
            <w:tcW w:w="2070" w:type="dxa"/>
            <w:tcBorders>
              <w:top w:val="nil"/>
              <w:left w:val="nil"/>
              <w:bottom w:val="single" w:sz="4" w:space="0" w:color="auto"/>
              <w:right w:val="single" w:sz="4" w:space="0" w:color="auto"/>
            </w:tcBorders>
            <w:shd w:val="clear" w:color="auto" w:fill="auto"/>
            <w:vAlign w:val="bottom"/>
            <w:hideMark/>
          </w:tcPr>
          <w:p w14:paraId="3FFB76AA" w14:textId="49BFA043" w:rsidR="000F44F8" w:rsidRPr="00EE5669" w:rsidRDefault="000F44F8"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0x52</w:t>
            </w:r>
          </w:p>
        </w:tc>
        <w:tc>
          <w:tcPr>
            <w:tcW w:w="1980" w:type="dxa"/>
            <w:tcBorders>
              <w:top w:val="nil"/>
              <w:left w:val="nil"/>
              <w:bottom w:val="single" w:sz="4" w:space="0" w:color="auto"/>
              <w:right w:val="single" w:sz="4" w:space="0" w:color="auto"/>
            </w:tcBorders>
            <w:shd w:val="clear" w:color="auto" w:fill="auto"/>
            <w:vAlign w:val="bottom"/>
            <w:hideMark/>
          </w:tcPr>
          <w:p w14:paraId="2D0434BF" w14:textId="22E3FB07" w:rsidR="000F44F8" w:rsidRPr="00E90045" w:rsidRDefault="007E1CA5" w:rsidP="008159E4">
            <w:pPr>
              <w:overflowPunct/>
              <w:autoSpaceDE/>
              <w:autoSpaceDN/>
              <w:adjustRightInd/>
              <w:jc w:val="left"/>
              <w:textAlignment w:val="auto"/>
              <w:rPr>
                <w:rFonts w:ascii="Arial" w:hAnsi="Arial" w:cs="Arial"/>
                <w:color w:val="000000"/>
              </w:rPr>
            </w:pPr>
            <w:r w:rsidRPr="007816E5">
              <w:rPr>
                <w:rFonts w:ascii="Arial" w:hAnsi="Arial" w:cs="Arial"/>
                <w:color w:val="000000"/>
              </w:rPr>
              <w:t xml:space="preserve">0x04, </w:t>
            </w:r>
            <w:r w:rsidRPr="00EE5669">
              <w:rPr>
                <w:rFonts w:ascii="Arial" w:hAnsi="Arial" w:cs="Arial"/>
                <w:color w:val="000000"/>
              </w:rPr>
              <w:t>0x4E</w:t>
            </w:r>
            <w:r w:rsidR="00F97E17">
              <w:rPr>
                <w:rFonts w:ascii="Arial" w:hAnsi="Arial" w:cs="Arial"/>
                <w:color w:val="000000"/>
              </w:rPr>
              <w:t xml:space="preserve">, </w:t>
            </w:r>
            <w:r w:rsidR="00F97E17" w:rsidRPr="00EE5669">
              <w:rPr>
                <w:rFonts w:ascii="Arial" w:hAnsi="Arial" w:cs="Arial"/>
                <w:color w:val="000000"/>
              </w:rPr>
              <w:t>0x4F, 0x50, 0xA5</w:t>
            </w:r>
          </w:p>
        </w:tc>
        <w:tc>
          <w:tcPr>
            <w:tcW w:w="1440" w:type="dxa"/>
            <w:tcBorders>
              <w:top w:val="nil"/>
              <w:left w:val="nil"/>
              <w:bottom w:val="single" w:sz="4" w:space="0" w:color="auto"/>
              <w:right w:val="single" w:sz="4" w:space="0" w:color="auto"/>
            </w:tcBorders>
            <w:shd w:val="clear" w:color="auto" w:fill="auto"/>
            <w:vAlign w:val="bottom"/>
            <w:hideMark/>
          </w:tcPr>
          <w:p w14:paraId="156846D3" w14:textId="0C9D6CB1" w:rsidR="000F44F8" w:rsidRPr="00E90045" w:rsidRDefault="007E1CA5" w:rsidP="008159E4">
            <w:pPr>
              <w:overflowPunct/>
              <w:autoSpaceDE/>
              <w:autoSpaceDN/>
              <w:adjustRightInd/>
              <w:jc w:val="left"/>
              <w:textAlignment w:val="auto"/>
              <w:rPr>
                <w:rFonts w:ascii="Arial" w:hAnsi="Arial" w:cs="Arial"/>
                <w:color w:val="000000"/>
              </w:rPr>
            </w:pPr>
            <w:r w:rsidRPr="00EE5669">
              <w:rPr>
                <w:rFonts w:ascii="Arial" w:hAnsi="Arial" w:cs="Arial"/>
                <w:color w:val="000000"/>
              </w:rPr>
              <w:t>0x4E</w:t>
            </w:r>
            <w:r w:rsidR="0095507A">
              <w:rPr>
                <w:rFonts w:ascii="Arial" w:hAnsi="Arial" w:cs="Arial"/>
                <w:color w:val="000000"/>
              </w:rPr>
              <w:t xml:space="preserve">, </w:t>
            </w:r>
            <w:r w:rsidR="0095507A" w:rsidRPr="0095507A">
              <w:rPr>
                <w:rFonts w:ascii="Arial" w:hAnsi="Arial" w:cs="Arial"/>
                <w:color w:val="000000"/>
              </w:rPr>
              <w:t>0x4F, 0x50,</w:t>
            </w:r>
            <w:r w:rsidR="0095507A">
              <w:rPr>
                <w:rFonts w:ascii="Arial" w:hAnsi="Arial" w:cs="Arial"/>
                <w:color w:val="000000"/>
              </w:rPr>
              <w:t xml:space="preserve"> 0x3D</w:t>
            </w:r>
          </w:p>
        </w:tc>
      </w:tr>
      <w:tr w:rsidR="000F44F8" w:rsidRPr="00EE5669" w14:paraId="6EB32965" w14:textId="77777777" w:rsidTr="00ED285A">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6DFFF06C" w14:textId="77777777" w:rsidR="000F44F8" w:rsidRPr="00464507" w:rsidRDefault="000F44F8"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Detect Link/Lock</w:t>
            </w:r>
          </w:p>
        </w:tc>
        <w:tc>
          <w:tcPr>
            <w:tcW w:w="2070" w:type="dxa"/>
            <w:tcBorders>
              <w:top w:val="nil"/>
              <w:left w:val="nil"/>
              <w:bottom w:val="single" w:sz="4" w:space="0" w:color="auto"/>
              <w:right w:val="single" w:sz="4" w:space="0" w:color="auto"/>
            </w:tcBorders>
            <w:shd w:val="clear" w:color="auto" w:fill="auto"/>
            <w:vAlign w:val="bottom"/>
            <w:hideMark/>
          </w:tcPr>
          <w:p w14:paraId="0EB757B9" w14:textId="5773F3FE" w:rsidR="000F44F8" w:rsidRPr="00EE5669" w:rsidRDefault="000F44F8" w:rsidP="008159E4">
            <w:pPr>
              <w:overflowPunct/>
              <w:autoSpaceDE/>
              <w:autoSpaceDN/>
              <w:adjustRightInd/>
              <w:jc w:val="left"/>
              <w:textAlignment w:val="auto"/>
              <w:rPr>
                <w:rFonts w:ascii="Arial" w:hAnsi="Arial" w:cs="Arial"/>
                <w:color w:val="000000"/>
              </w:rPr>
            </w:pPr>
            <w:r w:rsidRPr="00E90045">
              <w:rPr>
                <w:rFonts w:ascii="Arial" w:hAnsi="Arial" w:cs="Arial"/>
                <w:color w:val="000000"/>
              </w:rPr>
              <w:t>0x52</w:t>
            </w:r>
          </w:p>
        </w:tc>
        <w:tc>
          <w:tcPr>
            <w:tcW w:w="1980" w:type="dxa"/>
            <w:tcBorders>
              <w:top w:val="nil"/>
              <w:left w:val="nil"/>
              <w:bottom w:val="single" w:sz="4" w:space="0" w:color="auto"/>
              <w:right w:val="single" w:sz="4" w:space="0" w:color="auto"/>
            </w:tcBorders>
            <w:shd w:val="clear" w:color="auto" w:fill="auto"/>
            <w:vAlign w:val="bottom"/>
            <w:hideMark/>
          </w:tcPr>
          <w:p w14:paraId="2AAD0AAE" w14:textId="75E96CD2" w:rsidR="000F44F8" w:rsidRPr="00E90045" w:rsidRDefault="007816E5" w:rsidP="00F97E17">
            <w:pPr>
              <w:overflowPunct/>
              <w:autoSpaceDE/>
              <w:autoSpaceDN/>
              <w:adjustRightInd/>
              <w:jc w:val="left"/>
              <w:textAlignment w:val="auto"/>
              <w:rPr>
                <w:rFonts w:ascii="Arial" w:hAnsi="Arial" w:cs="Arial"/>
                <w:color w:val="000000"/>
              </w:rPr>
            </w:pPr>
            <w:r w:rsidRPr="007816E5">
              <w:rPr>
                <w:rFonts w:ascii="Arial" w:hAnsi="Arial" w:cs="Arial"/>
                <w:color w:val="000000"/>
              </w:rPr>
              <w:t>0x04, 0x4D</w:t>
            </w:r>
          </w:p>
        </w:tc>
        <w:tc>
          <w:tcPr>
            <w:tcW w:w="1440" w:type="dxa"/>
            <w:tcBorders>
              <w:top w:val="nil"/>
              <w:left w:val="nil"/>
              <w:bottom w:val="single" w:sz="4" w:space="0" w:color="auto"/>
              <w:right w:val="single" w:sz="4" w:space="0" w:color="auto"/>
            </w:tcBorders>
            <w:shd w:val="clear" w:color="auto" w:fill="auto"/>
            <w:vAlign w:val="bottom"/>
            <w:hideMark/>
          </w:tcPr>
          <w:p w14:paraId="4B7F9113" w14:textId="1BCE26F0" w:rsidR="000F44F8" w:rsidRPr="00E90045" w:rsidRDefault="007816E5" w:rsidP="008159E4">
            <w:pPr>
              <w:overflowPunct/>
              <w:autoSpaceDE/>
              <w:autoSpaceDN/>
              <w:adjustRightInd/>
              <w:jc w:val="left"/>
              <w:textAlignment w:val="auto"/>
              <w:rPr>
                <w:rFonts w:ascii="Arial" w:hAnsi="Arial" w:cs="Arial"/>
                <w:color w:val="000000"/>
              </w:rPr>
            </w:pPr>
            <w:r w:rsidRPr="007816E5">
              <w:rPr>
                <w:rFonts w:ascii="Arial" w:hAnsi="Arial" w:cs="Arial"/>
                <w:color w:val="000000"/>
              </w:rPr>
              <w:t>0x4D</w:t>
            </w:r>
          </w:p>
        </w:tc>
      </w:tr>
      <w:tr w:rsidR="000F44F8" w:rsidRPr="00EE5669" w14:paraId="348CCE94" w14:textId="77777777" w:rsidTr="00ED285A">
        <w:trPr>
          <w:trHeight w:val="300"/>
        </w:trPr>
        <w:tc>
          <w:tcPr>
            <w:tcW w:w="7943" w:type="dxa"/>
            <w:gridSpan w:val="4"/>
            <w:tcBorders>
              <w:top w:val="nil"/>
              <w:left w:val="single" w:sz="4" w:space="0" w:color="auto"/>
              <w:bottom w:val="single" w:sz="4" w:space="0" w:color="auto"/>
              <w:right w:val="single" w:sz="4" w:space="0" w:color="auto"/>
            </w:tcBorders>
            <w:shd w:val="clear" w:color="auto" w:fill="auto"/>
            <w:noWrap/>
            <w:vAlign w:val="bottom"/>
          </w:tcPr>
          <w:p w14:paraId="6A47F024" w14:textId="77777777" w:rsidR="000F44F8" w:rsidRDefault="000F44F8" w:rsidP="008159E4">
            <w:pPr>
              <w:pStyle w:val="ListParagraph"/>
              <w:overflowPunct/>
              <w:autoSpaceDE/>
              <w:autoSpaceDN/>
              <w:adjustRightInd/>
              <w:textAlignment w:val="auto"/>
              <w:rPr>
                <w:rFonts w:ascii="Arial" w:hAnsi="Arial" w:cs="Arial"/>
                <w:color w:val="000000"/>
              </w:rPr>
            </w:pPr>
          </w:p>
          <w:p w14:paraId="64D47702" w14:textId="77777777" w:rsidR="000F44F8" w:rsidRDefault="000F44F8" w:rsidP="00775F28">
            <w:pPr>
              <w:pStyle w:val="ListParagraph"/>
              <w:numPr>
                <w:ilvl w:val="0"/>
                <w:numId w:val="42"/>
              </w:numPr>
              <w:overflowPunct/>
              <w:autoSpaceDE/>
              <w:autoSpaceDN/>
              <w:adjustRightInd/>
              <w:textAlignment w:val="auto"/>
              <w:rPr>
                <w:rFonts w:ascii="Arial" w:hAnsi="Arial" w:cs="Arial"/>
                <w:color w:val="000000"/>
              </w:rPr>
            </w:pPr>
            <w:r w:rsidRPr="00135CFF">
              <w:rPr>
                <w:rFonts w:ascii="Arial" w:hAnsi="Arial" w:cs="Arial"/>
                <w:color w:val="000000"/>
              </w:rPr>
              <w:t xml:space="preserve"> Verify if lock is achieved</w:t>
            </w:r>
            <w:r>
              <w:rPr>
                <w:rFonts w:ascii="Arial" w:hAnsi="Arial" w:cs="Arial"/>
                <w:color w:val="000000"/>
              </w:rPr>
              <w:t xml:space="preserve"> using register above</w:t>
            </w:r>
          </w:p>
          <w:p w14:paraId="45E67113" w14:textId="77777777" w:rsidR="000F44F8" w:rsidRPr="00D146FD" w:rsidRDefault="000F44F8" w:rsidP="008159E4">
            <w:pPr>
              <w:pStyle w:val="ListParagraph"/>
              <w:overflowPunct/>
              <w:autoSpaceDE/>
              <w:autoSpaceDN/>
              <w:adjustRightInd/>
              <w:textAlignment w:val="auto"/>
              <w:rPr>
                <w:rFonts w:ascii="Arial" w:hAnsi="Arial" w:cs="Arial"/>
                <w:color w:val="000000"/>
              </w:rPr>
            </w:pPr>
          </w:p>
        </w:tc>
      </w:tr>
      <w:tr w:rsidR="000F44F8" w:rsidRPr="00EE5669" w14:paraId="6F88DDE0" w14:textId="77777777" w:rsidTr="00ED285A">
        <w:trPr>
          <w:trHeight w:val="300"/>
        </w:trPr>
        <w:tc>
          <w:tcPr>
            <w:tcW w:w="7943" w:type="dxa"/>
            <w:gridSpan w:val="4"/>
            <w:tcBorders>
              <w:top w:val="nil"/>
              <w:left w:val="single" w:sz="4" w:space="0" w:color="auto"/>
              <w:bottom w:val="single" w:sz="4" w:space="0" w:color="auto"/>
              <w:right w:val="single" w:sz="4" w:space="0" w:color="auto"/>
            </w:tcBorders>
            <w:shd w:val="clear" w:color="auto" w:fill="auto"/>
            <w:noWrap/>
            <w:vAlign w:val="bottom"/>
          </w:tcPr>
          <w:p w14:paraId="18DDD417" w14:textId="77777777" w:rsidR="000F44F8" w:rsidRDefault="000F44F8" w:rsidP="008159E4">
            <w:pPr>
              <w:pStyle w:val="ListParagraph"/>
              <w:overflowPunct/>
              <w:autoSpaceDE/>
              <w:autoSpaceDN/>
              <w:adjustRightInd/>
              <w:textAlignment w:val="auto"/>
              <w:rPr>
                <w:rFonts w:ascii="Arial" w:hAnsi="Arial" w:cs="Arial"/>
                <w:color w:val="000000"/>
              </w:rPr>
            </w:pPr>
          </w:p>
          <w:p w14:paraId="111E4568" w14:textId="77777777" w:rsidR="000F44F8" w:rsidRDefault="000F44F8" w:rsidP="00775F28">
            <w:pPr>
              <w:pStyle w:val="ListParagraph"/>
              <w:numPr>
                <w:ilvl w:val="0"/>
                <w:numId w:val="42"/>
              </w:numPr>
              <w:overflowPunct/>
              <w:autoSpaceDE/>
              <w:autoSpaceDN/>
              <w:adjustRightInd/>
              <w:textAlignment w:val="auto"/>
              <w:rPr>
                <w:rFonts w:ascii="Arial" w:hAnsi="Arial" w:cs="Arial"/>
                <w:color w:val="000000"/>
              </w:rPr>
            </w:pPr>
            <w:r w:rsidRPr="00135CFF">
              <w:rPr>
                <w:rFonts w:ascii="Arial" w:hAnsi="Arial" w:cs="Arial"/>
                <w:color w:val="000000"/>
              </w:rPr>
              <w:t>Clear errors and error count only if lock was achieved in previous step</w:t>
            </w:r>
            <w:r>
              <w:rPr>
                <w:rFonts w:ascii="Arial" w:hAnsi="Arial" w:cs="Arial"/>
                <w:color w:val="000000"/>
              </w:rPr>
              <w:t xml:space="preserve"> (4)</w:t>
            </w:r>
          </w:p>
          <w:p w14:paraId="51597275" w14:textId="77777777" w:rsidR="000F44F8" w:rsidRPr="00D146FD" w:rsidRDefault="000F44F8" w:rsidP="008159E4">
            <w:pPr>
              <w:pStyle w:val="ListParagraph"/>
              <w:overflowPunct/>
              <w:autoSpaceDE/>
              <w:autoSpaceDN/>
              <w:adjustRightInd/>
              <w:textAlignment w:val="auto"/>
              <w:rPr>
                <w:rFonts w:ascii="Arial" w:hAnsi="Arial" w:cs="Arial"/>
                <w:color w:val="000000"/>
              </w:rPr>
            </w:pPr>
          </w:p>
        </w:tc>
      </w:tr>
      <w:tr w:rsidR="000F44F8" w:rsidRPr="00EE5669" w14:paraId="3F4246C2" w14:textId="77777777" w:rsidTr="00ED285A">
        <w:trPr>
          <w:trHeight w:val="300"/>
        </w:trPr>
        <w:tc>
          <w:tcPr>
            <w:tcW w:w="7943" w:type="dxa"/>
            <w:gridSpan w:val="4"/>
            <w:tcBorders>
              <w:top w:val="nil"/>
              <w:left w:val="single" w:sz="4" w:space="0" w:color="auto"/>
              <w:bottom w:val="single" w:sz="4" w:space="0" w:color="auto"/>
              <w:right w:val="single" w:sz="4" w:space="0" w:color="auto"/>
            </w:tcBorders>
            <w:shd w:val="clear" w:color="auto" w:fill="auto"/>
            <w:noWrap/>
            <w:vAlign w:val="bottom"/>
          </w:tcPr>
          <w:p w14:paraId="70B4BF60" w14:textId="77777777" w:rsidR="000F44F8" w:rsidRDefault="000F44F8" w:rsidP="008159E4">
            <w:pPr>
              <w:pStyle w:val="ListParagraph"/>
              <w:rPr>
                <w:rFonts w:ascii="Arial" w:hAnsi="Arial" w:cs="Arial"/>
                <w:color w:val="000000"/>
              </w:rPr>
            </w:pPr>
          </w:p>
          <w:p w14:paraId="611EC062" w14:textId="77777777" w:rsidR="000F44F8" w:rsidRDefault="000F44F8" w:rsidP="00775F28">
            <w:pPr>
              <w:pStyle w:val="ListParagraph"/>
              <w:numPr>
                <w:ilvl w:val="0"/>
                <w:numId w:val="42"/>
              </w:numPr>
              <w:rPr>
                <w:rFonts w:ascii="Arial" w:hAnsi="Arial" w:cs="Arial"/>
                <w:color w:val="000000"/>
              </w:rPr>
            </w:pPr>
            <w:r w:rsidRPr="00135CFF">
              <w:rPr>
                <w:rFonts w:ascii="Arial" w:hAnsi="Arial" w:cs="Arial"/>
                <w:color w:val="000000"/>
              </w:rPr>
              <w:t xml:space="preserve">Verify remote configuration across link, read back </w:t>
            </w:r>
            <w:r>
              <w:rPr>
                <w:rFonts w:ascii="Arial" w:hAnsi="Arial" w:cs="Arial"/>
                <w:color w:val="000000"/>
              </w:rPr>
              <w:t xml:space="preserve">all </w:t>
            </w:r>
            <w:r w:rsidRPr="00135CFF">
              <w:rPr>
                <w:rFonts w:ascii="Arial" w:hAnsi="Arial" w:cs="Arial"/>
                <w:color w:val="000000"/>
              </w:rPr>
              <w:t xml:space="preserve">remote partner </w:t>
            </w:r>
            <w:r>
              <w:rPr>
                <w:rFonts w:ascii="Arial" w:hAnsi="Arial" w:cs="Arial"/>
                <w:color w:val="000000"/>
              </w:rPr>
              <w:t xml:space="preserve">in table above </w:t>
            </w:r>
            <w:r w:rsidRPr="00135CFF">
              <w:rPr>
                <w:rFonts w:ascii="Arial" w:hAnsi="Arial" w:cs="Arial"/>
                <w:color w:val="000000"/>
              </w:rPr>
              <w:t>I2C registers and update if required</w:t>
            </w:r>
          </w:p>
          <w:p w14:paraId="73C748D7" w14:textId="77777777" w:rsidR="000F44F8" w:rsidRPr="00D146FD" w:rsidRDefault="000F44F8" w:rsidP="008159E4">
            <w:pPr>
              <w:pStyle w:val="ListParagraph"/>
              <w:rPr>
                <w:rFonts w:ascii="Arial" w:hAnsi="Arial" w:cs="Arial"/>
                <w:color w:val="000000"/>
              </w:rPr>
            </w:pPr>
          </w:p>
        </w:tc>
      </w:tr>
    </w:tbl>
    <w:p w14:paraId="6CA1549E" w14:textId="6D465532" w:rsidR="00775F28" w:rsidRDefault="00775F28" w:rsidP="00775F28">
      <w:pPr>
        <w:pStyle w:val="SpecRequirement"/>
        <w:rPr>
          <w:rFonts w:cs="Arial"/>
        </w:rPr>
      </w:pPr>
      <w:r>
        <w:rPr>
          <w:rFonts w:cs="Arial"/>
        </w:rPr>
        <w:t>Table 6</w:t>
      </w:r>
      <w:r w:rsidR="00C7528A">
        <w:rPr>
          <w:rFonts w:cs="Arial"/>
        </w:rPr>
        <w:t>b</w:t>
      </w:r>
      <w:r>
        <w:rPr>
          <w:rFonts w:cs="Arial"/>
        </w:rPr>
        <w:t xml:space="preserve">: </w:t>
      </w:r>
      <w:r w:rsidRPr="00527AED">
        <w:rPr>
          <w:rFonts w:cs="Arial"/>
        </w:rPr>
        <w:t>Local Node Initialization</w:t>
      </w:r>
      <w:r>
        <w:rPr>
          <w:rFonts w:cs="Arial"/>
        </w:rPr>
        <w:t xml:space="preserve"> for </w:t>
      </w:r>
      <w:r w:rsidRPr="00464507">
        <w:rPr>
          <w:rFonts w:cs="Arial"/>
        </w:rPr>
        <w:t>FPD Link IV chipsets</w:t>
      </w:r>
      <w:r>
        <w:rPr>
          <w:rFonts w:cs="Arial"/>
        </w:rPr>
        <w:t xml:space="preserve">   </w:t>
      </w:r>
    </w:p>
    <w:p w14:paraId="0A82DA9D" w14:textId="77777777" w:rsidR="00DD16CB" w:rsidRPr="00641997" w:rsidRDefault="00DD16CB" w:rsidP="005C6F90">
      <w:pPr>
        <w:rPr>
          <w:rFonts w:ascii="Arial" w:hAnsi="Arial"/>
        </w:rPr>
      </w:pPr>
    </w:p>
    <w:p w14:paraId="67B21A47" w14:textId="6DE380A6" w:rsidR="00244FFD" w:rsidRDefault="00244FFD" w:rsidP="00955DAC">
      <w:pPr>
        <w:pStyle w:val="SpecRequirement"/>
        <w:ind w:left="432"/>
        <w:rPr>
          <w:rFonts w:cs="Arial"/>
        </w:rPr>
      </w:pPr>
      <w:r>
        <w:rPr>
          <w:rFonts w:cs="Arial"/>
        </w:rPr>
        <w:t xml:space="preserve">Chipset </w:t>
      </w:r>
      <w:r w:rsidR="00E31E39">
        <w:rPr>
          <w:rFonts w:cs="Arial"/>
        </w:rPr>
        <w:t>p</w:t>
      </w:r>
      <w:r w:rsidRPr="00244FFD">
        <w:rPr>
          <w:rFonts w:cs="Arial"/>
        </w:rPr>
        <w:t>ower-</w:t>
      </w:r>
      <w:r w:rsidR="00E31E39">
        <w:rPr>
          <w:rFonts w:cs="Arial"/>
        </w:rPr>
        <w:t>u</w:t>
      </w:r>
      <w:r w:rsidRPr="00244FFD">
        <w:rPr>
          <w:rFonts w:cs="Arial"/>
        </w:rPr>
        <w:t>p</w:t>
      </w:r>
      <w:r w:rsidR="00E31E39">
        <w:rPr>
          <w:rFonts w:cs="Arial"/>
        </w:rPr>
        <w:t xml:space="preserve"> </w:t>
      </w:r>
      <w:r w:rsidR="00E31E39" w:rsidRPr="00E31E39">
        <w:rPr>
          <w:rFonts w:cs="Arial"/>
        </w:rPr>
        <w:t>sequenc</w:t>
      </w:r>
      <w:r w:rsidR="00E31E39">
        <w:rPr>
          <w:rFonts w:cs="Arial"/>
        </w:rPr>
        <w:t>e</w:t>
      </w:r>
    </w:p>
    <w:p w14:paraId="0F15A293" w14:textId="4495D1FB" w:rsidR="00955DAC" w:rsidRDefault="00DC04B7" w:rsidP="00955DAC">
      <w:pPr>
        <w:pStyle w:val="SpecRequirement"/>
        <w:ind w:left="432"/>
        <w:rPr>
          <w:rFonts w:cs="Arial"/>
        </w:rPr>
      </w:pPr>
      <w:del w:id="772" w:author="Manthripragada, Sravanthi (S.)" w:date="2019-03-29T15:26:00Z">
        <w:r w:rsidDel="005D562D">
          <w:rPr>
            <w:rFonts w:cs="Arial"/>
          </w:rPr>
          <w:delText>DL</w:delText>
        </w:r>
        <w:r w:rsidR="00955DAC" w:rsidRPr="00641997" w:rsidDel="005D562D">
          <w:rPr>
            <w:rFonts w:cs="Arial"/>
          </w:rPr>
          <w:delText>_</w:delText>
        </w:r>
        <w:r w:rsidR="00955DAC" w:rsidDel="005D562D">
          <w:rPr>
            <w:rFonts w:cs="Arial"/>
          </w:rPr>
          <w:delText>FPD LINK III</w:delText>
        </w:r>
        <w:r w:rsidR="00955DAC" w:rsidRPr="00641997" w:rsidDel="005D562D">
          <w:rPr>
            <w:rFonts w:cs="Arial"/>
          </w:rPr>
          <w:delText>_LINK_REQ</w:delText>
        </w:r>
      </w:del>
      <w:ins w:id="773" w:author="Manthripragada, Sravanthi (S.)" w:date="2019-03-29T15:26:00Z">
        <w:r w:rsidR="005D562D">
          <w:rPr>
            <w:rFonts w:cs="Arial"/>
          </w:rPr>
          <w:t>DL_FPD LINK_REQ</w:t>
        </w:r>
      </w:ins>
      <w:r w:rsidR="00955DAC" w:rsidRPr="00641997">
        <w:rPr>
          <w:rFonts w:cs="Arial"/>
        </w:rPr>
        <w:t>__</w:t>
      </w:r>
      <w:r w:rsidR="00955DAC" w:rsidRPr="00641997">
        <w:rPr>
          <w:rFonts w:cs="Arial"/>
        </w:rPr>
        <w:fldChar w:fldCharType="begin"/>
      </w:r>
      <w:r w:rsidR="00955DAC" w:rsidRPr="00641997">
        <w:rPr>
          <w:rFonts w:cs="Arial"/>
        </w:rPr>
        <w:instrText xml:space="preserve"> AUTONUMLGL  \* Arabic \e \s . </w:instrText>
      </w:r>
      <w:r w:rsidR="00955DAC" w:rsidRPr="00641997">
        <w:rPr>
          <w:rFonts w:cs="Arial"/>
        </w:rPr>
        <w:fldChar w:fldCharType="end"/>
      </w:r>
    </w:p>
    <w:p w14:paraId="4C0A9E3E" w14:textId="2368759A" w:rsidR="00955DAC" w:rsidRPr="00641997" w:rsidRDefault="00955DAC" w:rsidP="00955DAC">
      <w:pPr>
        <w:pStyle w:val="SpecRequirement"/>
        <w:ind w:left="432"/>
        <w:rPr>
          <w:rFonts w:cs="Arial"/>
        </w:rPr>
      </w:pPr>
      <w:r w:rsidRPr="00FC5DC0">
        <w:rPr>
          <w:rFonts w:cstheme="minorHAnsi"/>
        </w:rPr>
        <w:t xml:space="preserve">Power-Up </w:t>
      </w:r>
      <w:r>
        <w:rPr>
          <w:rFonts w:cs="Arial"/>
          <w:bCs/>
        </w:rPr>
        <w:t>s</w:t>
      </w:r>
      <w:r w:rsidRPr="005909A8">
        <w:rPr>
          <w:rFonts w:cs="Arial"/>
          <w:bCs/>
        </w:rPr>
        <w:t>equencing</w:t>
      </w:r>
      <w:r w:rsidRPr="00FC5DC0">
        <w:rPr>
          <w:rFonts w:cstheme="minorHAnsi"/>
        </w:rPr>
        <w:t xml:space="preserve"> and PDB Pin setup must comply with instructions provided in the</w:t>
      </w:r>
      <w:r>
        <w:rPr>
          <w:rFonts w:cstheme="minorHAnsi"/>
        </w:rPr>
        <w:t xml:space="preserve"> </w:t>
      </w:r>
      <w:r w:rsidR="00244FFD">
        <w:rPr>
          <w:rFonts w:cstheme="minorHAnsi"/>
        </w:rPr>
        <w:t>appropriate</w:t>
      </w:r>
      <w:r w:rsidR="00244FFD" w:rsidRPr="00FC5DC0">
        <w:rPr>
          <w:rFonts w:cstheme="minorHAnsi"/>
        </w:rPr>
        <w:t xml:space="preserve"> </w:t>
      </w:r>
      <w:r w:rsidRPr="00FC5DC0">
        <w:rPr>
          <w:rFonts w:cstheme="minorHAnsi"/>
        </w:rPr>
        <w:t>datasheets</w:t>
      </w:r>
      <w:r w:rsidR="00F9143E">
        <w:rPr>
          <w:rFonts w:cstheme="minorHAnsi"/>
        </w:rPr>
        <w:t xml:space="preserve"> </w:t>
      </w:r>
      <w:r w:rsidR="00F9143E">
        <w:t>[7]</w:t>
      </w:r>
      <w:r>
        <w:rPr>
          <w:rFonts w:cstheme="minorHAnsi"/>
        </w:rPr>
        <w:t xml:space="preserve">.  </w:t>
      </w:r>
    </w:p>
    <w:p w14:paraId="67472F74" w14:textId="77777777" w:rsidR="00C7528A" w:rsidRDefault="00C7528A" w:rsidP="00E72123">
      <w:pPr>
        <w:pStyle w:val="SpecRequirement"/>
        <w:tabs>
          <w:tab w:val="left" w:pos="2066"/>
        </w:tabs>
        <w:rPr>
          <w:rFonts w:cs="Arial"/>
        </w:rPr>
      </w:pPr>
    </w:p>
    <w:p w14:paraId="0F76F5D3" w14:textId="03762A73" w:rsidR="00244FFD" w:rsidRDefault="00FA7EDA" w:rsidP="00DC04B7">
      <w:pPr>
        <w:pStyle w:val="SpecRequirement"/>
        <w:tabs>
          <w:tab w:val="left" w:pos="2066"/>
        </w:tabs>
        <w:ind w:left="432"/>
        <w:rPr>
          <w:rFonts w:cs="Arial"/>
        </w:rPr>
      </w:pPr>
      <w:r>
        <w:rPr>
          <w:rFonts w:cs="Arial"/>
        </w:rPr>
        <w:t>Initialization</w:t>
      </w:r>
      <w:r w:rsidR="00614AFF">
        <w:rPr>
          <w:rFonts w:cs="Arial"/>
        </w:rPr>
        <w:t xml:space="preserve"> Time</w:t>
      </w:r>
      <w:r w:rsidR="00244FFD">
        <w:rPr>
          <w:rFonts w:cs="Arial"/>
        </w:rPr>
        <w:t xml:space="preserve"> </w:t>
      </w:r>
    </w:p>
    <w:p w14:paraId="0A16D4E5" w14:textId="42A5527D" w:rsidR="006E3808" w:rsidRDefault="00DC04B7" w:rsidP="006E3808">
      <w:pPr>
        <w:pStyle w:val="SpecRequirement"/>
        <w:ind w:left="432"/>
        <w:rPr>
          <w:rFonts w:cs="Arial"/>
        </w:rPr>
      </w:pPr>
      <w:del w:id="774" w:author="Manthripragada, Sravanthi (S.)" w:date="2019-03-29T15:26:00Z">
        <w:r w:rsidDel="005D562D">
          <w:rPr>
            <w:rFonts w:cs="Arial"/>
          </w:rPr>
          <w:delText>DL</w:delText>
        </w:r>
        <w:r w:rsidR="006E3808" w:rsidRPr="00641997" w:rsidDel="005D562D">
          <w:rPr>
            <w:rFonts w:cs="Arial"/>
          </w:rPr>
          <w:delText>_</w:delText>
        </w:r>
        <w:r w:rsidR="006E3808" w:rsidDel="005D562D">
          <w:rPr>
            <w:rFonts w:cs="Arial"/>
          </w:rPr>
          <w:delText>FPD LINK III</w:delText>
        </w:r>
        <w:r w:rsidR="006E3808" w:rsidRPr="00641997" w:rsidDel="005D562D">
          <w:rPr>
            <w:rFonts w:cs="Arial"/>
          </w:rPr>
          <w:delText>_LINK_REQ</w:delText>
        </w:r>
      </w:del>
      <w:ins w:id="775" w:author="Manthripragada, Sravanthi (S.)" w:date="2019-03-29T15:26:00Z">
        <w:r w:rsidR="005D562D">
          <w:rPr>
            <w:rFonts w:cs="Arial"/>
          </w:rPr>
          <w:t>DL_FPD LINK_REQ</w:t>
        </w:r>
      </w:ins>
      <w:r w:rsidR="006E3808" w:rsidRPr="00641997">
        <w:rPr>
          <w:rFonts w:cs="Arial"/>
        </w:rPr>
        <w:t>__</w:t>
      </w:r>
      <w:r w:rsidR="006E3808" w:rsidRPr="00641997">
        <w:rPr>
          <w:rFonts w:cs="Arial"/>
        </w:rPr>
        <w:fldChar w:fldCharType="begin"/>
      </w:r>
      <w:r w:rsidR="006E3808" w:rsidRPr="00641997">
        <w:rPr>
          <w:rFonts w:cs="Arial"/>
        </w:rPr>
        <w:instrText xml:space="preserve"> AUTONUMLGL  \* Arabic \e \s . </w:instrText>
      </w:r>
      <w:r w:rsidR="006E3808" w:rsidRPr="00641997">
        <w:rPr>
          <w:rFonts w:cs="Arial"/>
        </w:rPr>
        <w:fldChar w:fldCharType="end"/>
      </w:r>
      <w:r w:rsidR="006E3808">
        <w:rPr>
          <w:rFonts w:cs="Arial"/>
        </w:rPr>
        <w:t xml:space="preserve"> </w:t>
      </w:r>
    </w:p>
    <w:p w14:paraId="0A4899D3" w14:textId="5C366917" w:rsidR="00FA3AF5" w:rsidRPr="00641997" w:rsidRDefault="00935E74" w:rsidP="006E3808">
      <w:pPr>
        <w:pStyle w:val="SpecRequirement"/>
        <w:ind w:left="432"/>
        <w:rPr>
          <w:rFonts w:cs="Arial"/>
        </w:rPr>
      </w:pPr>
      <w:r w:rsidRPr="00641997">
        <w:rPr>
          <w:rFonts w:cs="Arial"/>
        </w:rPr>
        <w:t xml:space="preserve">The host </w:t>
      </w:r>
      <w:r w:rsidR="0082262A">
        <w:rPr>
          <w:rFonts w:cs="Arial"/>
        </w:rPr>
        <w:t>m</w:t>
      </w:r>
      <w:r w:rsidR="00442F6E">
        <w:rPr>
          <w:rFonts w:cs="Arial"/>
        </w:rPr>
        <w:t>icroprocessor</w:t>
      </w:r>
      <w:r w:rsidR="00A639AE">
        <w:rPr>
          <w:rFonts w:cs="Arial"/>
        </w:rPr>
        <w:t xml:space="preserve"> </w:t>
      </w:r>
      <w:r w:rsidRPr="00641997">
        <w:rPr>
          <w:rFonts w:cs="Arial"/>
        </w:rPr>
        <w:t>shall be capable of</w:t>
      </w:r>
      <w:r w:rsidR="00311DFE" w:rsidRPr="00641997">
        <w:rPr>
          <w:rFonts w:cs="Arial"/>
        </w:rPr>
        <w:t xml:space="preserve"> completing</w:t>
      </w:r>
      <w:r w:rsidRPr="00641997">
        <w:rPr>
          <w:rFonts w:cs="Arial"/>
        </w:rPr>
        <w:t xml:space="preserve"> </w:t>
      </w:r>
      <w:r w:rsidR="00BC2B56" w:rsidRPr="008946CD">
        <w:rPr>
          <w:rFonts w:cs="Arial"/>
        </w:rPr>
        <w:t>initialization</w:t>
      </w:r>
      <w:r w:rsidR="00BC2B56" w:rsidRPr="00641997">
        <w:rPr>
          <w:rFonts w:cs="Arial"/>
        </w:rPr>
        <w:t xml:space="preserve"> of</w:t>
      </w:r>
      <w:r w:rsidRPr="00641997">
        <w:rPr>
          <w:rFonts w:cs="Arial"/>
        </w:rPr>
        <w:t xml:space="preserve"> the </w:t>
      </w:r>
      <w:r w:rsidR="0094059C">
        <w:rPr>
          <w:rFonts w:cs="Arial"/>
        </w:rPr>
        <w:t>FPD LINK</w:t>
      </w:r>
      <w:r w:rsidR="00C7528A">
        <w:rPr>
          <w:rFonts w:cs="Arial"/>
        </w:rPr>
        <w:t xml:space="preserve"> </w:t>
      </w:r>
      <w:r w:rsidRPr="00641997">
        <w:rPr>
          <w:rFonts w:cs="Arial"/>
        </w:rPr>
        <w:t xml:space="preserve">network </w:t>
      </w:r>
      <w:r w:rsidR="008A1353">
        <w:rPr>
          <w:rFonts w:cs="Arial"/>
        </w:rPr>
        <w:t xml:space="preserve">(1 </w:t>
      </w:r>
      <w:r w:rsidR="004474A8">
        <w:rPr>
          <w:rFonts w:cs="Arial"/>
        </w:rPr>
        <w:t>Local node</w:t>
      </w:r>
      <w:r w:rsidR="008A1353">
        <w:rPr>
          <w:rFonts w:cs="Arial"/>
        </w:rPr>
        <w:t xml:space="preserve">, and up to 6 </w:t>
      </w:r>
      <w:r w:rsidR="004474A8">
        <w:rPr>
          <w:rFonts w:cs="Arial"/>
        </w:rPr>
        <w:t>remote nodes</w:t>
      </w:r>
      <w:r w:rsidR="008A1353">
        <w:rPr>
          <w:rFonts w:cs="Arial"/>
        </w:rPr>
        <w:t xml:space="preserve">) </w:t>
      </w:r>
      <w:r w:rsidRPr="00641997">
        <w:rPr>
          <w:rFonts w:cs="Arial"/>
        </w:rPr>
        <w:t xml:space="preserve">within </w:t>
      </w:r>
      <w:r w:rsidR="00494810">
        <w:rPr>
          <w:rFonts w:cs="Arial"/>
        </w:rPr>
        <w:t>3</w:t>
      </w:r>
      <w:r w:rsidR="00400311">
        <w:rPr>
          <w:rFonts w:cs="Arial"/>
        </w:rPr>
        <w:t>5</w:t>
      </w:r>
      <w:r w:rsidR="00494810">
        <w:rPr>
          <w:rFonts w:cs="Arial"/>
        </w:rPr>
        <w:t>0</w:t>
      </w:r>
      <w:r w:rsidRPr="00641997">
        <w:rPr>
          <w:rFonts w:cs="Arial"/>
        </w:rPr>
        <w:t xml:space="preserve">ms of </w:t>
      </w:r>
      <w:r w:rsidR="002441AD" w:rsidRPr="00641997">
        <w:rPr>
          <w:rFonts w:cs="Arial"/>
        </w:rPr>
        <w:t>a</w:t>
      </w:r>
      <w:r w:rsidR="008829B9" w:rsidRPr="00641997">
        <w:rPr>
          <w:rFonts w:cs="Arial"/>
        </w:rPr>
        <w:t xml:space="preserve"> wakeup event</w:t>
      </w:r>
      <w:r w:rsidRPr="00641997">
        <w:rPr>
          <w:rFonts w:cs="Arial"/>
        </w:rPr>
        <w:t>.</w:t>
      </w:r>
    </w:p>
    <w:p w14:paraId="1E41FCEF" w14:textId="77777777" w:rsidR="00311DFE" w:rsidRPr="00641997" w:rsidRDefault="00311DFE" w:rsidP="002441AD">
      <w:pPr>
        <w:ind w:left="432"/>
        <w:jc w:val="left"/>
        <w:rPr>
          <w:rFonts w:ascii="Arial" w:hAnsi="Arial" w:cs="Arial"/>
        </w:rPr>
      </w:pPr>
    </w:p>
    <w:p w14:paraId="64912906" w14:textId="5C63AD69" w:rsidR="00311DFE" w:rsidRPr="00641997" w:rsidRDefault="00311DFE" w:rsidP="002441AD">
      <w:pPr>
        <w:ind w:left="432"/>
        <w:jc w:val="left"/>
        <w:rPr>
          <w:rFonts w:ascii="Arial" w:hAnsi="Arial" w:cs="Arial"/>
        </w:rPr>
      </w:pPr>
      <w:r w:rsidRPr="00641997">
        <w:rPr>
          <w:rFonts w:ascii="Arial" w:hAnsi="Arial" w:cs="Arial"/>
        </w:rPr>
        <w:t xml:space="preserve">The </w:t>
      </w:r>
      <w:r w:rsidR="0094059C">
        <w:rPr>
          <w:rFonts w:ascii="Arial" w:hAnsi="Arial" w:cs="Arial"/>
        </w:rPr>
        <w:t>FPD LINK</w:t>
      </w:r>
      <w:r w:rsidR="00C7528A">
        <w:rPr>
          <w:rFonts w:ascii="Arial" w:hAnsi="Arial" w:cs="Arial"/>
        </w:rPr>
        <w:t xml:space="preserve"> </w:t>
      </w:r>
      <w:r w:rsidRPr="00641997">
        <w:rPr>
          <w:rFonts w:ascii="Arial" w:hAnsi="Arial" w:cs="Arial"/>
        </w:rPr>
        <w:t>system may be configured at vehicle runtime</w:t>
      </w:r>
      <w:r w:rsidR="00BD249F" w:rsidRPr="00641997">
        <w:rPr>
          <w:rFonts w:ascii="Arial" w:hAnsi="Arial" w:cs="Arial"/>
        </w:rPr>
        <w:t xml:space="preserve"> IF it can be completed </w:t>
      </w:r>
      <w:r w:rsidR="00BD249F" w:rsidRPr="00F66570">
        <w:rPr>
          <w:rFonts w:ascii="Arial" w:hAnsi="Arial" w:cs="Arial"/>
        </w:rPr>
        <w:t>within</w:t>
      </w:r>
      <w:r w:rsidR="00BD249F" w:rsidRPr="00F66570">
        <w:rPr>
          <w:rFonts w:ascii="Arial" w:hAnsi="Arial" w:cs="Arial"/>
          <w:b/>
        </w:rPr>
        <w:t xml:space="preserve"> </w:t>
      </w:r>
      <w:r w:rsidR="00494810" w:rsidRPr="00F66570">
        <w:rPr>
          <w:rFonts w:ascii="Arial" w:hAnsi="Arial" w:cs="Arial"/>
        </w:rPr>
        <w:t>3</w:t>
      </w:r>
      <w:r w:rsidR="00400311">
        <w:rPr>
          <w:rFonts w:ascii="Arial" w:hAnsi="Arial" w:cs="Arial"/>
        </w:rPr>
        <w:t>5</w:t>
      </w:r>
      <w:r w:rsidR="00494810" w:rsidRPr="00F66570">
        <w:rPr>
          <w:rFonts w:ascii="Arial" w:hAnsi="Arial" w:cs="Arial"/>
        </w:rPr>
        <w:t>0ms</w:t>
      </w:r>
      <w:r w:rsidRPr="00F66570">
        <w:rPr>
          <w:rFonts w:ascii="Arial" w:hAnsi="Arial" w:cs="Arial"/>
        </w:rPr>
        <w:t>,</w:t>
      </w:r>
      <w:r w:rsidRPr="00F66570">
        <w:rPr>
          <w:rFonts w:ascii="Arial" w:hAnsi="Arial" w:cs="Arial"/>
          <w:b/>
        </w:rPr>
        <w:t xml:space="preserve"> </w:t>
      </w:r>
      <w:r w:rsidRPr="00641997">
        <w:rPr>
          <w:rFonts w:ascii="Arial" w:hAnsi="Arial" w:cs="Arial"/>
        </w:rPr>
        <w:t xml:space="preserve">otherwise the </w:t>
      </w:r>
      <w:r w:rsidR="0094059C">
        <w:rPr>
          <w:rFonts w:ascii="Arial" w:hAnsi="Arial" w:cs="Arial"/>
        </w:rPr>
        <w:t>FPD LINK</w:t>
      </w:r>
      <w:r w:rsidR="00C7528A">
        <w:rPr>
          <w:rFonts w:ascii="Arial" w:hAnsi="Arial" w:cs="Arial"/>
        </w:rPr>
        <w:t xml:space="preserve"> </w:t>
      </w:r>
      <w:r w:rsidRPr="00641997">
        <w:rPr>
          <w:rFonts w:ascii="Arial" w:hAnsi="Arial" w:cs="Arial"/>
        </w:rPr>
        <w:t>system shall be configured at EOL</w:t>
      </w:r>
      <w:r w:rsidR="00BE6354" w:rsidRPr="00641997">
        <w:rPr>
          <w:rFonts w:ascii="Arial" w:hAnsi="Arial" w:cs="Arial"/>
        </w:rPr>
        <w:t>/Service Bay</w:t>
      </w:r>
      <w:r w:rsidRPr="00641997">
        <w:rPr>
          <w:rFonts w:ascii="Arial" w:hAnsi="Arial" w:cs="Arial"/>
        </w:rPr>
        <w:t xml:space="preserve"> and stored in non-volatile memory.</w:t>
      </w:r>
    </w:p>
    <w:p w14:paraId="4D618E3A" w14:textId="0D3F6C0E" w:rsidR="0033661B" w:rsidRDefault="0033661B" w:rsidP="00955DAC">
      <w:pPr>
        <w:pStyle w:val="SpecRequirement"/>
        <w:rPr>
          <w:rFonts w:cs="Arial"/>
        </w:rPr>
      </w:pPr>
    </w:p>
    <w:p w14:paraId="399E7DFA" w14:textId="14172F1C" w:rsidR="00244FFD" w:rsidRDefault="00E31E39" w:rsidP="001D7497">
      <w:pPr>
        <w:pStyle w:val="SpecRequirement"/>
        <w:ind w:left="432"/>
        <w:rPr>
          <w:rFonts w:cs="Arial"/>
        </w:rPr>
      </w:pPr>
      <w:r>
        <w:rPr>
          <w:rFonts w:cs="Arial"/>
        </w:rPr>
        <w:t>Video m</w:t>
      </w:r>
      <w:r w:rsidR="00244FFD">
        <w:rPr>
          <w:rFonts w:cs="Arial"/>
        </w:rPr>
        <w:t xml:space="preserve">aster </w:t>
      </w:r>
      <w:r>
        <w:rPr>
          <w:rFonts w:cs="Arial"/>
        </w:rPr>
        <w:t>c</w:t>
      </w:r>
      <w:r w:rsidR="00244FFD">
        <w:rPr>
          <w:rFonts w:cs="Arial"/>
        </w:rPr>
        <w:t>lock</w:t>
      </w:r>
      <w:r w:rsidR="00335CBB">
        <w:rPr>
          <w:rFonts w:cs="Arial"/>
        </w:rPr>
        <w:t xml:space="preserve"> </w:t>
      </w:r>
    </w:p>
    <w:p w14:paraId="026785F8" w14:textId="5B5A6A1D" w:rsidR="001D7497" w:rsidRDefault="00DC04B7" w:rsidP="001D7497">
      <w:pPr>
        <w:pStyle w:val="SpecRequirement"/>
        <w:ind w:left="432"/>
        <w:rPr>
          <w:rFonts w:cs="Arial"/>
        </w:rPr>
      </w:pPr>
      <w:del w:id="776" w:author="Manthripragada, Sravanthi (S.)" w:date="2019-03-29T15:26:00Z">
        <w:r w:rsidDel="005D562D">
          <w:rPr>
            <w:rFonts w:cs="Arial"/>
          </w:rPr>
          <w:delText>DL</w:delText>
        </w:r>
        <w:r w:rsidR="001D7497" w:rsidRPr="00641997" w:rsidDel="005D562D">
          <w:rPr>
            <w:rFonts w:cs="Arial"/>
          </w:rPr>
          <w:delText>_</w:delText>
        </w:r>
        <w:r w:rsidR="001D7497" w:rsidDel="005D562D">
          <w:rPr>
            <w:rFonts w:cs="Arial"/>
          </w:rPr>
          <w:delText>FPD LINK III</w:delText>
        </w:r>
        <w:r w:rsidR="001D7497" w:rsidRPr="00641997" w:rsidDel="005D562D">
          <w:rPr>
            <w:rFonts w:cs="Arial"/>
          </w:rPr>
          <w:delText>_LINK_REQ</w:delText>
        </w:r>
      </w:del>
      <w:ins w:id="777" w:author="Manthripragada, Sravanthi (S.)" w:date="2019-03-29T15:26:00Z">
        <w:r w:rsidR="005D562D">
          <w:rPr>
            <w:rFonts w:cs="Arial"/>
          </w:rPr>
          <w:t>DL_FPD LINK_REQ</w:t>
        </w:r>
      </w:ins>
      <w:r w:rsidR="001D7497" w:rsidRPr="00641997">
        <w:rPr>
          <w:rFonts w:cs="Arial"/>
        </w:rPr>
        <w:t>__</w:t>
      </w:r>
      <w:r w:rsidR="001D7497" w:rsidRPr="00641997">
        <w:rPr>
          <w:rFonts w:cs="Arial"/>
        </w:rPr>
        <w:fldChar w:fldCharType="begin"/>
      </w:r>
      <w:r w:rsidR="001D7497" w:rsidRPr="00641997">
        <w:rPr>
          <w:rFonts w:cs="Arial"/>
        </w:rPr>
        <w:instrText xml:space="preserve"> AUTONUMLGL  \* Arabic \e \s . </w:instrText>
      </w:r>
      <w:r w:rsidR="001D7497" w:rsidRPr="00641997">
        <w:rPr>
          <w:rFonts w:cs="Arial"/>
        </w:rPr>
        <w:fldChar w:fldCharType="end"/>
      </w:r>
    </w:p>
    <w:p w14:paraId="748D1C4B" w14:textId="6869374D" w:rsidR="008251A1" w:rsidRDefault="001D7497" w:rsidP="00562A55">
      <w:pPr>
        <w:pStyle w:val="SpecRequirement"/>
        <w:ind w:left="432"/>
        <w:rPr>
          <w:rFonts w:cs="Arial"/>
        </w:rPr>
      </w:pPr>
      <w:r w:rsidRPr="00641997">
        <w:rPr>
          <w:rFonts w:cs="Arial"/>
        </w:rPr>
        <w:t>The host</w:t>
      </w:r>
      <w:r w:rsidR="00244FFD">
        <w:rPr>
          <w:rFonts w:cs="Arial"/>
        </w:rPr>
        <w:t xml:space="preserve"> </w:t>
      </w:r>
      <w:r w:rsidR="0082262A">
        <w:rPr>
          <w:rFonts w:cs="Arial"/>
        </w:rPr>
        <w:t>m</w:t>
      </w:r>
      <w:r w:rsidR="00442F6E">
        <w:rPr>
          <w:rFonts w:cs="Arial"/>
        </w:rPr>
        <w:t>icroprocessor</w:t>
      </w:r>
      <w:r w:rsidRPr="00641997">
        <w:rPr>
          <w:rFonts w:cs="Arial"/>
        </w:rPr>
        <w:t xml:space="preserve"> shall support supplying the </w:t>
      </w:r>
      <w:r>
        <w:rPr>
          <w:rFonts w:cs="Arial"/>
        </w:rPr>
        <w:t>Video</w:t>
      </w:r>
      <w:r w:rsidRPr="00641997">
        <w:rPr>
          <w:rFonts w:cs="Arial"/>
        </w:rPr>
        <w:t xml:space="preserve"> Master Clock to the Master </w:t>
      </w:r>
      <w:r>
        <w:rPr>
          <w:rFonts w:cs="Arial"/>
        </w:rPr>
        <w:t>FPD LINK</w:t>
      </w:r>
      <w:r w:rsidR="00C7528A">
        <w:rPr>
          <w:rFonts w:cs="Arial"/>
        </w:rPr>
        <w:t xml:space="preserve"> </w:t>
      </w:r>
      <w:r w:rsidRPr="00641997">
        <w:rPr>
          <w:rFonts w:cs="Arial"/>
        </w:rPr>
        <w:t xml:space="preserve">chip </w:t>
      </w:r>
      <w:r>
        <w:rPr>
          <w:rFonts w:cs="Arial"/>
        </w:rPr>
        <w:t xml:space="preserve">(Local node) </w:t>
      </w:r>
      <w:r w:rsidRPr="00641997">
        <w:rPr>
          <w:rFonts w:cs="Arial"/>
        </w:rPr>
        <w:t>within 50ms</w:t>
      </w:r>
      <w:r w:rsidR="00494810">
        <w:rPr>
          <w:rFonts w:cs="Arial"/>
        </w:rPr>
        <w:t xml:space="preserve"> </w:t>
      </w:r>
      <w:r>
        <w:rPr>
          <w:rFonts w:cs="Arial"/>
        </w:rPr>
        <w:t xml:space="preserve">of power up. </w:t>
      </w:r>
      <w:r w:rsidRPr="00641997">
        <w:rPr>
          <w:rFonts w:cs="Arial"/>
        </w:rPr>
        <w:t>This clock st</w:t>
      </w:r>
      <w:r>
        <w:rPr>
          <w:rFonts w:cs="Arial"/>
        </w:rPr>
        <w:t>ream</w:t>
      </w:r>
      <w:r w:rsidRPr="00641997">
        <w:rPr>
          <w:rFonts w:cs="Arial"/>
        </w:rPr>
        <w:t xml:space="preserve"> is required even if the </w:t>
      </w:r>
      <w:r w:rsidR="00AF56AF">
        <w:rPr>
          <w:rFonts w:cs="Arial"/>
        </w:rPr>
        <w:t>v</w:t>
      </w:r>
      <w:r>
        <w:rPr>
          <w:rFonts w:cs="Arial"/>
        </w:rPr>
        <w:t>ideo</w:t>
      </w:r>
      <w:r w:rsidRPr="00641997">
        <w:rPr>
          <w:rFonts w:cs="Arial"/>
        </w:rPr>
        <w:t xml:space="preserve"> system is not on or functional</w:t>
      </w:r>
      <w:r w:rsidR="00303C4A">
        <w:rPr>
          <w:rFonts w:cs="Arial"/>
        </w:rPr>
        <w:t>.</w:t>
      </w:r>
      <w:r>
        <w:rPr>
          <w:rFonts w:cs="Arial"/>
        </w:rPr>
        <w:t xml:space="preserve"> </w:t>
      </w:r>
      <w:r w:rsidR="00303C4A">
        <w:rPr>
          <w:rFonts w:cs="Arial"/>
        </w:rPr>
        <w:t>The application of the clock with respect to the power rails must meet data sheet specifications.</w:t>
      </w:r>
    </w:p>
    <w:p w14:paraId="271FEC15" w14:textId="1D358DF6" w:rsidR="00955DAC" w:rsidRDefault="005E778C" w:rsidP="00562A55">
      <w:pPr>
        <w:pStyle w:val="SpecRequirement"/>
        <w:tabs>
          <w:tab w:val="left" w:pos="2868"/>
        </w:tabs>
        <w:rPr>
          <w:rFonts w:cs="Arial"/>
        </w:rPr>
      </w:pPr>
      <w:r>
        <w:rPr>
          <w:rFonts w:cs="Arial"/>
        </w:rPr>
        <w:tab/>
      </w:r>
    </w:p>
    <w:p w14:paraId="594D2CB5" w14:textId="6BB593CF" w:rsidR="00244FFD" w:rsidRDefault="00244FFD" w:rsidP="00C37283">
      <w:pPr>
        <w:pStyle w:val="SpecRequirement"/>
        <w:ind w:left="432"/>
        <w:rPr>
          <w:rFonts w:cs="Arial"/>
        </w:rPr>
      </w:pPr>
      <w:r>
        <w:rPr>
          <w:rFonts w:cs="Arial"/>
        </w:rPr>
        <w:t>S</w:t>
      </w:r>
      <w:r w:rsidRPr="00C37283">
        <w:rPr>
          <w:rFonts w:cs="Arial"/>
        </w:rPr>
        <w:t xml:space="preserve">oftware </w:t>
      </w:r>
      <w:r>
        <w:rPr>
          <w:rFonts w:cs="Arial"/>
        </w:rPr>
        <w:t>D</w:t>
      </w:r>
      <w:r w:rsidRPr="00C37283">
        <w:rPr>
          <w:rFonts w:cs="Arial"/>
        </w:rPr>
        <w:t>river</w:t>
      </w:r>
    </w:p>
    <w:p w14:paraId="29340760" w14:textId="36A5B92C" w:rsidR="00C37283" w:rsidRDefault="00DC04B7" w:rsidP="00C37283">
      <w:pPr>
        <w:pStyle w:val="SpecRequirement"/>
        <w:ind w:left="432"/>
        <w:rPr>
          <w:rFonts w:cs="Arial"/>
        </w:rPr>
      </w:pPr>
      <w:del w:id="778" w:author="Manthripragada, Sravanthi (S.)" w:date="2019-03-29T15:26:00Z">
        <w:r w:rsidDel="005D562D">
          <w:rPr>
            <w:rFonts w:cs="Arial"/>
          </w:rPr>
          <w:delText>DL</w:delText>
        </w:r>
        <w:r w:rsidR="00C37283" w:rsidRPr="00641997" w:rsidDel="005D562D">
          <w:rPr>
            <w:rFonts w:cs="Arial"/>
          </w:rPr>
          <w:delText>_</w:delText>
        </w:r>
        <w:r w:rsidR="00C37283" w:rsidDel="005D562D">
          <w:rPr>
            <w:rFonts w:cs="Arial"/>
          </w:rPr>
          <w:delText>FPD LINK III</w:delText>
        </w:r>
        <w:r w:rsidR="00C37283" w:rsidRPr="00641997" w:rsidDel="005D562D">
          <w:rPr>
            <w:rFonts w:cs="Arial"/>
          </w:rPr>
          <w:delText>_LINK_REQ</w:delText>
        </w:r>
      </w:del>
      <w:ins w:id="779" w:author="Manthripragada, Sravanthi (S.)" w:date="2019-03-29T15:26:00Z">
        <w:r w:rsidR="005D562D">
          <w:rPr>
            <w:rFonts w:cs="Arial"/>
          </w:rPr>
          <w:t>DL_FPD LINK_REQ</w:t>
        </w:r>
      </w:ins>
      <w:r w:rsidR="00C37283" w:rsidRPr="00641997">
        <w:rPr>
          <w:rFonts w:cs="Arial"/>
        </w:rPr>
        <w:t>__</w:t>
      </w:r>
      <w:r w:rsidR="00C37283" w:rsidRPr="00641997">
        <w:rPr>
          <w:rFonts w:cs="Arial"/>
        </w:rPr>
        <w:fldChar w:fldCharType="begin"/>
      </w:r>
      <w:r w:rsidR="00C37283" w:rsidRPr="00641997">
        <w:rPr>
          <w:rFonts w:cs="Arial"/>
        </w:rPr>
        <w:instrText xml:space="preserve"> AUTONUMLGL  \* Arabic \e \s . </w:instrText>
      </w:r>
      <w:r w:rsidR="00C37283" w:rsidRPr="00641997">
        <w:rPr>
          <w:rFonts w:cs="Arial"/>
        </w:rPr>
        <w:fldChar w:fldCharType="end"/>
      </w:r>
    </w:p>
    <w:p w14:paraId="0A21FA6B" w14:textId="458085BF" w:rsidR="00C37283" w:rsidRPr="00C37283" w:rsidRDefault="00C37283" w:rsidP="00C37283">
      <w:pPr>
        <w:pStyle w:val="SpecRequirement"/>
        <w:ind w:left="432"/>
        <w:rPr>
          <w:rFonts w:cs="Arial"/>
        </w:rPr>
      </w:pPr>
      <w:r w:rsidRPr="00C37283">
        <w:rPr>
          <w:rFonts w:cs="Arial"/>
        </w:rPr>
        <w:t xml:space="preserve">The </w:t>
      </w:r>
      <w:r w:rsidR="0082262A">
        <w:rPr>
          <w:rFonts w:cs="Arial"/>
        </w:rPr>
        <w:t>h</w:t>
      </w:r>
      <w:r w:rsidR="0082262A" w:rsidRPr="00C37283">
        <w:rPr>
          <w:rFonts w:cs="Arial"/>
        </w:rPr>
        <w:t xml:space="preserve">ost </w:t>
      </w:r>
      <w:r w:rsidR="0082262A">
        <w:rPr>
          <w:rFonts w:cs="Arial"/>
        </w:rPr>
        <w:t>m</w:t>
      </w:r>
      <w:r w:rsidR="005532B1">
        <w:rPr>
          <w:rFonts w:cs="Arial"/>
        </w:rPr>
        <w:t>icroprocessor</w:t>
      </w:r>
      <w:r w:rsidRPr="00C37283">
        <w:rPr>
          <w:rFonts w:cs="Arial"/>
        </w:rPr>
        <w:t xml:space="preserve"> shall utilize an approved FPD LINK</w:t>
      </w:r>
      <w:r w:rsidR="00C7528A">
        <w:rPr>
          <w:rFonts w:cs="Arial"/>
        </w:rPr>
        <w:t xml:space="preserve"> </w:t>
      </w:r>
      <w:r w:rsidRPr="00C37283">
        <w:rPr>
          <w:rFonts w:cs="Arial"/>
        </w:rPr>
        <w:t>software driver to communicate to/from the FPD LINK</w:t>
      </w:r>
      <w:r w:rsidR="00C7528A">
        <w:rPr>
          <w:rFonts w:cs="Arial"/>
        </w:rPr>
        <w:t xml:space="preserve"> </w:t>
      </w:r>
      <w:r w:rsidRPr="00C37283">
        <w:rPr>
          <w:rFonts w:cs="Arial"/>
        </w:rPr>
        <w:t>local node. This software shall be derived from</w:t>
      </w:r>
      <w:r w:rsidR="003737A2">
        <w:rPr>
          <w:rFonts w:cs="Arial"/>
        </w:rPr>
        <w:t xml:space="preserve"> </w:t>
      </w:r>
      <w:r w:rsidRPr="00C37283">
        <w:rPr>
          <w:rFonts w:cs="Arial"/>
        </w:rPr>
        <w:t xml:space="preserve">TI </w:t>
      </w:r>
      <w:r w:rsidR="00AF56AF">
        <w:rPr>
          <w:rFonts w:cs="Arial"/>
        </w:rPr>
        <w:t>r</w:t>
      </w:r>
      <w:r w:rsidRPr="00C37283">
        <w:rPr>
          <w:rFonts w:cs="Arial"/>
        </w:rPr>
        <w:t xml:space="preserve">ecommended </w:t>
      </w:r>
      <w:r w:rsidR="00AF56AF">
        <w:rPr>
          <w:rFonts w:cs="Arial"/>
        </w:rPr>
        <w:t>p</w:t>
      </w:r>
      <w:r w:rsidRPr="00C37283">
        <w:rPr>
          <w:rFonts w:cs="Arial"/>
        </w:rPr>
        <w:t>orting and shall be reviewed/approved by the</w:t>
      </w:r>
      <w:r w:rsidR="00303C4A">
        <w:rPr>
          <w:rFonts w:cs="Arial"/>
        </w:rPr>
        <w:t xml:space="preserve"> </w:t>
      </w:r>
      <w:r w:rsidRPr="00C37283">
        <w:rPr>
          <w:rFonts w:cs="Arial"/>
        </w:rPr>
        <w:t xml:space="preserve">EESE </w:t>
      </w:r>
      <w:r w:rsidR="00AF56AF">
        <w:rPr>
          <w:rFonts w:cs="Arial"/>
        </w:rPr>
        <w:t>v</w:t>
      </w:r>
      <w:r w:rsidRPr="00C37283">
        <w:rPr>
          <w:rFonts w:cs="Arial"/>
        </w:rPr>
        <w:t xml:space="preserve">ideo </w:t>
      </w:r>
      <w:r w:rsidR="00AF56AF">
        <w:rPr>
          <w:rFonts w:cs="Arial"/>
        </w:rPr>
        <w:t>s</w:t>
      </w:r>
      <w:r w:rsidRPr="00C37283">
        <w:rPr>
          <w:rFonts w:cs="Arial"/>
        </w:rPr>
        <w:t xml:space="preserve">ection. </w:t>
      </w:r>
    </w:p>
    <w:p w14:paraId="08A12AC9" w14:textId="432FCD45" w:rsidR="00C37283" w:rsidRDefault="00C37283" w:rsidP="00C37283">
      <w:pPr>
        <w:pStyle w:val="SpecRequirement"/>
        <w:ind w:left="432"/>
        <w:rPr>
          <w:rFonts w:cs="Arial"/>
        </w:rPr>
      </w:pPr>
      <w:r w:rsidRPr="00C37283">
        <w:rPr>
          <w:rFonts w:cs="Arial"/>
        </w:rPr>
        <w:t>The driver shall support I2C communication with the host</w:t>
      </w:r>
      <w:r w:rsidR="005532B1">
        <w:rPr>
          <w:rFonts w:cs="Arial"/>
        </w:rPr>
        <w:t xml:space="preserve"> </w:t>
      </w:r>
      <w:r w:rsidR="0082262A">
        <w:rPr>
          <w:rFonts w:cs="Arial"/>
        </w:rPr>
        <w:t>m</w:t>
      </w:r>
      <w:r w:rsidR="005532B1">
        <w:rPr>
          <w:rFonts w:cs="Arial"/>
        </w:rPr>
        <w:t>icroprocessor</w:t>
      </w:r>
      <w:r w:rsidRPr="00C37283">
        <w:rPr>
          <w:rFonts w:cs="Arial"/>
        </w:rPr>
        <w:t xml:space="preserve"> to support functions such as initialization, status monitoring, interrupts, diagnostics and error recovery.</w:t>
      </w:r>
    </w:p>
    <w:p w14:paraId="48BBD3FB" w14:textId="77777777" w:rsidR="00986234" w:rsidRDefault="00986234" w:rsidP="00C37283">
      <w:pPr>
        <w:pStyle w:val="SpecRequirement"/>
        <w:ind w:left="432"/>
        <w:rPr>
          <w:rFonts w:cs="Arial"/>
        </w:rPr>
      </w:pPr>
    </w:p>
    <w:p w14:paraId="7BD994DD" w14:textId="359FA64E" w:rsidR="00244FFD" w:rsidRDefault="005E539B" w:rsidP="00C37283">
      <w:pPr>
        <w:pStyle w:val="SpecRequirement"/>
        <w:ind w:left="432"/>
        <w:rPr>
          <w:rFonts w:cs="Arial"/>
        </w:rPr>
      </w:pPr>
      <w:r>
        <w:rPr>
          <w:rFonts w:cs="Arial"/>
        </w:rPr>
        <w:t xml:space="preserve">I2C </w:t>
      </w:r>
      <w:r w:rsidR="00244FFD">
        <w:rPr>
          <w:rFonts w:cs="Arial"/>
        </w:rPr>
        <w:t>Clock Stretching</w:t>
      </w:r>
    </w:p>
    <w:p w14:paraId="0BE9C305" w14:textId="0EBD9046" w:rsidR="00076369" w:rsidRDefault="00DC04B7" w:rsidP="00C37283">
      <w:pPr>
        <w:pStyle w:val="SpecRequirement"/>
        <w:ind w:left="432"/>
        <w:rPr>
          <w:rFonts w:cs="Arial"/>
        </w:rPr>
      </w:pPr>
      <w:del w:id="780" w:author="Manthripragada, Sravanthi (S.)" w:date="2019-03-29T15:26:00Z">
        <w:r w:rsidDel="005D562D">
          <w:rPr>
            <w:rFonts w:cs="Arial"/>
          </w:rPr>
          <w:delText>DL</w:delText>
        </w:r>
        <w:r w:rsidR="00076369" w:rsidRPr="00641997" w:rsidDel="005D562D">
          <w:rPr>
            <w:rFonts w:cs="Arial"/>
          </w:rPr>
          <w:delText>_</w:delText>
        </w:r>
        <w:r w:rsidR="00076369" w:rsidDel="005D562D">
          <w:rPr>
            <w:rFonts w:cs="Arial"/>
          </w:rPr>
          <w:delText>FPD LINK III</w:delText>
        </w:r>
        <w:r w:rsidR="00076369" w:rsidRPr="00641997" w:rsidDel="005D562D">
          <w:rPr>
            <w:rFonts w:cs="Arial"/>
          </w:rPr>
          <w:delText>_LINK_REQ</w:delText>
        </w:r>
      </w:del>
      <w:ins w:id="781" w:author="Manthripragada, Sravanthi (S.)" w:date="2019-03-29T15:26:00Z">
        <w:r w:rsidR="005D562D">
          <w:rPr>
            <w:rFonts w:cs="Arial"/>
          </w:rPr>
          <w:t>DL_FPD LINK_REQ</w:t>
        </w:r>
      </w:ins>
      <w:r w:rsidR="00076369" w:rsidRPr="00641997">
        <w:rPr>
          <w:rFonts w:cs="Arial"/>
        </w:rPr>
        <w:t>__</w:t>
      </w:r>
      <w:r w:rsidR="00076369" w:rsidRPr="00641997">
        <w:rPr>
          <w:rFonts w:cs="Arial"/>
        </w:rPr>
        <w:fldChar w:fldCharType="begin"/>
      </w:r>
      <w:r w:rsidR="00076369" w:rsidRPr="00641997">
        <w:rPr>
          <w:rFonts w:cs="Arial"/>
        </w:rPr>
        <w:instrText xml:space="preserve"> AUTONUMLGL  \* Arabic \e \s . </w:instrText>
      </w:r>
      <w:r w:rsidR="00076369" w:rsidRPr="00641997">
        <w:rPr>
          <w:rFonts w:cs="Arial"/>
        </w:rPr>
        <w:fldChar w:fldCharType="end"/>
      </w:r>
    </w:p>
    <w:p w14:paraId="41D7DBD8" w14:textId="67AEE973" w:rsidR="00076369" w:rsidRDefault="00076369" w:rsidP="00C37283">
      <w:pPr>
        <w:pStyle w:val="SpecRequirement"/>
        <w:ind w:left="432"/>
        <w:rPr>
          <w:rFonts w:cs="Arial"/>
        </w:rPr>
      </w:pPr>
      <w:r>
        <w:rPr>
          <w:rFonts w:cs="Arial"/>
        </w:rPr>
        <w:t xml:space="preserve">Host </w:t>
      </w:r>
      <w:r w:rsidR="0082262A">
        <w:rPr>
          <w:rFonts w:cs="Arial"/>
        </w:rPr>
        <w:t>m</w:t>
      </w:r>
      <w:r w:rsidR="005532B1">
        <w:rPr>
          <w:rFonts w:cs="Arial"/>
        </w:rPr>
        <w:t>icroprocessor</w:t>
      </w:r>
      <w:r w:rsidR="00EE6B7F">
        <w:rPr>
          <w:rFonts w:cs="Arial"/>
        </w:rPr>
        <w:t xml:space="preserve"> acting as an I2C master </w:t>
      </w:r>
      <w:r>
        <w:rPr>
          <w:rFonts w:cs="Arial"/>
        </w:rPr>
        <w:t xml:space="preserve">shall support clock stretching for I2C communication with </w:t>
      </w:r>
      <w:r w:rsidR="00E31E39">
        <w:rPr>
          <w:rFonts w:cs="Arial"/>
        </w:rPr>
        <w:t>Local node.</w:t>
      </w:r>
    </w:p>
    <w:p w14:paraId="4B83C9C1" w14:textId="3F5221D5" w:rsidR="003737A2" w:rsidRDefault="003737A2" w:rsidP="00C37283">
      <w:pPr>
        <w:pStyle w:val="SpecRequirement"/>
        <w:ind w:left="432"/>
        <w:rPr>
          <w:rFonts w:cs="Arial"/>
        </w:rPr>
      </w:pPr>
    </w:p>
    <w:p w14:paraId="27C67FD3" w14:textId="2FED0E2F" w:rsidR="00244FFD" w:rsidRDefault="00244FFD" w:rsidP="003737A2">
      <w:pPr>
        <w:pStyle w:val="SpecRequirement"/>
        <w:ind w:left="432"/>
        <w:rPr>
          <w:rFonts w:cs="Arial"/>
        </w:rPr>
      </w:pPr>
      <w:r>
        <w:t xml:space="preserve">GPIO </w:t>
      </w:r>
      <w:r w:rsidR="00101D42">
        <w:t>state during loss of lock</w:t>
      </w:r>
    </w:p>
    <w:p w14:paraId="5773A133" w14:textId="19548541" w:rsidR="003737A2" w:rsidRDefault="00DC04B7" w:rsidP="003737A2">
      <w:pPr>
        <w:pStyle w:val="SpecRequirement"/>
        <w:ind w:left="432"/>
        <w:rPr>
          <w:rFonts w:cs="Arial"/>
        </w:rPr>
      </w:pPr>
      <w:del w:id="782" w:author="Manthripragada, Sravanthi (S.)" w:date="2019-03-29T15:26:00Z">
        <w:r w:rsidDel="005D562D">
          <w:rPr>
            <w:rFonts w:cs="Arial"/>
          </w:rPr>
          <w:delText>DL</w:delText>
        </w:r>
        <w:r w:rsidR="003737A2" w:rsidRPr="00641997" w:rsidDel="005D562D">
          <w:rPr>
            <w:rFonts w:cs="Arial"/>
          </w:rPr>
          <w:delText>_</w:delText>
        </w:r>
        <w:r w:rsidR="003737A2" w:rsidDel="005D562D">
          <w:rPr>
            <w:rFonts w:cs="Arial"/>
          </w:rPr>
          <w:delText>FPD LINK III</w:delText>
        </w:r>
        <w:r w:rsidR="003737A2" w:rsidRPr="00641997" w:rsidDel="005D562D">
          <w:rPr>
            <w:rFonts w:cs="Arial"/>
          </w:rPr>
          <w:delText>_LINK_REQ</w:delText>
        </w:r>
      </w:del>
      <w:ins w:id="783" w:author="Manthripragada, Sravanthi (S.)" w:date="2019-03-29T15:26:00Z">
        <w:r w:rsidR="005D562D">
          <w:rPr>
            <w:rFonts w:cs="Arial"/>
          </w:rPr>
          <w:t>DL_FPD LINK_REQ</w:t>
        </w:r>
      </w:ins>
      <w:r w:rsidR="003737A2" w:rsidRPr="00641997">
        <w:rPr>
          <w:rFonts w:cs="Arial"/>
        </w:rPr>
        <w:t>__</w:t>
      </w:r>
      <w:r w:rsidR="003737A2" w:rsidRPr="00641997">
        <w:rPr>
          <w:rFonts w:cs="Arial"/>
        </w:rPr>
        <w:fldChar w:fldCharType="begin"/>
      </w:r>
      <w:r w:rsidR="003737A2" w:rsidRPr="00641997">
        <w:rPr>
          <w:rFonts w:cs="Arial"/>
        </w:rPr>
        <w:instrText xml:space="preserve"> AUTONUMLGL  \* Arabic \e \s . </w:instrText>
      </w:r>
      <w:r w:rsidR="003737A2" w:rsidRPr="00641997">
        <w:rPr>
          <w:rFonts w:cs="Arial"/>
        </w:rPr>
        <w:fldChar w:fldCharType="end"/>
      </w:r>
    </w:p>
    <w:p w14:paraId="21D1A1DB" w14:textId="39F84791" w:rsidR="001D7497" w:rsidRDefault="003737A2" w:rsidP="00417661">
      <w:pPr>
        <w:pStyle w:val="SpecRequirement"/>
        <w:ind w:left="432"/>
      </w:pPr>
      <w:r>
        <w:t>No GPIO pins including INTB sha</w:t>
      </w:r>
      <w:r w:rsidR="00302A34">
        <w:t>l</w:t>
      </w:r>
      <w:r>
        <w:t xml:space="preserve">l be driven </w:t>
      </w:r>
      <w:r w:rsidR="00CA4E1E">
        <w:t xml:space="preserve">(will remain in a safe state) </w:t>
      </w:r>
      <w:r>
        <w:t>that are linked to the remote node during a loss of lock event.</w:t>
      </w:r>
    </w:p>
    <w:p w14:paraId="04DE601E" w14:textId="5E893C8C" w:rsidR="00EF4FAE" w:rsidRDefault="00EF4FAE" w:rsidP="00417661">
      <w:pPr>
        <w:pStyle w:val="SpecRequirement"/>
        <w:ind w:left="432"/>
      </w:pPr>
    </w:p>
    <w:p w14:paraId="598DBF32" w14:textId="2FBF96C5" w:rsidR="008251A1" w:rsidRDefault="008251A1" w:rsidP="008251A1">
      <w:pPr>
        <w:pStyle w:val="SpecRequirement"/>
        <w:ind w:left="432"/>
        <w:rPr>
          <w:rFonts w:cs="Arial"/>
        </w:rPr>
      </w:pPr>
      <w:r>
        <w:rPr>
          <w:rFonts w:cs="Arial"/>
        </w:rPr>
        <w:t>Disabling unused channels</w:t>
      </w:r>
      <w:r w:rsidR="00562A55">
        <w:rPr>
          <w:rFonts w:cs="Arial"/>
        </w:rPr>
        <w:t xml:space="preserve"> on hubs</w:t>
      </w:r>
      <w:r>
        <w:rPr>
          <w:rFonts w:cs="Arial"/>
        </w:rPr>
        <w:t xml:space="preserve"> </w:t>
      </w:r>
    </w:p>
    <w:p w14:paraId="2DECBF80" w14:textId="5A88CE73" w:rsidR="008251A1" w:rsidRPr="00EF4FAE" w:rsidRDefault="008251A1" w:rsidP="008251A1">
      <w:pPr>
        <w:pStyle w:val="SpecRequirement"/>
        <w:ind w:left="432"/>
        <w:rPr>
          <w:rFonts w:cs="Arial"/>
        </w:rPr>
      </w:pPr>
      <w:del w:id="784" w:author="Manthripragada, Sravanthi (S.)" w:date="2019-03-29T15:26:00Z">
        <w:r w:rsidDel="005D562D">
          <w:rPr>
            <w:rFonts w:cs="Arial"/>
          </w:rPr>
          <w:delText>DL</w:delText>
        </w:r>
        <w:r w:rsidRPr="00641997" w:rsidDel="005D562D">
          <w:rPr>
            <w:rFonts w:cs="Arial"/>
          </w:rPr>
          <w:delText>_</w:delText>
        </w:r>
        <w:r w:rsidDel="005D562D">
          <w:rPr>
            <w:rFonts w:cs="Arial"/>
          </w:rPr>
          <w:delText>FPD LINK III</w:delText>
        </w:r>
        <w:r w:rsidRPr="00641997" w:rsidDel="005D562D">
          <w:rPr>
            <w:rFonts w:cs="Arial"/>
          </w:rPr>
          <w:delText>_LINK_REQ</w:delText>
        </w:r>
      </w:del>
      <w:ins w:id="785" w:author="Manthripragada, Sravanthi (S.)" w:date="2019-03-29T15:26:00Z">
        <w:r w:rsidR="005D562D">
          <w:rPr>
            <w:rFonts w:cs="Arial"/>
          </w:rPr>
          <w:t>DL_FPD LINK_REQ</w:t>
        </w:r>
      </w:ins>
      <w:r w:rsidRPr="00641997">
        <w:rPr>
          <w:rFonts w:cs="Arial"/>
        </w:rPr>
        <w:t>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14:paraId="42C0D81C" w14:textId="568AC2C4" w:rsidR="00123611" w:rsidRDefault="008251A1" w:rsidP="008251A1">
      <w:pPr>
        <w:pStyle w:val="SpecRequirement"/>
        <w:ind w:left="432"/>
      </w:pPr>
      <w:r>
        <w:t xml:space="preserve">Any unused </w:t>
      </w:r>
      <w:r w:rsidRPr="00EF4FAE">
        <w:t>channel</w:t>
      </w:r>
      <w:r>
        <w:t xml:space="preserve"> in a multi</w:t>
      </w:r>
      <w:r w:rsidR="00123611">
        <w:t xml:space="preserve"> port chipset shall be disabled </w:t>
      </w:r>
      <w:r w:rsidR="00562A55">
        <w:t xml:space="preserve">by writing to appropriate </w:t>
      </w:r>
      <w:r w:rsidR="00123611">
        <w:t>registers</w:t>
      </w:r>
      <w:r w:rsidR="00562A55">
        <w:t xml:space="preserve"> in sequence.</w:t>
      </w:r>
      <w:r w:rsidR="00123611">
        <w:t xml:space="preserve"> </w:t>
      </w:r>
      <w:r>
        <w:t xml:space="preserve"> </w:t>
      </w:r>
    </w:p>
    <w:p w14:paraId="7D072B71" w14:textId="4F91BE58" w:rsidR="00123611" w:rsidRDefault="00123611" w:rsidP="00123611">
      <w:pPr>
        <w:pStyle w:val="SpecRequirement"/>
        <w:ind w:left="432"/>
      </w:pPr>
      <w:r>
        <w:t xml:space="preserve">Example for disabling a port on UB 960 </w:t>
      </w:r>
    </w:p>
    <w:p w14:paraId="34C371FF" w14:textId="1E525507" w:rsidR="00123611" w:rsidRDefault="00123611" w:rsidP="00123611">
      <w:pPr>
        <w:pStyle w:val="SpecRequirement"/>
        <w:ind w:left="432"/>
      </w:pPr>
      <w:r w:rsidRPr="00123611">
        <w:t>1.</w:t>
      </w:r>
      <w:r>
        <w:t xml:space="preserve"> S</w:t>
      </w:r>
      <w:r w:rsidRPr="00123611">
        <w:t>elect</w:t>
      </w:r>
      <w:r>
        <w:t xml:space="preserve"> </w:t>
      </w:r>
      <w:r w:rsidRPr="00123611">
        <w:t>unused ports</w:t>
      </w:r>
      <w:r>
        <w:t xml:space="preserve"> of </w:t>
      </w:r>
      <w:r w:rsidR="00562A55">
        <w:t xml:space="preserve">the </w:t>
      </w:r>
      <w:r w:rsidRPr="00123611">
        <w:t>deserializer</w:t>
      </w:r>
      <w:r>
        <w:t xml:space="preserve"> using </w:t>
      </w:r>
      <w:r w:rsidRPr="00123611">
        <w:t>register 0x4C</w:t>
      </w:r>
      <w:r>
        <w:t>.</w:t>
      </w:r>
    </w:p>
    <w:p w14:paraId="5BCCD423" w14:textId="287236A5" w:rsidR="0000701E" w:rsidRPr="00641997" w:rsidRDefault="00123611" w:rsidP="00417661">
      <w:pPr>
        <w:pStyle w:val="SpecRequirement"/>
        <w:ind w:left="432"/>
        <w:rPr>
          <w:rFonts w:cs="Arial"/>
        </w:rPr>
      </w:pPr>
      <w:r>
        <w:t xml:space="preserve">2. Set bits [7:4] </w:t>
      </w:r>
      <w:r w:rsidR="00562A55">
        <w:t>of the</w:t>
      </w:r>
      <w:r>
        <w:t xml:space="preserve"> register</w:t>
      </w:r>
      <w:r w:rsidRPr="00123611">
        <w:t xml:space="preserve"> 0x58 </w:t>
      </w:r>
      <w:r w:rsidR="00562A55">
        <w:t xml:space="preserve">in </w:t>
      </w:r>
      <w:r w:rsidRPr="00123611">
        <w:t>the deserializer</w:t>
      </w:r>
      <w:r>
        <w:t xml:space="preserve"> </w:t>
      </w:r>
      <w:r w:rsidRPr="00123611">
        <w:t>to “0”.</w:t>
      </w:r>
    </w:p>
    <w:bookmarkStart w:id="786" w:name="_Toc130984677"/>
    <w:bookmarkStart w:id="787" w:name="_Toc384895983"/>
    <w:p w14:paraId="605A4061" w14:textId="74B0721C" w:rsidR="00953553" w:rsidRPr="00641997" w:rsidRDefault="00F8180B" w:rsidP="003C637A">
      <w:pPr>
        <w:pStyle w:val="Heading3"/>
      </w:pPr>
      <w:r w:rsidRPr="00641997">
        <w:rPr>
          <w:lang w:val="en-GB"/>
        </w:rPr>
        <w:fldChar w:fldCharType="begin"/>
      </w:r>
      <w:r w:rsidRPr="00641997">
        <w:rPr>
          <w:lang w:val="en-GB"/>
        </w:rPr>
        <w:instrText xml:space="preserve"> AUTONUMLGL  \* Arabic \e \s . </w:instrText>
      </w:r>
      <w:bookmarkStart w:id="788" w:name="_Toc4766201"/>
      <w:r w:rsidRPr="00641997">
        <w:rPr>
          <w:lang w:val="en-GB"/>
        </w:rPr>
        <w:fldChar w:fldCharType="end"/>
      </w:r>
      <w:r w:rsidR="005146A3" w:rsidRPr="00641997">
        <w:tab/>
      </w:r>
      <w:bookmarkEnd w:id="786"/>
      <w:bookmarkEnd w:id="787"/>
      <w:r w:rsidR="006E3808" w:rsidRPr="006E3808">
        <w:t>Local Node Status</w:t>
      </w:r>
      <w:bookmarkEnd w:id="788"/>
      <w:r w:rsidR="006E3808" w:rsidRPr="006E3808">
        <w:t xml:space="preserve"> </w:t>
      </w:r>
    </w:p>
    <w:p w14:paraId="7C0BB13D" w14:textId="24593CA2" w:rsidR="00CC0936" w:rsidRDefault="0021192A" w:rsidP="00CC0936">
      <w:pPr>
        <w:pStyle w:val="SpecRequirement"/>
        <w:ind w:left="432"/>
        <w:rPr>
          <w:rFonts w:cs="Arial"/>
        </w:rPr>
      </w:pPr>
      <w:r w:rsidRPr="00641997">
        <w:rPr>
          <w:rFonts w:cs="Arial"/>
        </w:rPr>
        <w:t xml:space="preserve">The </w:t>
      </w:r>
      <w:r>
        <w:rPr>
          <w:rFonts w:cs="Arial"/>
        </w:rPr>
        <w:t>FPD LINK</w:t>
      </w:r>
      <w:r w:rsidR="00C7528A">
        <w:rPr>
          <w:rFonts w:cs="Arial"/>
        </w:rPr>
        <w:t xml:space="preserve"> </w:t>
      </w:r>
      <w:r w:rsidRPr="00641997">
        <w:rPr>
          <w:rFonts w:cs="Arial"/>
        </w:rPr>
        <w:t xml:space="preserve">network host </w:t>
      </w:r>
      <w:r w:rsidR="00242276">
        <w:rPr>
          <w:rFonts w:cs="Arial"/>
        </w:rPr>
        <w:t xml:space="preserve">microprocessor </w:t>
      </w:r>
      <w:r w:rsidRPr="00641997">
        <w:rPr>
          <w:rFonts w:cs="Arial"/>
        </w:rPr>
        <w:t xml:space="preserve">shall be capable of determining </w:t>
      </w:r>
      <w:r>
        <w:rPr>
          <w:rFonts w:cs="Arial"/>
        </w:rPr>
        <w:t>FPD LINK</w:t>
      </w:r>
      <w:r w:rsidR="00C7528A">
        <w:rPr>
          <w:rFonts w:cs="Arial"/>
        </w:rPr>
        <w:t xml:space="preserve"> </w:t>
      </w:r>
      <w:r w:rsidRPr="00641997">
        <w:rPr>
          <w:rFonts w:cs="Arial"/>
        </w:rPr>
        <w:t xml:space="preserve">network errors on the </w:t>
      </w:r>
      <w:r w:rsidR="00F66570">
        <w:rPr>
          <w:rFonts w:cs="Arial"/>
        </w:rPr>
        <w:t>local node</w:t>
      </w:r>
      <w:r w:rsidRPr="00641997">
        <w:rPr>
          <w:rFonts w:cs="Arial"/>
        </w:rPr>
        <w:t xml:space="preserve">, or any of its </w:t>
      </w:r>
      <w:r w:rsidR="00F66570">
        <w:rPr>
          <w:rFonts w:cs="Arial"/>
        </w:rPr>
        <w:t>remote nodes</w:t>
      </w:r>
      <w:r>
        <w:rPr>
          <w:rFonts w:cs="Arial"/>
        </w:rPr>
        <w:t xml:space="preserve"> </w:t>
      </w:r>
      <w:r w:rsidR="00F66570">
        <w:rPr>
          <w:rFonts w:cs="Arial"/>
        </w:rPr>
        <w:t>and</w:t>
      </w:r>
      <w:r>
        <w:rPr>
          <w:rFonts w:cs="Arial"/>
        </w:rPr>
        <w:t xml:space="preserve"> peripherals</w:t>
      </w:r>
      <w:r w:rsidRPr="00641997">
        <w:rPr>
          <w:rFonts w:cs="Arial"/>
        </w:rPr>
        <w:t>. The Host</w:t>
      </w:r>
      <w:r w:rsidR="00955DAC">
        <w:rPr>
          <w:rFonts w:cs="Arial"/>
        </w:rPr>
        <w:t xml:space="preserve"> ECU</w:t>
      </w:r>
      <w:r w:rsidRPr="00641997">
        <w:rPr>
          <w:rFonts w:cs="Arial"/>
        </w:rPr>
        <w:t xml:space="preserve"> shall set a</w:t>
      </w:r>
      <w:r>
        <w:rPr>
          <w:rFonts w:cs="Arial"/>
        </w:rPr>
        <w:t>n</w:t>
      </w:r>
      <w:r w:rsidRPr="00641997">
        <w:rPr>
          <w:rFonts w:cs="Arial"/>
        </w:rPr>
        <w:t xml:space="preserve"> </w:t>
      </w:r>
      <w:r>
        <w:rPr>
          <w:rFonts w:cs="Arial"/>
        </w:rPr>
        <w:t xml:space="preserve">FPD LINK Network Specific </w:t>
      </w:r>
      <w:r w:rsidRPr="00641997">
        <w:rPr>
          <w:rFonts w:cs="Arial"/>
        </w:rPr>
        <w:t>Diagnostic DTC,</w:t>
      </w:r>
      <w:r>
        <w:rPr>
          <w:rFonts w:cs="Arial"/>
        </w:rPr>
        <w:t xml:space="preserve"> and an additional code</w:t>
      </w:r>
      <w:r w:rsidRPr="00641997">
        <w:rPr>
          <w:rFonts w:cs="Arial"/>
        </w:rPr>
        <w:t xml:space="preserve"> identifying the specific node and</w:t>
      </w:r>
      <w:r>
        <w:rPr>
          <w:rFonts w:cs="Arial"/>
        </w:rPr>
        <w:t>/or</w:t>
      </w:r>
      <w:r w:rsidRPr="00641997">
        <w:rPr>
          <w:rFonts w:cs="Arial"/>
        </w:rPr>
        <w:t xml:space="preserve"> type of error.</w:t>
      </w:r>
      <w:r w:rsidR="0069617C">
        <w:rPr>
          <w:rFonts w:cs="Arial"/>
        </w:rPr>
        <w:t xml:space="preserve"> List of DTC’s/DID’s are listed in appendix 2. </w:t>
      </w:r>
    </w:p>
    <w:p w14:paraId="71435384" w14:textId="3269E533" w:rsidR="009D2134" w:rsidRDefault="009D2134" w:rsidP="00CC0936">
      <w:pPr>
        <w:pStyle w:val="SpecRequirement"/>
        <w:ind w:left="432"/>
        <w:rPr>
          <w:rFonts w:cs="Arial"/>
        </w:rPr>
      </w:pPr>
    </w:p>
    <w:p w14:paraId="31D35A58" w14:textId="22403DB1" w:rsidR="007F58BE" w:rsidRDefault="007F58BE" w:rsidP="001768DA">
      <w:pPr>
        <w:pStyle w:val="SpecRequirement"/>
        <w:ind w:left="432"/>
        <w:rPr>
          <w:rFonts w:cs="Arial"/>
        </w:rPr>
      </w:pPr>
      <w:r>
        <w:rPr>
          <w:rFonts w:cs="Arial"/>
          <w:kern w:val="0"/>
          <w:lang w:val="en-US"/>
        </w:rPr>
        <w:t>A</w:t>
      </w:r>
      <w:r w:rsidRPr="00390C22">
        <w:rPr>
          <w:rFonts w:cs="Arial"/>
          <w:kern w:val="0"/>
          <w:lang w:val="en-US"/>
        </w:rPr>
        <w:t>uto equalization</w:t>
      </w:r>
      <w:r>
        <w:rPr>
          <w:rFonts w:cs="Arial"/>
          <w:kern w:val="0"/>
          <w:lang w:val="en-US"/>
        </w:rPr>
        <w:t xml:space="preserve"> </w:t>
      </w:r>
      <w:r w:rsidRPr="00390C22">
        <w:rPr>
          <w:rFonts w:cs="Arial"/>
          <w:kern w:val="0"/>
          <w:lang w:val="en-US"/>
        </w:rPr>
        <w:t>behavior</w:t>
      </w:r>
    </w:p>
    <w:p w14:paraId="238A9A8A" w14:textId="4D6508B0" w:rsidR="001768DA" w:rsidRDefault="00DC04B7" w:rsidP="001768DA">
      <w:pPr>
        <w:pStyle w:val="SpecRequirement"/>
        <w:ind w:left="432"/>
        <w:rPr>
          <w:rFonts w:cs="Arial"/>
        </w:rPr>
      </w:pPr>
      <w:del w:id="789" w:author="Manthripragada, Sravanthi (S.)" w:date="2019-03-29T15:26:00Z">
        <w:r w:rsidDel="005D562D">
          <w:rPr>
            <w:rFonts w:cs="Arial"/>
          </w:rPr>
          <w:delText>DL</w:delText>
        </w:r>
        <w:r w:rsidR="001768DA" w:rsidRPr="00641997" w:rsidDel="005D562D">
          <w:rPr>
            <w:rFonts w:cs="Arial"/>
          </w:rPr>
          <w:delText>_</w:delText>
        </w:r>
        <w:r w:rsidR="001768DA" w:rsidDel="005D562D">
          <w:rPr>
            <w:rFonts w:cs="Arial"/>
          </w:rPr>
          <w:delText>FPD LINK III</w:delText>
        </w:r>
        <w:r w:rsidR="001768DA" w:rsidRPr="00641997" w:rsidDel="005D562D">
          <w:rPr>
            <w:rFonts w:cs="Arial"/>
          </w:rPr>
          <w:delText>_LINK_REQ</w:delText>
        </w:r>
      </w:del>
      <w:ins w:id="790" w:author="Manthripragada, Sravanthi (S.)" w:date="2019-03-29T15:26:00Z">
        <w:r w:rsidR="005D562D">
          <w:rPr>
            <w:rFonts w:cs="Arial"/>
          </w:rPr>
          <w:t>DL_FPD LINK_REQ</w:t>
        </w:r>
      </w:ins>
      <w:r w:rsidR="001768DA" w:rsidRPr="00641997">
        <w:rPr>
          <w:rFonts w:cs="Arial"/>
        </w:rPr>
        <w:t>__</w:t>
      </w:r>
      <w:r w:rsidR="001768DA" w:rsidRPr="00641997">
        <w:rPr>
          <w:rFonts w:cs="Arial"/>
        </w:rPr>
        <w:fldChar w:fldCharType="begin"/>
      </w:r>
      <w:r w:rsidR="001768DA" w:rsidRPr="00641997">
        <w:rPr>
          <w:rFonts w:cs="Arial"/>
        </w:rPr>
        <w:instrText xml:space="preserve"> AUTONUMLGL  \* Arabic \e \s . </w:instrText>
      </w:r>
      <w:r w:rsidR="001768DA" w:rsidRPr="00641997">
        <w:rPr>
          <w:rFonts w:cs="Arial"/>
        </w:rPr>
        <w:fldChar w:fldCharType="end"/>
      </w:r>
    </w:p>
    <w:p w14:paraId="515B1623" w14:textId="487AE456" w:rsidR="00CC0847" w:rsidRDefault="00CC0847" w:rsidP="00CC0847">
      <w:pPr>
        <w:pStyle w:val="SpecRequirement"/>
        <w:ind w:left="432"/>
        <w:rPr>
          <w:rFonts w:cs="Arial"/>
          <w:kern w:val="0"/>
          <w:lang w:val="en-US"/>
        </w:rPr>
      </w:pPr>
      <w:r w:rsidRPr="00390C22">
        <w:rPr>
          <w:rFonts w:cs="Arial"/>
          <w:kern w:val="0"/>
          <w:lang w:val="en-US"/>
        </w:rPr>
        <w:t xml:space="preserve">The LVDS chipset has an auto equalization (AEQ) behavior. When attempting to establish an LVDS link, the deserializer will begin with the minimum EQ setting and try to lock. If unsuccessful, it increments EQ and tries again. It repeats this routine until lock is established. Resetting the </w:t>
      </w:r>
      <w:r>
        <w:rPr>
          <w:rFonts w:cs="Arial"/>
          <w:kern w:val="0"/>
          <w:lang w:val="en-US"/>
        </w:rPr>
        <w:t xml:space="preserve">local node </w:t>
      </w:r>
      <w:r w:rsidRPr="00390C22">
        <w:rPr>
          <w:rFonts w:cs="Arial"/>
          <w:kern w:val="0"/>
          <w:lang w:val="en-US"/>
        </w:rPr>
        <w:t>forces a restart at the beginning of the algorithm.</w:t>
      </w:r>
    </w:p>
    <w:p w14:paraId="74E4460F" w14:textId="77777777" w:rsidR="003737A2" w:rsidRDefault="00CC0847" w:rsidP="003737A2">
      <w:pPr>
        <w:pStyle w:val="SpecRequirement"/>
        <w:ind w:left="432"/>
        <w:rPr>
          <w:rFonts w:cs="Arial"/>
        </w:rPr>
      </w:pPr>
      <w:r w:rsidRPr="00C37283">
        <w:rPr>
          <w:rFonts w:cs="Arial"/>
        </w:rPr>
        <w:t>In any situation where local node is powered and running the search algorithm before the remote node is ready, the EQ setting could lock to a larger-than-necessary value.</w:t>
      </w:r>
    </w:p>
    <w:p w14:paraId="091CCD32" w14:textId="6FB3B8EB" w:rsidR="00CC0847" w:rsidRDefault="00CC0847" w:rsidP="003737A2">
      <w:pPr>
        <w:pStyle w:val="SpecRequirement"/>
        <w:ind w:left="432"/>
        <w:rPr>
          <w:rFonts w:cs="Arial"/>
        </w:rPr>
      </w:pPr>
      <w:r w:rsidRPr="00C37283">
        <w:rPr>
          <w:rFonts w:cs="Arial"/>
        </w:rPr>
        <w:t>Therefore, the host</w:t>
      </w:r>
      <w:r>
        <w:rPr>
          <w:rFonts w:cs="Arial"/>
        </w:rPr>
        <w:t xml:space="preserve"> </w:t>
      </w:r>
      <w:r w:rsidR="0082262A">
        <w:rPr>
          <w:rFonts w:cs="Arial"/>
        </w:rPr>
        <w:t>m</w:t>
      </w:r>
      <w:r w:rsidR="005532B1">
        <w:rPr>
          <w:rFonts w:cs="Arial"/>
        </w:rPr>
        <w:t>icroprocessor</w:t>
      </w:r>
      <w:r>
        <w:rPr>
          <w:rFonts w:cs="Arial"/>
        </w:rPr>
        <w:t xml:space="preserve"> shall reset the local node </w:t>
      </w:r>
      <w:r w:rsidR="007F58BE">
        <w:rPr>
          <w:rFonts w:cs="Arial"/>
        </w:rPr>
        <w:t xml:space="preserve">only </w:t>
      </w:r>
      <w:r>
        <w:rPr>
          <w:rFonts w:cs="Arial"/>
        </w:rPr>
        <w:t>a</w:t>
      </w:r>
      <w:r w:rsidRPr="00C37283">
        <w:rPr>
          <w:rFonts w:cs="Arial"/>
        </w:rPr>
        <w:t>fter resetting the remote node</w:t>
      </w:r>
      <w:r w:rsidR="00B11A91">
        <w:rPr>
          <w:rFonts w:cs="Arial"/>
        </w:rPr>
        <w:t>.</w:t>
      </w:r>
    </w:p>
    <w:p w14:paraId="319EED27" w14:textId="4A030D6F" w:rsidR="00C37283" w:rsidRDefault="00101D42" w:rsidP="00CC0936">
      <w:pPr>
        <w:pStyle w:val="SpecRequirement"/>
        <w:ind w:left="432"/>
        <w:rPr>
          <w:rFonts w:cs="Arial"/>
        </w:rPr>
      </w:pPr>
      <w:r>
        <w:rPr>
          <w:rFonts w:cs="Arial"/>
        </w:rPr>
        <w:t>The chipset should arrive in a stable lock condition within 50mS after reset.</w:t>
      </w:r>
    </w:p>
    <w:p w14:paraId="6EAF1BB1" w14:textId="77777777" w:rsidR="00101D42" w:rsidRDefault="00101D42" w:rsidP="00CC0936">
      <w:pPr>
        <w:pStyle w:val="SpecRequirement"/>
        <w:ind w:left="432"/>
        <w:rPr>
          <w:rFonts w:cs="Arial"/>
        </w:rPr>
      </w:pPr>
    </w:p>
    <w:p w14:paraId="1FA7A15F" w14:textId="306C4C0F" w:rsidR="007F58BE" w:rsidRDefault="007F58BE" w:rsidP="00C37283">
      <w:pPr>
        <w:pStyle w:val="SpecRequirement"/>
        <w:ind w:left="432"/>
        <w:rPr>
          <w:rFonts w:cs="Arial"/>
        </w:rPr>
      </w:pPr>
      <w:r w:rsidRPr="00C37283">
        <w:rPr>
          <w:rFonts w:cs="Arial"/>
        </w:rPr>
        <w:t>Loss of Lock Fault</w:t>
      </w:r>
    </w:p>
    <w:p w14:paraId="109A28B4" w14:textId="380B2BE5" w:rsidR="00C37283" w:rsidRDefault="00DC04B7" w:rsidP="00C37283">
      <w:pPr>
        <w:pStyle w:val="SpecRequirement"/>
        <w:ind w:left="432"/>
        <w:rPr>
          <w:rFonts w:cs="Arial"/>
        </w:rPr>
      </w:pPr>
      <w:del w:id="791" w:author="Manthripragada, Sravanthi (S.)" w:date="2019-03-29T15:26:00Z">
        <w:r w:rsidDel="005D562D">
          <w:rPr>
            <w:rFonts w:cs="Arial"/>
          </w:rPr>
          <w:delText>DL</w:delText>
        </w:r>
        <w:r w:rsidR="00C37283" w:rsidRPr="00641997" w:rsidDel="005D562D">
          <w:rPr>
            <w:rFonts w:cs="Arial"/>
          </w:rPr>
          <w:delText>_</w:delText>
        </w:r>
        <w:r w:rsidR="00C37283" w:rsidDel="005D562D">
          <w:rPr>
            <w:rFonts w:cs="Arial"/>
          </w:rPr>
          <w:delText>FPD LINK III</w:delText>
        </w:r>
        <w:r w:rsidR="00C37283" w:rsidRPr="00641997" w:rsidDel="005D562D">
          <w:rPr>
            <w:rFonts w:cs="Arial"/>
          </w:rPr>
          <w:delText>_LINK_REQ</w:delText>
        </w:r>
      </w:del>
      <w:ins w:id="792" w:author="Manthripragada, Sravanthi (S.)" w:date="2019-03-29T15:26:00Z">
        <w:r w:rsidR="005D562D">
          <w:rPr>
            <w:rFonts w:cs="Arial"/>
          </w:rPr>
          <w:t>DL_FPD LINK_REQ</w:t>
        </w:r>
      </w:ins>
      <w:r w:rsidR="00C37283" w:rsidRPr="00641997">
        <w:rPr>
          <w:rFonts w:cs="Arial"/>
        </w:rPr>
        <w:t>__</w:t>
      </w:r>
      <w:r w:rsidR="00C37283" w:rsidRPr="00641997">
        <w:rPr>
          <w:rFonts w:cs="Arial"/>
        </w:rPr>
        <w:fldChar w:fldCharType="begin"/>
      </w:r>
      <w:r w:rsidR="00C37283" w:rsidRPr="00641997">
        <w:rPr>
          <w:rFonts w:cs="Arial"/>
        </w:rPr>
        <w:instrText xml:space="preserve"> AUTONUMLGL  \* Arabic \e \s . </w:instrText>
      </w:r>
      <w:r w:rsidR="00C37283" w:rsidRPr="00641997">
        <w:rPr>
          <w:rFonts w:cs="Arial"/>
        </w:rPr>
        <w:fldChar w:fldCharType="end"/>
      </w:r>
    </w:p>
    <w:p w14:paraId="7EF76A22" w14:textId="4E61503E" w:rsidR="005C6F90" w:rsidRDefault="00D42D63" w:rsidP="00C37283">
      <w:pPr>
        <w:pStyle w:val="SpecRequirement"/>
        <w:ind w:left="432"/>
        <w:rPr>
          <w:rFonts w:cs="Arial"/>
        </w:rPr>
      </w:pPr>
      <w:r>
        <w:rPr>
          <w:rFonts w:cs="Arial"/>
        </w:rPr>
        <w:t xml:space="preserve">The host ECU shall have the ability to monitor </w:t>
      </w:r>
      <w:r w:rsidR="00C37283" w:rsidRPr="00C37283">
        <w:rPr>
          <w:rFonts w:cs="Arial"/>
        </w:rPr>
        <w:t xml:space="preserve">Lock status using the </w:t>
      </w:r>
      <w:r w:rsidR="00F53A5E">
        <w:rPr>
          <w:rFonts w:cs="Arial"/>
        </w:rPr>
        <w:t>lock status bit in the appropriate</w:t>
      </w:r>
      <w:r w:rsidR="00C37283" w:rsidRPr="00C37283">
        <w:rPr>
          <w:rFonts w:cs="Arial"/>
        </w:rPr>
        <w:t xml:space="preserve"> register</w:t>
      </w:r>
      <w:r w:rsidR="00775379">
        <w:rPr>
          <w:rFonts w:cs="Arial"/>
        </w:rPr>
        <w:t xml:space="preserve"> (see table </w:t>
      </w:r>
      <w:r w:rsidR="00527AED">
        <w:rPr>
          <w:rFonts w:cs="Arial"/>
        </w:rPr>
        <w:t>7</w:t>
      </w:r>
      <w:r w:rsidR="00775379">
        <w:rPr>
          <w:rFonts w:cs="Arial"/>
        </w:rPr>
        <w:t>)</w:t>
      </w:r>
      <w:r w:rsidR="005C6F90">
        <w:rPr>
          <w:rFonts w:cs="Arial"/>
        </w:rPr>
        <w:t>.</w:t>
      </w:r>
      <w:r w:rsidR="00C37283" w:rsidRPr="00C37283">
        <w:rPr>
          <w:rFonts w:cs="Arial"/>
        </w:rPr>
        <w:t xml:space="preserve"> </w:t>
      </w:r>
    </w:p>
    <w:p w14:paraId="647C759C" w14:textId="62523938" w:rsidR="00C37283" w:rsidRPr="00C37283" w:rsidRDefault="005C6F90" w:rsidP="00C37283">
      <w:pPr>
        <w:pStyle w:val="SpecRequirement"/>
        <w:ind w:left="432"/>
        <w:rPr>
          <w:rFonts w:cs="Arial"/>
        </w:rPr>
      </w:pPr>
      <w:r>
        <w:rPr>
          <w:rFonts w:cs="Arial"/>
        </w:rPr>
        <w:t>Th</w:t>
      </w:r>
      <w:r w:rsidR="00661F15">
        <w:rPr>
          <w:rFonts w:cs="Arial"/>
        </w:rPr>
        <w:t>is</w:t>
      </w:r>
      <w:r>
        <w:rPr>
          <w:rFonts w:cs="Arial"/>
        </w:rPr>
        <w:t xml:space="preserve"> status </w:t>
      </w:r>
      <w:r w:rsidR="00C37283" w:rsidRPr="00C37283">
        <w:rPr>
          <w:rFonts w:cs="Arial"/>
        </w:rPr>
        <w:t>shall be reported via DID</w:t>
      </w:r>
      <w:r w:rsidR="00D42D63">
        <w:rPr>
          <w:rFonts w:cs="Arial"/>
        </w:rPr>
        <w:t xml:space="preserve"> “</w:t>
      </w:r>
      <w:r w:rsidR="00C37283" w:rsidRPr="00C37283">
        <w:rPr>
          <w:rFonts w:cs="Arial"/>
        </w:rPr>
        <w:t>Loss of Lock Fault</w:t>
      </w:r>
      <w:r w:rsidR="00D42D63">
        <w:rPr>
          <w:rFonts w:cs="Arial"/>
        </w:rPr>
        <w:t>”</w:t>
      </w:r>
      <w:r w:rsidR="00C37283" w:rsidRPr="00C37283">
        <w:rPr>
          <w:rFonts w:cs="Arial"/>
        </w:rPr>
        <w:t xml:space="preserve"> if the local node reports a loss-of-lock event.</w:t>
      </w:r>
    </w:p>
    <w:p w14:paraId="76C1CB0E" w14:textId="2BFE957B" w:rsidR="00CC0847" w:rsidRDefault="00C37283" w:rsidP="003737A2">
      <w:pPr>
        <w:pStyle w:val="SpecRequirement"/>
        <w:ind w:left="432"/>
        <w:rPr>
          <w:rFonts w:cs="Arial"/>
        </w:rPr>
      </w:pPr>
      <w:r w:rsidRPr="00C37283">
        <w:rPr>
          <w:rFonts w:cs="Arial"/>
        </w:rPr>
        <w:t xml:space="preserve">The host </w:t>
      </w:r>
      <w:r w:rsidR="0082262A">
        <w:rPr>
          <w:rFonts w:cs="Arial"/>
        </w:rPr>
        <w:t>m</w:t>
      </w:r>
      <w:r w:rsidR="00442F6E">
        <w:rPr>
          <w:rFonts w:cs="Arial"/>
        </w:rPr>
        <w:t>icroprocessor</w:t>
      </w:r>
      <w:r w:rsidRPr="00C37283">
        <w:rPr>
          <w:rFonts w:cs="Arial"/>
        </w:rPr>
        <w:t xml:space="preserve"> shall implement a counter and </w:t>
      </w:r>
      <w:r w:rsidR="00D42D63">
        <w:rPr>
          <w:rFonts w:cs="Arial"/>
        </w:rPr>
        <w:t xml:space="preserve">have the ability to </w:t>
      </w:r>
      <w:r w:rsidRPr="00C37283">
        <w:rPr>
          <w:rFonts w:cs="Arial"/>
        </w:rPr>
        <w:t>set DTC</w:t>
      </w:r>
      <w:r w:rsidR="00D42D63">
        <w:rPr>
          <w:rFonts w:cs="Arial"/>
        </w:rPr>
        <w:t xml:space="preserve"> “</w:t>
      </w:r>
      <w:r w:rsidR="00D42D63" w:rsidRPr="00C37283">
        <w:rPr>
          <w:rFonts w:cs="Arial"/>
        </w:rPr>
        <w:t>Loss of Lock</w:t>
      </w:r>
      <w:r w:rsidR="00D42D63">
        <w:rPr>
          <w:rFonts w:cs="Arial"/>
        </w:rPr>
        <w:t xml:space="preserve">” </w:t>
      </w:r>
      <w:r w:rsidRPr="00C37283">
        <w:rPr>
          <w:rFonts w:cs="Arial"/>
        </w:rPr>
        <w:t>if there are greater than 5 loss-of-lock events during any single ignition cycle. This will indicate a signal-quality problem with communication.</w:t>
      </w:r>
      <w:r w:rsidR="00F53A5E">
        <w:rPr>
          <w:rFonts w:cs="Arial"/>
        </w:rPr>
        <w:t xml:space="preserve"> Deserializer lock indicator output pin can also be monitored using digital input line to the microcontroller. </w:t>
      </w:r>
    </w:p>
    <w:p w14:paraId="64A326F3" w14:textId="77777777" w:rsidR="00CC0936" w:rsidRDefault="00CC0936" w:rsidP="006E3808">
      <w:pPr>
        <w:pStyle w:val="SpecRequirement"/>
        <w:ind w:left="432"/>
        <w:rPr>
          <w:rFonts w:cs="Arial"/>
        </w:rPr>
      </w:pPr>
    </w:p>
    <w:p w14:paraId="221E17E2" w14:textId="7CC47E85" w:rsidR="007F58BE" w:rsidRDefault="007F58BE" w:rsidP="0021192A">
      <w:pPr>
        <w:pStyle w:val="SpecRequirement"/>
        <w:ind w:left="432"/>
        <w:rPr>
          <w:rFonts w:cs="Arial"/>
        </w:rPr>
      </w:pPr>
      <w:r>
        <w:rPr>
          <w:rFonts w:cs="Arial"/>
        </w:rPr>
        <w:t>Detection and reporting of FPD LINK III</w:t>
      </w:r>
      <w:r w:rsidRPr="00641997">
        <w:rPr>
          <w:rFonts w:cs="Arial"/>
        </w:rPr>
        <w:t xml:space="preserve"> network errors</w:t>
      </w:r>
    </w:p>
    <w:p w14:paraId="05E7E9E4" w14:textId="1F9FAF82" w:rsidR="0021192A" w:rsidRDefault="008D1C3B" w:rsidP="00754039">
      <w:pPr>
        <w:pStyle w:val="SpecRequirement"/>
        <w:rPr>
          <w:rFonts w:cs="Arial"/>
        </w:rPr>
      </w:pPr>
      <w:r>
        <w:rPr>
          <w:rFonts w:cs="Arial"/>
        </w:rPr>
        <w:t xml:space="preserve">        </w:t>
      </w:r>
      <w:del w:id="793" w:author="Manthripragada, Sravanthi (S.)" w:date="2019-03-29T15:26:00Z">
        <w:r w:rsidR="00DC04B7" w:rsidDel="005D562D">
          <w:rPr>
            <w:rFonts w:cs="Arial"/>
          </w:rPr>
          <w:delText>DL</w:delText>
        </w:r>
        <w:r w:rsidR="0021192A" w:rsidRPr="00641997" w:rsidDel="005D562D">
          <w:rPr>
            <w:rFonts w:cs="Arial"/>
          </w:rPr>
          <w:delText>_</w:delText>
        </w:r>
        <w:r w:rsidR="0021192A" w:rsidDel="005D562D">
          <w:rPr>
            <w:rFonts w:cs="Arial"/>
          </w:rPr>
          <w:delText>FPD LINK III</w:delText>
        </w:r>
        <w:r w:rsidR="0021192A" w:rsidRPr="00641997" w:rsidDel="005D562D">
          <w:rPr>
            <w:rFonts w:cs="Arial"/>
          </w:rPr>
          <w:delText>_LINK_REQ</w:delText>
        </w:r>
      </w:del>
      <w:ins w:id="794" w:author="Manthripragada, Sravanthi (S.)" w:date="2019-03-29T15:26:00Z">
        <w:r w:rsidR="005D562D">
          <w:rPr>
            <w:rFonts w:cs="Arial"/>
          </w:rPr>
          <w:t>DL_FPD LINK_REQ</w:t>
        </w:r>
      </w:ins>
      <w:r w:rsidR="0021192A" w:rsidRPr="00641997">
        <w:rPr>
          <w:rFonts w:cs="Arial"/>
        </w:rPr>
        <w:t>__</w:t>
      </w:r>
      <w:r w:rsidR="0021192A" w:rsidRPr="00641997">
        <w:rPr>
          <w:rFonts w:cs="Arial"/>
        </w:rPr>
        <w:fldChar w:fldCharType="begin"/>
      </w:r>
      <w:r w:rsidR="0021192A" w:rsidRPr="00641997">
        <w:rPr>
          <w:rFonts w:cs="Arial"/>
        </w:rPr>
        <w:instrText xml:space="preserve"> AUTONUMLGL  \* Arabic \e \s . </w:instrText>
      </w:r>
      <w:r w:rsidR="0021192A" w:rsidRPr="00641997">
        <w:rPr>
          <w:rFonts w:cs="Arial"/>
        </w:rPr>
        <w:fldChar w:fldCharType="end"/>
      </w:r>
    </w:p>
    <w:p w14:paraId="5A269977" w14:textId="1EF3EA52" w:rsidR="0021192A" w:rsidRPr="00641997" w:rsidRDefault="0021192A" w:rsidP="0021192A">
      <w:pPr>
        <w:pStyle w:val="SpecRequirement"/>
        <w:ind w:left="432"/>
        <w:rPr>
          <w:rFonts w:cs="Arial"/>
        </w:rPr>
      </w:pPr>
      <w:r w:rsidRPr="00641997">
        <w:rPr>
          <w:rFonts w:cs="Arial"/>
        </w:rPr>
        <w:t xml:space="preserve">The </w:t>
      </w:r>
      <w:r>
        <w:rPr>
          <w:rFonts w:cs="Arial"/>
        </w:rPr>
        <w:t>FPD LINK</w:t>
      </w:r>
      <w:r w:rsidR="00C7528A">
        <w:rPr>
          <w:rFonts w:cs="Arial"/>
        </w:rPr>
        <w:t xml:space="preserve"> </w:t>
      </w:r>
      <w:r>
        <w:rPr>
          <w:rFonts w:cs="Arial"/>
        </w:rPr>
        <w:t>local node</w:t>
      </w:r>
      <w:r w:rsidRPr="00641997">
        <w:rPr>
          <w:rFonts w:cs="Arial"/>
        </w:rPr>
        <w:t xml:space="preserve"> shall support </w:t>
      </w:r>
      <w:r>
        <w:rPr>
          <w:rFonts w:cs="Arial"/>
        </w:rPr>
        <w:t xml:space="preserve">detection and reporting of </w:t>
      </w:r>
      <w:r w:rsidRPr="00641997">
        <w:rPr>
          <w:rFonts w:cs="Arial"/>
        </w:rPr>
        <w:t xml:space="preserve">the following </w:t>
      </w:r>
      <w:r>
        <w:rPr>
          <w:rFonts w:cs="Arial"/>
        </w:rPr>
        <w:t>FPD LINK</w:t>
      </w:r>
      <w:r w:rsidR="00C7528A">
        <w:rPr>
          <w:rFonts w:cs="Arial"/>
        </w:rPr>
        <w:t xml:space="preserve"> </w:t>
      </w:r>
      <w:r w:rsidRPr="00641997">
        <w:rPr>
          <w:rFonts w:cs="Arial"/>
        </w:rPr>
        <w:t>network errors:</w:t>
      </w:r>
    </w:p>
    <w:p w14:paraId="1D5E1123" w14:textId="0E711F30" w:rsidR="00B862DD" w:rsidRPr="00EB5269" w:rsidRDefault="0021192A" w:rsidP="00B9452E">
      <w:pPr>
        <w:pStyle w:val="SpecRequirement"/>
        <w:numPr>
          <w:ilvl w:val="0"/>
          <w:numId w:val="33"/>
        </w:numPr>
        <w:ind w:left="792"/>
        <w:rPr>
          <w:rFonts w:cs="Arial"/>
        </w:rPr>
      </w:pPr>
      <w:r w:rsidRPr="00EB5269">
        <w:rPr>
          <w:rFonts w:cs="Arial"/>
        </w:rPr>
        <w:t>Errors during local node FPD LINK</w:t>
      </w:r>
      <w:r w:rsidR="00C7528A">
        <w:rPr>
          <w:rFonts w:cs="Arial"/>
        </w:rPr>
        <w:t xml:space="preserve"> </w:t>
      </w:r>
      <w:r w:rsidRPr="00EB5269">
        <w:rPr>
          <w:rFonts w:cs="Arial"/>
        </w:rPr>
        <w:t>Network Configuration</w:t>
      </w:r>
      <w:r w:rsidR="00790E40">
        <w:rPr>
          <w:rFonts w:cs="Arial"/>
        </w:rPr>
        <w:t>:</w:t>
      </w:r>
      <w:r w:rsidRPr="00EB5269">
        <w:rPr>
          <w:rFonts w:cs="Arial"/>
        </w:rPr>
        <w:t xml:space="preserve"> </w:t>
      </w:r>
    </w:p>
    <w:p w14:paraId="490EC44E" w14:textId="30C5D459" w:rsidR="003F54A8" w:rsidRDefault="00B862DD" w:rsidP="00527AED">
      <w:pPr>
        <w:pStyle w:val="ListParagraph"/>
        <w:rPr>
          <w:rFonts w:ascii="Arial" w:hAnsi="Arial" w:cs="Arial"/>
        </w:rPr>
      </w:pPr>
      <w:r w:rsidRPr="00EB5269">
        <w:rPr>
          <w:rFonts w:ascii="Arial" w:hAnsi="Arial" w:cs="Arial"/>
        </w:rPr>
        <w:t xml:space="preserve">If the local node detects errors that result in a no </w:t>
      </w:r>
      <w:r w:rsidR="005C6F90" w:rsidRPr="00EB5269">
        <w:rPr>
          <w:rFonts w:ascii="Arial" w:hAnsi="Arial" w:cs="Arial"/>
        </w:rPr>
        <w:t>configuration</w:t>
      </w:r>
      <w:r w:rsidR="005C6F90">
        <w:rPr>
          <w:rFonts w:ascii="Arial" w:hAnsi="Arial" w:cs="Arial"/>
        </w:rPr>
        <w:t xml:space="preserve"> </w:t>
      </w:r>
      <w:r w:rsidRPr="00EB5269">
        <w:rPr>
          <w:rFonts w:ascii="Arial" w:hAnsi="Arial" w:cs="Arial"/>
        </w:rPr>
        <w:t xml:space="preserve">condition </w:t>
      </w:r>
      <w:r w:rsidR="00D347F3">
        <w:rPr>
          <w:rFonts w:ascii="Arial" w:hAnsi="Arial" w:cs="Arial"/>
        </w:rPr>
        <w:t xml:space="preserve">the host </w:t>
      </w:r>
      <w:r w:rsidR="0082262A">
        <w:rPr>
          <w:rFonts w:ascii="Arial" w:hAnsi="Arial" w:cs="Arial"/>
        </w:rPr>
        <w:t>m</w:t>
      </w:r>
      <w:r w:rsidR="00442F6E">
        <w:rPr>
          <w:rFonts w:ascii="Arial" w:hAnsi="Arial" w:cs="Arial"/>
        </w:rPr>
        <w:t>icroprocessor</w:t>
      </w:r>
      <w:r w:rsidR="0028562F">
        <w:rPr>
          <w:rFonts w:ascii="Arial" w:hAnsi="Arial" w:cs="Arial"/>
        </w:rPr>
        <w:t xml:space="preserve"> shall have the ability to report</w:t>
      </w:r>
      <w:r w:rsidR="00D42D63">
        <w:rPr>
          <w:rFonts w:ascii="Arial" w:hAnsi="Arial" w:cs="Arial"/>
        </w:rPr>
        <w:t xml:space="preserve"> </w:t>
      </w:r>
      <w:r w:rsidRPr="00EB5269">
        <w:rPr>
          <w:rFonts w:ascii="Arial" w:hAnsi="Arial" w:cs="Arial"/>
        </w:rPr>
        <w:t xml:space="preserve">DTC </w:t>
      </w:r>
      <w:r w:rsidR="00D42D63">
        <w:rPr>
          <w:rFonts w:ascii="Arial" w:hAnsi="Arial" w:cs="Arial"/>
        </w:rPr>
        <w:t>“</w:t>
      </w:r>
      <w:r w:rsidR="005C6F90">
        <w:rPr>
          <w:rFonts w:ascii="Arial" w:hAnsi="Arial" w:cs="Arial"/>
        </w:rPr>
        <w:t>Unable to config</w:t>
      </w:r>
      <w:r w:rsidR="00CF0D47">
        <w:rPr>
          <w:rFonts w:ascii="Arial" w:hAnsi="Arial" w:cs="Arial"/>
        </w:rPr>
        <w:t xml:space="preserve">ure </w:t>
      </w:r>
      <w:r w:rsidR="005C6F90">
        <w:rPr>
          <w:rFonts w:ascii="Arial" w:hAnsi="Arial" w:cs="Arial"/>
        </w:rPr>
        <w:t>FPD link</w:t>
      </w:r>
      <w:r w:rsidR="00D42D63">
        <w:rPr>
          <w:rFonts w:ascii="Arial" w:hAnsi="Arial" w:cs="Arial"/>
        </w:rPr>
        <w:t>”</w:t>
      </w:r>
      <w:r w:rsidRPr="00EB5269">
        <w:rPr>
          <w:rFonts w:ascii="Arial" w:hAnsi="Arial" w:cs="Arial"/>
        </w:rPr>
        <w:t xml:space="preserve"> for this </w:t>
      </w:r>
      <w:r w:rsidR="00D42D63">
        <w:rPr>
          <w:rFonts w:ascii="Arial" w:hAnsi="Arial" w:cs="Arial"/>
        </w:rPr>
        <w:t>condition</w:t>
      </w:r>
      <w:r w:rsidRPr="00EB5269">
        <w:rPr>
          <w:rFonts w:ascii="Arial" w:hAnsi="Arial" w:cs="Arial"/>
        </w:rPr>
        <w:t>.</w:t>
      </w:r>
      <w:r w:rsidR="00672CAC">
        <w:rPr>
          <w:rFonts w:ascii="Arial" w:hAnsi="Arial" w:cs="Arial"/>
        </w:rPr>
        <w:t xml:space="preserve"> </w:t>
      </w:r>
      <w:r w:rsidR="00672CAC" w:rsidRPr="00450D35">
        <w:rPr>
          <w:rFonts w:ascii="Arial" w:hAnsi="Arial" w:cs="Arial"/>
        </w:rPr>
        <w:t xml:space="preserve">The host </w:t>
      </w:r>
      <w:r w:rsidR="0082262A">
        <w:rPr>
          <w:rFonts w:ascii="Arial" w:hAnsi="Arial" w:cs="Arial"/>
        </w:rPr>
        <w:t>m</w:t>
      </w:r>
      <w:r w:rsidR="005532B1">
        <w:rPr>
          <w:rFonts w:ascii="Arial" w:hAnsi="Arial" w:cs="Arial"/>
        </w:rPr>
        <w:t>icroprocessor</w:t>
      </w:r>
      <w:r w:rsidR="00672CAC" w:rsidRPr="00450D35">
        <w:rPr>
          <w:rFonts w:ascii="Arial" w:hAnsi="Arial" w:cs="Arial"/>
        </w:rPr>
        <w:t xml:space="preserve"> shall monitor </w:t>
      </w:r>
      <w:r w:rsidR="00E5630B">
        <w:rPr>
          <w:rFonts w:ascii="Arial" w:hAnsi="Arial" w:cs="Arial"/>
        </w:rPr>
        <w:t>r</w:t>
      </w:r>
      <w:r w:rsidR="00E5630B" w:rsidRPr="00450D35">
        <w:rPr>
          <w:rFonts w:ascii="Arial" w:hAnsi="Arial" w:cs="Arial"/>
        </w:rPr>
        <w:t xml:space="preserve">egisters </w:t>
      </w:r>
      <w:r w:rsidR="00A47084" w:rsidRPr="00450D35">
        <w:rPr>
          <w:rFonts w:ascii="Arial" w:hAnsi="Arial" w:cs="Arial"/>
        </w:rPr>
        <w:t>in</w:t>
      </w:r>
      <w:r w:rsidR="00465D97" w:rsidRPr="00450D35">
        <w:rPr>
          <w:rFonts w:ascii="Arial" w:hAnsi="Arial" w:cs="Arial"/>
        </w:rPr>
        <w:t xml:space="preserve"> </w:t>
      </w:r>
      <w:r w:rsidR="00A47084" w:rsidRPr="00450D35">
        <w:rPr>
          <w:rFonts w:ascii="Arial" w:hAnsi="Arial" w:cs="Arial"/>
        </w:rPr>
        <w:t>table</w:t>
      </w:r>
      <w:r w:rsidR="00465D97" w:rsidRPr="00450D35">
        <w:rPr>
          <w:rFonts w:ascii="Arial" w:hAnsi="Arial" w:cs="Arial"/>
        </w:rPr>
        <w:t xml:space="preserve"> </w:t>
      </w:r>
      <w:r w:rsidR="00527AED">
        <w:rPr>
          <w:rFonts w:ascii="Arial" w:hAnsi="Arial" w:cs="Arial"/>
        </w:rPr>
        <w:t>7</w:t>
      </w:r>
      <w:r w:rsidR="00C7528A">
        <w:rPr>
          <w:rFonts w:ascii="Arial" w:hAnsi="Arial" w:cs="Arial"/>
        </w:rPr>
        <w:t>a and 7b</w:t>
      </w:r>
      <w:r w:rsidR="00465D97" w:rsidRPr="00450D35">
        <w:rPr>
          <w:rFonts w:ascii="Arial" w:hAnsi="Arial" w:cs="Arial"/>
        </w:rPr>
        <w:t xml:space="preserve"> for this condition</w:t>
      </w:r>
      <w:r w:rsidR="00672CAC">
        <w:rPr>
          <w:rFonts w:ascii="Arial" w:hAnsi="Arial" w:cs="Arial"/>
        </w:rPr>
        <w:t>.</w:t>
      </w:r>
    </w:p>
    <w:p w14:paraId="6B54F849" w14:textId="77777777" w:rsidR="00F9143E" w:rsidRPr="00527AED" w:rsidRDefault="00F9143E" w:rsidP="00527AED">
      <w:pPr>
        <w:pStyle w:val="ListParagraph"/>
        <w:rPr>
          <w:rFonts w:ascii="Arial" w:hAnsi="Arial" w:cs="Arial"/>
        </w:rPr>
      </w:pPr>
    </w:p>
    <w:tbl>
      <w:tblPr>
        <w:tblW w:w="0" w:type="auto"/>
        <w:tblLayout w:type="fixed"/>
        <w:tblLook w:val="04A0" w:firstRow="1" w:lastRow="0" w:firstColumn="1" w:lastColumn="0" w:noHBand="0" w:noVBand="1"/>
      </w:tblPr>
      <w:tblGrid>
        <w:gridCol w:w="1368"/>
        <w:gridCol w:w="861"/>
        <w:gridCol w:w="806"/>
        <w:gridCol w:w="763"/>
        <w:gridCol w:w="761"/>
        <w:gridCol w:w="769"/>
        <w:gridCol w:w="795"/>
        <w:gridCol w:w="735"/>
        <w:gridCol w:w="810"/>
      </w:tblGrid>
      <w:tr w:rsidR="002C4F8F" w:rsidRPr="00A47084" w14:paraId="471BA1E0" w14:textId="77777777" w:rsidTr="00464507">
        <w:trPr>
          <w:trHeight w:val="224"/>
        </w:trPr>
        <w:tc>
          <w:tcPr>
            <w:tcW w:w="1368" w:type="dxa"/>
            <w:vMerge w:val="restart"/>
            <w:tcBorders>
              <w:top w:val="single" w:sz="4" w:space="0" w:color="auto"/>
              <w:left w:val="single" w:sz="4" w:space="0" w:color="auto"/>
              <w:right w:val="single" w:sz="4" w:space="0" w:color="auto"/>
            </w:tcBorders>
            <w:shd w:val="clear" w:color="auto" w:fill="auto"/>
            <w:noWrap/>
            <w:vAlign w:val="bottom"/>
          </w:tcPr>
          <w:p w14:paraId="7DB30352" w14:textId="77777777" w:rsidR="00571BFD" w:rsidRDefault="00571BFD" w:rsidP="002C4F8F">
            <w:pPr>
              <w:overflowPunct/>
              <w:autoSpaceDE/>
              <w:autoSpaceDN/>
              <w:adjustRightInd/>
              <w:textAlignment w:val="auto"/>
              <w:rPr>
                <w:rFonts w:ascii="Arial" w:hAnsi="Arial"/>
                <w:b/>
                <w:color w:val="000000"/>
              </w:rPr>
            </w:pPr>
          </w:p>
          <w:p w14:paraId="026A4630" w14:textId="77777777" w:rsidR="002C4F8F" w:rsidRDefault="002C4F8F" w:rsidP="008A6E7B">
            <w:pPr>
              <w:overflowPunct/>
              <w:autoSpaceDE/>
              <w:autoSpaceDN/>
              <w:adjustRightInd/>
              <w:textAlignment w:val="auto"/>
              <w:rPr>
                <w:rFonts w:ascii="Arial" w:hAnsi="Arial"/>
                <w:b/>
                <w:color w:val="000000"/>
              </w:rPr>
            </w:pPr>
            <w:r w:rsidRPr="00B02BBC">
              <w:rPr>
                <w:rFonts w:ascii="Arial" w:hAnsi="Arial"/>
                <w:b/>
                <w:color w:val="000000"/>
              </w:rPr>
              <w:t>Description</w:t>
            </w:r>
          </w:p>
          <w:p w14:paraId="413A24C1" w14:textId="74490D3E" w:rsidR="00417661" w:rsidRDefault="00417661" w:rsidP="008A6E7B">
            <w:pPr>
              <w:overflowPunct/>
              <w:autoSpaceDE/>
              <w:autoSpaceDN/>
              <w:adjustRightInd/>
              <w:textAlignment w:val="auto"/>
              <w:rPr>
                <w:rFonts w:ascii="Arial" w:hAnsi="Arial"/>
                <w:b/>
                <w:color w:val="000000"/>
              </w:rPr>
            </w:pPr>
          </w:p>
        </w:tc>
        <w:tc>
          <w:tcPr>
            <w:tcW w:w="6300" w:type="dxa"/>
            <w:gridSpan w:val="8"/>
            <w:tcBorders>
              <w:top w:val="single" w:sz="4" w:space="0" w:color="auto"/>
              <w:left w:val="nil"/>
              <w:bottom w:val="single" w:sz="4" w:space="0" w:color="auto"/>
              <w:right w:val="single" w:sz="4" w:space="0" w:color="auto"/>
            </w:tcBorders>
            <w:shd w:val="clear" w:color="auto" w:fill="auto"/>
            <w:vAlign w:val="bottom"/>
          </w:tcPr>
          <w:p w14:paraId="590244F0" w14:textId="3683A351" w:rsidR="002C4F8F" w:rsidRPr="00B02BBC" w:rsidRDefault="002C4F8F" w:rsidP="00B02BBC">
            <w:pPr>
              <w:overflowPunct/>
              <w:autoSpaceDE/>
              <w:autoSpaceDN/>
              <w:adjustRightInd/>
              <w:textAlignment w:val="auto"/>
              <w:rPr>
                <w:rFonts w:ascii="Arial" w:hAnsi="Arial"/>
                <w:b/>
                <w:color w:val="000000"/>
              </w:rPr>
            </w:pPr>
            <w:r>
              <w:rPr>
                <w:rFonts w:ascii="Arial" w:hAnsi="Arial"/>
                <w:b/>
                <w:color w:val="000000"/>
              </w:rPr>
              <w:t xml:space="preserve">Register Addresses </w:t>
            </w:r>
          </w:p>
        </w:tc>
      </w:tr>
      <w:tr w:rsidR="008A6E7B" w:rsidRPr="00A47084" w14:paraId="1875DC16" w14:textId="77777777" w:rsidTr="00464507">
        <w:trPr>
          <w:trHeight w:val="161"/>
        </w:trPr>
        <w:tc>
          <w:tcPr>
            <w:tcW w:w="1368" w:type="dxa"/>
            <w:vMerge/>
            <w:tcBorders>
              <w:left w:val="single" w:sz="4" w:space="0" w:color="auto"/>
              <w:bottom w:val="single" w:sz="4" w:space="0" w:color="auto"/>
              <w:right w:val="single" w:sz="4" w:space="0" w:color="auto"/>
            </w:tcBorders>
            <w:shd w:val="clear" w:color="auto" w:fill="auto"/>
            <w:noWrap/>
            <w:vAlign w:val="bottom"/>
            <w:hideMark/>
          </w:tcPr>
          <w:p w14:paraId="19806735" w14:textId="7CA8040A" w:rsidR="008A6E7B" w:rsidRPr="00B02BBC" w:rsidRDefault="008A6E7B" w:rsidP="00C503FC">
            <w:pPr>
              <w:overflowPunct/>
              <w:autoSpaceDE/>
              <w:autoSpaceDN/>
              <w:adjustRightInd/>
              <w:textAlignment w:val="auto"/>
              <w:rPr>
                <w:rFonts w:ascii="Arial" w:hAnsi="Arial"/>
                <w:b/>
                <w:color w:val="000000"/>
              </w:rPr>
            </w:pPr>
          </w:p>
        </w:tc>
        <w:tc>
          <w:tcPr>
            <w:tcW w:w="861" w:type="dxa"/>
            <w:tcBorders>
              <w:top w:val="single" w:sz="4" w:space="0" w:color="auto"/>
              <w:left w:val="nil"/>
              <w:bottom w:val="single" w:sz="4" w:space="0" w:color="auto"/>
              <w:right w:val="single" w:sz="4" w:space="0" w:color="auto"/>
            </w:tcBorders>
            <w:shd w:val="clear" w:color="auto" w:fill="auto"/>
            <w:vAlign w:val="bottom"/>
            <w:hideMark/>
          </w:tcPr>
          <w:p w14:paraId="05CA8DD4" w14:textId="120C78B9" w:rsidR="008A6E7B" w:rsidRPr="00417661" w:rsidRDefault="008A6E7B" w:rsidP="00B02BBC">
            <w:pPr>
              <w:overflowPunct/>
              <w:autoSpaceDE/>
              <w:autoSpaceDN/>
              <w:adjustRightInd/>
              <w:textAlignment w:val="auto"/>
              <w:rPr>
                <w:rFonts w:ascii="Arial" w:hAnsi="Arial" w:cs="Arial"/>
                <w:b/>
                <w:bCs/>
                <w:color w:val="000000"/>
              </w:rPr>
            </w:pPr>
            <w:r w:rsidRPr="00417661">
              <w:rPr>
                <w:rFonts w:ascii="Arial" w:hAnsi="Arial"/>
                <w:b/>
                <w:color w:val="000000"/>
              </w:rPr>
              <w:t>UB</w:t>
            </w:r>
          </w:p>
          <w:p w14:paraId="0505E3B1" w14:textId="77777777" w:rsidR="008A6E7B" w:rsidRPr="00417661" w:rsidRDefault="008A6E7B" w:rsidP="00B02BBC">
            <w:pPr>
              <w:overflowPunct/>
              <w:autoSpaceDE/>
              <w:autoSpaceDN/>
              <w:adjustRightInd/>
              <w:textAlignment w:val="auto"/>
              <w:rPr>
                <w:rFonts w:ascii="Arial" w:hAnsi="Arial"/>
                <w:b/>
                <w:color w:val="000000"/>
              </w:rPr>
            </w:pPr>
            <w:r w:rsidRPr="00417661">
              <w:rPr>
                <w:rFonts w:ascii="Arial" w:hAnsi="Arial"/>
                <w:b/>
                <w:color w:val="000000"/>
              </w:rPr>
              <w:t>913A/</w:t>
            </w:r>
          </w:p>
          <w:p w14:paraId="6E041EF0" w14:textId="5A90EDF6" w:rsidR="008A6E7B" w:rsidRPr="00417661" w:rsidRDefault="008A6E7B" w:rsidP="00B02BBC">
            <w:pPr>
              <w:overflowPunct/>
              <w:autoSpaceDE/>
              <w:autoSpaceDN/>
              <w:adjustRightInd/>
              <w:textAlignment w:val="auto"/>
              <w:rPr>
                <w:rFonts w:ascii="Arial" w:hAnsi="Arial"/>
                <w:b/>
                <w:color w:val="000000"/>
              </w:rPr>
            </w:pPr>
            <w:r w:rsidRPr="00417661">
              <w:rPr>
                <w:rFonts w:ascii="Arial" w:hAnsi="Arial"/>
                <w:b/>
                <w:color w:val="000000"/>
              </w:rPr>
              <w:t>933</w:t>
            </w:r>
          </w:p>
        </w:tc>
        <w:tc>
          <w:tcPr>
            <w:tcW w:w="806" w:type="dxa"/>
            <w:tcBorders>
              <w:top w:val="single" w:sz="4" w:space="0" w:color="auto"/>
              <w:left w:val="nil"/>
              <w:bottom w:val="single" w:sz="4" w:space="0" w:color="auto"/>
              <w:right w:val="single" w:sz="4" w:space="0" w:color="auto"/>
            </w:tcBorders>
            <w:shd w:val="clear" w:color="auto" w:fill="auto"/>
            <w:vAlign w:val="bottom"/>
            <w:hideMark/>
          </w:tcPr>
          <w:p w14:paraId="7EC3D75E" w14:textId="77777777" w:rsidR="008A6E7B" w:rsidRPr="00E90045" w:rsidRDefault="008A6E7B" w:rsidP="00B02BBC">
            <w:pPr>
              <w:overflowPunct/>
              <w:autoSpaceDE/>
              <w:autoSpaceDN/>
              <w:adjustRightInd/>
              <w:textAlignment w:val="auto"/>
              <w:rPr>
                <w:rFonts w:ascii="Arial" w:hAnsi="Arial" w:cs="Arial"/>
                <w:b/>
                <w:bCs/>
                <w:color w:val="000000"/>
              </w:rPr>
            </w:pPr>
            <w:r w:rsidRPr="00E90045">
              <w:rPr>
                <w:rFonts w:ascii="Arial" w:hAnsi="Arial"/>
                <w:b/>
                <w:color w:val="000000"/>
              </w:rPr>
              <w:t>UB</w:t>
            </w:r>
          </w:p>
          <w:p w14:paraId="2F23D05B" w14:textId="6E7A6D90" w:rsidR="008A6E7B" w:rsidRPr="00E90045" w:rsidRDefault="008A6E7B" w:rsidP="00B02BBC">
            <w:pPr>
              <w:overflowPunct/>
              <w:autoSpaceDE/>
              <w:autoSpaceDN/>
              <w:adjustRightInd/>
              <w:textAlignment w:val="auto"/>
              <w:rPr>
                <w:rFonts w:ascii="Arial" w:hAnsi="Arial"/>
                <w:b/>
                <w:color w:val="000000"/>
              </w:rPr>
            </w:pPr>
            <w:r w:rsidRPr="00E90045">
              <w:rPr>
                <w:rFonts w:ascii="Arial" w:hAnsi="Arial"/>
                <w:b/>
                <w:color w:val="000000"/>
              </w:rPr>
              <w:t>914A</w:t>
            </w:r>
          </w:p>
        </w:tc>
        <w:tc>
          <w:tcPr>
            <w:tcW w:w="763" w:type="dxa"/>
            <w:tcBorders>
              <w:top w:val="single" w:sz="4" w:space="0" w:color="auto"/>
              <w:left w:val="nil"/>
              <w:bottom w:val="single" w:sz="4" w:space="0" w:color="auto"/>
              <w:right w:val="single" w:sz="4" w:space="0" w:color="auto"/>
            </w:tcBorders>
            <w:shd w:val="clear" w:color="auto" w:fill="auto"/>
            <w:vAlign w:val="bottom"/>
            <w:hideMark/>
          </w:tcPr>
          <w:p w14:paraId="70B8CDC6" w14:textId="77777777" w:rsidR="008A6E7B" w:rsidRPr="00E90045" w:rsidRDefault="008A6E7B" w:rsidP="00B02BBC">
            <w:pPr>
              <w:overflowPunct/>
              <w:autoSpaceDE/>
              <w:autoSpaceDN/>
              <w:adjustRightInd/>
              <w:textAlignment w:val="auto"/>
              <w:rPr>
                <w:rFonts w:ascii="Arial" w:hAnsi="Arial" w:cs="Arial"/>
                <w:b/>
                <w:bCs/>
                <w:color w:val="000000"/>
              </w:rPr>
            </w:pPr>
            <w:r w:rsidRPr="00E90045">
              <w:rPr>
                <w:rFonts w:ascii="Arial" w:hAnsi="Arial"/>
                <w:b/>
                <w:color w:val="000000"/>
              </w:rPr>
              <w:t>UB</w:t>
            </w:r>
          </w:p>
          <w:p w14:paraId="01331B4A" w14:textId="0D3977E2" w:rsidR="008A6E7B" w:rsidRPr="00E90045" w:rsidRDefault="008A6E7B" w:rsidP="00B02BBC">
            <w:pPr>
              <w:overflowPunct/>
              <w:autoSpaceDE/>
              <w:autoSpaceDN/>
              <w:adjustRightInd/>
              <w:textAlignment w:val="auto"/>
              <w:rPr>
                <w:rFonts w:ascii="Arial" w:hAnsi="Arial"/>
                <w:b/>
                <w:color w:val="000000"/>
              </w:rPr>
            </w:pPr>
            <w:r w:rsidRPr="00E90045">
              <w:rPr>
                <w:rFonts w:ascii="Arial" w:hAnsi="Arial"/>
                <w:b/>
                <w:color w:val="000000"/>
              </w:rPr>
              <w:t>934</w:t>
            </w:r>
          </w:p>
        </w:tc>
        <w:tc>
          <w:tcPr>
            <w:tcW w:w="761" w:type="dxa"/>
            <w:tcBorders>
              <w:top w:val="single" w:sz="4" w:space="0" w:color="auto"/>
              <w:left w:val="nil"/>
              <w:bottom w:val="single" w:sz="4" w:space="0" w:color="auto"/>
              <w:right w:val="single" w:sz="4" w:space="0" w:color="auto"/>
            </w:tcBorders>
            <w:shd w:val="clear" w:color="auto" w:fill="auto"/>
            <w:vAlign w:val="bottom"/>
            <w:hideMark/>
          </w:tcPr>
          <w:p w14:paraId="4B767CBC" w14:textId="77777777" w:rsidR="008A6E7B" w:rsidRPr="00E90045" w:rsidRDefault="008A6E7B" w:rsidP="00B02BBC">
            <w:pPr>
              <w:overflowPunct/>
              <w:autoSpaceDE/>
              <w:autoSpaceDN/>
              <w:adjustRightInd/>
              <w:textAlignment w:val="auto"/>
              <w:rPr>
                <w:rFonts w:ascii="Arial" w:hAnsi="Arial" w:cs="Arial"/>
                <w:b/>
                <w:bCs/>
                <w:color w:val="000000"/>
              </w:rPr>
            </w:pPr>
            <w:r w:rsidRPr="00E90045">
              <w:rPr>
                <w:rFonts w:ascii="Arial" w:hAnsi="Arial"/>
                <w:b/>
                <w:color w:val="000000"/>
              </w:rPr>
              <w:t>UB</w:t>
            </w:r>
          </w:p>
          <w:p w14:paraId="20AA952A" w14:textId="302D0DC8" w:rsidR="008A6E7B" w:rsidRPr="00E90045" w:rsidRDefault="008A6E7B" w:rsidP="00B02BBC">
            <w:pPr>
              <w:overflowPunct/>
              <w:autoSpaceDE/>
              <w:autoSpaceDN/>
              <w:adjustRightInd/>
              <w:textAlignment w:val="auto"/>
              <w:rPr>
                <w:rFonts w:ascii="Arial" w:hAnsi="Arial"/>
                <w:b/>
                <w:color w:val="000000"/>
              </w:rPr>
            </w:pPr>
            <w:r w:rsidRPr="00E90045">
              <w:rPr>
                <w:rFonts w:ascii="Arial" w:hAnsi="Arial"/>
                <w:b/>
                <w:color w:val="000000"/>
              </w:rPr>
              <w:t>953</w:t>
            </w:r>
          </w:p>
        </w:tc>
        <w:tc>
          <w:tcPr>
            <w:tcW w:w="769" w:type="dxa"/>
            <w:tcBorders>
              <w:top w:val="single" w:sz="4" w:space="0" w:color="auto"/>
              <w:left w:val="nil"/>
              <w:bottom w:val="single" w:sz="4" w:space="0" w:color="auto"/>
              <w:right w:val="single" w:sz="4" w:space="0" w:color="auto"/>
            </w:tcBorders>
            <w:shd w:val="clear" w:color="auto" w:fill="auto"/>
            <w:vAlign w:val="bottom"/>
            <w:hideMark/>
          </w:tcPr>
          <w:p w14:paraId="42992EFE" w14:textId="77777777" w:rsidR="008A6E7B" w:rsidRPr="00E90045" w:rsidRDefault="008A6E7B" w:rsidP="00B02BBC">
            <w:pPr>
              <w:overflowPunct/>
              <w:autoSpaceDE/>
              <w:autoSpaceDN/>
              <w:adjustRightInd/>
              <w:textAlignment w:val="auto"/>
              <w:rPr>
                <w:rFonts w:ascii="Arial" w:hAnsi="Arial" w:cs="Arial"/>
                <w:b/>
                <w:bCs/>
                <w:color w:val="000000"/>
              </w:rPr>
            </w:pPr>
            <w:r w:rsidRPr="00E90045">
              <w:rPr>
                <w:rFonts w:ascii="Arial" w:hAnsi="Arial"/>
                <w:b/>
                <w:color w:val="000000"/>
              </w:rPr>
              <w:t>UB</w:t>
            </w:r>
          </w:p>
          <w:p w14:paraId="233E812F" w14:textId="77777777" w:rsidR="008A6E7B" w:rsidRPr="00E90045" w:rsidRDefault="008A6E7B" w:rsidP="00B02BBC">
            <w:pPr>
              <w:overflowPunct/>
              <w:autoSpaceDE/>
              <w:autoSpaceDN/>
              <w:adjustRightInd/>
              <w:textAlignment w:val="auto"/>
              <w:rPr>
                <w:rFonts w:ascii="Arial" w:hAnsi="Arial"/>
                <w:b/>
                <w:color w:val="000000"/>
              </w:rPr>
            </w:pPr>
            <w:r w:rsidRPr="00E90045">
              <w:rPr>
                <w:rFonts w:ascii="Arial" w:hAnsi="Arial"/>
                <w:b/>
                <w:color w:val="000000"/>
              </w:rPr>
              <w:t>954/</w:t>
            </w:r>
          </w:p>
          <w:p w14:paraId="4B293756" w14:textId="730BB57D" w:rsidR="008A6E7B" w:rsidRPr="00E90045" w:rsidRDefault="008A6E7B" w:rsidP="00B02BBC">
            <w:pPr>
              <w:overflowPunct/>
              <w:autoSpaceDE/>
              <w:autoSpaceDN/>
              <w:adjustRightInd/>
              <w:textAlignment w:val="auto"/>
              <w:rPr>
                <w:rFonts w:ascii="Arial" w:hAnsi="Arial"/>
                <w:b/>
                <w:color w:val="000000"/>
              </w:rPr>
            </w:pPr>
            <w:r w:rsidRPr="00E90045">
              <w:rPr>
                <w:rFonts w:ascii="Arial" w:hAnsi="Arial"/>
                <w:b/>
                <w:color w:val="000000"/>
              </w:rPr>
              <w:t>960</w:t>
            </w:r>
          </w:p>
        </w:tc>
        <w:tc>
          <w:tcPr>
            <w:tcW w:w="795" w:type="dxa"/>
            <w:tcBorders>
              <w:top w:val="single" w:sz="4" w:space="0" w:color="auto"/>
              <w:left w:val="nil"/>
              <w:bottom w:val="single" w:sz="4" w:space="0" w:color="auto"/>
              <w:right w:val="single" w:sz="4" w:space="0" w:color="auto"/>
            </w:tcBorders>
            <w:shd w:val="clear" w:color="auto" w:fill="auto"/>
            <w:vAlign w:val="bottom"/>
            <w:hideMark/>
          </w:tcPr>
          <w:p w14:paraId="71A1478D" w14:textId="77777777" w:rsidR="008A6E7B" w:rsidRPr="00417661" w:rsidRDefault="008A6E7B" w:rsidP="00B02BBC">
            <w:pPr>
              <w:overflowPunct/>
              <w:autoSpaceDE/>
              <w:autoSpaceDN/>
              <w:adjustRightInd/>
              <w:textAlignment w:val="auto"/>
              <w:rPr>
                <w:rFonts w:ascii="Arial" w:hAnsi="Arial" w:cs="Arial"/>
                <w:b/>
                <w:bCs/>
                <w:color w:val="000000"/>
              </w:rPr>
            </w:pPr>
            <w:r w:rsidRPr="00417661">
              <w:rPr>
                <w:rFonts w:ascii="Arial" w:hAnsi="Arial"/>
                <w:b/>
                <w:color w:val="000000"/>
              </w:rPr>
              <w:t>UH</w:t>
            </w:r>
          </w:p>
          <w:p w14:paraId="486CE808" w14:textId="77777777" w:rsidR="008A6E7B" w:rsidRPr="00417661" w:rsidRDefault="008A6E7B" w:rsidP="00B02BBC">
            <w:pPr>
              <w:overflowPunct/>
              <w:autoSpaceDE/>
              <w:autoSpaceDN/>
              <w:adjustRightInd/>
              <w:textAlignment w:val="auto"/>
              <w:rPr>
                <w:rFonts w:ascii="Arial" w:hAnsi="Arial"/>
                <w:b/>
                <w:color w:val="000000"/>
              </w:rPr>
            </w:pPr>
            <w:r w:rsidRPr="00417661">
              <w:rPr>
                <w:rFonts w:ascii="Arial" w:hAnsi="Arial"/>
                <w:b/>
                <w:color w:val="000000"/>
              </w:rPr>
              <w:t>927/</w:t>
            </w:r>
          </w:p>
          <w:p w14:paraId="412DCB3A" w14:textId="122C4C04" w:rsidR="008A6E7B" w:rsidRPr="00417661" w:rsidRDefault="008A6E7B" w:rsidP="00B02BBC">
            <w:pPr>
              <w:overflowPunct/>
              <w:autoSpaceDE/>
              <w:autoSpaceDN/>
              <w:adjustRightInd/>
              <w:textAlignment w:val="auto"/>
              <w:rPr>
                <w:rFonts w:ascii="Arial" w:hAnsi="Arial"/>
                <w:b/>
                <w:color w:val="000000"/>
              </w:rPr>
            </w:pPr>
            <w:r w:rsidRPr="00417661">
              <w:rPr>
                <w:rFonts w:ascii="Arial" w:hAnsi="Arial"/>
                <w:b/>
                <w:color w:val="000000"/>
              </w:rPr>
              <w:t>947</w:t>
            </w:r>
          </w:p>
        </w:tc>
        <w:tc>
          <w:tcPr>
            <w:tcW w:w="735" w:type="dxa"/>
            <w:tcBorders>
              <w:top w:val="single" w:sz="4" w:space="0" w:color="auto"/>
              <w:left w:val="nil"/>
              <w:bottom w:val="single" w:sz="4" w:space="0" w:color="auto"/>
              <w:right w:val="single" w:sz="4" w:space="0" w:color="auto"/>
            </w:tcBorders>
            <w:shd w:val="clear" w:color="auto" w:fill="auto"/>
            <w:vAlign w:val="bottom"/>
            <w:hideMark/>
          </w:tcPr>
          <w:p w14:paraId="5DA24ED5" w14:textId="77777777" w:rsidR="008A6E7B" w:rsidRPr="00417661" w:rsidRDefault="008A6E7B" w:rsidP="00B02BBC">
            <w:pPr>
              <w:overflowPunct/>
              <w:autoSpaceDE/>
              <w:autoSpaceDN/>
              <w:adjustRightInd/>
              <w:textAlignment w:val="auto"/>
              <w:rPr>
                <w:rFonts w:ascii="Arial" w:hAnsi="Arial" w:cs="Arial"/>
                <w:b/>
                <w:bCs/>
                <w:color w:val="000000"/>
              </w:rPr>
            </w:pPr>
            <w:r w:rsidRPr="00417661">
              <w:rPr>
                <w:rFonts w:ascii="Arial" w:hAnsi="Arial"/>
                <w:b/>
                <w:color w:val="000000"/>
              </w:rPr>
              <w:t>UH</w:t>
            </w:r>
          </w:p>
          <w:p w14:paraId="14DA584C" w14:textId="46203BC8" w:rsidR="008A6E7B" w:rsidRPr="00417661" w:rsidRDefault="008A6E7B" w:rsidP="00B02BBC">
            <w:pPr>
              <w:overflowPunct/>
              <w:autoSpaceDE/>
              <w:autoSpaceDN/>
              <w:adjustRightInd/>
              <w:textAlignment w:val="auto"/>
              <w:rPr>
                <w:rFonts w:ascii="Arial" w:hAnsi="Arial"/>
                <w:b/>
                <w:color w:val="000000"/>
              </w:rPr>
            </w:pPr>
            <w:r w:rsidRPr="00417661">
              <w:rPr>
                <w:rFonts w:ascii="Arial" w:hAnsi="Arial"/>
                <w:b/>
                <w:color w:val="000000"/>
              </w:rPr>
              <w:t>928</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720F3722" w14:textId="77777777" w:rsidR="008A6E7B" w:rsidRPr="00417661" w:rsidRDefault="008A6E7B" w:rsidP="00B02BBC">
            <w:pPr>
              <w:overflowPunct/>
              <w:autoSpaceDE/>
              <w:autoSpaceDN/>
              <w:adjustRightInd/>
              <w:textAlignment w:val="auto"/>
              <w:rPr>
                <w:rFonts w:ascii="Arial" w:hAnsi="Arial" w:cs="Arial"/>
                <w:b/>
                <w:bCs/>
                <w:color w:val="000000"/>
              </w:rPr>
            </w:pPr>
            <w:r w:rsidRPr="00417661">
              <w:rPr>
                <w:rFonts w:ascii="Arial" w:hAnsi="Arial"/>
                <w:b/>
                <w:color w:val="000000"/>
              </w:rPr>
              <w:t>UH</w:t>
            </w:r>
          </w:p>
          <w:p w14:paraId="447004D3" w14:textId="448D0BEC" w:rsidR="008A6E7B" w:rsidRPr="00417661" w:rsidRDefault="008A6E7B" w:rsidP="00B02BBC">
            <w:pPr>
              <w:overflowPunct/>
              <w:autoSpaceDE/>
              <w:autoSpaceDN/>
              <w:adjustRightInd/>
              <w:textAlignment w:val="auto"/>
              <w:rPr>
                <w:rFonts w:ascii="Arial" w:hAnsi="Arial"/>
                <w:b/>
                <w:color w:val="000000"/>
              </w:rPr>
            </w:pPr>
            <w:r w:rsidRPr="00417661">
              <w:rPr>
                <w:rFonts w:ascii="Arial" w:hAnsi="Arial"/>
                <w:b/>
                <w:color w:val="000000"/>
              </w:rPr>
              <w:t>948</w:t>
            </w:r>
          </w:p>
        </w:tc>
      </w:tr>
      <w:tr w:rsidR="008A6E7B" w:rsidRPr="00A47084" w14:paraId="28BEFACF" w14:textId="77777777" w:rsidTr="00464507">
        <w:trPr>
          <w:trHeight w:val="548"/>
        </w:trPr>
        <w:tc>
          <w:tcPr>
            <w:tcW w:w="1368" w:type="dxa"/>
            <w:tcBorders>
              <w:top w:val="nil"/>
              <w:left w:val="single" w:sz="4" w:space="0" w:color="auto"/>
              <w:bottom w:val="single" w:sz="4" w:space="0" w:color="auto"/>
              <w:right w:val="single" w:sz="4" w:space="0" w:color="auto"/>
            </w:tcBorders>
            <w:shd w:val="clear" w:color="auto" w:fill="auto"/>
            <w:vAlign w:val="bottom"/>
            <w:hideMark/>
          </w:tcPr>
          <w:p w14:paraId="56CDEAD1" w14:textId="77777777" w:rsidR="00417661" w:rsidRDefault="008A6E7B" w:rsidP="00450D35">
            <w:pPr>
              <w:overflowPunct/>
              <w:autoSpaceDE/>
              <w:autoSpaceDN/>
              <w:adjustRightInd/>
              <w:jc w:val="left"/>
              <w:textAlignment w:val="auto"/>
              <w:rPr>
                <w:rFonts w:ascii="Arial" w:hAnsi="Arial" w:cs="Arial"/>
                <w:color w:val="000000"/>
              </w:rPr>
            </w:pPr>
            <w:r w:rsidRPr="00D00826">
              <w:rPr>
                <w:rFonts w:ascii="Arial" w:hAnsi="Arial" w:cs="Arial"/>
                <w:color w:val="000000"/>
              </w:rPr>
              <w:t>Detect Valid Clock</w:t>
            </w:r>
          </w:p>
          <w:p w14:paraId="2D584FCA" w14:textId="04F8C5EE" w:rsidR="008A6E7B" w:rsidRPr="00D00826" w:rsidRDefault="008A6E7B" w:rsidP="00450D35">
            <w:pPr>
              <w:overflowPunct/>
              <w:autoSpaceDE/>
              <w:autoSpaceDN/>
              <w:adjustRightInd/>
              <w:jc w:val="left"/>
              <w:textAlignment w:val="auto"/>
              <w:rPr>
                <w:rFonts w:ascii="Arial" w:hAnsi="Arial" w:cs="Arial"/>
                <w:color w:val="000000"/>
              </w:rPr>
            </w:pPr>
          </w:p>
        </w:tc>
        <w:tc>
          <w:tcPr>
            <w:tcW w:w="861" w:type="dxa"/>
            <w:tcBorders>
              <w:top w:val="nil"/>
              <w:left w:val="nil"/>
              <w:bottom w:val="single" w:sz="4" w:space="0" w:color="auto"/>
              <w:right w:val="single" w:sz="4" w:space="0" w:color="auto"/>
            </w:tcBorders>
            <w:shd w:val="clear" w:color="auto" w:fill="auto"/>
            <w:vAlign w:val="bottom"/>
            <w:hideMark/>
          </w:tcPr>
          <w:p w14:paraId="2FF9BA3F" w14:textId="77777777" w:rsidR="008A6E7B" w:rsidRPr="00D00826" w:rsidRDefault="008A6E7B">
            <w:pPr>
              <w:overflowPunct/>
              <w:autoSpaceDE/>
              <w:autoSpaceDN/>
              <w:adjustRightInd/>
              <w:jc w:val="left"/>
              <w:textAlignment w:val="auto"/>
              <w:rPr>
                <w:rFonts w:ascii="Arial" w:hAnsi="Arial" w:cs="Arial"/>
                <w:color w:val="000000"/>
              </w:rPr>
            </w:pPr>
            <w:r w:rsidRPr="00D00826">
              <w:rPr>
                <w:rFonts w:ascii="Arial" w:hAnsi="Arial" w:cs="Arial"/>
                <w:color w:val="000000"/>
              </w:rPr>
              <w:t>0x0C</w:t>
            </w:r>
          </w:p>
        </w:tc>
        <w:tc>
          <w:tcPr>
            <w:tcW w:w="806" w:type="dxa"/>
            <w:tcBorders>
              <w:top w:val="nil"/>
              <w:left w:val="nil"/>
              <w:bottom w:val="single" w:sz="4" w:space="0" w:color="auto"/>
              <w:right w:val="single" w:sz="4" w:space="0" w:color="auto"/>
            </w:tcBorders>
            <w:shd w:val="clear" w:color="auto" w:fill="auto"/>
            <w:vAlign w:val="bottom"/>
            <w:hideMark/>
          </w:tcPr>
          <w:p w14:paraId="1A6ACFC4" w14:textId="77777777" w:rsidR="008A6E7B" w:rsidRPr="00E90045" w:rsidRDefault="008A6E7B">
            <w:pPr>
              <w:overflowPunct/>
              <w:autoSpaceDE/>
              <w:autoSpaceDN/>
              <w:adjustRightInd/>
              <w:jc w:val="left"/>
              <w:textAlignment w:val="auto"/>
              <w:rPr>
                <w:rFonts w:ascii="Arial" w:hAnsi="Arial" w:cs="Arial"/>
                <w:color w:val="000000"/>
              </w:rPr>
            </w:pPr>
            <w:r w:rsidRPr="00E90045">
              <w:rPr>
                <w:rFonts w:ascii="Arial" w:hAnsi="Arial" w:cs="Arial"/>
                <w:color w:val="000000"/>
              </w:rPr>
              <w:t>0x1C</w:t>
            </w:r>
          </w:p>
        </w:tc>
        <w:tc>
          <w:tcPr>
            <w:tcW w:w="763" w:type="dxa"/>
            <w:tcBorders>
              <w:top w:val="nil"/>
              <w:left w:val="nil"/>
              <w:bottom w:val="single" w:sz="4" w:space="0" w:color="auto"/>
              <w:right w:val="single" w:sz="4" w:space="0" w:color="auto"/>
            </w:tcBorders>
            <w:shd w:val="clear" w:color="auto" w:fill="auto"/>
            <w:vAlign w:val="bottom"/>
            <w:hideMark/>
          </w:tcPr>
          <w:p w14:paraId="43E19DD4" w14:textId="4E4CD716" w:rsidR="008A6E7B" w:rsidRPr="00E90045" w:rsidRDefault="008A6E7B">
            <w:pPr>
              <w:overflowPunct/>
              <w:autoSpaceDE/>
              <w:autoSpaceDN/>
              <w:adjustRightInd/>
              <w:jc w:val="left"/>
              <w:textAlignment w:val="auto"/>
              <w:rPr>
                <w:rFonts w:ascii="Arial" w:hAnsi="Arial" w:cs="Arial"/>
                <w:color w:val="000000"/>
              </w:rPr>
            </w:pPr>
            <w:r w:rsidRPr="00E90045">
              <w:rPr>
                <w:rFonts w:ascii="Arial" w:hAnsi="Arial" w:cs="Arial"/>
                <w:color w:val="000000"/>
              </w:rPr>
              <w:t>0x4E, 0x4F, 0x50</w:t>
            </w:r>
          </w:p>
        </w:tc>
        <w:tc>
          <w:tcPr>
            <w:tcW w:w="761" w:type="dxa"/>
            <w:tcBorders>
              <w:top w:val="nil"/>
              <w:left w:val="nil"/>
              <w:bottom w:val="single" w:sz="4" w:space="0" w:color="auto"/>
              <w:right w:val="single" w:sz="4" w:space="0" w:color="auto"/>
            </w:tcBorders>
            <w:shd w:val="clear" w:color="auto" w:fill="auto"/>
            <w:vAlign w:val="bottom"/>
            <w:hideMark/>
          </w:tcPr>
          <w:p w14:paraId="4170A828" w14:textId="77777777" w:rsidR="008A6E7B" w:rsidRPr="00E90045" w:rsidRDefault="008A6E7B">
            <w:pPr>
              <w:overflowPunct/>
              <w:autoSpaceDE/>
              <w:autoSpaceDN/>
              <w:adjustRightInd/>
              <w:jc w:val="left"/>
              <w:textAlignment w:val="auto"/>
              <w:rPr>
                <w:rFonts w:ascii="Arial" w:hAnsi="Arial" w:cs="Arial"/>
                <w:color w:val="000000"/>
              </w:rPr>
            </w:pPr>
            <w:r w:rsidRPr="00E90045">
              <w:rPr>
                <w:rFonts w:ascii="Arial" w:hAnsi="Arial" w:cs="Arial"/>
                <w:color w:val="000000"/>
              </w:rPr>
              <w:t>0x52</w:t>
            </w:r>
          </w:p>
        </w:tc>
        <w:tc>
          <w:tcPr>
            <w:tcW w:w="769" w:type="dxa"/>
            <w:tcBorders>
              <w:top w:val="nil"/>
              <w:left w:val="nil"/>
              <w:bottom w:val="single" w:sz="4" w:space="0" w:color="auto"/>
              <w:right w:val="single" w:sz="4" w:space="0" w:color="auto"/>
            </w:tcBorders>
            <w:shd w:val="clear" w:color="auto" w:fill="auto"/>
            <w:vAlign w:val="bottom"/>
            <w:hideMark/>
          </w:tcPr>
          <w:p w14:paraId="19EFCDB7" w14:textId="77777777" w:rsidR="008A6E7B" w:rsidRPr="00E90045" w:rsidRDefault="008A6E7B">
            <w:pPr>
              <w:overflowPunct/>
              <w:autoSpaceDE/>
              <w:autoSpaceDN/>
              <w:adjustRightInd/>
              <w:jc w:val="left"/>
              <w:textAlignment w:val="auto"/>
              <w:rPr>
                <w:rFonts w:ascii="Arial" w:hAnsi="Arial" w:cs="Arial"/>
                <w:color w:val="000000"/>
              </w:rPr>
            </w:pPr>
            <w:r w:rsidRPr="00E90045">
              <w:rPr>
                <w:rFonts w:ascii="Arial" w:hAnsi="Arial" w:cs="Arial"/>
                <w:color w:val="000000"/>
              </w:rPr>
              <w:t>0x04, 0x4E, 0x4F, 0x50, 0xA5</w:t>
            </w:r>
          </w:p>
        </w:tc>
        <w:tc>
          <w:tcPr>
            <w:tcW w:w="795" w:type="dxa"/>
            <w:tcBorders>
              <w:top w:val="nil"/>
              <w:left w:val="nil"/>
              <w:bottom w:val="single" w:sz="4" w:space="0" w:color="auto"/>
              <w:right w:val="single" w:sz="4" w:space="0" w:color="auto"/>
            </w:tcBorders>
            <w:shd w:val="clear" w:color="auto" w:fill="auto"/>
            <w:vAlign w:val="bottom"/>
            <w:hideMark/>
          </w:tcPr>
          <w:p w14:paraId="4B35DBB0" w14:textId="77777777" w:rsidR="008A6E7B" w:rsidRPr="00D00826" w:rsidRDefault="008A6E7B">
            <w:pPr>
              <w:overflowPunct/>
              <w:autoSpaceDE/>
              <w:autoSpaceDN/>
              <w:adjustRightInd/>
              <w:jc w:val="left"/>
              <w:textAlignment w:val="auto"/>
              <w:rPr>
                <w:rFonts w:ascii="Arial" w:hAnsi="Arial" w:cs="Arial"/>
                <w:color w:val="000000"/>
              </w:rPr>
            </w:pPr>
            <w:r w:rsidRPr="00D00826">
              <w:rPr>
                <w:rFonts w:ascii="Arial" w:hAnsi="Arial" w:cs="Arial"/>
                <w:color w:val="000000"/>
              </w:rPr>
              <w:t>0x0C</w:t>
            </w:r>
          </w:p>
        </w:tc>
        <w:tc>
          <w:tcPr>
            <w:tcW w:w="735" w:type="dxa"/>
            <w:tcBorders>
              <w:top w:val="nil"/>
              <w:left w:val="nil"/>
              <w:bottom w:val="single" w:sz="4" w:space="0" w:color="auto"/>
              <w:right w:val="single" w:sz="4" w:space="0" w:color="auto"/>
            </w:tcBorders>
            <w:shd w:val="clear" w:color="auto" w:fill="auto"/>
            <w:vAlign w:val="bottom"/>
            <w:hideMark/>
          </w:tcPr>
          <w:p w14:paraId="6C39D2F7" w14:textId="77777777" w:rsidR="008A6E7B" w:rsidRPr="00D00826" w:rsidRDefault="008A6E7B">
            <w:pPr>
              <w:overflowPunct/>
              <w:autoSpaceDE/>
              <w:autoSpaceDN/>
              <w:adjustRightInd/>
              <w:jc w:val="left"/>
              <w:textAlignment w:val="auto"/>
              <w:rPr>
                <w:rFonts w:ascii="Arial" w:hAnsi="Arial" w:cs="Arial"/>
                <w:color w:val="000000"/>
              </w:rPr>
            </w:pPr>
            <w:r w:rsidRPr="00D00826">
              <w:rPr>
                <w:rFonts w:ascii="Arial" w:hAnsi="Arial" w:cs="Arial"/>
                <w:color w:val="000000"/>
              </w:rPr>
              <w:t>0x1B, 0x1C</w:t>
            </w:r>
          </w:p>
        </w:tc>
        <w:tc>
          <w:tcPr>
            <w:tcW w:w="810" w:type="dxa"/>
            <w:tcBorders>
              <w:top w:val="nil"/>
              <w:left w:val="nil"/>
              <w:bottom w:val="single" w:sz="4" w:space="0" w:color="auto"/>
              <w:right w:val="single" w:sz="4" w:space="0" w:color="auto"/>
            </w:tcBorders>
            <w:shd w:val="clear" w:color="auto" w:fill="auto"/>
            <w:vAlign w:val="bottom"/>
            <w:hideMark/>
          </w:tcPr>
          <w:p w14:paraId="3D4F5D67" w14:textId="77777777" w:rsidR="008A6E7B" w:rsidRPr="00D00826" w:rsidRDefault="008A6E7B">
            <w:pPr>
              <w:overflowPunct/>
              <w:autoSpaceDE/>
              <w:autoSpaceDN/>
              <w:adjustRightInd/>
              <w:jc w:val="left"/>
              <w:textAlignment w:val="auto"/>
              <w:rPr>
                <w:rFonts w:ascii="Arial" w:hAnsi="Arial" w:cs="Arial"/>
                <w:color w:val="000000"/>
              </w:rPr>
            </w:pPr>
            <w:r w:rsidRPr="00D00826">
              <w:rPr>
                <w:rFonts w:ascii="Arial" w:hAnsi="Arial" w:cs="Arial"/>
                <w:color w:val="000000"/>
              </w:rPr>
              <w:t>0x1C</w:t>
            </w:r>
          </w:p>
        </w:tc>
      </w:tr>
      <w:tr w:rsidR="008A6E7B" w:rsidRPr="00A47084" w14:paraId="6F733129" w14:textId="77777777" w:rsidTr="00464507">
        <w:trPr>
          <w:trHeight w:val="1150"/>
        </w:trPr>
        <w:tc>
          <w:tcPr>
            <w:tcW w:w="13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73075" w14:textId="250CC238" w:rsidR="008A6E7B" w:rsidRDefault="008A6E7B" w:rsidP="00450D35">
            <w:pPr>
              <w:overflowPunct/>
              <w:autoSpaceDE/>
              <w:autoSpaceDN/>
              <w:adjustRightInd/>
              <w:jc w:val="left"/>
              <w:textAlignment w:val="auto"/>
              <w:rPr>
                <w:rFonts w:ascii="Arial" w:hAnsi="Arial"/>
                <w:color w:val="000000"/>
              </w:rPr>
            </w:pPr>
            <w:r w:rsidRPr="00C503FC">
              <w:rPr>
                <w:rFonts w:ascii="Arial" w:hAnsi="Arial"/>
                <w:color w:val="000000"/>
              </w:rPr>
              <w:t>Detect Lock</w:t>
            </w:r>
          </w:p>
          <w:p w14:paraId="41A89397" w14:textId="43C7A4B2" w:rsidR="008A6E7B" w:rsidRPr="00C503FC" w:rsidRDefault="008A6E7B" w:rsidP="00450D35">
            <w:pPr>
              <w:overflowPunct/>
              <w:autoSpaceDE/>
              <w:autoSpaceDN/>
              <w:adjustRightInd/>
              <w:jc w:val="left"/>
              <w:textAlignment w:val="auto"/>
              <w:rPr>
                <w:rFonts w:ascii="Arial" w:hAnsi="Arial"/>
                <w:color w:val="000000"/>
              </w:rPr>
            </w:pPr>
          </w:p>
        </w:tc>
        <w:tc>
          <w:tcPr>
            <w:tcW w:w="861" w:type="dxa"/>
            <w:tcBorders>
              <w:top w:val="single" w:sz="4" w:space="0" w:color="auto"/>
              <w:left w:val="nil"/>
              <w:bottom w:val="single" w:sz="4" w:space="0" w:color="auto"/>
              <w:right w:val="single" w:sz="4" w:space="0" w:color="auto"/>
            </w:tcBorders>
            <w:shd w:val="clear" w:color="auto" w:fill="auto"/>
            <w:vAlign w:val="bottom"/>
            <w:hideMark/>
          </w:tcPr>
          <w:p w14:paraId="7B32F120" w14:textId="77777777" w:rsidR="008A6E7B" w:rsidRPr="00B02BBC" w:rsidRDefault="008A6E7B">
            <w:pPr>
              <w:overflowPunct/>
              <w:autoSpaceDE/>
              <w:autoSpaceDN/>
              <w:adjustRightInd/>
              <w:jc w:val="left"/>
              <w:textAlignment w:val="auto"/>
              <w:rPr>
                <w:rFonts w:ascii="Arial" w:hAnsi="Arial"/>
                <w:color w:val="000000"/>
              </w:rPr>
            </w:pPr>
            <w:r w:rsidRPr="00B02BBC">
              <w:rPr>
                <w:rFonts w:ascii="Arial" w:hAnsi="Arial"/>
                <w:color w:val="000000"/>
              </w:rPr>
              <w:t>0x0C</w:t>
            </w:r>
          </w:p>
        </w:tc>
        <w:tc>
          <w:tcPr>
            <w:tcW w:w="806" w:type="dxa"/>
            <w:tcBorders>
              <w:top w:val="single" w:sz="4" w:space="0" w:color="auto"/>
              <w:left w:val="nil"/>
              <w:bottom w:val="single" w:sz="4" w:space="0" w:color="auto"/>
              <w:right w:val="single" w:sz="4" w:space="0" w:color="auto"/>
            </w:tcBorders>
            <w:shd w:val="clear" w:color="auto" w:fill="auto"/>
            <w:vAlign w:val="bottom"/>
            <w:hideMark/>
          </w:tcPr>
          <w:p w14:paraId="6C5960B1" w14:textId="77777777" w:rsidR="008A6E7B" w:rsidRPr="00E90045" w:rsidRDefault="008A6E7B">
            <w:pPr>
              <w:overflowPunct/>
              <w:autoSpaceDE/>
              <w:autoSpaceDN/>
              <w:adjustRightInd/>
              <w:jc w:val="left"/>
              <w:textAlignment w:val="auto"/>
              <w:rPr>
                <w:rFonts w:ascii="Arial" w:hAnsi="Arial"/>
                <w:color w:val="000000"/>
              </w:rPr>
            </w:pPr>
            <w:r w:rsidRPr="00E90045">
              <w:rPr>
                <w:rFonts w:ascii="Arial" w:hAnsi="Arial"/>
                <w:color w:val="000000"/>
              </w:rPr>
              <w:t>0x1C</w:t>
            </w:r>
          </w:p>
        </w:tc>
        <w:tc>
          <w:tcPr>
            <w:tcW w:w="763" w:type="dxa"/>
            <w:tcBorders>
              <w:top w:val="single" w:sz="4" w:space="0" w:color="auto"/>
              <w:left w:val="nil"/>
              <w:bottom w:val="single" w:sz="4" w:space="0" w:color="auto"/>
              <w:right w:val="single" w:sz="4" w:space="0" w:color="auto"/>
            </w:tcBorders>
            <w:shd w:val="clear" w:color="auto" w:fill="auto"/>
            <w:vAlign w:val="bottom"/>
            <w:hideMark/>
          </w:tcPr>
          <w:p w14:paraId="039D3DED" w14:textId="50845879" w:rsidR="008A6E7B" w:rsidRPr="00E90045" w:rsidRDefault="008A6E7B">
            <w:pPr>
              <w:overflowPunct/>
              <w:autoSpaceDE/>
              <w:autoSpaceDN/>
              <w:adjustRightInd/>
              <w:jc w:val="left"/>
              <w:textAlignment w:val="auto"/>
              <w:rPr>
                <w:rFonts w:ascii="Arial" w:hAnsi="Arial"/>
                <w:color w:val="000000"/>
              </w:rPr>
            </w:pPr>
            <w:r w:rsidRPr="00E90045">
              <w:rPr>
                <w:rFonts w:ascii="Arial" w:hAnsi="Arial"/>
                <w:color w:val="000000"/>
              </w:rPr>
              <w:t>0x04, 0x4C</w:t>
            </w:r>
            <w:r w:rsidRPr="00E90045">
              <w:rPr>
                <w:rFonts w:ascii="Arial" w:hAnsi="Arial" w:cs="Arial"/>
                <w:color w:val="000000"/>
              </w:rPr>
              <w:t>,</w:t>
            </w:r>
            <w:r w:rsidRPr="00E90045">
              <w:rPr>
                <w:rFonts w:ascii="Arial" w:hAnsi="Arial"/>
                <w:color w:val="000000"/>
              </w:rPr>
              <w:t xml:space="preserve"> 0x4D</w:t>
            </w:r>
          </w:p>
        </w:tc>
        <w:tc>
          <w:tcPr>
            <w:tcW w:w="761" w:type="dxa"/>
            <w:tcBorders>
              <w:top w:val="single" w:sz="4" w:space="0" w:color="auto"/>
              <w:left w:val="nil"/>
              <w:bottom w:val="single" w:sz="4" w:space="0" w:color="auto"/>
              <w:right w:val="single" w:sz="4" w:space="0" w:color="auto"/>
            </w:tcBorders>
            <w:shd w:val="clear" w:color="auto" w:fill="auto"/>
            <w:vAlign w:val="bottom"/>
            <w:hideMark/>
          </w:tcPr>
          <w:p w14:paraId="425D5CE7" w14:textId="77777777" w:rsidR="008A6E7B" w:rsidRPr="00E90045" w:rsidRDefault="008A6E7B">
            <w:pPr>
              <w:overflowPunct/>
              <w:autoSpaceDE/>
              <w:autoSpaceDN/>
              <w:adjustRightInd/>
              <w:jc w:val="left"/>
              <w:textAlignment w:val="auto"/>
              <w:rPr>
                <w:rFonts w:ascii="Arial" w:hAnsi="Arial"/>
                <w:color w:val="000000"/>
              </w:rPr>
            </w:pPr>
            <w:r w:rsidRPr="00E90045">
              <w:rPr>
                <w:rFonts w:ascii="Arial" w:hAnsi="Arial"/>
                <w:color w:val="000000"/>
              </w:rPr>
              <w:t>0x52</w:t>
            </w:r>
          </w:p>
        </w:tc>
        <w:tc>
          <w:tcPr>
            <w:tcW w:w="769" w:type="dxa"/>
            <w:tcBorders>
              <w:top w:val="single" w:sz="4" w:space="0" w:color="auto"/>
              <w:left w:val="nil"/>
              <w:bottom w:val="single" w:sz="4" w:space="0" w:color="auto"/>
              <w:right w:val="single" w:sz="4" w:space="0" w:color="auto"/>
            </w:tcBorders>
            <w:shd w:val="clear" w:color="auto" w:fill="auto"/>
            <w:vAlign w:val="bottom"/>
            <w:hideMark/>
          </w:tcPr>
          <w:p w14:paraId="12C1DF6A" w14:textId="1AC4800C" w:rsidR="008A6E7B" w:rsidRPr="00E90045" w:rsidRDefault="008A6E7B">
            <w:pPr>
              <w:overflowPunct/>
              <w:autoSpaceDE/>
              <w:autoSpaceDN/>
              <w:adjustRightInd/>
              <w:jc w:val="left"/>
              <w:textAlignment w:val="auto"/>
              <w:rPr>
                <w:rFonts w:ascii="Arial" w:hAnsi="Arial"/>
                <w:color w:val="000000"/>
              </w:rPr>
            </w:pPr>
            <w:r w:rsidRPr="00E90045">
              <w:rPr>
                <w:rFonts w:ascii="Arial" w:hAnsi="Arial"/>
                <w:color w:val="000000"/>
              </w:rPr>
              <w:t>0x04, 0x4C</w:t>
            </w:r>
            <w:r w:rsidRPr="00E90045">
              <w:rPr>
                <w:rFonts w:ascii="Arial" w:hAnsi="Arial" w:cs="Arial"/>
                <w:color w:val="000000"/>
              </w:rPr>
              <w:t>,</w:t>
            </w:r>
            <w:r w:rsidRPr="00E90045">
              <w:rPr>
                <w:rFonts w:ascii="Arial" w:hAnsi="Arial"/>
                <w:color w:val="000000"/>
              </w:rPr>
              <w:t xml:space="preserve"> 0x4D</w:t>
            </w:r>
          </w:p>
        </w:tc>
        <w:tc>
          <w:tcPr>
            <w:tcW w:w="795" w:type="dxa"/>
            <w:tcBorders>
              <w:top w:val="single" w:sz="4" w:space="0" w:color="auto"/>
              <w:left w:val="nil"/>
              <w:bottom w:val="single" w:sz="4" w:space="0" w:color="auto"/>
              <w:right w:val="single" w:sz="4" w:space="0" w:color="auto"/>
            </w:tcBorders>
            <w:shd w:val="clear" w:color="auto" w:fill="auto"/>
            <w:vAlign w:val="bottom"/>
            <w:hideMark/>
          </w:tcPr>
          <w:p w14:paraId="71009C88" w14:textId="77777777" w:rsidR="008A6E7B" w:rsidRPr="00B02BBC" w:rsidRDefault="008A6E7B">
            <w:pPr>
              <w:overflowPunct/>
              <w:autoSpaceDE/>
              <w:autoSpaceDN/>
              <w:adjustRightInd/>
              <w:jc w:val="left"/>
              <w:textAlignment w:val="auto"/>
              <w:rPr>
                <w:rFonts w:ascii="Arial" w:hAnsi="Arial"/>
                <w:color w:val="000000"/>
              </w:rPr>
            </w:pPr>
            <w:r w:rsidRPr="00B02BBC">
              <w:rPr>
                <w:rFonts w:ascii="Arial" w:hAnsi="Arial"/>
                <w:color w:val="000000"/>
              </w:rPr>
              <w:t>0x0C</w:t>
            </w:r>
          </w:p>
        </w:tc>
        <w:tc>
          <w:tcPr>
            <w:tcW w:w="735" w:type="dxa"/>
            <w:tcBorders>
              <w:top w:val="single" w:sz="4" w:space="0" w:color="auto"/>
              <w:left w:val="nil"/>
              <w:bottom w:val="single" w:sz="4" w:space="0" w:color="auto"/>
              <w:right w:val="single" w:sz="4" w:space="0" w:color="auto"/>
            </w:tcBorders>
            <w:shd w:val="clear" w:color="auto" w:fill="auto"/>
            <w:vAlign w:val="bottom"/>
            <w:hideMark/>
          </w:tcPr>
          <w:p w14:paraId="3F8212A1" w14:textId="77777777" w:rsidR="008A6E7B" w:rsidRPr="00B02BBC" w:rsidRDefault="008A6E7B">
            <w:pPr>
              <w:overflowPunct/>
              <w:autoSpaceDE/>
              <w:autoSpaceDN/>
              <w:adjustRightInd/>
              <w:jc w:val="left"/>
              <w:textAlignment w:val="auto"/>
              <w:rPr>
                <w:rFonts w:ascii="Arial" w:hAnsi="Arial"/>
                <w:color w:val="000000"/>
              </w:rPr>
            </w:pPr>
            <w:r w:rsidRPr="00B02BBC">
              <w:rPr>
                <w:rFonts w:ascii="Arial" w:hAnsi="Arial"/>
                <w:color w:val="000000"/>
              </w:rPr>
              <w:t>0x1C</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46D4DEC6" w14:textId="77777777" w:rsidR="008A6E7B" w:rsidRPr="00B02BBC" w:rsidRDefault="008A6E7B">
            <w:pPr>
              <w:overflowPunct/>
              <w:autoSpaceDE/>
              <w:autoSpaceDN/>
              <w:adjustRightInd/>
              <w:jc w:val="left"/>
              <w:textAlignment w:val="auto"/>
              <w:rPr>
                <w:rFonts w:ascii="Arial" w:hAnsi="Arial"/>
                <w:color w:val="000000"/>
              </w:rPr>
            </w:pPr>
            <w:r w:rsidRPr="00B02BBC">
              <w:rPr>
                <w:rFonts w:ascii="Arial" w:hAnsi="Arial"/>
                <w:color w:val="000000"/>
              </w:rPr>
              <w:t>0x1C</w:t>
            </w:r>
          </w:p>
        </w:tc>
      </w:tr>
    </w:tbl>
    <w:p w14:paraId="69937BB4" w14:textId="547AFBE8" w:rsidR="00C7528A" w:rsidRDefault="009F3AED" w:rsidP="00450D35">
      <w:pPr>
        <w:rPr>
          <w:rFonts w:ascii="Arial" w:hAnsi="Arial" w:cs="Arial"/>
        </w:rPr>
      </w:pPr>
      <w:r w:rsidRPr="00986234">
        <w:rPr>
          <w:rFonts w:ascii="Arial" w:hAnsi="Arial" w:cs="Arial"/>
        </w:rPr>
        <w:t xml:space="preserve">Table </w:t>
      </w:r>
      <w:r w:rsidR="00527AED" w:rsidRPr="00986234">
        <w:rPr>
          <w:rFonts w:ascii="Arial" w:hAnsi="Arial" w:cs="Arial"/>
        </w:rPr>
        <w:t>7</w:t>
      </w:r>
      <w:r w:rsidR="00C7528A">
        <w:rPr>
          <w:rFonts w:ascii="Arial" w:hAnsi="Arial" w:cs="Arial"/>
        </w:rPr>
        <w:t>a</w:t>
      </w:r>
      <w:r w:rsidR="00986234" w:rsidRPr="00986234">
        <w:rPr>
          <w:rFonts w:ascii="Arial" w:hAnsi="Arial" w:cs="Arial"/>
        </w:rPr>
        <w:t xml:space="preserve">: </w:t>
      </w:r>
      <w:r w:rsidR="00986234">
        <w:rPr>
          <w:rFonts w:ascii="Arial" w:hAnsi="Arial" w:cs="Arial"/>
        </w:rPr>
        <w:t>Clock and Lock registers</w:t>
      </w:r>
      <w:r w:rsidR="00F658B0">
        <w:rPr>
          <w:rFonts w:ascii="Arial" w:hAnsi="Arial" w:cs="Arial"/>
        </w:rPr>
        <w:t xml:space="preserve"> </w:t>
      </w:r>
      <w:r w:rsidR="00AC6C7A">
        <w:rPr>
          <w:rFonts w:ascii="Arial" w:hAnsi="Arial" w:cs="Arial"/>
        </w:rPr>
        <w:t xml:space="preserve">for </w:t>
      </w:r>
      <w:r w:rsidR="00F658B0" w:rsidRPr="00464507">
        <w:rPr>
          <w:rFonts w:cs="Arial"/>
        </w:rPr>
        <w:t>FPD Link III chipsets</w:t>
      </w:r>
      <w:r w:rsidR="00F658B0">
        <w:rPr>
          <w:rFonts w:cs="Arial"/>
        </w:rPr>
        <w:t xml:space="preserve">   </w:t>
      </w:r>
    </w:p>
    <w:p w14:paraId="6A0A4A2E" w14:textId="2E6ED76C" w:rsidR="00C7528A" w:rsidRDefault="00C7528A" w:rsidP="00450D35">
      <w:pPr>
        <w:rPr>
          <w:rFonts w:ascii="Arial" w:hAnsi="Arial" w:cs="Arial"/>
        </w:rPr>
      </w:pPr>
    </w:p>
    <w:tbl>
      <w:tblPr>
        <w:tblW w:w="0" w:type="auto"/>
        <w:tblLayout w:type="fixed"/>
        <w:tblLook w:val="04A0" w:firstRow="1" w:lastRow="0" w:firstColumn="1" w:lastColumn="0" w:noHBand="0" w:noVBand="1"/>
      </w:tblPr>
      <w:tblGrid>
        <w:gridCol w:w="3078"/>
        <w:gridCol w:w="1530"/>
        <w:gridCol w:w="1530"/>
        <w:gridCol w:w="1530"/>
      </w:tblGrid>
      <w:tr w:rsidR="00F658B0" w:rsidRPr="00A47084" w14:paraId="1AE96765" w14:textId="77777777" w:rsidTr="00F658B0">
        <w:trPr>
          <w:trHeight w:val="224"/>
        </w:trPr>
        <w:tc>
          <w:tcPr>
            <w:tcW w:w="3078" w:type="dxa"/>
            <w:vMerge w:val="restart"/>
            <w:tcBorders>
              <w:top w:val="single" w:sz="4" w:space="0" w:color="auto"/>
              <w:left w:val="single" w:sz="4" w:space="0" w:color="auto"/>
              <w:right w:val="single" w:sz="4" w:space="0" w:color="auto"/>
            </w:tcBorders>
            <w:shd w:val="clear" w:color="auto" w:fill="auto"/>
            <w:noWrap/>
            <w:vAlign w:val="bottom"/>
          </w:tcPr>
          <w:p w14:paraId="56E648EF" w14:textId="77777777" w:rsidR="00F658B0" w:rsidRDefault="00F658B0" w:rsidP="008159E4">
            <w:pPr>
              <w:overflowPunct/>
              <w:autoSpaceDE/>
              <w:autoSpaceDN/>
              <w:adjustRightInd/>
              <w:textAlignment w:val="auto"/>
              <w:rPr>
                <w:rFonts w:ascii="Arial" w:hAnsi="Arial"/>
                <w:b/>
                <w:color w:val="000000"/>
              </w:rPr>
            </w:pPr>
          </w:p>
          <w:p w14:paraId="5B88EFA9" w14:textId="77777777" w:rsidR="00F658B0" w:rsidRDefault="00F658B0" w:rsidP="008159E4">
            <w:pPr>
              <w:overflowPunct/>
              <w:autoSpaceDE/>
              <w:autoSpaceDN/>
              <w:adjustRightInd/>
              <w:textAlignment w:val="auto"/>
              <w:rPr>
                <w:rFonts w:ascii="Arial" w:hAnsi="Arial"/>
                <w:b/>
                <w:color w:val="000000"/>
              </w:rPr>
            </w:pPr>
            <w:r w:rsidRPr="00B02BBC">
              <w:rPr>
                <w:rFonts w:ascii="Arial" w:hAnsi="Arial"/>
                <w:b/>
                <w:color w:val="000000"/>
              </w:rPr>
              <w:t>Description</w:t>
            </w:r>
          </w:p>
          <w:p w14:paraId="2F5F0362" w14:textId="77777777" w:rsidR="00F658B0" w:rsidRDefault="00F658B0" w:rsidP="008159E4">
            <w:pPr>
              <w:overflowPunct/>
              <w:autoSpaceDE/>
              <w:autoSpaceDN/>
              <w:adjustRightInd/>
              <w:textAlignment w:val="auto"/>
              <w:rPr>
                <w:rFonts w:ascii="Arial" w:hAnsi="Arial"/>
                <w:b/>
                <w:color w:val="000000"/>
              </w:rPr>
            </w:pPr>
          </w:p>
        </w:tc>
        <w:tc>
          <w:tcPr>
            <w:tcW w:w="4590" w:type="dxa"/>
            <w:gridSpan w:val="3"/>
            <w:tcBorders>
              <w:top w:val="single" w:sz="4" w:space="0" w:color="auto"/>
              <w:left w:val="nil"/>
              <w:bottom w:val="single" w:sz="4" w:space="0" w:color="auto"/>
              <w:right w:val="single" w:sz="4" w:space="0" w:color="auto"/>
            </w:tcBorders>
            <w:shd w:val="clear" w:color="auto" w:fill="auto"/>
            <w:vAlign w:val="bottom"/>
          </w:tcPr>
          <w:p w14:paraId="6B118A09" w14:textId="77777777" w:rsidR="00F658B0" w:rsidRPr="00B02BBC" w:rsidRDefault="00F658B0" w:rsidP="008159E4">
            <w:pPr>
              <w:overflowPunct/>
              <w:autoSpaceDE/>
              <w:autoSpaceDN/>
              <w:adjustRightInd/>
              <w:textAlignment w:val="auto"/>
              <w:rPr>
                <w:rFonts w:ascii="Arial" w:hAnsi="Arial"/>
                <w:b/>
                <w:color w:val="000000"/>
              </w:rPr>
            </w:pPr>
            <w:r>
              <w:rPr>
                <w:rFonts w:ascii="Arial" w:hAnsi="Arial"/>
                <w:b/>
                <w:color w:val="000000"/>
              </w:rPr>
              <w:t xml:space="preserve">Register Addresses </w:t>
            </w:r>
          </w:p>
        </w:tc>
      </w:tr>
      <w:tr w:rsidR="00F658B0" w:rsidRPr="00A47084" w14:paraId="2419DF8F" w14:textId="77777777" w:rsidTr="00F658B0">
        <w:trPr>
          <w:trHeight w:val="161"/>
        </w:trPr>
        <w:tc>
          <w:tcPr>
            <w:tcW w:w="3078" w:type="dxa"/>
            <w:vMerge/>
            <w:tcBorders>
              <w:left w:val="single" w:sz="4" w:space="0" w:color="auto"/>
              <w:bottom w:val="single" w:sz="4" w:space="0" w:color="auto"/>
              <w:right w:val="single" w:sz="4" w:space="0" w:color="auto"/>
            </w:tcBorders>
            <w:shd w:val="clear" w:color="auto" w:fill="auto"/>
            <w:noWrap/>
            <w:vAlign w:val="bottom"/>
            <w:hideMark/>
          </w:tcPr>
          <w:p w14:paraId="0730455E" w14:textId="77777777" w:rsidR="00F658B0" w:rsidRPr="00B02BBC" w:rsidRDefault="00F658B0" w:rsidP="008159E4">
            <w:pPr>
              <w:overflowPunct/>
              <w:autoSpaceDE/>
              <w:autoSpaceDN/>
              <w:adjustRightInd/>
              <w:textAlignment w:val="auto"/>
              <w:rPr>
                <w:rFonts w:ascii="Arial" w:hAnsi="Arial"/>
                <w:b/>
                <w:color w:val="000000"/>
              </w:rPr>
            </w:pP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202AA4CC" w14:textId="42335784" w:rsidR="00F658B0" w:rsidRPr="00433494" w:rsidRDefault="00F658B0" w:rsidP="008159E4">
            <w:pPr>
              <w:overflowPunct/>
              <w:autoSpaceDE/>
              <w:autoSpaceDN/>
              <w:adjustRightInd/>
              <w:textAlignment w:val="auto"/>
              <w:rPr>
                <w:rFonts w:ascii="Arial" w:hAnsi="Arial" w:cs="Arial"/>
                <w:b/>
                <w:bCs/>
                <w:color w:val="000000"/>
              </w:rPr>
            </w:pPr>
            <w:r w:rsidRPr="00417661">
              <w:rPr>
                <w:rFonts w:ascii="Arial" w:hAnsi="Arial"/>
                <w:b/>
                <w:color w:val="000000"/>
              </w:rPr>
              <w:t>UB</w:t>
            </w:r>
            <w:r w:rsidR="00C209EB" w:rsidRPr="00C209EB">
              <w:rPr>
                <w:rFonts w:ascii="Arial" w:hAnsi="Arial" w:cs="Arial"/>
                <w:b/>
                <w:bCs/>
                <w:color w:val="000000"/>
              </w:rPr>
              <w:t>971</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017C8094" w14:textId="0754161E" w:rsidR="00F658B0" w:rsidRPr="008159E4" w:rsidRDefault="00F658B0" w:rsidP="008159E4">
            <w:pPr>
              <w:overflowPunct/>
              <w:autoSpaceDE/>
              <w:autoSpaceDN/>
              <w:adjustRightInd/>
              <w:textAlignment w:val="auto"/>
              <w:rPr>
                <w:rFonts w:ascii="Arial" w:hAnsi="Arial" w:cs="Arial"/>
                <w:b/>
                <w:bCs/>
                <w:color w:val="000000"/>
              </w:rPr>
            </w:pPr>
            <w:r w:rsidRPr="00E90045">
              <w:rPr>
                <w:rFonts w:ascii="Arial" w:hAnsi="Arial"/>
                <w:b/>
                <w:color w:val="000000"/>
              </w:rPr>
              <w:t>UB</w:t>
            </w:r>
            <w:r w:rsidR="00C209EB" w:rsidRPr="00C209EB">
              <w:rPr>
                <w:rFonts w:ascii="Arial" w:hAnsi="Arial" w:cs="Arial"/>
                <w:b/>
                <w:bCs/>
                <w:color w:val="000000"/>
              </w:rPr>
              <w:t>972</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38EF9EA1" w14:textId="7D61AB52" w:rsidR="00F658B0" w:rsidRPr="008159E4" w:rsidRDefault="00F658B0" w:rsidP="008159E4">
            <w:pPr>
              <w:overflowPunct/>
              <w:autoSpaceDE/>
              <w:autoSpaceDN/>
              <w:adjustRightInd/>
              <w:textAlignment w:val="auto"/>
              <w:rPr>
                <w:rFonts w:ascii="Arial" w:hAnsi="Arial" w:cs="Arial"/>
                <w:b/>
                <w:bCs/>
                <w:color w:val="000000"/>
              </w:rPr>
            </w:pPr>
            <w:r w:rsidRPr="00E90045">
              <w:rPr>
                <w:rFonts w:ascii="Arial" w:hAnsi="Arial"/>
                <w:b/>
                <w:color w:val="000000"/>
              </w:rPr>
              <w:t>UB</w:t>
            </w:r>
            <w:r w:rsidR="00C209EB" w:rsidRPr="00C209EB">
              <w:rPr>
                <w:rFonts w:ascii="Arial" w:hAnsi="Arial"/>
                <w:b/>
                <w:color w:val="000000"/>
              </w:rPr>
              <w:t>9702</w:t>
            </w:r>
          </w:p>
        </w:tc>
      </w:tr>
      <w:tr w:rsidR="00F97E17" w:rsidRPr="00A47084" w14:paraId="3AB231A1" w14:textId="77777777" w:rsidTr="00F658B0">
        <w:trPr>
          <w:trHeight w:val="548"/>
        </w:trPr>
        <w:tc>
          <w:tcPr>
            <w:tcW w:w="3078" w:type="dxa"/>
            <w:tcBorders>
              <w:top w:val="nil"/>
              <w:left w:val="single" w:sz="4" w:space="0" w:color="auto"/>
              <w:bottom w:val="single" w:sz="4" w:space="0" w:color="auto"/>
              <w:right w:val="single" w:sz="4" w:space="0" w:color="auto"/>
            </w:tcBorders>
            <w:shd w:val="clear" w:color="auto" w:fill="auto"/>
            <w:vAlign w:val="bottom"/>
            <w:hideMark/>
          </w:tcPr>
          <w:p w14:paraId="0FA22B52" w14:textId="77777777" w:rsidR="00F97E17" w:rsidRPr="00464507" w:rsidRDefault="00F97E17" w:rsidP="008159E4">
            <w:pPr>
              <w:overflowPunct/>
              <w:autoSpaceDE/>
              <w:autoSpaceDN/>
              <w:adjustRightInd/>
              <w:jc w:val="left"/>
              <w:textAlignment w:val="auto"/>
              <w:rPr>
                <w:rFonts w:ascii="Arial" w:hAnsi="Arial" w:cs="Arial"/>
                <w:color w:val="000000"/>
              </w:rPr>
            </w:pPr>
            <w:r w:rsidRPr="00464507">
              <w:rPr>
                <w:rFonts w:ascii="Arial" w:hAnsi="Arial" w:cs="Arial"/>
                <w:color w:val="000000"/>
              </w:rPr>
              <w:t>Detect Valid Clock</w:t>
            </w:r>
          </w:p>
          <w:p w14:paraId="5B64AF5F" w14:textId="77777777" w:rsidR="00F97E17" w:rsidRPr="00464507" w:rsidRDefault="00F97E17" w:rsidP="008159E4">
            <w:pPr>
              <w:overflowPunct/>
              <w:autoSpaceDE/>
              <w:autoSpaceDN/>
              <w:adjustRightInd/>
              <w:jc w:val="left"/>
              <w:textAlignment w:val="auto"/>
              <w:rPr>
                <w:rFonts w:ascii="Arial" w:hAnsi="Arial" w:cs="Arial"/>
                <w:color w:val="000000"/>
              </w:rPr>
            </w:pPr>
          </w:p>
        </w:tc>
        <w:tc>
          <w:tcPr>
            <w:tcW w:w="1530" w:type="dxa"/>
            <w:tcBorders>
              <w:top w:val="nil"/>
              <w:left w:val="nil"/>
              <w:bottom w:val="single" w:sz="4" w:space="0" w:color="auto"/>
              <w:right w:val="single" w:sz="4" w:space="0" w:color="auto"/>
            </w:tcBorders>
            <w:shd w:val="clear" w:color="auto" w:fill="auto"/>
            <w:vAlign w:val="bottom"/>
            <w:hideMark/>
          </w:tcPr>
          <w:p w14:paraId="40A8AD66" w14:textId="1C5D12B6" w:rsidR="00F97E17" w:rsidRPr="00464507" w:rsidRDefault="00F97E17" w:rsidP="008159E4">
            <w:pPr>
              <w:overflowPunct/>
              <w:autoSpaceDE/>
              <w:autoSpaceDN/>
              <w:adjustRightInd/>
              <w:jc w:val="left"/>
              <w:textAlignment w:val="auto"/>
              <w:rPr>
                <w:rFonts w:ascii="Arial" w:hAnsi="Arial" w:cs="Arial"/>
                <w:color w:val="000000"/>
                <w:highlight w:val="yellow"/>
              </w:rPr>
            </w:pPr>
            <w:r w:rsidRPr="00E90045">
              <w:rPr>
                <w:rFonts w:ascii="Arial" w:hAnsi="Arial" w:cs="Arial"/>
                <w:color w:val="000000"/>
              </w:rPr>
              <w:t>0x52</w:t>
            </w:r>
          </w:p>
        </w:tc>
        <w:tc>
          <w:tcPr>
            <w:tcW w:w="1530" w:type="dxa"/>
            <w:tcBorders>
              <w:top w:val="nil"/>
              <w:left w:val="nil"/>
              <w:bottom w:val="single" w:sz="4" w:space="0" w:color="auto"/>
              <w:right w:val="single" w:sz="4" w:space="0" w:color="auto"/>
            </w:tcBorders>
            <w:shd w:val="clear" w:color="auto" w:fill="auto"/>
            <w:vAlign w:val="bottom"/>
            <w:hideMark/>
          </w:tcPr>
          <w:p w14:paraId="2210EC63" w14:textId="2C87E2C4" w:rsidR="00F97E17" w:rsidRPr="00464507" w:rsidRDefault="00F97E17" w:rsidP="008159E4">
            <w:pPr>
              <w:overflowPunct/>
              <w:autoSpaceDE/>
              <w:autoSpaceDN/>
              <w:adjustRightInd/>
              <w:jc w:val="left"/>
              <w:textAlignment w:val="auto"/>
              <w:rPr>
                <w:rFonts w:ascii="Arial" w:hAnsi="Arial" w:cs="Arial"/>
                <w:color w:val="000000"/>
                <w:highlight w:val="yellow"/>
              </w:rPr>
            </w:pPr>
            <w:r w:rsidRPr="007816E5">
              <w:rPr>
                <w:rFonts w:ascii="Arial" w:hAnsi="Arial" w:cs="Arial"/>
                <w:color w:val="000000"/>
              </w:rPr>
              <w:t xml:space="preserve">0x04, </w:t>
            </w:r>
            <w:r w:rsidRPr="00EE5669">
              <w:rPr>
                <w:rFonts w:ascii="Arial" w:hAnsi="Arial" w:cs="Arial"/>
                <w:color w:val="000000"/>
              </w:rPr>
              <w:t>0x4E</w:t>
            </w:r>
            <w:r>
              <w:rPr>
                <w:rFonts w:ascii="Arial" w:hAnsi="Arial" w:cs="Arial"/>
                <w:color w:val="000000"/>
              </w:rPr>
              <w:t xml:space="preserve">, </w:t>
            </w:r>
            <w:r w:rsidRPr="00EE5669">
              <w:rPr>
                <w:rFonts w:ascii="Arial" w:hAnsi="Arial" w:cs="Arial"/>
                <w:color w:val="000000"/>
              </w:rPr>
              <w:t>0x4F, 0x50, 0xA5</w:t>
            </w:r>
          </w:p>
        </w:tc>
        <w:tc>
          <w:tcPr>
            <w:tcW w:w="1530" w:type="dxa"/>
            <w:tcBorders>
              <w:top w:val="nil"/>
              <w:left w:val="nil"/>
              <w:bottom w:val="single" w:sz="4" w:space="0" w:color="auto"/>
              <w:right w:val="single" w:sz="4" w:space="0" w:color="auto"/>
            </w:tcBorders>
            <w:shd w:val="clear" w:color="auto" w:fill="auto"/>
            <w:vAlign w:val="bottom"/>
            <w:hideMark/>
          </w:tcPr>
          <w:p w14:paraId="7E494CA1" w14:textId="7347D990" w:rsidR="00F97E17" w:rsidRPr="00464507" w:rsidRDefault="00F97E17" w:rsidP="00F97E17">
            <w:pPr>
              <w:overflowPunct/>
              <w:autoSpaceDE/>
              <w:autoSpaceDN/>
              <w:adjustRightInd/>
              <w:jc w:val="left"/>
              <w:textAlignment w:val="auto"/>
              <w:rPr>
                <w:rFonts w:ascii="Arial" w:hAnsi="Arial" w:cs="Arial"/>
                <w:color w:val="000000"/>
                <w:highlight w:val="yellow"/>
              </w:rPr>
            </w:pPr>
            <w:r w:rsidRPr="00EE5669">
              <w:rPr>
                <w:rFonts w:ascii="Arial" w:hAnsi="Arial" w:cs="Arial"/>
                <w:color w:val="000000"/>
              </w:rPr>
              <w:t>0x4E</w:t>
            </w:r>
            <w:r>
              <w:rPr>
                <w:rFonts w:ascii="Arial" w:hAnsi="Arial" w:cs="Arial"/>
                <w:color w:val="000000"/>
              </w:rPr>
              <w:t xml:space="preserve">, </w:t>
            </w:r>
            <w:r w:rsidRPr="0095507A">
              <w:rPr>
                <w:rFonts w:ascii="Arial" w:hAnsi="Arial" w:cs="Arial"/>
                <w:color w:val="000000"/>
              </w:rPr>
              <w:t>0x4F, 0x50,</w:t>
            </w:r>
            <w:r>
              <w:rPr>
                <w:rFonts w:ascii="Arial" w:hAnsi="Arial" w:cs="Arial"/>
                <w:color w:val="000000"/>
              </w:rPr>
              <w:t xml:space="preserve"> 0x3D</w:t>
            </w:r>
          </w:p>
        </w:tc>
      </w:tr>
      <w:tr w:rsidR="00F97E17" w:rsidRPr="00A47084" w14:paraId="5B593C7C" w14:textId="77777777" w:rsidTr="00464507">
        <w:trPr>
          <w:trHeight w:val="539"/>
        </w:trPr>
        <w:tc>
          <w:tcPr>
            <w:tcW w:w="30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6BD83" w14:textId="77777777" w:rsidR="00F97E17" w:rsidRPr="00464507" w:rsidRDefault="00F97E17" w:rsidP="008159E4">
            <w:pPr>
              <w:overflowPunct/>
              <w:autoSpaceDE/>
              <w:autoSpaceDN/>
              <w:adjustRightInd/>
              <w:jc w:val="left"/>
              <w:textAlignment w:val="auto"/>
              <w:rPr>
                <w:rFonts w:ascii="Arial" w:hAnsi="Arial"/>
                <w:color w:val="000000"/>
              </w:rPr>
            </w:pPr>
            <w:r w:rsidRPr="00464507">
              <w:rPr>
                <w:rFonts w:ascii="Arial" w:hAnsi="Arial"/>
                <w:color w:val="000000"/>
              </w:rPr>
              <w:t>Detect Lock</w:t>
            </w:r>
          </w:p>
          <w:p w14:paraId="26412422" w14:textId="77777777" w:rsidR="00F97E17" w:rsidRPr="00464507" w:rsidRDefault="00F97E17" w:rsidP="008159E4">
            <w:pPr>
              <w:overflowPunct/>
              <w:autoSpaceDE/>
              <w:autoSpaceDN/>
              <w:adjustRightInd/>
              <w:jc w:val="left"/>
              <w:textAlignment w:val="auto"/>
              <w:rPr>
                <w:rFonts w:ascii="Arial" w:hAnsi="Arial"/>
                <w:color w:val="000000"/>
              </w:rPr>
            </w:pP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2C13E227" w14:textId="07701ED1" w:rsidR="00F97E17" w:rsidRPr="00464507" w:rsidRDefault="00F97E17" w:rsidP="008159E4">
            <w:pPr>
              <w:overflowPunct/>
              <w:autoSpaceDE/>
              <w:autoSpaceDN/>
              <w:adjustRightInd/>
              <w:jc w:val="left"/>
              <w:textAlignment w:val="auto"/>
              <w:rPr>
                <w:rFonts w:ascii="Arial" w:hAnsi="Arial"/>
                <w:color w:val="000000"/>
                <w:highlight w:val="yellow"/>
              </w:rPr>
            </w:pPr>
            <w:r w:rsidRPr="00E90045">
              <w:rPr>
                <w:rFonts w:ascii="Arial" w:hAnsi="Arial" w:cs="Arial"/>
                <w:color w:val="000000"/>
              </w:rPr>
              <w:t>0x52</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1D7B5AE" w14:textId="144305A9" w:rsidR="00F97E17" w:rsidRPr="00464507" w:rsidRDefault="00F97E17" w:rsidP="008159E4">
            <w:pPr>
              <w:overflowPunct/>
              <w:autoSpaceDE/>
              <w:autoSpaceDN/>
              <w:adjustRightInd/>
              <w:jc w:val="left"/>
              <w:textAlignment w:val="auto"/>
              <w:rPr>
                <w:rFonts w:ascii="Arial" w:hAnsi="Arial"/>
                <w:color w:val="000000"/>
                <w:highlight w:val="yellow"/>
              </w:rPr>
            </w:pPr>
            <w:r w:rsidRPr="007816E5">
              <w:rPr>
                <w:rFonts w:ascii="Arial" w:hAnsi="Arial" w:cs="Arial"/>
                <w:color w:val="000000"/>
              </w:rPr>
              <w:t>0x04, 0x4D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B61A0F1" w14:textId="228BCD4E" w:rsidR="00F97E17" w:rsidRPr="00464507" w:rsidRDefault="00F97E17" w:rsidP="00F97E17">
            <w:pPr>
              <w:overflowPunct/>
              <w:autoSpaceDE/>
              <w:autoSpaceDN/>
              <w:adjustRightInd/>
              <w:jc w:val="left"/>
              <w:textAlignment w:val="auto"/>
              <w:rPr>
                <w:rFonts w:ascii="Arial" w:hAnsi="Arial"/>
                <w:color w:val="000000"/>
                <w:highlight w:val="yellow"/>
              </w:rPr>
            </w:pPr>
            <w:r w:rsidRPr="007816E5">
              <w:rPr>
                <w:rFonts w:ascii="Arial" w:hAnsi="Arial" w:cs="Arial"/>
                <w:color w:val="000000"/>
              </w:rPr>
              <w:t>0x4D</w:t>
            </w:r>
          </w:p>
        </w:tc>
      </w:tr>
    </w:tbl>
    <w:p w14:paraId="6D4B1935" w14:textId="0F478C31" w:rsidR="00C7528A" w:rsidRPr="00986234" w:rsidRDefault="00F658B0" w:rsidP="00450D35">
      <w:pPr>
        <w:rPr>
          <w:rFonts w:ascii="Arial" w:hAnsi="Arial" w:cs="Arial"/>
        </w:rPr>
      </w:pPr>
      <w:r w:rsidRPr="00986234">
        <w:rPr>
          <w:rFonts w:ascii="Arial" w:hAnsi="Arial" w:cs="Arial"/>
        </w:rPr>
        <w:t>Table 7</w:t>
      </w:r>
      <w:r>
        <w:rPr>
          <w:rFonts w:ascii="Arial" w:hAnsi="Arial" w:cs="Arial"/>
        </w:rPr>
        <w:t>b</w:t>
      </w:r>
      <w:r w:rsidRPr="00986234">
        <w:rPr>
          <w:rFonts w:ascii="Arial" w:hAnsi="Arial" w:cs="Arial"/>
        </w:rPr>
        <w:t xml:space="preserve">: </w:t>
      </w:r>
      <w:r>
        <w:rPr>
          <w:rFonts w:ascii="Arial" w:hAnsi="Arial" w:cs="Arial"/>
        </w:rPr>
        <w:t xml:space="preserve">Clock and Lock registers </w:t>
      </w:r>
      <w:r w:rsidR="00AC6C7A">
        <w:rPr>
          <w:rFonts w:ascii="Arial" w:hAnsi="Arial" w:cs="Arial"/>
        </w:rPr>
        <w:t xml:space="preserve">for </w:t>
      </w:r>
      <w:r w:rsidRPr="00464507">
        <w:rPr>
          <w:rFonts w:cs="Arial"/>
        </w:rPr>
        <w:t>FPD Link IV chipsets</w:t>
      </w:r>
      <w:r>
        <w:rPr>
          <w:rFonts w:cs="Arial"/>
        </w:rPr>
        <w:t xml:space="preserve">   </w:t>
      </w:r>
    </w:p>
    <w:p w14:paraId="18AC9B97" w14:textId="46AEFC31" w:rsidR="00C7528A" w:rsidRDefault="00C7528A" w:rsidP="00464507">
      <w:pPr>
        <w:rPr>
          <w:rFonts w:ascii="Arial" w:hAnsi="Arial" w:cs="Arial"/>
        </w:rPr>
      </w:pPr>
    </w:p>
    <w:p w14:paraId="420DC668" w14:textId="77777777" w:rsidR="00562A55" w:rsidRPr="00464507" w:rsidRDefault="00562A55" w:rsidP="00464507">
      <w:pPr>
        <w:rPr>
          <w:rFonts w:ascii="Arial" w:hAnsi="Arial" w:cs="Arial"/>
        </w:rPr>
      </w:pPr>
    </w:p>
    <w:p w14:paraId="6844D2CD" w14:textId="66FC1980" w:rsidR="00672CAC" w:rsidRDefault="0021192A" w:rsidP="00450D35">
      <w:pPr>
        <w:pStyle w:val="SpecRequirement"/>
        <w:numPr>
          <w:ilvl w:val="0"/>
          <w:numId w:val="33"/>
        </w:numPr>
        <w:rPr>
          <w:rFonts w:cs="Arial"/>
        </w:rPr>
      </w:pPr>
      <w:r w:rsidRPr="00EB5269">
        <w:rPr>
          <w:rFonts w:cs="Arial"/>
        </w:rPr>
        <w:t>Network Errors counts during operation of the FPD LINK</w:t>
      </w:r>
      <w:r w:rsidR="00AC6C7A">
        <w:rPr>
          <w:rFonts w:cs="Arial"/>
        </w:rPr>
        <w:t xml:space="preserve"> </w:t>
      </w:r>
      <w:r w:rsidRPr="00EB5269">
        <w:rPr>
          <w:rFonts w:cs="Arial"/>
        </w:rPr>
        <w:t>network (w/ Non-volatile DID support)</w:t>
      </w:r>
      <w:r w:rsidR="00790E40">
        <w:rPr>
          <w:rFonts w:cs="Arial"/>
        </w:rPr>
        <w:t>:</w:t>
      </w:r>
    </w:p>
    <w:p w14:paraId="76ABF74A" w14:textId="0471B65E" w:rsidR="00B11A91" w:rsidRDefault="00B11A91" w:rsidP="00450D35">
      <w:pPr>
        <w:pStyle w:val="SpecRequirement"/>
        <w:ind w:left="360"/>
        <w:rPr>
          <w:rFonts w:cs="Arial"/>
        </w:rPr>
      </w:pPr>
      <w:r>
        <w:rPr>
          <w:rFonts w:cs="Arial"/>
        </w:rPr>
        <w:t>These e</w:t>
      </w:r>
      <w:r w:rsidR="00790E40" w:rsidRPr="00790E40">
        <w:rPr>
          <w:rFonts w:cs="Arial"/>
        </w:rPr>
        <w:t>rror</w:t>
      </w:r>
      <w:r w:rsidR="00672CAC">
        <w:rPr>
          <w:rFonts w:cs="Arial"/>
        </w:rPr>
        <w:t xml:space="preserve"> </w:t>
      </w:r>
      <w:r w:rsidR="009C3C4F" w:rsidRPr="00A11B94">
        <w:rPr>
          <w:rFonts w:cs="Arial"/>
        </w:rPr>
        <w:t>count</w:t>
      </w:r>
      <w:r w:rsidR="009C3C4F">
        <w:rPr>
          <w:rFonts w:cs="Arial"/>
        </w:rPr>
        <w:t>er</w:t>
      </w:r>
      <w:r w:rsidR="009C3C4F" w:rsidRPr="00A11B94">
        <w:rPr>
          <w:rFonts w:cs="Arial"/>
        </w:rPr>
        <w:t>s</w:t>
      </w:r>
      <w:r>
        <w:rPr>
          <w:rFonts w:cs="Arial"/>
        </w:rPr>
        <w:t xml:space="preserve"> </w:t>
      </w:r>
      <w:r w:rsidR="00672CAC">
        <w:rPr>
          <w:rFonts w:cs="Arial"/>
        </w:rPr>
        <w:t xml:space="preserve">will </w:t>
      </w:r>
      <w:r w:rsidR="009C3C4F">
        <w:rPr>
          <w:rFonts w:cs="Arial"/>
        </w:rPr>
        <w:t xml:space="preserve">determine </w:t>
      </w:r>
      <w:r w:rsidR="009C3C4F" w:rsidRPr="00A11B94">
        <w:rPr>
          <w:rFonts w:cs="Arial"/>
          <w:color w:val="000000"/>
        </w:rPr>
        <w:t>channel data integrity</w:t>
      </w:r>
      <w:r w:rsidR="009C3C4F">
        <w:rPr>
          <w:rFonts w:cs="Arial"/>
        </w:rPr>
        <w:t xml:space="preserve"> </w:t>
      </w:r>
      <w:r>
        <w:rPr>
          <w:rFonts w:cs="Arial"/>
        </w:rPr>
        <w:t xml:space="preserve">by </w:t>
      </w:r>
      <w:r w:rsidR="007F58BE">
        <w:rPr>
          <w:rFonts w:cs="Arial"/>
        </w:rPr>
        <w:t xml:space="preserve">reporting of </w:t>
      </w:r>
      <w:r w:rsidR="00790E40" w:rsidRPr="00790E40">
        <w:rPr>
          <w:rFonts w:cs="Arial"/>
        </w:rPr>
        <w:t>CRC</w:t>
      </w:r>
      <w:r>
        <w:rPr>
          <w:rFonts w:cs="Arial"/>
        </w:rPr>
        <w:t xml:space="preserve"> and </w:t>
      </w:r>
      <w:r w:rsidR="00790E40" w:rsidRPr="00790E40">
        <w:rPr>
          <w:rFonts w:cs="Arial"/>
        </w:rPr>
        <w:t>parity error</w:t>
      </w:r>
      <w:r>
        <w:rPr>
          <w:rFonts w:cs="Arial"/>
        </w:rPr>
        <w:t>s.</w:t>
      </w:r>
    </w:p>
    <w:p w14:paraId="1BFBBC08" w14:textId="5C413AED" w:rsidR="005C6F90" w:rsidRDefault="00B11A91" w:rsidP="005C6F90">
      <w:pPr>
        <w:pStyle w:val="SpecRequirement"/>
        <w:ind w:left="360"/>
        <w:rPr>
          <w:rFonts w:cs="Arial"/>
        </w:rPr>
      </w:pPr>
      <w:r>
        <w:rPr>
          <w:rFonts w:cs="Arial"/>
        </w:rPr>
        <w:t>T</w:t>
      </w:r>
      <w:r w:rsidR="00456848">
        <w:rPr>
          <w:rFonts w:cs="Arial"/>
        </w:rPr>
        <w:t xml:space="preserve">he host </w:t>
      </w:r>
      <w:r w:rsidR="0082262A">
        <w:rPr>
          <w:rFonts w:cs="Arial"/>
        </w:rPr>
        <w:t>m</w:t>
      </w:r>
      <w:r w:rsidR="00442F6E">
        <w:rPr>
          <w:rFonts w:cs="Arial"/>
        </w:rPr>
        <w:t>icroprocessor</w:t>
      </w:r>
      <w:r w:rsidR="00456848">
        <w:rPr>
          <w:rFonts w:cs="Arial"/>
        </w:rPr>
        <w:t xml:space="preserve"> </w:t>
      </w:r>
      <w:r w:rsidR="00790E40" w:rsidRPr="00790E40">
        <w:rPr>
          <w:rFonts w:cs="Arial"/>
        </w:rPr>
        <w:t>shall</w:t>
      </w:r>
      <w:r w:rsidR="00456848">
        <w:rPr>
          <w:rFonts w:cs="Arial"/>
        </w:rPr>
        <w:t xml:space="preserve"> </w:t>
      </w:r>
      <w:r w:rsidR="00CF0D47">
        <w:rPr>
          <w:rFonts w:cs="Arial"/>
        </w:rPr>
        <w:t xml:space="preserve">have the ability to </w:t>
      </w:r>
      <w:r w:rsidR="00672CAC">
        <w:rPr>
          <w:rFonts w:cs="Arial"/>
        </w:rPr>
        <w:t>monitor</w:t>
      </w:r>
      <w:r w:rsidR="004A471C">
        <w:rPr>
          <w:rFonts w:cs="Arial"/>
        </w:rPr>
        <w:t xml:space="preserve"> </w:t>
      </w:r>
      <w:r w:rsidR="00456848">
        <w:rPr>
          <w:rFonts w:cs="Arial"/>
        </w:rPr>
        <w:t xml:space="preserve">these error counts by </w:t>
      </w:r>
      <w:r w:rsidR="00672CAC">
        <w:rPr>
          <w:rFonts w:cs="Arial"/>
        </w:rPr>
        <w:t xml:space="preserve">polling </w:t>
      </w:r>
      <w:r w:rsidR="00775379">
        <w:rPr>
          <w:rFonts w:cs="Arial"/>
        </w:rPr>
        <w:t xml:space="preserve">or monitoring </w:t>
      </w:r>
      <w:r w:rsidR="00672CAC" w:rsidRPr="00A11B94">
        <w:rPr>
          <w:rFonts w:cs="Arial"/>
        </w:rPr>
        <w:t>registers</w:t>
      </w:r>
      <w:r w:rsidR="00672CAC">
        <w:rPr>
          <w:rFonts w:cs="Arial"/>
        </w:rPr>
        <w:t xml:space="preserve"> specified</w:t>
      </w:r>
      <w:r w:rsidR="00672CAC" w:rsidRPr="00A11B94">
        <w:rPr>
          <w:rFonts w:cs="Arial"/>
        </w:rPr>
        <w:t xml:space="preserve"> in table</w:t>
      </w:r>
      <w:r w:rsidR="00465D97" w:rsidRPr="00790E40">
        <w:rPr>
          <w:rFonts w:cs="Arial"/>
        </w:rPr>
        <w:t xml:space="preserve"> </w:t>
      </w:r>
      <w:r w:rsidR="00527AED">
        <w:rPr>
          <w:rFonts w:cs="Arial"/>
        </w:rPr>
        <w:t>8</w:t>
      </w:r>
      <w:r w:rsidR="00F658B0">
        <w:rPr>
          <w:rFonts w:cs="Arial"/>
        </w:rPr>
        <w:t>a and 8b</w:t>
      </w:r>
      <w:r w:rsidR="005C6F90">
        <w:rPr>
          <w:rFonts w:cs="Arial"/>
        </w:rPr>
        <w:t>.</w:t>
      </w:r>
    </w:p>
    <w:p w14:paraId="3C5B4019" w14:textId="044B2B4F" w:rsidR="008F360A" w:rsidRPr="00790E40" w:rsidRDefault="005C6F90" w:rsidP="00477EA4">
      <w:pPr>
        <w:pStyle w:val="SpecRequirement"/>
        <w:rPr>
          <w:rFonts w:cs="Arial"/>
        </w:rPr>
      </w:pPr>
      <w:r>
        <w:rPr>
          <w:rFonts w:cs="Arial"/>
        </w:rPr>
        <w:t>The error count</w:t>
      </w:r>
      <w:r w:rsidR="00103F89">
        <w:rPr>
          <w:rFonts w:cs="Arial"/>
        </w:rPr>
        <w:t>s</w:t>
      </w:r>
      <w:r>
        <w:rPr>
          <w:rFonts w:cs="Arial"/>
        </w:rPr>
        <w:t xml:space="preserve"> can be reported via DID “</w:t>
      </w:r>
      <w:r w:rsidRPr="00750EDB">
        <w:rPr>
          <w:rFonts w:cs="Arial"/>
        </w:rPr>
        <w:t>Network Error</w:t>
      </w:r>
      <w:r>
        <w:rPr>
          <w:rFonts w:cs="Arial"/>
        </w:rPr>
        <w:t>“</w:t>
      </w:r>
    </w:p>
    <w:tbl>
      <w:tblPr>
        <w:tblW w:w="8388" w:type="dxa"/>
        <w:tblLayout w:type="fixed"/>
        <w:tblLook w:val="04A0" w:firstRow="1" w:lastRow="0" w:firstColumn="1" w:lastColumn="0" w:noHBand="0" w:noVBand="1"/>
      </w:tblPr>
      <w:tblGrid>
        <w:gridCol w:w="1368"/>
        <w:gridCol w:w="810"/>
        <w:gridCol w:w="810"/>
        <w:gridCol w:w="810"/>
        <w:gridCol w:w="720"/>
        <w:gridCol w:w="810"/>
        <w:gridCol w:w="810"/>
        <w:gridCol w:w="810"/>
        <w:gridCol w:w="720"/>
        <w:gridCol w:w="720"/>
      </w:tblGrid>
      <w:tr w:rsidR="00571BFD" w:rsidRPr="000F3D60" w14:paraId="16CADD70" w14:textId="77777777" w:rsidTr="00417661">
        <w:trPr>
          <w:trHeight w:val="125"/>
        </w:trPr>
        <w:tc>
          <w:tcPr>
            <w:tcW w:w="1368" w:type="dxa"/>
            <w:vMerge w:val="restart"/>
            <w:tcBorders>
              <w:top w:val="single" w:sz="4" w:space="0" w:color="auto"/>
              <w:left w:val="single" w:sz="4" w:space="0" w:color="auto"/>
              <w:right w:val="single" w:sz="4" w:space="0" w:color="auto"/>
            </w:tcBorders>
            <w:shd w:val="clear" w:color="auto" w:fill="auto"/>
            <w:noWrap/>
            <w:vAlign w:val="bottom"/>
          </w:tcPr>
          <w:p w14:paraId="69C324C4" w14:textId="77777777" w:rsidR="00571BFD" w:rsidRPr="00571BFD" w:rsidRDefault="00571BFD" w:rsidP="00AB3503">
            <w:pPr>
              <w:overflowPunct/>
              <w:autoSpaceDE/>
              <w:autoSpaceDN/>
              <w:adjustRightInd/>
              <w:textAlignment w:val="auto"/>
              <w:rPr>
                <w:rFonts w:ascii="Arial" w:hAnsi="Arial" w:cs="Arial"/>
                <w:b/>
                <w:color w:val="000000"/>
              </w:rPr>
            </w:pPr>
          </w:p>
          <w:p w14:paraId="4B875FAD" w14:textId="6B19B9E6" w:rsidR="00417661" w:rsidRPr="00450D35" w:rsidRDefault="00571BFD" w:rsidP="00AB3503">
            <w:pPr>
              <w:overflowPunct/>
              <w:autoSpaceDE/>
              <w:autoSpaceDN/>
              <w:adjustRightInd/>
              <w:textAlignment w:val="auto"/>
              <w:rPr>
                <w:rFonts w:ascii="Arial" w:hAnsi="Arial" w:cs="Arial"/>
                <w:b/>
                <w:color w:val="000000"/>
              </w:rPr>
            </w:pPr>
            <w:r w:rsidRPr="00571BFD">
              <w:rPr>
                <w:rFonts w:ascii="Arial" w:hAnsi="Arial" w:cs="Arial"/>
                <w:b/>
                <w:color w:val="000000"/>
              </w:rPr>
              <w:t>Description</w:t>
            </w:r>
          </w:p>
          <w:p w14:paraId="7687C526" w14:textId="54FF9B4D" w:rsidR="00571BFD" w:rsidRPr="00571BFD" w:rsidRDefault="00571BFD" w:rsidP="00AB3503">
            <w:pPr>
              <w:rPr>
                <w:rFonts w:ascii="Arial" w:hAnsi="Arial" w:cs="Arial"/>
                <w:b/>
                <w:color w:val="000000"/>
              </w:rPr>
            </w:pPr>
          </w:p>
        </w:tc>
        <w:tc>
          <w:tcPr>
            <w:tcW w:w="7020" w:type="dxa"/>
            <w:gridSpan w:val="9"/>
            <w:tcBorders>
              <w:top w:val="single" w:sz="4" w:space="0" w:color="auto"/>
              <w:left w:val="nil"/>
              <w:bottom w:val="single" w:sz="4" w:space="0" w:color="auto"/>
              <w:right w:val="single" w:sz="4" w:space="0" w:color="auto"/>
            </w:tcBorders>
            <w:shd w:val="clear" w:color="auto" w:fill="auto"/>
            <w:vAlign w:val="bottom"/>
          </w:tcPr>
          <w:p w14:paraId="6BF7A6E7" w14:textId="457529B7" w:rsidR="00571BFD" w:rsidRPr="00571BFD" w:rsidRDefault="00571BFD" w:rsidP="00AB3503">
            <w:pPr>
              <w:overflowPunct/>
              <w:autoSpaceDE/>
              <w:autoSpaceDN/>
              <w:adjustRightInd/>
              <w:textAlignment w:val="auto"/>
              <w:rPr>
                <w:rFonts w:ascii="Arial" w:hAnsi="Arial" w:cs="Arial"/>
                <w:b/>
                <w:color w:val="000000"/>
              </w:rPr>
            </w:pPr>
            <w:r>
              <w:rPr>
                <w:rFonts w:ascii="Arial" w:hAnsi="Arial" w:cs="Arial"/>
                <w:b/>
                <w:color w:val="000000"/>
              </w:rPr>
              <w:t xml:space="preserve">Register Addresses </w:t>
            </w:r>
          </w:p>
        </w:tc>
      </w:tr>
      <w:tr w:rsidR="00417661" w:rsidRPr="000F3D60" w14:paraId="0E4FD120" w14:textId="77777777" w:rsidTr="00417661">
        <w:trPr>
          <w:trHeight w:val="300"/>
        </w:trPr>
        <w:tc>
          <w:tcPr>
            <w:tcW w:w="1368" w:type="dxa"/>
            <w:vMerge/>
            <w:tcBorders>
              <w:left w:val="single" w:sz="4" w:space="0" w:color="auto"/>
              <w:bottom w:val="single" w:sz="4" w:space="0" w:color="auto"/>
              <w:right w:val="single" w:sz="4" w:space="0" w:color="auto"/>
            </w:tcBorders>
            <w:shd w:val="clear" w:color="auto" w:fill="auto"/>
            <w:noWrap/>
            <w:vAlign w:val="bottom"/>
            <w:hideMark/>
          </w:tcPr>
          <w:p w14:paraId="3A125936" w14:textId="787A3472" w:rsidR="00417661" w:rsidRPr="002C4F8F" w:rsidRDefault="00417661" w:rsidP="00AB3503">
            <w:pPr>
              <w:overflowPunct/>
              <w:autoSpaceDE/>
              <w:autoSpaceDN/>
              <w:adjustRightInd/>
              <w:textAlignment w:val="auto"/>
              <w:rPr>
                <w:rFonts w:ascii="Arial" w:hAnsi="Arial" w:cs="Arial"/>
                <w:b/>
                <w:color w:val="000000"/>
              </w:rPr>
            </w:pP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AC0D1E4" w14:textId="77777777"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UB</w:t>
            </w:r>
          </w:p>
          <w:p w14:paraId="6CF54A80" w14:textId="792F2DF1"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913A/933</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9380132" w14:textId="77777777" w:rsidR="00417661" w:rsidRPr="00E90045" w:rsidRDefault="00417661" w:rsidP="00AB3503">
            <w:pPr>
              <w:overflowPunct/>
              <w:autoSpaceDE/>
              <w:autoSpaceDN/>
              <w:adjustRightInd/>
              <w:textAlignment w:val="auto"/>
              <w:rPr>
                <w:rFonts w:ascii="Arial" w:hAnsi="Arial" w:cs="Arial"/>
                <w:b/>
                <w:bCs/>
                <w:color w:val="000000"/>
              </w:rPr>
            </w:pPr>
            <w:r w:rsidRPr="00E90045">
              <w:rPr>
                <w:rFonts w:ascii="Arial" w:hAnsi="Arial" w:cs="Arial"/>
                <w:b/>
                <w:color w:val="000000"/>
              </w:rPr>
              <w:t>UB</w:t>
            </w:r>
          </w:p>
          <w:p w14:paraId="149295D6" w14:textId="4B32CEE2" w:rsidR="00417661" w:rsidRPr="00E90045" w:rsidRDefault="00417661" w:rsidP="00AB3503">
            <w:pPr>
              <w:overflowPunct/>
              <w:autoSpaceDE/>
              <w:autoSpaceDN/>
              <w:adjustRightInd/>
              <w:textAlignment w:val="auto"/>
              <w:rPr>
                <w:rFonts w:ascii="Arial" w:hAnsi="Arial" w:cs="Arial"/>
                <w:b/>
                <w:color w:val="000000"/>
              </w:rPr>
            </w:pPr>
            <w:r w:rsidRPr="00E90045">
              <w:rPr>
                <w:rFonts w:ascii="Arial" w:hAnsi="Arial" w:cs="Arial"/>
                <w:b/>
                <w:color w:val="000000"/>
              </w:rPr>
              <w:t>914A</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A443845" w14:textId="77777777" w:rsidR="00417661" w:rsidRPr="00E90045" w:rsidRDefault="00417661" w:rsidP="00AB3503">
            <w:pPr>
              <w:overflowPunct/>
              <w:autoSpaceDE/>
              <w:autoSpaceDN/>
              <w:adjustRightInd/>
              <w:textAlignment w:val="auto"/>
              <w:rPr>
                <w:rFonts w:ascii="Arial" w:hAnsi="Arial" w:cs="Arial"/>
                <w:b/>
                <w:bCs/>
                <w:color w:val="000000"/>
              </w:rPr>
            </w:pPr>
            <w:r w:rsidRPr="00E90045">
              <w:rPr>
                <w:rFonts w:ascii="Arial" w:hAnsi="Arial" w:cs="Arial"/>
                <w:b/>
                <w:color w:val="000000"/>
              </w:rPr>
              <w:t>UB</w:t>
            </w:r>
          </w:p>
          <w:p w14:paraId="662F8203" w14:textId="77777777" w:rsidR="00417661" w:rsidRPr="00E90045" w:rsidRDefault="00417661" w:rsidP="00AB3503">
            <w:pPr>
              <w:overflowPunct/>
              <w:autoSpaceDE/>
              <w:autoSpaceDN/>
              <w:adjustRightInd/>
              <w:textAlignment w:val="auto"/>
              <w:rPr>
                <w:rFonts w:ascii="Arial" w:hAnsi="Arial" w:cs="Arial"/>
                <w:b/>
                <w:color w:val="000000"/>
              </w:rPr>
            </w:pPr>
            <w:r w:rsidRPr="00E90045">
              <w:rPr>
                <w:rFonts w:ascii="Arial" w:hAnsi="Arial" w:cs="Arial"/>
                <w:b/>
                <w:color w:val="000000"/>
              </w:rPr>
              <w:t>934</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79B89DA" w14:textId="77777777" w:rsidR="00417661" w:rsidRPr="00E90045" w:rsidRDefault="00417661" w:rsidP="00AB3503">
            <w:pPr>
              <w:overflowPunct/>
              <w:autoSpaceDE/>
              <w:autoSpaceDN/>
              <w:adjustRightInd/>
              <w:textAlignment w:val="auto"/>
              <w:rPr>
                <w:rFonts w:ascii="Arial" w:hAnsi="Arial" w:cs="Arial"/>
                <w:b/>
                <w:bCs/>
                <w:color w:val="000000"/>
              </w:rPr>
            </w:pPr>
            <w:r w:rsidRPr="00E90045">
              <w:rPr>
                <w:rFonts w:ascii="Arial" w:hAnsi="Arial" w:cs="Arial"/>
                <w:b/>
                <w:color w:val="000000"/>
              </w:rPr>
              <w:t>UB</w:t>
            </w:r>
          </w:p>
          <w:p w14:paraId="35044517" w14:textId="77777777" w:rsidR="00417661" w:rsidRPr="00E90045" w:rsidRDefault="00417661" w:rsidP="00AB3503">
            <w:pPr>
              <w:overflowPunct/>
              <w:autoSpaceDE/>
              <w:autoSpaceDN/>
              <w:adjustRightInd/>
              <w:textAlignment w:val="auto"/>
              <w:rPr>
                <w:rFonts w:ascii="Arial" w:hAnsi="Arial" w:cs="Arial"/>
                <w:b/>
                <w:color w:val="000000"/>
              </w:rPr>
            </w:pPr>
            <w:r w:rsidRPr="00E90045">
              <w:rPr>
                <w:rFonts w:ascii="Arial" w:hAnsi="Arial" w:cs="Arial"/>
                <w:b/>
                <w:color w:val="000000"/>
              </w:rPr>
              <w:t>953</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7FDB5579" w14:textId="77777777" w:rsidR="00417661" w:rsidRPr="00417661" w:rsidRDefault="00417661" w:rsidP="00AB3503">
            <w:pPr>
              <w:overflowPunct/>
              <w:autoSpaceDE/>
              <w:autoSpaceDN/>
              <w:adjustRightInd/>
              <w:textAlignment w:val="auto"/>
              <w:rPr>
                <w:rFonts w:ascii="Arial" w:hAnsi="Arial" w:cs="Arial"/>
                <w:b/>
                <w:bCs/>
                <w:color w:val="000000"/>
              </w:rPr>
            </w:pPr>
            <w:r w:rsidRPr="00417661">
              <w:rPr>
                <w:rFonts w:ascii="Arial" w:hAnsi="Arial" w:cs="Arial"/>
                <w:b/>
                <w:color w:val="000000"/>
              </w:rPr>
              <w:t>UB</w:t>
            </w:r>
          </w:p>
          <w:p w14:paraId="1C6B0629" w14:textId="77777777"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954</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50D80878" w14:textId="77777777" w:rsidR="00417661" w:rsidRPr="00417661" w:rsidRDefault="00417661" w:rsidP="00AB3503">
            <w:pPr>
              <w:overflowPunct/>
              <w:autoSpaceDE/>
              <w:autoSpaceDN/>
              <w:adjustRightInd/>
              <w:textAlignment w:val="auto"/>
              <w:rPr>
                <w:rFonts w:ascii="Arial" w:hAnsi="Arial" w:cs="Arial"/>
                <w:b/>
                <w:bCs/>
                <w:color w:val="000000"/>
              </w:rPr>
            </w:pPr>
            <w:r w:rsidRPr="00417661">
              <w:rPr>
                <w:rFonts w:ascii="Arial" w:hAnsi="Arial" w:cs="Arial"/>
                <w:b/>
                <w:color w:val="000000"/>
              </w:rPr>
              <w:t>UB</w:t>
            </w:r>
          </w:p>
          <w:p w14:paraId="0AC9B891" w14:textId="77777777"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960</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77BA4566" w14:textId="77777777" w:rsidR="00417661" w:rsidRPr="00417661" w:rsidRDefault="00417661" w:rsidP="00AB3503">
            <w:pPr>
              <w:overflowPunct/>
              <w:autoSpaceDE/>
              <w:autoSpaceDN/>
              <w:adjustRightInd/>
              <w:textAlignment w:val="auto"/>
              <w:rPr>
                <w:rFonts w:ascii="Arial" w:hAnsi="Arial" w:cs="Arial"/>
                <w:b/>
                <w:bCs/>
                <w:color w:val="000000"/>
              </w:rPr>
            </w:pPr>
            <w:r w:rsidRPr="00417661">
              <w:rPr>
                <w:rFonts w:ascii="Arial" w:hAnsi="Arial" w:cs="Arial"/>
                <w:b/>
                <w:color w:val="000000"/>
              </w:rPr>
              <w:t>UH</w:t>
            </w:r>
          </w:p>
          <w:p w14:paraId="2716997B" w14:textId="77777777"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927/</w:t>
            </w:r>
          </w:p>
          <w:p w14:paraId="40055922" w14:textId="2F85478C"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947</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28394997" w14:textId="77777777" w:rsidR="00417661" w:rsidRPr="00417661" w:rsidRDefault="00417661" w:rsidP="00AB3503">
            <w:pPr>
              <w:overflowPunct/>
              <w:autoSpaceDE/>
              <w:autoSpaceDN/>
              <w:adjustRightInd/>
              <w:textAlignment w:val="auto"/>
              <w:rPr>
                <w:rFonts w:ascii="Arial" w:hAnsi="Arial" w:cs="Arial"/>
                <w:b/>
                <w:bCs/>
                <w:color w:val="000000"/>
              </w:rPr>
            </w:pPr>
            <w:r w:rsidRPr="00417661">
              <w:rPr>
                <w:rFonts w:ascii="Arial" w:hAnsi="Arial" w:cs="Arial"/>
                <w:b/>
                <w:color w:val="000000"/>
              </w:rPr>
              <w:t>UH</w:t>
            </w:r>
          </w:p>
          <w:p w14:paraId="38C8F056" w14:textId="77777777"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928</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D771082" w14:textId="77777777" w:rsidR="00417661" w:rsidRPr="00417661" w:rsidRDefault="00417661" w:rsidP="00AB3503">
            <w:pPr>
              <w:overflowPunct/>
              <w:autoSpaceDE/>
              <w:autoSpaceDN/>
              <w:adjustRightInd/>
              <w:textAlignment w:val="auto"/>
              <w:rPr>
                <w:rFonts w:ascii="Arial" w:hAnsi="Arial" w:cs="Arial"/>
                <w:b/>
                <w:bCs/>
                <w:color w:val="000000"/>
              </w:rPr>
            </w:pPr>
            <w:r w:rsidRPr="00417661">
              <w:rPr>
                <w:rFonts w:ascii="Arial" w:hAnsi="Arial" w:cs="Arial"/>
                <w:b/>
                <w:color w:val="000000"/>
              </w:rPr>
              <w:t>UH</w:t>
            </w:r>
          </w:p>
          <w:p w14:paraId="0BC13661" w14:textId="77777777" w:rsidR="00417661" w:rsidRPr="00417661" w:rsidRDefault="00417661" w:rsidP="00AB3503">
            <w:pPr>
              <w:overflowPunct/>
              <w:autoSpaceDE/>
              <w:autoSpaceDN/>
              <w:adjustRightInd/>
              <w:textAlignment w:val="auto"/>
              <w:rPr>
                <w:rFonts w:ascii="Arial" w:hAnsi="Arial" w:cs="Arial"/>
                <w:b/>
                <w:color w:val="000000"/>
              </w:rPr>
            </w:pPr>
            <w:r w:rsidRPr="00417661">
              <w:rPr>
                <w:rFonts w:ascii="Arial" w:hAnsi="Arial" w:cs="Arial"/>
                <w:b/>
                <w:color w:val="000000"/>
              </w:rPr>
              <w:t>948</w:t>
            </w:r>
          </w:p>
        </w:tc>
      </w:tr>
      <w:tr w:rsidR="00417661" w:rsidRPr="000F3D60" w14:paraId="2BDDF4A0" w14:textId="77777777" w:rsidTr="00417661">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32F588" w14:textId="779A257C" w:rsidR="00417661" w:rsidRPr="00450D35" w:rsidRDefault="00417661" w:rsidP="00AB3503">
            <w:pPr>
              <w:overflowPunct/>
              <w:autoSpaceDE/>
              <w:autoSpaceDN/>
              <w:adjustRightInd/>
              <w:textAlignment w:val="auto"/>
              <w:rPr>
                <w:rFonts w:ascii="Arial" w:hAnsi="Arial" w:cs="Arial"/>
                <w:color w:val="000000"/>
              </w:rPr>
            </w:pPr>
            <w:r w:rsidRPr="00450D35">
              <w:rPr>
                <w:rFonts w:ascii="Arial" w:hAnsi="Arial" w:cs="Arial"/>
                <w:color w:val="000000"/>
              </w:rPr>
              <w:t>Back channel data integrity</w:t>
            </w:r>
          </w:p>
        </w:tc>
        <w:tc>
          <w:tcPr>
            <w:tcW w:w="810" w:type="dxa"/>
            <w:tcBorders>
              <w:top w:val="single" w:sz="4" w:space="0" w:color="auto"/>
              <w:left w:val="nil"/>
              <w:bottom w:val="single" w:sz="4" w:space="0" w:color="auto"/>
              <w:right w:val="single" w:sz="4" w:space="0" w:color="auto"/>
            </w:tcBorders>
            <w:shd w:val="clear" w:color="auto" w:fill="auto"/>
            <w:vAlign w:val="bottom"/>
          </w:tcPr>
          <w:p w14:paraId="5C022DDC" w14:textId="02655C8B" w:rsidR="00417661" w:rsidRPr="00450D35" w:rsidRDefault="00417661" w:rsidP="00571BFD">
            <w:pPr>
              <w:overflowPunct/>
              <w:autoSpaceDE/>
              <w:autoSpaceDN/>
              <w:adjustRightInd/>
              <w:textAlignment w:val="auto"/>
              <w:rPr>
                <w:rFonts w:ascii="Arial" w:hAnsi="Arial" w:cs="Arial"/>
                <w:color w:val="000000"/>
              </w:rPr>
            </w:pPr>
            <w:r w:rsidRPr="00571BFD">
              <w:rPr>
                <w:rFonts w:ascii="Arial" w:hAnsi="Arial" w:cs="Arial"/>
                <w:color w:val="000000"/>
              </w:rPr>
              <w:t>0x0A, 0x0B</w:t>
            </w:r>
            <w:r w:rsidRPr="00450D35">
              <w:rPr>
                <w:rFonts w:ascii="Arial" w:hAnsi="Arial" w:cs="Arial"/>
                <w:color w:val="000000"/>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14:paraId="5AA62763" w14:textId="53426847" w:rsidR="00417661" w:rsidRPr="00E90045" w:rsidRDefault="00417661" w:rsidP="00AB3503">
            <w:pPr>
              <w:overflowPunct/>
              <w:autoSpaceDE/>
              <w:autoSpaceDN/>
              <w:adjustRightInd/>
              <w:textAlignment w:val="auto"/>
              <w:rPr>
                <w:rFonts w:ascii="Arial" w:hAnsi="Arial" w:cs="Arial"/>
                <w:color w:val="000000"/>
              </w:rPr>
            </w:pPr>
            <w:r w:rsidRPr="00E90045">
              <w:rPr>
                <w:rFonts w:ascii="Arial" w:hAnsi="Arial" w:cs="Arial"/>
                <w:color w:val="000000"/>
              </w:rPr>
              <w:t>NA</w:t>
            </w:r>
          </w:p>
        </w:tc>
        <w:tc>
          <w:tcPr>
            <w:tcW w:w="810" w:type="dxa"/>
            <w:tcBorders>
              <w:top w:val="single" w:sz="4" w:space="0" w:color="auto"/>
              <w:left w:val="nil"/>
              <w:bottom w:val="single" w:sz="4" w:space="0" w:color="auto"/>
              <w:right w:val="single" w:sz="4" w:space="0" w:color="auto"/>
            </w:tcBorders>
            <w:shd w:val="clear" w:color="auto" w:fill="auto"/>
            <w:vAlign w:val="bottom"/>
          </w:tcPr>
          <w:p w14:paraId="03FA79E7" w14:textId="1F22A359" w:rsidR="00417661" w:rsidRPr="00E90045" w:rsidRDefault="00417661" w:rsidP="00AB3503">
            <w:pPr>
              <w:overflowPunct/>
              <w:autoSpaceDE/>
              <w:autoSpaceDN/>
              <w:adjustRightInd/>
              <w:textAlignment w:val="auto"/>
              <w:rPr>
                <w:rFonts w:ascii="Arial" w:hAnsi="Arial" w:cs="Arial"/>
                <w:color w:val="000000"/>
              </w:rPr>
            </w:pPr>
            <w:r w:rsidRPr="00E90045">
              <w:rPr>
                <w:rFonts w:ascii="Arial" w:hAnsi="Arial" w:cs="Arial"/>
                <w:color w:val="000000"/>
              </w:rPr>
              <w:t>NA</w:t>
            </w:r>
          </w:p>
        </w:tc>
        <w:tc>
          <w:tcPr>
            <w:tcW w:w="720" w:type="dxa"/>
            <w:tcBorders>
              <w:top w:val="single" w:sz="4" w:space="0" w:color="auto"/>
              <w:left w:val="nil"/>
              <w:bottom w:val="single" w:sz="4" w:space="0" w:color="auto"/>
              <w:right w:val="single" w:sz="4" w:space="0" w:color="auto"/>
            </w:tcBorders>
            <w:shd w:val="clear" w:color="auto" w:fill="auto"/>
            <w:vAlign w:val="bottom"/>
          </w:tcPr>
          <w:p w14:paraId="3B235049" w14:textId="2C0A339F" w:rsidR="00417661" w:rsidRPr="00E90045" w:rsidRDefault="00417661" w:rsidP="00AB3503">
            <w:pPr>
              <w:overflowPunct/>
              <w:autoSpaceDE/>
              <w:autoSpaceDN/>
              <w:adjustRightInd/>
              <w:textAlignment w:val="auto"/>
              <w:rPr>
                <w:rFonts w:ascii="Arial" w:hAnsi="Arial" w:cs="Arial"/>
                <w:color w:val="000000"/>
              </w:rPr>
            </w:pPr>
            <w:r w:rsidRPr="00E90045">
              <w:rPr>
                <w:rFonts w:ascii="Arial" w:hAnsi="Arial" w:cs="Arial"/>
                <w:color w:val="000000"/>
              </w:rPr>
              <w:t>0x55, 0x56</w:t>
            </w:r>
          </w:p>
        </w:tc>
        <w:tc>
          <w:tcPr>
            <w:tcW w:w="810" w:type="dxa"/>
            <w:tcBorders>
              <w:top w:val="single" w:sz="4" w:space="0" w:color="auto"/>
              <w:left w:val="nil"/>
              <w:bottom w:val="single" w:sz="4" w:space="0" w:color="auto"/>
              <w:right w:val="single" w:sz="4" w:space="0" w:color="auto"/>
            </w:tcBorders>
            <w:shd w:val="clear" w:color="auto" w:fill="auto"/>
            <w:vAlign w:val="bottom"/>
          </w:tcPr>
          <w:p w14:paraId="54CBD14B" w14:textId="585A7926" w:rsidR="00417661" w:rsidRPr="00450D35" w:rsidRDefault="00417661" w:rsidP="00AB3503">
            <w:pPr>
              <w:overflowPunct/>
              <w:autoSpaceDE/>
              <w:autoSpaceDN/>
              <w:adjustRightInd/>
              <w:textAlignment w:val="auto"/>
              <w:rPr>
                <w:rFonts w:ascii="Arial" w:hAnsi="Arial" w:cs="Arial"/>
                <w:color w:val="000000"/>
              </w:rPr>
            </w:pPr>
            <w:r>
              <w:rPr>
                <w:rFonts w:ascii="Arial" w:hAnsi="Arial" w:cs="Arial"/>
                <w:color w:val="000000"/>
              </w:rPr>
              <w:t>NA</w:t>
            </w:r>
          </w:p>
        </w:tc>
        <w:tc>
          <w:tcPr>
            <w:tcW w:w="810" w:type="dxa"/>
            <w:tcBorders>
              <w:top w:val="single" w:sz="4" w:space="0" w:color="auto"/>
              <w:left w:val="nil"/>
              <w:bottom w:val="single" w:sz="4" w:space="0" w:color="auto"/>
              <w:right w:val="single" w:sz="4" w:space="0" w:color="auto"/>
            </w:tcBorders>
            <w:shd w:val="clear" w:color="auto" w:fill="auto"/>
            <w:vAlign w:val="bottom"/>
          </w:tcPr>
          <w:p w14:paraId="2A28FCBE" w14:textId="765BE2DC" w:rsidR="00417661" w:rsidRPr="00450D35" w:rsidRDefault="00417661" w:rsidP="00AB3503">
            <w:pPr>
              <w:overflowPunct/>
              <w:autoSpaceDE/>
              <w:autoSpaceDN/>
              <w:adjustRightInd/>
              <w:textAlignment w:val="auto"/>
              <w:rPr>
                <w:rFonts w:ascii="Arial" w:hAnsi="Arial" w:cs="Arial"/>
                <w:color w:val="000000"/>
              </w:rPr>
            </w:pPr>
            <w:r w:rsidRPr="002D3B3B">
              <w:rPr>
                <w:rFonts w:ascii="Arial" w:hAnsi="Arial" w:cs="Arial"/>
                <w:color w:val="000000"/>
              </w:rPr>
              <w:t>0x47</w:t>
            </w:r>
          </w:p>
        </w:tc>
        <w:tc>
          <w:tcPr>
            <w:tcW w:w="810" w:type="dxa"/>
            <w:tcBorders>
              <w:top w:val="single" w:sz="4" w:space="0" w:color="auto"/>
              <w:left w:val="nil"/>
              <w:bottom w:val="single" w:sz="4" w:space="0" w:color="auto"/>
              <w:right w:val="single" w:sz="4" w:space="0" w:color="auto"/>
            </w:tcBorders>
            <w:shd w:val="clear" w:color="auto" w:fill="auto"/>
            <w:vAlign w:val="bottom"/>
          </w:tcPr>
          <w:p w14:paraId="0174DE58" w14:textId="7A6CCE25" w:rsidR="00417661" w:rsidRPr="00450D35" w:rsidRDefault="00417661">
            <w:pPr>
              <w:overflowPunct/>
              <w:autoSpaceDE/>
              <w:autoSpaceDN/>
              <w:adjustRightInd/>
              <w:textAlignment w:val="auto"/>
              <w:rPr>
                <w:rFonts w:ascii="Arial" w:hAnsi="Arial" w:cs="Arial"/>
                <w:color w:val="000000"/>
              </w:rPr>
            </w:pPr>
            <w:r w:rsidRPr="00450D35">
              <w:rPr>
                <w:rFonts w:ascii="Arial" w:hAnsi="Arial" w:cs="Arial"/>
                <w:color w:val="000000"/>
              </w:rPr>
              <w:t xml:space="preserve">0x0A, 0x0B, </w:t>
            </w:r>
          </w:p>
        </w:tc>
        <w:tc>
          <w:tcPr>
            <w:tcW w:w="720" w:type="dxa"/>
            <w:tcBorders>
              <w:top w:val="single" w:sz="4" w:space="0" w:color="auto"/>
              <w:left w:val="nil"/>
              <w:bottom w:val="single" w:sz="4" w:space="0" w:color="auto"/>
              <w:right w:val="single" w:sz="4" w:space="0" w:color="auto"/>
            </w:tcBorders>
            <w:shd w:val="clear" w:color="auto" w:fill="auto"/>
            <w:vAlign w:val="bottom"/>
          </w:tcPr>
          <w:p w14:paraId="7B8276DC" w14:textId="71277AAB" w:rsidR="00417661" w:rsidRPr="00450D35" w:rsidRDefault="00417661" w:rsidP="00AB3503">
            <w:pPr>
              <w:overflowPunct/>
              <w:autoSpaceDE/>
              <w:autoSpaceDN/>
              <w:adjustRightInd/>
              <w:textAlignment w:val="auto"/>
              <w:rPr>
                <w:rFonts w:ascii="Arial" w:hAnsi="Arial" w:cs="Arial"/>
                <w:color w:val="000000"/>
              </w:rPr>
            </w:pPr>
            <w:r>
              <w:rPr>
                <w:rFonts w:ascii="Arial" w:hAnsi="Arial" w:cs="Arial"/>
                <w:color w:val="000000"/>
              </w:rPr>
              <w:t>NA</w:t>
            </w:r>
          </w:p>
        </w:tc>
        <w:tc>
          <w:tcPr>
            <w:tcW w:w="720" w:type="dxa"/>
            <w:tcBorders>
              <w:top w:val="single" w:sz="4" w:space="0" w:color="auto"/>
              <w:left w:val="nil"/>
              <w:bottom w:val="single" w:sz="4" w:space="0" w:color="auto"/>
              <w:right w:val="single" w:sz="4" w:space="0" w:color="auto"/>
            </w:tcBorders>
            <w:shd w:val="clear" w:color="auto" w:fill="auto"/>
            <w:vAlign w:val="bottom"/>
          </w:tcPr>
          <w:p w14:paraId="20A3180A" w14:textId="01067F56" w:rsidR="00417661" w:rsidRPr="00450D35" w:rsidRDefault="00417661" w:rsidP="00AB3503">
            <w:pPr>
              <w:overflowPunct/>
              <w:autoSpaceDE/>
              <w:autoSpaceDN/>
              <w:adjustRightInd/>
              <w:textAlignment w:val="auto"/>
              <w:rPr>
                <w:rFonts w:ascii="Arial" w:hAnsi="Arial" w:cs="Arial"/>
                <w:color w:val="000000"/>
              </w:rPr>
            </w:pPr>
            <w:r>
              <w:rPr>
                <w:rFonts w:ascii="Arial" w:hAnsi="Arial" w:cs="Arial"/>
                <w:color w:val="000000"/>
              </w:rPr>
              <w:t>NA</w:t>
            </w:r>
          </w:p>
        </w:tc>
      </w:tr>
      <w:tr w:rsidR="00417661" w:rsidRPr="000F3D60" w14:paraId="3C31203B" w14:textId="77777777" w:rsidTr="00417661">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8F0C1" w14:textId="7B1996E2" w:rsidR="00417661" w:rsidRPr="00450D35" w:rsidRDefault="00417661" w:rsidP="003F54A8">
            <w:pPr>
              <w:overflowPunct/>
              <w:autoSpaceDE/>
              <w:autoSpaceDN/>
              <w:adjustRightInd/>
              <w:textAlignment w:val="auto"/>
              <w:rPr>
                <w:rFonts w:ascii="Arial" w:hAnsi="Arial" w:cs="Arial"/>
                <w:color w:val="000000"/>
              </w:rPr>
            </w:pPr>
            <w:r>
              <w:rPr>
                <w:rFonts w:ascii="Arial" w:hAnsi="Arial" w:cs="Arial"/>
                <w:color w:val="000000"/>
              </w:rPr>
              <w:t>F</w:t>
            </w:r>
            <w:r w:rsidRPr="003F54A8">
              <w:rPr>
                <w:rFonts w:ascii="Arial" w:hAnsi="Arial" w:cs="Arial"/>
                <w:color w:val="000000"/>
              </w:rPr>
              <w:t>orward channel data integrity</w:t>
            </w:r>
          </w:p>
        </w:tc>
        <w:tc>
          <w:tcPr>
            <w:tcW w:w="810" w:type="dxa"/>
            <w:tcBorders>
              <w:top w:val="single" w:sz="4" w:space="0" w:color="auto"/>
              <w:left w:val="nil"/>
              <w:bottom w:val="single" w:sz="4" w:space="0" w:color="auto"/>
              <w:right w:val="single" w:sz="4" w:space="0" w:color="auto"/>
            </w:tcBorders>
            <w:shd w:val="clear" w:color="auto" w:fill="auto"/>
            <w:vAlign w:val="bottom"/>
          </w:tcPr>
          <w:p w14:paraId="2718EB2A" w14:textId="66C3B6EB" w:rsidR="00417661" w:rsidRPr="00450D35" w:rsidRDefault="00417661" w:rsidP="00AB3503">
            <w:pPr>
              <w:overflowPunct/>
              <w:autoSpaceDE/>
              <w:autoSpaceDN/>
              <w:adjustRightInd/>
              <w:textAlignment w:val="auto"/>
              <w:rPr>
                <w:rFonts w:ascii="Arial" w:hAnsi="Arial" w:cs="Arial"/>
                <w:color w:val="000000"/>
              </w:rPr>
            </w:pPr>
            <w:r>
              <w:rPr>
                <w:rFonts w:ascii="Arial" w:hAnsi="Arial" w:cs="Arial"/>
                <w:color w:val="000000"/>
              </w:rPr>
              <w:t>NA</w:t>
            </w:r>
          </w:p>
        </w:tc>
        <w:tc>
          <w:tcPr>
            <w:tcW w:w="810" w:type="dxa"/>
            <w:tcBorders>
              <w:top w:val="single" w:sz="4" w:space="0" w:color="auto"/>
              <w:left w:val="nil"/>
              <w:bottom w:val="single" w:sz="4" w:space="0" w:color="auto"/>
              <w:right w:val="single" w:sz="4" w:space="0" w:color="auto"/>
            </w:tcBorders>
            <w:shd w:val="clear" w:color="auto" w:fill="auto"/>
            <w:vAlign w:val="bottom"/>
          </w:tcPr>
          <w:p w14:paraId="020275F1" w14:textId="6B3485B3" w:rsidR="00417661" w:rsidRPr="00E90045" w:rsidRDefault="00417661" w:rsidP="00571BFD">
            <w:pPr>
              <w:overflowPunct/>
              <w:autoSpaceDE/>
              <w:autoSpaceDN/>
              <w:adjustRightInd/>
              <w:textAlignment w:val="auto"/>
              <w:rPr>
                <w:rFonts w:ascii="Arial" w:hAnsi="Arial" w:cs="Arial"/>
                <w:color w:val="000000"/>
              </w:rPr>
            </w:pPr>
            <w:r w:rsidRPr="00E90045">
              <w:rPr>
                <w:rFonts w:ascii="Arial" w:hAnsi="Arial" w:cs="Arial"/>
                <w:color w:val="000000"/>
              </w:rPr>
              <w:t xml:space="preserve">0x1A, 0x1B </w:t>
            </w:r>
          </w:p>
        </w:tc>
        <w:tc>
          <w:tcPr>
            <w:tcW w:w="810" w:type="dxa"/>
            <w:tcBorders>
              <w:top w:val="single" w:sz="4" w:space="0" w:color="auto"/>
              <w:left w:val="nil"/>
              <w:bottom w:val="single" w:sz="4" w:space="0" w:color="auto"/>
              <w:right w:val="single" w:sz="4" w:space="0" w:color="auto"/>
            </w:tcBorders>
            <w:shd w:val="clear" w:color="auto" w:fill="auto"/>
            <w:vAlign w:val="bottom"/>
          </w:tcPr>
          <w:p w14:paraId="66FF8C2B" w14:textId="177DC49F" w:rsidR="00417661" w:rsidRPr="00E90045" w:rsidRDefault="00417661" w:rsidP="00AB3503">
            <w:pPr>
              <w:overflowPunct/>
              <w:autoSpaceDE/>
              <w:autoSpaceDN/>
              <w:adjustRightInd/>
              <w:textAlignment w:val="auto"/>
              <w:rPr>
                <w:rFonts w:ascii="Arial" w:hAnsi="Arial" w:cs="Arial"/>
                <w:color w:val="000000"/>
              </w:rPr>
            </w:pPr>
            <w:r w:rsidRPr="00E90045">
              <w:rPr>
                <w:rFonts w:ascii="Arial" w:hAnsi="Arial" w:cs="Arial"/>
                <w:color w:val="000000"/>
              </w:rPr>
              <w:t>0x4E, 0x55, 0x56</w:t>
            </w:r>
          </w:p>
        </w:tc>
        <w:tc>
          <w:tcPr>
            <w:tcW w:w="720" w:type="dxa"/>
            <w:tcBorders>
              <w:top w:val="single" w:sz="4" w:space="0" w:color="auto"/>
              <w:left w:val="nil"/>
              <w:bottom w:val="single" w:sz="4" w:space="0" w:color="auto"/>
              <w:right w:val="single" w:sz="4" w:space="0" w:color="auto"/>
            </w:tcBorders>
            <w:shd w:val="clear" w:color="auto" w:fill="auto"/>
            <w:vAlign w:val="bottom"/>
          </w:tcPr>
          <w:p w14:paraId="74B138C4" w14:textId="0E15D92B" w:rsidR="00417661" w:rsidRPr="00E90045" w:rsidRDefault="00417661">
            <w:pPr>
              <w:overflowPunct/>
              <w:autoSpaceDE/>
              <w:autoSpaceDN/>
              <w:adjustRightInd/>
              <w:textAlignment w:val="auto"/>
              <w:rPr>
                <w:rFonts w:ascii="Arial" w:hAnsi="Arial" w:cs="Arial"/>
                <w:color w:val="000000"/>
              </w:rPr>
            </w:pPr>
            <w:r w:rsidRPr="00E90045">
              <w:rPr>
                <w:rFonts w:ascii="Arial" w:hAnsi="Arial" w:cs="Arial"/>
                <w:color w:val="000000"/>
              </w:rPr>
              <w:t>NA</w:t>
            </w:r>
          </w:p>
        </w:tc>
        <w:tc>
          <w:tcPr>
            <w:tcW w:w="810" w:type="dxa"/>
            <w:tcBorders>
              <w:top w:val="single" w:sz="4" w:space="0" w:color="auto"/>
              <w:left w:val="nil"/>
              <w:bottom w:val="single" w:sz="4" w:space="0" w:color="auto"/>
              <w:right w:val="single" w:sz="4" w:space="0" w:color="auto"/>
            </w:tcBorders>
            <w:shd w:val="clear" w:color="auto" w:fill="auto"/>
            <w:vAlign w:val="bottom"/>
          </w:tcPr>
          <w:p w14:paraId="69F72B7F" w14:textId="77777777" w:rsidR="00417661" w:rsidRDefault="00417661" w:rsidP="00AB3503">
            <w:pPr>
              <w:overflowPunct/>
              <w:autoSpaceDE/>
              <w:autoSpaceDN/>
              <w:adjustRightInd/>
              <w:textAlignment w:val="auto"/>
              <w:rPr>
                <w:rFonts w:ascii="Arial" w:hAnsi="Arial" w:cs="Arial"/>
                <w:color w:val="000000"/>
              </w:rPr>
            </w:pPr>
            <w:r w:rsidRPr="0055212E">
              <w:rPr>
                <w:rFonts w:ascii="Arial" w:hAnsi="Arial" w:cs="Arial"/>
                <w:color w:val="000000"/>
              </w:rPr>
              <w:t>0x55</w:t>
            </w:r>
            <w:r>
              <w:rPr>
                <w:rFonts w:ascii="Arial" w:hAnsi="Arial" w:cs="Arial"/>
                <w:color w:val="000000"/>
              </w:rPr>
              <w:t>,</w:t>
            </w:r>
          </w:p>
          <w:p w14:paraId="4DDBADAA" w14:textId="3B0398CC" w:rsidR="00417661" w:rsidRPr="00450D35" w:rsidRDefault="00417661" w:rsidP="00AB3503">
            <w:pPr>
              <w:overflowPunct/>
              <w:autoSpaceDE/>
              <w:autoSpaceDN/>
              <w:adjustRightInd/>
              <w:textAlignment w:val="auto"/>
              <w:rPr>
                <w:rFonts w:ascii="Arial" w:hAnsi="Arial" w:cs="Arial"/>
                <w:color w:val="000000"/>
              </w:rPr>
            </w:pPr>
            <w:r w:rsidRPr="0055212E">
              <w:rPr>
                <w:rFonts w:ascii="Arial" w:hAnsi="Arial" w:cs="Arial"/>
                <w:color w:val="000000"/>
              </w:rPr>
              <w:t>0x56</w:t>
            </w:r>
          </w:p>
        </w:tc>
        <w:tc>
          <w:tcPr>
            <w:tcW w:w="810" w:type="dxa"/>
            <w:tcBorders>
              <w:top w:val="single" w:sz="4" w:space="0" w:color="auto"/>
              <w:left w:val="nil"/>
              <w:bottom w:val="single" w:sz="4" w:space="0" w:color="auto"/>
              <w:right w:val="single" w:sz="4" w:space="0" w:color="auto"/>
            </w:tcBorders>
            <w:shd w:val="clear" w:color="auto" w:fill="auto"/>
            <w:vAlign w:val="bottom"/>
          </w:tcPr>
          <w:p w14:paraId="7FA23356" w14:textId="17A6C257" w:rsidR="00417661" w:rsidRPr="00450D35" w:rsidRDefault="00417661" w:rsidP="00AB3503">
            <w:pPr>
              <w:overflowPunct/>
              <w:autoSpaceDE/>
              <w:autoSpaceDN/>
              <w:adjustRightInd/>
              <w:textAlignment w:val="auto"/>
              <w:rPr>
                <w:rFonts w:ascii="Arial" w:hAnsi="Arial" w:cs="Arial"/>
                <w:color w:val="000000"/>
              </w:rPr>
            </w:pPr>
            <w:r w:rsidRPr="002D3B3B">
              <w:rPr>
                <w:rFonts w:ascii="Arial" w:hAnsi="Arial" w:cs="Arial"/>
                <w:color w:val="000000"/>
              </w:rPr>
              <w:t>0x55, 0x56</w:t>
            </w:r>
          </w:p>
        </w:tc>
        <w:tc>
          <w:tcPr>
            <w:tcW w:w="810" w:type="dxa"/>
            <w:tcBorders>
              <w:top w:val="single" w:sz="4" w:space="0" w:color="auto"/>
              <w:left w:val="nil"/>
              <w:bottom w:val="single" w:sz="4" w:space="0" w:color="auto"/>
              <w:right w:val="single" w:sz="4" w:space="0" w:color="auto"/>
            </w:tcBorders>
            <w:shd w:val="clear" w:color="auto" w:fill="auto"/>
            <w:vAlign w:val="bottom"/>
          </w:tcPr>
          <w:p w14:paraId="0C986F9E" w14:textId="61107C72" w:rsidR="00417661" w:rsidRPr="00450D35" w:rsidRDefault="00417661">
            <w:pPr>
              <w:overflowPunct/>
              <w:autoSpaceDE/>
              <w:autoSpaceDN/>
              <w:adjustRightInd/>
              <w:textAlignment w:val="auto"/>
              <w:rPr>
                <w:rFonts w:ascii="Arial" w:hAnsi="Arial" w:cs="Arial"/>
                <w:color w:val="000000"/>
              </w:rPr>
            </w:pPr>
            <w:r>
              <w:rPr>
                <w:rFonts w:ascii="Arial" w:hAnsi="Arial" w:cs="Arial"/>
                <w:color w:val="000000"/>
              </w:rPr>
              <w:t>NA</w:t>
            </w:r>
            <w:r w:rsidRPr="002D3B3B">
              <w:rPr>
                <w:rFonts w:ascii="Arial" w:hAnsi="Arial" w:cs="Arial"/>
                <w:color w:val="000000"/>
              </w:rPr>
              <w:t xml:space="preserve"> </w:t>
            </w:r>
          </w:p>
        </w:tc>
        <w:tc>
          <w:tcPr>
            <w:tcW w:w="720" w:type="dxa"/>
            <w:tcBorders>
              <w:top w:val="single" w:sz="4" w:space="0" w:color="auto"/>
              <w:left w:val="nil"/>
              <w:bottom w:val="single" w:sz="4" w:space="0" w:color="auto"/>
              <w:right w:val="single" w:sz="4" w:space="0" w:color="auto"/>
            </w:tcBorders>
            <w:shd w:val="clear" w:color="auto" w:fill="auto"/>
            <w:vAlign w:val="bottom"/>
          </w:tcPr>
          <w:p w14:paraId="4EFEC029" w14:textId="5635B139" w:rsidR="00417661" w:rsidRPr="00450D35" w:rsidRDefault="00417661" w:rsidP="00AB3503">
            <w:pPr>
              <w:overflowPunct/>
              <w:autoSpaceDE/>
              <w:autoSpaceDN/>
              <w:adjustRightInd/>
              <w:textAlignment w:val="auto"/>
              <w:rPr>
                <w:rFonts w:ascii="Calibri" w:hAnsi="Calibri" w:cs="Calibri"/>
                <w:color w:val="000000"/>
                <w:sz w:val="22"/>
                <w:szCs w:val="22"/>
              </w:rPr>
            </w:pPr>
            <w:r w:rsidRPr="000F3D60">
              <w:rPr>
                <w:rFonts w:ascii="Arial" w:hAnsi="Arial" w:cs="Arial"/>
                <w:color w:val="000000"/>
              </w:rPr>
              <w:t>0x06</w:t>
            </w:r>
          </w:p>
        </w:tc>
        <w:tc>
          <w:tcPr>
            <w:tcW w:w="720" w:type="dxa"/>
            <w:tcBorders>
              <w:top w:val="single" w:sz="4" w:space="0" w:color="auto"/>
              <w:left w:val="nil"/>
              <w:bottom w:val="single" w:sz="4" w:space="0" w:color="auto"/>
              <w:right w:val="single" w:sz="4" w:space="0" w:color="auto"/>
            </w:tcBorders>
            <w:shd w:val="clear" w:color="auto" w:fill="auto"/>
            <w:vAlign w:val="bottom"/>
          </w:tcPr>
          <w:p w14:paraId="1FD7FDD2" w14:textId="410CA620" w:rsidR="00417661" w:rsidRPr="00450D35" w:rsidRDefault="00417661" w:rsidP="00AB3503">
            <w:pPr>
              <w:overflowPunct/>
              <w:autoSpaceDE/>
              <w:autoSpaceDN/>
              <w:adjustRightInd/>
              <w:textAlignment w:val="auto"/>
              <w:rPr>
                <w:rFonts w:ascii="Arial" w:hAnsi="Arial" w:cs="Arial"/>
                <w:color w:val="000000"/>
              </w:rPr>
            </w:pPr>
            <w:r w:rsidRPr="007E5E2C">
              <w:rPr>
                <w:rFonts w:ascii="Arial" w:hAnsi="Arial" w:cs="Arial"/>
                <w:color w:val="000000"/>
              </w:rPr>
              <w:t>0x41</w:t>
            </w:r>
          </w:p>
        </w:tc>
      </w:tr>
    </w:tbl>
    <w:p w14:paraId="23F77BDC" w14:textId="6201E341" w:rsidR="008F360A" w:rsidRDefault="009F3AED" w:rsidP="00AC6C7A">
      <w:r w:rsidRPr="00986234">
        <w:rPr>
          <w:rFonts w:ascii="Arial" w:hAnsi="Arial" w:cs="Arial"/>
        </w:rPr>
        <w:t xml:space="preserve">Table </w:t>
      </w:r>
      <w:r w:rsidR="00527AED" w:rsidRPr="00986234">
        <w:rPr>
          <w:rFonts w:ascii="Arial" w:hAnsi="Arial" w:cs="Arial"/>
        </w:rPr>
        <w:t>8</w:t>
      </w:r>
      <w:r w:rsidR="00F658B0">
        <w:rPr>
          <w:rFonts w:ascii="Arial" w:hAnsi="Arial" w:cs="Arial"/>
        </w:rPr>
        <w:t>a</w:t>
      </w:r>
      <w:r w:rsidR="00986234">
        <w:rPr>
          <w:rFonts w:ascii="Arial" w:hAnsi="Arial" w:cs="Arial"/>
        </w:rPr>
        <w:t xml:space="preserve">: </w:t>
      </w:r>
      <w:r w:rsidR="00986234" w:rsidRPr="00986234">
        <w:rPr>
          <w:rFonts w:ascii="Arial" w:hAnsi="Arial" w:cs="Arial"/>
        </w:rPr>
        <w:t>Errors count</w:t>
      </w:r>
      <w:r w:rsidR="00986234">
        <w:rPr>
          <w:rFonts w:ascii="Arial" w:hAnsi="Arial" w:cs="Arial"/>
        </w:rPr>
        <w:t xml:space="preserve">er </w:t>
      </w:r>
      <w:r w:rsidR="00986234" w:rsidRPr="00AC6C7A">
        <w:rPr>
          <w:rFonts w:ascii="Arial" w:hAnsi="Arial" w:cs="Arial"/>
        </w:rPr>
        <w:t>registers</w:t>
      </w:r>
      <w:r w:rsidR="00AC6C7A" w:rsidRPr="00AC6C7A">
        <w:rPr>
          <w:rFonts w:ascii="Arial" w:hAnsi="Arial" w:cs="Arial"/>
        </w:rPr>
        <w:t xml:space="preserve"> for </w:t>
      </w:r>
      <w:r w:rsidR="00AC6C7A" w:rsidRPr="00464507">
        <w:rPr>
          <w:rFonts w:cs="Arial"/>
        </w:rPr>
        <w:t>FPD Link III chipsets</w:t>
      </w:r>
      <w:r w:rsidR="00AC6C7A">
        <w:rPr>
          <w:rFonts w:cs="Arial"/>
        </w:rPr>
        <w:t xml:space="preserve">   </w:t>
      </w:r>
    </w:p>
    <w:p w14:paraId="1141A8A1" w14:textId="77777777" w:rsidR="00F658B0" w:rsidRDefault="00F658B0" w:rsidP="00464507">
      <w:pPr>
        <w:pStyle w:val="SpecRequirement"/>
        <w:rPr>
          <w:rFonts w:cs="Arial"/>
        </w:rPr>
      </w:pPr>
    </w:p>
    <w:tbl>
      <w:tblPr>
        <w:tblW w:w="8388" w:type="dxa"/>
        <w:tblLayout w:type="fixed"/>
        <w:tblLook w:val="04A0" w:firstRow="1" w:lastRow="0" w:firstColumn="1" w:lastColumn="0" w:noHBand="0" w:noVBand="1"/>
      </w:tblPr>
      <w:tblGrid>
        <w:gridCol w:w="3798"/>
        <w:gridCol w:w="1440"/>
        <w:gridCol w:w="1710"/>
        <w:gridCol w:w="1440"/>
      </w:tblGrid>
      <w:tr w:rsidR="00F658B0" w:rsidRPr="000F3D60" w14:paraId="4BABA7CF" w14:textId="77777777" w:rsidTr="00464507">
        <w:trPr>
          <w:trHeight w:val="125"/>
        </w:trPr>
        <w:tc>
          <w:tcPr>
            <w:tcW w:w="3798" w:type="dxa"/>
            <w:vMerge w:val="restart"/>
            <w:tcBorders>
              <w:top w:val="single" w:sz="4" w:space="0" w:color="auto"/>
              <w:left w:val="single" w:sz="4" w:space="0" w:color="auto"/>
              <w:right w:val="single" w:sz="4" w:space="0" w:color="auto"/>
            </w:tcBorders>
            <w:shd w:val="clear" w:color="auto" w:fill="auto"/>
            <w:noWrap/>
            <w:vAlign w:val="bottom"/>
          </w:tcPr>
          <w:p w14:paraId="1438FD65" w14:textId="77777777" w:rsidR="00F658B0" w:rsidRPr="00571BFD" w:rsidRDefault="00F658B0" w:rsidP="008159E4">
            <w:pPr>
              <w:overflowPunct/>
              <w:autoSpaceDE/>
              <w:autoSpaceDN/>
              <w:adjustRightInd/>
              <w:textAlignment w:val="auto"/>
              <w:rPr>
                <w:rFonts w:ascii="Arial" w:hAnsi="Arial" w:cs="Arial"/>
                <w:b/>
                <w:color w:val="000000"/>
              </w:rPr>
            </w:pPr>
          </w:p>
          <w:p w14:paraId="695DD3FF" w14:textId="77777777" w:rsidR="00F658B0" w:rsidRPr="00450D35" w:rsidRDefault="00F658B0" w:rsidP="008159E4">
            <w:pPr>
              <w:overflowPunct/>
              <w:autoSpaceDE/>
              <w:autoSpaceDN/>
              <w:adjustRightInd/>
              <w:textAlignment w:val="auto"/>
              <w:rPr>
                <w:rFonts w:ascii="Arial" w:hAnsi="Arial" w:cs="Arial"/>
                <w:b/>
                <w:color w:val="000000"/>
              </w:rPr>
            </w:pPr>
            <w:r w:rsidRPr="00571BFD">
              <w:rPr>
                <w:rFonts w:ascii="Arial" w:hAnsi="Arial" w:cs="Arial"/>
                <w:b/>
                <w:color w:val="000000"/>
              </w:rPr>
              <w:t>Description</w:t>
            </w:r>
          </w:p>
          <w:p w14:paraId="4F9AC257" w14:textId="77777777" w:rsidR="00F658B0" w:rsidRPr="00571BFD" w:rsidRDefault="00F658B0" w:rsidP="008159E4">
            <w:pPr>
              <w:rPr>
                <w:rFonts w:ascii="Arial" w:hAnsi="Arial" w:cs="Arial"/>
                <w:b/>
                <w:color w:val="000000"/>
              </w:rPr>
            </w:pPr>
          </w:p>
        </w:tc>
        <w:tc>
          <w:tcPr>
            <w:tcW w:w="4590" w:type="dxa"/>
            <w:gridSpan w:val="3"/>
            <w:tcBorders>
              <w:top w:val="single" w:sz="4" w:space="0" w:color="auto"/>
              <w:left w:val="nil"/>
              <w:bottom w:val="single" w:sz="4" w:space="0" w:color="auto"/>
              <w:right w:val="single" w:sz="4" w:space="0" w:color="auto"/>
            </w:tcBorders>
            <w:shd w:val="clear" w:color="auto" w:fill="auto"/>
            <w:vAlign w:val="bottom"/>
          </w:tcPr>
          <w:p w14:paraId="7F1E623D" w14:textId="77777777" w:rsidR="00F658B0" w:rsidRPr="00571BFD" w:rsidRDefault="00F658B0" w:rsidP="008159E4">
            <w:pPr>
              <w:overflowPunct/>
              <w:autoSpaceDE/>
              <w:autoSpaceDN/>
              <w:adjustRightInd/>
              <w:textAlignment w:val="auto"/>
              <w:rPr>
                <w:rFonts w:ascii="Arial" w:hAnsi="Arial" w:cs="Arial"/>
                <w:b/>
                <w:color w:val="000000"/>
              </w:rPr>
            </w:pPr>
            <w:r>
              <w:rPr>
                <w:rFonts w:ascii="Arial" w:hAnsi="Arial" w:cs="Arial"/>
                <w:b/>
                <w:color w:val="000000"/>
              </w:rPr>
              <w:t xml:space="preserve">Register Addresses </w:t>
            </w:r>
          </w:p>
        </w:tc>
      </w:tr>
      <w:tr w:rsidR="00AC6C7A" w:rsidRPr="000F3D60" w14:paraId="3AE48A16" w14:textId="77777777" w:rsidTr="00464507">
        <w:trPr>
          <w:trHeight w:val="300"/>
        </w:trPr>
        <w:tc>
          <w:tcPr>
            <w:tcW w:w="3798" w:type="dxa"/>
            <w:vMerge/>
            <w:tcBorders>
              <w:left w:val="single" w:sz="4" w:space="0" w:color="auto"/>
              <w:bottom w:val="single" w:sz="4" w:space="0" w:color="auto"/>
              <w:right w:val="single" w:sz="4" w:space="0" w:color="auto"/>
            </w:tcBorders>
            <w:shd w:val="clear" w:color="auto" w:fill="auto"/>
            <w:noWrap/>
            <w:vAlign w:val="bottom"/>
            <w:hideMark/>
          </w:tcPr>
          <w:p w14:paraId="13518E89" w14:textId="77777777" w:rsidR="00AC6C7A" w:rsidRPr="002C4F8F" w:rsidRDefault="00AC6C7A" w:rsidP="008159E4">
            <w:pPr>
              <w:overflowPunct/>
              <w:autoSpaceDE/>
              <w:autoSpaceDN/>
              <w:adjustRightInd/>
              <w:textAlignment w:val="auto"/>
              <w:rPr>
                <w:rFonts w:ascii="Arial" w:hAnsi="Arial" w:cs="Arial"/>
                <w:b/>
                <w:color w:val="000000"/>
              </w:rPr>
            </w:pP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3BBA222A" w14:textId="5E23EAC1" w:rsidR="00AC6C7A" w:rsidRPr="00417661" w:rsidRDefault="00AC6C7A" w:rsidP="008159E4">
            <w:pPr>
              <w:overflowPunct/>
              <w:autoSpaceDE/>
              <w:autoSpaceDN/>
              <w:adjustRightInd/>
              <w:textAlignment w:val="auto"/>
              <w:rPr>
                <w:rFonts w:ascii="Arial" w:hAnsi="Arial" w:cs="Arial"/>
                <w:b/>
                <w:color w:val="000000"/>
              </w:rPr>
            </w:pPr>
            <w:r w:rsidRPr="00417661">
              <w:rPr>
                <w:rFonts w:ascii="Arial" w:hAnsi="Arial" w:cs="Arial"/>
                <w:b/>
                <w:color w:val="000000"/>
              </w:rPr>
              <w:t>UB</w:t>
            </w:r>
            <w:r w:rsidR="00C209EB" w:rsidRPr="00C209EB">
              <w:rPr>
                <w:rFonts w:ascii="Arial" w:hAnsi="Arial" w:cs="Arial"/>
                <w:b/>
                <w:bCs/>
                <w:color w:val="000000"/>
              </w:rPr>
              <w:t>971</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28100" w14:textId="32596981" w:rsidR="00AC6C7A" w:rsidRPr="00464507" w:rsidRDefault="00AC6C7A" w:rsidP="008159E4">
            <w:pPr>
              <w:overflowPunct/>
              <w:autoSpaceDE/>
              <w:autoSpaceDN/>
              <w:adjustRightInd/>
              <w:textAlignment w:val="auto"/>
              <w:rPr>
                <w:rFonts w:ascii="Arial" w:hAnsi="Arial" w:cs="Arial"/>
                <w:b/>
                <w:bCs/>
                <w:color w:val="000000"/>
              </w:rPr>
            </w:pPr>
            <w:r w:rsidRPr="00E90045">
              <w:rPr>
                <w:rFonts w:ascii="Arial" w:hAnsi="Arial" w:cs="Arial"/>
                <w:b/>
                <w:color w:val="000000"/>
              </w:rPr>
              <w:t>UB</w:t>
            </w:r>
            <w:r w:rsidR="00C209EB" w:rsidRPr="00C209EB">
              <w:rPr>
                <w:rFonts w:ascii="Arial" w:hAnsi="Arial" w:cs="Arial"/>
                <w:b/>
                <w:bCs/>
                <w:color w:val="000000"/>
              </w:rPr>
              <w:t>972</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57038C6F" w14:textId="35F775A5" w:rsidR="00AC6C7A" w:rsidRPr="008159E4" w:rsidRDefault="00AC6C7A" w:rsidP="008159E4">
            <w:pPr>
              <w:overflowPunct/>
              <w:autoSpaceDE/>
              <w:autoSpaceDN/>
              <w:adjustRightInd/>
              <w:textAlignment w:val="auto"/>
              <w:rPr>
                <w:rFonts w:ascii="Arial" w:hAnsi="Arial" w:cs="Arial"/>
                <w:b/>
                <w:bCs/>
                <w:color w:val="000000"/>
              </w:rPr>
            </w:pPr>
            <w:r w:rsidRPr="00E90045">
              <w:rPr>
                <w:rFonts w:ascii="Arial" w:hAnsi="Arial" w:cs="Arial"/>
                <w:b/>
                <w:color w:val="000000"/>
              </w:rPr>
              <w:t>UB</w:t>
            </w:r>
            <w:r w:rsidR="00C209EB" w:rsidRPr="00C209EB">
              <w:rPr>
                <w:rFonts w:ascii="Arial" w:hAnsi="Arial" w:cs="Arial"/>
                <w:b/>
                <w:color w:val="000000"/>
              </w:rPr>
              <w:t>9702</w:t>
            </w:r>
          </w:p>
        </w:tc>
      </w:tr>
      <w:tr w:rsidR="00AC6C7A" w:rsidRPr="000F3D60" w14:paraId="331FECC4" w14:textId="77777777" w:rsidTr="00464507">
        <w:trPr>
          <w:trHeight w:val="300"/>
        </w:trPr>
        <w:tc>
          <w:tcPr>
            <w:tcW w:w="37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238FE" w14:textId="77777777" w:rsidR="00AC6C7A" w:rsidRPr="00464507" w:rsidRDefault="00AC6C7A" w:rsidP="008159E4">
            <w:pPr>
              <w:overflowPunct/>
              <w:autoSpaceDE/>
              <w:autoSpaceDN/>
              <w:adjustRightInd/>
              <w:textAlignment w:val="auto"/>
              <w:rPr>
                <w:rFonts w:ascii="Arial" w:hAnsi="Arial" w:cs="Arial"/>
                <w:color w:val="000000"/>
              </w:rPr>
            </w:pPr>
            <w:r w:rsidRPr="00464507">
              <w:rPr>
                <w:rFonts w:ascii="Arial" w:hAnsi="Arial" w:cs="Arial"/>
                <w:color w:val="000000"/>
              </w:rPr>
              <w:t>Back channel data integrity</w:t>
            </w:r>
          </w:p>
        </w:tc>
        <w:tc>
          <w:tcPr>
            <w:tcW w:w="1440" w:type="dxa"/>
            <w:tcBorders>
              <w:top w:val="single" w:sz="4" w:space="0" w:color="auto"/>
              <w:left w:val="nil"/>
              <w:bottom w:val="single" w:sz="4" w:space="0" w:color="auto"/>
              <w:right w:val="single" w:sz="4" w:space="0" w:color="auto"/>
            </w:tcBorders>
            <w:shd w:val="clear" w:color="auto" w:fill="auto"/>
            <w:vAlign w:val="bottom"/>
          </w:tcPr>
          <w:p w14:paraId="40A161A8" w14:textId="5CD447A3" w:rsidR="00AC6C7A" w:rsidRPr="00450D35" w:rsidRDefault="00BF6D0C" w:rsidP="008159E4">
            <w:pPr>
              <w:overflowPunct/>
              <w:autoSpaceDE/>
              <w:autoSpaceDN/>
              <w:adjustRightInd/>
              <w:textAlignment w:val="auto"/>
              <w:rPr>
                <w:rFonts w:ascii="Arial" w:hAnsi="Arial" w:cs="Arial"/>
                <w:color w:val="000000"/>
              </w:rPr>
            </w:pPr>
            <w:r w:rsidRPr="00BF6D0C">
              <w:rPr>
                <w:rFonts w:ascii="Arial" w:hAnsi="Arial" w:cs="Arial"/>
                <w:color w:val="000000"/>
              </w:rPr>
              <w:t>0x55, 0x56</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2C4DC4" w14:textId="09FDA877" w:rsidR="00AC6C7A" w:rsidRPr="00E90045" w:rsidRDefault="00BF6D0C" w:rsidP="008159E4">
            <w:pPr>
              <w:overflowPunct/>
              <w:autoSpaceDE/>
              <w:autoSpaceDN/>
              <w:adjustRightInd/>
              <w:textAlignment w:val="auto"/>
              <w:rPr>
                <w:rFonts w:ascii="Arial" w:hAnsi="Arial" w:cs="Arial"/>
                <w:color w:val="000000"/>
              </w:rPr>
            </w:pPr>
            <w:r w:rsidRPr="00BF6D0C">
              <w:rPr>
                <w:rFonts w:ascii="Arial" w:hAnsi="Arial" w:cs="Arial"/>
                <w:color w:val="000000"/>
              </w:rPr>
              <w:t>NA</w:t>
            </w:r>
          </w:p>
        </w:tc>
        <w:tc>
          <w:tcPr>
            <w:tcW w:w="1440" w:type="dxa"/>
            <w:tcBorders>
              <w:top w:val="single" w:sz="4" w:space="0" w:color="auto"/>
              <w:left w:val="nil"/>
              <w:bottom w:val="single" w:sz="4" w:space="0" w:color="auto"/>
              <w:right w:val="single" w:sz="4" w:space="0" w:color="auto"/>
            </w:tcBorders>
            <w:shd w:val="clear" w:color="auto" w:fill="auto"/>
            <w:vAlign w:val="bottom"/>
          </w:tcPr>
          <w:p w14:paraId="60B0029C" w14:textId="69E38791" w:rsidR="00AC6C7A" w:rsidRPr="00E90045" w:rsidRDefault="00BF6D0C" w:rsidP="008159E4">
            <w:pPr>
              <w:overflowPunct/>
              <w:autoSpaceDE/>
              <w:autoSpaceDN/>
              <w:adjustRightInd/>
              <w:textAlignment w:val="auto"/>
              <w:rPr>
                <w:rFonts w:ascii="Arial" w:hAnsi="Arial" w:cs="Arial"/>
                <w:color w:val="000000"/>
              </w:rPr>
            </w:pPr>
            <w:r w:rsidRPr="00BF6D0C">
              <w:rPr>
                <w:rFonts w:ascii="Arial" w:hAnsi="Arial" w:cs="Arial"/>
                <w:color w:val="000000"/>
              </w:rPr>
              <w:t>NA</w:t>
            </w:r>
          </w:p>
        </w:tc>
      </w:tr>
      <w:tr w:rsidR="00AC6C7A" w:rsidRPr="000F3D60" w14:paraId="0BDD37BE" w14:textId="77777777" w:rsidTr="00464507">
        <w:trPr>
          <w:trHeight w:val="300"/>
        </w:trPr>
        <w:tc>
          <w:tcPr>
            <w:tcW w:w="37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AEFB8" w14:textId="77777777" w:rsidR="00AC6C7A" w:rsidRPr="00464507" w:rsidRDefault="00AC6C7A" w:rsidP="008159E4">
            <w:pPr>
              <w:overflowPunct/>
              <w:autoSpaceDE/>
              <w:autoSpaceDN/>
              <w:adjustRightInd/>
              <w:textAlignment w:val="auto"/>
              <w:rPr>
                <w:rFonts w:ascii="Arial" w:hAnsi="Arial" w:cs="Arial"/>
                <w:color w:val="000000"/>
              </w:rPr>
            </w:pPr>
            <w:r w:rsidRPr="00464507">
              <w:rPr>
                <w:rFonts w:ascii="Arial" w:hAnsi="Arial" w:cs="Arial"/>
                <w:color w:val="000000"/>
              </w:rPr>
              <w:t>Forward channel data integrity</w:t>
            </w:r>
          </w:p>
        </w:tc>
        <w:tc>
          <w:tcPr>
            <w:tcW w:w="1440" w:type="dxa"/>
            <w:tcBorders>
              <w:top w:val="single" w:sz="4" w:space="0" w:color="auto"/>
              <w:left w:val="nil"/>
              <w:bottom w:val="single" w:sz="4" w:space="0" w:color="auto"/>
              <w:right w:val="single" w:sz="4" w:space="0" w:color="auto"/>
            </w:tcBorders>
            <w:shd w:val="clear" w:color="auto" w:fill="auto"/>
            <w:vAlign w:val="bottom"/>
          </w:tcPr>
          <w:p w14:paraId="065B61DB" w14:textId="42B4062D" w:rsidR="00AC6C7A" w:rsidRPr="00450D35" w:rsidRDefault="00BF6D0C" w:rsidP="008159E4">
            <w:pPr>
              <w:overflowPunct/>
              <w:autoSpaceDE/>
              <w:autoSpaceDN/>
              <w:adjustRightInd/>
              <w:textAlignment w:val="auto"/>
              <w:rPr>
                <w:rFonts w:ascii="Arial" w:hAnsi="Arial" w:cs="Arial"/>
                <w:color w:val="000000"/>
              </w:rPr>
            </w:pPr>
            <w:r w:rsidRPr="00BF6D0C">
              <w:rPr>
                <w:rFonts w:ascii="Arial" w:hAnsi="Arial" w:cs="Arial"/>
                <w:color w:val="000000"/>
              </w:rPr>
              <w:t>NA</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A9C895" w14:textId="77777777" w:rsidR="00BF6D0C" w:rsidRPr="00BF6D0C" w:rsidRDefault="00BF6D0C" w:rsidP="00BF6D0C">
            <w:pPr>
              <w:overflowPunct/>
              <w:autoSpaceDE/>
              <w:autoSpaceDN/>
              <w:adjustRightInd/>
              <w:textAlignment w:val="auto"/>
              <w:rPr>
                <w:rFonts w:ascii="Arial" w:hAnsi="Arial" w:cs="Arial"/>
                <w:color w:val="000000"/>
              </w:rPr>
            </w:pPr>
            <w:r w:rsidRPr="00BF6D0C">
              <w:rPr>
                <w:rFonts w:ascii="Arial" w:hAnsi="Arial" w:cs="Arial"/>
                <w:color w:val="000000"/>
              </w:rPr>
              <w:t>0x55,</w:t>
            </w:r>
          </w:p>
          <w:p w14:paraId="7AC5B358" w14:textId="3E80E57A" w:rsidR="00AC6C7A" w:rsidRPr="00E90045" w:rsidRDefault="00BF6D0C" w:rsidP="00BF6D0C">
            <w:pPr>
              <w:overflowPunct/>
              <w:autoSpaceDE/>
              <w:autoSpaceDN/>
              <w:adjustRightInd/>
              <w:textAlignment w:val="auto"/>
              <w:rPr>
                <w:rFonts w:ascii="Arial" w:hAnsi="Arial" w:cs="Arial"/>
                <w:color w:val="000000"/>
              </w:rPr>
            </w:pPr>
            <w:r w:rsidRPr="00BF6D0C">
              <w:rPr>
                <w:rFonts w:ascii="Arial" w:hAnsi="Arial" w:cs="Arial"/>
                <w:color w:val="000000"/>
              </w:rPr>
              <w:t>0x56</w:t>
            </w:r>
          </w:p>
        </w:tc>
        <w:tc>
          <w:tcPr>
            <w:tcW w:w="1440" w:type="dxa"/>
            <w:tcBorders>
              <w:top w:val="single" w:sz="4" w:space="0" w:color="auto"/>
              <w:left w:val="nil"/>
              <w:bottom w:val="single" w:sz="4" w:space="0" w:color="auto"/>
              <w:right w:val="single" w:sz="4" w:space="0" w:color="auto"/>
            </w:tcBorders>
            <w:shd w:val="clear" w:color="auto" w:fill="auto"/>
            <w:vAlign w:val="bottom"/>
          </w:tcPr>
          <w:p w14:paraId="505A6DD3" w14:textId="77777777" w:rsidR="00BF6D0C" w:rsidRPr="00BF6D0C" w:rsidRDefault="00BF6D0C" w:rsidP="00BF6D0C">
            <w:pPr>
              <w:overflowPunct/>
              <w:autoSpaceDE/>
              <w:autoSpaceDN/>
              <w:adjustRightInd/>
              <w:textAlignment w:val="auto"/>
              <w:rPr>
                <w:rFonts w:ascii="Arial" w:hAnsi="Arial" w:cs="Arial"/>
                <w:color w:val="000000"/>
              </w:rPr>
            </w:pPr>
            <w:r w:rsidRPr="00BF6D0C">
              <w:rPr>
                <w:rFonts w:ascii="Arial" w:hAnsi="Arial" w:cs="Arial"/>
                <w:color w:val="000000"/>
              </w:rPr>
              <w:t>0x55,</w:t>
            </w:r>
          </w:p>
          <w:p w14:paraId="0D7E3E4B" w14:textId="383428DF" w:rsidR="00AC6C7A" w:rsidRPr="00E90045" w:rsidRDefault="00BF6D0C" w:rsidP="00BF6D0C">
            <w:pPr>
              <w:overflowPunct/>
              <w:autoSpaceDE/>
              <w:autoSpaceDN/>
              <w:adjustRightInd/>
              <w:textAlignment w:val="auto"/>
              <w:rPr>
                <w:rFonts w:ascii="Arial" w:hAnsi="Arial" w:cs="Arial"/>
                <w:color w:val="000000"/>
              </w:rPr>
            </w:pPr>
            <w:r w:rsidRPr="00BF6D0C">
              <w:rPr>
                <w:rFonts w:ascii="Arial" w:hAnsi="Arial" w:cs="Arial"/>
                <w:color w:val="000000"/>
              </w:rPr>
              <w:t>0x56</w:t>
            </w:r>
          </w:p>
        </w:tc>
      </w:tr>
    </w:tbl>
    <w:p w14:paraId="40B01D62" w14:textId="48394798" w:rsidR="00F658B0" w:rsidRDefault="00F658B0" w:rsidP="00AC6C7A">
      <w:r w:rsidRPr="00986234">
        <w:rPr>
          <w:rFonts w:ascii="Arial" w:hAnsi="Arial" w:cs="Arial"/>
        </w:rPr>
        <w:t>Table 8</w:t>
      </w:r>
      <w:r>
        <w:rPr>
          <w:rFonts w:ascii="Arial" w:hAnsi="Arial" w:cs="Arial"/>
        </w:rPr>
        <w:t xml:space="preserve">a: </w:t>
      </w:r>
      <w:r w:rsidRPr="00986234">
        <w:rPr>
          <w:rFonts w:ascii="Arial" w:hAnsi="Arial" w:cs="Arial"/>
        </w:rPr>
        <w:t>Errors count</w:t>
      </w:r>
      <w:r>
        <w:rPr>
          <w:rFonts w:ascii="Arial" w:hAnsi="Arial" w:cs="Arial"/>
        </w:rPr>
        <w:t>er registers</w:t>
      </w:r>
      <w:r w:rsidR="00AC6C7A">
        <w:rPr>
          <w:rFonts w:ascii="Arial" w:hAnsi="Arial" w:cs="Arial"/>
        </w:rPr>
        <w:t xml:space="preserve"> for </w:t>
      </w:r>
      <w:r w:rsidR="00AC6C7A" w:rsidRPr="00464507">
        <w:rPr>
          <w:rFonts w:cs="Arial"/>
        </w:rPr>
        <w:t>FPD Link IV chipsets</w:t>
      </w:r>
      <w:r w:rsidR="00AC6C7A">
        <w:rPr>
          <w:rFonts w:cs="Arial"/>
        </w:rPr>
        <w:t xml:space="preserve">   </w:t>
      </w:r>
    </w:p>
    <w:p w14:paraId="610911EB" w14:textId="77777777" w:rsidR="00F658B0" w:rsidRPr="00FA39A8" w:rsidRDefault="00F658B0" w:rsidP="00464507">
      <w:pPr>
        <w:pStyle w:val="SpecRequirement"/>
        <w:rPr>
          <w:rFonts w:cs="Arial"/>
        </w:rPr>
      </w:pPr>
    </w:p>
    <w:p w14:paraId="29C5E260" w14:textId="31D8193E" w:rsidR="00672CAC" w:rsidRDefault="0021192A" w:rsidP="00450D35">
      <w:pPr>
        <w:pStyle w:val="SpecRequirement"/>
        <w:numPr>
          <w:ilvl w:val="0"/>
          <w:numId w:val="33"/>
        </w:numPr>
        <w:rPr>
          <w:rFonts w:cs="Arial"/>
        </w:rPr>
      </w:pPr>
      <w:r w:rsidRPr="00EB5269">
        <w:rPr>
          <w:rFonts w:cs="Arial"/>
        </w:rPr>
        <w:t>Transient Errors during operation of the FPD LINK III network (w/ Non-volatile DID support)</w:t>
      </w:r>
      <w:r w:rsidR="00790E40">
        <w:rPr>
          <w:rFonts w:cs="Arial"/>
        </w:rPr>
        <w:t>:</w:t>
      </w:r>
    </w:p>
    <w:p w14:paraId="51F0826E" w14:textId="77777777" w:rsidR="00527AED" w:rsidRDefault="009C3C4F" w:rsidP="00527AED">
      <w:pPr>
        <w:pStyle w:val="SpecRequirement"/>
        <w:ind w:left="360"/>
        <w:rPr>
          <w:rFonts w:cs="Arial"/>
        </w:rPr>
      </w:pPr>
      <w:r w:rsidRPr="00672CAC">
        <w:rPr>
          <w:rFonts w:cs="Arial"/>
        </w:rPr>
        <w:t xml:space="preserve">These are </w:t>
      </w:r>
      <w:r w:rsidR="00790E40" w:rsidRPr="00672CAC">
        <w:rPr>
          <w:rFonts w:cs="Arial"/>
        </w:rPr>
        <w:t xml:space="preserve">errors that occur during operation </w:t>
      </w:r>
      <w:r w:rsidR="00CE225D">
        <w:rPr>
          <w:rFonts w:cs="Arial"/>
        </w:rPr>
        <w:t>that include</w:t>
      </w:r>
      <w:r w:rsidR="00790E40" w:rsidRPr="00672CAC">
        <w:rPr>
          <w:rFonts w:cs="Arial"/>
        </w:rPr>
        <w:t xml:space="preserve"> </w:t>
      </w:r>
      <w:r w:rsidRPr="00672CAC">
        <w:rPr>
          <w:rFonts w:cs="Arial"/>
        </w:rPr>
        <w:t>link, CRC</w:t>
      </w:r>
      <w:r w:rsidR="00672CAC" w:rsidRPr="00672CAC">
        <w:rPr>
          <w:rFonts w:cs="Arial"/>
        </w:rPr>
        <w:t>, parity</w:t>
      </w:r>
      <w:r w:rsidRPr="00672CAC">
        <w:rPr>
          <w:rFonts w:cs="Arial"/>
        </w:rPr>
        <w:t xml:space="preserve">, </w:t>
      </w:r>
      <w:r w:rsidR="00672CAC" w:rsidRPr="00672CAC">
        <w:rPr>
          <w:rFonts w:cs="Arial"/>
        </w:rPr>
        <w:t>f</w:t>
      </w:r>
      <w:r w:rsidRPr="00672CAC">
        <w:rPr>
          <w:rFonts w:cs="Arial"/>
        </w:rPr>
        <w:t xml:space="preserve">orward </w:t>
      </w:r>
      <w:r w:rsidR="00672CAC" w:rsidRPr="00672CAC">
        <w:rPr>
          <w:rFonts w:cs="Arial"/>
        </w:rPr>
        <w:t>c</w:t>
      </w:r>
      <w:r w:rsidRPr="00672CAC">
        <w:rPr>
          <w:rFonts w:cs="Arial"/>
        </w:rPr>
        <w:t>hannel</w:t>
      </w:r>
      <w:r w:rsidR="00672CAC" w:rsidRPr="00672CAC">
        <w:rPr>
          <w:rFonts w:cs="Arial"/>
        </w:rPr>
        <w:t xml:space="preserve"> sequence</w:t>
      </w:r>
      <w:r w:rsidRPr="00672CAC">
        <w:rPr>
          <w:rFonts w:cs="Arial"/>
        </w:rPr>
        <w:t xml:space="preserve">. </w:t>
      </w:r>
      <w:r w:rsidR="00790E40" w:rsidRPr="00672CAC">
        <w:rPr>
          <w:rFonts w:cs="Arial"/>
        </w:rPr>
        <w:t xml:space="preserve"> </w:t>
      </w:r>
      <w:r w:rsidR="00672CAC" w:rsidRPr="00672CAC">
        <w:rPr>
          <w:rFonts w:cs="Arial"/>
        </w:rPr>
        <w:t>Any transition in values during normal operation indicates an error event</w:t>
      </w:r>
      <w:r w:rsidR="00CE225D">
        <w:rPr>
          <w:rFonts w:cs="Arial"/>
        </w:rPr>
        <w:t xml:space="preserve"> has occurred.</w:t>
      </w:r>
      <w:r w:rsidR="00672CAC" w:rsidRPr="00672CAC">
        <w:rPr>
          <w:rFonts w:cs="Arial"/>
        </w:rPr>
        <w:t xml:space="preserve"> </w:t>
      </w:r>
    </w:p>
    <w:p w14:paraId="5BA3B23F" w14:textId="59D4D4F1" w:rsidR="002D3B3B" w:rsidRDefault="00CE225D" w:rsidP="00527AED">
      <w:pPr>
        <w:pStyle w:val="SpecRequirement"/>
        <w:ind w:left="360"/>
        <w:rPr>
          <w:rFonts w:cs="Arial"/>
        </w:rPr>
      </w:pPr>
      <w:r>
        <w:rPr>
          <w:rFonts w:cs="Arial"/>
        </w:rPr>
        <w:t>T</w:t>
      </w:r>
      <w:r w:rsidR="00456848">
        <w:rPr>
          <w:rFonts w:cs="Arial"/>
        </w:rPr>
        <w:t xml:space="preserve">he host </w:t>
      </w:r>
      <w:r w:rsidR="0082262A">
        <w:rPr>
          <w:rFonts w:cs="Arial"/>
        </w:rPr>
        <w:t>m</w:t>
      </w:r>
      <w:r w:rsidR="00442F6E">
        <w:rPr>
          <w:rFonts w:cs="Arial"/>
        </w:rPr>
        <w:t>icroprocessor</w:t>
      </w:r>
      <w:r w:rsidR="00456848">
        <w:rPr>
          <w:rFonts w:cs="Arial"/>
        </w:rPr>
        <w:t xml:space="preserve"> </w:t>
      </w:r>
      <w:r w:rsidR="00672CAC" w:rsidRPr="00672CAC">
        <w:rPr>
          <w:rFonts w:cs="Arial"/>
        </w:rPr>
        <w:t xml:space="preserve">shall </w:t>
      </w:r>
      <w:r w:rsidR="005C6F90">
        <w:rPr>
          <w:rFonts w:cs="Arial"/>
        </w:rPr>
        <w:t xml:space="preserve">have the ability to </w:t>
      </w:r>
      <w:r w:rsidR="00672CAC" w:rsidRPr="00672CAC">
        <w:rPr>
          <w:rFonts w:cs="Arial"/>
        </w:rPr>
        <w:t>monitor</w:t>
      </w:r>
      <w:r w:rsidR="00456848">
        <w:rPr>
          <w:rFonts w:cs="Arial"/>
        </w:rPr>
        <w:t xml:space="preserve"> these </w:t>
      </w:r>
      <w:r>
        <w:rPr>
          <w:rFonts w:cs="Arial"/>
        </w:rPr>
        <w:t xml:space="preserve">error </w:t>
      </w:r>
      <w:r w:rsidR="00456848">
        <w:rPr>
          <w:rFonts w:cs="Arial"/>
        </w:rPr>
        <w:t xml:space="preserve">events </w:t>
      </w:r>
      <w:r w:rsidR="00672CAC" w:rsidRPr="00672CAC">
        <w:rPr>
          <w:rFonts w:cs="Arial"/>
        </w:rPr>
        <w:t>by polling</w:t>
      </w:r>
      <w:r w:rsidR="00D278FD">
        <w:rPr>
          <w:rFonts w:cs="Arial"/>
        </w:rPr>
        <w:t xml:space="preserve"> error flag</w:t>
      </w:r>
      <w:r w:rsidR="00672CAC" w:rsidRPr="00672CAC">
        <w:rPr>
          <w:rFonts w:cs="Arial"/>
        </w:rPr>
        <w:t xml:space="preserve"> registers specified in table </w:t>
      </w:r>
      <w:r w:rsidR="00527AED">
        <w:rPr>
          <w:rFonts w:cs="Arial"/>
        </w:rPr>
        <w:t>9</w:t>
      </w:r>
      <w:bookmarkStart w:id="795" w:name="_Ref491490204"/>
      <w:bookmarkStart w:id="796" w:name="_Toc501274094"/>
      <w:r w:rsidR="00AC6C7A">
        <w:rPr>
          <w:rFonts w:cs="Arial"/>
        </w:rPr>
        <w:t>a and 9b</w:t>
      </w:r>
      <w:r w:rsidR="005C6F90">
        <w:rPr>
          <w:rFonts w:cs="Arial"/>
        </w:rPr>
        <w:t>.</w:t>
      </w:r>
    </w:p>
    <w:p w14:paraId="5B272D1F" w14:textId="45C11587" w:rsidR="005C6F90" w:rsidRDefault="005C6F90" w:rsidP="005C6F90">
      <w:pPr>
        <w:pStyle w:val="SpecRequirement"/>
        <w:ind w:left="360"/>
        <w:rPr>
          <w:rFonts w:cs="Arial"/>
        </w:rPr>
      </w:pPr>
      <w:r>
        <w:rPr>
          <w:rFonts w:cs="Arial"/>
        </w:rPr>
        <w:t>These errors can be reported via DID “</w:t>
      </w:r>
      <w:r w:rsidRPr="00750EDB">
        <w:rPr>
          <w:rFonts w:cs="Arial"/>
        </w:rPr>
        <w:t>Transient Error</w:t>
      </w:r>
      <w:r>
        <w:rPr>
          <w:rFonts w:cs="Arial"/>
        </w:rPr>
        <w:t>“</w:t>
      </w:r>
    </w:p>
    <w:p w14:paraId="0E82DC4C" w14:textId="77777777" w:rsidR="00F9143E" w:rsidRPr="00527AED" w:rsidRDefault="00F9143E" w:rsidP="00527AED">
      <w:pPr>
        <w:pStyle w:val="SpecRequirement"/>
        <w:ind w:left="360"/>
        <w:rPr>
          <w:rFonts w:cs="Arial"/>
        </w:rPr>
      </w:pPr>
    </w:p>
    <w:tbl>
      <w:tblPr>
        <w:tblW w:w="8388" w:type="dxa"/>
        <w:tblLayout w:type="fixed"/>
        <w:tblLook w:val="04A0" w:firstRow="1" w:lastRow="0" w:firstColumn="1" w:lastColumn="0" w:noHBand="0" w:noVBand="1"/>
      </w:tblPr>
      <w:tblGrid>
        <w:gridCol w:w="1345"/>
        <w:gridCol w:w="833"/>
        <w:gridCol w:w="810"/>
        <w:gridCol w:w="810"/>
        <w:gridCol w:w="720"/>
        <w:gridCol w:w="810"/>
        <w:gridCol w:w="810"/>
        <w:gridCol w:w="720"/>
        <w:gridCol w:w="810"/>
        <w:gridCol w:w="720"/>
      </w:tblGrid>
      <w:tr w:rsidR="00517C94" w:rsidRPr="005D2576" w14:paraId="1CB0AB24" w14:textId="77777777" w:rsidTr="00417661">
        <w:trPr>
          <w:trHeight w:val="300"/>
        </w:trPr>
        <w:tc>
          <w:tcPr>
            <w:tcW w:w="1345" w:type="dxa"/>
            <w:vMerge w:val="restart"/>
            <w:tcBorders>
              <w:top w:val="single" w:sz="4" w:space="0" w:color="auto"/>
              <w:left w:val="single" w:sz="4" w:space="0" w:color="auto"/>
              <w:right w:val="single" w:sz="4" w:space="0" w:color="auto"/>
            </w:tcBorders>
            <w:shd w:val="clear" w:color="auto" w:fill="auto"/>
            <w:noWrap/>
            <w:vAlign w:val="bottom"/>
          </w:tcPr>
          <w:p w14:paraId="00FA6368" w14:textId="77777777" w:rsidR="00517C94" w:rsidRPr="00450D35" w:rsidRDefault="00517C94" w:rsidP="00450D35">
            <w:pPr>
              <w:overflowPunct/>
              <w:autoSpaceDE/>
              <w:autoSpaceDN/>
              <w:adjustRightInd/>
              <w:jc w:val="left"/>
              <w:textAlignment w:val="auto"/>
              <w:rPr>
                <w:rFonts w:ascii="Arial" w:hAnsi="Arial" w:cs="Arial"/>
                <w:b/>
                <w:color w:val="000000"/>
              </w:rPr>
            </w:pPr>
            <w:r w:rsidRPr="00450D35">
              <w:rPr>
                <w:rFonts w:ascii="Arial" w:hAnsi="Arial" w:cs="Arial"/>
                <w:b/>
                <w:color w:val="000000"/>
              </w:rPr>
              <w:t>Description</w:t>
            </w:r>
          </w:p>
          <w:p w14:paraId="29007FAE" w14:textId="0C0D9ADA" w:rsidR="00517C94" w:rsidRDefault="00517C94" w:rsidP="00450D35">
            <w:pPr>
              <w:overflowPunct/>
              <w:autoSpaceDE/>
              <w:autoSpaceDN/>
              <w:adjustRightInd/>
              <w:jc w:val="center"/>
              <w:textAlignment w:val="auto"/>
              <w:rPr>
                <w:rFonts w:ascii="Arial" w:hAnsi="Arial" w:cs="Arial"/>
                <w:color w:val="000000"/>
              </w:rPr>
            </w:pPr>
          </w:p>
        </w:tc>
        <w:tc>
          <w:tcPr>
            <w:tcW w:w="7043" w:type="dxa"/>
            <w:gridSpan w:val="9"/>
            <w:tcBorders>
              <w:top w:val="single" w:sz="4" w:space="0" w:color="auto"/>
              <w:left w:val="nil"/>
              <w:bottom w:val="single" w:sz="4" w:space="0" w:color="auto"/>
              <w:right w:val="single" w:sz="4" w:space="0" w:color="auto"/>
            </w:tcBorders>
            <w:shd w:val="clear" w:color="auto" w:fill="auto"/>
            <w:vAlign w:val="bottom"/>
          </w:tcPr>
          <w:p w14:paraId="383D2491" w14:textId="313554FC" w:rsidR="00517C94" w:rsidRPr="005D2576" w:rsidRDefault="00517C94" w:rsidP="00D347F3">
            <w:pPr>
              <w:overflowPunct/>
              <w:autoSpaceDE/>
              <w:autoSpaceDN/>
              <w:adjustRightInd/>
              <w:textAlignment w:val="auto"/>
              <w:rPr>
                <w:rFonts w:ascii="Arial" w:hAnsi="Arial" w:cs="Arial"/>
                <w:color w:val="000000"/>
              </w:rPr>
            </w:pPr>
            <w:r>
              <w:rPr>
                <w:rFonts w:ascii="Arial" w:hAnsi="Arial" w:cs="Arial"/>
                <w:b/>
                <w:color w:val="000000"/>
              </w:rPr>
              <w:t>Register Addresses</w:t>
            </w:r>
          </w:p>
        </w:tc>
      </w:tr>
      <w:tr w:rsidR="00417661" w:rsidRPr="005D2576" w14:paraId="0AAD8190" w14:textId="77777777" w:rsidTr="00417661">
        <w:trPr>
          <w:trHeight w:val="300"/>
        </w:trPr>
        <w:tc>
          <w:tcPr>
            <w:tcW w:w="1345" w:type="dxa"/>
            <w:vMerge/>
            <w:tcBorders>
              <w:left w:val="single" w:sz="4" w:space="0" w:color="auto"/>
              <w:bottom w:val="single" w:sz="4" w:space="0" w:color="auto"/>
              <w:right w:val="single" w:sz="4" w:space="0" w:color="auto"/>
            </w:tcBorders>
            <w:shd w:val="clear" w:color="auto" w:fill="auto"/>
            <w:noWrap/>
            <w:vAlign w:val="bottom"/>
            <w:hideMark/>
          </w:tcPr>
          <w:p w14:paraId="7C90EAEA" w14:textId="0D8A9FF7" w:rsidR="00417661" w:rsidRPr="005D2576" w:rsidRDefault="00417661" w:rsidP="00D347F3">
            <w:pPr>
              <w:overflowPunct/>
              <w:autoSpaceDE/>
              <w:autoSpaceDN/>
              <w:adjustRightInd/>
              <w:textAlignment w:val="auto"/>
              <w:rPr>
                <w:rFonts w:ascii="Arial" w:hAnsi="Arial" w:cs="Arial"/>
                <w:color w:val="000000"/>
              </w:rPr>
            </w:pPr>
          </w:p>
        </w:tc>
        <w:tc>
          <w:tcPr>
            <w:tcW w:w="833" w:type="dxa"/>
            <w:tcBorders>
              <w:top w:val="single" w:sz="4" w:space="0" w:color="auto"/>
              <w:left w:val="nil"/>
              <w:bottom w:val="single" w:sz="4" w:space="0" w:color="auto"/>
              <w:right w:val="single" w:sz="4" w:space="0" w:color="auto"/>
            </w:tcBorders>
            <w:shd w:val="clear" w:color="auto" w:fill="auto"/>
            <w:vAlign w:val="bottom"/>
            <w:hideMark/>
          </w:tcPr>
          <w:p w14:paraId="5E91142F" w14:textId="77777777" w:rsidR="00417661" w:rsidRPr="00417661" w:rsidRDefault="00417661" w:rsidP="00D347F3">
            <w:pPr>
              <w:overflowPunct/>
              <w:autoSpaceDE/>
              <w:autoSpaceDN/>
              <w:adjustRightInd/>
              <w:textAlignment w:val="auto"/>
              <w:rPr>
                <w:rFonts w:ascii="Arial" w:hAnsi="Arial" w:cs="Arial"/>
                <w:b/>
                <w:color w:val="000000"/>
              </w:rPr>
            </w:pPr>
            <w:r w:rsidRPr="00417661">
              <w:rPr>
                <w:rFonts w:ascii="Arial" w:hAnsi="Arial" w:cs="Arial"/>
                <w:b/>
                <w:color w:val="000000"/>
              </w:rPr>
              <w:t>UB</w:t>
            </w:r>
          </w:p>
          <w:p w14:paraId="7EC02E9B" w14:textId="091674B8" w:rsidR="00417661" w:rsidRPr="00417661" w:rsidRDefault="00417661" w:rsidP="00D347F3">
            <w:pPr>
              <w:overflowPunct/>
              <w:autoSpaceDE/>
              <w:autoSpaceDN/>
              <w:adjustRightInd/>
              <w:textAlignment w:val="auto"/>
              <w:rPr>
                <w:rFonts w:ascii="Arial" w:hAnsi="Arial" w:cs="Arial"/>
                <w:b/>
                <w:color w:val="000000"/>
              </w:rPr>
            </w:pPr>
            <w:r w:rsidRPr="00417661">
              <w:rPr>
                <w:rFonts w:ascii="Arial" w:hAnsi="Arial" w:cs="Arial"/>
                <w:b/>
                <w:color w:val="000000"/>
              </w:rPr>
              <w:t>913A/933</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DC8E0DA" w14:textId="77777777" w:rsidR="00417661" w:rsidRPr="00E90045" w:rsidRDefault="00417661" w:rsidP="00D347F3">
            <w:pPr>
              <w:overflowPunct/>
              <w:autoSpaceDE/>
              <w:autoSpaceDN/>
              <w:adjustRightInd/>
              <w:textAlignment w:val="auto"/>
              <w:rPr>
                <w:rFonts w:ascii="Arial" w:hAnsi="Arial" w:cs="Arial"/>
                <w:b/>
                <w:bCs/>
                <w:color w:val="000000"/>
              </w:rPr>
            </w:pPr>
            <w:r w:rsidRPr="00E90045">
              <w:rPr>
                <w:rFonts w:ascii="Arial" w:hAnsi="Arial" w:cs="Arial"/>
                <w:b/>
                <w:color w:val="000000"/>
              </w:rPr>
              <w:t>UB</w:t>
            </w:r>
          </w:p>
          <w:p w14:paraId="0E66DE72" w14:textId="59B5B312" w:rsidR="00417661" w:rsidRPr="00E90045" w:rsidRDefault="00417661" w:rsidP="00D347F3">
            <w:pPr>
              <w:overflowPunct/>
              <w:autoSpaceDE/>
              <w:autoSpaceDN/>
              <w:adjustRightInd/>
              <w:textAlignment w:val="auto"/>
              <w:rPr>
                <w:rFonts w:ascii="Arial" w:hAnsi="Arial" w:cs="Arial"/>
                <w:b/>
                <w:color w:val="000000"/>
              </w:rPr>
            </w:pPr>
            <w:r w:rsidRPr="00E90045">
              <w:rPr>
                <w:rFonts w:ascii="Arial" w:hAnsi="Arial" w:cs="Arial"/>
                <w:b/>
                <w:color w:val="000000"/>
              </w:rPr>
              <w:t>914A</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14E2AF0" w14:textId="77777777" w:rsidR="00417661" w:rsidRPr="00E90045" w:rsidRDefault="00417661" w:rsidP="00D347F3">
            <w:pPr>
              <w:overflowPunct/>
              <w:autoSpaceDE/>
              <w:autoSpaceDN/>
              <w:adjustRightInd/>
              <w:textAlignment w:val="auto"/>
              <w:rPr>
                <w:rFonts w:ascii="Arial" w:hAnsi="Arial" w:cs="Arial"/>
                <w:b/>
                <w:bCs/>
                <w:color w:val="000000"/>
              </w:rPr>
            </w:pPr>
            <w:r w:rsidRPr="00E90045">
              <w:rPr>
                <w:rFonts w:ascii="Arial" w:hAnsi="Arial" w:cs="Arial"/>
                <w:b/>
                <w:color w:val="000000"/>
              </w:rPr>
              <w:t>UB</w:t>
            </w:r>
          </w:p>
          <w:p w14:paraId="012BC053" w14:textId="77777777" w:rsidR="00417661" w:rsidRPr="00E90045" w:rsidRDefault="00417661" w:rsidP="00D347F3">
            <w:pPr>
              <w:overflowPunct/>
              <w:autoSpaceDE/>
              <w:autoSpaceDN/>
              <w:adjustRightInd/>
              <w:textAlignment w:val="auto"/>
              <w:rPr>
                <w:rFonts w:ascii="Arial" w:hAnsi="Arial" w:cs="Arial"/>
                <w:b/>
                <w:color w:val="000000"/>
              </w:rPr>
            </w:pPr>
            <w:r w:rsidRPr="00E90045">
              <w:rPr>
                <w:rFonts w:ascii="Arial" w:hAnsi="Arial" w:cs="Arial"/>
                <w:b/>
                <w:color w:val="000000"/>
              </w:rPr>
              <w:t>934/</w:t>
            </w:r>
          </w:p>
          <w:p w14:paraId="7ED1E192" w14:textId="0A33D2D4" w:rsidR="00417661" w:rsidRPr="00E90045" w:rsidRDefault="00417661" w:rsidP="00D347F3">
            <w:pPr>
              <w:overflowPunct/>
              <w:autoSpaceDE/>
              <w:autoSpaceDN/>
              <w:adjustRightInd/>
              <w:textAlignment w:val="auto"/>
              <w:rPr>
                <w:rFonts w:ascii="Arial" w:hAnsi="Arial" w:cs="Arial"/>
                <w:b/>
                <w:color w:val="000000"/>
              </w:rPr>
            </w:pPr>
            <w:r w:rsidRPr="00E90045">
              <w:rPr>
                <w:rFonts w:ascii="Arial" w:hAnsi="Arial" w:cs="Arial"/>
                <w:b/>
                <w:color w:val="000000"/>
              </w:rPr>
              <w:t>954</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54C79A92" w14:textId="77777777" w:rsidR="00417661" w:rsidRPr="00E90045" w:rsidRDefault="00417661" w:rsidP="00D347F3">
            <w:pPr>
              <w:overflowPunct/>
              <w:autoSpaceDE/>
              <w:autoSpaceDN/>
              <w:adjustRightInd/>
              <w:textAlignment w:val="auto"/>
              <w:rPr>
                <w:rFonts w:ascii="Arial" w:hAnsi="Arial" w:cs="Arial"/>
                <w:b/>
                <w:bCs/>
                <w:color w:val="000000"/>
              </w:rPr>
            </w:pPr>
            <w:r w:rsidRPr="00E90045">
              <w:rPr>
                <w:rFonts w:ascii="Arial" w:hAnsi="Arial" w:cs="Arial"/>
                <w:b/>
                <w:color w:val="000000"/>
              </w:rPr>
              <w:t>UB</w:t>
            </w:r>
          </w:p>
          <w:p w14:paraId="0881A8B0" w14:textId="77777777" w:rsidR="00417661" w:rsidRPr="00E90045" w:rsidRDefault="00417661" w:rsidP="00D347F3">
            <w:pPr>
              <w:overflowPunct/>
              <w:autoSpaceDE/>
              <w:autoSpaceDN/>
              <w:adjustRightInd/>
              <w:textAlignment w:val="auto"/>
              <w:rPr>
                <w:rFonts w:ascii="Arial" w:hAnsi="Arial" w:cs="Arial"/>
                <w:b/>
                <w:color w:val="000000"/>
              </w:rPr>
            </w:pPr>
            <w:r w:rsidRPr="00E90045">
              <w:rPr>
                <w:rFonts w:ascii="Arial" w:hAnsi="Arial" w:cs="Arial"/>
                <w:b/>
                <w:color w:val="000000"/>
              </w:rPr>
              <w:t>953</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086D8B8" w14:textId="77777777" w:rsidR="00417661" w:rsidRPr="00417661" w:rsidRDefault="00417661" w:rsidP="00D347F3">
            <w:pPr>
              <w:overflowPunct/>
              <w:autoSpaceDE/>
              <w:autoSpaceDN/>
              <w:adjustRightInd/>
              <w:textAlignment w:val="auto"/>
              <w:rPr>
                <w:rFonts w:ascii="Arial" w:hAnsi="Arial" w:cs="Arial"/>
                <w:b/>
                <w:bCs/>
                <w:color w:val="000000"/>
              </w:rPr>
            </w:pPr>
            <w:r w:rsidRPr="00417661">
              <w:rPr>
                <w:rFonts w:ascii="Arial" w:hAnsi="Arial" w:cs="Arial"/>
                <w:b/>
                <w:color w:val="000000"/>
              </w:rPr>
              <w:t>UB</w:t>
            </w:r>
          </w:p>
          <w:p w14:paraId="7034BC99" w14:textId="77777777" w:rsidR="00417661" w:rsidRPr="00417661" w:rsidRDefault="00417661" w:rsidP="00D347F3">
            <w:pPr>
              <w:overflowPunct/>
              <w:autoSpaceDE/>
              <w:autoSpaceDN/>
              <w:adjustRightInd/>
              <w:textAlignment w:val="auto"/>
              <w:rPr>
                <w:rFonts w:ascii="Arial" w:hAnsi="Arial" w:cs="Arial"/>
                <w:b/>
                <w:color w:val="000000"/>
              </w:rPr>
            </w:pPr>
            <w:r w:rsidRPr="00417661">
              <w:rPr>
                <w:rFonts w:ascii="Arial" w:hAnsi="Arial" w:cs="Arial"/>
                <w:b/>
                <w:color w:val="000000"/>
              </w:rPr>
              <w:t>960</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2341B71" w14:textId="77777777" w:rsidR="00417661" w:rsidRPr="00417661" w:rsidRDefault="00417661" w:rsidP="00D347F3">
            <w:pPr>
              <w:overflowPunct/>
              <w:autoSpaceDE/>
              <w:autoSpaceDN/>
              <w:adjustRightInd/>
              <w:textAlignment w:val="auto"/>
              <w:rPr>
                <w:rFonts w:ascii="Arial" w:hAnsi="Arial" w:cs="Arial"/>
                <w:b/>
                <w:bCs/>
                <w:color w:val="000000"/>
              </w:rPr>
            </w:pPr>
            <w:r w:rsidRPr="00417661">
              <w:rPr>
                <w:rFonts w:ascii="Arial" w:hAnsi="Arial" w:cs="Arial"/>
                <w:b/>
                <w:color w:val="000000"/>
              </w:rPr>
              <w:t>UH</w:t>
            </w:r>
          </w:p>
          <w:p w14:paraId="140D7A39" w14:textId="77777777" w:rsidR="00417661" w:rsidRPr="00417661" w:rsidRDefault="00417661" w:rsidP="00D347F3">
            <w:pPr>
              <w:overflowPunct/>
              <w:autoSpaceDE/>
              <w:autoSpaceDN/>
              <w:adjustRightInd/>
              <w:textAlignment w:val="auto"/>
              <w:rPr>
                <w:rFonts w:ascii="Arial" w:hAnsi="Arial" w:cs="Arial"/>
                <w:b/>
                <w:color w:val="000000"/>
              </w:rPr>
            </w:pPr>
            <w:r w:rsidRPr="00417661">
              <w:rPr>
                <w:rFonts w:ascii="Arial" w:hAnsi="Arial" w:cs="Arial"/>
                <w:b/>
                <w:color w:val="000000"/>
              </w:rPr>
              <w:t>927</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4168AB6" w14:textId="77777777" w:rsidR="00417661" w:rsidRPr="00417661" w:rsidRDefault="00417661" w:rsidP="00D347F3">
            <w:pPr>
              <w:overflowPunct/>
              <w:autoSpaceDE/>
              <w:autoSpaceDN/>
              <w:adjustRightInd/>
              <w:textAlignment w:val="auto"/>
              <w:rPr>
                <w:rFonts w:ascii="Arial" w:hAnsi="Arial" w:cs="Arial"/>
                <w:b/>
                <w:bCs/>
                <w:color w:val="000000"/>
              </w:rPr>
            </w:pPr>
            <w:r w:rsidRPr="00417661">
              <w:rPr>
                <w:rFonts w:ascii="Arial" w:hAnsi="Arial" w:cs="Arial"/>
                <w:b/>
                <w:color w:val="000000"/>
              </w:rPr>
              <w:t>UH</w:t>
            </w:r>
          </w:p>
          <w:p w14:paraId="4FD45630" w14:textId="77777777" w:rsidR="00417661" w:rsidRPr="00417661" w:rsidRDefault="00417661" w:rsidP="00D347F3">
            <w:pPr>
              <w:overflowPunct/>
              <w:autoSpaceDE/>
              <w:autoSpaceDN/>
              <w:adjustRightInd/>
              <w:textAlignment w:val="auto"/>
              <w:rPr>
                <w:rFonts w:ascii="Arial" w:hAnsi="Arial" w:cs="Arial"/>
                <w:b/>
                <w:color w:val="000000"/>
              </w:rPr>
            </w:pPr>
            <w:r w:rsidRPr="00417661">
              <w:rPr>
                <w:rFonts w:ascii="Arial" w:hAnsi="Arial" w:cs="Arial"/>
                <w:b/>
                <w:color w:val="000000"/>
              </w:rPr>
              <w:t>928</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FFB42C3" w14:textId="77777777" w:rsidR="00417661" w:rsidRPr="00417661" w:rsidRDefault="00417661" w:rsidP="00D347F3">
            <w:pPr>
              <w:overflowPunct/>
              <w:autoSpaceDE/>
              <w:autoSpaceDN/>
              <w:adjustRightInd/>
              <w:textAlignment w:val="auto"/>
              <w:rPr>
                <w:rFonts w:ascii="Arial" w:hAnsi="Arial" w:cs="Arial"/>
                <w:b/>
                <w:bCs/>
                <w:color w:val="000000"/>
              </w:rPr>
            </w:pPr>
            <w:r w:rsidRPr="00417661">
              <w:rPr>
                <w:rFonts w:ascii="Arial" w:hAnsi="Arial" w:cs="Arial"/>
                <w:b/>
                <w:color w:val="000000"/>
              </w:rPr>
              <w:t>UH</w:t>
            </w:r>
          </w:p>
          <w:p w14:paraId="053CE5B8" w14:textId="77777777" w:rsidR="00417661" w:rsidRPr="00417661" w:rsidRDefault="00417661" w:rsidP="00D347F3">
            <w:pPr>
              <w:overflowPunct/>
              <w:autoSpaceDE/>
              <w:autoSpaceDN/>
              <w:adjustRightInd/>
              <w:textAlignment w:val="auto"/>
              <w:rPr>
                <w:rFonts w:ascii="Arial" w:hAnsi="Arial" w:cs="Arial"/>
                <w:b/>
                <w:color w:val="000000"/>
              </w:rPr>
            </w:pPr>
            <w:r w:rsidRPr="00417661">
              <w:rPr>
                <w:rFonts w:ascii="Arial" w:hAnsi="Arial" w:cs="Arial"/>
                <w:b/>
                <w:color w:val="000000"/>
              </w:rPr>
              <w:t>947</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C458423" w14:textId="77777777" w:rsidR="00417661" w:rsidRPr="00417661" w:rsidRDefault="00417661" w:rsidP="00D347F3">
            <w:pPr>
              <w:overflowPunct/>
              <w:autoSpaceDE/>
              <w:autoSpaceDN/>
              <w:adjustRightInd/>
              <w:textAlignment w:val="auto"/>
              <w:rPr>
                <w:rFonts w:ascii="Arial" w:hAnsi="Arial" w:cs="Arial"/>
                <w:b/>
                <w:bCs/>
                <w:color w:val="000000"/>
              </w:rPr>
            </w:pPr>
            <w:r w:rsidRPr="00417661">
              <w:rPr>
                <w:rFonts w:ascii="Arial" w:hAnsi="Arial" w:cs="Arial"/>
                <w:b/>
                <w:color w:val="000000"/>
              </w:rPr>
              <w:t>UH</w:t>
            </w:r>
          </w:p>
          <w:p w14:paraId="61EAE058" w14:textId="77777777" w:rsidR="00417661" w:rsidRPr="00417661" w:rsidRDefault="00417661" w:rsidP="00D347F3">
            <w:pPr>
              <w:overflowPunct/>
              <w:autoSpaceDE/>
              <w:autoSpaceDN/>
              <w:adjustRightInd/>
              <w:textAlignment w:val="auto"/>
              <w:rPr>
                <w:rFonts w:ascii="Arial" w:hAnsi="Arial" w:cs="Arial"/>
                <w:b/>
                <w:color w:val="000000"/>
              </w:rPr>
            </w:pPr>
            <w:r w:rsidRPr="00417661">
              <w:rPr>
                <w:rFonts w:ascii="Arial" w:hAnsi="Arial" w:cs="Arial"/>
                <w:b/>
                <w:color w:val="000000"/>
              </w:rPr>
              <w:t>948</w:t>
            </w:r>
          </w:p>
        </w:tc>
      </w:tr>
      <w:tr w:rsidR="00417661" w:rsidRPr="005D2576" w14:paraId="329090BD" w14:textId="77777777" w:rsidTr="00417661">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5032E0" w14:textId="2ABD0843" w:rsidR="00417661" w:rsidRPr="005D2576" w:rsidRDefault="00417661" w:rsidP="00D347F3">
            <w:pPr>
              <w:overflowPunct/>
              <w:autoSpaceDE/>
              <w:autoSpaceDN/>
              <w:adjustRightInd/>
              <w:textAlignment w:val="auto"/>
              <w:rPr>
                <w:rFonts w:ascii="Arial" w:hAnsi="Arial" w:cs="Arial"/>
                <w:color w:val="000000"/>
              </w:rPr>
            </w:pPr>
            <w:r>
              <w:rPr>
                <w:rFonts w:ascii="Arial" w:hAnsi="Arial" w:cs="Arial"/>
                <w:color w:val="000000"/>
              </w:rPr>
              <w:t>Error flag</w:t>
            </w:r>
          </w:p>
        </w:tc>
        <w:tc>
          <w:tcPr>
            <w:tcW w:w="833" w:type="dxa"/>
            <w:tcBorders>
              <w:top w:val="single" w:sz="4" w:space="0" w:color="auto"/>
              <w:left w:val="nil"/>
              <w:bottom w:val="single" w:sz="4" w:space="0" w:color="auto"/>
              <w:right w:val="single" w:sz="4" w:space="0" w:color="auto"/>
            </w:tcBorders>
            <w:shd w:val="clear" w:color="auto" w:fill="auto"/>
            <w:vAlign w:val="bottom"/>
          </w:tcPr>
          <w:p w14:paraId="48BC92BE" w14:textId="015D50F2" w:rsidR="00417661" w:rsidRPr="005D2576" w:rsidRDefault="00417661" w:rsidP="00D347F3">
            <w:pPr>
              <w:overflowPunct/>
              <w:autoSpaceDE/>
              <w:autoSpaceDN/>
              <w:adjustRightInd/>
              <w:textAlignment w:val="auto"/>
              <w:rPr>
                <w:rFonts w:ascii="Arial" w:hAnsi="Arial" w:cs="Arial"/>
                <w:color w:val="000000"/>
              </w:rPr>
            </w:pPr>
            <w:r w:rsidRPr="007B3B4F">
              <w:rPr>
                <w:rFonts w:ascii="Arial" w:hAnsi="Arial" w:cs="Arial"/>
                <w:color w:val="000000"/>
              </w:rPr>
              <w:t>0x0C</w:t>
            </w:r>
          </w:p>
        </w:tc>
        <w:tc>
          <w:tcPr>
            <w:tcW w:w="810" w:type="dxa"/>
            <w:tcBorders>
              <w:top w:val="single" w:sz="4" w:space="0" w:color="auto"/>
              <w:left w:val="nil"/>
              <w:bottom w:val="single" w:sz="4" w:space="0" w:color="auto"/>
              <w:right w:val="single" w:sz="4" w:space="0" w:color="auto"/>
            </w:tcBorders>
            <w:shd w:val="clear" w:color="auto" w:fill="auto"/>
            <w:vAlign w:val="bottom"/>
          </w:tcPr>
          <w:p w14:paraId="055654ED" w14:textId="1B3F2BFC" w:rsidR="00417661" w:rsidRPr="00E90045" w:rsidRDefault="00417661" w:rsidP="00D347F3">
            <w:pPr>
              <w:overflowPunct/>
              <w:autoSpaceDE/>
              <w:autoSpaceDN/>
              <w:adjustRightInd/>
              <w:textAlignment w:val="auto"/>
              <w:rPr>
                <w:rFonts w:ascii="Arial" w:hAnsi="Arial" w:cs="Arial"/>
                <w:color w:val="000000"/>
              </w:rPr>
            </w:pPr>
            <w:r w:rsidRPr="00E90045">
              <w:rPr>
                <w:rFonts w:ascii="Arial" w:hAnsi="Arial" w:cs="Arial"/>
                <w:color w:val="000000"/>
              </w:rPr>
              <w:t>0x1C</w:t>
            </w:r>
          </w:p>
        </w:tc>
        <w:tc>
          <w:tcPr>
            <w:tcW w:w="810" w:type="dxa"/>
            <w:tcBorders>
              <w:top w:val="single" w:sz="4" w:space="0" w:color="auto"/>
              <w:left w:val="nil"/>
              <w:bottom w:val="single" w:sz="4" w:space="0" w:color="auto"/>
              <w:right w:val="single" w:sz="4" w:space="0" w:color="auto"/>
            </w:tcBorders>
            <w:shd w:val="clear" w:color="auto" w:fill="auto"/>
            <w:vAlign w:val="bottom"/>
          </w:tcPr>
          <w:p w14:paraId="39EDC6FC" w14:textId="706ADB13" w:rsidR="00417661" w:rsidRPr="00E90045" w:rsidRDefault="00417661" w:rsidP="00D347F3">
            <w:pPr>
              <w:overflowPunct/>
              <w:autoSpaceDE/>
              <w:autoSpaceDN/>
              <w:adjustRightInd/>
              <w:textAlignment w:val="auto"/>
              <w:rPr>
                <w:rFonts w:ascii="Arial" w:hAnsi="Arial" w:cs="Arial"/>
                <w:color w:val="000000"/>
              </w:rPr>
            </w:pPr>
            <w:r w:rsidRPr="00E90045">
              <w:rPr>
                <w:rFonts w:ascii="Arial" w:hAnsi="Arial" w:cs="Arial"/>
                <w:color w:val="000000"/>
              </w:rPr>
              <w:t>0x4D</w:t>
            </w:r>
          </w:p>
        </w:tc>
        <w:tc>
          <w:tcPr>
            <w:tcW w:w="720" w:type="dxa"/>
            <w:tcBorders>
              <w:top w:val="single" w:sz="4" w:space="0" w:color="auto"/>
              <w:left w:val="nil"/>
              <w:bottom w:val="single" w:sz="4" w:space="0" w:color="auto"/>
              <w:right w:val="single" w:sz="4" w:space="0" w:color="auto"/>
            </w:tcBorders>
            <w:shd w:val="clear" w:color="auto" w:fill="auto"/>
            <w:vAlign w:val="bottom"/>
          </w:tcPr>
          <w:p w14:paraId="71F77E6C" w14:textId="72696E1A" w:rsidR="00417661" w:rsidRPr="00E90045" w:rsidRDefault="00417661" w:rsidP="00D347F3">
            <w:pPr>
              <w:overflowPunct/>
              <w:autoSpaceDE/>
              <w:autoSpaceDN/>
              <w:adjustRightInd/>
              <w:textAlignment w:val="auto"/>
              <w:rPr>
                <w:rFonts w:ascii="Arial" w:hAnsi="Arial" w:cs="Arial"/>
                <w:color w:val="000000"/>
              </w:rPr>
            </w:pPr>
            <w:r w:rsidRPr="00E90045">
              <w:rPr>
                <w:rFonts w:ascii="Arial" w:hAnsi="Arial" w:cs="Arial"/>
                <w:color w:val="000000"/>
              </w:rPr>
              <w:t xml:space="preserve">0x52 </w:t>
            </w:r>
          </w:p>
        </w:tc>
        <w:tc>
          <w:tcPr>
            <w:tcW w:w="810" w:type="dxa"/>
            <w:tcBorders>
              <w:top w:val="single" w:sz="4" w:space="0" w:color="auto"/>
              <w:left w:val="nil"/>
              <w:bottom w:val="single" w:sz="4" w:space="0" w:color="auto"/>
              <w:right w:val="single" w:sz="4" w:space="0" w:color="auto"/>
            </w:tcBorders>
            <w:shd w:val="clear" w:color="auto" w:fill="auto"/>
            <w:vAlign w:val="bottom"/>
          </w:tcPr>
          <w:p w14:paraId="2943E7D1" w14:textId="083CDD2D" w:rsidR="00417661" w:rsidRDefault="00417661" w:rsidP="00D347F3">
            <w:pPr>
              <w:overflowPunct/>
              <w:autoSpaceDE/>
              <w:autoSpaceDN/>
              <w:adjustRightInd/>
              <w:textAlignment w:val="auto"/>
              <w:rPr>
                <w:rFonts w:ascii="Arial" w:hAnsi="Arial" w:cs="Arial"/>
                <w:color w:val="000000"/>
              </w:rPr>
            </w:pPr>
            <w:r w:rsidRPr="002D3B3B">
              <w:rPr>
                <w:rFonts w:ascii="Arial" w:hAnsi="Arial" w:cs="Arial"/>
                <w:color w:val="000000"/>
              </w:rPr>
              <w:t>0x4D</w:t>
            </w:r>
            <w:r>
              <w:rPr>
                <w:rFonts w:ascii="Arial" w:hAnsi="Arial" w:cs="Arial"/>
                <w:color w:val="000000"/>
              </w:rPr>
              <w:t>,</w:t>
            </w:r>
          </w:p>
          <w:p w14:paraId="7B608597" w14:textId="0D78954A" w:rsidR="00417661" w:rsidRPr="005D2576" w:rsidRDefault="00417661" w:rsidP="00D347F3">
            <w:pPr>
              <w:overflowPunct/>
              <w:autoSpaceDE/>
              <w:autoSpaceDN/>
              <w:adjustRightInd/>
              <w:textAlignment w:val="auto"/>
              <w:rPr>
                <w:rFonts w:ascii="Arial" w:hAnsi="Arial" w:cs="Arial"/>
                <w:color w:val="000000"/>
              </w:rPr>
            </w:pPr>
            <w:r w:rsidRPr="002D3B3B">
              <w:rPr>
                <w:rFonts w:ascii="Arial" w:hAnsi="Arial" w:cs="Arial"/>
                <w:color w:val="000000"/>
              </w:rPr>
              <w:t>0x4E</w:t>
            </w:r>
          </w:p>
        </w:tc>
        <w:tc>
          <w:tcPr>
            <w:tcW w:w="810" w:type="dxa"/>
            <w:tcBorders>
              <w:top w:val="single" w:sz="4" w:space="0" w:color="auto"/>
              <w:left w:val="nil"/>
              <w:bottom w:val="single" w:sz="4" w:space="0" w:color="auto"/>
              <w:right w:val="single" w:sz="4" w:space="0" w:color="auto"/>
            </w:tcBorders>
            <w:shd w:val="clear" w:color="auto" w:fill="auto"/>
            <w:vAlign w:val="bottom"/>
          </w:tcPr>
          <w:p w14:paraId="40F1F953" w14:textId="659B5262" w:rsidR="00417661" w:rsidRPr="005D2576" w:rsidRDefault="00417661" w:rsidP="00D347F3">
            <w:pPr>
              <w:overflowPunct/>
              <w:autoSpaceDE/>
              <w:autoSpaceDN/>
              <w:adjustRightInd/>
              <w:textAlignment w:val="auto"/>
              <w:rPr>
                <w:rFonts w:ascii="Arial" w:hAnsi="Arial" w:cs="Arial"/>
                <w:color w:val="000000"/>
              </w:rPr>
            </w:pPr>
            <w:r w:rsidRPr="00F61484">
              <w:rPr>
                <w:rFonts w:ascii="Arial" w:hAnsi="Arial" w:cs="Arial"/>
                <w:color w:val="000000"/>
              </w:rPr>
              <w:t>0x0C</w:t>
            </w:r>
          </w:p>
        </w:tc>
        <w:tc>
          <w:tcPr>
            <w:tcW w:w="720" w:type="dxa"/>
            <w:tcBorders>
              <w:top w:val="single" w:sz="4" w:space="0" w:color="auto"/>
              <w:left w:val="nil"/>
              <w:bottom w:val="single" w:sz="4" w:space="0" w:color="auto"/>
              <w:right w:val="single" w:sz="4" w:space="0" w:color="auto"/>
            </w:tcBorders>
            <w:shd w:val="clear" w:color="auto" w:fill="auto"/>
            <w:vAlign w:val="bottom"/>
          </w:tcPr>
          <w:p w14:paraId="72AC1E30" w14:textId="4BC74D94" w:rsidR="00417661" w:rsidRDefault="00417661" w:rsidP="00D347F3">
            <w:pPr>
              <w:overflowPunct/>
              <w:autoSpaceDE/>
              <w:autoSpaceDN/>
              <w:adjustRightInd/>
              <w:textAlignment w:val="auto"/>
              <w:rPr>
                <w:rFonts w:ascii="Arial" w:hAnsi="Arial" w:cs="Arial"/>
                <w:color w:val="000000"/>
              </w:rPr>
            </w:pPr>
            <w:r w:rsidRPr="000F3D60">
              <w:rPr>
                <w:rFonts w:ascii="Arial" w:hAnsi="Arial" w:cs="Arial"/>
                <w:color w:val="000000"/>
              </w:rPr>
              <w:t>0x06</w:t>
            </w:r>
            <w:r>
              <w:rPr>
                <w:rFonts w:ascii="Arial" w:hAnsi="Arial" w:cs="Arial"/>
                <w:color w:val="000000"/>
              </w:rPr>
              <w:t>,</w:t>
            </w:r>
          </w:p>
          <w:p w14:paraId="1DF6CE94" w14:textId="50678448" w:rsidR="00417661" w:rsidRPr="005D2576" w:rsidRDefault="00417661" w:rsidP="00D347F3">
            <w:pPr>
              <w:overflowPunct/>
              <w:autoSpaceDE/>
              <w:autoSpaceDN/>
              <w:adjustRightInd/>
              <w:textAlignment w:val="auto"/>
              <w:rPr>
                <w:rFonts w:ascii="Arial" w:hAnsi="Arial" w:cs="Arial"/>
                <w:color w:val="000000"/>
              </w:rPr>
            </w:pPr>
            <w:r w:rsidRPr="00A44DBB">
              <w:rPr>
                <w:rFonts w:ascii="Arial" w:hAnsi="Arial" w:cs="Arial"/>
                <w:color w:val="000000"/>
              </w:rPr>
              <w:t>0x1C</w:t>
            </w:r>
          </w:p>
        </w:tc>
        <w:tc>
          <w:tcPr>
            <w:tcW w:w="810" w:type="dxa"/>
            <w:tcBorders>
              <w:top w:val="single" w:sz="4" w:space="0" w:color="auto"/>
              <w:left w:val="nil"/>
              <w:bottom w:val="single" w:sz="4" w:space="0" w:color="auto"/>
              <w:right w:val="single" w:sz="4" w:space="0" w:color="auto"/>
            </w:tcBorders>
            <w:shd w:val="clear" w:color="auto" w:fill="auto"/>
            <w:vAlign w:val="bottom"/>
          </w:tcPr>
          <w:p w14:paraId="205FCD0C" w14:textId="587F010E" w:rsidR="00417661" w:rsidRPr="005D2576" w:rsidRDefault="00417661" w:rsidP="00D347F3">
            <w:pPr>
              <w:overflowPunct/>
              <w:autoSpaceDE/>
              <w:autoSpaceDN/>
              <w:adjustRightInd/>
              <w:textAlignment w:val="auto"/>
              <w:rPr>
                <w:rFonts w:ascii="Arial" w:hAnsi="Arial" w:cs="Arial"/>
                <w:color w:val="000000"/>
              </w:rPr>
            </w:pPr>
            <w:r w:rsidRPr="00C02B83">
              <w:rPr>
                <w:rFonts w:ascii="Arial" w:hAnsi="Arial" w:cs="Arial"/>
                <w:color w:val="000000"/>
              </w:rPr>
              <w:t>0x0C</w:t>
            </w:r>
          </w:p>
        </w:tc>
        <w:tc>
          <w:tcPr>
            <w:tcW w:w="720" w:type="dxa"/>
            <w:tcBorders>
              <w:top w:val="single" w:sz="4" w:space="0" w:color="auto"/>
              <w:left w:val="nil"/>
              <w:bottom w:val="single" w:sz="4" w:space="0" w:color="auto"/>
              <w:right w:val="single" w:sz="4" w:space="0" w:color="auto"/>
            </w:tcBorders>
            <w:shd w:val="clear" w:color="auto" w:fill="auto"/>
            <w:vAlign w:val="bottom"/>
          </w:tcPr>
          <w:p w14:paraId="164A1190" w14:textId="33634817" w:rsidR="00417661" w:rsidRPr="005D2576" w:rsidRDefault="00417661" w:rsidP="00D347F3">
            <w:pPr>
              <w:overflowPunct/>
              <w:autoSpaceDE/>
              <w:autoSpaceDN/>
              <w:adjustRightInd/>
              <w:textAlignment w:val="auto"/>
              <w:rPr>
                <w:rFonts w:ascii="Arial" w:hAnsi="Arial" w:cs="Arial"/>
                <w:color w:val="000000"/>
              </w:rPr>
            </w:pPr>
            <w:r w:rsidRPr="00E5254F">
              <w:rPr>
                <w:rFonts w:ascii="Arial" w:hAnsi="Arial" w:cs="Arial"/>
                <w:color w:val="000000"/>
              </w:rPr>
              <w:t>0x06</w:t>
            </w:r>
          </w:p>
        </w:tc>
      </w:tr>
      <w:tr w:rsidR="00417661" w:rsidRPr="005D2576" w14:paraId="3BC06DBB" w14:textId="77777777" w:rsidTr="00417661">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C7057" w14:textId="6FB7EB70" w:rsidR="00417661" w:rsidRDefault="00417661" w:rsidP="00D347F3">
            <w:pPr>
              <w:overflowPunct/>
              <w:autoSpaceDE/>
              <w:autoSpaceDN/>
              <w:adjustRightInd/>
              <w:textAlignment w:val="auto"/>
              <w:rPr>
                <w:rFonts w:ascii="Arial" w:hAnsi="Arial" w:cs="Arial"/>
                <w:color w:val="000000"/>
              </w:rPr>
            </w:pPr>
            <w:r>
              <w:rPr>
                <w:rFonts w:ascii="Arial" w:hAnsi="Arial" w:cs="Arial"/>
                <w:color w:val="000000"/>
              </w:rPr>
              <w:t xml:space="preserve">Soft reset </w:t>
            </w:r>
          </w:p>
        </w:tc>
        <w:tc>
          <w:tcPr>
            <w:tcW w:w="833" w:type="dxa"/>
            <w:tcBorders>
              <w:top w:val="single" w:sz="4" w:space="0" w:color="auto"/>
              <w:left w:val="nil"/>
              <w:bottom w:val="single" w:sz="4" w:space="0" w:color="auto"/>
              <w:right w:val="single" w:sz="4" w:space="0" w:color="auto"/>
            </w:tcBorders>
            <w:shd w:val="clear" w:color="auto" w:fill="auto"/>
            <w:vAlign w:val="bottom"/>
          </w:tcPr>
          <w:p w14:paraId="1DFEA98D" w14:textId="1EA73883" w:rsidR="00417661" w:rsidRPr="007B3B4F" w:rsidRDefault="00417661" w:rsidP="00D347F3">
            <w:pPr>
              <w:overflowPunct/>
              <w:autoSpaceDE/>
              <w:autoSpaceDN/>
              <w:adjustRightInd/>
              <w:textAlignment w:val="auto"/>
              <w:rPr>
                <w:rFonts w:ascii="Arial" w:hAnsi="Arial" w:cs="Arial"/>
                <w:color w:val="000000"/>
              </w:rPr>
            </w:pPr>
            <w:r>
              <w:rPr>
                <w:rFonts w:ascii="Arial" w:hAnsi="Arial" w:cs="Arial"/>
                <w:color w:val="000000"/>
              </w:rPr>
              <w:t>0x01</w:t>
            </w:r>
          </w:p>
        </w:tc>
        <w:tc>
          <w:tcPr>
            <w:tcW w:w="810" w:type="dxa"/>
            <w:tcBorders>
              <w:top w:val="single" w:sz="4" w:space="0" w:color="auto"/>
              <w:left w:val="nil"/>
              <w:bottom w:val="single" w:sz="4" w:space="0" w:color="auto"/>
              <w:right w:val="single" w:sz="4" w:space="0" w:color="auto"/>
            </w:tcBorders>
            <w:shd w:val="clear" w:color="auto" w:fill="auto"/>
            <w:vAlign w:val="bottom"/>
          </w:tcPr>
          <w:p w14:paraId="4DBB47EF" w14:textId="6EBCBCFF" w:rsidR="00417661" w:rsidRPr="00E90045" w:rsidRDefault="00417661" w:rsidP="00D347F3">
            <w:pPr>
              <w:overflowPunct/>
              <w:autoSpaceDE/>
              <w:autoSpaceDN/>
              <w:adjustRightInd/>
              <w:textAlignment w:val="auto"/>
              <w:rPr>
                <w:rFonts w:ascii="Arial" w:hAnsi="Arial" w:cs="Arial"/>
                <w:color w:val="000000"/>
              </w:rPr>
            </w:pPr>
            <w:r w:rsidRPr="00E90045">
              <w:rPr>
                <w:rFonts w:ascii="Arial" w:hAnsi="Arial" w:cs="Arial"/>
                <w:color w:val="000000"/>
              </w:rPr>
              <w:t>0x01</w:t>
            </w:r>
          </w:p>
        </w:tc>
        <w:tc>
          <w:tcPr>
            <w:tcW w:w="810" w:type="dxa"/>
            <w:tcBorders>
              <w:top w:val="single" w:sz="4" w:space="0" w:color="auto"/>
              <w:left w:val="nil"/>
              <w:bottom w:val="single" w:sz="4" w:space="0" w:color="auto"/>
              <w:right w:val="single" w:sz="4" w:space="0" w:color="auto"/>
            </w:tcBorders>
            <w:shd w:val="clear" w:color="auto" w:fill="auto"/>
            <w:vAlign w:val="bottom"/>
          </w:tcPr>
          <w:p w14:paraId="7B3D98A4" w14:textId="4F495114" w:rsidR="00417661" w:rsidRPr="00E90045" w:rsidRDefault="00417661" w:rsidP="00D347F3">
            <w:pPr>
              <w:overflowPunct/>
              <w:autoSpaceDE/>
              <w:autoSpaceDN/>
              <w:adjustRightInd/>
              <w:textAlignment w:val="auto"/>
              <w:rPr>
                <w:rFonts w:ascii="Arial" w:hAnsi="Arial" w:cs="Arial"/>
                <w:color w:val="000000"/>
              </w:rPr>
            </w:pPr>
            <w:r w:rsidRPr="00E90045">
              <w:rPr>
                <w:rFonts w:ascii="Arial" w:hAnsi="Arial" w:cs="Arial"/>
                <w:color w:val="000000"/>
              </w:rPr>
              <w:t>0x01</w:t>
            </w:r>
          </w:p>
        </w:tc>
        <w:tc>
          <w:tcPr>
            <w:tcW w:w="720" w:type="dxa"/>
            <w:tcBorders>
              <w:top w:val="single" w:sz="4" w:space="0" w:color="auto"/>
              <w:left w:val="nil"/>
              <w:bottom w:val="single" w:sz="4" w:space="0" w:color="auto"/>
              <w:right w:val="single" w:sz="4" w:space="0" w:color="auto"/>
            </w:tcBorders>
            <w:shd w:val="clear" w:color="auto" w:fill="auto"/>
            <w:vAlign w:val="bottom"/>
          </w:tcPr>
          <w:p w14:paraId="0515BAA0" w14:textId="0940AFEB" w:rsidR="00417661" w:rsidRPr="00E90045" w:rsidRDefault="00417661" w:rsidP="00D347F3">
            <w:pPr>
              <w:overflowPunct/>
              <w:autoSpaceDE/>
              <w:autoSpaceDN/>
              <w:adjustRightInd/>
              <w:textAlignment w:val="auto"/>
              <w:rPr>
                <w:rFonts w:ascii="Arial" w:hAnsi="Arial" w:cs="Arial"/>
                <w:color w:val="000000"/>
              </w:rPr>
            </w:pPr>
            <w:r w:rsidRPr="00E90045">
              <w:rPr>
                <w:rFonts w:ascii="Arial" w:hAnsi="Arial" w:cs="Arial"/>
                <w:color w:val="000000"/>
              </w:rPr>
              <w:t>0x01</w:t>
            </w:r>
          </w:p>
        </w:tc>
        <w:tc>
          <w:tcPr>
            <w:tcW w:w="810" w:type="dxa"/>
            <w:tcBorders>
              <w:top w:val="single" w:sz="4" w:space="0" w:color="auto"/>
              <w:left w:val="nil"/>
              <w:bottom w:val="single" w:sz="4" w:space="0" w:color="auto"/>
              <w:right w:val="single" w:sz="4" w:space="0" w:color="auto"/>
            </w:tcBorders>
            <w:shd w:val="clear" w:color="auto" w:fill="auto"/>
            <w:vAlign w:val="bottom"/>
          </w:tcPr>
          <w:p w14:paraId="38A53BAF" w14:textId="22AA747C" w:rsidR="00417661" w:rsidRPr="002D3B3B" w:rsidRDefault="00417661" w:rsidP="00D347F3">
            <w:pPr>
              <w:overflowPunct/>
              <w:autoSpaceDE/>
              <w:autoSpaceDN/>
              <w:adjustRightInd/>
              <w:textAlignment w:val="auto"/>
              <w:rPr>
                <w:rFonts w:ascii="Arial" w:hAnsi="Arial" w:cs="Arial"/>
                <w:color w:val="000000"/>
              </w:rPr>
            </w:pPr>
            <w:r>
              <w:rPr>
                <w:rFonts w:ascii="Arial" w:hAnsi="Arial" w:cs="Arial"/>
                <w:color w:val="000000"/>
              </w:rPr>
              <w:t>0x01</w:t>
            </w:r>
          </w:p>
        </w:tc>
        <w:tc>
          <w:tcPr>
            <w:tcW w:w="810" w:type="dxa"/>
            <w:tcBorders>
              <w:top w:val="single" w:sz="4" w:space="0" w:color="auto"/>
              <w:left w:val="nil"/>
              <w:bottom w:val="single" w:sz="4" w:space="0" w:color="auto"/>
              <w:right w:val="single" w:sz="4" w:space="0" w:color="auto"/>
            </w:tcBorders>
            <w:shd w:val="clear" w:color="auto" w:fill="auto"/>
            <w:vAlign w:val="bottom"/>
          </w:tcPr>
          <w:p w14:paraId="35EF8BDB" w14:textId="6565D735" w:rsidR="00417661" w:rsidRPr="00F61484" w:rsidRDefault="00417661" w:rsidP="00D347F3">
            <w:pPr>
              <w:overflowPunct/>
              <w:autoSpaceDE/>
              <w:autoSpaceDN/>
              <w:adjustRightInd/>
              <w:textAlignment w:val="auto"/>
              <w:rPr>
                <w:rFonts w:ascii="Arial" w:hAnsi="Arial" w:cs="Arial"/>
                <w:color w:val="000000"/>
              </w:rPr>
            </w:pPr>
            <w:r>
              <w:rPr>
                <w:rFonts w:ascii="Arial" w:hAnsi="Arial" w:cs="Arial"/>
                <w:color w:val="000000"/>
              </w:rPr>
              <w:t>0x01</w:t>
            </w:r>
          </w:p>
        </w:tc>
        <w:tc>
          <w:tcPr>
            <w:tcW w:w="720" w:type="dxa"/>
            <w:tcBorders>
              <w:top w:val="single" w:sz="4" w:space="0" w:color="auto"/>
              <w:left w:val="nil"/>
              <w:bottom w:val="single" w:sz="4" w:space="0" w:color="auto"/>
              <w:right w:val="single" w:sz="4" w:space="0" w:color="auto"/>
            </w:tcBorders>
            <w:shd w:val="clear" w:color="auto" w:fill="auto"/>
            <w:vAlign w:val="bottom"/>
          </w:tcPr>
          <w:p w14:paraId="41D51DE3" w14:textId="3CC558DC" w:rsidR="00417661" w:rsidRPr="000F3D60" w:rsidRDefault="00417661" w:rsidP="00D347F3">
            <w:pPr>
              <w:overflowPunct/>
              <w:autoSpaceDE/>
              <w:autoSpaceDN/>
              <w:adjustRightInd/>
              <w:textAlignment w:val="auto"/>
              <w:rPr>
                <w:rFonts w:ascii="Arial" w:hAnsi="Arial" w:cs="Arial"/>
                <w:color w:val="000000"/>
              </w:rPr>
            </w:pPr>
            <w:r>
              <w:rPr>
                <w:rFonts w:ascii="Arial" w:hAnsi="Arial" w:cs="Arial"/>
                <w:color w:val="000000"/>
              </w:rPr>
              <w:t>0x01</w:t>
            </w:r>
          </w:p>
        </w:tc>
        <w:tc>
          <w:tcPr>
            <w:tcW w:w="810" w:type="dxa"/>
            <w:tcBorders>
              <w:top w:val="single" w:sz="4" w:space="0" w:color="auto"/>
              <w:left w:val="nil"/>
              <w:bottom w:val="single" w:sz="4" w:space="0" w:color="auto"/>
              <w:right w:val="single" w:sz="4" w:space="0" w:color="auto"/>
            </w:tcBorders>
            <w:shd w:val="clear" w:color="auto" w:fill="auto"/>
            <w:vAlign w:val="bottom"/>
          </w:tcPr>
          <w:p w14:paraId="27E85253" w14:textId="31B87E21" w:rsidR="00417661" w:rsidRPr="004F15E0" w:rsidRDefault="004A471C" w:rsidP="00B14789">
            <w:pPr>
              <w:overflowPunct/>
              <w:autoSpaceDE/>
              <w:autoSpaceDN/>
              <w:adjustRightInd/>
              <w:textAlignment w:val="auto"/>
              <w:rPr>
                <w:rFonts w:ascii="Arial" w:hAnsi="Arial" w:cs="Arial"/>
                <w:b/>
                <w:color w:val="000000"/>
              </w:rPr>
            </w:pPr>
            <w:r w:rsidRPr="004F15E0">
              <w:rPr>
                <w:rFonts w:ascii="Arial" w:hAnsi="Arial" w:cs="Arial"/>
                <w:b/>
                <w:color w:val="000000"/>
              </w:rPr>
              <w:t>0x01</w:t>
            </w:r>
            <w:r>
              <w:rPr>
                <w:rFonts w:ascii="Arial" w:hAnsi="Arial" w:cs="Arial"/>
                <w:b/>
                <w:color w:val="000000"/>
                <w:vertAlign w:val="superscript"/>
              </w:rPr>
              <w:t>3</w:t>
            </w:r>
          </w:p>
        </w:tc>
        <w:tc>
          <w:tcPr>
            <w:tcW w:w="720" w:type="dxa"/>
            <w:tcBorders>
              <w:top w:val="single" w:sz="4" w:space="0" w:color="auto"/>
              <w:left w:val="nil"/>
              <w:bottom w:val="single" w:sz="4" w:space="0" w:color="auto"/>
              <w:right w:val="single" w:sz="4" w:space="0" w:color="auto"/>
            </w:tcBorders>
            <w:shd w:val="clear" w:color="auto" w:fill="auto"/>
            <w:vAlign w:val="bottom"/>
          </w:tcPr>
          <w:p w14:paraId="16AB1139" w14:textId="41E7EFE9" w:rsidR="00417661" w:rsidRPr="00E5254F" w:rsidRDefault="00417661" w:rsidP="00D347F3">
            <w:pPr>
              <w:overflowPunct/>
              <w:autoSpaceDE/>
              <w:autoSpaceDN/>
              <w:adjustRightInd/>
              <w:textAlignment w:val="auto"/>
              <w:rPr>
                <w:rFonts w:ascii="Arial" w:hAnsi="Arial" w:cs="Arial"/>
                <w:color w:val="000000"/>
              </w:rPr>
            </w:pPr>
            <w:r>
              <w:rPr>
                <w:rFonts w:ascii="Arial" w:hAnsi="Arial" w:cs="Arial"/>
                <w:color w:val="000000"/>
              </w:rPr>
              <w:t>0x01</w:t>
            </w:r>
          </w:p>
        </w:tc>
      </w:tr>
    </w:tbl>
    <w:p w14:paraId="235BF0D0" w14:textId="6253335E" w:rsidR="009F3AED" w:rsidRPr="00986234" w:rsidRDefault="009F3AED" w:rsidP="00AC6C7A">
      <w:pPr>
        <w:rPr>
          <w:rFonts w:ascii="Arial" w:hAnsi="Arial" w:cs="Arial"/>
        </w:rPr>
      </w:pPr>
      <w:r w:rsidRPr="00986234">
        <w:rPr>
          <w:rFonts w:ascii="Arial" w:hAnsi="Arial" w:cs="Arial"/>
        </w:rPr>
        <w:t xml:space="preserve">Table </w:t>
      </w:r>
      <w:r w:rsidR="00527AED" w:rsidRPr="00986234">
        <w:rPr>
          <w:rFonts w:ascii="Arial" w:hAnsi="Arial" w:cs="Arial"/>
        </w:rPr>
        <w:t>9</w:t>
      </w:r>
      <w:r w:rsidR="00986234">
        <w:rPr>
          <w:rFonts w:ascii="Arial" w:hAnsi="Arial" w:cs="Arial"/>
        </w:rPr>
        <w:t>: Transient error registers</w:t>
      </w:r>
      <w:r w:rsidR="00AC6C7A">
        <w:rPr>
          <w:rFonts w:ascii="Arial" w:hAnsi="Arial" w:cs="Arial"/>
        </w:rPr>
        <w:t xml:space="preserve"> for </w:t>
      </w:r>
      <w:r w:rsidR="00AC6C7A" w:rsidRPr="00464507">
        <w:rPr>
          <w:rFonts w:cs="Arial"/>
        </w:rPr>
        <w:t>FPD Link III chipsets</w:t>
      </w:r>
      <w:r w:rsidR="00AC6C7A">
        <w:rPr>
          <w:rFonts w:cs="Arial"/>
        </w:rPr>
        <w:t xml:space="preserve">   </w:t>
      </w:r>
    </w:p>
    <w:p w14:paraId="2E03F035" w14:textId="77777777" w:rsidR="00AC6C7A" w:rsidRDefault="004A471C" w:rsidP="00450D35">
      <w:pPr>
        <w:rPr>
          <w:rFonts w:ascii="Arial" w:hAnsi="Arial" w:cs="Arial"/>
          <w:lang w:val="en-GB"/>
        </w:rPr>
      </w:pPr>
      <w:r>
        <w:rPr>
          <w:rFonts w:ascii="Arial" w:hAnsi="Arial" w:cs="Arial"/>
          <w:b/>
          <w:u w:val="single"/>
          <w:vertAlign w:val="superscript"/>
        </w:rPr>
        <w:t>3</w:t>
      </w:r>
      <w:r w:rsidRPr="00697441">
        <w:rPr>
          <w:rFonts w:ascii="Arial" w:hAnsi="Arial" w:cs="Arial"/>
          <w:b/>
          <w:u w:val="single"/>
        </w:rPr>
        <w:t xml:space="preserve"> </w:t>
      </w:r>
      <w:r w:rsidR="00E5630B" w:rsidRPr="00697441">
        <w:rPr>
          <w:rFonts w:ascii="Arial" w:hAnsi="Arial" w:cs="Arial"/>
          <w:b/>
          <w:u w:val="single"/>
        </w:rPr>
        <w:t>Not</w:t>
      </w:r>
      <w:r w:rsidR="00CC2D1E">
        <w:rPr>
          <w:rFonts w:ascii="Arial" w:hAnsi="Arial" w:cs="Arial"/>
          <w:u w:val="single"/>
        </w:rPr>
        <w:t xml:space="preserve"> valid for I2C voltage below 1.8v should use PDB instead</w:t>
      </w:r>
    </w:p>
    <w:p w14:paraId="0A8481FB" w14:textId="77777777" w:rsidR="00AC6C7A" w:rsidRDefault="00AC6C7A" w:rsidP="00450D35">
      <w:pPr>
        <w:rPr>
          <w:rFonts w:ascii="Arial" w:hAnsi="Arial" w:cs="Arial"/>
          <w:lang w:val="en-GB"/>
        </w:rPr>
      </w:pPr>
    </w:p>
    <w:tbl>
      <w:tblPr>
        <w:tblW w:w="8388" w:type="dxa"/>
        <w:tblLayout w:type="fixed"/>
        <w:tblLook w:val="04A0" w:firstRow="1" w:lastRow="0" w:firstColumn="1" w:lastColumn="0" w:noHBand="0" w:noVBand="1"/>
      </w:tblPr>
      <w:tblGrid>
        <w:gridCol w:w="3798"/>
        <w:gridCol w:w="1530"/>
        <w:gridCol w:w="1530"/>
        <w:gridCol w:w="1530"/>
      </w:tblGrid>
      <w:tr w:rsidR="00AC6C7A" w:rsidRPr="005D2576" w14:paraId="33E86C03" w14:textId="77777777" w:rsidTr="00464507">
        <w:trPr>
          <w:trHeight w:val="300"/>
        </w:trPr>
        <w:tc>
          <w:tcPr>
            <w:tcW w:w="3798" w:type="dxa"/>
            <w:vMerge w:val="restart"/>
            <w:tcBorders>
              <w:top w:val="single" w:sz="4" w:space="0" w:color="auto"/>
              <w:left w:val="single" w:sz="4" w:space="0" w:color="auto"/>
              <w:right w:val="single" w:sz="4" w:space="0" w:color="auto"/>
            </w:tcBorders>
            <w:shd w:val="clear" w:color="auto" w:fill="auto"/>
            <w:noWrap/>
            <w:vAlign w:val="bottom"/>
          </w:tcPr>
          <w:p w14:paraId="087ED460" w14:textId="77777777" w:rsidR="00AC6C7A" w:rsidRPr="00450D35" w:rsidRDefault="00AC6C7A" w:rsidP="008159E4">
            <w:pPr>
              <w:overflowPunct/>
              <w:autoSpaceDE/>
              <w:autoSpaceDN/>
              <w:adjustRightInd/>
              <w:jc w:val="left"/>
              <w:textAlignment w:val="auto"/>
              <w:rPr>
                <w:rFonts w:ascii="Arial" w:hAnsi="Arial" w:cs="Arial"/>
                <w:b/>
                <w:color w:val="000000"/>
              </w:rPr>
            </w:pPr>
            <w:r w:rsidRPr="00450D35">
              <w:rPr>
                <w:rFonts w:ascii="Arial" w:hAnsi="Arial" w:cs="Arial"/>
                <w:b/>
                <w:color w:val="000000"/>
              </w:rPr>
              <w:t>Description</w:t>
            </w:r>
          </w:p>
          <w:p w14:paraId="04A624FF" w14:textId="77777777" w:rsidR="00AC6C7A" w:rsidRDefault="00AC6C7A" w:rsidP="008159E4">
            <w:pPr>
              <w:overflowPunct/>
              <w:autoSpaceDE/>
              <w:autoSpaceDN/>
              <w:adjustRightInd/>
              <w:jc w:val="center"/>
              <w:textAlignment w:val="auto"/>
              <w:rPr>
                <w:rFonts w:ascii="Arial" w:hAnsi="Arial" w:cs="Arial"/>
                <w:color w:val="000000"/>
              </w:rPr>
            </w:pPr>
          </w:p>
        </w:tc>
        <w:tc>
          <w:tcPr>
            <w:tcW w:w="4590" w:type="dxa"/>
            <w:gridSpan w:val="3"/>
            <w:tcBorders>
              <w:top w:val="single" w:sz="4" w:space="0" w:color="auto"/>
              <w:left w:val="nil"/>
              <w:bottom w:val="single" w:sz="4" w:space="0" w:color="auto"/>
              <w:right w:val="single" w:sz="4" w:space="0" w:color="auto"/>
            </w:tcBorders>
            <w:shd w:val="clear" w:color="auto" w:fill="auto"/>
            <w:vAlign w:val="bottom"/>
          </w:tcPr>
          <w:p w14:paraId="74E5EE00" w14:textId="77777777" w:rsidR="00AC6C7A" w:rsidRPr="005D2576" w:rsidRDefault="00AC6C7A" w:rsidP="008159E4">
            <w:pPr>
              <w:overflowPunct/>
              <w:autoSpaceDE/>
              <w:autoSpaceDN/>
              <w:adjustRightInd/>
              <w:textAlignment w:val="auto"/>
              <w:rPr>
                <w:rFonts w:ascii="Arial" w:hAnsi="Arial" w:cs="Arial"/>
                <w:color w:val="000000"/>
              </w:rPr>
            </w:pPr>
            <w:r>
              <w:rPr>
                <w:rFonts w:ascii="Arial" w:hAnsi="Arial" w:cs="Arial"/>
                <w:b/>
                <w:color w:val="000000"/>
              </w:rPr>
              <w:t>Register Addresses</w:t>
            </w:r>
          </w:p>
        </w:tc>
      </w:tr>
      <w:tr w:rsidR="00AC6C7A" w:rsidRPr="005D2576" w14:paraId="6E3E19B6" w14:textId="77777777" w:rsidTr="00464507">
        <w:trPr>
          <w:trHeight w:val="300"/>
        </w:trPr>
        <w:tc>
          <w:tcPr>
            <w:tcW w:w="3798" w:type="dxa"/>
            <w:vMerge/>
            <w:tcBorders>
              <w:left w:val="single" w:sz="4" w:space="0" w:color="auto"/>
              <w:bottom w:val="single" w:sz="4" w:space="0" w:color="auto"/>
              <w:right w:val="single" w:sz="4" w:space="0" w:color="auto"/>
            </w:tcBorders>
            <w:shd w:val="clear" w:color="auto" w:fill="auto"/>
            <w:noWrap/>
            <w:vAlign w:val="bottom"/>
            <w:hideMark/>
          </w:tcPr>
          <w:p w14:paraId="76848C39" w14:textId="77777777" w:rsidR="00AC6C7A" w:rsidRPr="005D2576" w:rsidRDefault="00AC6C7A" w:rsidP="008159E4">
            <w:pPr>
              <w:overflowPunct/>
              <w:autoSpaceDE/>
              <w:autoSpaceDN/>
              <w:adjustRightInd/>
              <w:textAlignment w:val="auto"/>
              <w:rPr>
                <w:rFonts w:ascii="Arial" w:hAnsi="Arial" w:cs="Arial"/>
                <w:color w:val="000000"/>
              </w:rPr>
            </w:pP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00A7F916" w14:textId="532CD667" w:rsidR="00AC6C7A" w:rsidRPr="00417661" w:rsidRDefault="00AC6C7A" w:rsidP="008159E4">
            <w:pPr>
              <w:overflowPunct/>
              <w:autoSpaceDE/>
              <w:autoSpaceDN/>
              <w:adjustRightInd/>
              <w:textAlignment w:val="auto"/>
              <w:rPr>
                <w:rFonts w:ascii="Arial" w:hAnsi="Arial" w:cs="Arial"/>
                <w:b/>
                <w:color w:val="000000"/>
              </w:rPr>
            </w:pPr>
            <w:r w:rsidRPr="00417661">
              <w:rPr>
                <w:rFonts w:ascii="Arial" w:hAnsi="Arial" w:cs="Arial"/>
                <w:b/>
                <w:color w:val="000000"/>
              </w:rPr>
              <w:t>UB</w:t>
            </w:r>
            <w:r w:rsidR="00C209EB" w:rsidRPr="00C209EB">
              <w:rPr>
                <w:rFonts w:ascii="Arial" w:hAnsi="Arial" w:cs="Arial"/>
                <w:b/>
                <w:bCs/>
                <w:color w:val="000000"/>
              </w:rPr>
              <w:t>971</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A91B306" w14:textId="4E50FA08" w:rsidR="00AC6C7A" w:rsidRPr="00FF148A" w:rsidRDefault="00AC6C7A" w:rsidP="008159E4">
            <w:pPr>
              <w:overflowPunct/>
              <w:autoSpaceDE/>
              <w:autoSpaceDN/>
              <w:adjustRightInd/>
              <w:textAlignment w:val="auto"/>
              <w:rPr>
                <w:rFonts w:ascii="Arial" w:hAnsi="Arial" w:cs="Arial"/>
                <w:b/>
                <w:bCs/>
                <w:color w:val="000000"/>
              </w:rPr>
            </w:pPr>
            <w:r w:rsidRPr="00E90045">
              <w:rPr>
                <w:rFonts w:ascii="Arial" w:hAnsi="Arial" w:cs="Arial"/>
                <w:b/>
                <w:color w:val="000000"/>
              </w:rPr>
              <w:t>UB</w:t>
            </w:r>
            <w:r w:rsidR="00C209EB" w:rsidRPr="00C209EB">
              <w:rPr>
                <w:rFonts w:ascii="Arial" w:hAnsi="Arial" w:cs="Arial"/>
                <w:b/>
                <w:bCs/>
                <w:color w:val="000000"/>
              </w:rPr>
              <w:t>972</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6DA462A1" w14:textId="744D8EFD" w:rsidR="00AC6C7A" w:rsidRPr="008159E4" w:rsidRDefault="00AC6C7A" w:rsidP="008159E4">
            <w:pPr>
              <w:overflowPunct/>
              <w:autoSpaceDE/>
              <w:autoSpaceDN/>
              <w:adjustRightInd/>
              <w:textAlignment w:val="auto"/>
              <w:rPr>
                <w:rFonts w:ascii="Arial" w:hAnsi="Arial" w:cs="Arial"/>
                <w:b/>
                <w:bCs/>
                <w:color w:val="000000"/>
              </w:rPr>
            </w:pPr>
            <w:r w:rsidRPr="00E90045">
              <w:rPr>
                <w:rFonts w:ascii="Arial" w:hAnsi="Arial" w:cs="Arial"/>
                <w:b/>
                <w:color w:val="000000"/>
              </w:rPr>
              <w:t>UB</w:t>
            </w:r>
            <w:r w:rsidR="00C209EB" w:rsidRPr="00C209EB">
              <w:rPr>
                <w:rFonts w:ascii="Arial" w:hAnsi="Arial" w:cs="Arial"/>
                <w:b/>
                <w:color w:val="000000"/>
              </w:rPr>
              <w:t>9702</w:t>
            </w:r>
          </w:p>
        </w:tc>
      </w:tr>
      <w:tr w:rsidR="00A27ED4" w:rsidRPr="005D2576" w14:paraId="33C059AA" w14:textId="77777777" w:rsidTr="00464507">
        <w:trPr>
          <w:trHeight w:val="300"/>
        </w:trPr>
        <w:tc>
          <w:tcPr>
            <w:tcW w:w="37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D3FE5" w14:textId="77777777" w:rsidR="00A27ED4" w:rsidRPr="00464507" w:rsidRDefault="00A27ED4" w:rsidP="008159E4">
            <w:pPr>
              <w:overflowPunct/>
              <w:autoSpaceDE/>
              <w:autoSpaceDN/>
              <w:adjustRightInd/>
              <w:textAlignment w:val="auto"/>
              <w:rPr>
                <w:rFonts w:ascii="Arial" w:hAnsi="Arial" w:cs="Arial"/>
                <w:color w:val="000000"/>
              </w:rPr>
            </w:pPr>
            <w:r w:rsidRPr="00464507">
              <w:rPr>
                <w:rFonts w:ascii="Arial" w:hAnsi="Arial" w:cs="Arial"/>
                <w:color w:val="000000"/>
              </w:rPr>
              <w:t>Error flag</w:t>
            </w:r>
          </w:p>
        </w:tc>
        <w:tc>
          <w:tcPr>
            <w:tcW w:w="1530" w:type="dxa"/>
            <w:tcBorders>
              <w:top w:val="single" w:sz="4" w:space="0" w:color="auto"/>
              <w:left w:val="nil"/>
              <w:bottom w:val="single" w:sz="4" w:space="0" w:color="auto"/>
              <w:right w:val="single" w:sz="4" w:space="0" w:color="auto"/>
            </w:tcBorders>
            <w:shd w:val="clear" w:color="auto" w:fill="auto"/>
            <w:vAlign w:val="bottom"/>
          </w:tcPr>
          <w:p w14:paraId="7D3919DE" w14:textId="055C7D69" w:rsidR="00A27ED4" w:rsidRPr="005D2576" w:rsidRDefault="00A27ED4" w:rsidP="008159E4">
            <w:pPr>
              <w:overflowPunct/>
              <w:autoSpaceDE/>
              <w:autoSpaceDN/>
              <w:adjustRightInd/>
              <w:textAlignment w:val="auto"/>
              <w:rPr>
                <w:rFonts w:ascii="Arial" w:hAnsi="Arial" w:cs="Arial"/>
                <w:color w:val="000000"/>
              </w:rPr>
            </w:pPr>
            <w:r>
              <w:rPr>
                <w:rFonts w:ascii="Arial" w:hAnsi="Arial" w:cs="Arial"/>
                <w:color w:val="000000"/>
              </w:rPr>
              <w:t>0x52</w:t>
            </w:r>
          </w:p>
        </w:tc>
        <w:tc>
          <w:tcPr>
            <w:tcW w:w="1530" w:type="dxa"/>
            <w:tcBorders>
              <w:top w:val="single" w:sz="4" w:space="0" w:color="auto"/>
              <w:left w:val="nil"/>
              <w:bottom w:val="single" w:sz="4" w:space="0" w:color="auto"/>
              <w:right w:val="single" w:sz="4" w:space="0" w:color="auto"/>
            </w:tcBorders>
            <w:shd w:val="clear" w:color="auto" w:fill="auto"/>
            <w:vAlign w:val="bottom"/>
          </w:tcPr>
          <w:p w14:paraId="25D525BE" w14:textId="77777777" w:rsidR="00A27ED4" w:rsidRPr="00A27ED4" w:rsidRDefault="00A27ED4" w:rsidP="00593B68">
            <w:pPr>
              <w:overflowPunct/>
              <w:autoSpaceDE/>
              <w:autoSpaceDN/>
              <w:adjustRightInd/>
              <w:textAlignment w:val="auto"/>
              <w:rPr>
                <w:rFonts w:ascii="Arial" w:hAnsi="Arial" w:cs="Arial"/>
                <w:color w:val="000000"/>
              </w:rPr>
            </w:pPr>
            <w:r w:rsidRPr="00A27ED4">
              <w:rPr>
                <w:rFonts w:ascii="Arial" w:hAnsi="Arial" w:cs="Arial"/>
                <w:color w:val="000000"/>
              </w:rPr>
              <w:t>0x4D,</w:t>
            </w:r>
          </w:p>
          <w:p w14:paraId="12A24626" w14:textId="7D15A510" w:rsidR="00A27ED4" w:rsidRPr="00E90045" w:rsidRDefault="00A27ED4" w:rsidP="008159E4">
            <w:pPr>
              <w:overflowPunct/>
              <w:autoSpaceDE/>
              <w:autoSpaceDN/>
              <w:adjustRightInd/>
              <w:textAlignment w:val="auto"/>
              <w:rPr>
                <w:rFonts w:ascii="Arial" w:hAnsi="Arial" w:cs="Arial"/>
                <w:color w:val="000000"/>
              </w:rPr>
            </w:pPr>
            <w:r w:rsidRPr="00A27ED4">
              <w:rPr>
                <w:rFonts w:ascii="Arial" w:hAnsi="Arial" w:cs="Arial"/>
                <w:color w:val="000000"/>
              </w:rPr>
              <w:t>0x4E</w:t>
            </w:r>
          </w:p>
        </w:tc>
        <w:tc>
          <w:tcPr>
            <w:tcW w:w="1530" w:type="dxa"/>
            <w:tcBorders>
              <w:top w:val="single" w:sz="4" w:space="0" w:color="auto"/>
              <w:left w:val="nil"/>
              <w:bottom w:val="single" w:sz="4" w:space="0" w:color="auto"/>
              <w:right w:val="single" w:sz="4" w:space="0" w:color="auto"/>
            </w:tcBorders>
            <w:shd w:val="clear" w:color="auto" w:fill="auto"/>
            <w:vAlign w:val="bottom"/>
          </w:tcPr>
          <w:p w14:paraId="0C1B5074" w14:textId="77777777" w:rsidR="00A27ED4" w:rsidRPr="00A27ED4" w:rsidRDefault="00A27ED4" w:rsidP="00A27ED4">
            <w:pPr>
              <w:overflowPunct/>
              <w:autoSpaceDE/>
              <w:autoSpaceDN/>
              <w:adjustRightInd/>
              <w:textAlignment w:val="auto"/>
              <w:rPr>
                <w:rFonts w:ascii="Arial" w:hAnsi="Arial" w:cs="Arial"/>
                <w:color w:val="000000"/>
              </w:rPr>
            </w:pPr>
            <w:r w:rsidRPr="00A27ED4">
              <w:rPr>
                <w:rFonts w:ascii="Arial" w:hAnsi="Arial" w:cs="Arial"/>
                <w:color w:val="000000"/>
              </w:rPr>
              <w:t>0x4D,</w:t>
            </w:r>
          </w:p>
          <w:p w14:paraId="7669D3E0" w14:textId="3E244054" w:rsidR="00A27ED4" w:rsidRPr="00E90045" w:rsidRDefault="00A27ED4" w:rsidP="00A27ED4">
            <w:pPr>
              <w:overflowPunct/>
              <w:autoSpaceDE/>
              <w:autoSpaceDN/>
              <w:adjustRightInd/>
              <w:textAlignment w:val="auto"/>
              <w:rPr>
                <w:rFonts w:ascii="Arial" w:hAnsi="Arial" w:cs="Arial"/>
                <w:color w:val="000000"/>
              </w:rPr>
            </w:pPr>
            <w:r w:rsidRPr="00A27ED4">
              <w:rPr>
                <w:rFonts w:ascii="Arial" w:hAnsi="Arial" w:cs="Arial"/>
                <w:color w:val="000000"/>
              </w:rPr>
              <w:t>0x4E</w:t>
            </w:r>
          </w:p>
        </w:tc>
      </w:tr>
      <w:tr w:rsidR="00A27ED4" w:rsidRPr="005D2576" w14:paraId="14B604DF" w14:textId="77777777" w:rsidTr="00464507">
        <w:trPr>
          <w:trHeight w:val="300"/>
        </w:trPr>
        <w:tc>
          <w:tcPr>
            <w:tcW w:w="37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CA23A" w14:textId="77777777" w:rsidR="00A27ED4" w:rsidRPr="00464507" w:rsidRDefault="00A27ED4" w:rsidP="008159E4">
            <w:pPr>
              <w:overflowPunct/>
              <w:autoSpaceDE/>
              <w:autoSpaceDN/>
              <w:adjustRightInd/>
              <w:textAlignment w:val="auto"/>
              <w:rPr>
                <w:rFonts w:ascii="Arial" w:hAnsi="Arial" w:cs="Arial"/>
                <w:color w:val="000000"/>
              </w:rPr>
            </w:pPr>
            <w:r w:rsidRPr="00464507">
              <w:rPr>
                <w:rFonts w:ascii="Arial" w:hAnsi="Arial" w:cs="Arial"/>
                <w:color w:val="000000"/>
              </w:rPr>
              <w:t xml:space="preserve">Soft reset </w:t>
            </w:r>
          </w:p>
        </w:tc>
        <w:tc>
          <w:tcPr>
            <w:tcW w:w="1530" w:type="dxa"/>
            <w:tcBorders>
              <w:top w:val="single" w:sz="4" w:space="0" w:color="auto"/>
              <w:left w:val="nil"/>
              <w:bottom w:val="single" w:sz="4" w:space="0" w:color="auto"/>
              <w:right w:val="single" w:sz="4" w:space="0" w:color="auto"/>
            </w:tcBorders>
            <w:shd w:val="clear" w:color="auto" w:fill="auto"/>
            <w:vAlign w:val="bottom"/>
          </w:tcPr>
          <w:p w14:paraId="3228723F" w14:textId="4843D373" w:rsidR="00A27ED4" w:rsidRPr="007B3B4F" w:rsidRDefault="00A27ED4" w:rsidP="008159E4">
            <w:pPr>
              <w:overflowPunct/>
              <w:autoSpaceDE/>
              <w:autoSpaceDN/>
              <w:adjustRightInd/>
              <w:textAlignment w:val="auto"/>
              <w:rPr>
                <w:rFonts w:ascii="Arial" w:hAnsi="Arial" w:cs="Arial"/>
                <w:color w:val="000000"/>
              </w:rPr>
            </w:pPr>
            <w:r>
              <w:rPr>
                <w:rFonts w:ascii="Arial" w:hAnsi="Arial" w:cs="Arial"/>
                <w:color w:val="000000"/>
              </w:rPr>
              <w:t>0x01</w:t>
            </w:r>
          </w:p>
        </w:tc>
        <w:tc>
          <w:tcPr>
            <w:tcW w:w="1530" w:type="dxa"/>
            <w:tcBorders>
              <w:top w:val="single" w:sz="4" w:space="0" w:color="auto"/>
              <w:left w:val="nil"/>
              <w:bottom w:val="single" w:sz="4" w:space="0" w:color="auto"/>
              <w:right w:val="single" w:sz="4" w:space="0" w:color="auto"/>
            </w:tcBorders>
            <w:shd w:val="clear" w:color="auto" w:fill="auto"/>
            <w:vAlign w:val="bottom"/>
          </w:tcPr>
          <w:p w14:paraId="54B3B95F" w14:textId="426A5C1C" w:rsidR="00A27ED4" w:rsidRPr="00E90045" w:rsidRDefault="00A27ED4" w:rsidP="008159E4">
            <w:pPr>
              <w:overflowPunct/>
              <w:autoSpaceDE/>
              <w:autoSpaceDN/>
              <w:adjustRightInd/>
              <w:textAlignment w:val="auto"/>
              <w:rPr>
                <w:rFonts w:ascii="Arial" w:hAnsi="Arial" w:cs="Arial"/>
                <w:color w:val="000000"/>
              </w:rPr>
            </w:pPr>
            <w:r w:rsidRPr="00A27ED4">
              <w:rPr>
                <w:rFonts w:ascii="Arial" w:hAnsi="Arial" w:cs="Arial"/>
                <w:color w:val="000000"/>
              </w:rPr>
              <w:t>0x01</w:t>
            </w:r>
          </w:p>
        </w:tc>
        <w:tc>
          <w:tcPr>
            <w:tcW w:w="1530" w:type="dxa"/>
            <w:tcBorders>
              <w:top w:val="single" w:sz="4" w:space="0" w:color="auto"/>
              <w:left w:val="nil"/>
              <w:bottom w:val="single" w:sz="4" w:space="0" w:color="auto"/>
              <w:right w:val="single" w:sz="4" w:space="0" w:color="auto"/>
            </w:tcBorders>
            <w:shd w:val="clear" w:color="auto" w:fill="auto"/>
            <w:vAlign w:val="bottom"/>
          </w:tcPr>
          <w:p w14:paraId="0DDB4D3A" w14:textId="78B4761D" w:rsidR="00A27ED4" w:rsidRPr="00E90045" w:rsidRDefault="00A27ED4" w:rsidP="008159E4">
            <w:pPr>
              <w:overflowPunct/>
              <w:autoSpaceDE/>
              <w:autoSpaceDN/>
              <w:adjustRightInd/>
              <w:textAlignment w:val="auto"/>
              <w:rPr>
                <w:rFonts w:ascii="Arial" w:hAnsi="Arial" w:cs="Arial"/>
                <w:color w:val="000000"/>
              </w:rPr>
            </w:pPr>
            <w:r w:rsidRPr="00A27ED4">
              <w:rPr>
                <w:rFonts w:ascii="Arial" w:hAnsi="Arial" w:cs="Arial"/>
                <w:color w:val="000000"/>
              </w:rPr>
              <w:t>0x01</w:t>
            </w:r>
          </w:p>
        </w:tc>
      </w:tr>
    </w:tbl>
    <w:p w14:paraId="25E588F9" w14:textId="46285505" w:rsidR="00AC6C7A" w:rsidRPr="00986234" w:rsidRDefault="00AC6C7A" w:rsidP="00AC6C7A">
      <w:pPr>
        <w:rPr>
          <w:rFonts w:ascii="Arial" w:hAnsi="Arial" w:cs="Arial"/>
        </w:rPr>
      </w:pPr>
      <w:r w:rsidRPr="00986234">
        <w:rPr>
          <w:rFonts w:ascii="Arial" w:hAnsi="Arial" w:cs="Arial"/>
        </w:rPr>
        <w:t>Table 9</w:t>
      </w:r>
      <w:r>
        <w:rPr>
          <w:rFonts w:ascii="Arial" w:hAnsi="Arial" w:cs="Arial"/>
        </w:rPr>
        <w:t xml:space="preserve">b: Transient error registers for </w:t>
      </w:r>
      <w:r w:rsidRPr="00464507">
        <w:rPr>
          <w:rFonts w:cs="Arial"/>
        </w:rPr>
        <w:t>FPD Link IV chipsets</w:t>
      </w:r>
      <w:r>
        <w:rPr>
          <w:rFonts w:cs="Arial"/>
        </w:rPr>
        <w:t xml:space="preserve">   </w:t>
      </w:r>
    </w:p>
    <w:p w14:paraId="004B616D" w14:textId="636558AA" w:rsidR="00AC6C7A" w:rsidRPr="00641997" w:rsidRDefault="00AC6C7A" w:rsidP="00464507">
      <w:pPr>
        <w:rPr>
          <w:rFonts w:ascii="Arial" w:hAnsi="Arial" w:cs="Arial"/>
          <w:lang w:val="en-GB"/>
        </w:rPr>
      </w:pPr>
    </w:p>
    <w:p w14:paraId="7EE609FD" w14:textId="4AE63004" w:rsidR="00E875A2" w:rsidRPr="00641997" w:rsidRDefault="00E875A2" w:rsidP="009641F5">
      <w:pPr>
        <w:pStyle w:val="Heading3"/>
        <w:ind w:left="0"/>
      </w:pPr>
      <w:r w:rsidRPr="00641997">
        <w:rPr>
          <w:lang w:val="en-GB"/>
        </w:rPr>
        <w:fldChar w:fldCharType="begin"/>
      </w:r>
      <w:r w:rsidRPr="00641997">
        <w:rPr>
          <w:lang w:val="en-GB"/>
        </w:rPr>
        <w:instrText xml:space="preserve"> AUTONUMLGL  \* Arabic \e \s . </w:instrText>
      </w:r>
      <w:bookmarkStart w:id="797" w:name="_Toc4766202"/>
      <w:r w:rsidRPr="00641997">
        <w:rPr>
          <w:lang w:val="en-GB"/>
        </w:rPr>
        <w:fldChar w:fldCharType="end"/>
      </w:r>
      <w:r w:rsidRPr="00641997">
        <w:tab/>
      </w:r>
      <w:r w:rsidR="0068066B" w:rsidRPr="006E3808">
        <w:t>Local Node</w:t>
      </w:r>
      <w:r w:rsidR="0068066B" w:rsidRPr="00641997">
        <w:t xml:space="preserve"> </w:t>
      </w:r>
      <w:r w:rsidRPr="00641997">
        <w:t xml:space="preserve">Error </w:t>
      </w:r>
      <w:r w:rsidR="007F58BE">
        <w:t>handling and r</w:t>
      </w:r>
      <w:r w:rsidR="0021192A" w:rsidRPr="00CA6ACE">
        <w:t>ecovery</w:t>
      </w:r>
      <w:bookmarkEnd w:id="797"/>
      <w:r w:rsidR="002F6884" w:rsidRPr="00CA6ACE">
        <w:t xml:space="preserve"> </w:t>
      </w:r>
    </w:p>
    <w:p w14:paraId="2058CA59" w14:textId="5A4C0738" w:rsidR="00E5630B" w:rsidRDefault="00E5630B" w:rsidP="009641F5">
      <w:pPr>
        <w:pStyle w:val="SpecRequirement"/>
        <w:rPr>
          <w:rFonts w:cs="Arial"/>
        </w:rPr>
      </w:pPr>
      <w:r>
        <w:rPr>
          <w:rFonts w:cs="Arial"/>
        </w:rPr>
        <w:t>E</w:t>
      </w:r>
      <w:r w:rsidRPr="00E5630B">
        <w:rPr>
          <w:rFonts w:cs="Arial"/>
        </w:rPr>
        <w:t>rror handling procedure</w:t>
      </w:r>
    </w:p>
    <w:p w14:paraId="5A1A3DB9" w14:textId="38AF5988" w:rsidR="00E875A2" w:rsidRPr="00641997" w:rsidRDefault="00DC04B7" w:rsidP="009641F5">
      <w:pPr>
        <w:pStyle w:val="SpecRequirement"/>
        <w:rPr>
          <w:rFonts w:cs="Arial"/>
        </w:rPr>
      </w:pPr>
      <w:del w:id="798" w:author="Manthripragada, Sravanthi (S.)" w:date="2019-03-29T15:26:00Z">
        <w:r w:rsidDel="005D562D">
          <w:rPr>
            <w:rFonts w:cs="Arial"/>
          </w:rPr>
          <w:delText>DL</w:delText>
        </w:r>
        <w:r w:rsidR="0034526E" w:rsidRPr="00641997" w:rsidDel="005D562D">
          <w:rPr>
            <w:rFonts w:cs="Arial"/>
          </w:rPr>
          <w:delText>_</w:delText>
        </w:r>
        <w:r w:rsidR="0094059C" w:rsidDel="005D562D">
          <w:rPr>
            <w:rFonts w:cs="Arial"/>
          </w:rPr>
          <w:delText>FPD LINK III</w:delText>
        </w:r>
        <w:r w:rsidR="0034526E" w:rsidRPr="00641997" w:rsidDel="005D562D">
          <w:rPr>
            <w:rFonts w:cs="Arial"/>
          </w:rPr>
          <w:delText>_LINK_REQ</w:delText>
        </w:r>
      </w:del>
      <w:ins w:id="799" w:author="Manthripragada, Sravanthi (S.)" w:date="2019-03-29T15:26:00Z">
        <w:r w:rsidR="005D562D">
          <w:rPr>
            <w:rFonts w:cs="Arial"/>
          </w:rPr>
          <w:t>DL_FPD LINK_REQ</w:t>
        </w:r>
      </w:ins>
      <w:r w:rsidR="0034526E" w:rsidRPr="00641997">
        <w:rPr>
          <w:rFonts w:cs="Arial"/>
        </w:rPr>
        <w:t>__</w:t>
      </w:r>
      <w:r w:rsidR="00E875A2" w:rsidRPr="00641997">
        <w:rPr>
          <w:rFonts w:cs="Arial"/>
        </w:rPr>
        <w:fldChar w:fldCharType="begin"/>
      </w:r>
      <w:r w:rsidR="00E875A2" w:rsidRPr="00641997">
        <w:rPr>
          <w:rFonts w:cs="Arial"/>
        </w:rPr>
        <w:instrText xml:space="preserve"> AUTONUMLGL  \* Arabic \e \s . </w:instrText>
      </w:r>
      <w:r w:rsidR="00E875A2" w:rsidRPr="00641997">
        <w:rPr>
          <w:rFonts w:cs="Arial"/>
        </w:rPr>
        <w:fldChar w:fldCharType="end"/>
      </w:r>
    </w:p>
    <w:p w14:paraId="43011755" w14:textId="61EA62AF" w:rsidR="00C471EF" w:rsidRDefault="00E875A2" w:rsidP="009641F5">
      <w:pPr>
        <w:pStyle w:val="SpecRequirement"/>
        <w:rPr>
          <w:rFonts w:cs="Arial"/>
        </w:rPr>
      </w:pPr>
      <w:r w:rsidRPr="00641997">
        <w:rPr>
          <w:rFonts w:cs="Arial"/>
        </w:rPr>
        <w:t xml:space="preserve">The </w:t>
      </w:r>
      <w:r w:rsidR="0094059C">
        <w:rPr>
          <w:rFonts w:cs="Arial"/>
        </w:rPr>
        <w:t>FPD LINK</w:t>
      </w:r>
      <w:r w:rsidR="00AC6C7A">
        <w:rPr>
          <w:rFonts w:cs="Arial"/>
        </w:rPr>
        <w:t xml:space="preserve"> </w:t>
      </w:r>
      <w:r w:rsidRPr="00641997">
        <w:rPr>
          <w:rFonts w:cs="Arial"/>
        </w:rPr>
        <w:t>network host</w:t>
      </w:r>
      <w:r w:rsidR="00EE051B">
        <w:rPr>
          <w:rFonts w:cs="Arial"/>
        </w:rPr>
        <w:t xml:space="preserve"> ECU</w:t>
      </w:r>
      <w:r w:rsidRPr="00641997">
        <w:rPr>
          <w:rFonts w:cs="Arial"/>
        </w:rPr>
        <w:t xml:space="preserve"> shall support the following error handling procedures:</w:t>
      </w:r>
    </w:p>
    <w:p w14:paraId="068B3692" w14:textId="63036445" w:rsidR="00C471EF" w:rsidRPr="00ED285A" w:rsidRDefault="00E875A2" w:rsidP="00ED285A">
      <w:pPr>
        <w:pStyle w:val="ListParagraph"/>
        <w:numPr>
          <w:ilvl w:val="0"/>
          <w:numId w:val="45"/>
        </w:numPr>
        <w:rPr>
          <w:rFonts w:ascii="Arial" w:hAnsi="Arial"/>
        </w:rPr>
      </w:pPr>
      <w:r w:rsidRPr="00ED285A">
        <w:rPr>
          <w:rFonts w:ascii="Arial" w:hAnsi="Arial"/>
        </w:rPr>
        <w:t xml:space="preserve">For </w:t>
      </w:r>
      <w:r w:rsidR="00AC4F8B" w:rsidRPr="00ED285A">
        <w:rPr>
          <w:rFonts w:ascii="Arial" w:hAnsi="Arial"/>
        </w:rPr>
        <w:t xml:space="preserve">hard </w:t>
      </w:r>
      <w:r w:rsidR="00641997" w:rsidRPr="00ED285A">
        <w:rPr>
          <w:rFonts w:ascii="Arial" w:hAnsi="Arial"/>
        </w:rPr>
        <w:t xml:space="preserve">network </w:t>
      </w:r>
      <w:r w:rsidRPr="00ED285A">
        <w:rPr>
          <w:rFonts w:ascii="Arial" w:hAnsi="Arial"/>
        </w:rPr>
        <w:t xml:space="preserve">errors </w:t>
      </w:r>
      <w:r w:rsidR="00593D2F" w:rsidRPr="00ED285A">
        <w:rPr>
          <w:rFonts w:ascii="Arial" w:hAnsi="Arial"/>
        </w:rPr>
        <w:t xml:space="preserve">(errors which require one or more </w:t>
      </w:r>
      <w:r w:rsidR="00EE051B" w:rsidRPr="00ED285A">
        <w:rPr>
          <w:rFonts w:ascii="Arial" w:hAnsi="Arial"/>
        </w:rPr>
        <w:t>Local</w:t>
      </w:r>
      <w:r w:rsidR="00593D2F" w:rsidRPr="00ED285A">
        <w:rPr>
          <w:rFonts w:ascii="Arial" w:hAnsi="Arial"/>
        </w:rPr>
        <w:t xml:space="preserve"> or </w:t>
      </w:r>
      <w:r w:rsidR="00EE051B" w:rsidRPr="00ED285A">
        <w:rPr>
          <w:rFonts w:ascii="Arial" w:hAnsi="Arial"/>
        </w:rPr>
        <w:t>remote</w:t>
      </w:r>
      <w:r w:rsidR="00593D2F" w:rsidRPr="00ED285A">
        <w:rPr>
          <w:rFonts w:ascii="Arial" w:hAnsi="Arial"/>
        </w:rPr>
        <w:t xml:space="preserve"> nodes to be re-initialized) </w:t>
      </w:r>
      <w:r w:rsidRPr="00ED285A">
        <w:rPr>
          <w:rFonts w:ascii="Arial" w:hAnsi="Arial"/>
        </w:rPr>
        <w:t>wh</w:t>
      </w:r>
      <w:r w:rsidR="00341383" w:rsidRPr="00ED285A">
        <w:rPr>
          <w:rFonts w:ascii="Arial" w:hAnsi="Arial"/>
        </w:rPr>
        <w:t xml:space="preserve">ich occur at </w:t>
      </w:r>
      <w:r w:rsidR="002C6342" w:rsidRPr="00ED285A">
        <w:rPr>
          <w:rFonts w:ascii="Arial" w:hAnsi="Arial"/>
        </w:rPr>
        <w:t xml:space="preserve">a </w:t>
      </w:r>
      <w:r w:rsidR="00341383" w:rsidRPr="00ED285A">
        <w:rPr>
          <w:rFonts w:ascii="Arial" w:hAnsi="Arial"/>
        </w:rPr>
        <w:t xml:space="preserve">normal </w:t>
      </w:r>
      <w:r w:rsidR="0094059C" w:rsidRPr="00ED285A">
        <w:rPr>
          <w:rFonts w:ascii="Arial" w:hAnsi="Arial"/>
        </w:rPr>
        <w:t>FPD LINK</w:t>
      </w:r>
      <w:r w:rsidR="00AC6C7A" w:rsidRPr="00ED285A">
        <w:rPr>
          <w:rFonts w:ascii="Arial" w:hAnsi="Arial"/>
        </w:rPr>
        <w:t xml:space="preserve"> </w:t>
      </w:r>
      <w:r w:rsidR="00341383" w:rsidRPr="00ED285A">
        <w:rPr>
          <w:rFonts w:ascii="Arial" w:hAnsi="Arial"/>
        </w:rPr>
        <w:t>wakeup event</w:t>
      </w:r>
      <w:r w:rsidR="00641997" w:rsidRPr="00ED285A">
        <w:rPr>
          <w:rFonts w:ascii="Arial" w:hAnsi="Arial"/>
        </w:rPr>
        <w:t xml:space="preserve"> and require re-initialization of the </w:t>
      </w:r>
      <w:r w:rsidR="0094059C" w:rsidRPr="00ED285A">
        <w:rPr>
          <w:rFonts w:ascii="Arial" w:hAnsi="Arial"/>
        </w:rPr>
        <w:t>FPD LINK</w:t>
      </w:r>
      <w:r w:rsidR="00AC6C7A" w:rsidRPr="00ED285A">
        <w:rPr>
          <w:rFonts w:ascii="Arial" w:hAnsi="Arial"/>
        </w:rPr>
        <w:t xml:space="preserve"> </w:t>
      </w:r>
      <w:r w:rsidR="00641997" w:rsidRPr="00ED285A">
        <w:rPr>
          <w:rFonts w:ascii="Arial" w:hAnsi="Arial"/>
        </w:rPr>
        <w:t>network</w:t>
      </w:r>
      <w:r w:rsidRPr="00ED285A">
        <w:rPr>
          <w:rFonts w:ascii="Arial" w:hAnsi="Arial"/>
        </w:rPr>
        <w:t>,</w:t>
      </w:r>
      <w:r w:rsidR="003851FE" w:rsidRPr="00ED285A">
        <w:rPr>
          <w:rFonts w:ascii="Arial" w:hAnsi="Arial"/>
        </w:rPr>
        <w:t xml:space="preserve"> the host </w:t>
      </w:r>
      <w:r w:rsidR="0082262A" w:rsidRPr="00ED285A">
        <w:rPr>
          <w:rFonts w:ascii="Arial" w:hAnsi="Arial"/>
        </w:rPr>
        <w:t>mi</w:t>
      </w:r>
      <w:r w:rsidR="00442F6E" w:rsidRPr="00ED285A">
        <w:rPr>
          <w:rFonts w:ascii="Arial" w:hAnsi="Arial"/>
        </w:rPr>
        <w:t>croprocessor</w:t>
      </w:r>
      <w:r w:rsidR="003851FE" w:rsidRPr="00ED285A">
        <w:rPr>
          <w:rFonts w:ascii="Arial" w:hAnsi="Arial"/>
        </w:rPr>
        <w:t xml:space="preserve"> shall first attempt a soft rest using the </w:t>
      </w:r>
      <w:r w:rsidR="00E5630B" w:rsidRPr="00ED285A">
        <w:rPr>
          <w:rFonts w:ascii="Arial" w:hAnsi="Arial"/>
        </w:rPr>
        <w:t xml:space="preserve">soft </w:t>
      </w:r>
      <w:r w:rsidR="003851FE" w:rsidRPr="00ED285A">
        <w:rPr>
          <w:rFonts w:ascii="Arial" w:hAnsi="Arial"/>
        </w:rPr>
        <w:t xml:space="preserve">reset register specified in Table </w:t>
      </w:r>
      <w:r w:rsidR="00527AED" w:rsidRPr="00ED285A">
        <w:rPr>
          <w:rFonts w:ascii="Arial" w:hAnsi="Arial"/>
        </w:rPr>
        <w:t>9</w:t>
      </w:r>
      <w:r w:rsidR="00AC6C7A" w:rsidRPr="00ED285A">
        <w:rPr>
          <w:rFonts w:ascii="Arial" w:hAnsi="Arial"/>
        </w:rPr>
        <w:t>a and 9b</w:t>
      </w:r>
      <w:r w:rsidR="007F7503" w:rsidRPr="00ED285A">
        <w:rPr>
          <w:rFonts w:ascii="Arial" w:hAnsi="Arial"/>
        </w:rPr>
        <w:t>.</w:t>
      </w:r>
      <w:r w:rsidR="003851FE" w:rsidRPr="00ED285A">
        <w:rPr>
          <w:rFonts w:ascii="Arial" w:hAnsi="Arial"/>
        </w:rPr>
        <w:t xml:space="preserve"> </w:t>
      </w:r>
      <w:r w:rsidR="007F7503" w:rsidRPr="00ED285A">
        <w:rPr>
          <w:rFonts w:ascii="Arial" w:hAnsi="Arial"/>
        </w:rPr>
        <w:t>I</w:t>
      </w:r>
      <w:r w:rsidR="003851FE" w:rsidRPr="00ED285A">
        <w:rPr>
          <w:rFonts w:ascii="Arial" w:hAnsi="Arial"/>
        </w:rPr>
        <w:t>f unsuccessful</w:t>
      </w:r>
      <w:r w:rsidR="007F7503" w:rsidRPr="00ED285A">
        <w:rPr>
          <w:rFonts w:ascii="Arial" w:hAnsi="Arial"/>
        </w:rPr>
        <w:t>,</w:t>
      </w:r>
      <w:r w:rsidR="003851FE" w:rsidRPr="00ED285A">
        <w:rPr>
          <w:rFonts w:ascii="Arial" w:hAnsi="Arial"/>
        </w:rPr>
        <w:t xml:space="preserve"> then </w:t>
      </w:r>
      <w:r w:rsidR="00E5630B" w:rsidRPr="00ED285A">
        <w:rPr>
          <w:rFonts w:ascii="Arial" w:hAnsi="Arial"/>
        </w:rPr>
        <w:t xml:space="preserve">the host </w:t>
      </w:r>
      <w:r w:rsidR="0082262A" w:rsidRPr="00ED285A">
        <w:rPr>
          <w:rFonts w:ascii="Arial" w:hAnsi="Arial"/>
        </w:rPr>
        <w:t>m</w:t>
      </w:r>
      <w:r w:rsidR="00442F6E" w:rsidRPr="00ED285A">
        <w:rPr>
          <w:rFonts w:ascii="Arial" w:hAnsi="Arial"/>
        </w:rPr>
        <w:t>icroprocessor</w:t>
      </w:r>
      <w:r w:rsidR="00E5630B" w:rsidRPr="00ED285A">
        <w:rPr>
          <w:rFonts w:ascii="Arial" w:hAnsi="Arial"/>
        </w:rPr>
        <w:t xml:space="preserve"> shall attempt a </w:t>
      </w:r>
      <w:r w:rsidR="002823F4" w:rsidRPr="00ED285A">
        <w:rPr>
          <w:rFonts w:ascii="Arial" w:hAnsi="Arial"/>
        </w:rPr>
        <w:t>controlled power shutdown, re-enable power to the local node and perform</w:t>
      </w:r>
      <w:r w:rsidR="004865B6" w:rsidRPr="00ED285A">
        <w:rPr>
          <w:rFonts w:ascii="Arial" w:hAnsi="Arial"/>
        </w:rPr>
        <w:t xml:space="preserve"> </w:t>
      </w:r>
      <w:r w:rsidR="002823F4" w:rsidRPr="00ED285A">
        <w:rPr>
          <w:rFonts w:ascii="Arial" w:hAnsi="Arial"/>
        </w:rPr>
        <w:t>normal re-initialization sequence. The chipsets will need to be reinitialized according to REQ__3.2.1.1.</w:t>
      </w:r>
      <w:r w:rsidR="003851FE" w:rsidRPr="00ED285A">
        <w:rPr>
          <w:rFonts w:ascii="Arial" w:hAnsi="Arial"/>
        </w:rPr>
        <w:t xml:space="preserve">The </w:t>
      </w:r>
      <w:r w:rsidR="002C6342" w:rsidRPr="00ED285A">
        <w:rPr>
          <w:rFonts w:ascii="Arial" w:hAnsi="Arial"/>
        </w:rPr>
        <w:t>host</w:t>
      </w:r>
      <w:r w:rsidRPr="00ED285A">
        <w:rPr>
          <w:rFonts w:ascii="Arial" w:hAnsi="Arial"/>
        </w:rPr>
        <w:t xml:space="preserve"> </w:t>
      </w:r>
      <w:r w:rsidR="0082262A" w:rsidRPr="00ED285A">
        <w:rPr>
          <w:rFonts w:ascii="Arial" w:hAnsi="Arial"/>
        </w:rPr>
        <w:t>m</w:t>
      </w:r>
      <w:r w:rsidR="00442F6E" w:rsidRPr="00ED285A">
        <w:rPr>
          <w:rFonts w:ascii="Arial" w:hAnsi="Arial"/>
        </w:rPr>
        <w:t>icroprocessor</w:t>
      </w:r>
      <w:r w:rsidR="001768DA" w:rsidRPr="00ED285A">
        <w:rPr>
          <w:rFonts w:ascii="Arial" w:hAnsi="Arial"/>
        </w:rPr>
        <w:t xml:space="preserve"> </w:t>
      </w:r>
      <w:r w:rsidRPr="00ED285A">
        <w:rPr>
          <w:rFonts w:ascii="Arial" w:hAnsi="Arial"/>
        </w:rPr>
        <w:t xml:space="preserve">shall </w:t>
      </w:r>
      <w:r w:rsidR="002C6342" w:rsidRPr="00ED285A">
        <w:rPr>
          <w:rFonts w:ascii="Arial" w:hAnsi="Arial"/>
        </w:rPr>
        <w:t xml:space="preserve">perform constant retries </w:t>
      </w:r>
      <w:r w:rsidR="00E5630B" w:rsidRPr="00ED285A">
        <w:rPr>
          <w:rFonts w:ascii="Arial" w:hAnsi="Arial"/>
        </w:rPr>
        <w:t xml:space="preserve">(reset and bring up) </w:t>
      </w:r>
      <w:r w:rsidR="002C6342" w:rsidRPr="00ED285A">
        <w:rPr>
          <w:rFonts w:ascii="Arial" w:hAnsi="Arial"/>
        </w:rPr>
        <w:t xml:space="preserve">until the </w:t>
      </w:r>
      <w:r w:rsidR="0094059C" w:rsidRPr="00ED285A">
        <w:rPr>
          <w:rFonts w:ascii="Arial" w:hAnsi="Arial"/>
        </w:rPr>
        <w:t>FPD LINK</w:t>
      </w:r>
      <w:r w:rsidR="00AC6C7A" w:rsidRPr="00ED285A">
        <w:rPr>
          <w:rFonts w:ascii="Arial" w:hAnsi="Arial"/>
        </w:rPr>
        <w:t xml:space="preserve"> </w:t>
      </w:r>
      <w:r w:rsidR="002C6342" w:rsidRPr="00ED285A">
        <w:rPr>
          <w:rFonts w:ascii="Arial" w:hAnsi="Arial"/>
        </w:rPr>
        <w:t xml:space="preserve">network starts, or the </w:t>
      </w:r>
      <w:r w:rsidR="00341383" w:rsidRPr="00ED285A">
        <w:rPr>
          <w:rFonts w:ascii="Arial" w:hAnsi="Arial"/>
        </w:rPr>
        <w:t>wakeu</w:t>
      </w:r>
      <w:r w:rsidR="003851FE" w:rsidRPr="00ED285A">
        <w:rPr>
          <w:rFonts w:ascii="Arial" w:hAnsi="Arial"/>
        </w:rPr>
        <w:t xml:space="preserve">p </w:t>
      </w:r>
      <w:r w:rsidR="00341383" w:rsidRPr="00ED285A">
        <w:rPr>
          <w:rFonts w:ascii="Arial" w:hAnsi="Arial"/>
        </w:rPr>
        <w:t>source</w:t>
      </w:r>
      <w:r w:rsidR="002C6342" w:rsidRPr="00ED285A">
        <w:rPr>
          <w:rFonts w:ascii="Arial" w:hAnsi="Arial"/>
        </w:rPr>
        <w:t xml:space="preserve"> is turned off</w:t>
      </w:r>
      <w:r w:rsidR="002823F4" w:rsidRPr="00ED285A">
        <w:rPr>
          <w:rFonts w:ascii="Arial" w:hAnsi="Arial"/>
        </w:rPr>
        <w:t xml:space="preserve"> unless </w:t>
      </w:r>
      <w:r w:rsidR="00713570" w:rsidRPr="00ED285A">
        <w:rPr>
          <w:rFonts w:ascii="Arial" w:hAnsi="Arial"/>
        </w:rPr>
        <w:t>it’s</w:t>
      </w:r>
      <w:r w:rsidR="002823F4" w:rsidRPr="00ED285A">
        <w:rPr>
          <w:rFonts w:ascii="Arial" w:hAnsi="Arial"/>
        </w:rPr>
        <w:t xml:space="preserve"> determined that </w:t>
      </w:r>
      <w:r w:rsidR="00E5630B" w:rsidRPr="00ED285A">
        <w:rPr>
          <w:rFonts w:ascii="Arial" w:hAnsi="Arial"/>
        </w:rPr>
        <w:t>reset procedure</w:t>
      </w:r>
      <w:r w:rsidR="002823F4" w:rsidRPr="00ED285A">
        <w:rPr>
          <w:rFonts w:ascii="Arial" w:hAnsi="Arial"/>
        </w:rPr>
        <w:t xml:space="preserve"> </w:t>
      </w:r>
      <w:r w:rsidR="00713570" w:rsidRPr="00ED285A">
        <w:rPr>
          <w:rFonts w:ascii="Arial" w:hAnsi="Arial"/>
        </w:rPr>
        <w:t xml:space="preserve">cannot recover </w:t>
      </w:r>
      <w:r w:rsidR="002823F4" w:rsidRPr="00ED285A">
        <w:rPr>
          <w:rFonts w:ascii="Arial" w:hAnsi="Arial"/>
        </w:rPr>
        <w:t xml:space="preserve">the </w:t>
      </w:r>
      <w:r w:rsidR="00713570" w:rsidRPr="00ED285A">
        <w:rPr>
          <w:rFonts w:ascii="Arial" w:hAnsi="Arial"/>
        </w:rPr>
        <w:t>device.</w:t>
      </w:r>
      <w:r w:rsidR="002823F4" w:rsidRPr="00ED285A">
        <w:rPr>
          <w:rFonts w:ascii="Arial" w:hAnsi="Arial"/>
        </w:rPr>
        <w:t xml:space="preserve"> </w:t>
      </w:r>
    </w:p>
    <w:p w14:paraId="5D71190C" w14:textId="7BEB4AC1" w:rsidR="00A523FF" w:rsidRPr="00ED285A" w:rsidRDefault="002C6342" w:rsidP="00ED285A">
      <w:pPr>
        <w:pStyle w:val="ListParagraph"/>
        <w:numPr>
          <w:ilvl w:val="0"/>
          <w:numId w:val="45"/>
        </w:numPr>
        <w:jc w:val="left"/>
        <w:rPr>
          <w:rFonts w:ascii="Arial" w:hAnsi="Arial" w:cs="Arial"/>
        </w:rPr>
      </w:pPr>
      <w:r w:rsidRPr="00ED285A">
        <w:rPr>
          <w:rFonts w:ascii="Arial" w:hAnsi="Arial" w:cs="Arial"/>
        </w:rPr>
        <w:t xml:space="preserve">For </w:t>
      </w:r>
      <w:r w:rsidR="00341383" w:rsidRPr="00ED285A">
        <w:rPr>
          <w:rFonts w:ascii="Arial" w:hAnsi="Arial" w:cs="Arial"/>
        </w:rPr>
        <w:t xml:space="preserve">transient </w:t>
      </w:r>
      <w:r w:rsidRPr="00ED285A">
        <w:rPr>
          <w:rFonts w:ascii="Arial" w:hAnsi="Arial" w:cs="Arial"/>
        </w:rPr>
        <w:t xml:space="preserve">errors </w:t>
      </w:r>
      <w:r w:rsidR="00681757" w:rsidRPr="00ED285A">
        <w:rPr>
          <w:rFonts w:ascii="Arial" w:hAnsi="Arial" w:cs="Arial"/>
        </w:rPr>
        <w:t xml:space="preserve">(detected by the </w:t>
      </w:r>
      <w:r w:rsidR="00EE051B" w:rsidRPr="00ED285A">
        <w:rPr>
          <w:rFonts w:ascii="Arial" w:hAnsi="Arial" w:cs="Arial"/>
        </w:rPr>
        <w:t>local node</w:t>
      </w:r>
      <w:r w:rsidR="00681757" w:rsidRPr="00ED285A">
        <w:rPr>
          <w:rFonts w:ascii="Arial" w:hAnsi="Arial" w:cs="Arial"/>
        </w:rPr>
        <w:t xml:space="preserve">, or detected by the </w:t>
      </w:r>
      <w:r w:rsidR="00EE051B" w:rsidRPr="00ED285A">
        <w:rPr>
          <w:rFonts w:ascii="Arial" w:hAnsi="Arial" w:cs="Arial"/>
        </w:rPr>
        <w:t>remote nodes</w:t>
      </w:r>
      <w:r w:rsidR="00681757" w:rsidRPr="00ED285A">
        <w:rPr>
          <w:rFonts w:ascii="Arial" w:hAnsi="Arial" w:cs="Arial"/>
        </w:rPr>
        <w:t xml:space="preserve">) </w:t>
      </w:r>
      <w:r w:rsidRPr="00ED285A">
        <w:rPr>
          <w:rFonts w:ascii="Arial" w:hAnsi="Arial" w:cs="Arial"/>
        </w:rPr>
        <w:t xml:space="preserve">which occur after a successful key on or other startup event, </w:t>
      </w:r>
      <w:r w:rsidR="00341383" w:rsidRPr="00ED285A">
        <w:rPr>
          <w:rFonts w:ascii="Arial" w:hAnsi="Arial" w:cs="Arial"/>
        </w:rPr>
        <w:t xml:space="preserve">the </w:t>
      </w:r>
      <w:r w:rsidR="00EE051B" w:rsidRPr="00ED285A">
        <w:rPr>
          <w:rFonts w:ascii="Arial" w:hAnsi="Arial" w:cs="Arial"/>
        </w:rPr>
        <w:t>h</w:t>
      </w:r>
      <w:r w:rsidR="00341383" w:rsidRPr="00ED285A">
        <w:rPr>
          <w:rFonts w:ascii="Arial" w:hAnsi="Arial" w:cs="Arial"/>
        </w:rPr>
        <w:t>ost</w:t>
      </w:r>
      <w:r w:rsidR="00EE051B" w:rsidRPr="00ED285A">
        <w:rPr>
          <w:rFonts w:ascii="Arial" w:hAnsi="Arial" w:cs="Arial"/>
        </w:rPr>
        <w:t xml:space="preserve"> </w:t>
      </w:r>
      <w:r w:rsidR="0082262A" w:rsidRPr="00ED285A">
        <w:rPr>
          <w:rFonts w:ascii="Arial" w:hAnsi="Arial" w:cs="Arial"/>
        </w:rPr>
        <w:t>m</w:t>
      </w:r>
      <w:r w:rsidR="00442F6E" w:rsidRPr="00ED285A">
        <w:rPr>
          <w:rFonts w:ascii="Arial" w:hAnsi="Arial" w:cs="Arial"/>
        </w:rPr>
        <w:t>icroprocessor</w:t>
      </w:r>
      <w:r w:rsidR="00341383" w:rsidRPr="00ED285A">
        <w:rPr>
          <w:rFonts w:ascii="Arial" w:hAnsi="Arial" w:cs="Arial"/>
        </w:rPr>
        <w:t xml:space="preserve"> </w:t>
      </w:r>
      <w:r w:rsidR="009D2134" w:rsidRPr="00ED285A">
        <w:rPr>
          <w:rFonts w:ascii="Arial" w:hAnsi="Arial" w:cs="Arial"/>
        </w:rPr>
        <w:t xml:space="preserve">shall attempt a soft rest using the reset register. </w:t>
      </w:r>
    </w:p>
    <w:p w14:paraId="6B1CA88D" w14:textId="77777777" w:rsidR="00C471EF" w:rsidRPr="00FB2280" w:rsidRDefault="00C471EF" w:rsidP="00ED285A">
      <w:pPr>
        <w:jc w:val="left"/>
      </w:pPr>
    </w:p>
    <w:p w14:paraId="57ECEA3A" w14:textId="1E920580" w:rsidR="007F58BE" w:rsidRDefault="0094406D" w:rsidP="00ED285A">
      <w:pPr>
        <w:pStyle w:val="SpecRequirement"/>
        <w:rPr>
          <w:rFonts w:cs="Arial"/>
        </w:rPr>
      </w:pPr>
      <w:r>
        <w:rPr>
          <w:rFonts w:cs="Arial"/>
        </w:rPr>
        <w:t>Remote node being unresponsive/offline</w:t>
      </w:r>
      <w:r w:rsidR="005F5F21">
        <w:rPr>
          <w:rFonts w:cs="Arial"/>
        </w:rPr>
        <w:t xml:space="preserve"> </w:t>
      </w:r>
    </w:p>
    <w:p w14:paraId="6084C905" w14:textId="3A0A8C5A" w:rsidR="00C37283" w:rsidRDefault="00DC04B7" w:rsidP="007C2AF3">
      <w:pPr>
        <w:pStyle w:val="SpecRequirement"/>
        <w:ind w:left="432"/>
        <w:rPr>
          <w:rFonts w:cs="Arial"/>
        </w:rPr>
      </w:pPr>
      <w:del w:id="800" w:author="Manthripragada, Sravanthi (S.)" w:date="2019-03-29T15:26:00Z">
        <w:r w:rsidDel="005D562D">
          <w:rPr>
            <w:rFonts w:cs="Arial"/>
          </w:rPr>
          <w:delText>DL</w:delText>
        </w:r>
        <w:r w:rsidR="00C37283" w:rsidRPr="00641997" w:rsidDel="005D562D">
          <w:rPr>
            <w:rFonts w:cs="Arial"/>
          </w:rPr>
          <w:delText>_</w:delText>
        </w:r>
        <w:r w:rsidR="00C37283" w:rsidDel="005D562D">
          <w:rPr>
            <w:rFonts w:cs="Arial"/>
          </w:rPr>
          <w:delText>FPD LINK III</w:delText>
        </w:r>
        <w:r w:rsidR="00C37283" w:rsidRPr="00641997" w:rsidDel="005D562D">
          <w:rPr>
            <w:rFonts w:cs="Arial"/>
          </w:rPr>
          <w:delText>_LINK_REQ</w:delText>
        </w:r>
      </w:del>
      <w:ins w:id="801" w:author="Manthripragada, Sravanthi (S.)" w:date="2019-03-29T15:26:00Z">
        <w:r w:rsidR="005D562D">
          <w:rPr>
            <w:rFonts w:cs="Arial"/>
          </w:rPr>
          <w:t>DL_FPD LINK_REQ</w:t>
        </w:r>
      </w:ins>
      <w:r w:rsidR="00C37283" w:rsidRPr="00641997">
        <w:rPr>
          <w:rFonts w:cs="Arial"/>
        </w:rPr>
        <w:t>__</w:t>
      </w:r>
      <w:r w:rsidR="00C37283" w:rsidRPr="00641997">
        <w:rPr>
          <w:rFonts w:cs="Arial"/>
        </w:rPr>
        <w:fldChar w:fldCharType="begin"/>
      </w:r>
      <w:r w:rsidR="00C37283" w:rsidRPr="00641997">
        <w:rPr>
          <w:rFonts w:cs="Arial"/>
        </w:rPr>
        <w:instrText xml:space="preserve"> AUTONUMLGL  \* Arabic \e \s . </w:instrText>
      </w:r>
      <w:r w:rsidR="00C37283" w:rsidRPr="00641997">
        <w:rPr>
          <w:rFonts w:cs="Arial"/>
        </w:rPr>
        <w:fldChar w:fldCharType="end"/>
      </w:r>
    </w:p>
    <w:p w14:paraId="27519EAE" w14:textId="54214889" w:rsidR="00C37283" w:rsidRDefault="00C37283" w:rsidP="007C2AF3">
      <w:pPr>
        <w:pStyle w:val="SpecRequirement"/>
        <w:ind w:left="432"/>
        <w:rPr>
          <w:rFonts w:cs="Arial"/>
        </w:rPr>
      </w:pPr>
      <w:r w:rsidRPr="00390C22">
        <w:rPr>
          <w:rFonts w:cs="Arial"/>
        </w:rPr>
        <w:t xml:space="preserve">During normal operation, if the local node detects a condition where the remote node has become non-functional, either Link Detect Fault or Loss of Communication, </w:t>
      </w:r>
      <w:r w:rsidR="00160BC1">
        <w:rPr>
          <w:rFonts w:cs="Arial"/>
        </w:rPr>
        <w:t xml:space="preserve">the host </w:t>
      </w:r>
      <w:r w:rsidR="0082262A">
        <w:rPr>
          <w:rFonts w:cs="Arial"/>
        </w:rPr>
        <w:t>m</w:t>
      </w:r>
      <w:r w:rsidR="00442F6E">
        <w:rPr>
          <w:rFonts w:cs="Arial"/>
        </w:rPr>
        <w:t>icroprocessor</w:t>
      </w:r>
      <w:r w:rsidRPr="00390C22">
        <w:rPr>
          <w:rFonts w:cs="Arial"/>
        </w:rPr>
        <w:t xml:space="preserve"> shall perform a full power-cycle as an attempt to recover the remote node.</w:t>
      </w:r>
      <w:r w:rsidR="00160BC1">
        <w:rPr>
          <w:rFonts w:cs="Arial"/>
        </w:rPr>
        <w:t xml:space="preserve"> A full power cycle includes a</w:t>
      </w:r>
      <w:r w:rsidRPr="00390C22">
        <w:rPr>
          <w:rFonts w:cs="Arial"/>
        </w:rPr>
        <w:t xml:space="preserve"> controlled power shutdown</w:t>
      </w:r>
      <w:r w:rsidR="00160BC1">
        <w:rPr>
          <w:rFonts w:cs="Arial"/>
        </w:rPr>
        <w:t>, r</w:t>
      </w:r>
      <w:r w:rsidRPr="00390C22">
        <w:rPr>
          <w:rFonts w:cs="Arial"/>
        </w:rPr>
        <w:t>e-enabl</w:t>
      </w:r>
      <w:r w:rsidR="00160BC1">
        <w:rPr>
          <w:rFonts w:cs="Arial"/>
        </w:rPr>
        <w:t>ing</w:t>
      </w:r>
      <w:r w:rsidRPr="00390C22">
        <w:rPr>
          <w:rFonts w:cs="Arial"/>
        </w:rPr>
        <w:t xml:space="preserve"> power to the local node and perform</w:t>
      </w:r>
      <w:r w:rsidR="00160BC1">
        <w:rPr>
          <w:rFonts w:cs="Arial"/>
        </w:rPr>
        <w:t>ing</w:t>
      </w:r>
      <w:r w:rsidRPr="00390C22">
        <w:rPr>
          <w:rFonts w:cs="Arial"/>
        </w:rPr>
        <w:t xml:space="preserve"> a normal re-initialization sequence</w:t>
      </w:r>
      <w:r>
        <w:rPr>
          <w:rFonts w:cs="Arial"/>
        </w:rPr>
        <w:t>.</w:t>
      </w:r>
      <w:r w:rsidR="001768DA">
        <w:rPr>
          <w:rFonts w:cs="Arial"/>
        </w:rPr>
        <w:t xml:space="preserve"> The </w:t>
      </w:r>
      <w:r w:rsidR="0082262A">
        <w:rPr>
          <w:rFonts w:cs="Arial"/>
        </w:rPr>
        <w:t>host m</w:t>
      </w:r>
      <w:r w:rsidR="00442F6E">
        <w:rPr>
          <w:rFonts w:cs="Arial"/>
        </w:rPr>
        <w:t>icroprocessor</w:t>
      </w:r>
      <w:r w:rsidR="001768DA">
        <w:rPr>
          <w:rFonts w:cs="Arial"/>
        </w:rPr>
        <w:t xml:space="preserve"> shall monitor appropriate registers </w:t>
      </w:r>
      <w:r w:rsidR="0094406D">
        <w:rPr>
          <w:rFonts w:cs="Arial"/>
        </w:rPr>
        <w:t xml:space="preserve">specified in </w:t>
      </w:r>
      <w:r w:rsidR="0094406D" w:rsidRPr="0094406D">
        <w:rPr>
          <w:rFonts w:cs="Arial"/>
        </w:rPr>
        <w:t>REQ</w:t>
      </w:r>
      <w:r w:rsidR="0094406D">
        <w:rPr>
          <w:rFonts w:cs="Arial"/>
        </w:rPr>
        <w:t>__</w:t>
      </w:r>
      <w:r w:rsidR="0094406D" w:rsidRPr="0094406D">
        <w:rPr>
          <w:rFonts w:cs="Arial"/>
        </w:rPr>
        <w:t xml:space="preserve">3.2.2.3 </w:t>
      </w:r>
      <w:r w:rsidR="00BD479A">
        <w:rPr>
          <w:rFonts w:cs="Arial"/>
        </w:rPr>
        <w:t xml:space="preserve">to determine fault condition. </w:t>
      </w:r>
    </w:p>
    <w:p w14:paraId="013637D6" w14:textId="0BBFF887" w:rsidR="003B2E8B" w:rsidRDefault="003B2E8B" w:rsidP="007C2AF3">
      <w:pPr>
        <w:pStyle w:val="SpecRequirement"/>
        <w:ind w:left="432"/>
        <w:rPr>
          <w:rFonts w:cs="Arial"/>
        </w:rPr>
      </w:pPr>
      <w:r>
        <w:rPr>
          <w:rFonts w:cs="Arial"/>
        </w:rPr>
        <w:t xml:space="preserve">In case the host ECU isn’t directly responsible </w:t>
      </w:r>
      <w:r w:rsidR="00CA4E1E">
        <w:rPr>
          <w:rFonts w:cs="Arial"/>
        </w:rPr>
        <w:t>for</w:t>
      </w:r>
      <w:r>
        <w:rPr>
          <w:rFonts w:cs="Arial"/>
        </w:rPr>
        <w:t xml:space="preserve"> supplying power to the remote node</w:t>
      </w:r>
      <w:r w:rsidR="00CA4E1E">
        <w:rPr>
          <w:rFonts w:cs="Arial"/>
        </w:rPr>
        <w:t xml:space="preserve"> an alternate method can be used to remove power from the remote node</w:t>
      </w:r>
      <w:r w:rsidR="0069617C">
        <w:rPr>
          <w:rFonts w:cs="Arial"/>
        </w:rPr>
        <w:t xml:space="preserve"> after approval from Advance Netcom. </w:t>
      </w:r>
    </w:p>
    <w:p w14:paraId="12A9543F" w14:textId="2AF04FE5" w:rsidR="00C04AE8" w:rsidRPr="00641997" w:rsidRDefault="00C04AE8" w:rsidP="002F6884">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802" w:name="_Toc4766203"/>
      <w:r w:rsidRPr="00641997">
        <w:rPr>
          <w:rFonts w:cs="Arial"/>
          <w:lang w:val="en-GB"/>
        </w:rPr>
        <w:fldChar w:fldCharType="end"/>
      </w:r>
      <w:r w:rsidRPr="00641997">
        <w:rPr>
          <w:rFonts w:cs="Arial"/>
          <w:bCs/>
          <w:sz w:val="28"/>
        </w:rPr>
        <w:tab/>
      </w:r>
      <w:r>
        <w:rPr>
          <w:rFonts w:cs="Arial"/>
          <w:bCs/>
          <w:sz w:val="28"/>
        </w:rPr>
        <w:t xml:space="preserve">Specific </w:t>
      </w:r>
      <w:r w:rsidRPr="00641997">
        <w:rPr>
          <w:rFonts w:cs="Arial"/>
          <w:bCs/>
          <w:sz w:val="28"/>
        </w:rPr>
        <w:t>Diagnostic Support</w:t>
      </w:r>
      <w:r>
        <w:rPr>
          <w:rFonts w:cs="Arial"/>
          <w:bCs/>
          <w:sz w:val="28"/>
        </w:rPr>
        <w:t xml:space="preserve"> via CAN</w:t>
      </w:r>
      <w:bookmarkEnd w:id="802"/>
      <w:r w:rsidR="002F6884">
        <w:rPr>
          <w:rFonts w:cs="Arial"/>
          <w:bCs/>
          <w:sz w:val="28"/>
        </w:rPr>
        <w:t xml:space="preserve"> </w:t>
      </w:r>
    </w:p>
    <w:p w14:paraId="0511B04F" w14:textId="77777777" w:rsidR="00C04AE8" w:rsidRPr="00641997" w:rsidRDefault="000F6C09" w:rsidP="00C04AE8">
      <w:pPr>
        <w:pStyle w:val="Heading3"/>
      </w:pPr>
      <w:r w:rsidRPr="00641997">
        <w:fldChar w:fldCharType="begin"/>
      </w:r>
      <w:r w:rsidRPr="00641997">
        <w:instrText xml:space="preserve"> AUTONUMLGL  \* Arabic \e \s . </w:instrText>
      </w:r>
      <w:bookmarkStart w:id="803" w:name="_Toc4766204"/>
      <w:r w:rsidRPr="00641997">
        <w:fldChar w:fldCharType="end"/>
      </w:r>
      <w:r>
        <w:t xml:space="preserve"> </w:t>
      </w:r>
      <w:r w:rsidR="00FC7B76">
        <w:t>FPD Link III</w:t>
      </w:r>
      <w:r w:rsidR="00C04AE8" w:rsidRPr="00641997">
        <w:t xml:space="preserve"> Network Discovery at </w:t>
      </w:r>
      <w:r w:rsidR="00C04AE8" w:rsidRPr="008946CD">
        <w:t>EOL/Service Bay</w:t>
      </w:r>
      <w:bookmarkEnd w:id="803"/>
    </w:p>
    <w:p w14:paraId="12A57BC0" w14:textId="41B71949" w:rsidR="00C04AE8" w:rsidRPr="00641997" w:rsidRDefault="00DC04B7" w:rsidP="00C04AE8">
      <w:pPr>
        <w:pStyle w:val="SpecRequirement"/>
        <w:ind w:left="432"/>
        <w:rPr>
          <w:rFonts w:cs="Arial"/>
        </w:rPr>
      </w:pPr>
      <w:del w:id="804" w:author="Manthripragada, Sravanthi (S.)" w:date="2019-03-29T15:26:00Z">
        <w:r w:rsidDel="005D562D">
          <w:rPr>
            <w:rFonts w:cs="Arial"/>
          </w:rPr>
          <w:delText>DL</w:delText>
        </w:r>
        <w:r w:rsidR="00C04AE8" w:rsidRPr="00641997" w:rsidDel="005D562D">
          <w:rPr>
            <w:rFonts w:cs="Arial"/>
          </w:rPr>
          <w:delText>_</w:delText>
        </w:r>
        <w:r w:rsidR="0094059C" w:rsidDel="005D562D">
          <w:rPr>
            <w:rFonts w:cs="Arial"/>
          </w:rPr>
          <w:delText>FPD LINK III</w:delText>
        </w:r>
        <w:r w:rsidR="00C04AE8" w:rsidRPr="00641997" w:rsidDel="005D562D">
          <w:rPr>
            <w:rFonts w:cs="Arial"/>
          </w:rPr>
          <w:delText>_LINK_REQ</w:delText>
        </w:r>
      </w:del>
      <w:ins w:id="805" w:author="Manthripragada, Sravanthi (S.)" w:date="2019-03-29T15:26:00Z">
        <w:r w:rsidR="005D562D">
          <w:rPr>
            <w:rFonts w:cs="Arial"/>
          </w:rPr>
          <w:t>DL_FPD LINK_REQ</w:t>
        </w:r>
      </w:ins>
      <w:r w:rsidR="00C04AE8" w:rsidRPr="00641997">
        <w:rPr>
          <w:rFonts w:cs="Arial"/>
        </w:rPr>
        <w:t>__</w:t>
      </w:r>
      <w:r w:rsidR="00C04AE8" w:rsidRPr="00641997">
        <w:rPr>
          <w:rFonts w:cs="Arial"/>
        </w:rPr>
        <w:fldChar w:fldCharType="begin"/>
      </w:r>
      <w:r w:rsidR="00C04AE8" w:rsidRPr="00641997">
        <w:rPr>
          <w:rFonts w:cs="Arial"/>
        </w:rPr>
        <w:instrText xml:space="preserve"> AUTONUMLGL  \* Arabic \e \s . </w:instrText>
      </w:r>
      <w:r w:rsidR="00C04AE8" w:rsidRPr="00641997">
        <w:rPr>
          <w:rFonts w:cs="Arial"/>
        </w:rPr>
        <w:fldChar w:fldCharType="end"/>
      </w:r>
    </w:p>
    <w:p w14:paraId="6D1AA2AF" w14:textId="325AD717" w:rsidR="008A2BF2" w:rsidRDefault="00C04AE8" w:rsidP="00750EDB">
      <w:pPr>
        <w:pStyle w:val="SpecRequirement"/>
        <w:ind w:left="432"/>
      </w:pPr>
      <w:r w:rsidRPr="00641997">
        <w:rPr>
          <w:rFonts w:cs="Arial"/>
        </w:rPr>
        <w:t xml:space="preserve">The </w:t>
      </w:r>
      <w:r w:rsidR="0094059C">
        <w:rPr>
          <w:rFonts w:cs="Arial"/>
        </w:rPr>
        <w:t>FPD LINK</w:t>
      </w:r>
      <w:r w:rsidR="00AC6C7A">
        <w:rPr>
          <w:rFonts w:cs="Arial"/>
        </w:rPr>
        <w:t xml:space="preserve"> </w:t>
      </w:r>
      <w:r w:rsidRPr="00641997">
        <w:rPr>
          <w:rFonts w:cs="Arial"/>
        </w:rPr>
        <w:t xml:space="preserve">Host </w:t>
      </w:r>
      <w:r w:rsidR="00BC5DF7">
        <w:rPr>
          <w:rFonts w:cs="Arial"/>
        </w:rPr>
        <w:t>ECU</w:t>
      </w:r>
      <w:r w:rsidRPr="00641997">
        <w:rPr>
          <w:rFonts w:cs="Arial"/>
        </w:rPr>
        <w:t xml:space="preserve"> shall support a Diagnostic Routine that supports </w:t>
      </w:r>
      <w:r w:rsidR="0094059C">
        <w:rPr>
          <w:rFonts w:cs="Arial"/>
        </w:rPr>
        <w:t>FPD LINK</w:t>
      </w:r>
      <w:r w:rsidR="00AC6C7A">
        <w:rPr>
          <w:rFonts w:cs="Arial"/>
        </w:rPr>
        <w:t xml:space="preserve"> </w:t>
      </w:r>
      <w:r w:rsidRPr="00641997">
        <w:rPr>
          <w:rFonts w:cs="Arial"/>
        </w:rPr>
        <w:t xml:space="preserve">network </w:t>
      </w:r>
      <w:r>
        <w:rPr>
          <w:rFonts w:cs="Arial"/>
        </w:rPr>
        <w:t>initialization</w:t>
      </w:r>
      <w:r w:rsidR="00A22EAE">
        <w:rPr>
          <w:rFonts w:cs="Arial"/>
        </w:rPr>
        <w:t xml:space="preserve">, </w:t>
      </w:r>
      <w:r w:rsidR="00BC5DF7">
        <w:rPr>
          <w:rFonts w:cs="Arial"/>
        </w:rPr>
        <w:t>remote node</w:t>
      </w:r>
      <w:r>
        <w:rPr>
          <w:rFonts w:cs="Arial"/>
        </w:rPr>
        <w:t xml:space="preserve"> </w:t>
      </w:r>
      <w:r w:rsidRPr="00641997">
        <w:rPr>
          <w:rFonts w:cs="Arial"/>
        </w:rPr>
        <w:t>discovery</w:t>
      </w:r>
      <w:r w:rsidR="00A22EAE">
        <w:rPr>
          <w:rFonts w:cs="Arial"/>
        </w:rPr>
        <w:t xml:space="preserve"> </w:t>
      </w:r>
      <w:r w:rsidRPr="00641997">
        <w:rPr>
          <w:rFonts w:cs="Arial"/>
        </w:rPr>
        <w:t xml:space="preserve">and writing the correct configuration information to the </w:t>
      </w:r>
      <w:r w:rsidR="00BC5DF7">
        <w:rPr>
          <w:rFonts w:cs="Arial"/>
        </w:rPr>
        <w:t xml:space="preserve">local node </w:t>
      </w:r>
      <w:r w:rsidRPr="00641997">
        <w:rPr>
          <w:rFonts w:cs="Arial"/>
        </w:rPr>
        <w:t xml:space="preserve">and </w:t>
      </w:r>
      <w:r w:rsidR="00BC5DF7">
        <w:rPr>
          <w:rFonts w:cs="Arial"/>
        </w:rPr>
        <w:t>remote</w:t>
      </w:r>
      <w:r w:rsidRPr="00641997">
        <w:rPr>
          <w:rFonts w:cs="Arial"/>
        </w:rPr>
        <w:t xml:space="preserve"> nodes. The routine shall support a command to set the correct configuration, and shall return a</w:t>
      </w:r>
      <w:r>
        <w:rPr>
          <w:rFonts w:cs="Arial"/>
        </w:rPr>
        <w:t>n</w:t>
      </w:r>
      <w:r w:rsidRPr="00641997">
        <w:rPr>
          <w:rFonts w:cs="Arial"/>
        </w:rPr>
        <w:t xml:space="preserve"> </w:t>
      </w:r>
      <w:r>
        <w:rPr>
          <w:rFonts w:cs="Arial"/>
        </w:rPr>
        <w:t xml:space="preserve">appropriate </w:t>
      </w:r>
      <w:r w:rsidRPr="00641997">
        <w:rPr>
          <w:rFonts w:cs="Arial"/>
        </w:rPr>
        <w:t>success/failure code.</w:t>
      </w:r>
      <w:r w:rsidR="009F504C">
        <w:t xml:space="preserve"> </w:t>
      </w:r>
      <w:r w:rsidR="00BF3B85" w:rsidRPr="00BF3B85">
        <w:rPr>
          <w:rFonts w:cs="Arial"/>
        </w:rPr>
        <w:t>The FPD LINK</w:t>
      </w:r>
      <w:r w:rsidR="00AC6C7A">
        <w:rPr>
          <w:rFonts w:cs="Arial"/>
        </w:rPr>
        <w:t xml:space="preserve"> </w:t>
      </w:r>
      <w:r w:rsidR="00BF3B85" w:rsidRPr="00BF3B85">
        <w:rPr>
          <w:rFonts w:cs="Arial"/>
        </w:rPr>
        <w:t xml:space="preserve">system may be configured at vehicle runtime </w:t>
      </w:r>
      <w:r w:rsidR="00BF3B85">
        <w:rPr>
          <w:rFonts w:cs="Arial"/>
        </w:rPr>
        <w:t xml:space="preserve">without </w:t>
      </w:r>
      <w:r w:rsidR="00BF3B85" w:rsidRPr="00641997">
        <w:rPr>
          <w:rFonts w:cs="Arial"/>
        </w:rPr>
        <w:t>a</w:t>
      </w:r>
      <w:r w:rsidR="00BF3B85">
        <w:rPr>
          <w:rFonts w:cs="Arial"/>
        </w:rPr>
        <w:t xml:space="preserve"> d</w:t>
      </w:r>
      <w:r w:rsidR="00BF3B85" w:rsidRPr="00641997">
        <w:rPr>
          <w:rFonts w:cs="Arial"/>
        </w:rPr>
        <w:t xml:space="preserve">iagnostic </w:t>
      </w:r>
      <w:r w:rsidR="00BF3B85">
        <w:rPr>
          <w:rFonts w:cs="Arial"/>
        </w:rPr>
        <w:t>r</w:t>
      </w:r>
      <w:r w:rsidR="00BF3B85" w:rsidRPr="00641997">
        <w:rPr>
          <w:rFonts w:cs="Arial"/>
        </w:rPr>
        <w:t>outine</w:t>
      </w:r>
      <w:r w:rsidR="00BF3B85">
        <w:rPr>
          <w:rFonts w:cs="Arial"/>
        </w:rPr>
        <w:t xml:space="preserve"> if</w:t>
      </w:r>
      <w:r w:rsidR="00BF3B85" w:rsidRPr="00BF3B85">
        <w:rPr>
          <w:rFonts w:cs="Arial"/>
        </w:rPr>
        <w:t xml:space="preserve"> it can be completed within 350ms</w:t>
      </w:r>
      <w:r w:rsidR="00BF3B85">
        <w:rPr>
          <w:rFonts w:cs="Arial"/>
        </w:rPr>
        <w:t>.</w:t>
      </w:r>
    </w:p>
    <w:p w14:paraId="31DFF32F" w14:textId="4937C217" w:rsidR="008A2BF2" w:rsidRDefault="009F504C" w:rsidP="008A2BF2">
      <w:pPr>
        <w:pStyle w:val="SpecRequirement"/>
        <w:ind w:left="432"/>
      </w:pPr>
      <w:r>
        <w:t xml:space="preserve">The </w:t>
      </w:r>
      <w:r w:rsidRPr="009F504C">
        <w:t xml:space="preserve">host microprocessor </w:t>
      </w:r>
      <w:r>
        <w:t xml:space="preserve">shall have the ability to determine if the </w:t>
      </w:r>
      <w:r w:rsidR="008A2BF2">
        <w:t>local node</w:t>
      </w:r>
      <w:r>
        <w:t xml:space="preserve"> has </w:t>
      </w:r>
      <w:r w:rsidR="008A2BF2">
        <w:t xml:space="preserve">a general electric </w:t>
      </w:r>
      <w:r>
        <w:t xml:space="preserve">failure and </w:t>
      </w:r>
      <w:r w:rsidR="008A2BF2">
        <w:t>shall set DTC</w:t>
      </w:r>
      <w:r w:rsidR="00F84CDD">
        <w:t xml:space="preserve"> </w:t>
      </w:r>
      <w:r>
        <w:t>“</w:t>
      </w:r>
      <w:r w:rsidR="00CF0D47">
        <w:t xml:space="preserve">LVDS </w:t>
      </w:r>
      <w:r w:rsidR="00F84CDD">
        <w:t>G</w:t>
      </w:r>
      <w:r>
        <w:t xml:space="preserve">eneral </w:t>
      </w:r>
      <w:r w:rsidR="00F84CDD">
        <w:t>E</w:t>
      </w:r>
      <w:r>
        <w:t xml:space="preserve">lectric </w:t>
      </w:r>
      <w:r w:rsidR="00F84CDD">
        <w:t>F</w:t>
      </w:r>
      <w:r>
        <w:t xml:space="preserve">ailure” </w:t>
      </w:r>
      <w:r w:rsidR="008A2BF2">
        <w:t>for this error.</w:t>
      </w:r>
    </w:p>
    <w:p w14:paraId="4F3D5123" w14:textId="77777777" w:rsidR="00DD16CB" w:rsidRDefault="00DD16CB" w:rsidP="0068066B">
      <w:pPr>
        <w:pStyle w:val="SpecRequirement"/>
        <w:rPr>
          <w:rFonts w:cs="Arial"/>
        </w:rPr>
      </w:pPr>
    </w:p>
    <w:p w14:paraId="394E62E9" w14:textId="3FE37FB9" w:rsidR="00C04AE8" w:rsidRPr="00641997" w:rsidRDefault="000F6C09" w:rsidP="00C04AE8">
      <w:pPr>
        <w:pStyle w:val="Heading3"/>
      </w:pPr>
      <w:r w:rsidRPr="00641997">
        <w:fldChar w:fldCharType="begin"/>
      </w:r>
      <w:r w:rsidRPr="00641997">
        <w:instrText xml:space="preserve"> AUTONUMLGL  \* Arabic \e \s . </w:instrText>
      </w:r>
      <w:bookmarkStart w:id="806" w:name="_Toc4766205"/>
      <w:r w:rsidRPr="00641997">
        <w:fldChar w:fldCharType="end"/>
      </w:r>
      <w:r>
        <w:t xml:space="preserve"> </w:t>
      </w:r>
      <w:r w:rsidR="00FC7B76">
        <w:t>FPD Link III</w:t>
      </w:r>
      <w:r w:rsidR="00C04AE8">
        <w:t xml:space="preserve"> Network Errors</w:t>
      </w:r>
      <w:bookmarkEnd w:id="806"/>
    </w:p>
    <w:p w14:paraId="756A484D" w14:textId="2851CF07" w:rsidR="00121032" w:rsidRDefault="00DC04B7" w:rsidP="00BD479A">
      <w:pPr>
        <w:pStyle w:val="SpecRequirement"/>
        <w:ind w:left="432"/>
        <w:rPr>
          <w:rFonts w:cs="Arial"/>
        </w:rPr>
      </w:pPr>
      <w:del w:id="807" w:author="Manthripragada, Sravanthi (S.)" w:date="2019-03-29T15:26:00Z">
        <w:r w:rsidDel="005D562D">
          <w:rPr>
            <w:rFonts w:cs="Arial"/>
          </w:rPr>
          <w:delText>DL</w:delText>
        </w:r>
        <w:r w:rsidR="00C04AE8" w:rsidRPr="00641997" w:rsidDel="005D562D">
          <w:rPr>
            <w:rFonts w:cs="Arial"/>
          </w:rPr>
          <w:delText>_</w:delText>
        </w:r>
        <w:r w:rsidR="0094059C" w:rsidDel="005D562D">
          <w:rPr>
            <w:rFonts w:cs="Arial"/>
          </w:rPr>
          <w:delText>FPD LINK III</w:delText>
        </w:r>
        <w:r w:rsidR="00C04AE8" w:rsidRPr="00641997" w:rsidDel="005D562D">
          <w:rPr>
            <w:rFonts w:cs="Arial"/>
          </w:rPr>
          <w:delText>_LINK_REQ</w:delText>
        </w:r>
      </w:del>
      <w:ins w:id="808" w:author="Manthripragada, Sravanthi (S.)" w:date="2019-03-29T15:26:00Z">
        <w:r w:rsidR="005D562D">
          <w:rPr>
            <w:rFonts w:cs="Arial"/>
          </w:rPr>
          <w:t>DL_FPD LINK_REQ</w:t>
        </w:r>
      </w:ins>
      <w:r w:rsidR="00C04AE8" w:rsidRPr="00641997">
        <w:rPr>
          <w:rFonts w:cs="Arial"/>
        </w:rPr>
        <w:t>__</w:t>
      </w:r>
      <w:r w:rsidR="00C04AE8" w:rsidRPr="00641997">
        <w:rPr>
          <w:rFonts w:cs="Arial"/>
        </w:rPr>
        <w:fldChar w:fldCharType="begin"/>
      </w:r>
      <w:r w:rsidR="00C04AE8" w:rsidRPr="00641997">
        <w:rPr>
          <w:rFonts w:cs="Arial"/>
        </w:rPr>
        <w:instrText xml:space="preserve"> AUTONUMLGL  \* Arabic \e \s . </w:instrText>
      </w:r>
      <w:r w:rsidR="00C04AE8" w:rsidRPr="00641997">
        <w:rPr>
          <w:rFonts w:cs="Arial"/>
        </w:rPr>
        <w:fldChar w:fldCharType="end"/>
      </w:r>
    </w:p>
    <w:p w14:paraId="06C90740" w14:textId="1CDFE42B" w:rsidR="006B0D89" w:rsidRPr="00162445" w:rsidRDefault="00C04AE8" w:rsidP="00121032">
      <w:pPr>
        <w:pStyle w:val="SpecRequirement"/>
        <w:ind w:left="432"/>
        <w:rPr>
          <w:rFonts w:cs="Arial"/>
        </w:rPr>
      </w:pPr>
      <w:r w:rsidRPr="00641997">
        <w:rPr>
          <w:rFonts w:cs="Arial"/>
        </w:rPr>
        <w:t xml:space="preserve">If the </w:t>
      </w:r>
      <w:r w:rsidR="0094059C">
        <w:rPr>
          <w:rFonts w:cs="Arial"/>
        </w:rPr>
        <w:t>FPD LINK III</w:t>
      </w:r>
      <w:r w:rsidRPr="00641997">
        <w:rPr>
          <w:rFonts w:cs="Arial"/>
        </w:rPr>
        <w:t xml:space="preserve"> network fails</w:t>
      </w:r>
      <w:r>
        <w:rPr>
          <w:rFonts w:cs="Arial"/>
        </w:rPr>
        <w:t xml:space="preserve"> to initialize after a wakeup event</w:t>
      </w:r>
      <w:r w:rsidRPr="00641997">
        <w:rPr>
          <w:rFonts w:cs="Arial"/>
        </w:rPr>
        <w:t>, th</w:t>
      </w:r>
      <w:r w:rsidR="00BD479A">
        <w:rPr>
          <w:rFonts w:cs="Arial"/>
        </w:rPr>
        <w:t xml:space="preserve">e Host ECU shall support one or </w:t>
      </w:r>
      <w:r w:rsidRPr="00641997">
        <w:rPr>
          <w:rFonts w:cs="Arial"/>
        </w:rPr>
        <w:t>more Diagnostic Trouble Codes</w:t>
      </w:r>
      <w:r w:rsidR="00121032">
        <w:rPr>
          <w:rFonts w:cs="Arial"/>
        </w:rPr>
        <w:t xml:space="preserve"> (DTC)</w:t>
      </w:r>
      <w:r w:rsidR="00681757">
        <w:rPr>
          <w:rFonts w:cs="Arial"/>
        </w:rPr>
        <w:t xml:space="preserve">, </w:t>
      </w:r>
      <w:r w:rsidR="00121032">
        <w:rPr>
          <w:rFonts w:cs="Arial"/>
        </w:rPr>
        <w:t>and</w:t>
      </w:r>
      <w:r w:rsidR="00F84CDD">
        <w:rPr>
          <w:rFonts w:cs="Arial"/>
        </w:rPr>
        <w:t xml:space="preserve"> </w:t>
      </w:r>
      <w:r w:rsidR="00121032" w:rsidRPr="00121032">
        <w:rPr>
          <w:rFonts w:cs="Arial"/>
        </w:rPr>
        <w:t>Data</w:t>
      </w:r>
      <w:r w:rsidR="00121032">
        <w:rPr>
          <w:rFonts w:cs="Arial"/>
        </w:rPr>
        <w:t xml:space="preserve"> </w:t>
      </w:r>
      <w:r w:rsidR="00A523FF">
        <w:rPr>
          <w:rFonts w:cs="Arial"/>
        </w:rPr>
        <w:t>Id</w:t>
      </w:r>
      <w:r w:rsidR="00A523FF" w:rsidRPr="00121032">
        <w:rPr>
          <w:rFonts w:cs="Arial"/>
        </w:rPr>
        <w:t>entifier</w:t>
      </w:r>
      <w:r w:rsidR="00A523FF">
        <w:rPr>
          <w:rFonts w:cs="Arial"/>
        </w:rPr>
        <w:t xml:space="preserve"> </w:t>
      </w:r>
      <w:r w:rsidR="00121032">
        <w:rPr>
          <w:rFonts w:cs="Arial"/>
        </w:rPr>
        <w:t>(</w:t>
      </w:r>
      <w:r>
        <w:rPr>
          <w:rFonts w:cs="Arial"/>
        </w:rPr>
        <w:t>DID</w:t>
      </w:r>
      <w:r w:rsidR="00121032">
        <w:rPr>
          <w:rFonts w:cs="Arial"/>
        </w:rPr>
        <w:t xml:space="preserve">) </w:t>
      </w:r>
      <w:r w:rsidR="00CE500D">
        <w:rPr>
          <w:rFonts w:cs="Arial"/>
        </w:rPr>
        <w:t>counters</w:t>
      </w:r>
      <w:r>
        <w:rPr>
          <w:rFonts w:cs="Arial"/>
        </w:rPr>
        <w:t xml:space="preserve"> indicating the </w:t>
      </w:r>
      <w:r w:rsidR="00CE500D">
        <w:rPr>
          <w:rFonts w:cs="Arial"/>
        </w:rPr>
        <w:t xml:space="preserve">number of </w:t>
      </w:r>
      <w:r>
        <w:rPr>
          <w:rFonts w:cs="Arial"/>
        </w:rPr>
        <w:t>specific error</w:t>
      </w:r>
      <w:r w:rsidR="00CE500D">
        <w:rPr>
          <w:rFonts w:cs="Arial"/>
        </w:rPr>
        <w:t>s</w:t>
      </w:r>
      <w:r w:rsidRPr="00641997">
        <w:rPr>
          <w:rFonts w:cs="Arial"/>
        </w:rPr>
        <w:t xml:space="preserve"> via the CAN network</w:t>
      </w:r>
      <w:r w:rsidR="00CE225D">
        <w:t xml:space="preserve">. </w:t>
      </w:r>
      <w:r w:rsidR="00121032">
        <w:t xml:space="preserve">The specifics for </w:t>
      </w:r>
      <w:r w:rsidR="0094406D">
        <w:t xml:space="preserve">determining </w:t>
      </w:r>
      <w:r w:rsidR="00121032">
        <w:t xml:space="preserve">DTC and DID counters have been specified in </w:t>
      </w:r>
      <w:r w:rsidR="00121032" w:rsidRPr="00121032">
        <w:t>REQ__</w:t>
      </w:r>
      <w:r w:rsidR="00CE225D">
        <w:t>3.</w:t>
      </w:r>
      <w:r w:rsidR="00697441">
        <w:t>3</w:t>
      </w:r>
      <w:r w:rsidR="00CE225D">
        <w:t>.2.3</w:t>
      </w:r>
      <w:r w:rsidR="00121032">
        <w:t xml:space="preserve">. </w:t>
      </w:r>
    </w:p>
    <w:p w14:paraId="6ACD6D7B" w14:textId="3BFD3272" w:rsidR="00C04AE8" w:rsidRPr="00641997" w:rsidRDefault="00C04AE8" w:rsidP="006B0D89">
      <w:pPr>
        <w:pStyle w:val="SpecRequirement"/>
        <w:rPr>
          <w:rFonts w:cs="Arial"/>
        </w:rPr>
      </w:pPr>
    </w:p>
    <w:p w14:paraId="65EDEA4A" w14:textId="6EA9122A" w:rsidR="00C04AE8" w:rsidRPr="00641997" w:rsidRDefault="003F168F" w:rsidP="00C04AE8">
      <w:pPr>
        <w:pStyle w:val="Heading3"/>
      </w:pPr>
      <w:bookmarkStart w:id="809" w:name="_Toc4766206"/>
      <w:r>
        <w:t>3.</w:t>
      </w:r>
      <w:r w:rsidR="00A523FF">
        <w:t>4</w:t>
      </w:r>
      <w:r>
        <w:t>.3</w:t>
      </w:r>
      <w:r w:rsidR="00C04AE8" w:rsidRPr="00641997">
        <w:t xml:space="preserve"> </w:t>
      </w:r>
      <w:r w:rsidR="00FC7B76">
        <w:t>FPD Link III</w:t>
      </w:r>
      <w:r w:rsidR="00C04AE8">
        <w:t xml:space="preserve"> </w:t>
      </w:r>
      <w:r w:rsidR="00A12FFC">
        <w:t>DTC reporting</w:t>
      </w:r>
      <w:bookmarkEnd w:id="809"/>
      <w:r w:rsidR="00A12FFC">
        <w:t xml:space="preserve"> </w:t>
      </w:r>
    </w:p>
    <w:p w14:paraId="7B48BE35" w14:textId="108EC0AC" w:rsidR="001B4465" w:rsidRDefault="0094406D" w:rsidP="001B4465">
      <w:pPr>
        <w:pStyle w:val="SpecRequirement"/>
        <w:ind w:firstLine="432"/>
      </w:pPr>
      <w:r>
        <w:t>Link Status</w:t>
      </w:r>
    </w:p>
    <w:p w14:paraId="34130DF8" w14:textId="657FFA49" w:rsidR="006B0D89" w:rsidRPr="001B4465" w:rsidRDefault="00DC04B7" w:rsidP="001B4465">
      <w:pPr>
        <w:pStyle w:val="SpecRequirement"/>
        <w:ind w:firstLine="432"/>
      </w:pPr>
      <w:del w:id="810" w:author="Manthripragada, Sravanthi (S.)" w:date="2019-03-29T15:26:00Z">
        <w:r w:rsidDel="005D562D">
          <w:delText>DL</w:delText>
        </w:r>
        <w:r w:rsidR="006B0D89" w:rsidRPr="001B4465" w:rsidDel="005D562D">
          <w:delText>_FPD LINK III_LINK_REQ</w:delText>
        </w:r>
      </w:del>
      <w:ins w:id="811" w:author="Manthripragada, Sravanthi (S.)" w:date="2019-03-29T15:26:00Z">
        <w:r w:rsidR="005D562D">
          <w:t>DL_FPD LINK_REQ</w:t>
        </w:r>
      </w:ins>
      <w:r w:rsidR="006B0D89" w:rsidRPr="001B4465">
        <w:t>__3.</w:t>
      </w:r>
      <w:r w:rsidR="00A523FF" w:rsidRPr="001B4465">
        <w:t>4</w:t>
      </w:r>
      <w:r w:rsidR="006B0D89" w:rsidRPr="001B4465">
        <w:t>.</w:t>
      </w:r>
      <w:r w:rsidR="001B4465" w:rsidRPr="001B4465">
        <w:t>3</w:t>
      </w:r>
      <w:r w:rsidR="001B4465">
        <w:t>.1</w:t>
      </w:r>
    </w:p>
    <w:p w14:paraId="7651AA5B" w14:textId="652B96EC" w:rsidR="009B2EC1" w:rsidRPr="009B2EC1" w:rsidRDefault="009B2EC1" w:rsidP="009B2EC1">
      <w:pPr>
        <w:pStyle w:val="SpecRequirement"/>
        <w:ind w:left="432"/>
        <w:rPr>
          <w:rFonts w:cs="Arial"/>
        </w:rPr>
      </w:pPr>
      <w:r w:rsidRPr="009B2EC1">
        <w:rPr>
          <w:rFonts w:cs="Arial"/>
        </w:rPr>
        <w:t>When the Host ECU is providing power to the local node,</w:t>
      </w:r>
      <w:r w:rsidR="005B1682" w:rsidRPr="005B1682">
        <w:rPr>
          <w:rFonts w:cs="Arial"/>
        </w:rPr>
        <w:t xml:space="preserve"> </w:t>
      </w:r>
      <w:r w:rsidR="005B1682" w:rsidRPr="009B2EC1">
        <w:rPr>
          <w:rFonts w:cs="Arial"/>
        </w:rPr>
        <w:t xml:space="preserve">the </w:t>
      </w:r>
      <w:r w:rsidR="005B1682" w:rsidRPr="009F504C">
        <w:t>host microprocessor</w:t>
      </w:r>
      <w:r w:rsidR="005B1682">
        <w:t xml:space="preserve"> </w:t>
      </w:r>
      <w:r w:rsidRPr="009B2EC1">
        <w:rPr>
          <w:rFonts w:cs="Arial"/>
        </w:rPr>
        <w:t xml:space="preserve">shall monitor </w:t>
      </w:r>
      <w:r w:rsidR="00430C25">
        <w:rPr>
          <w:rFonts w:cs="Arial"/>
        </w:rPr>
        <w:t xml:space="preserve">link and clock </w:t>
      </w:r>
      <w:r w:rsidR="00CF0D47">
        <w:rPr>
          <w:rFonts w:cs="Arial"/>
        </w:rPr>
        <w:t xml:space="preserve">using </w:t>
      </w:r>
      <w:r w:rsidR="00430C25">
        <w:rPr>
          <w:rFonts w:cs="Arial"/>
        </w:rPr>
        <w:t>the appropriate status register</w:t>
      </w:r>
      <w:r w:rsidR="005B1682">
        <w:rPr>
          <w:rFonts w:cs="Arial"/>
        </w:rPr>
        <w:t xml:space="preserve"> </w:t>
      </w:r>
      <w:r w:rsidR="00CF0D47">
        <w:rPr>
          <w:rFonts w:cs="Arial"/>
        </w:rPr>
        <w:t xml:space="preserve">specified in </w:t>
      </w:r>
      <w:r w:rsidR="005B1682">
        <w:rPr>
          <w:rFonts w:cs="Arial"/>
        </w:rPr>
        <w:t>Table 7</w:t>
      </w:r>
      <w:r w:rsidR="00AC6C7A">
        <w:rPr>
          <w:rFonts w:cs="Arial"/>
        </w:rPr>
        <w:t>a and 7b</w:t>
      </w:r>
      <w:r w:rsidR="00430C25">
        <w:rPr>
          <w:rFonts w:cs="Arial"/>
        </w:rPr>
        <w:t>.</w:t>
      </w:r>
      <w:r w:rsidR="005B1682">
        <w:rPr>
          <w:rFonts w:cs="Arial"/>
        </w:rPr>
        <w:t xml:space="preserve"> T</w:t>
      </w:r>
      <w:r w:rsidRPr="009B2EC1">
        <w:rPr>
          <w:rFonts w:cs="Arial"/>
        </w:rPr>
        <w:t xml:space="preserve">he </w:t>
      </w:r>
      <w:r w:rsidR="00F84CDD" w:rsidRPr="009F504C">
        <w:t>host microprocessor</w:t>
      </w:r>
      <w:r w:rsidR="00F84CDD">
        <w:rPr>
          <w:rFonts w:cs="Arial"/>
        </w:rPr>
        <w:t xml:space="preserve"> </w:t>
      </w:r>
      <w:r w:rsidR="005B1682">
        <w:rPr>
          <w:rFonts w:cs="Arial"/>
        </w:rPr>
        <w:t xml:space="preserve">shall have the ability to </w:t>
      </w:r>
      <w:r w:rsidRPr="009B2EC1">
        <w:rPr>
          <w:rFonts w:cs="Arial"/>
        </w:rPr>
        <w:t>detect</w:t>
      </w:r>
      <w:r w:rsidR="005B1682">
        <w:rPr>
          <w:rFonts w:cs="Arial"/>
        </w:rPr>
        <w:t xml:space="preserve"> loss of link and </w:t>
      </w:r>
      <w:r w:rsidR="00CF0D47">
        <w:rPr>
          <w:rFonts w:cs="Arial"/>
        </w:rPr>
        <w:t>shall</w:t>
      </w:r>
      <w:r w:rsidR="005B1682">
        <w:rPr>
          <w:rFonts w:cs="Arial"/>
        </w:rPr>
        <w:t xml:space="preserve"> be reported</w:t>
      </w:r>
      <w:r w:rsidR="00CF0D47">
        <w:rPr>
          <w:rFonts w:cs="Arial"/>
        </w:rPr>
        <w:t xml:space="preserve"> via </w:t>
      </w:r>
      <w:r w:rsidRPr="009B2EC1">
        <w:rPr>
          <w:rFonts w:cs="Arial"/>
        </w:rPr>
        <w:t xml:space="preserve">DID “LVDS Link Fault” </w:t>
      </w:r>
    </w:p>
    <w:p w14:paraId="0CAA0D8A" w14:textId="25ED7356" w:rsidR="006B0D89" w:rsidRDefault="009B2EC1" w:rsidP="009B2EC1">
      <w:pPr>
        <w:pStyle w:val="SpecRequirement"/>
        <w:ind w:left="432"/>
        <w:rPr>
          <w:rFonts w:cs="Arial"/>
        </w:rPr>
      </w:pPr>
      <w:r w:rsidRPr="009B2EC1">
        <w:rPr>
          <w:rFonts w:cs="Arial"/>
        </w:rPr>
        <w:t xml:space="preserve">The </w:t>
      </w:r>
      <w:r w:rsidR="007277FD">
        <w:rPr>
          <w:rFonts w:cs="Arial"/>
        </w:rPr>
        <w:t>host</w:t>
      </w:r>
      <w:r w:rsidRPr="009B2EC1">
        <w:rPr>
          <w:rFonts w:cs="Arial"/>
        </w:rPr>
        <w:t xml:space="preserve"> </w:t>
      </w:r>
      <w:r w:rsidR="007277FD">
        <w:rPr>
          <w:rFonts w:cs="Arial"/>
        </w:rPr>
        <w:t>ECU</w:t>
      </w:r>
      <w:r w:rsidR="007277FD" w:rsidRPr="009B2EC1">
        <w:rPr>
          <w:rFonts w:cs="Arial"/>
        </w:rPr>
        <w:t xml:space="preserve"> </w:t>
      </w:r>
      <w:r w:rsidRPr="009B2EC1">
        <w:rPr>
          <w:rFonts w:cs="Arial"/>
        </w:rPr>
        <w:t>shall set</w:t>
      </w:r>
      <w:r w:rsidR="00CF0D47">
        <w:rPr>
          <w:rFonts w:cs="Arial"/>
        </w:rPr>
        <w:t xml:space="preserve"> </w:t>
      </w:r>
      <w:r w:rsidRPr="009B2EC1">
        <w:rPr>
          <w:rFonts w:cs="Arial"/>
        </w:rPr>
        <w:t xml:space="preserve">DTC “LVDS Link Fault” based on this error. </w:t>
      </w:r>
      <w:r w:rsidR="00BD479A">
        <w:rPr>
          <w:rFonts w:cs="Arial"/>
        </w:rPr>
        <w:t>This will indicate</w:t>
      </w:r>
      <w:r w:rsidRPr="009B2EC1">
        <w:rPr>
          <w:rFonts w:cs="Arial"/>
        </w:rPr>
        <w:t xml:space="preserve"> a connection fault.</w:t>
      </w:r>
    </w:p>
    <w:p w14:paraId="622C5FCF" w14:textId="77777777" w:rsidR="009B2EC1" w:rsidRDefault="009B2EC1" w:rsidP="009B2EC1">
      <w:pPr>
        <w:pStyle w:val="SpecRequirement"/>
        <w:ind w:left="432"/>
        <w:rPr>
          <w:rFonts w:cs="Arial"/>
        </w:rPr>
      </w:pPr>
    </w:p>
    <w:p w14:paraId="19CF1067" w14:textId="6F93F938" w:rsidR="0094406D" w:rsidRDefault="0094406D" w:rsidP="006B0D89">
      <w:pPr>
        <w:pStyle w:val="SpecRequirement"/>
        <w:ind w:firstLine="432"/>
      </w:pPr>
      <w:r>
        <w:t>Lock Status</w:t>
      </w:r>
    </w:p>
    <w:p w14:paraId="72D611C4" w14:textId="79B1ABF1" w:rsidR="006B0D89" w:rsidRPr="006B0D89" w:rsidRDefault="00DC04B7" w:rsidP="006B0D89">
      <w:pPr>
        <w:pStyle w:val="SpecRequirement"/>
        <w:ind w:firstLine="432"/>
      </w:pPr>
      <w:del w:id="812" w:author="Manthripragada, Sravanthi (S.)" w:date="2019-03-29T15:26:00Z">
        <w:r w:rsidDel="005D562D">
          <w:delText>DL</w:delText>
        </w:r>
        <w:r w:rsidR="006B0D89" w:rsidRPr="006B0D89" w:rsidDel="005D562D">
          <w:delText>_FPD LINK III_LINK_REQ</w:delText>
        </w:r>
      </w:del>
      <w:ins w:id="813" w:author="Manthripragada, Sravanthi (S.)" w:date="2019-03-29T15:26:00Z">
        <w:r w:rsidR="005D562D">
          <w:t>DL_FPD LINK_REQ</w:t>
        </w:r>
      </w:ins>
      <w:r w:rsidR="006B0D89" w:rsidRPr="006B0D89">
        <w:t>__</w:t>
      </w:r>
      <w:r w:rsidR="009B2EC1">
        <w:t>3.</w:t>
      </w:r>
      <w:r w:rsidR="00A523FF">
        <w:t>4</w:t>
      </w:r>
      <w:r w:rsidR="009B2EC1">
        <w:t>.</w:t>
      </w:r>
      <w:r w:rsidR="001B4465">
        <w:t xml:space="preserve">3.2 </w:t>
      </w:r>
    </w:p>
    <w:p w14:paraId="25B99C1D" w14:textId="2DFD7B2D" w:rsidR="0048533A" w:rsidRDefault="0048533A" w:rsidP="007C2AF3">
      <w:pPr>
        <w:pStyle w:val="SpecRequirement"/>
        <w:ind w:left="432"/>
        <w:rPr>
          <w:rFonts w:cs="Arial"/>
        </w:rPr>
      </w:pPr>
      <w:r w:rsidRPr="0048533A">
        <w:rPr>
          <w:rFonts w:cs="Arial"/>
        </w:rPr>
        <w:t xml:space="preserve">The </w:t>
      </w:r>
      <w:r w:rsidR="0082262A">
        <w:rPr>
          <w:rFonts w:cs="Arial"/>
        </w:rPr>
        <w:t>h</w:t>
      </w:r>
      <w:r w:rsidR="0082262A" w:rsidRPr="0048533A">
        <w:rPr>
          <w:rFonts w:cs="Arial"/>
        </w:rPr>
        <w:t xml:space="preserve">ost </w:t>
      </w:r>
      <w:r w:rsidR="0082262A">
        <w:rPr>
          <w:rFonts w:cs="Arial"/>
        </w:rPr>
        <w:t>m</w:t>
      </w:r>
      <w:r w:rsidR="00442F6E">
        <w:rPr>
          <w:rFonts w:cs="Arial"/>
        </w:rPr>
        <w:t>icroprocessor</w:t>
      </w:r>
      <w:r w:rsidRPr="0048533A">
        <w:rPr>
          <w:rFonts w:cs="Arial"/>
        </w:rPr>
        <w:t xml:space="preserve"> shall monitor the </w:t>
      </w:r>
      <w:r w:rsidR="009909D9">
        <w:rPr>
          <w:rFonts w:cs="Arial"/>
        </w:rPr>
        <w:t xml:space="preserve">LOCK Pin or </w:t>
      </w:r>
      <w:r w:rsidR="009909D9" w:rsidRPr="0048533A">
        <w:rPr>
          <w:rFonts w:cs="Arial"/>
        </w:rPr>
        <w:t xml:space="preserve">LOCK </w:t>
      </w:r>
      <w:r w:rsidR="009909D9">
        <w:rPr>
          <w:rFonts w:cs="Arial"/>
        </w:rPr>
        <w:t xml:space="preserve">status change </w:t>
      </w:r>
      <w:r w:rsidR="009909D9" w:rsidRPr="0048533A">
        <w:rPr>
          <w:rFonts w:cs="Arial"/>
        </w:rPr>
        <w:t xml:space="preserve">register </w:t>
      </w:r>
      <w:r w:rsidR="009909D9">
        <w:rPr>
          <w:rFonts w:cs="Arial"/>
        </w:rPr>
        <w:t xml:space="preserve">if available </w:t>
      </w:r>
      <w:r w:rsidRPr="0048533A">
        <w:rPr>
          <w:rFonts w:cs="Arial"/>
        </w:rPr>
        <w:t xml:space="preserve">for any loss-of-lock and </w:t>
      </w:r>
      <w:r w:rsidR="001A1835">
        <w:rPr>
          <w:rFonts w:cs="Arial"/>
        </w:rPr>
        <w:t xml:space="preserve">shall have the ability to </w:t>
      </w:r>
      <w:r w:rsidRPr="0048533A">
        <w:rPr>
          <w:rFonts w:cs="Arial"/>
        </w:rPr>
        <w:t xml:space="preserve">set </w:t>
      </w:r>
      <w:r>
        <w:rPr>
          <w:rFonts w:cs="Arial"/>
        </w:rPr>
        <w:t xml:space="preserve">DID “Loss of Lock” if the </w:t>
      </w:r>
      <w:r w:rsidRPr="0048533A">
        <w:rPr>
          <w:rFonts w:cs="Arial"/>
        </w:rPr>
        <w:t>local node reports a loss-of-lock event.</w:t>
      </w:r>
    </w:p>
    <w:p w14:paraId="68BEB9E5" w14:textId="06EDB522" w:rsidR="009909D9" w:rsidRDefault="0048533A">
      <w:pPr>
        <w:pStyle w:val="SpecRequirement"/>
        <w:ind w:left="432"/>
        <w:rPr>
          <w:rFonts w:cs="Arial"/>
        </w:rPr>
      </w:pPr>
      <w:r w:rsidRPr="0048533A">
        <w:rPr>
          <w:rFonts w:cs="Arial"/>
        </w:rPr>
        <w:t xml:space="preserve">The host </w:t>
      </w:r>
      <w:r w:rsidR="0082262A">
        <w:rPr>
          <w:rFonts w:cs="Arial"/>
        </w:rPr>
        <w:t>m</w:t>
      </w:r>
      <w:r w:rsidR="00442F6E">
        <w:rPr>
          <w:rFonts w:cs="Arial"/>
        </w:rPr>
        <w:t>icroprocessor</w:t>
      </w:r>
      <w:r w:rsidRPr="0048533A">
        <w:rPr>
          <w:rFonts w:cs="Arial"/>
        </w:rPr>
        <w:t xml:space="preserve"> shall implement a counter and </w:t>
      </w:r>
      <w:r w:rsidR="001A1835">
        <w:rPr>
          <w:rFonts w:cs="Arial"/>
        </w:rPr>
        <w:t xml:space="preserve">have the ability to </w:t>
      </w:r>
      <w:r w:rsidRPr="0048533A">
        <w:rPr>
          <w:rFonts w:cs="Arial"/>
        </w:rPr>
        <w:t>set DTC “Loss of Lock” if there are greater than 5 loss-of-lock events during any single ignition cycle. Th</w:t>
      </w:r>
      <w:r w:rsidR="001A1835">
        <w:rPr>
          <w:rFonts w:cs="Arial"/>
        </w:rPr>
        <w:t>is will indicate</w:t>
      </w:r>
      <w:r w:rsidRPr="0048533A">
        <w:rPr>
          <w:rFonts w:cs="Arial"/>
        </w:rPr>
        <w:t xml:space="preserve"> a signal-quality problem with communication to the remote node.</w:t>
      </w:r>
    </w:p>
    <w:p w14:paraId="15A90323" w14:textId="77777777" w:rsidR="00883C37" w:rsidRDefault="00883C37" w:rsidP="00883C37">
      <w:pPr>
        <w:pStyle w:val="SpecRequirement"/>
        <w:ind w:firstLine="432"/>
      </w:pPr>
    </w:p>
    <w:p w14:paraId="70F93AAF" w14:textId="3DD4924A" w:rsidR="0094406D" w:rsidRDefault="0094406D" w:rsidP="00883C37">
      <w:pPr>
        <w:pStyle w:val="SpecRequirement"/>
        <w:ind w:firstLine="432"/>
      </w:pPr>
      <w:r w:rsidRPr="0094406D">
        <w:t>Unexpected Reset</w:t>
      </w:r>
    </w:p>
    <w:p w14:paraId="49706690" w14:textId="301E2C32" w:rsidR="00883C37" w:rsidRDefault="00DC04B7" w:rsidP="00883C37">
      <w:pPr>
        <w:pStyle w:val="SpecRequirement"/>
        <w:ind w:firstLine="432"/>
      </w:pPr>
      <w:del w:id="814" w:author="Manthripragada, Sravanthi (S.)" w:date="2019-03-29T15:26:00Z">
        <w:r w:rsidDel="005D562D">
          <w:delText>DL</w:delText>
        </w:r>
        <w:r w:rsidR="006C3419" w:rsidRPr="006B0D89" w:rsidDel="005D562D">
          <w:delText>_FPD LINK III_LINK_REQ</w:delText>
        </w:r>
      </w:del>
      <w:ins w:id="815" w:author="Manthripragada, Sravanthi (S.)" w:date="2019-03-29T15:26:00Z">
        <w:r w:rsidR="005D562D">
          <w:t>DL_FPD LINK_REQ</w:t>
        </w:r>
      </w:ins>
      <w:r w:rsidR="006C3419" w:rsidRPr="006B0D89">
        <w:t>__</w:t>
      </w:r>
      <w:r w:rsidR="006C3419">
        <w:t>3.</w:t>
      </w:r>
      <w:r w:rsidR="00A523FF">
        <w:t>4</w:t>
      </w:r>
      <w:r w:rsidR="006C3419">
        <w:t>.3.</w:t>
      </w:r>
      <w:r w:rsidR="001B4465">
        <w:t xml:space="preserve">3 </w:t>
      </w:r>
    </w:p>
    <w:p w14:paraId="71E61CFE" w14:textId="5BA9FBA6" w:rsidR="00600371" w:rsidRPr="00883C37" w:rsidRDefault="006C3419" w:rsidP="007C2AF3">
      <w:pPr>
        <w:pStyle w:val="SpecRequirement"/>
        <w:ind w:left="432"/>
      </w:pPr>
      <w:r w:rsidRPr="006C3419">
        <w:rPr>
          <w:rFonts w:cs="Arial"/>
        </w:rPr>
        <w:t xml:space="preserve">The </w:t>
      </w:r>
      <w:r w:rsidR="00600371">
        <w:rPr>
          <w:rFonts w:cs="Arial"/>
        </w:rPr>
        <w:t>local</w:t>
      </w:r>
      <w:r w:rsidRPr="006C3419">
        <w:rPr>
          <w:rFonts w:cs="Arial"/>
        </w:rPr>
        <w:t xml:space="preserve"> node register</w:t>
      </w:r>
      <w:r w:rsidR="00BD479A">
        <w:rPr>
          <w:rFonts w:cs="Arial"/>
        </w:rPr>
        <w:t xml:space="preserve"> </w:t>
      </w:r>
      <w:r w:rsidR="00DB04E2" w:rsidRPr="00DB04E2">
        <w:rPr>
          <w:rFonts w:cs="Arial"/>
        </w:rPr>
        <w:t>LOCK_STS</w:t>
      </w:r>
      <w:r w:rsidR="00BD479A">
        <w:rPr>
          <w:rFonts w:cs="Arial"/>
        </w:rPr>
        <w:t xml:space="preserve"> </w:t>
      </w:r>
      <w:r w:rsidRPr="006C3419">
        <w:rPr>
          <w:rFonts w:cs="Arial"/>
        </w:rPr>
        <w:t xml:space="preserve">is set (=1) when </w:t>
      </w:r>
      <w:r w:rsidR="00A94655">
        <w:rPr>
          <w:rFonts w:cs="Arial"/>
        </w:rPr>
        <w:t>lock is achieved</w:t>
      </w:r>
      <w:r w:rsidRPr="006C3419">
        <w:rPr>
          <w:rFonts w:cs="Arial"/>
        </w:rPr>
        <w:t xml:space="preserve">. Any transition from 1 -&gt; 0 during normal operation indicates </w:t>
      </w:r>
      <w:r w:rsidR="00600371">
        <w:rPr>
          <w:rFonts w:cs="Arial"/>
        </w:rPr>
        <w:t xml:space="preserve">an unexpected reset. </w:t>
      </w:r>
    </w:p>
    <w:p w14:paraId="515127E1" w14:textId="31AF57E6" w:rsidR="00103F89" w:rsidRDefault="00600371" w:rsidP="007C2AF3">
      <w:pPr>
        <w:pStyle w:val="SpecRequirement"/>
        <w:ind w:left="432"/>
        <w:rPr>
          <w:rFonts w:cs="Arial"/>
        </w:rPr>
      </w:pPr>
      <w:r>
        <w:rPr>
          <w:rFonts w:cs="Arial"/>
        </w:rPr>
        <w:t>T</w:t>
      </w:r>
      <w:r w:rsidR="006C3419" w:rsidRPr="006C3419">
        <w:rPr>
          <w:rFonts w:cs="Arial"/>
        </w:rPr>
        <w:t xml:space="preserve">he host </w:t>
      </w:r>
      <w:r w:rsidR="0082262A">
        <w:rPr>
          <w:rFonts w:cs="Arial"/>
        </w:rPr>
        <w:t>m</w:t>
      </w:r>
      <w:r w:rsidR="00442F6E">
        <w:rPr>
          <w:rFonts w:cs="Arial"/>
        </w:rPr>
        <w:t>icroprocessor</w:t>
      </w:r>
      <w:r w:rsidR="006C3419" w:rsidRPr="006C3419">
        <w:rPr>
          <w:rFonts w:cs="Arial"/>
        </w:rPr>
        <w:t xml:space="preserve"> shall </w:t>
      </w:r>
      <w:r w:rsidR="0028562F">
        <w:rPr>
          <w:rFonts w:cs="Arial"/>
        </w:rPr>
        <w:t xml:space="preserve">have the ability to </w:t>
      </w:r>
      <w:r w:rsidR="006C3419" w:rsidRPr="006C3419">
        <w:rPr>
          <w:rFonts w:cs="Arial"/>
        </w:rPr>
        <w:t xml:space="preserve">monitor </w:t>
      </w:r>
      <w:r>
        <w:rPr>
          <w:rFonts w:cs="Arial"/>
        </w:rPr>
        <w:t>this</w:t>
      </w:r>
      <w:r w:rsidR="006C3419">
        <w:rPr>
          <w:rFonts w:cs="Arial"/>
        </w:rPr>
        <w:t xml:space="preserve"> register</w:t>
      </w:r>
      <w:r w:rsidR="006C3419" w:rsidRPr="006C3419">
        <w:rPr>
          <w:rFonts w:cs="Arial"/>
        </w:rPr>
        <w:t xml:space="preserve"> </w:t>
      </w:r>
      <w:r w:rsidR="00103F89">
        <w:rPr>
          <w:rFonts w:cs="Arial"/>
        </w:rPr>
        <w:t>and record this event,</w:t>
      </w:r>
    </w:p>
    <w:p w14:paraId="7535E4C9" w14:textId="68ECBC4E" w:rsidR="006C3419" w:rsidRDefault="00103F89" w:rsidP="007C2AF3">
      <w:pPr>
        <w:pStyle w:val="SpecRequirement"/>
        <w:ind w:left="432"/>
        <w:rPr>
          <w:rFonts w:cs="Arial"/>
        </w:rPr>
      </w:pPr>
      <w:r>
        <w:rPr>
          <w:rFonts w:cs="Arial"/>
        </w:rPr>
        <w:t xml:space="preserve">This event can be reported via </w:t>
      </w:r>
      <w:r w:rsidR="006C3419">
        <w:rPr>
          <w:rFonts w:cs="Arial"/>
        </w:rPr>
        <w:t xml:space="preserve">DID </w:t>
      </w:r>
      <w:r w:rsidR="001A1835">
        <w:rPr>
          <w:rFonts w:cs="Arial"/>
        </w:rPr>
        <w:t>“</w:t>
      </w:r>
      <w:r w:rsidR="006C3419">
        <w:rPr>
          <w:rFonts w:cs="Arial"/>
        </w:rPr>
        <w:t>Unexpected Reset</w:t>
      </w:r>
      <w:r w:rsidR="001A1835">
        <w:rPr>
          <w:rFonts w:cs="Arial"/>
        </w:rPr>
        <w:t>”</w:t>
      </w:r>
      <w:r w:rsidR="006C3419">
        <w:rPr>
          <w:rFonts w:cs="Arial"/>
        </w:rPr>
        <w:t xml:space="preserve"> if an </w:t>
      </w:r>
      <w:r w:rsidR="006C3419" w:rsidRPr="006C3419">
        <w:rPr>
          <w:rFonts w:cs="Arial"/>
        </w:rPr>
        <w:t>unexpected reset was detected.</w:t>
      </w:r>
      <w:r w:rsidR="006C3419">
        <w:rPr>
          <w:rFonts w:cs="Arial"/>
        </w:rPr>
        <w:t xml:space="preserve"> </w:t>
      </w:r>
    </w:p>
    <w:p w14:paraId="49B400AC" w14:textId="77777777" w:rsidR="0028562F" w:rsidRDefault="006C3419" w:rsidP="007C2AF3">
      <w:pPr>
        <w:pStyle w:val="SpecRequirement"/>
        <w:ind w:left="432"/>
        <w:rPr>
          <w:rFonts w:cs="Arial"/>
        </w:rPr>
      </w:pPr>
      <w:r w:rsidRPr="006C3419">
        <w:rPr>
          <w:rFonts w:cs="Arial"/>
        </w:rPr>
        <w:t xml:space="preserve">The </w:t>
      </w:r>
      <w:r w:rsidR="0082262A">
        <w:rPr>
          <w:rFonts w:cs="Arial"/>
        </w:rPr>
        <w:t>h</w:t>
      </w:r>
      <w:r w:rsidR="0082262A" w:rsidRPr="006C3419">
        <w:rPr>
          <w:rFonts w:cs="Arial"/>
        </w:rPr>
        <w:t xml:space="preserve">ost </w:t>
      </w:r>
      <w:r w:rsidR="0082262A">
        <w:rPr>
          <w:rFonts w:cs="Arial"/>
        </w:rPr>
        <w:t>m</w:t>
      </w:r>
      <w:r w:rsidR="00442F6E">
        <w:rPr>
          <w:rFonts w:cs="Arial"/>
        </w:rPr>
        <w:t>icroprocessor</w:t>
      </w:r>
      <w:r w:rsidRPr="006C3419">
        <w:rPr>
          <w:rFonts w:cs="Arial"/>
        </w:rPr>
        <w:t xml:space="preserve"> shall implement a counter and </w:t>
      </w:r>
      <w:r w:rsidR="001A1835">
        <w:rPr>
          <w:rFonts w:cs="Arial"/>
        </w:rPr>
        <w:t xml:space="preserve">have the ability to </w:t>
      </w:r>
      <w:r w:rsidR="0028562F">
        <w:rPr>
          <w:rFonts w:cs="Arial"/>
        </w:rPr>
        <w:t>record this event.</w:t>
      </w:r>
    </w:p>
    <w:p w14:paraId="03F80253" w14:textId="72427DA3" w:rsidR="006C3419" w:rsidRDefault="0028562F" w:rsidP="007C2AF3">
      <w:pPr>
        <w:pStyle w:val="SpecRequirement"/>
        <w:ind w:left="432"/>
        <w:rPr>
          <w:rFonts w:cs="Arial"/>
        </w:rPr>
      </w:pPr>
      <w:r>
        <w:rPr>
          <w:rFonts w:cs="Arial"/>
        </w:rPr>
        <w:t xml:space="preserve">This event can be reported via </w:t>
      </w:r>
      <w:r w:rsidR="006C3419" w:rsidRPr="006C3419">
        <w:rPr>
          <w:rFonts w:cs="Arial"/>
        </w:rPr>
        <w:t xml:space="preserve">DTC </w:t>
      </w:r>
      <w:r w:rsidR="001A1835">
        <w:rPr>
          <w:rFonts w:cs="Arial"/>
        </w:rPr>
        <w:t>“</w:t>
      </w:r>
      <w:r w:rsidR="006C3419" w:rsidRPr="006C3419">
        <w:rPr>
          <w:rFonts w:cs="Arial"/>
        </w:rPr>
        <w:t>Unexpected Reset</w:t>
      </w:r>
      <w:r w:rsidR="001A1835">
        <w:rPr>
          <w:rFonts w:cs="Arial"/>
        </w:rPr>
        <w:t xml:space="preserve">” </w:t>
      </w:r>
      <w:r w:rsidR="006C3419" w:rsidRPr="006C3419">
        <w:rPr>
          <w:rFonts w:cs="Arial"/>
        </w:rPr>
        <w:t>if there are greater than 5 events detected during any single ignition cycle.</w:t>
      </w:r>
    </w:p>
    <w:p w14:paraId="166C3115" w14:textId="77777777" w:rsidR="00135CFF" w:rsidRDefault="00135CFF" w:rsidP="003F168F">
      <w:pPr>
        <w:pStyle w:val="SpecRequirement"/>
      </w:pPr>
    </w:p>
    <w:p w14:paraId="1C2BB6F2" w14:textId="56C16643" w:rsidR="0094406D" w:rsidRDefault="0094406D" w:rsidP="007C2AF3">
      <w:pPr>
        <w:pStyle w:val="SpecRequirement"/>
        <w:ind w:firstLine="432"/>
      </w:pPr>
      <w:r>
        <w:t>P</w:t>
      </w:r>
      <w:r w:rsidRPr="0094406D">
        <w:t>eripheral device</w:t>
      </w:r>
      <w:r>
        <w:t xml:space="preserve"> reset request</w:t>
      </w:r>
    </w:p>
    <w:p w14:paraId="2E11CE3E" w14:textId="10924685" w:rsidR="00F3358B" w:rsidRPr="00F3358B" w:rsidRDefault="00DC04B7" w:rsidP="007C2AF3">
      <w:pPr>
        <w:pStyle w:val="SpecRequirement"/>
        <w:ind w:firstLine="432"/>
      </w:pPr>
      <w:del w:id="816" w:author="Manthripragada, Sravanthi (S.)" w:date="2019-03-29T15:26:00Z">
        <w:r w:rsidDel="005D562D">
          <w:delText>DL</w:delText>
        </w:r>
        <w:r w:rsidR="00F3358B" w:rsidRPr="006B0D89" w:rsidDel="005D562D">
          <w:delText>_FPD LINK III_LINK_REQ</w:delText>
        </w:r>
      </w:del>
      <w:ins w:id="817" w:author="Manthripragada, Sravanthi (S.)" w:date="2019-03-29T15:26:00Z">
        <w:r w:rsidR="005D562D">
          <w:t>DL_FPD LINK_REQ</w:t>
        </w:r>
      </w:ins>
      <w:r w:rsidR="00F3358B" w:rsidRPr="006B0D89">
        <w:t>__</w:t>
      </w:r>
      <w:r w:rsidR="00F3358B">
        <w:t>3.</w:t>
      </w:r>
      <w:r w:rsidR="00A523FF">
        <w:t>4</w:t>
      </w:r>
      <w:r w:rsidR="00F3358B">
        <w:t>.3.</w:t>
      </w:r>
      <w:r w:rsidR="001B4465">
        <w:t>4</w:t>
      </w:r>
    </w:p>
    <w:p w14:paraId="7AE32D00" w14:textId="7EB31508" w:rsidR="00F3358B" w:rsidRDefault="00F3358B" w:rsidP="00F3358B">
      <w:pPr>
        <w:pStyle w:val="SpecRequirement"/>
        <w:ind w:left="432"/>
        <w:rPr>
          <w:rFonts w:cs="Arial"/>
        </w:rPr>
      </w:pPr>
      <w:r w:rsidRPr="00F3358B">
        <w:rPr>
          <w:rFonts w:cs="Arial"/>
        </w:rPr>
        <w:t xml:space="preserve">The peripheral devices </w:t>
      </w:r>
      <w:r w:rsidR="003D4CC6">
        <w:rPr>
          <w:rFonts w:cs="Arial"/>
        </w:rPr>
        <w:t>connected to a</w:t>
      </w:r>
      <w:r w:rsidRPr="00F3358B">
        <w:rPr>
          <w:rFonts w:cs="Arial"/>
        </w:rPr>
        <w:t xml:space="preserve"> local/remote node </w:t>
      </w:r>
      <w:r w:rsidR="00212165">
        <w:rPr>
          <w:rFonts w:cs="Arial"/>
        </w:rPr>
        <w:t>are</w:t>
      </w:r>
      <w:r w:rsidRPr="00F3358B">
        <w:rPr>
          <w:rFonts w:cs="Arial"/>
        </w:rPr>
        <w:t xml:space="preserve"> </w:t>
      </w:r>
      <w:r w:rsidR="00212165" w:rsidRPr="00F3358B">
        <w:rPr>
          <w:rFonts w:cs="Arial"/>
        </w:rPr>
        <w:t xml:space="preserve">permitted </w:t>
      </w:r>
      <w:r w:rsidR="00212165">
        <w:rPr>
          <w:rFonts w:cs="Arial"/>
        </w:rPr>
        <w:t>to</w:t>
      </w:r>
      <w:r w:rsidRPr="00F3358B">
        <w:rPr>
          <w:rFonts w:cs="Arial"/>
        </w:rPr>
        <w:t xml:space="preserve"> request a full power-cycle. These devices </w:t>
      </w:r>
      <w:r w:rsidR="00600371">
        <w:rPr>
          <w:rFonts w:cs="Arial"/>
        </w:rPr>
        <w:t xml:space="preserve">usually </w:t>
      </w:r>
      <w:r w:rsidRPr="00F3358B">
        <w:rPr>
          <w:rFonts w:cs="Arial"/>
        </w:rPr>
        <w:t>make this request after detecting loss-of-lock, low-voltage dropout, and backlight fault. The</w:t>
      </w:r>
      <w:r w:rsidR="00600371">
        <w:rPr>
          <w:rFonts w:cs="Arial"/>
        </w:rPr>
        <w:t xml:space="preserve"> host </w:t>
      </w:r>
      <w:r w:rsidR="00442F6E">
        <w:rPr>
          <w:rFonts w:cs="Arial"/>
        </w:rPr>
        <w:t>microprocessor</w:t>
      </w:r>
      <w:r w:rsidR="00600371">
        <w:rPr>
          <w:rFonts w:cs="Arial"/>
        </w:rPr>
        <w:t xml:space="preserve"> shall comply with this request only </w:t>
      </w:r>
      <w:r w:rsidRPr="00F3358B">
        <w:rPr>
          <w:rFonts w:cs="Arial"/>
        </w:rPr>
        <w:t>if the fault can be fixed by</w:t>
      </w:r>
      <w:r w:rsidR="0018579B">
        <w:rPr>
          <w:rFonts w:cs="Arial"/>
        </w:rPr>
        <w:t xml:space="preserve"> soft reset or</w:t>
      </w:r>
      <w:r w:rsidRPr="00F3358B">
        <w:rPr>
          <w:rFonts w:cs="Arial"/>
        </w:rPr>
        <w:t xml:space="preserve"> cycling power.</w:t>
      </w:r>
    </w:p>
    <w:p w14:paraId="62749B45" w14:textId="39AB6679" w:rsidR="003D4CC6" w:rsidRDefault="00160BC1" w:rsidP="00160BC1">
      <w:pPr>
        <w:pStyle w:val="SpecRequirement"/>
        <w:ind w:left="432"/>
        <w:rPr>
          <w:rFonts w:cs="Arial"/>
        </w:rPr>
      </w:pPr>
      <w:r>
        <w:rPr>
          <w:rFonts w:cs="Arial"/>
        </w:rPr>
        <w:t>T</w:t>
      </w:r>
      <w:r w:rsidRPr="00390C22">
        <w:rPr>
          <w:rFonts w:cs="Arial"/>
        </w:rPr>
        <w:t xml:space="preserve">he host </w:t>
      </w:r>
      <w:r w:rsidR="00442F6E">
        <w:rPr>
          <w:rFonts w:cs="Arial"/>
        </w:rPr>
        <w:t>microprocessor</w:t>
      </w:r>
      <w:r w:rsidRPr="00390C22">
        <w:rPr>
          <w:rFonts w:cs="Arial"/>
        </w:rPr>
        <w:t xml:space="preserve"> shall</w:t>
      </w:r>
      <w:r w:rsidR="003D4CC6">
        <w:rPr>
          <w:rFonts w:cs="Arial"/>
        </w:rPr>
        <w:t xml:space="preserve"> </w:t>
      </w:r>
      <w:r w:rsidR="0035097F">
        <w:rPr>
          <w:rFonts w:cs="Arial"/>
        </w:rPr>
        <w:t>first attempt a soft rest using the r</w:t>
      </w:r>
      <w:r w:rsidR="0035097F" w:rsidRPr="0035097F">
        <w:rPr>
          <w:rFonts w:cs="Arial"/>
        </w:rPr>
        <w:t>eset</w:t>
      </w:r>
      <w:r w:rsidR="0035097F">
        <w:rPr>
          <w:rFonts w:cs="Arial"/>
        </w:rPr>
        <w:t xml:space="preserve"> register and </w:t>
      </w:r>
      <w:r w:rsidR="003D4CC6">
        <w:rPr>
          <w:rFonts w:cs="Arial"/>
        </w:rPr>
        <w:t>then</w:t>
      </w:r>
      <w:r w:rsidRPr="00390C22">
        <w:rPr>
          <w:rFonts w:cs="Arial"/>
        </w:rPr>
        <w:t xml:space="preserve"> perform a controlled power shutdown</w:t>
      </w:r>
      <w:r w:rsidR="003D4CC6">
        <w:rPr>
          <w:rFonts w:cs="Arial"/>
        </w:rPr>
        <w:t xml:space="preserve">, </w:t>
      </w:r>
      <w:r w:rsidRPr="00390C22">
        <w:rPr>
          <w:rFonts w:cs="Arial"/>
        </w:rPr>
        <w:t>re-enable power to the local node and perform a normal re-initialization sequence</w:t>
      </w:r>
      <w:r>
        <w:rPr>
          <w:rFonts w:cs="Arial"/>
        </w:rPr>
        <w:t>.</w:t>
      </w:r>
    </w:p>
    <w:p w14:paraId="78426364" w14:textId="3B7E6AC5" w:rsidR="00F3358B" w:rsidRPr="00F3358B" w:rsidRDefault="00F3358B" w:rsidP="00160BC1">
      <w:pPr>
        <w:pStyle w:val="SpecRequirement"/>
        <w:ind w:left="432"/>
        <w:rPr>
          <w:rFonts w:cs="Arial"/>
        </w:rPr>
      </w:pPr>
      <w:r w:rsidRPr="00F3358B">
        <w:rPr>
          <w:rFonts w:cs="Arial"/>
        </w:rPr>
        <w:t xml:space="preserve">The host </w:t>
      </w:r>
      <w:r w:rsidR="0082262A">
        <w:rPr>
          <w:rFonts w:cs="Arial"/>
        </w:rPr>
        <w:t>microprocessor</w:t>
      </w:r>
      <w:r w:rsidR="0082262A" w:rsidRPr="00F3358B" w:rsidDel="0082262A">
        <w:rPr>
          <w:rFonts w:cs="Arial"/>
        </w:rPr>
        <w:t xml:space="preserve"> </w:t>
      </w:r>
      <w:r w:rsidRPr="00F3358B">
        <w:rPr>
          <w:rFonts w:cs="Arial"/>
        </w:rPr>
        <w:t xml:space="preserve">shall </w:t>
      </w:r>
      <w:r w:rsidR="00212165">
        <w:rPr>
          <w:rFonts w:cs="Arial"/>
        </w:rPr>
        <w:t xml:space="preserve">keep track of </w:t>
      </w:r>
      <w:r w:rsidR="00600371">
        <w:rPr>
          <w:rFonts w:cs="Arial"/>
        </w:rPr>
        <w:t xml:space="preserve">these </w:t>
      </w:r>
      <w:r w:rsidR="00212165">
        <w:rPr>
          <w:rFonts w:cs="Arial"/>
        </w:rPr>
        <w:t>reset requests and</w:t>
      </w:r>
      <w:r w:rsidRPr="00F3358B">
        <w:rPr>
          <w:rFonts w:cs="Arial"/>
        </w:rPr>
        <w:t xml:space="preserve"> </w:t>
      </w:r>
      <w:r w:rsidR="001A1835">
        <w:rPr>
          <w:rFonts w:cs="Arial"/>
        </w:rPr>
        <w:t>have the ability to</w:t>
      </w:r>
      <w:r w:rsidR="00103F89">
        <w:rPr>
          <w:rFonts w:cs="Arial"/>
        </w:rPr>
        <w:t xml:space="preserve"> record this event. The hose ECU can report this event via</w:t>
      </w:r>
      <w:r w:rsidRPr="00F3358B">
        <w:rPr>
          <w:rFonts w:cs="Arial"/>
        </w:rPr>
        <w:t xml:space="preserve"> DID </w:t>
      </w:r>
      <w:r w:rsidR="001A1835">
        <w:rPr>
          <w:rFonts w:cs="Arial"/>
        </w:rPr>
        <w:t>“</w:t>
      </w:r>
      <w:r w:rsidRPr="00F3358B">
        <w:rPr>
          <w:rFonts w:cs="Arial"/>
        </w:rPr>
        <w:t>Reset Request: I2C Slave Micro</w:t>
      </w:r>
      <w:r w:rsidR="001A1835">
        <w:rPr>
          <w:rFonts w:cs="Arial"/>
        </w:rPr>
        <w:t>”</w:t>
      </w:r>
      <w:r w:rsidRPr="00F3358B">
        <w:rPr>
          <w:rFonts w:cs="Arial"/>
        </w:rPr>
        <w:t xml:space="preserve"> </w:t>
      </w:r>
    </w:p>
    <w:p w14:paraId="2B56D57D" w14:textId="77777777" w:rsidR="00103F89" w:rsidRDefault="00F3358B" w:rsidP="00600371">
      <w:pPr>
        <w:pStyle w:val="SpecRequirement"/>
        <w:ind w:left="432"/>
        <w:rPr>
          <w:rFonts w:cs="Arial"/>
        </w:rPr>
      </w:pPr>
      <w:r w:rsidRPr="00F3358B">
        <w:rPr>
          <w:rFonts w:cs="Arial"/>
        </w:rPr>
        <w:t xml:space="preserve">The </w:t>
      </w:r>
      <w:r w:rsidR="009B2EC1">
        <w:rPr>
          <w:rFonts w:cs="Arial"/>
        </w:rPr>
        <w:t xml:space="preserve">host </w:t>
      </w:r>
      <w:r w:rsidR="0082262A">
        <w:rPr>
          <w:rFonts w:cs="Arial"/>
        </w:rPr>
        <w:t>microprocessor</w:t>
      </w:r>
      <w:r w:rsidRPr="00F3358B">
        <w:rPr>
          <w:rFonts w:cs="Arial"/>
        </w:rPr>
        <w:t xml:space="preserve"> shall implement a counter </w:t>
      </w:r>
      <w:r w:rsidR="00103F89">
        <w:rPr>
          <w:rFonts w:cs="Arial"/>
        </w:rPr>
        <w:t xml:space="preserve">to keep count of this event. </w:t>
      </w:r>
    </w:p>
    <w:p w14:paraId="1223CE0A" w14:textId="17305845" w:rsidR="00600371" w:rsidRDefault="00103F89" w:rsidP="00600371">
      <w:pPr>
        <w:pStyle w:val="SpecRequirement"/>
        <w:ind w:left="432"/>
        <w:rPr>
          <w:rFonts w:cs="Arial"/>
        </w:rPr>
      </w:pPr>
      <w:r>
        <w:rPr>
          <w:rFonts w:cs="Arial"/>
        </w:rPr>
        <w:t xml:space="preserve">This event can be reported via </w:t>
      </w:r>
      <w:r w:rsidR="00F3358B" w:rsidRPr="00F3358B">
        <w:rPr>
          <w:rFonts w:cs="Arial"/>
        </w:rPr>
        <w:t xml:space="preserve">DTC </w:t>
      </w:r>
      <w:r w:rsidR="001A1835">
        <w:rPr>
          <w:rFonts w:cs="Arial"/>
        </w:rPr>
        <w:t>“Multiple r</w:t>
      </w:r>
      <w:r w:rsidR="001A1835" w:rsidRPr="00F3358B">
        <w:rPr>
          <w:rFonts w:cs="Arial"/>
        </w:rPr>
        <w:t xml:space="preserve">eset </w:t>
      </w:r>
      <w:r w:rsidR="001A1835">
        <w:rPr>
          <w:rFonts w:cs="Arial"/>
        </w:rPr>
        <w:t>r</w:t>
      </w:r>
      <w:r w:rsidR="001A1835" w:rsidRPr="00F3358B">
        <w:rPr>
          <w:rFonts w:cs="Arial"/>
        </w:rPr>
        <w:t>equest</w:t>
      </w:r>
      <w:r w:rsidR="001A1835">
        <w:rPr>
          <w:rFonts w:cs="Arial"/>
        </w:rPr>
        <w:t xml:space="preserve">s </w:t>
      </w:r>
      <w:r w:rsidR="0055014D">
        <w:rPr>
          <w:rFonts w:cs="Arial"/>
        </w:rPr>
        <w:t>received</w:t>
      </w:r>
      <w:r w:rsidR="001A1835">
        <w:rPr>
          <w:rFonts w:cs="Arial"/>
        </w:rPr>
        <w:t>”</w:t>
      </w:r>
      <w:r w:rsidR="00F3358B" w:rsidRPr="00F3358B">
        <w:rPr>
          <w:rFonts w:cs="Arial"/>
        </w:rPr>
        <w:t xml:space="preserve"> if there are greater than 5 reset requests during any single ignition cycle</w:t>
      </w:r>
      <w:r>
        <w:rPr>
          <w:rFonts w:cs="Arial"/>
        </w:rPr>
        <w:t>.</w:t>
      </w:r>
    </w:p>
    <w:p w14:paraId="60A8702B" w14:textId="260418FC" w:rsidR="004B303E" w:rsidRDefault="004B303E" w:rsidP="007C2AF3">
      <w:pPr>
        <w:pStyle w:val="SpecRequirement"/>
        <w:rPr>
          <w:rFonts w:cs="Arial"/>
        </w:rPr>
      </w:pPr>
    </w:p>
    <w:p w14:paraId="007ABC89" w14:textId="5FF55C52" w:rsidR="0094406D" w:rsidRDefault="0094406D" w:rsidP="007C2AF3">
      <w:pPr>
        <w:pStyle w:val="SpecRequirement"/>
        <w:ind w:firstLine="432"/>
      </w:pPr>
      <w:r>
        <w:t xml:space="preserve">Loss of communication  </w:t>
      </w:r>
    </w:p>
    <w:p w14:paraId="20BA022D" w14:textId="56A81350" w:rsidR="004B303E" w:rsidRPr="004B303E" w:rsidRDefault="00DC04B7" w:rsidP="007C2AF3">
      <w:pPr>
        <w:pStyle w:val="SpecRequirement"/>
        <w:ind w:firstLine="432"/>
      </w:pPr>
      <w:del w:id="818" w:author="Manthripragada, Sravanthi (S.)" w:date="2019-03-29T15:26:00Z">
        <w:r w:rsidDel="005D562D">
          <w:delText>DL</w:delText>
        </w:r>
        <w:r w:rsidR="004B303E" w:rsidRPr="006B0D89" w:rsidDel="005D562D">
          <w:delText>_FPD LINK III_LINK_REQ</w:delText>
        </w:r>
      </w:del>
      <w:ins w:id="819" w:author="Manthripragada, Sravanthi (S.)" w:date="2019-03-29T15:26:00Z">
        <w:r w:rsidR="005D562D">
          <w:t>DL_FPD LINK_REQ</w:t>
        </w:r>
      </w:ins>
      <w:r w:rsidR="004B303E" w:rsidRPr="006B0D89">
        <w:t>__</w:t>
      </w:r>
      <w:r w:rsidR="004B303E">
        <w:t>3.</w:t>
      </w:r>
      <w:r w:rsidR="00A523FF">
        <w:t>4</w:t>
      </w:r>
      <w:r w:rsidR="004B303E">
        <w:t>.3.</w:t>
      </w:r>
      <w:r w:rsidR="0048533A">
        <w:t>5</w:t>
      </w:r>
      <w:r w:rsidR="004B303E">
        <w:t xml:space="preserve"> </w:t>
      </w:r>
    </w:p>
    <w:p w14:paraId="43C58FF2" w14:textId="0CA0F3C8" w:rsidR="004B303E" w:rsidRPr="004B303E" w:rsidRDefault="004B303E" w:rsidP="004B303E">
      <w:pPr>
        <w:pStyle w:val="SpecRequirement"/>
        <w:ind w:left="432"/>
        <w:rPr>
          <w:rFonts w:cs="Arial"/>
        </w:rPr>
      </w:pPr>
      <w:r w:rsidRPr="004B303E">
        <w:rPr>
          <w:rFonts w:cs="Arial"/>
        </w:rPr>
        <w:t xml:space="preserve">During normal operation, the </w:t>
      </w:r>
      <w:r w:rsidR="0082262A">
        <w:rPr>
          <w:rFonts w:cs="Arial"/>
        </w:rPr>
        <w:t>h</w:t>
      </w:r>
      <w:r w:rsidR="0082262A" w:rsidRPr="004B303E">
        <w:rPr>
          <w:rFonts w:cs="Arial"/>
        </w:rPr>
        <w:t xml:space="preserve">ost </w:t>
      </w:r>
      <w:r w:rsidR="0082262A">
        <w:rPr>
          <w:rFonts w:cs="Arial"/>
        </w:rPr>
        <w:t>m</w:t>
      </w:r>
      <w:r w:rsidR="00442F6E">
        <w:rPr>
          <w:rFonts w:cs="Arial"/>
        </w:rPr>
        <w:t>icroprocessor</w:t>
      </w:r>
      <w:r w:rsidRPr="004B303E">
        <w:rPr>
          <w:rFonts w:cs="Arial"/>
        </w:rPr>
        <w:t xml:space="preserve"> shall determine loss-of-communication by monitoring for I2C NAK response.</w:t>
      </w:r>
    </w:p>
    <w:p w14:paraId="46A81A28" w14:textId="2AF8E90B" w:rsidR="00FB3C76" w:rsidRDefault="004B303E" w:rsidP="00FB3C76">
      <w:pPr>
        <w:pStyle w:val="SpecRequirement"/>
        <w:ind w:left="432"/>
        <w:rPr>
          <w:rFonts w:cs="Arial"/>
        </w:rPr>
      </w:pPr>
      <w:r w:rsidRPr="004B303E">
        <w:rPr>
          <w:rFonts w:cs="Arial"/>
        </w:rPr>
        <w:t xml:space="preserve">If the </w:t>
      </w:r>
      <w:r w:rsidR="0082262A">
        <w:rPr>
          <w:rFonts w:cs="Arial"/>
        </w:rPr>
        <w:t>h</w:t>
      </w:r>
      <w:r w:rsidR="0082262A" w:rsidRPr="004B303E">
        <w:rPr>
          <w:rFonts w:cs="Arial"/>
        </w:rPr>
        <w:t xml:space="preserve">ost </w:t>
      </w:r>
      <w:r w:rsidR="0082262A">
        <w:rPr>
          <w:rFonts w:cs="Arial"/>
        </w:rPr>
        <w:t>m</w:t>
      </w:r>
      <w:r w:rsidR="00442F6E">
        <w:rPr>
          <w:rFonts w:cs="Arial"/>
        </w:rPr>
        <w:t>icroprocessor</w:t>
      </w:r>
      <w:r w:rsidRPr="004B303E">
        <w:rPr>
          <w:rFonts w:cs="Arial"/>
        </w:rPr>
        <w:t xml:space="preserve"> detects a condition where the LVDS link is operational but the </w:t>
      </w:r>
      <w:r>
        <w:rPr>
          <w:rFonts w:cs="Arial"/>
        </w:rPr>
        <w:t>remote</w:t>
      </w:r>
      <w:r w:rsidRPr="004B303E">
        <w:rPr>
          <w:rFonts w:cs="Arial"/>
        </w:rPr>
        <w:t xml:space="preserve"> </w:t>
      </w:r>
      <w:r>
        <w:rPr>
          <w:rFonts w:cs="Arial"/>
        </w:rPr>
        <w:t xml:space="preserve">node </w:t>
      </w:r>
      <w:r w:rsidR="00FB3C76">
        <w:rPr>
          <w:rFonts w:cs="Arial"/>
        </w:rPr>
        <w:t xml:space="preserve">detects an intermittent NAK the host </w:t>
      </w:r>
      <w:r w:rsidR="0082262A">
        <w:rPr>
          <w:rFonts w:cs="Arial"/>
        </w:rPr>
        <w:t>m</w:t>
      </w:r>
      <w:r w:rsidR="00442F6E">
        <w:rPr>
          <w:rFonts w:cs="Arial"/>
        </w:rPr>
        <w:t>icroprocessor</w:t>
      </w:r>
      <w:r w:rsidR="00FB3C76">
        <w:rPr>
          <w:rFonts w:cs="Arial"/>
        </w:rPr>
        <w:t xml:space="preserve"> will retry I2C transmission.</w:t>
      </w:r>
    </w:p>
    <w:p w14:paraId="0D301661" w14:textId="4B2B4AFF" w:rsidR="004B303E" w:rsidRPr="004B303E" w:rsidRDefault="00FB3C76" w:rsidP="00FB3C76">
      <w:pPr>
        <w:pStyle w:val="SpecRequirement"/>
        <w:ind w:left="432"/>
        <w:rPr>
          <w:rFonts w:cs="Arial"/>
        </w:rPr>
      </w:pPr>
      <w:r w:rsidRPr="004B303E">
        <w:rPr>
          <w:rFonts w:cs="Arial"/>
        </w:rPr>
        <w:t xml:space="preserve">If the </w:t>
      </w:r>
      <w:r w:rsidR="0082262A">
        <w:rPr>
          <w:rFonts w:cs="Arial"/>
        </w:rPr>
        <w:t>h</w:t>
      </w:r>
      <w:r w:rsidR="0082262A" w:rsidRPr="004B303E">
        <w:rPr>
          <w:rFonts w:cs="Arial"/>
        </w:rPr>
        <w:t xml:space="preserve">ost </w:t>
      </w:r>
      <w:r w:rsidR="0082262A">
        <w:rPr>
          <w:rFonts w:cs="Arial"/>
        </w:rPr>
        <w:t>m</w:t>
      </w:r>
      <w:r w:rsidR="00442F6E">
        <w:rPr>
          <w:rFonts w:cs="Arial"/>
        </w:rPr>
        <w:t>icroprocessor</w:t>
      </w:r>
      <w:r w:rsidRPr="004B303E">
        <w:rPr>
          <w:rFonts w:cs="Arial"/>
        </w:rPr>
        <w:t xml:space="preserve"> detects a condition where the LVDS link is operational but the </w:t>
      </w:r>
      <w:r w:rsidR="00B14789">
        <w:rPr>
          <w:rFonts w:cs="Arial"/>
        </w:rPr>
        <w:t>local/</w:t>
      </w:r>
      <w:r>
        <w:rPr>
          <w:rFonts w:cs="Arial"/>
        </w:rPr>
        <w:t>remote</w:t>
      </w:r>
      <w:r w:rsidRPr="004B303E">
        <w:rPr>
          <w:rFonts w:cs="Arial"/>
        </w:rPr>
        <w:t xml:space="preserve"> </w:t>
      </w:r>
      <w:r>
        <w:rPr>
          <w:rFonts w:cs="Arial"/>
        </w:rPr>
        <w:t xml:space="preserve">node detects </w:t>
      </w:r>
      <w:r w:rsidR="004B303E" w:rsidRPr="004B303E">
        <w:rPr>
          <w:rFonts w:cs="Arial"/>
        </w:rPr>
        <w:t>a persistent NAK response (&gt; 500ms)</w:t>
      </w:r>
      <w:r w:rsidR="00B14789">
        <w:rPr>
          <w:rFonts w:cs="Arial"/>
        </w:rPr>
        <w:t xml:space="preserve"> to a peripheral device</w:t>
      </w:r>
      <w:r w:rsidR="004B303E" w:rsidRPr="004B303E">
        <w:rPr>
          <w:rFonts w:cs="Arial"/>
        </w:rPr>
        <w:t xml:space="preserve">, </w:t>
      </w:r>
      <w:r w:rsidR="001A1835">
        <w:rPr>
          <w:rFonts w:cs="Arial"/>
        </w:rPr>
        <w:t xml:space="preserve">the host ECU </w:t>
      </w:r>
      <w:r w:rsidR="004B303E" w:rsidRPr="004B303E">
        <w:rPr>
          <w:rFonts w:cs="Arial"/>
        </w:rPr>
        <w:t xml:space="preserve">shall </w:t>
      </w:r>
      <w:r w:rsidR="001A1835">
        <w:rPr>
          <w:rFonts w:cs="Arial"/>
        </w:rPr>
        <w:t>have ability to set DTC</w:t>
      </w:r>
      <w:r w:rsidR="004B303E" w:rsidRPr="004B303E">
        <w:rPr>
          <w:rFonts w:cs="Arial"/>
        </w:rPr>
        <w:t xml:space="preserve"> </w:t>
      </w:r>
      <w:r w:rsidR="001A1835">
        <w:rPr>
          <w:rFonts w:cs="Arial"/>
        </w:rPr>
        <w:t>“</w:t>
      </w:r>
      <w:r w:rsidR="004B303E" w:rsidRPr="004B303E">
        <w:rPr>
          <w:rFonts w:cs="Arial"/>
        </w:rPr>
        <w:t>Lost Communication</w:t>
      </w:r>
      <w:r w:rsidR="001A1835">
        <w:rPr>
          <w:rFonts w:cs="Arial"/>
        </w:rPr>
        <w:t>”</w:t>
      </w:r>
      <w:r w:rsidR="004B303E" w:rsidRPr="004B303E">
        <w:rPr>
          <w:rFonts w:cs="Arial"/>
        </w:rPr>
        <w:t xml:space="preserve"> with appropriate peripheral </w:t>
      </w:r>
      <w:r w:rsidR="00B14789" w:rsidRPr="004B303E">
        <w:rPr>
          <w:rFonts w:cs="Arial"/>
        </w:rPr>
        <w:t>device</w:t>
      </w:r>
      <w:r w:rsidR="00B14789">
        <w:rPr>
          <w:rFonts w:cs="Arial"/>
        </w:rPr>
        <w:t xml:space="preserve"> </w:t>
      </w:r>
      <w:r w:rsidR="004B303E" w:rsidRPr="004B303E">
        <w:rPr>
          <w:rFonts w:cs="Arial"/>
        </w:rPr>
        <w:t xml:space="preserve">connected to the </w:t>
      </w:r>
      <w:r w:rsidR="004B303E">
        <w:rPr>
          <w:rFonts w:cs="Arial"/>
        </w:rPr>
        <w:t>local/remote</w:t>
      </w:r>
      <w:r w:rsidR="004B303E" w:rsidRPr="004B303E">
        <w:rPr>
          <w:rFonts w:cs="Arial"/>
        </w:rPr>
        <w:t xml:space="preserve"> node</w:t>
      </w:r>
      <w:r w:rsidR="001A1835">
        <w:rPr>
          <w:rFonts w:cs="Arial"/>
        </w:rPr>
        <w:t>.</w:t>
      </w:r>
      <w:r w:rsidR="004B303E" w:rsidRPr="004B303E">
        <w:rPr>
          <w:rFonts w:cs="Arial"/>
        </w:rPr>
        <w:t xml:space="preserve"> </w:t>
      </w:r>
    </w:p>
    <w:bookmarkStart w:id="820" w:name="_Toc384895987"/>
    <w:bookmarkStart w:id="821" w:name="_Ref487260116"/>
    <w:bookmarkStart w:id="822" w:name="_Toc501274095"/>
    <w:bookmarkStart w:id="823" w:name="_Toc130984688"/>
    <w:bookmarkEnd w:id="795"/>
    <w:bookmarkEnd w:id="796"/>
    <w:p w14:paraId="51AC7416" w14:textId="2079EA2F" w:rsidR="00454D24" w:rsidRPr="00641997" w:rsidRDefault="00F8180B" w:rsidP="00454D24">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824" w:name="_Toc4766207"/>
      <w:r w:rsidRPr="00641997">
        <w:rPr>
          <w:rFonts w:cs="Arial"/>
          <w:lang w:val="en-GB"/>
        </w:rPr>
        <w:fldChar w:fldCharType="end"/>
      </w:r>
      <w:r w:rsidR="00454D24" w:rsidRPr="00641997">
        <w:rPr>
          <w:rFonts w:cs="Arial"/>
          <w:bCs/>
          <w:sz w:val="28"/>
        </w:rPr>
        <w:tab/>
      </w:r>
      <w:r w:rsidR="00BC3828">
        <w:rPr>
          <w:rFonts w:cs="Arial"/>
          <w:bCs/>
          <w:sz w:val="28"/>
        </w:rPr>
        <w:t>Remote</w:t>
      </w:r>
      <w:r w:rsidR="00454D24" w:rsidRPr="00641997">
        <w:rPr>
          <w:rFonts w:cs="Arial"/>
          <w:bCs/>
          <w:sz w:val="28"/>
        </w:rPr>
        <w:t xml:space="preserve"> Node Requirements</w:t>
      </w:r>
      <w:bookmarkEnd w:id="820"/>
      <w:bookmarkEnd w:id="824"/>
    </w:p>
    <w:p w14:paraId="5FEE409D" w14:textId="5CC34CF1" w:rsidR="00CC4209" w:rsidRPr="00641997" w:rsidRDefault="00CC4209" w:rsidP="000B337D">
      <w:pPr>
        <w:rPr>
          <w:rFonts w:ascii="Arial" w:hAnsi="Arial" w:cs="Arial"/>
        </w:rPr>
      </w:pPr>
      <w:r w:rsidRPr="00641997">
        <w:rPr>
          <w:rFonts w:ascii="Arial" w:hAnsi="Arial" w:cs="Arial"/>
        </w:rPr>
        <w:t xml:space="preserve">An </w:t>
      </w:r>
      <w:r w:rsidR="0094059C">
        <w:rPr>
          <w:rFonts w:ascii="Arial" w:hAnsi="Arial" w:cs="Arial"/>
        </w:rPr>
        <w:t>FPD LINK</w:t>
      </w:r>
      <w:r w:rsidR="00AC6C7A">
        <w:rPr>
          <w:rFonts w:ascii="Arial" w:hAnsi="Arial" w:cs="Arial"/>
        </w:rPr>
        <w:t xml:space="preserve"> </w:t>
      </w:r>
      <w:r w:rsidR="00BC3828">
        <w:rPr>
          <w:rFonts w:ascii="Arial" w:hAnsi="Arial" w:cs="Arial"/>
        </w:rPr>
        <w:t>remote</w:t>
      </w:r>
      <w:r w:rsidRPr="00641997">
        <w:rPr>
          <w:rFonts w:ascii="Arial" w:hAnsi="Arial" w:cs="Arial"/>
        </w:rPr>
        <w:t xml:space="preserve"> node communicates to a </w:t>
      </w:r>
      <w:r w:rsidR="00BC3828">
        <w:rPr>
          <w:rFonts w:ascii="Arial" w:hAnsi="Arial" w:cs="Arial"/>
        </w:rPr>
        <w:t>local node</w:t>
      </w:r>
      <w:r w:rsidRPr="00641997">
        <w:rPr>
          <w:rFonts w:ascii="Arial" w:hAnsi="Arial" w:cs="Arial"/>
        </w:rPr>
        <w:t xml:space="preserve">, and optionally one or more </w:t>
      </w:r>
      <w:r w:rsidR="008F11C2">
        <w:rPr>
          <w:rFonts w:ascii="Arial" w:hAnsi="Arial" w:cs="Arial"/>
        </w:rPr>
        <w:t>remote</w:t>
      </w:r>
      <w:r w:rsidR="00BC3828">
        <w:rPr>
          <w:rFonts w:ascii="Arial" w:hAnsi="Arial" w:cs="Arial"/>
        </w:rPr>
        <w:t xml:space="preserve"> </w:t>
      </w:r>
      <w:r w:rsidRPr="00641997">
        <w:rPr>
          <w:rFonts w:ascii="Arial" w:hAnsi="Arial" w:cs="Arial"/>
        </w:rPr>
        <w:t>nodes.</w:t>
      </w:r>
      <w:r w:rsidR="00BC2B56" w:rsidRPr="00641997">
        <w:rPr>
          <w:rFonts w:ascii="Arial" w:hAnsi="Arial" w:cs="Arial"/>
        </w:rPr>
        <w:t xml:space="preserve"> A </w:t>
      </w:r>
      <w:r w:rsidR="00BC5DF7">
        <w:rPr>
          <w:rFonts w:ascii="Arial" w:hAnsi="Arial" w:cs="Arial"/>
        </w:rPr>
        <w:t xml:space="preserve">remote </w:t>
      </w:r>
      <w:r w:rsidR="00BC3828">
        <w:rPr>
          <w:rFonts w:ascii="Arial" w:hAnsi="Arial" w:cs="Arial"/>
        </w:rPr>
        <w:t xml:space="preserve">node </w:t>
      </w:r>
      <w:r w:rsidR="000C0E31" w:rsidRPr="00641997">
        <w:rPr>
          <w:rFonts w:ascii="Arial" w:hAnsi="Arial" w:cs="Arial"/>
        </w:rPr>
        <w:t>cannot</w:t>
      </w:r>
      <w:r w:rsidR="00BC5DF7">
        <w:rPr>
          <w:rFonts w:ascii="Arial" w:hAnsi="Arial" w:cs="Arial"/>
        </w:rPr>
        <w:t xml:space="preserve"> </w:t>
      </w:r>
      <w:r w:rsidR="00BC2B56" w:rsidRPr="00641997">
        <w:rPr>
          <w:rFonts w:ascii="Arial" w:hAnsi="Arial" w:cs="Arial"/>
        </w:rPr>
        <w:t xml:space="preserve">independently send data to other </w:t>
      </w:r>
      <w:r w:rsidR="00BC5DF7">
        <w:rPr>
          <w:rFonts w:ascii="Arial" w:hAnsi="Arial" w:cs="Arial"/>
        </w:rPr>
        <w:t>remote</w:t>
      </w:r>
      <w:r w:rsidR="00BC3828">
        <w:rPr>
          <w:rFonts w:ascii="Arial" w:hAnsi="Arial" w:cs="Arial"/>
        </w:rPr>
        <w:t xml:space="preserve"> nodes</w:t>
      </w:r>
      <w:r w:rsidR="006378EA">
        <w:rPr>
          <w:rFonts w:ascii="Arial" w:hAnsi="Arial" w:cs="Arial"/>
        </w:rPr>
        <w:t>. The local node</w:t>
      </w:r>
      <w:r w:rsidR="00BC2B56" w:rsidRPr="00641997">
        <w:rPr>
          <w:rFonts w:ascii="Arial" w:hAnsi="Arial" w:cs="Arial"/>
        </w:rPr>
        <w:t xml:space="preserve"> </w:t>
      </w:r>
      <w:r w:rsidR="00311DFE" w:rsidRPr="00641997">
        <w:rPr>
          <w:rFonts w:ascii="Arial" w:hAnsi="Arial" w:cs="Arial"/>
        </w:rPr>
        <w:t>shall</w:t>
      </w:r>
      <w:r w:rsidR="00BC2B56" w:rsidRPr="00641997">
        <w:rPr>
          <w:rFonts w:ascii="Arial" w:hAnsi="Arial" w:cs="Arial"/>
        </w:rPr>
        <w:t xml:space="preserve"> be the source of data to all </w:t>
      </w:r>
      <w:r w:rsidR="006378EA">
        <w:rPr>
          <w:rFonts w:ascii="Arial" w:hAnsi="Arial" w:cs="Arial"/>
        </w:rPr>
        <w:t>remote</w:t>
      </w:r>
      <w:r w:rsidR="00BC3828">
        <w:rPr>
          <w:rFonts w:ascii="Arial" w:hAnsi="Arial" w:cs="Arial"/>
        </w:rPr>
        <w:t xml:space="preserve"> nodes</w:t>
      </w:r>
      <w:r w:rsidR="00BC2B56" w:rsidRPr="00641997">
        <w:rPr>
          <w:rFonts w:ascii="Arial" w:hAnsi="Arial" w:cs="Arial"/>
        </w:rPr>
        <w:t>.</w:t>
      </w:r>
    </w:p>
    <w:p w14:paraId="5784E58F" w14:textId="77777777" w:rsidR="00BC2B56" w:rsidRPr="00641997" w:rsidRDefault="00BC2B56" w:rsidP="000B337D">
      <w:pPr>
        <w:rPr>
          <w:rFonts w:ascii="Arial" w:hAnsi="Arial" w:cs="Arial"/>
        </w:rPr>
      </w:pPr>
    </w:p>
    <w:bookmarkStart w:id="825" w:name="_Toc384895988"/>
    <w:p w14:paraId="20678BD3" w14:textId="6747DFB6" w:rsidR="00CC4209" w:rsidRPr="00641997" w:rsidRDefault="00F8180B" w:rsidP="00CC4209">
      <w:pPr>
        <w:pStyle w:val="Heading3"/>
      </w:pPr>
      <w:r w:rsidRPr="00641997">
        <w:rPr>
          <w:lang w:val="en-GB"/>
        </w:rPr>
        <w:fldChar w:fldCharType="begin"/>
      </w:r>
      <w:r w:rsidRPr="00641997">
        <w:rPr>
          <w:lang w:val="en-GB"/>
        </w:rPr>
        <w:instrText xml:space="preserve"> AUTONUMLGL  \* Arabic \e \s . </w:instrText>
      </w:r>
      <w:bookmarkStart w:id="826" w:name="_Toc4766208"/>
      <w:r w:rsidRPr="00641997">
        <w:rPr>
          <w:lang w:val="en-GB"/>
        </w:rPr>
        <w:fldChar w:fldCharType="end"/>
      </w:r>
      <w:r w:rsidR="00CC4209" w:rsidRPr="00641997">
        <w:tab/>
      </w:r>
      <w:bookmarkEnd w:id="825"/>
      <w:r w:rsidR="00AC75E2" w:rsidRPr="00AC75E2">
        <w:t>Remote Node Initialization</w:t>
      </w:r>
      <w:bookmarkEnd w:id="826"/>
      <w:r w:rsidR="00AC75E2" w:rsidRPr="00AC75E2">
        <w:t xml:space="preserve"> </w:t>
      </w:r>
    </w:p>
    <w:p w14:paraId="735688CE" w14:textId="08F9CA58" w:rsidR="00713592" w:rsidRDefault="00DC04B7" w:rsidP="00713592">
      <w:pPr>
        <w:pStyle w:val="SpecRequirement"/>
        <w:ind w:left="432"/>
        <w:rPr>
          <w:rFonts w:cs="Arial"/>
        </w:rPr>
      </w:pPr>
      <w:del w:id="827" w:author="Manthripragada, Sravanthi (S.)" w:date="2019-03-29T15:26:00Z">
        <w:r w:rsidDel="005D562D">
          <w:rPr>
            <w:rFonts w:cs="Arial"/>
          </w:rPr>
          <w:delText>DL</w:delText>
        </w:r>
        <w:r w:rsidR="00713592" w:rsidRPr="00641997" w:rsidDel="005D562D">
          <w:rPr>
            <w:rFonts w:cs="Arial"/>
          </w:rPr>
          <w:delText>_</w:delText>
        </w:r>
        <w:r w:rsidR="00713592" w:rsidDel="005D562D">
          <w:rPr>
            <w:rFonts w:cs="Arial"/>
          </w:rPr>
          <w:delText>FPD LINK III</w:delText>
        </w:r>
        <w:r w:rsidR="00713592" w:rsidRPr="00641997" w:rsidDel="005D562D">
          <w:rPr>
            <w:rFonts w:cs="Arial"/>
          </w:rPr>
          <w:delText>_LINK_REQ</w:delText>
        </w:r>
      </w:del>
      <w:ins w:id="828" w:author="Manthripragada, Sravanthi (S.)" w:date="2019-03-29T15:26:00Z">
        <w:r w:rsidR="005D562D">
          <w:rPr>
            <w:rFonts w:cs="Arial"/>
          </w:rPr>
          <w:t>DL_FPD LINK_REQ</w:t>
        </w:r>
      </w:ins>
      <w:r w:rsidR="00713592" w:rsidRPr="00641997">
        <w:rPr>
          <w:rFonts w:cs="Arial"/>
        </w:rPr>
        <w:t>__</w:t>
      </w:r>
      <w:r w:rsidR="00713592" w:rsidRPr="00641997">
        <w:rPr>
          <w:rFonts w:cs="Arial"/>
        </w:rPr>
        <w:fldChar w:fldCharType="begin"/>
      </w:r>
      <w:r w:rsidR="00713592" w:rsidRPr="00641997">
        <w:rPr>
          <w:rFonts w:cs="Arial"/>
        </w:rPr>
        <w:instrText xml:space="preserve"> AUTONUMLGL  \* Arabic \e \s . </w:instrText>
      </w:r>
      <w:r w:rsidR="00713592" w:rsidRPr="00641997">
        <w:rPr>
          <w:rFonts w:cs="Arial"/>
        </w:rPr>
        <w:fldChar w:fldCharType="end"/>
      </w:r>
    </w:p>
    <w:p w14:paraId="4BE1731B" w14:textId="6A4223F2" w:rsidR="00CF3413" w:rsidRPr="00641997" w:rsidRDefault="00293965">
      <w:pPr>
        <w:pStyle w:val="SpecRequirement"/>
        <w:ind w:left="432"/>
        <w:rPr>
          <w:rFonts w:cs="Arial"/>
        </w:rPr>
      </w:pPr>
      <w:r>
        <w:rPr>
          <w:rFonts w:cs="Arial"/>
        </w:rPr>
        <w:t xml:space="preserve">Once the local node is setup according to </w:t>
      </w:r>
      <w:r w:rsidR="00EE5915" w:rsidRPr="00EE5915">
        <w:rPr>
          <w:rFonts w:cs="Arial"/>
        </w:rPr>
        <w:t>REQ__3.</w:t>
      </w:r>
      <w:r w:rsidR="00697441">
        <w:rPr>
          <w:rFonts w:cs="Arial"/>
        </w:rPr>
        <w:t>3</w:t>
      </w:r>
      <w:r w:rsidR="00EE5915" w:rsidRPr="00EE5915">
        <w:rPr>
          <w:rFonts w:cs="Arial"/>
        </w:rPr>
        <w:t>.1.1</w:t>
      </w:r>
      <w:r w:rsidR="00EE3608">
        <w:rPr>
          <w:rFonts w:cs="Arial"/>
        </w:rPr>
        <w:t xml:space="preserve"> </w:t>
      </w:r>
      <w:r w:rsidR="00697441">
        <w:rPr>
          <w:rFonts w:cs="Arial"/>
        </w:rPr>
        <w:t>registers</w:t>
      </w:r>
      <w:r w:rsidR="00EE3608">
        <w:rPr>
          <w:rFonts w:cs="Arial"/>
        </w:rPr>
        <w:t xml:space="preserve"> present in the remote node specified in table </w:t>
      </w:r>
      <w:r w:rsidR="00527AED">
        <w:rPr>
          <w:rFonts w:cs="Arial"/>
        </w:rPr>
        <w:t>6</w:t>
      </w:r>
      <w:r w:rsidR="00AC6C7A">
        <w:rPr>
          <w:rFonts w:cs="Arial"/>
        </w:rPr>
        <w:t>a and 6b</w:t>
      </w:r>
      <w:r w:rsidR="00EE3608">
        <w:rPr>
          <w:rFonts w:cs="Arial"/>
        </w:rPr>
        <w:t xml:space="preserve"> shall be read and values updated if required.  </w:t>
      </w:r>
      <w:r w:rsidR="00EE5915">
        <w:rPr>
          <w:rFonts w:cs="Arial"/>
        </w:rPr>
        <w:t xml:space="preserve"> </w:t>
      </w:r>
    </w:p>
    <w:p w14:paraId="5DF11B98" w14:textId="53BB5C67" w:rsidR="00653065" w:rsidRPr="00641997" w:rsidRDefault="00653065" w:rsidP="00450D35">
      <w:pPr>
        <w:pStyle w:val="SpecRequirement"/>
        <w:ind w:left="432"/>
        <w:rPr>
          <w:rFonts w:cs="Arial"/>
        </w:rPr>
      </w:pPr>
    </w:p>
    <w:p w14:paraId="05BC8438" w14:textId="66EB2549" w:rsidR="00F1016E" w:rsidRPr="00641997" w:rsidRDefault="00F1016E" w:rsidP="00F1016E">
      <w:pPr>
        <w:pStyle w:val="Heading3"/>
      </w:pPr>
      <w:r w:rsidRPr="00641997">
        <w:rPr>
          <w:lang w:val="en-GB"/>
        </w:rPr>
        <w:fldChar w:fldCharType="begin"/>
      </w:r>
      <w:r w:rsidRPr="00641997">
        <w:rPr>
          <w:lang w:val="en-GB"/>
        </w:rPr>
        <w:instrText xml:space="preserve"> AUTONUMLGL  \* Arabic \e \s . </w:instrText>
      </w:r>
      <w:bookmarkStart w:id="829" w:name="_Toc4766209"/>
      <w:r w:rsidRPr="00641997">
        <w:rPr>
          <w:lang w:val="en-GB"/>
        </w:rPr>
        <w:fldChar w:fldCharType="end"/>
      </w:r>
      <w:r w:rsidRPr="00641997">
        <w:tab/>
      </w:r>
      <w:r w:rsidR="00AB025B" w:rsidRPr="00AB025B">
        <w:t>Remote Node Status</w:t>
      </w:r>
      <w:bookmarkEnd w:id="829"/>
      <w:r w:rsidR="00F57B24">
        <w:t xml:space="preserve"> </w:t>
      </w:r>
    </w:p>
    <w:p w14:paraId="2C28FE55" w14:textId="71D4431E" w:rsidR="00F1016E" w:rsidRPr="00641997" w:rsidRDefault="00DC04B7" w:rsidP="009524FE">
      <w:pPr>
        <w:pStyle w:val="SpecRequirement"/>
        <w:ind w:left="432"/>
        <w:rPr>
          <w:rFonts w:cs="Arial"/>
        </w:rPr>
      </w:pPr>
      <w:del w:id="830" w:author="Manthripragada, Sravanthi (S.)" w:date="2019-03-29T15:26:00Z">
        <w:r w:rsidDel="005D562D">
          <w:rPr>
            <w:rFonts w:cs="Arial"/>
          </w:rPr>
          <w:delText>DL</w:delText>
        </w:r>
        <w:r w:rsidR="0034526E" w:rsidRPr="00641997" w:rsidDel="005D562D">
          <w:rPr>
            <w:rFonts w:cs="Arial"/>
          </w:rPr>
          <w:delText>_</w:delText>
        </w:r>
        <w:r w:rsidR="0094059C" w:rsidDel="005D562D">
          <w:rPr>
            <w:rFonts w:cs="Arial"/>
          </w:rPr>
          <w:delText>FPD LINK III</w:delText>
        </w:r>
        <w:r w:rsidR="0034526E" w:rsidRPr="00641997" w:rsidDel="005D562D">
          <w:rPr>
            <w:rFonts w:cs="Arial"/>
          </w:rPr>
          <w:delText>_LINK_REQ</w:delText>
        </w:r>
      </w:del>
      <w:ins w:id="831" w:author="Manthripragada, Sravanthi (S.)" w:date="2019-03-29T15:26:00Z">
        <w:r w:rsidR="005D562D">
          <w:rPr>
            <w:rFonts w:cs="Arial"/>
          </w:rPr>
          <w:t>DL_FPD LINK_REQ</w:t>
        </w:r>
      </w:ins>
      <w:r w:rsidR="0034526E" w:rsidRPr="00641997">
        <w:rPr>
          <w:rFonts w:cs="Arial"/>
        </w:rPr>
        <w:t>__</w:t>
      </w:r>
      <w:r w:rsidR="00F1016E" w:rsidRPr="00641997">
        <w:rPr>
          <w:rFonts w:cs="Arial"/>
        </w:rPr>
        <w:fldChar w:fldCharType="begin"/>
      </w:r>
      <w:r w:rsidR="00F1016E" w:rsidRPr="00641997">
        <w:rPr>
          <w:rFonts w:cs="Arial"/>
        </w:rPr>
        <w:instrText xml:space="preserve"> AUTONUMLGL  \* Arabic \e \s . </w:instrText>
      </w:r>
      <w:r w:rsidR="00F1016E" w:rsidRPr="00641997">
        <w:rPr>
          <w:rFonts w:cs="Arial"/>
        </w:rPr>
        <w:fldChar w:fldCharType="end"/>
      </w:r>
    </w:p>
    <w:p w14:paraId="7D847D88" w14:textId="792A7330" w:rsidR="00AC7377" w:rsidRDefault="00AB025B" w:rsidP="009524FE">
      <w:pPr>
        <w:pStyle w:val="SpecRequirement"/>
        <w:ind w:left="432"/>
        <w:rPr>
          <w:rFonts w:cs="Arial"/>
        </w:rPr>
      </w:pPr>
      <w:r>
        <w:rPr>
          <w:rFonts w:cs="Arial"/>
        </w:rPr>
        <w:t xml:space="preserve">All remote nodes </w:t>
      </w:r>
      <w:r w:rsidR="00AC7377">
        <w:rPr>
          <w:rFonts w:cs="Arial"/>
        </w:rPr>
        <w:t xml:space="preserve">have capability to </w:t>
      </w:r>
      <w:r w:rsidR="00A42441">
        <w:rPr>
          <w:rFonts w:cs="Arial"/>
        </w:rPr>
        <w:t xml:space="preserve">detect </w:t>
      </w:r>
      <w:r w:rsidR="0094059C">
        <w:rPr>
          <w:rFonts w:cs="Arial"/>
        </w:rPr>
        <w:t>FPD LINK</w:t>
      </w:r>
      <w:r w:rsidR="00AC6C7A">
        <w:rPr>
          <w:rFonts w:cs="Arial"/>
        </w:rPr>
        <w:t xml:space="preserve"> </w:t>
      </w:r>
      <w:r w:rsidR="00A42441">
        <w:rPr>
          <w:rFonts w:cs="Arial"/>
        </w:rPr>
        <w:t>Bit/Data errors.</w:t>
      </w:r>
    </w:p>
    <w:p w14:paraId="50A69503" w14:textId="6C91E4DB" w:rsidR="00AC7377" w:rsidRDefault="00AC7377" w:rsidP="009524FE">
      <w:pPr>
        <w:pStyle w:val="SpecRequirement"/>
        <w:ind w:left="432"/>
        <w:rPr>
          <w:rFonts w:cs="Arial"/>
        </w:rPr>
      </w:pPr>
      <w:r>
        <w:rPr>
          <w:rFonts w:cs="Arial"/>
        </w:rPr>
        <w:t xml:space="preserve">The host </w:t>
      </w:r>
      <w:r w:rsidR="0082262A">
        <w:rPr>
          <w:rFonts w:cs="Arial"/>
        </w:rPr>
        <w:t>m</w:t>
      </w:r>
      <w:r w:rsidR="00442F6E">
        <w:rPr>
          <w:rFonts w:cs="Arial"/>
        </w:rPr>
        <w:t>icroprocessor</w:t>
      </w:r>
      <w:r>
        <w:rPr>
          <w:rFonts w:cs="Arial"/>
        </w:rPr>
        <w:t xml:space="preserve"> shall monitor appropriate registers specified in Table </w:t>
      </w:r>
      <w:r w:rsidR="00527AED">
        <w:rPr>
          <w:rFonts w:cs="Arial"/>
        </w:rPr>
        <w:t>8</w:t>
      </w:r>
      <w:r w:rsidR="00AC6C7A">
        <w:rPr>
          <w:rFonts w:cs="Arial"/>
        </w:rPr>
        <w:t xml:space="preserve">a, 8b, 9a and </w:t>
      </w:r>
      <w:r w:rsidR="00527AED">
        <w:rPr>
          <w:rFonts w:cs="Arial"/>
        </w:rPr>
        <w:t>9</w:t>
      </w:r>
      <w:r w:rsidR="00AC6C7A">
        <w:rPr>
          <w:rFonts w:cs="Arial"/>
        </w:rPr>
        <w:t>b</w:t>
      </w:r>
      <w:r>
        <w:rPr>
          <w:rFonts w:cs="Arial"/>
        </w:rPr>
        <w:t xml:space="preserve"> and report errors </w:t>
      </w:r>
      <w:r w:rsidR="00CF3413">
        <w:rPr>
          <w:rFonts w:cs="Arial"/>
        </w:rPr>
        <w:t xml:space="preserve">as well as </w:t>
      </w:r>
      <w:r>
        <w:rPr>
          <w:rFonts w:cs="Arial"/>
        </w:rPr>
        <w:t xml:space="preserve">maintain error counters as </w:t>
      </w:r>
      <w:r w:rsidR="003B024F">
        <w:rPr>
          <w:rFonts w:cs="Arial"/>
        </w:rPr>
        <w:t>specified in</w:t>
      </w:r>
      <w:r w:rsidR="00CF3413">
        <w:rPr>
          <w:rFonts w:cs="Arial"/>
        </w:rPr>
        <w:t xml:space="preserve"> </w:t>
      </w:r>
      <w:r w:rsidR="003B024F" w:rsidRPr="003B024F">
        <w:rPr>
          <w:rFonts w:cs="Arial"/>
        </w:rPr>
        <w:t>REQ__3.</w:t>
      </w:r>
      <w:r w:rsidR="00697441">
        <w:rPr>
          <w:rFonts w:cs="Arial"/>
        </w:rPr>
        <w:t>3</w:t>
      </w:r>
      <w:r w:rsidR="003B024F" w:rsidRPr="003B024F">
        <w:rPr>
          <w:rFonts w:cs="Arial"/>
        </w:rPr>
        <w:t>.2.3</w:t>
      </w:r>
      <w:r>
        <w:rPr>
          <w:rFonts w:cs="Arial"/>
        </w:rPr>
        <w:t xml:space="preserve"> </w:t>
      </w:r>
    </w:p>
    <w:p w14:paraId="7E216E8F" w14:textId="7EF07662" w:rsidR="00CF3413" w:rsidRDefault="00304C68" w:rsidP="00AB025B">
      <w:pPr>
        <w:pStyle w:val="SpecRequirement"/>
        <w:ind w:left="432"/>
        <w:rPr>
          <w:rFonts w:cs="Arial"/>
        </w:rPr>
      </w:pPr>
      <w:r>
        <w:rPr>
          <w:rFonts w:cs="Arial"/>
        </w:rPr>
        <w:t xml:space="preserve">In case of loss of lock remote register status may not be available. </w:t>
      </w:r>
    </w:p>
    <w:p w14:paraId="7788C359" w14:textId="77777777" w:rsidR="00562A55" w:rsidRDefault="00562A55" w:rsidP="00AB025B">
      <w:pPr>
        <w:pStyle w:val="SpecRequirement"/>
        <w:ind w:left="432"/>
        <w:rPr>
          <w:rFonts w:cs="Arial"/>
        </w:rPr>
      </w:pPr>
    </w:p>
    <w:p w14:paraId="6C7915D8" w14:textId="77777777" w:rsidR="00562A55" w:rsidRDefault="00562A55" w:rsidP="00AB025B">
      <w:pPr>
        <w:pStyle w:val="SpecRequirement"/>
        <w:ind w:left="432"/>
        <w:rPr>
          <w:rFonts w:cs="Arial"/>
        </w:rPr>
      </w:pPr>
    </w:p>
    <w:p w14:paraId="5D7259CB" w14:textId="77777777" w:rsidR="00562A55" w:rsidRDefault="00562A55" w:rsidP="00AB025B">
      <w:pPr>
        <w:pStyle w:val="SpecRequirement"/>
        <w:ind w:left="432"/>
        <w:rPr>
          <w:rFonts w:cs="Arial"/>
        </w:rPr>
      </w:pPr>
    </w:p>
    <w:p w14:paraId="79AFD5B9" w14:textId="77777777" w:rsidR="00562A55" w:rsidRDefault="00562A55" w:rsidP="00AB025B">
      <w:pPr>
        <w:pStyle w:val="SpecRequirement"/>
        <w:ind w:left="432"/>
        <w:rPr>
          <w:rFonts w:cs="Arial"/>
        </w:rPr>
      </w:pPr>
    </w:p>
    <w:p w14:paraId="781B3BC1" w14:textId="77777777" w:rsidR="00562A55" w:rsidRDefault="00562A55" w:rsidP="00AB025B">
      <w:pPr>
        <w:pStyle w:val="SpecRequirement"/>
        <w:ind w:left="432"/>
        <w:rPr>
          <w:rFonts w:cs="Arial"/>
        </w:rPr>
      </w:pPr>
    </w:p>
    <w:p w14:paraId="7AA96A59" w14:textId="615795D0" w:rsidR="00332B51" w:rsidRDefault="00332B51" w:rsidP="00AB025B">
      <w:pPr>
        <w:pStyle w:val="SpecRequirement"/>
        <w:ind w:left="432"/>
        <w:rPr>
          <w:rFonts w:cs="Arial"/>
        </w:rPr>
      </w:pPr>
      <w:r>
        <w:rPr>
          <w:rFonts w:cs="Arial"/>
        </w:rPr>
        <w:t xml:space="preserve">Peripherals error reporting </w:t>
      </w:r>
    </w:p>
    <w:p w14:paraId="311672BC" w14:textId="771FDC18" w:rsidR="00AB025B" w:rsidRPr="00641997" w:rsidRDefault="00DC04B7" w:rsidP="00AB025B">
      <w:pPr>
        <w:pStyle w:val="SpecRequirement"/>
        <w:ind w:left="432"/>
        <w:rPr>
          <w:rFonts w:cs="Arial"/>
        </w:rPr>
      </w:pPr>
      <w:del w:id="832" w:author="Manthripragada, Sravanthi (S.)" w:date="2019-03-29T15:26:00Z">
        <w:r w:rsidDel="005D562D">
          <w:rPr>
            <w:rFonts w:cs="Arial"/>
          </w:rPr>
          <w:delText>DL</w:delText>
        </w:r>
        <w:r w:rsidR="00AB025B" w:rsidRPr="00641997" w:rsidDel="005D562D">
          <w:rPr>
            <w:rFonts w:cs="Arial"/>
          </w:rPr>
          <w:delText>_</w:delText>
        </w:r>
        <w:r w:rsidR="00AB025B" w:rsidDel="005D562D">
          <w:rPr>
            <w:rFonts w:cs="Arial"/>
          </w:rPr>
          <w:delText>FPD LINK III</w:delText>
        </w:r>
        <w:r w:rsidR="00AB025B" w:rsidRPr="00641997" w:rsidDel="005D562D">
          <w:rPr>
            <w:rFonts w:cs="Arial"/>
          </w:rPr>
          <w:delText>_LINK_REQ</w:delText>
        </w:r>
      </w:del>
      <w:ins w:id="833" w:author="Manthripragada, Sravanthi (S.)" w:date="2019-03-29T15:26:00Z">
        <w:r w:rsidR="005D562D">
          <w:rPr>
            <w:rFonts w:cs="Arial"/>
          </w:rPr>
          <w:t>DL_FPD LINK_REQ</w:t>
        </w:r>
      </w:ins>
      <w:r w:rsidR="00AB025B" w:rsidRPr="00641997">
        <w:rPr>
          <w:rFonts w:cs="Arial"/>
        </w:rPr>
        <w:t>__</w:t>
      </w:r>
      <w:r w:rsidR="00AB025B" w:rsidRPr="00641997">
        <w:rPr>
          <w:rFonts w:cs="Arial"/>
        </w:rPr>
        <w:fldChar w:fldCharType="begin"/>
      </w:r>
      <w:r w:rsidR="00AB025B" w:rsidRPr="00641997">
        <w:rPr>
          <w:rFonts w:cs="Arial"/>
        </w:rPr>
        <w:instrText xml:space="preserve"> AUTONUMLGL  \* Arabic \e \s . </w:instrText>
      </w:r>
      <w:r w:rsidR="00AB025B" w:rsidRPr="00641997">
        <w:rPr>
          <w:rFonts w:cs="Arial"/>
        </w:rPr>
        <w:fldChar w:fldCharType="end"/>
      </w:r>
    </w:p>
    <w:p w14:paraId="453C73E2" w14:textId="2609CB09" w:rsidR="00AB025B" w:rsidRDefault="00446EC6" w:rsidP="00AB025B">
      <w:pPr>
        <w:pStyle w:val="SpecRequirement"/>
        <w:ind w:left="432"/>
        <w:rPr>
          <w:rFonts w:cs="Arial"/>
        </w:rPr>
      </w:pPr>
      <w:r>
        <w:rPr>
          <w:rFonts w:cs="Arial"/>
        </w:rPr>
        <w:t>Remote node</w:t>
      </w:r>
      <w:r w:rsidR="00AB025B" w:rsidRPr="00641997">
        <w:rPr>
          <w:rFonts w:cs="Arial"/>
        </w:rPr>
        <w:t xml:space="preserve"> </w:t>
      </w:r>
      <w:r w:rsidR="00AB025B">
        <w:rPr>
          <w:rFonts w:cs="Arial"/>
        </w:rPr>
        <w:t>may detect errors related to the peripherals attached to it, and may report this information via FPD LINK</w:t>
      </w:r>
      <w:r w:rsidR="00C209EB">
        <w:rPr>
          <w:rFonts w:cs="Arial"/>
        </w:rPr>
        <w:t xml:space="preserve"> </w:t>
      </w:r>
      <w:r w:rsidR="00AB025B">
        <w:rPr>
          <w:rFonts w:cs="Arial"/>
        </w:rPr>
        <w:t>(via the slave interrupt), and/or using CAN</w:t>
      </w:r>
      <w:r w:rsidR="00AB025B" w:rsidRPr="00641997">
        <w:rPr>
          <w:rFonts w:cs="Arial"/>
        </w:rPr>
        <w:t>.</w:t>
      </w:r>
      <w:r w:rsidR="00AB025B">
        <w:rPr>
          <w:rFonts w:cs="Arial"/>
        </w:rPr>
        <w:t xml:space="preserve"> </w:t>
      </w:r>
      <w:r>
        <w:rPr>
          <w:rFonts w:cs="Arial"/>
        </w:rPr>
        <w:t>Remote node</w:t>
      </w:r>
      <w:r w:rsidR="00AB025B">
        <w:rPr>
          <w:rFonts w:cs="Arial"/>
        </w:rPr>
        <w:t xml:space="preserve"> shall </w:t>
      </w:r>
      <w:r w:rsidR="00AB025B" w:rsidRPr="00A42441">
        <w:rPr>
          <w:rFonts w:cs="Arial"/>
          <w:b/>
        </w:rPr>
        <w:t>NOT REPORT</w:t>
      </w:r>
      <w:r w:rsidR="00AB025B">
        <w:rPr>
          <w:rFonts w:cs="Arial"/>
        </w:rPr>
        <w:t xml:space="preserve"> peripheral errors using the </w:t>
      </w:r>
      <w:r w:rsidR="00AB025B">
        <w:rPr>
          <w:rFonts w:cs="Arial"/>
          <w:b/>
        </w:rPr>
        <w:t>FPD LINK</w:t>
      </w:r>
      <w:r w:rsidR="00C209EB">
        <w:rPr>
          <w:rFonts w:cs="Arial"/>
          <w:b/>
        </w:rPr>
        <w:t xml:space="preserve"> </w:t>
      </w:r>
      <w:r w:rsidR="00AB025B">
        <w:rPr>
          <w:rFonts w:cs="Arial"/>
        </w:rPr>
        <w:t xml:space="preserve">Network Error DTC (slaves should use </w:t>
      </w:r>
      <w:r w:rsidR="00E96EAA">
        <w:rPr>
          <w:rFonts w:cs="Arial"/>
        </w:rPr>
        <w:t>a</w:t>
      </w:r>
      <w:r w:rsidR="00AB025B">
        <w:rPr>
          <w:rFonts w:cs="Arial"/>
        </w:rPr>
        <w:t xml:space="preserve"> Video System specific DTC).</w:t>
      </w:r>
    </w:p>
    <w:p w14:paraId="6CE40978" w14:textId="77777777" w:rsidR="00CF3413" w:rsidRDefault="00CF3413" w:rsidP="00AB025B">
      <w:pPr>
        <w:pStyle w:val="SpecRequirement"/>
        <w:ind w:left="432"/>
        <w:rPr>
          <w:rFonts w:cs="Arial"/>
        </w:rPr>
      </w:pPr>
    </w:p>
    <w:p w14:paraId="56DF1342" w14:textId="65EB2F58" w:rsidR="00A42441" w:rsidRDefault="00A42441" w:rsidP="00F57B24">
      <w:pPr>
        <w:pStyle w:val="Heading3"/>
      </w:pPr>
      <w:r w:rsidRPr="00641997">
        <w:rPr>
          <w:lang w:val="en-GB"/>
        </w:rPr>
        <w:fldChar w:fldCharType="begin"/>
      </w:r>
      <w:r w:rsidRPr="00641997">
        <w:rPr>
          <w:lang w:val="en-GB"/>
        </w:rPr>
        <w:instrText xml:space="preserve"> AUTONUMLGL  \* Arabic \e \s . </w:instrText>
      </w:r>
      <w:bookmarkStart w:id="834" w:name="_Toc4766210"/>
      <w:r w:rsidRPr="00641997">
        <w:rPr>
          <w:lang w:val="en-GB"/>
        </w:rPr>
        <w:fldChar w:fldCharType="end"/>
      </w:r>
      <w:r w:rsidRPr="00641997">
        <w:tab/>
      </w:r>
      <w:r w:rsidR="0068066B" w:rsidRPr="00AB025B">
        <w:t xml:space="preserve">Remote Node </w:t>
      </w:r>
      <w:r w:rsidRPr="00641997">
        <w:t xml:space="preserve">Error </w:t>
      </w:r>
      <w:r w:rsidR="00AB025B">
        <w:t>recovery</w:t>
      </w:r>
      <w:bookmarkEnd w:id="834"/>
      <w:r w:rsidR="00AB025B">
        <w:t xml:space="preserve"> </w:t>
      </w:r>
    </w:p>
    <w:p w14:paraId="02AAB337" w14:textId="1C4B6AD9" w:rsidR="00AB025B" w:rsidRDefault="00DC04B7" w:rsidP="00AB025B">
      <w:pPr>
        <w:pStyle w:val="SpecRequirement"/>
        <w:ind w:left="432"/>
        <w:rPr>
          <w:rFonts w:cs="Arial"/>
        </w:rPr>
      </w:pPr>
      <w:del w:id="835" w:author="Manthripragada, Sravanthi (S.)" w:date="2019-03-29T15:26:00Z">
        <w:r w:rsidDel="005D562D">
          <w:rPr>
            <w:rFonts w:cs="Arial"/>
          </w:rPr>
          <w:delText>DL</w:delText>
        </w:r>
        <w:r w:rsidR="00AB025B" w:rsidRPr="00641997" w:rsidDel="005D562D">
          <w:rPr>
            <w:rFonts w:cs="Arial"/>
          </w:rPr>
          <w:delText>_</w:delText>
        </w:r>
        <w:r w:rsidR="00AB025B" w:rsidDel="005D562D">
          <w:rPr>
            <w:rFonts w:cs="Arial"/>
          </w:rPr>
          <w:delText>FPD LINK III</w:delText>
        </w:r>
        <w:r w:rsidR="00AB025B" w:rsidRPr="00641997" w:rsidDel="005D562D">
          <w:rPr>
            <w:rFonts w:cs="Arial"/>
          </w:rPr>
          <w:delText>_LINK_REQ</w:delText>
        </w:r>
      </w:del>
      <w:ins w:id="836" w:author="Manthripragada, Sravanthi (S.)" w:date="2019-03-29T15:26:00Z">
        <w:r w:rsidR="005D562D">
          <w:rPr>
            <w:rFonts w:cs="Arial"/>
          </w:rPr>
          <w:t>DL_FPD LINK_REQ</w:t>
        </w:r>
      </w:ins>
      <w:r w:rsidR="00AB025B" w:rsidRPr="00641997">
        <w:rPr>
          <w:rFonts w:cs="Arial"/>
        </w:rPr>
        <w:t>__</w:t>
      </w:r>
      <w:r w:rsidR="00AB025B" w:rsidRPr="00641997">
        <w:rPr>
          <w:rFonts w:cs="Arial"/>
        </w:rPr>
        <w:fldChar w:fldCharType="begin"/>
      </w:r>
      <w:r w:rsidR="00AB025B" w:rsidRPr="00641997">
        <w:rPr>
          <w:rFonts w:cs="Arial"/>
        </w:rPr>
        <w:instrText xml:space="preserve"> AUTONUMLGL  \* Arabic \e \s . </w:instrText>
      </w:r>
      <w:r w:rsidR="00AB025B" w:rsidRPr="00641997">
        <w:rPr>
          <w:rFonts w:cs="Arial"/>
        </w:rPr>
        <w:fldChar w:fldCharType="end"/>
      </w:r>
    </w:p>
    <w:p w14:paraId="413223CB" w14:textId="214581FE" w:rsidR="00CF3413" w:rsidRPr="007C2AF3" w:rsidRDefault="00446EC6" w:rsidP="007C2AF3">
      <w:pPr>
        <w:pStyle w:val="SpecRequirement"/>
        <w:ind w:left="432"/>
      </w:pPr>
      <w:r>
        <w:rPr>
          <w:rFonts w:cs="Arial"/>
        </w:rPr>
        <w:t xml:space="preserve">Remote node does not handle error recovery. The local node </w:t>
      </w:r>
      <w:r w:rsidR="00DB6AE2">
        <w:rPr>
          <w:rFonts w:cs="Arial"/>
        </w:rPr>
        <w:t xml:space="preserve">is responsible for monitoring link status and </w:t>
      </w:r>
      <w:r>
        <w:rPr>
          <w:rFonts w:cs="Arial"/>
        </w:rPr>
        <w:t xml:space="preserve">error recovery. </w:t>
      </w:r>
    </w:p>
    <w:p w14:paraId="022023B9" w14:textId="4EDF4234" w:rsidR="00E72123" w:rsidRDefault="00E72123" w:rsidP="00450D35">
      <w:pPr>
        <w:pStyle w:val="SpecRequirement"/>
      </w:pPr>
    </w:p>
    <w:p w14:paraId="65FB9F41" w14:textId="51B3805A" w:rsidR="00E72123" w:rsidRDefault="00E72123" w:rsidP="00450D35">
      <w:pPr>
        <w:pStyle w:val="SpecRequirement"/>
      </w:pPr>
    </w:p>
    <w:p w14:paraId="0F889D32" w14:textId="77777777" w:rsidR="00E72123" w:rsidRDefault="00E72123" w:rsidP="00450D35">
      <w:pPr>
        <w:pStyle w:val="SpecRequirement"/>
      </w:pPr>
    </w:p>
    <w:bookmarkStart w:id="837" w:name="_Toc384895992"/>
    <w:bookmarkEnd w:id="821"/>
    <w:bookmarkEnd w:id="822"/>
    <w:bookmarkEnd w:id="823"/>
    <w:p w14:paraId="326185EC" w14:textId="149B4C94" w:rsidR="00B06793" w:rsidRPr="00641997" w:rsidRDefault="00F8180B" w:rsidP="00C42B13">
      <w:pPr>
        <w:pStyle w:val="Heading1"/>
        <w:rPr>
          <w:rFonts w:cs="Arial"/>
          <w:sz w:val="22"/>
          <w:szCs w:val="22"/>
        </w:rPr>
      </w:pPr>
      <w:r w:rsidRPr="00641997">
        <w:rPr>
          <w:rFonts w:cs="Arial"/>
          <w:lang w:val="en-GB"/>
        </w:rPr>
        <w:fldChar w:fldCharType="begin"/>
      </w:r>
      <w:r w:rsidRPr="00641997">
        <w:rPr>
          <w:rFonts w:cs="Arial"/>
          <w:lang w:val="en-GB"/>
        </w:rPr>
        <w:instrText xml:space="preserve"> AUTONUMLGL  \* Arabic \e \s . </w:instrText>
      </w:r>
      <w:bookmarkStart w:id="838" w:name="_Toc4766211"/>
      <w:r w:rsidRPr="00641997">
        <w:rPr>
          <w:rFonts w:cs="Arial"/>
          <w:lang w:val="en-GB"/>
        </w:rPr>
        <w:fldChar w:fldCharType="end"/>
      </w:r>
      <w:r w:rsidR="00B93443" w:rsidRPr="00641997">
        <w:rPr>
          <w:rFonts w:cs="Arial"/>
        </w:rPr>
        <w:tab/>
      </w:r>
      <w:r w:rsidR="00B06793" w:rsidRPr="00641997">
        <w:rPr>
          <w:rFonts w:cs="Arial"/>
        </w:rPr>
        <w:t>VERIFICATION METHODS</w:t>
      </w:r>
      <w:bookmarkEnd w:id="694"/>
      <w:bookmarkEnd w:id="695"/>
      <w:bookmarkEnd w:id="696"/>
      <w:bookmarkEnd w:id="837"/>
      <w:bookmarkEnd w:id="838"/>
      <w:r w:rsidR="00EB26D8">
        <w:rPr>
          <w:rFonts w:cs="Arial"/>
        </w:rPr>
        <w:t xml:space="preserve"> </w:t>
      </w:r>
    </w:p>
    <w:bookmarkEnd w:id="697"/>
    <w:p w14:paraId="625B7610" w14:textId="77777777" w:rsidR="00F27529" w:rsidRPr="00641997" w:rsidRDefault="005E212E" w:rsidP="005E212E">
      <w:pPr>
        <w:pStyle w:val="Heading2"/>
        <w:ind w:left="0"/>
        <w:rPr>
          <w:rFonts w:cs="Arial"/>
        </w:rPr>
      </w:pPr>
      <w:r w:rsidRPr="00641997">
        <w:rPr>
          <w:rFonts w:cs="Arial"/>
          <w:lang w:val="en-GB"/>
        </w:rPr>
        <w:fldChar w:fldCharType="begin"/>
      </w:r>
      <w:r w:rsidRPr="00641997">
        <w:rPr>
          <w:rFonts w:cs="Arial"/>
          <w:lang w:val="en-GB"/>
        </w:rPr>
        <w:instrText xml:space="preserve"> AUTONUMLGL  \* Arabic \e \s . </w:instrText>
      </w:r>
      <w:bookmarkStart w:id="839" w:name="_Toc4766212"/>
      <w:r w:rsidRPr="00641997">
        <w:rPr>
          <w:rFonts w:cs="Arial"/>
          <w:lang w:val="en-GB"/>
        </w:rPr>
        <w:fldChar w:fldCharType="end"/>
      </w:r>
      <w:r w:rsidRPr="00641997">
        <w:rPr>
          <w:rFonts w:cs="Arial"/>
          <w:lang w:val="en-GB"/>
        </w:rPr>
        <w:tab/>
      </w:r>
      <w:r w:rsidR="00F27529" w:rsidRPr="00641997">
        <w:rPr>
          <w:rFonts w:cs="Arial"/>
        </w:rPr>
        <w:t>Node conformance test</w:t>
      </w:r>
      <w:r w:rsidRPr="00641997">
        <w:rPr>
          <w:rFonts w:cs="Arial"/>
        </w:rPr>
        <w:t>s</w:t>
      </w:r>
      <w:bookmarkEnd w:id="839"/>
    </w:p>
    <w:p w14:paraId="69CD4104" w14:textId="14188391" w:rsidR="00F27529" w:rsidRPr="00641997" w:rsidRDefault="005E212E" w:rsidP="004624DC">
      <w:pPr>
        <w:jc w:val="left"/>
        <w:rPr>
          <w:rFonts w:ascii="Arial" w:hAnsi="Arial" w:cs="Arial"/>
        </w:rPr>
      </w:pPr>
      <w:r w:rsidRPr="00641997">
        <w:rPr>
          <w:rFonts w:ascii="Arial" w:hAnsi="Arial" w:cs="Arial"/>
        </w:rPr>
        <w:t xml:space="preserve">All </w:t>
      </w:r>
      <w:r w:rsidR="0094059C">
        <w:rPr>
          <w:rFonts w:ascii="Arial" w:hAnsi="Arial" w:cs="Arial"/>
        </w:rPr>
        <w:t>FPD LINK</w:t>
      </w:r>
      <w:r w:rsidR="00C209EB">
        <w:rPr>
          <w:rFonts w:ascii="Arial" w:hAnsi="Arial" w:cs="Arial"/>
        </w:rPr>
        <w:t xml:space="preserve"> </w:t>
      </w:r>
      <w:r w:rsidRPr="00641997">
        <w:rPr>
          <w:rFonts w:ascii="Arial" w:hAnsi="Arial" w:cs="Arial"/>
        </w:rPr>
        <w:t xml:space="preserve">network nodes </w:t>
      </w:r>
      <w:r w:rsidR="00F27529" w:rsidRPr="00641997">
        <w:rPr>
          <w:rFonts w:ascii="Arial" w:hAnsi="Arial" w:cs="Arial"/>
        </w:rPr>
        <w:t>must demonstrate conformance to the ap</w:t>
      </w:r>
      <w:r w:rsidR="00047B98" w:rsidRPr="00641997">
        <w:rPr>
          <w:rFonts w:ascii="Arial" w:hAnsi="Arial" w:cs="Arial"/>
        </w:rPr>
        <w:t>plicable tests defined in</w:t>
      </w:r>
      <w:r w:rsidR="00F27529" w:rsidRPr="00641997">
        <w:rPr>
          <w:rFonts w:ascii="Arial" w:hAnsi="Arial" w:cs="Arial"/>
        </w:rPr>
        <w:t xml:space="preserve"> the conformance tests in table below.  </w:t>
      </w:r>
    </w:p>
    <w:p w14:paraId="0244244D" w14:textId="77777777" w:rsidR="004624DC" w:rsidRPr="00641997" w:rsidRDefault="004624DC" w:rsidP="004624DC">
      <w:pPr>
        <w:jc w:val="left"/>
        <w:rPr>
          <w:rFonts w:ascii="Arial" w:hAnsi="Arial" w:cs="Arial"/>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4130"/>
      </w:tblGrid>
      <w:tr w:rsidR="00F27529" w:rsidRPr="00641997" w14:paraId="70A4E232" w14:textId="77777777" w:rsidTr="005E212E">
        <w:trPr>
          <w:trHeight w:val="369"/>
        </w:trPr>
        <w:tc>
          <w:tcPr>
            <w:tcW w:w="3970" w:type="dxa"/>
            <w:shd w:val="clear" w:color="auto" w:fill="auto"/>
          </w:tcPr>
          <w:p w14:paraId="0B315C64" w14:textId="77777777" w:rsidR="00F27529" w:rsidRPr="00641997" w:rsidRDefault="00F27529" w:rsidP="00E5011C">
            <w:pPr>
              <w:pStyle w:val="Req4001"/>
              <w:tabs>
                <w:tab w:val="clear" w:pos="720"/>
              </w:tabs>
              <w:spacing w:before="60" w:after="60"/>
              <w:ind w:left="0" w:firstLine="0"/>
              <w:rPr>
                <w:rFonts w:cs="Arial"/>
                <w:b/>
              </w:rPr>
            </w:pPr>
            <w:r w:rsidRPr="00641997">
              <w:rPr>
                <w:rFonts w:cs="Arial"/>
                <w:b/>
              </w:rPr>
              <w:t>Protocol</w:t>
            </w:r>
          </w:p>
        </w:tc>
        <w:tc>
          <w:tcPr>
            <w:tcW w:w="4130" w:type="dxa"/>
            <w:shd w:val="clear" w:color="auto" w:fill="auto"/>
          </w:tcPr>
          <w:p w14:paraId="7FB22791" w14:textId="77777777" w:rsidR="00F27529" w:rsidRPr="00641997" w:rsidRDefault="00F27529" w:rsidP="00E5011C">
            <w:pPr>
              <w:pStyle w:val="Req4001"/>
              <w:tabs>
                <w:tab w:val="clear" w:pos="720"/>
              </w:tabs>
              <w:spacing w:before="60" w:after="60"/>
              <w:ind w:left="0" w:firstLine="0"/>
              <w:rPr>
                <w:rFonts w:cs="Arial"/>
                <w:b/>
              </w:rPr>
            </w:pPr>
            <w:r w:rsidRPr="00641997">
              <w:rPr>
                <w:rFonts w:cs="Arial"/>
                <w:b/>
              </w:rPr>
              <w:t>Conformance test</w:t>
            </w:r>
          </w:p>
        </w:tc>
      </w:tr>
      <w:tr w:rsidR="00941926" w:rsidRPr="00641997" w14:paraId="069A38FF" w14:textId="77777777" w:rsidTr="005E212E">
        <w:trPr>
          <w:trHeight w:val="332"/>
        </w:trPr>
        <w:tc>
          <w:tcPr>
            <w:tcW w:w="3970" w:type="dxa"/>
            <w:shd w:val="clear" w:color="auto" w:fill="auto"/>
          </w:tcPr>
          <w:p w14:paraId="1216A613" w14:textId="7F9F7064" w:rsidR="00941926" w:rsidRPr="00754039" w:rsidRDefault="00941926" w:rsidP="00941926">
            <w:pPr>
              <w:pStyle w:val="Req4001"/>
              <w:tabs>
                <w:tab w:val="clear" w:pos="720"/>
              </w:tabs>
              <w:spacing w:before="60" w:after="60"/>
              <w:ind w:left="0" w:firstLine="0"/>
              <w:rPr>
                <w:rFonts w:cs="Arial"/>
                <w:highlight w:val="yellow"/>
              </w:rPr>
            </w:pPr>
            <w:r w:rsidRPr="00941926">
              <w:rPr>
                <w:rFonts w:cs="Arial"/>
              </w:rPr>
              <w:t>FPD Link</w:t>
            </w:r>
            <w:del w:id="840" w:author="O'brien, Gary (G.R.)" w:date="2019-03-27T08:50:00Z">
              <w:r w:rsidRPr="00941926" w:rsidDel="0062038C">
                <w:rPr>
                  <w:rFonts w:cs="Arial"/>
                </w:rPr>
                <w:delText xml:space="preserve"> III </w:delText>
              </w:r>
            </w:del>
            <w:r w:rsidRPr="00941926">
              <w:rPr>
                <w:rFonts w:cs="Arial"/>
              </w:rPr>
              <w:t>Physical Layer  Design Verification Checklist</w:t>
            </w:r>
            <w:r>
              <w:rPr>
                <w:rFonts w:cs="Arial"/>
              </w:rPr>
              <w:t xml:space="preserve"> </w:t>
            </w:r>
            <w:r w:rsidRPr="00941926">
              <w:rPr>
                <w:rFonts w:cs="Arial"/>
              </w:rPr>
              <w:t>00.06.03.401</w:t>
            </w:r>
          </w:p>
        </w:tc>
        <w:tc>
          <w:tcPr>
            <w:tcW w:w="4130" w:type="dxa"/>
            <w:shd w:val="clear" w:color="auto" w:fill="auto"/>
          </w:tcPr>
          <w:p w14:paraId="09EDE5EC" w14:textId="7074AC1B" w:rsidR="00941926" w:rsidRPr="00477EA4" w:rsidRDefault="00941926" w:rsidP="00941926">
            <w:pPr>
              <w:pStyle w:val="Req4001"/>
              <w:tabs>
                <w:tab w:val="clear" w:pos="720"/>
              </w:tabs>
              <w:spacing w:before="60" w:after="60"/>
              <w:ind w:left="0" w:firstLine="0"/>
              <w:rPr>
                <w:rFonts w:cs="Arial"/>
              </w:rPr>
            </w:pPr>
            <w:r w:rsidRPr="00477EA4">
              <w:rPr>
                <w:rFonts w:cs="Arial"/>
              </w:rPr>
              <w:t>Ref [5]</w:t>
            </w:r>
          </w:p>
        </w:tc>
      </w:tr>
      <w:tr w:rsidR="00941926" w:rsidRPr="00641997" w14:paraId="7FC22DB6" w14:textId="77777777" w:rsidTr="005E212E">
        <w:trPr>
          <w:trHeight w:val="332"/>
        </w:trPr>
        <w:tc>
          <w:tcPr>
            <w:tcW w:w="3970" w:type="dxa"/>
            <w:shd w:val="clear" w:color="auto" w:fill="auto"/>
          </w:tcPr>
          <w:p w14:paraId="65895332" w14:textId="0B804F06" w:rsidR="00941926" w:rsidRPr="00754039" w:rsidRDefault="00941926" w:rsidP="00941926">
            <w:pPr>
              <w:pStyle w:val="Req4001"/>
              <w:tabs>
                <w:tab w:val="clear" w:pos="720"/>
              </w:tabs>
              <w:spacing w:before="60" w:after="60"/>
              <w:ind w:left="0" w:firstLine="0"/>
              <w:rPr>
                <w:rFonts w:cs="Arial"/>
                <w:highlight w:val="yellow"/>
              </w:rPr>
            </w:pPr>
            <w:r w:rsidRPr="00941926">
              <w:rPr>
                <w:rFonts w:cs="Arial"/>
              </w:rPr>
              <w:t>FPD Link</w:t>
            </w:r>
            <w:del w:id="841" w:author="O'brien, Gary (G.R.)" w:date="2019-03-27T08:50:00Z">
              <w:r w:rsidRPr="00941926" w:rsidDel="0062038C">
                <w:rPr>
                  <w:rFonts w:cs="Arial"/>
                </w:rPr>
                <w:delText xml:space="preserve"> III </w:delText>
              </w:r>
            </w:del>
            <w:r w:rsidRPr="00941926">
              <w:rPr>
                <w:rFonts w:cs="Arial"/>
              </w:rPr>
              <w:t>Implementation Review Checklist</w:t>
            </w:r>
            <w:r>
              <w:rPr>
                <w:rFonts w:cs="Arial"/>
              </w:rPr>
              <w:t xml:space="preserve"> </w:t>
            </w:r>
            <w:r w:rsidRPr="00941926">
              <w:rPr>
                <w:rFonts w:cs="Arial"/>
              </w:rPr>
              <w:t>00.06.01.405</w:t>
            </w:r>
          </w:p>
        </w:tc>
        <w:tc>
          <w:tcPr>
            <w:tcW w:w="4130" w:type="dxa"/>
            <w:shd w:val="clear" w:color="auto" w:fill="auto"/>
          </w:tcPr>
          <w:p w14:paraId="604986B8" w14:textId="18951C33" w:rsidR="00941926" w:rsidRPr="00477EA4" w:rsidRDefault="00941926" w:rsidP="00941926">
            <w:pPr>
              <w:pStyle w:val="Req4001"/>
              <w:tabs>
                <w:tab w:val="clear" w:pos="720"/>
              </w:tabs>
              <w:spacing w:before="60" w:after="60"/>
              <w:ind w:left="0" w:firstLine="0"/>
              <w:rPr>
                <w:rFonts w:cs="Arial"/>
              </w:rPr>
            </w:pPr>
            <w:r w:rsidRPr="00477EA4">
              <w:rPr>
                <w:rFonts w:cs="Arial"/>
              </w:rPr>
              <w:t>Ref [6]</w:t>
            </w:r>
          </w:p>
        </w:tc>
      </w:tr>
      <w:tr w:rsidR="00522C5E" w:rsidRPr="00641997" w14:paraId="2C12BCAE" w14:textId="77777777" w:rsidTr="005E212E">
        <w:trPr>
          <w:trHeight w:val="332"/>
        </w:trPr>
        <w:tc>
          <w:tcPr>
            <w:tcW w:w="3970" w:type="dxa"/>
            <w:shd w:val="clear" w:color="auto" w:fill="auto"/>
          </w:tcPr>
          <w:p w14:paraId="0E29A8FB" w14:textId="7486C74D" w:rsidR="00522C5E" w:rsidRPr="00941926" w:rsidRDefault="00522C5E" w:rsidP="00941926">
            <w:pPr>
              <w:pStyle w:val="Req4001"/>
              <w:tabs>
                <w:tab w:val="clear" w:pos="720"/>
              </w:tabs>
              <w:spacing w:before="60" w:after="60"/>
              <w:ind w:left="0" w:firstLine="0"/>
              <w:rPr>
                <w:rFonts w:cs="Arial"/>
              </w:rPr>
            </w:pPr>
            <w:r>
              <w:rPr>
                <w:rFonts w:cs="Arial"/>
              </w:rPr>
              <w:t>FPD Link III System Level Design Verification Checklist 00.06.01.404</w:t>
            </w:r>
          </w:p>
        </w:tc>
        <w:tc>
          <w:tcPr>
            <w:tcW w:w="4130" w:type="dxa"/>
            <w:shd w:val="clear" w:color="auto" w:fill="auto"/>
          </w:tcPr>
          <w:p w14:paraId="6F4458E2" w14:textId="77777777" w:rsidR="00522C5E" w:rsidRPr="00522C5E" w:rsidRDefault="00522C5E" w:rsidP="00941926">
            <w:pPr>
              <w:pStyle w:val="Req4001"/>
              <w:tabs>
                <w:tab w:val="clear" w:pos="720"/>
              </w:tabs>
              <w:spacing w:before="60" w:after="60"/>
              <w:ind w:left="0" w:firstLine="0"/>
              <w:rPr>
                <w:rFonts w:cs="Arial"/>
              </w:rPr>
            </w:pPr>
          </w:p>
        </w:tc>
      </w:tr>
    </w:tbl>
    <w:p w14:paraId="57609C65" w14:textId="77777777" w:rsidR="00F27529" w:rsidRPr="00641997" w:rsidRDefault="00F27529" w:rsidP="00F27529">
      <w:pPr>
        <w:pStyle w:val="BodyText"/>
        <w:rPr>
          <w:rFonts w:ascii="Arial" w:hAnsi="Arial" w:cs="Arial"/>
        </w:rPr>
      </w:pPr>
    </w:p>
    <w:bookmarkStart w:id="842" w:name="_Toc231962305"/>
    <w:bookmarkStart w:id="843" w:name="_Toc238522428"/>
    <w:bookmarkStart w:id="844" w:name="_Toc384895993"/>
    <w:p w14:paraId="305CC382" w14:textId="77777777" w:rsidR="00F27529" w:rsidRPr="00641997" w:rsidRDefault="00F8180B" w:rsidP="00F27529">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845" w:name="_Toc4766213"/>
      <w:r w:rsidRPr="00641997">
        <w:rPr>
          <w:rFonts w:cs="Arial"/>
          <w:lang w:val="en-GB"/>
        </w:rPr>
        <w:fldChar w:fldCharType="end"/>
      </w:r>
      <w:r w:rsidR="00F27529" w:rsidRPr="00641997">
        <w:rPr>
          <w:rFonts w:cs="Arial"/>
          <w:bCs/>
          <w:sz w:val="28"/>
        </w:rPr>
        <w:tab/>
        <w:t>Verification traceability</w:t>
      </w:r>
      <w:bookmarkEnd w:id="842"/>
      <w:bookmarkEnd w:id="843"/>
      <w:bookmarkEnd w:id="844"/>
      <w:bookmarkEnd w:id="845"/>
    </w:p>
    <w:p w14:paraId="71C50C85" w14:textId="77777777" w:rsidR="00F27529" w:rsidRPr="00641997" w:rsidRDefault="00F27529" w:rsidP="001F5C40">
      <w:pPr>
        <w:jc w:val="left"/>
        <w:rPr>
          <w:rFonts w:ascii="Arial" w:hAnsi="Arial" w:cs="Arial"/>
        </w:rPr>
      </w:pPr>
      <w:r w:rsidRPr="00641997">
        <w:rPr>
          <w:rFonts w:ascii="Arial" w:hAnsi="Arial" w:cs="Arial"/>
        </w:rPr>
        <w:t>The following matrix itemizes all requirements specified herein and cross-references them to one of several means for verification.  Due the criticality of a requirement there may be more than one procedure identified for verification. Below is a brief description of each of the verification methods:</w:t>
      </w:r>
    </w:p>
    <w:p w14:paraId="2F7E304C" w14:textId="77777777" w:rsidR="00F27529" w:rsidRPr="00641997" w:rsidRDefault="00F27529" w:rsidP="001F5C40">
      <w:pPr>
        <w:jc w:val="left"/>
        <w:rPr>
          <w:rFonts w:ascii="Arial" w:hAnsi="Arial" w:cs="Arial"/>
        </w:rPr>
      </w:pPr>
    </w:p>
    <w:p w14:paraId="170F8F54" w14:textId="65B31E89" w:rsidR="00F27529" w:rsidRPr="00641997" w:rsidRDefault="00127313" w:rsidP="001F5C40">
      <w:pPr>
        <w:jc w:val="left"/>
        <w:rPr>
          <w:rFonts w:ascii="Arial" w:hAnsi="Arial" w:cs="Arial"/>
        </w:rPr>
      </w:pPr>
      <w:r>
        <w:rPr>
          <w:rFonts w:ascii="Arial" w:hAnsi="Arial" w:cs="Arial"/>
        </w:rPr>
        <w:t>ECU Level Test Plans</w:t>
      </w:r>
      <w:r w:rsidR="00F27529" w:rsidRPr="00641997">
        <w:rPr>
          <w:rFonts w:ascii="Arial" w:hAnsi="Arial" w:cs="Arial"/>
        </w:rPr>
        <w:tab/>
      </w:r>
      <w:r w:rsidR="00F27529" w:rsidRPr="00641997">
        <w:rPr>
          <w:rFonts w:ascii="Arial" w:hAnsi="Arial" w:cs="Arial"/>
        </w:rPr>
        <w:tab/>
      </w:r>
      <w:r w:rsidR="000F116E">
        <w:rPr>
          <w:rFonts w:ascii="Arial" w:hAnsi="Arial" w:cs="Arial"/>
        </w:rPr>
        <w:t xml:space="preserve">Design Verification test where </w:t>
      </w:r>
      <w:r w:rsidR="00EB26D8">
        <w:rPr>
          <w:rFonts w:ascii="Arial" w:hAnsi="Arial" w:cs="Arial"/>
        </w:rPr>
        <w:t>requirements</w:t>
      </w:r>
      <w:r w:rsidR="000F116E">
        <w:rPr>
          <w:rFonts w:ascii="Arial" w:hAnsi="Arial" w:cs="Arial"/>
        </w:rPr>
        <w:t xml:space="preserve"> are</w:t>
      </w:r>
      <w:r w:rsidR="00F27529" w:rsidRPr="00641997">
        <w:rPr>
          <w:rFonts w:ascii="Arial" w:hAnsi="Arial" w:cs="Arial"/>
        </w:rPr>
        <w:t xml:space="preserve"> verified</w:t>
      </w:r>
      <w:r>
        <w:rPr>
          <w:rFonts w:ascii="Arial" w:hAnsi="Arial" w:cs="Arial"/>
        </w:rPr>
        <w:t xml:space="preserve"> on a specific ECU</w:t>
      </w:r>
      <w:r w:rsidR="00F27529" w:rsidRPr="00641997">
        <w:rPr>
          <w:rFonts w:ascii="Arial" w:hAnsi="Arial" w:cs="Arial"/>
        </w:rPr>
        <w:t>.</w:t>
      </w:r>
    </w:p>
    <w:p w14:paraId="4AFA5A70" w14:textId="77777777" w:rsidR="00F27529" w:rsidRPr="00641997" w:rsidRDefault="00127313" w:rsidP="001F5C40">
      <w:pPr>
        <w:jc w:val="left"/>
        <w:rPr>
          <w:rFonts w:ascii="Arial" w:hAnsi="Arial" w:cs="Arial"/>
        </w:rPr>
      </w:pPr>
      <w:r>
        <w:rPr>
          <w:rFonts w:ascii="Arial" w:hAnsi="Arial" w:cs="Arial"/>
        </w:rPr>
        <w:t>Vehicle Level Test Plans</w:t>
      </w:r>
      <w:r w:rsidR="000F116E">
        <w:rPr>
          <w:rFonts w:ascii="Arial" w:hAnsi="Arial" w:cs="Arial"/>
        </w:rPr>
        <w:tab/>
        <w:t>Design Verification</w:t>
      </w:r>
      <w:r w:rsidR="00F27529" w:rsidRPr="00641997">
        <w:rPr>
          <w:rFonts w:ascii="Arial" w:hAnsi="Arial" w:cs="Arial"/>
        </w:rPr>
        <w:t xml:space="preserve"> test where requirement</w:t>
      </w:r>
      <w:r w:rsidR="000F116E">
        <w:rPr>
          <w:rFonts w:ascii="Arial" w:hAnsi="Arial" w:cs="Arial"/>
        </w:rPr>
        <w:t>s</w:t>
      </w:r>
      <w:r w:rsidR="00F27529" w:rsidRPr="00641997">
        <w:rPr>
          <w:rFonts w:ascii="Arial" w:hAnsi="Arial" w:cs="Arial"/>
        </w:rPr>
        <w:t xml:space="preserve"> </w:t>
      </w:r>
      <w:r w:rsidR="000F116E">
        <w:rPr>
          <w:rFonts w:ascii="Arial" w:hAnsi="Arial" w:cs="Arial"/>
        </w:rPr>
        <w:t>are</w:t>
      </w:r>
      <w:r w:rsidR="00F27529" w:rsidRPr="00641997">
        <w:rPr>
          <w:rFonts w:ascii="Arial" w:hAnsi="Arial" w:cs="Arial"/>
        </w:rPr>
        <w:t xml:space="preserve"> verified</w:t>
      </w:r>
      <w:r>
        <w:rPr>
          <w:rFonts w:ascii="Arial" w:hAnsi="Arial" w:cs="Arial"/>
        </w:rPr>
        <w:t xml:space="preserve"> at a Vehicle Level</w:t>
      </w:r>
      <w:r w:rsidR="00F27529" w:rsidRPr="00641997">
        <w:rPr>
          <w:rFonts w:ascii="Arial" w:hAnsi="Arial" w:cs="Arial"/>
        </w:rPr>
        <w:t>.</w:t>
      </w:r>
    </w:p>
    <w:p w14:paraId="016C5B20" w14:textId="77777777" w:rsidR="00F27529" w:rsidRPr="00641997" w:rsidRDefault="00F27529" w:rsidP="00127313">
      <w:pPr>
        <w:ind w:left="2880" w:hanging="2880"/>
        <w:jc w:val="left"/>
        <w:rPr>
          <w:rFonts w:ascii="Arial" w:hAnsi="Arial" w:cs="Arial"/>
        </w:rPr>
      </w:pPr>
      <w:r w:rsidRPr="00641997">
        <w:rPr>
          <w:rFonts w:ascii="Arial" w:hAnsi="Arial" w:cs="Arial"/>
        </w:rPr>
        <w:t>Hardware Review Inspection</w:t>
      </w:r>
      <w:r w:rsidRPr="00641997">
        <w:rPr>
          <w:rFonts w:ascii="Arial" w:hAnsi="Arial" w:cs="Arial"/>
        </w:rPr>
        <w:tab/>
        <w:t>Inspection where requirement</w:t>
      </w:r>
      <w:r w:rsidR="000F116E">
        <w:rPr>
          <w:rFonts w:ascii="Arial" w:hAnsi="Arial" w:cs="Arial"/>
        </w:rPr>
        <w:t>s</w:t>
      </w:r>
      <w:r w:rsidRPr="00641997">
        <w:rPr>
          <w:rFonts w:ascii="Arial" w:hAnsi="Arial" w:cs="Arial"/>
        </w:rPr>
        <w:t xml:space="preserve"> </w:t>
      </w:r>
      <w:r w:rsidR="000F116E">
        <w:rPr>
          <w:rFonts w:ascii="Arial" w:hAnsi="Arial" w:cs="Arial"/>
        </w:rPr>
        <w:t>are</w:t>
      </w:r>
      <w:r w:rsidRPr="00641997">
        <w:rPr>
          <w:rFonts w:ascii="Arial" w:hAnsi="Arial" w:cs="Arial"/>
        </w:rPr>
        <w:t xml:space="preserve"> verified </w:t>
      </w:r>
      <w:r w:rsidR="00127313">
        <w:rPr>
          <w:rFonts w:ascii="Arial" w:hAnsi="Arial" w:cs="Arial"/>
        </w:rPr>
        <w:t>during a Hardware Review. R</w:t>
      </w:r>
      <w:r w:rsidRPr="00641997">
        <w:rPr>
          <w:rFonts w:ascii="Arial" w:hAnsi="Arial" w:cs="Arial"/>
        </w:rPr>
        <w:t>eference [5], [6].</w:t>
      </w:r>
    </w:p>
    <w:p w14:paraId="34F08556" w14:textId="77E7ED85" w:rsidR="00F27529" w:rsidRDefault="000F116E" w:rsidP="000F116E">
      <w:pPr>
        <w:ind w:left="2880" w:hanging="2880"/>
        <w:jc w:val="left"/>
        <w:rPr>
          <w:ins w:id="846" w:author="Manthripragada, Sravanthi (S.)" w:date="2019-03-29T13:50:00Z"/>
          <w:rFonts w:ascii="Arial" w:hAnsi="Arial" w:cs="Arial"/>
        </w:rPr>
      </w:pPr>
      <w:r>
        <w:rPr>
          <w:rFonts w:ascii="Arial" w:hAnsi="Arial" w:cs="Arial"/>
        </w:rPr>
        <w:t>Application Testing</w:t>
      </w:r>
      <w:r>
        <w:rPr>
          <w:rFonts w:ascii="Arial" w:hAnsi="Arial" w:cs="Arial"/>
        </w:rPr>
        <w:tab/>
      </w:r>
      <w:r w:rsidR="00F27529" w:rsidRPr="00641997">
        <w:rPr>
          <w:rFonts w:ascii="Arial" w:hAnsi="Arial" w:cs="Arial"/>
        </w:rPr>
        <w:t xml:space="preserve">Testing performed </w:t>
      </w:r>
      <w:r>
        <w:rPr>
          <w:rFonts w:ascii="Arial" w:hAnsi="Arial" w:cs="Arial"/>
        </w:rPr>
        <w:t xml:space="preserve">on the application software, </w:t>
      </w:r>
      <w:r w:rsidR="00F27529" w:rsidRPr="00641997">
        <w:rPr>
          <w:rFonts w:ascii="Arial" w:hAnsi="Arial" w:cs="Arial"/>
        </w:rPr>
        <w:t>by (sub)system enginee</w:t>
      </w:r>
      <w:r w:rsidR="00127313">
        <w:rPr>
          <w:rFonts w:ascii="Arial" w:hAnsi="Arial" w:cs="Arial"/>
        </w:rPr>
        <w:t xml:space="preserve">ring </w:t>
      </w:r>
      <w:r>
        <w:rPr>
          <w:rFonts w:ascii="Arial" w:hAnsi="Arial" w:cs="Arial"/>
        </w:rPr>
        <w:t xml:space="preserve">group which </w:t>
      </w:r>
      <w:r w:rsidR="00127313">
        <w:rPr>
          <w:rFonts w:ascii="Arial" w:hAnsi="Arial" w:cs="Arial"/>
        </w:rPr>
        <w:t>verifies the requirement.</w:t>
      </w:r>
    </w:p>
    <w:p w14:paraId="178FF9F6" w14:textId="5DE34CD9" w:rsidR="00007E17" w:rsidRDefault="00007E17" w:rsidP="000F116E">
      <w:pPr>
        <w:ind w:left="2880" w:hanging="2880"/>
        <w:jc w:val="left"/>
        <w:rPr>
          <w:ins w:id="847" w:author="Manthripragada, Sravanthi (S.)" w:date="2019-03-29T13:50:00Z"/>
          <w:rFonts w:ascii="Arial" w:hAnsi="Arial" w:cs="Arial"/>
        </w:rPr>
      </w:pPr>
    </w:p>
    <w:tbl>
      <w:tblPr>
        <w:tblpPr w:leftFromText="180" w:rightFromText="180" w:vertAnchor="text" w:tblpX="-220" w:tblpY="1"/>
        <w:tblOverlap w:val="never"/>
        <w:tblW w:w="9745"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4705"/>
        <w:gridCol w:w="2610"/>
        <w:gridCol w:w="2430"/>
      </w:tblGrid>
      <w:tr w:rsidR="00007E17" w:rsidRPr="00641997" w14:paraId="4BAB75BC" w14:textId="77777777" w:rsidTr="00BC2BFF">
        <w:trPr>
          <w:cantSplit/>
          <w:trHeight w:val="356"/>
          <w:tblHeader/>
          <w:ins w:id="848" w:author="Manthripragada, Sravanthi (S.)" w:date="2019-03-29T13:50:00Z"/>
        </w:trPr>
        <w:tc>
          <w:tcPr>
            <w:tcW w:w="4705" w:type="dxa"/>
            <w:shd w:val="pct30" w:color="C0C0C0" w:fill="FFFFFF"/>
          </w:tcPr>
          <w:p w14:paraId="12767589" w14:textId="77777777" w:rsidR="00007E17" w:rsidRPr="00641997" w:rsidRDefault="00007E17" w:rsidP="00BC2BFF">
            <w:pPr>
              <w:tabs>
                <w:tab w:val="left" w:pos="180"/>
                <w:tab w:val="left" w:pos="360"/>
                <w:tab w:val="left" w:pos="540"/>
                <w:tab w:val="left" w:pos="720"/>
                <w:tab w:val="left" w:pos="900"/>
                <w:tab w:val="left" w:pos="1080"/>
                <w:tab w:val="left" w:pos="1260"/>
              </w:tabs>
              <w:rPr>
                <w:ins w:id="849" w:author="Manthripragada, Sravanthi (S.)" w:date="2019-03-29T13:50:00Z"/>
                <w:rFonts w:ascii="Arial" w:hAnsi="Arial" w:cs="Arial"/>
                <w:b/>
                <w:bCs/>
                <w:sz w:val="16"/>
                <w:szCs w:val="16"/>
              </w:rPr>
            </w:pPr>
            <w:ins w:id="850" w:author="Manthripragada, Sravanthi (S.)" w:date="2019-03-29T13:50:00Z">
              <w:r w:rsidRPr="00C3047A">
                <w:rPr>
                  <w:rFonts w:ascii="Arial" w:hAnsi="Arial" w:cs="Arial"/>
                  <w:b/>
                  <w:bCs/>
                </w:rPr>
                <w:t>Requirement No.</w:t>
              </w:r>
            </w:ins>
          </w:p>
        </w:tc>
        <w:tc>
          <w:tcPr>
            <w:tcW w:w="2610" w:type="dxa"/>
            <w:shd w:val="pct30" w:color="C0C0C0" w:fill="FFFFFF"/>
          </w:tcPr>
          <w:p w14:paraId="6587C84F" w14:textId="77777777" w:rsidR="00007E17" w:rsidRPr="00641997" w:rsidRDefault="00007E17" w:rsidP="00BC2BFF">
            <w:pPr>
              <w:jc w:val="center"/>
              <w:rPr>
                <w:ins w:id="851" w:author="Manthripragada, Sravanthi (S.)" w:date="2019-03-29T13:50:00Z"/>
                <w:rFonts w:ascii="Arial" w:hAnsi="Arial" w:cs="Arial"/>
                <w:b/>
                <w:sz w:val="16"/>
                <w:szCs w:val="16"/>
                <w:lang w:val="fr-FR"/>
              </w:rPr>
            </w:pPr>
            <w:ins w:id="852" w:author="Manthripragada, Sravanthi (S.)" w:date="2019-03-29T13:50:00Z">
              <w:r>
                <w:rPr>
                  <w:rFonts w:ascii="Arial" w:hAnsi="Arial" w:cs="Arial"/>
                  <w:b/>
                </w:rPr>
                <w:t>Vehicle Level DV (System)</w:t>
              </w:r>
            </w:ins>
          </w:p>
        </w:tc>
        <w:tc>
          <w:tcPr>
            <w:tcW w:w="2430" w:type="dxa"/>
            <w:tcBorders>
              <w:bottom w:val="single" w:sz="6" w:space="0" w:color="000000"/>
            </w:tcBorders>
            <w:shd w:val="pct30" w:color="C0C0C0" w:fill="FFFFFF"/>
          </w:tcPr>
          <w:p w14:paraId="251C59BD" w14:textId="77777777" w:rsidR="00007E17" w:rsidRPr="00641997" w:rsidRDefault="00007E17" w:rsidP="00BC2BFF">
            <w:pPr>
              <w:jc w:val="center"/>
              <w:rPr>
                <w:ins w:id="853" w:author="Manthripragada, Sravanthi (S.)" w:date="2019-03-29T13:50:00Z"/>
                <w:rFonts w:ascii="Arial" w:hAnsi="Arial" w:cs="Arial"/>
                <w:b/>
                <w:sz w:val="16"/>
                <w:szCs w:val="16"/>
              </w:rPr>
            </w:pPr>
            <w:ins w:id="854" w:author="Manthripragada, Sravanthi (S.)" w:date="2019-03-29T13:50:00Z">
              <w:r>
                <w:rPr>
                  <w:rFonts w:ascii="Arial" w:hAnsi="Arial" w:cs="Arial"/>
                  <w:b/>
                </w:rPr>
                <w:t xml:space="preserve">Implementation Level Review </w:t>
              </w:r>
            </w:ins>
          </w:p>
        </w:tc>
      </w:tr>
      <w:tr w:rsidR="00007E17" w:rsidRPr="00641997" w14:paraId="3490D57F" w14:textId="77777777" w:rsidTr="00BC2BFF">
        <w:trPr>
          <w:cantSplit/>
          <w:trHeight w:val="596"/>
          <w:ins w:id="855" w:author="Manthripragada, Sravanthi (S.)" w:date="2019-03-29T13:50:00Z"/>
        </w:trPr>
        <w:tc>
          <w:tcPr>
            <w:tcW w:w="4705" w:type="dxa"/>
            <w:tcBorders>
              <w:right w:val="single" w:sz="6" w:space="0" w:color="auto"/>
            </w:tcBorders>
            <w:shd w:val="pct30" w:color="C0C0C0" w:fill="FFFFFF"/>
          </w:tcPr>
          <w:p w14:paraId="0BD0917B" w14:textId="77777777" w:rsidR="00007E17" w:rsidRPr="00DC04B7" w:rsidRDefault="00007E17" w:rsidP="00BC2BFF">
            <w:pPr>
              <w:rPr>
                <w:ins w:id="856" w:author="Manthripragada, Sravanthi (S.)" w:date="2019-03-29T13:50:00Z"/>
              </w:rPr>
            </w:pPr>
            <w:ins w:id="857" w:author="Manthripragada, Sravanthi (S.)" w:date="2019-03-29T13:50:00Z">
              <w:r w:rsidRPr="007639ED">
                <w:rPr>
                  <w:lang w:val="en-GB"/>
                </w:rPr>
                <w:t>Maximum Clock Rate</w:t>
              </w:r>
            </w:ins>
          </w:p>
          <w:p w14:paraId="5B69C98A" w14:textId="2DEC97AE" w:rsidR="00007E17" w:rsidRPr="00DC04B7" w:rsidRDefault="005D562D" w:rsidP="00BC2BFF">
            <w:pPr>
              <w:rPr>
                <w:ins w:id="858" w:author="Manthripragada, Sravanthi (S.)" w:date="2019-03-29T13:50:00Z"/>
              </w:rPr>
            </w:pPr>
            <w:ins w:id="859" w:author="Manthripragada, Sravanthi (S.)" w:date="2019-03-29T15:26:00Z">
              <w:r>
                <w:t>DL_FPD LINK_REQ</w:t>
              </w:r>
            </w:ins>
            <w:ins w:id="860" w:author="Manthripragada, Sravanthi (S.)" w:date="2019-03-29T13:50:00Z">
              <w:r w:rsidR="00007E17" w:rsidRPr="00DC04B7">
                <w:t>__3.1.1.1</w:t>
              </w:r>
            </w:ins>
          </w:p>
          <w:p w14:paraId="04659345" w14:textId="77777777" w:rsidR="00007E17" w:rsidRPr="00DC04B7" w:rsidRDefault="00007E17" w:rsidP="00BC2BFF">
            <w:pPr>
              <w:rPr>
                <w:ins w:id="861" w:author="Manthripragada, Sravanthi (S.)" w:date="2019-03-29T13:50:00Z"/>
              </w:rPr>
            </w:pPr>
          </w:p>
        </w:tc>
        <w:tc>
          <w:tcPr>
            <w:tcW w:w="2610" w:type="dxa"/>
            <w:tcBorders>
              <w:right w:val="single" w:sz="6" w:space="0" w:color="auto"/>
            </w:tcBorders>
          </w:tcPr>
          <w:p w14:paraId="47CF7344" w14:textId="5DA6C12E" w:rsidR="00007E17" w:rsidRPr="007C2AF3" w:rsidRDefault="00007E17" w:rsidP="00BC2BFF">
            <w:pPr>
              <w:jc w:val="center"/>
              <w:rPr>
                <w:ins w:id="862" w:author="Manthripragada, Sravanthi (S.)" w:date="2019-03-29T13:50:00Z"/>
                <w:sz w:val="16"/>
                <w:szCs w:val="16"/>
              </w:rPr>
            </w:pPr>
            <w:ins w:id="863" w:author="Manthripragada, Sravanthi (S.)" w:date="2019-03-29T13:56:00Z">
              <w:r>
                <w:rPr>
                  <w:sz w:val="16"/>
                  <w:szCs w:val="16"/>
                </w:rPr>
                <w:t>x</w:t>
              </w:r>
            </w:ins>
          </w:p>
        </w:tc>
        <w:tc>
          <w:tcPr>
            <w:tcW w:w="2430" w:type="dxa"/>
            <w:tcBorders>
              <w:top w:val="single" w:sz="6" w:space="0" w:color="000000"/>
              <w:bottom w:val="single" w:sz="6" w:space="0" w:color="000000"/>
            </w:tcBorders>
            <w:shd w:val="clear" w:color="auto" w:fill="auto"/>
          </w:tcPr>
          <w:p w14:paraId="7C85D031" w14:textId="77777777" w:rsidR="00007E17" w:rsidRPr="000F116E" w:rsidRDefault="00007E17" w:rsidP="00BC2BFF">
            <w:pPr>
              <w:jc w:val="center"/>
              <w:rPr>
                <w:ins w:id="864" w:author="Manthripragada, Sravanthi (S.)" w:date="2019-03-29T13:50:00Z"/>
                <w:sz w:val="16"/>
                <w:szCs w:val="16"/>
              </w:rPr>
            </w:pPr>
            <w:ins w:id="865" w:author="Manthripragada, Sravanthi (S.)" w:date="2019-03-29T13:50:00Z">
              <w:r>
                <w:rPr>
                  <w:sz w:val="16"/>
                  <w:szCs w:val="16"/>
                </w:rPr>
                <w:t>x</w:t>
              </w:r>
            </w:ins>
          </w:p>
        </w:tc>
      </w:tr>
      <w:tr w:rsidR="00007E17" w:rsidRPr="00641997" w14:paraId="1DFA1A32" w14:textId="77777777" w:rsidTr="00BC2BFF">
        <w:trPr>
          <w:cantSplit/>
          <w:trHeight w:val="596"/>
          <w:ins w:id="866" w:author="Manthripragada, Sravanthi (S.)" w:date="2019-03-29T13:50:00Z"/>
        </w:trPr>
        <w:tc>
          <w:tcPr>
            <w:tcW w:w="4705" w:type="dxa"/>
            <w:tcBorders>
              <w:right w:val="single" w:sz="6" w:space="0" w:color="auto"/>
            </w:tcBorders>
            <w:shd w:val="pct30" w:color="C0C0C0" w:fill="FFFFFF"/>
          </w:tcPr>
          <w:p w14:paraId="335B3FFB" w14:textId="77777777" w:rsidR="00007E17" w:rsidRPr="00DC04B7" w:rsidRDefault="00007E17" w:rsidP="00BC2BFF">
            <w:pPr>
              <w:rPr>
                <w:ins w:id="867" w:author="Manthripragada, Sravanthi (S.)" w:date="2019-03-29T13:50:00Z"/>
                <w:lang w:val="en-GB"/>
              </w:rPr>
            </w:pPr>
            <w:ins w:id="868" w:author="Manthripragada, Sravanthi (S.)" w:date="2019-03-29T13:50:00Z">
              <w:r w:rsidRPr="007639ED">
                <w:rPr>
                  <w:lang w:val="en-GB"/>
                </w:rPr>
                <w:t>Forward Channel Data Rate</w:t>
              </w:r>
            </w:ins>
          </w:p>
          <w:p w14:paraId="4EB247AA" w14:textId="20F7A1F9" w:rsidR="00007E17" w:rsidRPr="00DC04B7" w:rsidRDefault="005D562D" w:rsidP="00BC2BFF">
            <w:pPr>
              <w:rPr>
                <w:ins w:id="869" w:author="Manthripragada, Sravanthi (S.)" w:date="2019-03-29T13:50:00Z"/>
              </w:rPr>
            </w:pPr>
            <w:ins w:id="870" w:author="Manthripragada, Sravanthi (S.)" w:date="2019-03-29T15:26:00Z">
              <w:r>
                <w:t>DL_FPD LINK_REQ</w:t>
              </w:r>
            </w:ins>
            <w:ins w:id="871" w:author="Manthripragada, Sravanthi (S.)" w:date="2019-03-29T13:50:00Z">
              <w:r w:rsidR="00007E17" w:rsidRPr="00DC04B7">
                <w:t>__3.1.2.1</w:t>
              </w:r>
            </w:ins>
          </w:p>
          <w:p w14:paraId="2874298A" w14:textId="77777777" w:rsidR="00007E17" w:rsidRPr="00DC04B7" w:rsidRDefault="00007E17" w:rsidP="00BC2BFF">
            <w:pPr>
              <w:rPr>
                <w:ins w:id="872" w:author="Manthripragada, Sravanthi (S.)" w:date="2019-03-29T13:50:00Z"/>
              </w:rPr>
            </w:pPr>
          </w:p>
        </w:tc>
        <w:tc>
          <w:tcPr>
            <w:tcW w:w="2610" w:type="dxa"/>
            <w:tcBorders>
              <w:right w:val="single" w:sz="6" w:space="0" w:color="auto"/>
            </w:tcBorders>
          </w:tcPr>
          <w:p w14:paraId="0B6A5260" w14:textId="795AEB1B" w:rsidR="00007E17" w:rsidRPr="00AE43D8" w:rsidRDefault="00007E17" w:rsidP="00BC2BFF">
            <w:pPr>
              <w:jc w:val="center"/>
              <w:rPr>
                <w:ins w:id="873" w:author="Manthripragada, Sravanthi (S.)" w:date="2019-03-29T13:50:00Z"/>
                <w:sz w:val="16"/>
                <w:szCs w:val="16"/>
              </w:rPr>
            </w:pPr>
            <w:ins w:id="874" w:author="Manthripragada, Sravanthi (S.)" w:date="2019-03-29T13:56:00Z">
              <w:r>
                <w:rPr>
                  <w:sz w:val="16"/>
                  <w:szCs w:val="16"/>
                </w:rPr>
                <w:t>x</w:t>
              </w:r>
            </w:ins>
          </w:p>
        </w:tc>
        <w:tc>
          <w:tcPr>
            <w:tcW w:w="2430" w:type="dxa"/>
            <w:tcBorders>
              <w:top w:val="single" w:sz="6" w:space="0" w:color="000000"/>
              <w:bottom w:val="single" w:sz="6" w:space="0" w:color="000000"/>
            </w:tcBorders>
            <w:shd w:val="clear" w:color="auto" w:fill="auto"/>
          </w:tcPr>
          <w:p w14:paraId="08E6EC0B" w14:textId="77777777" w:rsidR="00007E17" w:rsidRPr="000F116E" w:rsidRDefault="00007E17" w:rsidP="00BC2BFF">
            <w:pPr>
              <w:jc w:val="center"/>
              <w:rPr>
                <w:ins w:id="875" w:author="Manthripragada, Sravanthi (S.)" w:date="2019-03-29T13:50:00Z"/>
                <w:sz w:val="16"/>
                <w:szCs w:val="16"/>
              </w:rPr>
            </w:pPr>
            <w:ins w:id="876" w:author="Manthripragada, Sravanthi (S.)" w:date="2019-03-29T13:50:00Z">
              <w:r>
                <w:rPr>
                  <w:sz w:val="16"/>
                  <w:szCs w:val="16"/>
                </w:rPr>
                <w:t>x</w:t>
              </w:r>
            </w:ins>
          </w:p>
        </w:tc>
      </w:tr>
      <w:tr w:rsidR="00007E17" w:rsidRPr="00641997" w14:paraId="6DF68B30" w14:textId="77777777" w:rsidTr="00BC2BFF">
        <w:trPr>
          <w:cantSplit/>
          <w:trHeight w:val="718"/>
          <w:ins w:id="877" w:author="Manthripragada, Sravanthi (S.)" w:date="2019-03-29T13:50:00Z"/>
        </w:trPr>
        <w:tc>
          <w:tcPr>
            <w:tcW w:w="4705" w:type="dxa"/>
            <w:tcBorders>
              <w:right w:val="single" w:sz="6" w:space="0" w:color="auto"/>
            </w:tcBorders>
            <w:shd w:val="pct30" w:color="C0C0C0" w:fill="FFFFFF"/>
          </w:tcPr>
          <w:p w14:paraId="1ECBAC7C" w14:textId="77777777" w:rsidR="00007E17" w:rsidRDefault="00007E17" w:rsidP="00BC2BFF">
            <w:pPr>
              <w:pStyle w:val="SpecRequirement"/>
              <w:rPr>
                <w:ins w:id="878" w:author="Manthripragada, Sravanthi (S.)" w:date="2019-03-29T13:50:00Z"/>
                <w:rFonts w:cs="Arial"/>
              </w:rPr>
            </w:pPr>
            <w:ins w:id="879" w:author="Manthripragada, Sravanthi (S.)" w:date="2019-03-29T13:50:00Z">
              <w:r>
                <w:rPr>
                  <w:rFonts w:cs="Arial"/>
                </w:rPr>
                <w:t>cable/connectors assemblies Selection</w:t>
              </w:r>
            </w:ins>
          </w:p>
          <w:p w14:paraId="06A4CCFE" w14:textId="7E0B468B" w:rsidR="00007E17" w:rsidRDefault="005D562D" w:rsidP="00BC2BFF">
            <w:pPr>
              <w:pStyle w:val="SpecRequirement"/>
              <w:rPr>
                <w:ins w:id="880" w:author="Manthripragada, Sravanthi (S.)" w:date="2019-03-29T13:50:00Z"/>
                <w:rFonts w:cs="Arial"/>
              </w:rPr>
            </w:pPr>
            <w:ins w:id="881" w:author="Manthripragada, Sravanthi (S.)" w:date="2019-03-29T15:26:00Z">
              <w:r>
                <w:rPr>
                  <w:rFonts w:cs="Arial"/>
                </w:rPr>
                <w:t>DL_FPD LINK_REQ</w:t>
              </w:r>
            </w:ins>
            <w:ins w:id="882" w:author="Manthripragada, Sravanthi (S.)" w:date="2019-03-29T13:50:00Z">
              <w:r w:rsidR="00007E17" w:rsidRPr="00641997">
                <w:rPr>
                  <w:rFonts w:cs="Arial"/>
                </w:rPr>
                <w:t>_</w:t>
              </w:r>
              <w:r w:rsidR="00007E17">
                <w:rPr>
                  <w:rFonts w:cs="Arial"/>
                </w:rPr>
                <w:t>_3.1.2.2</w:t>
              </w:r>
            </w:ins>
          </w:p>
          <w:p w14:paraId="7B58EBBC" w14:textId="77777777" w:rsidR="00007E17" w:rsidRDefault="00007E17" w:rsidP="00BC2BFF">
            <w:pPr>
              <w:pStyle w:val="SpecRequirement"/>
              <w:ind w:left="432"/>
              <w:rPr>
                <w:ins w:id="883" w:author="Manthripragada, Sravanthi (S.)" w:date="2019-03-29T13:50:00Z"/>
                <w:rFonts w:cs="Arial"/>
              </w:rPr>
            </w:pPr>
          </w:p>
          <w:p w14:paraId="1D5885BB" w14:textId="77777777" w:rsidR="00007E17" w:rsidRDefault="00007E17" w:rsidP="00BC2BFF">
            <w:pPr>
              <w:pStyle w:val="SpecRequirement"/>
              <w:ind w:left="432"/>
              <w:rPr>
                <w:ins w:id="884" w:author="Manthripragada, Sravanthi (S.)" w:date="2019-03-29T13:50:00Z"/>
                <w:rFonts w:cs="Arial"/>
              </w:rPr>
            </w:pPr>
          </w:p>
          <w:p w14:paraId="680F2947" w14:textId="77777777" w:rsidR="00007E17" w:rsidRPr="007639ED" w:rsidRDefault="00007E17" w:rsidP="00BC2BFF">
            <w:pPr>
              <w:rPr>
                <w:ins w:id="885" w:author="Manthripragada, Sravanthi (S.)" w:date="2019-03-29T13:50:00Z"/>
                <w:lang w:val="en-GB"/>
              </w:rPr>
            </w:pPr>
          </w:p>
        </w:tc>
        <w:tc>
          <w:tcPr>
            <w:tcW w:w="2610" w:type="dxa"/>
            <w:tcBorders>
              <w:right w:val="single" w:sz="6" w:space="0" w:color="auto"/>
            </w:tcBorders>
          </w:tcPr>
          <w:p w14:paraId="28AF7A89" w14:textId="6B261A96" w:rsidR="00007E17" w:rsidRDefault="00007E17" w:rsidP="00BC2BFF">
            <w:pPr>
              <w:jc w:val="center"/>
              <w:rPr>
                <w:ins w:id="886" w:author="Manthripragada, Sravanthi (S.)" w:date="2019-03-29T13:50:00Z"/>
                <w:sz w:val="16"/>
                <w:szCs w:val="16"/>
              </w:rPr>
            </w:pPr>
            <w:ins w:id="887" w:author="Manthripragada, Sravanthi (S.)" w:date="2019-03-29T13:56:00Z">
              <w:r>
                <w:rPr>
                  <w:sz w:val="16"/>
                  <w:szCs w:val="16"/>
                </w:rPr>
                <w:t>x</w:t>
              </w:r>
            </w:ins>
          </w:p>
        </w:tc>
        <w:tc>
          <w:tcPr>
            <w:tcW w:w="2430" w:type="dxa"/>
            <w:tcBorders>
              <w:top w:val="single" w:sz="6" w:space="0" w:color="000000"/>
              <w:bottom w:val="single" w:sz="6" w:space="0" w:color="000000"/>
            </w:tcBorders>
            <w:shd w:val="clear" w:color="auto" w:fill="auto"/>
          </w:tcPr>
          <w:p w14:paraId="6EFCA944" w14:textId="77777777" w:rsidR="00007E17" w:rsidRDefault="00007E17" w:rsidP="00BC2BFF">
            <w:pPr>
              <w:jc w:val="center"/>
              <w:rPr>
                <w:ins w:id="888" w:author="Manthripragada, Sravanthi (S.)" w:date="2019-03-29T13:50:00Z"/>
                <w:sz w:val="16"/>
                <w:szCs w:val="16"/>
              </w:rPr>
            </w:pPr>
            <w:ins w:id="889" w:author="Manthripragada, Sravanthi (S.)" w:date="2019-03-29T13:50:00Z">
              <w:r>
                <w:rPr>
                  <w:sz w:val="16"/>
                  <w:szCs w:val="16"/>
                </w:rPr>
                <w:t>x</w:t>
              </w:r>
            </w:ins>
          </w:p>
        </w:tc>
      </w:tr>
      <w:tr w:rsidR="00007E17" w:rsidRPr="00641997" w14:paraId="26D280F7" w14:textId="77777777" w:rsidTr="00BC2BFF">
        <w:trPr>
          <w:cantSplit/>
          <w:trHeight w:val="718"/>
          <w:ins w:id="890" w:author="Manthripragada, Sravanthi (S.)" w:date="2019-03-29T13:50:00Z"/>
        </w:trPr>
        <w:tc>
          <w:tcPr>
            <w:tcW w:w="4705" w:type="dxa"/>
            <w:tcBorders>
              <w:right w:val="single" w:sz="6" w:space="0" w:color="auto"/>
            </w:tcBorders>
            <w:shd w:val="pct30" w:color="C0C0C0" w:fill="FFFFFF"/>
          </w:tcPr>
          <w:p w14:paraId="2646A973" w14:textId="77777777" w:rsidR="00007E17" w:rsidRPr="007639ED" w:rsidRDefault="00007E17" w:rsidP="00BC2BFF">
            <w:pPr>
              <w:rPr>
                <w:ins w:id="891" w:author="Manthripragada, Sravanthi (S.)" w:date="2019-03-29T13:50:00Z"/>
                <w:lang w:val="en-GB"/>
              </w:rPr>
            </w:pPr>
            <w:ins w:id="892" w:author="Manthripragada, Sravanthi (S.)" w:date="2019-03-29T13:50:00Z">
              <w:r w:rsidRPr="007639ED">
                <w:rPr>
                  <w:lang w:val="en-GB"/>
                </w:rPr>
                <w:t>Back Channel Data Rate</w:t>
              </w:r>
            </w:ins>
          </w:p>
          <w:p w14:paraId="7FDF61BD" w14:textId="121E6853" w:rsidR="00007E17" w:rsidRPr="007639ED" w:rsidRDefault="005D562D" w:rsidP="00BC2BFF">
            <w:pPr>
              <w:rPr>
                <w:ins w:id="893" w:author="Manthripragada, Sravanthi (S.)" w:date="2019-03-29T13:50:00Z"/>
              </w:rPr>
            </w:pPr>
            <w:ins w:id="894" w:author="Manthripragada, Sravanthi (S.)" w:date="2019-03-29T15:26:00Z">
              <w:r>
                <w:t>DL_FPD LINK_REQ</w:t>
              </w:r>
            </w:ins>
            <w:ins w:id="895" w:author="Manthripragada, Sravanthi (S.)" w:date="2019-03-29T13:50:00Z">
              <w:r w:rsidR="00007E17" w:rsidRPr="007639ED">
                <w:t>__3.1.3.1</w:t>
              </w:r>
            </w:ins>
          </w:p>
          <w:p w14:paraId="37B57C02" w14:textId="77777777" w:rsidR="00007E17" w:rsidRPr="00DC04B7" w:rsidRDefault="00007E17" w:rsidP="00BC2BFF">
            <w:pPr>
              <w:rPr>
                <w:ins w:id="896" w:author="Manthripragada, Sravanthi (S.)" w:date="2019-03-29T13:50:00Z"/>
                <w:color w:val="FF0000"/>
              </w:rPr>
            </w:pPr>
          </w:p>
        </w:tc>
        <w:tc>
          <w:tcPr>
            <w:tcW w:w="2610" w:type="dxa"/>
            <w:tcBorders>
              <w:right w:val="single" w:sz="6" w:space="0" w:color="auto"/>
            </w:tcBorders>
          </w:tcPr>
          <w:p w14:paraId="48632561" w14:textId="035151AE" w:rsidR="00007E17" w:rsidRPr="007C2AF3" w:rsidRDefault="00007E17" w:rsidP="00BC2BFF">
            <w:pPr>
              <w:jc w:val="center"/>
              <w:rPr>
                <w:ins w:id="897" w:author="Manthripragada, Sravanthi (S.)" w:date="2019-03-29T13:50:00Z"/>
                <w:sz w:val="16"/>
                <w:szCs w:val="16"/>
              </w:rPr>
            </w:pPr>
            <w:ins w:id="898" w:author="Manthripragada, Sravanthi (S.)" w:date="2019-03-29T13:56:00Z">
              <w:r>
                <w:rPr>
                  <w:sz w:val="16"/>
                  <w:szCs w:val="16"/>
                </w:rPr>
                <w:t>x</w:t>
              </w:r>
            </w:ins>
          </w:p>
        </w:tc>
        <w:tc>
          <w:tcPr>
            <w:tcW w:w="2430" w:type="dxa"/>
            <w:tcBorders>
              <w:top w:val="single" w:sz="6" w:space="0" w:color="000000"/>
              <w:bottom w:val="single" w:sz="6" w:space="0" w:color="000000"/>
            </w:tcBorders>
            <w:shd w:val="clear" w:color="auto" w:fill="auto"/>
          </w:tcPr>
          <w:p w14:paraId="1E9DCD1D" w14:textId="77777777" w:rsidR="00007E17" w:rsidRPr="00641997" w:rsidRDefault="00007E17" w:rsidP="00BC2BFF">
            <w:pPr>
              <w:jc w:val="center"/>
              <w:rPr>
                <w:ins w:id="899" w:author="Manthripragada, Sravanthi (S.)" w:date="2019-03-29T13:50:00Z"/>
                <w:sz w:val="16"/>
                <w:szCs w:val="16"/>
              </w:rPr>
            </w:pPr>
            <w:ins w:id="900" w:author="Manthripragada, Sravanthi (S.)" w:date="2019-03-29T13:50:00Z">
              <w:r>
                <w:rPr>
                  <w:sz w:val="16"/>
                  <w:szCs w:val="16"/>
                </w:rPr>
                <w:t>x</w:t>
              </w:r>
            </w:ins>
          </w:p>
        </w:tc>
      </w:tr>
      <w:tr w:rsidR="00007E17" w:rsidRPr="00641997" w14:paraId="0DEF3D67" w14:textId="77777777" w:rsidTr="00BC2BFF">
        <w:trPr>
          <w:cantSplit/>
          <w:trHeight w:val="718"/>
          <w:ins w:id="901" w:author="Manthripragada, Sravanthi (S.)" w:date="2019-03-29T13:50:00Z"/>
        </w:trPr>
        <w:tc>
          <w:tcPr>
            <w:tcW w:w="4705" w:type="dxa"/>
            <w:tcBorders>
              <w:right w:val="single" w:sz="6" w:space="0" w:color="auto"/>
            </w:tcBorders>
            <w:shd w:val="pct30" w:color="C0C0C0" w:fill="FFFFFF"/>
          </w:tcPr>
          <w:p w14:paraId="74AA5CBE" w14:textId="77777777" w:rsidR="00007E17" w:rsidRPr="00522C5E" w:rsidRDefault="00007E17">
            <w:pPr>
              <w:rPr>
                <w:ins w:id="902" w:author="Manthripragada, Sravanthi (S.)" w:date="2019-03-29T13:50:00Z"/>
                <w:lang w:val="en-GB"/>
              </w:rPr>
              <w:pPrChange w:id="903" w:author="Manthripragada, Sravanthi (S.)" w:date="2019-03-29T14:52:00Z">
                <w:pPr>
                  <w:pStyle w:val="Heading3"/>
                  <w:framePr w:hSpace="180" w:wrap="around" w:vAnchor="text" w:hAnchor="text" w:x="-220" w:y="1"/>
                  <w:ind w:left="0"/>
                  <w:suppressOverlap/>
                </w:pPr>
              </w:pPrChange>
            </w:pPr>
            <w:ins w:id="904" w:author="Manthripragada, Sravanthi (S.)" w:date="2019-03-29T13:50:00Z">
              <w:r w:rsidRPr="00522C5E">
                <w:rPr>
                  <w:lang w:val="en-GB"/>
                </w:rPr>
                <w:t>Supported formats</w:t>
              </w:r>
            </w:ins>
          </w:p>
          <w:p w14:paraId="46B4DD22" w14:textId="75033B6E" w:rsidR="00007E17" w:rsidRPr="00522C5E" w:rsidRDefault="005D562D" w:rsidP="00BC2BFF">
            <w:pPr>
              <w:pStyle w:val="SpecRequirement"/>
              <w:rPr>
                <w:ins w:id="905" w:author="Manthripragada, Sravanthi (S.)" w:date="2019-03-29T13:50:00Z"/>
                <w:rFonts w:ascii="Times New Roman" w:hAnsi="Times New Roman"/>
              </w:rPr>
            </w:pPr>
            <w:ins w:id="906" w:author="Manthripragada, Sravanthi (S.)" w:date="2019-03-29T15:26:00Z">
              <w:r>
                <w:rPr>
                  <w:rFonts w:ascii="Times New Roman" w:hAnsi="Times New Roman"/>
                </w:rPr>
                <w:t>DL_FPD LINK_REQ</w:t>
              </w:r>
            </w:ins>
            <w:ins w:id="907" w:author="Manthripragada, Sravanthi (S.)" w:date="2019-03-29T13:50:00Z">
              <w:r w:rsidR="00007E17" w:rsidRPr="00522C5E">
                <w:rPr>
                  <w:rFonts w:ascii="Times New Roman" w:hAnsi="Times New Roman"/>
                </w:rPr>
                <w:t>__3.1.4</w:t>
              </w:r>
              <w:r w:rsidR="00007E17">
                <w:rPr>
                  <w:rFonts w:ascii="Times New Roman" w:hAnsi="Times New Roman"/>
                </w:rPr>
                <w:t>.1</w:t>
              </w:r>
            </w:ins>
          </w:p>
          <w:p w14:paraId="239441C9" w14:textId="77777777" w:rsidR="00007E17" w:rsidRPr="00522C5E" w:rsidRDefault="00007E17" w:rsidP="00BC2BFF">
            <w:pPr>
              <w:jc w:val="center"/>
              <w:rPr>
                <w:ins w:id="908" w:author="Manthripragada, Sravanthi (S.)" w:date="2019-03-29T13:50:00Z"/>
                <w:lang w:val="en-GB"/>
              </w:rPr>
            </w:pPr>
          </w:p>
        </w:tc>
        <w:tc>
          <w:tcPr>
            <w:tcW w:w="2610" w:type="dxa"/>
            <w:tcBorders>
              <w:right w:val="single" w:sz="6" w:space="0" w:color="auto"/>
            </w:tcBorders>
          </w:tcPr>
          <w:p w14:paraId="09AC8D18" w14:textId="79723CAA" w:rsidR="00007E17" w:rsidRDefault="00007E17" w:rsidP="00BC2BFF">
            <w:pPr>
              <w:jc w:val="center"/>
              <w:rPr>
                <w:ins w:id="909" w:author="Manthripragada, Sravanthi (S.)" w:date="2019-03-29T13:50:00Z"/>
                <w:sz w:val="16"/>
                <w:szCs w:val="16"/>
              </w:rPr>
            </w:pPr>
            <w:ins w:id="910" w:author="Manthripragada, Sravanthi (S.)" w:date="2019-03-29T13:56:00Z">
              <w:r>
                <w:rPr>
                  <w:sz w:val="16"/>
                  <w:szCs w:val="16"/>
                </w:rPr>
                <w:t>x</w:t>
              </w:r>
            </w:ins>
          </w:p>
        </w:tc>
        <w:tc>
          <w:tcPr>
            <w:tcW w:w="2430" w:type="dxa"/>
            <w:tcBorders>
              <w:top w:val="single" w:sz="6" w:space="0" w:color="000000"/>
              <w:bottom w:val="single" w:sz="6" w:space="0" w:color="000000"/>
            </w:tcBorders>
            <w:shd w:val="clear" w:color="auto" w:fill="auto"/>
          </w:tcPr>
          <w:p w14:paraId="3BAD99BA" w14:textId="77777777" w:rsidR="00007E17" w:rsidRDefault="00007E17" w:rsidP="00BC2BFF">
            <w:pPr>
              <w:jc w:val="center"/>
              <w:rPr>
                <w:ins w:id="911" w:author="Manthripragada, Sravanthi (S.)" w:date="2019-03-29T13:50:00Z"/>
                <w:sz w:val="16"/>
                <w:szCs w:val="16"/>
              </w:rPr>
            </w:pPr>
            <w:ins w:id="912" w:author="Manthripragada, Sravanthi (S.)" w:date="2019-03-29T13:50:00Z">
              <w:r>
                <w:rPr>
                  <w:sz w:val="16"/>
                  <w:szCs w:val="16"/>
                </w:rPr>
                <w:t>x</w:t>
              </w:r>
            </w:ins>
          </w:p>
        </w:tc>
      </w:tr>
      <w:tr w:rsidR="00007E17" w:rsidRPr="00641997" w14:paraId="3D0D9D70" w14:textId="77777777" w:rsidTr="00BC2BFF">
        <w:trPr>
          <w:cantSplit/>
          <w:trHeight w:val="139"/>
          <w:ins w:id="913" w:author="Manthripragada, Sravanthi (S.)" w:date="2019-03-29T13:50:00Z"/>
        </w:trPr>
        <w:tc>
          <w:tcPr>
            <w:tcW w:w="4705" w:type="dxa"/>
            <w:tcBorders>
              <w:right w:val="single" w:sz="6" w:space="0" w:color="auto"/>
            </w:tcBorders>
            <w:shd w:val="pct30" w:color="C0C0C0" w:fill="FFFFFF"/>
          </w:tcPr>
          <w:p w14:paraId="2E13612D" w14:textId="77777777" w:rsidR="00007E17" w:rsidRPr="007639ED" w:rsidRDefault="00007E17" w:rsidP="00BC2BFF">
            <w:pPr>
              <w:rPr>
                <w:ins w:id="914" w:author="Manthripragada, Sravanthi (S.)" w:date="2019-03-29T13:50:00Z"/>
              </w:rPr>
            </w:pPr>
            <w:ins w:id="915" w:author="Manthripragada, Sravanthi (S.)" w:date="2019-03-29T13:50:00Z">
              <w:r w:rsidRPr="007639ED">
                <w:t xml:space="preserve">Common FPD Link III Network Wakeup Source </w:t>
              </w:r>
            </w:ins>
          </w:p>
          <w:p w14:paraId="3883BD23" w14:textId="5DE6AA00" w:rsidR="00007E17" w:rsidRPr="00DC04B7" w:rsidRDefault="005D562D" w:rsidP="00BC2BFF">
            <w:pPr>
              <w:rPr>
                <w:ins w:id="916" w:author="Manthripragada, Sravanthi (S.)" w:date="2019-03-29T13:50:00Z"/>
                <w:color w:val="000000"/>
              </w:rPr>
            </w:pPr>
            <w:ins w:id="917" w:author="Manthripragada, Sravanthi (S.)" w:date="2019-03-29T15:26:00Z">
              <w:r>
                <w:t>DL_FPD LINK_REQ</w:t>
              </w:r>
            </w:ins>
            <w:ins w:id="918" w:author="Manthripragada, Sravanthi (S.)" w:date="2019-03-29T13:50:00Z">
              <w:r w:rsidR="00007E17" w:rsidRPr="00DC04B7">
                <w:t>__3.2.3.1</w:t>
              </w:r>
            </w:ins>
          </w:p>
          <w:p w14:paraId="30FBADA0" w14:textId="77777777" w:rsidR="00007E17" w:rsidRPr="00DC04B7" w:rsidRDefault="00007E17" w:rsidP="00BC2BFF">
            <w:pPr>
              <w:rPr>
                <w:ins w:id="919" w:author="Manthripragada, Sravanthi (S.)" w:date="2019-03-29T13:50:00Z"/>
                <w:color w:val="000000"/>
              </w:rPr>
            </w:pPr>
          </w:p>
        </w:tc>
        <w:tc>
          <w:tcPr>
            <w:tcW w:w="2610" w:type="dxa"/>
            <w:tcBorders>
              <w:right w:val="single" w:sz="6" w:space="0" w:color="auto"/>
            </w:tcBorders>
          </w:tcPr>
          <w:p w14:paraId="424098A9" w14:textId="10B24607" w:rsidR="00007E17" w:rsidRPr="00AE43D8" w:rsidRDefault="00007E17" w:rsidP="00BC2BFF">
            <w:pPr>
              <w:jc w:val="center"/>
              <w:rPr>
                <w:ins w:id="920" w:author="Manthripragada, Sravanthi (S.)" w:date="2019-03-29T13:50:00Z"/>
                <w:sz w:val="16"/>
                <w:szCs w:val="16"/>
              </w:rPr>
            </w:pPr>
            <w:ins w:id="921" w:author="Manthripragada, Sravanthi (S.)" w:date="2019-03-29T13:56:00Z">
              <w:r>
                <w:rPr>
                  <w:sz w:val="16"/>
                  <w:szCs w:val="16"/>
                </w:rPr>
                <w:t>x</w:t>
              </w:r>
            </w:ins>
          </w:p>
        </w:tc>
        <w:tc>
          <w:tcPr>
            <w:tcW w:w="2430" w:type="dxa"/>
            <w:tcBorders>
              <w:top w:val="single" w:sz="6" w:space="0" w:color="000000"/>
              <w:bottom w:val="single" w:sz="6" w:space="0" w:color="000000"/>
            </w:tcBorders>
            <w:shd w:val="clear" w:color="auto" w:fill="auto"/>
          </w:tcPr>
          <w:p w14:paraId="432D5473" w14:textId="77777777" w:rsidR="00007E17" w:rsidRDefault="00007E17" w:rsidP="00BC2BFF">
            <w:pPr>
              <w:jc w:val="center"/>
              <w:rPr>
                <w:ins w:id="922" w:author="Manthripragada, Sravanthi (S.)" w:date="2019-03-29T13:50:00Z"/>
                <w:sz w:val="16"/>
                <w:szCs w:val="16"/>
              </w:rPr>
            </w:pPr>
            <w:ins w:id="923" w:author="Manthripragada, Sravanthi (S.)" w:date="2019-03-29T13:50:00Z">
              <w:r>
                <w:rPr>
                  <w:sz w:val="16"/>
                  <w:szCs w:val="16"/>
                </w:rPr>
                <w:t>x</w:t>
              </w:r>
            </w:ins>
          </w:p>
        </w:tc>
      </w:tr>
      <w:tr w:rsidR="00007E17" w:rsidRPr="00641997" w14:paraId="22E14CA6" w14:textId="77777777" w:rsidTr="00BC2BFF">
        <w:trPr>
          <w:cantSplit/>
          <w:trHeight w:val="139"/>
          <w:ins w:id="924" w:author="Manthripragada, Sravanthi (S.)" w:date="2019-03-29T13:50:00Z"/>
        </w:trPr>
        <w:tc>
          <w:tcPr>
            <w:tcW w:w="4705" w:type="dxa"/>
            <w:tcBorders>
              <w:right w:val="single" w:sz="6" w:space="0" w:color="auto"/>
            </w:tcBorders>
            <w:shd w:val="pct30" w:color="C0C0C0" w:fill="FFFFFF"/>
          </w:tcPr>
          <w:p w14:paraId="4E5DAD79" w14:textId="77777777" w:rsidR="00007E17" w:rsidRPr="007639ED" w:rsidRDefault="00007E17" w:rsidP="00BC2BFF">
            <w:pPr>
              <w:rPr>
                <w:ins w:id="925" w:author="Manthripragada, Sravanthi (S.)" w:date="2019-03-29T13:50:00Z"/>
              </w:rPr>
            </w:pPr>
            <w:ins w:id="926" w:author="Manthripragada, Sravanthi (S.)" w:date="2019-03-29T13:50:00Z">
              <w:r w:rsidRPr="007639ED">
                <w:t>Local Node Initialization</w:t>
              </w:r>
              <w:r w:rsidRPr="007639ED">
                <w:tab/>
              </w:r>
            </w:ins>
          </w:p>
          <w:p w14:paraId="7AD4E859" w14:textId="6C488336" w:rsidR="00007E17" w:rsidRPr="007639ED" w:rsidDel="00202B6B" w:rsidRDefault="005D562D" w:rsidP="00BC2BFF">
            <w:pPr>
              <w:rPr>
                <w:ins w:id="927" w:author="Manthripragada, Sravanthi (S.)" w:date="2019-03-29T13:50:00Z"/>
              </w:rPr>
            </w:pPr>
            <w:ins w:id="928" w:author="Manthripragada, Sravanthi (S.)" w:date="2019-03-29T15:26:00Z">
              <w:r>
                <w:t>DL_FPD LINK_REQ</w:t>
              </w:r>
            </w:ins>
            <w:ins w:id="929" w:author="Manthripragada, Sravanthi (S.)" w:date="2019-03-29T13:50:00Z">
              <w:r w:rsidR="00007E17" w:rsidRPr="007639ED" w:rsidDel="00202B6B">
                <w:t>__</w:t>
              </w:r>
              <w:r w:rsidR="00007E17" w:rsidRPr="007639ED">
                <w:t>3.3.1.1</w:t>
              </w:r>
            </w:ins>
          </w:p>
          <w:p w14:paraId="54E2A607" w14:textId="77777777" w:rsidR="00007E17" w:rsidRPr="007639ED" w:rsidRDefault="00007E17" w:rsidP="00BC2BFF">
            <w:pPr>
              <w:rPr>
                <w:ins w:id="930" w:author="Manthripragada, Sravanthi (S.)" w:date="2019-03-29T13:50:00Z"/>
                <w:color w:val="000000"/>
              </w:rPr>
            </w:pPr>
          </w:p>
          <w:p w14:paraId="16083296" w14:textId="77777777" w:rsidR="00007E17" w:rsidRPr="00DC04B7" w:rsidRDefault="00007E17" w:rsidP="00BC2BFF">
            <w:pPr>
              <w:rPr>
                <w:ins w:id="931" w:author="Manthripragada, Sravanthi (S.)" w:date="2019-03-29T13:50:00Z"/>
                <w:color w:val="000000"/>
              </w:rPr>
            </w:pPr>
          </w:p>
        </w:tc>
        <w:tc>
          <w:tcPr>
            <w:tcW w:w="2610" w:type="dxa"/>
            <w:tcBorders>
              <w:right w:val="single" w:sz="6" w:space="0" w:color="auto"/>
            </w:tcBorders>
          </w:tcPr>
          <w:p w14:paraId="53896860" w14:textId="77777777" w:rsidR="00007E17" w:rsidRPr="00AE43D8" w:rsidRDefault="00007E17" w:rsidP="00BC2BFF">
            <w:pPr>
              <w:jc w:val="center"/>
              <w:rPr>
                <w:ins w:id="932"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59761A71" w14:textId="77777777" w:rsidR="00007E17" w:rsidRPr="00641997" w:rsidRDefault="00007E17" w:rsidP="00BC2BFF">
            <w:pPr>
              <w:jc w:val="center"/>
              <w:rPr>
                <w:ins w:id="933" w:author="Manthripragada, Sravanthi (S.)" w:date="2019-03-29T13:50:00Z"/>
                <w:sz w:val="16"/>
                <w:szCs w:val="16"/>
              </w:rPr>
            </w:pPr>
            <w:ins w:id="934" w:author="Manthripragada, Sravanthi (S.)" w:date="2019-03-29T13:50:00Z">
              <w:r>
                <w:rPr>
                  <w:sz w:val="16"/>
                  <w:szCs w:val="16"/>
                </w:rPr>
                <w:t>x</w:t>
              </w:r>
            </w:ins>
          </w:p>
        </w:tc>
      </w:tr>
      <w:tr w:rsidR="00007E17" w:rsidRPr="00641997" w14:paraId="3C9B5702" w14:textId="77777777" w:rsidTr="00BC2BFF">
        <w:trPr>
          <w:cantSplit/>
          <w:trHeight w:val="139"/>
          <w:ins w:id="935" w:author="Manthripragada, Sravanthi (S.)" w:date="2019-03-29T13:50:00Z"/>
        </w:trPr>
        <w:tc>
          <w:tcPr>
            <w:tcW w:w="4705" w:type="dxa"/>
            <w:tcBorders>
              <w:right w:val="single" w:sz="6" w:space="0" w:color="auto"/>
            </w:tcBorders>
            <w:shd w:val="pct30" w:color="C0C0C0" w:fill="FFFFFF"/>
          </w:tcPr>
          <w:p w14:paraId="38464FDA" w14:textId="77777777" w:rsidR="00007E17" w:rsidRDefault="00007E17" w:rsidP="00BC2BFF">
            <w:pPr>
              <w:pStyle w:val="SpecRequirement"/>
              <w:rPr>
                <w:ins w:id="936" w:author="Manthripragada, Sravanthi (S.)" w:date="2019-03-29T13:50:00Z"/>
                <w:rFonts w:cs="Arial"/>
              </w:rPr>
            </w:pPr>
            <w:ins w:id="937" w:author="Manthripragada, Sravanthi (S.)" w:date="2019-03-29T13:50:00Z">
              <w:r>
                <w:rPr>
                  <w:rFonts w:cs="Arial"/>
                </w:rPr>
                <w:t>Chipset p</w:t>
              </w:r>
              <w:r w:rsidRPr="00244FFD">
                <w:rPr>
                  <w:rFonts w:cs="Arial"/>
                </w:rPr>
                <w:t>ower-</w:t>
              </w:r>
              <w:r>
                <w:rPr>
                  <w:rFonts w:cs="Arial"/>
                </w:rPr>
                <w:t>u</w:t>
              </w:r>
              <w:r w:rsidRPr="00244FFD">
                <w:rPr>
                  <w:rFonts w:cs="Arial"/>
                </w:rPr>
                <w:t>p</w:t>
              </w:r>
              <w:r>
                <w:rPr>
                  <w:rFonts w:cs="Arial"/>
                </w:rPr>
                <w:t xml:space="preserve"> </w:t>
              </w:r>
              <w:r w:rsidRPr="00E31E39">
                <w:rPr>
                  <w:rFonts w:cs="Arial"/>
                </w:rPr>
                <w:t>sequenc</w:t>
              </w:r>
              <w:r>
                <w:rPr>
                  <w:rFonts w:cs="Arial"/>
                </w:rPr>
                <w:t>e</w:t>
              </w:r>
            </w:ins>
          </w:p>
          <w:p w14:paraId="7C7225F9" w14:textId="53EC2192" w:rsidR="00007E17" w:rsidRPr="006E3808" w:rsidRDefault="005D562D" w:rsidP="00BC2BFF">
            <w:pPr>
              <w:rPr>
                <w:ins w:id="938" w:author="Manthripragada, Sravanthi (S.)" w:date="2019-03-29T13:50:00Z"/>
              </w:rPr>
            </w:pPr>
            <w:ins w:id="939" w:author="Manthripragada, Sravanthi (S.)" w:date="2019-03-29T15:26:00Z">
              <w:r>
                <w:t>DL_FPD LINK_REQ</w:t>
              </w:r>
            </w:ins>
            <w:ins w:id="940" w:author="Manthripragada, Sravanthi (S.)" w:date="2019-03-29T13:50:00Z">
              <w:r w:rsidR="00007E17" w:rsidRPr="00641997">
                <w:t>__</w:t>
              </w:r>
              <w:r w:rsidR="00007E17">
                <w:t>3.3.1.2</w:t>
              </w:r>
            </w:ins>
          </w:p>
          <w:p w14:paraId="4227C21C" w14:textId="77777777" w:rsidR="00007E17" w:rsidRPr="007C2AF3" w:rsidRDefault="00007E17" w:rsidP="00BC2BFF">
            <w:pPr>
              <w:rPr>
                <w:ins w:id="941" w:author="Manthripragada, Sravanthi (S.)" w:date="2019-03-29T13:50:00Z"/>
                <w:color w:val="000000"/>
                <w:sz w:val="16"/>
                <w:szCs w:val="16"/>
              </w:rPr>
            </w:pPr>
          </w:p>
        </w:tc>
        <w:tc>
          <w:tcPr>
            <w:tcW w:w="2610" w:type="dxa"/>
            <w:tcBorders>
              <w:right w:val="single" w:sz="6" w:space="0" w:color="auto"/>
            </w:tcBorders>
          </w:tcPr>
          <w:p w14:paraId="0A4E815E" w14:textId="77777777" w:rsidR="00007E17" w:rsidRPr="00AE43D8" w:rsidRDefault="00007E17" w:rsidP="00BC2BFF">
            <w:pPr>
              <w:jc w:val="center"/>
              <w:rPr>
                <w:ins w:id="942"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00C5BAC9" w14:textId="77777777" w:rsidR="00007E17" w:rsidRPr="00641997" w:rsidRDefault="00007E17" w:rsidP="00BC2BFF">
            <w:pPr>
              <w:jc w:val="center"/>
              <w:rPr>
                <w:ins w:id="943" w:author="Manthripragada, Sravanthi (S.)" w:date="2019-03-29T13:50:00Z"/>
                <w:sz w:val="16"/>
                <w:szCs w:val="16"/>
              </w:rPr>
            </w:pPr>
            <w:ins w:id="944" w:author="Manthripragada, Sravanthi (S.)" w:date="2019-03-29T13:50:00Z">
              <w:r>
                <w:rPr>
                  <w:sz w:val="16"/>
                  <w:szCs w:val="16"/>
                </w:rPr>
                <w:t>x</w:t>
              </w:r>
            </w:ins>
          </w:p>
        </w:tc>
      </w:tr>
      <w:tr w:rsidR="00007E17" w:rsidRPr="00641997" w14:paraId="2E2BA44E" w14:textId="77777777" w:rsidTr="00BC2BFF">
        <w:trPr>
          <w:cantSplit/>
          <w:trHeight w:val="405"/>
          <w:ins w:id="945" w:author="Manthripragada, Sravanthi (S.)" w:date="2019-03-29T13:50:00Z"/>
        </w:trPr>
        <w:tc>
          <w:tcPr>
            <w:tcW w:w="4705" w:type="dxa"/>
            <w:tcBorders>
              <w:right w:val="single" w:sz="6" w:space="0" w:color="auto"/>
            </w:tcBorders>
            <w:shd w:val="pct30" w:color="C0C0C0" w:fill="FFFFFF"/>
          </w:tcPr>
          <w:p w14:paraId="2E65C517" w14:textId="77777777" w:rsidR="00007E17" w:rsidRDefault="00007E17" w:rsidP="00BC2BFF">
            <w:pPr>
              <w:pStyle w:val="SpecRequirement"/>
              <w:tabs>
                <w:tab w:val="left" w:pos="2066"/>
              </w:tabs>
              <w:rPr>
                <w:ins w:id="946" w:author="Manthripragada, Sravanthi (S.)" w:date="2019-03-29T13:50:00Z"/>
                <w:rFonts w:cs="Arial"/>
              </w:rPr>
            </w:pPr>
            <w:ins w:id="947" w:author="Manthripragada, Sravanthi (S.)" w:date="2019-03-29T13:50:00Z">
              <w:r>
                <w:rPr>
                  <w:rFonts w:cs="Arial"/>
                </w:rPr>
                <w:t xml:space="preserve">Initialization Time </w:t>
              </w:r>
            </w:ins>
          </w:p>
          <w:p w14:paraId="1146CEBD" w14:textId="26DBF1EA" w:rsidR="00007E17" w:rsidRDefault="005D562D" w:rsidP="00BC2BFF">
            <w:pPr>
              <w:rPr>
                <w:ins w:id="948" w:author="Manthripragada, Sravanthi (S.)" w:date="2019-03-29T13:50:00Z"/>
              </w:rPr>
            </w:pPr>
            <w:ins w:id="949" w:author="Manthripragada, Sravanthi (S.)" w:date="2019-03-29T15:26:00Z">
              <w:r>
                <w:t>DL_FPD LINK_REQ</w:t>
              </w:r>
            </w:ins>
            <w:ins w:id="950" w:author="Manthripragada, Sravanthi (S.)" w:date="2019-03-29T13:50:00Z">
              <w:r w:rsidR="00007E17" w:rsidRPr="00641997">
                <w:t>__</w:t>
              </w:r>
              <w:r w:rsidR="00007E17">
                <w:t>3.3.1.3</w:t>
              </w:r>
            </w:ins>
          </w:p>
          <w:p w14:paraId="6475D1CB" w14:textId="77777777" w:rsidR="00007E17" w:rsidRPr="007C2AF3" w:rsidRDefault="00007E17" w:rsidP="00BC2BFF">
            <w:pPr>
              <w:rPr>
                <w:ins w:id="951" w:author="Manthripragada, Sravanthi (S.)" w:date="2019-03-29T13:50:00Z"/>
                <w:color w:val="000000"/>
                <w:sz w:val="16"/>
                <w:szCs w:val="16"/>
              </w:rPr>
            </w:pPr>
          </w:p>
        </w:tc>
        <w:tc>
          <w:tcPr>
            <w:tcW w:w="2610" w:type="dxa"/>
            <w:tcBorders>
              <w:right w:val="single" w:sz="6" w:space="0" w:color="auto"/>
            </w:tcBorders>
          </w:tcPr>
          <w:p w14:paraId="16FE4E3D" w14:textId="77777777" w:rsidR="00007E17" w:rsidRPr="00AE43D8" w:rsidRDefault="00007E17" w:rsidP="00BC2BFF">
            <w:pPr>
              <w:jc w:val="center"/>
              <w:rPr>
                <w:ins w:id="952"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350C2672" w14:textId="77777777" w:rsidR="00007E17" w:rsidRPr="00641997" w:rsidRDefault="00007E17" w:rsidP="00BC2BFF">
            <w:pPr>
              <w:jc w:val="center"/>
              <w:rPr>
                <w:ins w:id="953" w:author="Manthripragada, Sravanthi (S.)" w:date="2019-03-29T13:50:00Z"/>
                <w:sz w:val="16"/>
                <w:szCs w:val="16"/>
              </w:rPr>
            </w:pPr>
            <w:ins w:id="954" w:author="Manthripragada, Sravanthi (S.)" w:date="2019-03-29T13:50:00Z">
              <w:r>
                <w:rPr>
                  <w:sz w:val="16"/>
                  <w:szCs w:val="16"/>
                </w:rPr>
                <w:t>x</w:t>
              </w:r>
            </w:ins>
          </w:p>
        </w:tc>
      </w:tr>
      <w:tr w:rsidR="00007E17" w:rsidRPr="00641997" w14:paraId="3CA46029" w14:textId="77777777" w:rsidTr="00BC2BFF">
        <w:trPr>
          <w:cantSplit/>
          <w:trHeight w:val="139"/>
          <w:ins w:id="955" w:author="Manthripragada, Sravanthi (S.)" w:date="2019-03-29T13:50:00Z"/>
        </w:trPr>
        <w:tc>
          <w:tcPr>
            <w:tcW w:w="4705" w:type="dxa"/>
            <w:tcBorders>
              <w:right w:val="single" w:sz="6" w:space="0" w:color="auto"/>
            </w:tcBorders>
            <w:shd w:val="pct30" w:color="C0C0C0" w:fill="FFFFFF"/>
          </w:tcPr>
          <w:p w14:paraId="5B4B0359" w14:textId="77777777" w:rsidR="00007E17" w:rsidRDefault="00007E17" w:rsidP="00BC2BFF">
            <w:pPr>
              <w:pStyle w:val="SpecRequirement"/>
              <w:rPr>
                <w:ins w:id="956" w:author="Manthripragada, Sravanthi (S.)" w:date="2019-03-29T13:50:00Z"/>
                <w:rFonts w:cs="Arial"/>
              </w:rPr>
            </w:pPr>
            <w:ins w:id="957" w:author="Manthripragada, Sravanthi (S.)" w:date="2019-03-29T13:50:00Z">
              <w:r>
                <w:rPr>
                  <w:rFonts w:cs="Arial"/>
                </w:rPr>
                <w:t xml:space="preserve">Video master clock </w:t>
              </w:r>
            </w:ins>
          </w:p>
          <w:p w14:paraId="67CC6451" w14:textId="1D27781F" w:rsidR="00007E17" w:rsidRDefault="005D562D" w:rsidP="00BC2BFF">
            <w:pPr>
              <w:rPr>
                <w:ins w:id="958" w:author="Manthripragada, Sravanthi (S.)" w:date="2019-03-29T13:50:00Z"/>
              </w:rPr>
            </w:pPr>
            <w:ins w:id="959" w:author="Manthripragada, Sravanthi (S.)" w:date="2019-03-29T15:26:00Z">
              <w:r>
                <w:t>DL_FPD LINK_REQ</w:t>
              </w:r>
            </w:ins>
            <w:ins w:id="960" w:author="Manthripragada, Sravanthi (S.)" w:date="2019-03-29T13:50:00Z">
              <w:r w:rsidR="00007E17" w:rsidRPr="00641997">
                <w:t>__</w:t>
              </w:r>
              <w:r w:rsidR="00007E17">
                <w:t>3.3.1.4</w:t>
              </w:r>
            </w:ins>
          </w:p>
          <w:p w14:paraId="2731625A" w14:textId="77777777" w:rsidR="00007E17" w:rsidRPr="007C2AF3" w:rsidRDefault="00007E17" w:rsidP="00BC2BFF">
            <w:pPr>
              <w:rPr>
                <w:ins w:id="961" w:author="Manthripragada, Sravanthi (S.)" w:date="2019-03-29T13:50:00Z"/>
                <w:color w:val="000000"/>
                <w:sz w:val="16"/>
                <w:szCs w:val="16"/>
              </w:rPr>
            </w:pPr>
          </w:p>
        </w:tc>
        <w:tc>
          <w:tcPr>
            <w:tcW w:w="2610" w:type="dxa"/>
            <w:tcBorders>
              <w:right w:val="single" w:sz="6" w:space="0" w:color="auto"/>
            </w:tcBorders>
          </w:tcPr>
          <w:p w14:paraId="2C96D1E4" w14:textId="3098114A" w:rsidR="00007E17" w:rsidRPr="009B7F03" w:rsidRDefault="00007E17" w:rsidP="00BC2BFF">
            <w:pPr>
              <w:jc w:val="center"/>
              <w:rPr>
                <w:ins w:id="962" w:author="Manthripragada, Sravanthi (S.)" w:date="2019-03-29T13:50:00Z"/>
                <w:sz w:val="16"/>
                <w:szCs w:val="16"/>
              </w:rPr>
            </w:pPr>
            <w:ins w:id="963" w:author="Manthripragada, Sravanthi (S.)" w:date="2019-03-29T14:00:00Z">
              <w:r>
                <w:rPr>
                  <w:sz w:val="16"/>
                  <w:szCs w:val="16"/>
                </w:rPr>
                <w:t>x</w:t>
              </w:r>
            </w:ins>
          </w:p>
        </w:tc>
        <w:tc>
          <w:tcPr>
            <w:tcW w:w="2430" w:type="dxa"/>
            <w:tcBorders>
              <w:top w:val="single" w:sz="6" w:space="0" w:color="000000"/>
              <w:bottom w:val="single" w:sz="6" w:space="0" w:color="000000"/>
            </w:tcBorders>
            <w:shd w:val="clear" w:color="auto" w:fill="auto"/>
          </w:tcPr>
          <w:p w14:paraId="30FEDE56" w14:textId="77777777" w:rsidR="00007E17" w:rsidRPr="00114C4B" w:rsidRDefault="00007E17" w:rsidP="00BC2BFF">
            <w:pPr>
              <w:jc w:val="center"/>
              <w:rPr>
                <w:ins w:id="964" w:author="Manthripragada, Sravanthi (S.)" w:date="2019-03-29T13:50:00Z"/>
                <w:b/>
                <w:sz w:val="16"/>
                <w:szCs w:val="16"/>
              </w:rPr>
            </w:pPr>
            <w:ins w:id="965" w:author="Manthripragada, Sravanthi (S.)" w:date="2019-03-29T13:50:00Z">
              <w:r w:rsidRPr="00114C4B">
                <w:rPr>
                  <w:b/>
                  <w:sz w:val="16"/>
                  <w:szCs w:val="16"/>
                </w:rPr>
                <w:t>x</w:t>
              </w:r>
            </w:ins>
          </w:p>
        </w:tc>
      </w:tr>
      <w:tr w:rsidR="00007E17" w:rsidRPr="00641997" w14:paraId="1E217F46" w14:textId="77777777" w:rsidTr="00BC2BFF">
        <w:trPr>
          <w:cantSplit/>
          <w:trHeight w:val="139"/>
          <w:ins w:id="966" w:author="Manthripragada, Sravanthi (S.)" w:date="2019-03-29T13:50:00Z"/>
        </w:trPr>
        <w:tc>
          <w:tcPr>
            <w:tcW w:w="4705" w:type="dxa"/>
            <w:tcBorders>
              <w:right w:val="single" w:sz="6" w:space="0" w:color="auto"/>
            </w:tcBorders>
            <w:shd w:val="pct30" w:color="C0C0C0" w:fill="FFFFFF"/>
          </w:tcPr>
          <w:p w14:paraId="0909D359" w14:textId="77777777" w:rsidR="00007E17" w:rsidRDefault="00007E17" w:rsidP="00BC2BFF">
            <w:pPr>
              <w:pStyle w:val="SpecRequirement"/>
              <w:rPr>
                <w:ins w:id="967" w:author="Manthripragada, Sravanthi (S.)" w:date="2019-03-29T13:50:00Z"/>
                <w:rFonts w:cs="Arial"/>
              </w:rPr>
            </w:pPr>
            <w:ins w:id="968" w:author="Manthripragada, Sravanthi (S.)" w:date="2019-03-29T13:50:00Z">
              <w:r>
                <w:rPr>
                  <w:rFonts w:cs="Arial"/>
                </w:rPr>
                <w:t>S</w:t>
              </w:r>
              <w:r w:rsidRPr="00C37283">
                <w:rPr>
                  <w:rFonts w:cs="Arial"/>
                </w:rPr>
                <w:t xml:space="preserve">oftware </w:t>
              </w:r>
              <w:r>
                <w:rPr>
                  <w:rFonts w:cs="Arial"/>
                </w:rPr>
                <w:t>D</w:t>
              </w:r>
              <w:r w:rsidRPr="00C37283">
                <w:rPr>
                  <w:rFonts w:cs="Arial"/>
                </w:rPr>
                <w:t>river</w:t>
              </w:r>
            </w:ins>
          </w:p>
          <w:p w14:paraId="58FDB7A0" w14:textId="58AE1E50" w:rsidR="00007E17" w:rsidRDefault="005D562D" w:rsidP="00BC2BFF">
            <w:pPr>
              <w:rPr>
                <w:ins w:id="969" w:author="Manthripragada, Sravanthi (S.)" w:date="2019-03-29T13:50:00Z"/>
              </w:rPr>
            </w:pPr>
            <w:ins w:id="970" w:author="Manthripragada, Sravanthi (S.)" w:date="2019-03-29T15:26:00Z">
              <w:r>
                <w:t>DL_FPD LINK_REQ</w:t>
              </w:r>
            </w:ins>
            <w:ins w:id="971" w:author="Manthripragada, Sravanthi (S.)" w:date="2019-03-29T13:50:00Z">
              <w:r w:rsidR="00007E17" w:rsidRPr="00641997">
                <w:t>__</w:t>
              </w:r>
              <w:r w:rsidR="00007E17">
                <w:t>3.3.1.5</w:t>
              </w:r>
            </w:ins>
          </w:p>
          <w:p w14:paraId="187A5B1B" w14:textId="77777777" w:rsidR="00007E17" w:rsidRPr="007C2AF3" w:rsidRDefault="00007E17" w:rsidP="00BC2BFF">
            <w:pPr>
              <w:rPr>
                <w:ins w:id="972" w:author="Manthripragada, Sravanthi (S.)" w:date="2019-03-29T13:50:00Z"/>
                <w:color w:val="000000"/>
                <w:sz w:val="16"/>
                <w:szCs w:val="16"/>
              </w:rPr>
            </w:pPr>
          </w:p>
        </w:tc>
        <w:tc>
          <w:tcPr>
            <w:tcW w:w="2610" w:type="dxa"/>
            <w:tcBorders>
              <w:right w:val="single" w:sz="6" w:space="0" w:color="auto"/>
            </w:tcBorders>
          </w:tcPr>
          <w:p w14:paraId="2905D674" w14:textId="77777777" w:rsidR="00007E17" w:rsidRPr="007C2AF3" w:rsidRDefault="00007E17" w:rsidP="00BC2BFF">
            <w:pPr>
              <w:jc w:val="center"/>
              <w:rPr>
                <w:ins w:id="973"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6000EA18" w14:textId="77777777" w:rsidR="00007E17" w:rsidRPr="00114C4B" w:rsidDel="005D5256" w:rsidRDefault="00007E17" w:rsidP="00BC2BFF">
            <w:pPr>
              <w:jc w:val="center"/>
              <w:rPr>
                <w:ins w:id="974" w:author="Manthripragada, Sravanthi (S.)" w:date="2019-03-29T13:50:00Z"/>
                <w:b/>
                <w:sz w:val="16"/>
                <w:szCs w:val="16"/>
              </w:rPr>
            </w:pPr>
            <w:ins w:id="975" w:author="Manthripragada, Sravanthi (S.)" w:date="2019-03-29T13:50:00Z">
              <w:r w:rsidRPr="00114C4B">
                <w:rPr>
                  <w:b/>
                  <w:sz w:val="16"/>
                  <w:szCs w:val="16"/>
                </w:rPr>
                <w:t>x</w:t>
              </w:r>
            </w:ins>
          </w:p>
        </w:tc>
      </w:tr>
      <w:tr w:rsidR="00007E17" w:rsidRPr="00641997" w14:paraId="4D3F4103" w14:textId="77777777" w:rsidTr="00BC2BFF">
        <w:trPr>
          <w:cantSplit/>
          <w:trHeight w:val="139"/>
          <w:ins w:id="976" w:author="Manthripragada, Sravanthi (S.)" w:date="2019-03-29T13:50:00Z"/>
        </w:trPr>
        <w:tc>
          <w:tcPr>
            <w:tcW w:w="4705" w:type="dxa"/>
            <w:tcBorders>
              <w:right w:val="single" w:sz="6" w:space="0" w:color="auto"/>
            </w:tcBorders>
            <w:shd w:val="pct30" w:color="C0C0C0" w:fill="FFFFFF"/>
          </w:tcPr>
          <w:p w14:paraId="061C7122" w14:textId="77777777" w:rsidR="00007E17" w:rsidRPr="00E90045" w:rsidRDefault="00007E17" w:rsidP="00BC2BFF">
            <w:pPr>
              <w:rPr>
                <w:ins w:id="977" w:author="Manthripragada, Sravanthi (S.)" w:date="2019-03-29T13:50:00Z"/>
              </w:rPr>
            </w:pPr>
            <w:ins w:id="978" w:author="Manthripragada, Sravanthi (S.)" w:date="2019-03-29T13:50:00Z">
              <w:r w:rsidRPr="00E90045">
                <w:t>I2C Clock Stretching</w:t>
              </w:r>
            </w:ins>
          </w:p>
          <w:p w14:paraId="0C2CCA85" w14:textId="4DC4D603" w:rsidR="00007E17" w:rsidRPr="007C2AF3" w:rsidRDefault="005D562D" w:rsidP="00BC2BFF">
            <w:pPr>
              <w:rPr>
                <w:ins w:id="979" w:author="Manthripragada, Sravanthi (S.)" w:date="2019-03-29T13:50:00Z"/>
                <w:sz w:val="16"/>
                <w:szCs w:val="16"/>
              </w:rPr>
            </w:pPr>
            <w:ins w:id="980" w:author="Manthripragada, Sravanthi (S.)" w:date="2019-03-29T15:26:00Z">
              <w:r>
                <w:t>DL_FPD LINK_REQ</w:t>
              </w:r>
            </w:ins>
            <w:ins w:id="981" w:author="Manthripragada, Sravanthi (S.)" w:date="2019-03-29T13:50:00Z">
              <w:r w:rsidR="00007E17" w:rsidRPr="00641997">
                <w:t>__</w:t>
              </w:r>
              <w:r w:rsidR="00007E17">
                <w:t>3.3.1.6</w:t>
              </w:r>
            </w:ins>
          </w:p>
        </w:tc>
        <w:tc>
          <w:tcPr>
            <w:tcW w:w="2610" w:type="dxa"/>
            <w:tcBorders>
              <w:right w:val="single" w:sz="6" w:space="0" w:color="auto"/>
            </w:tcBorders>
          </w:tcPr>
          <w:p w14:paraId="2D620764" w14:textId="18181381" w:rsidR="00007E17" w:rsidRPr="007C2AF3" w:rsidRDefault="00007E17" w:rsidP="00BC2BFF">
            <w:pPr>
              <w:jc w:val="center"/>
              <w:rPr>
                <w:ins w:id="982" w:author="Manthripragada, Sravanthi (S.)" w:date="2019-03-29T13:50:00Z"/>
                <w:sz w:val="16"/>
                <w:szCs w:val="16"/>
              </w:rPr>
            </w:pPr>
            <w:ins w:id="983" w:author="Manthripragada, Sravanthi (S.)" w:date="2019-03-29T14:01:00Z">
              <w:r>
                <w:rPr>
                  <w:sz w:val="16"/>
                  <w:szCs w:val="16"/>
                </w:rPr>
                <w:t>x</w:t>
              </w:r>
            </w:ins>
          </w:p>
        </w:tc>
        <w:tc>
          <w:tcPr>
            <w:tcW w:w="2430" w:type="dxa"/>
            <w:tcBorders>
              <w:top w:val="single" w:sz="6" w:space="0" w:color="000000"/>
              <w:bottom w:val="single" w:sz="6" w:space="0" w:color="000000"/>
            </w:tcBorders>
            <w:shd w:val="clear" w:color="auto" w:fill="auto"/>
          </w:tcPr>
          <w:p w14:paraId="24C24E36" w14:textId="77777777" w:rsidR="00007E17" w:rsidRPr="007C2AF3" w:rsidDel="005D5256" w:rsidRDefault="00007E17" w:rsidP="00BC2BFF">
            <w:pPr>
              <w:jc w:val="center"/>
              <w:rPr>
                <w:ins w:id="984" w:author="Manthripragada, Sravanthi (S.)" w:date="2019-03-29T13:50:00Z"/>
                <w:sz w:val="16"/>
                <w:szCs w:val="16"/>
              </w:rPr>
            </w:pPr>
          </w:p>
        </w:tc>
      </w:tr>
      <w:tr w:rsidR="00007E17" w:rsidRPr="00641997" w14:paraId="3A993A65" w14:textId="77777777" w:rsidTr="00BC2BFF">
        <w:trPr>
          <w:cantSplit/>
          <w:trHeight w:val="139"/>
          <w:ins w:id="985" w:author="Manthripragada, Sravanthi (S.)" w:date="2019-03-29T13:50:00Z"/>
        </w:trPr>
        <w:tc>
          <w:tcPr>
            <w:tcW w:w="4705" w:type="dxa"/>
            <w:tcBorders>
              <w:right w:val="single" w:sz="6" w:space="0" w:color="auto"/>
            </w:tcBorders>
            <w:shd w:val="pct30" w:color="C0C0C0" w:fill="FFFFFF"/>
          </w:tcPr>
          <w:p w14:paraId="0EADF04D" w14:textId="77777777" w:rsidR="00007E17" w:rsidRPr="007C2AF3" w:rsidRDefault="00007E17" w:rsidP="00BC2BFF">
            <w:pPr>
              <w:rPr>
                <w:ins w:id="986" w:author="Manthripragada, Sravanthi (S.)" w:date="2019-03-29T13:50:00Z"/>
                <w:color w:val="000000"/>
                <w:sz w:val="16"/>
                <w:szCs w:val="16"/>
              </w:rPr>
            </w:pPr>
          </w:p>
          <w:p w14:paraId="41E87624" w14:textId="77777777" w:rsidR="00007E17" w:rsidRPr="00E90045" w:rsidRDefault="00007E17" w:rsidP="00BC2BFF">
            <w:pPr>
              <w:rPr>
                <w:ins w:id="987" w:author="Manthripragada, Sravanthi (S.)" w:date="2019-03-29T13:50:00Z"/>
              </w:rPr>
            </w:pPr>
            <w:ins w:id="988" w:author="Manthripragada, Sravanthi (S.)" w:date="2019-03-29T13:50:00Z">
              <w:r w:rsidRPr="00E90045">
                <w:t>GPIO state during loss of lock</w:t>
              </w:r>
            </w:ins>
          </w:p>
          <w:p w14:paraId="0E091773" w14:textId="59731D44" w:rsidR="00007E17" w:rsidRDefault="005D562D" w:rsidP="00BC2BFF">
            <w:pPr>
              <w:rPr>
                <w:ins w:id="989" w:author="Manthripragada, Sravanthi (S.)" w:date="2019-03-29T13:50:00Z"/>
              </w:rPr>
            </w:pPr>
            <w:ins w:id="990" w:author="Manthripragada, Sravanthi (S.)" w:date="2019-03-29T15:26:00Z">
              <w:r>
                <w:t>DL_FPD LINK_REQ</w:t>
              </w:r>
            </w:ins>
            <w:ins w:id="991" w:author="Manthripragada, Sravanthi (S.)" w:date="2019-03-29T13:50:00Z">
              <w:r w:rsidR="00007E17" w:rsidRPr="00641997">
                <w:t>__</w:t>
              </w:r>
              <w:r w:rsidR="00007E17">
                <w:t>3.3.1.7</w:t>
              </w:r>
            </w:ins>
          </w:p>
          <w:p w14:paraId="0DD55E7D" w14:textId="77777777" w:rsidR="00007E17" w:rsidRPr="007C2AF3" w:rsidRDefault="00007E17" w:rsidP="00BC2BFF">
            <w:pPr>
              <w:rPr>
                <w:ins w:id="992" w:author="Manthripragada, Sravanthi (S.)" w:date="2019-03-29T13:50:00Z"/>
                <w:color w:val="000000"/>
                <w:sz w:val="16"/>
                <w:szCs w:val="16"/>
              </w:rPr>
            </w:pPr>
          </w:p>
          <w:p w14:paraId="4D968E5E" w14:textId="77777777" w:rsidR="00007E17" w:rsidRPr="007C2AF3" w:rsidRDefault="00007E17" w:rsidP="00BC2BFF">
            <w:pPr>
              <w:rPr>
                <w:ins w:id="993" w:author="Manthripragada, Sravanthi (S.)" w:date="2019-03-29T13:50:00Z"/>
                <w:color w:val="000000"/>
                <w:sz w:val="16"/>
                <w:szCs w:val="16"/>
              </w:rPr>
            </w:pPr>
          </w:p>
        </w:tc>
        <w:tc>
          <w:tcPr>
            <w:tcW w:w="2610" w:type="dxa"/>
            <w:tcBorders>
              <w:right w:val="single" w:sz="6" w:space="0" w:color="auto"/>
            </w:tcBorders>
          </w:tcPr>
          <w:p w14:paraId="23E08564" w14:textId="77777777" w:rsidR="00007E17" w:rsidRPr="007C2AF3" w:rsidRDefault="00007E17" w:rsidP="00BC2BFF">
            <w:pPr>
              <w:jc w:val="center"/>
              <w:rPr>
                <w:ins w:id="994"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776A0D9D" w14:textId="77777777" w:rsidR="00007E17" w:rsidRPr="00641997" w:rsidRDefault="00007E17" w:rsidP="00BC2BFF">
            <w:pPr>
              <w:jc w:val="center"/>
              <w:rPr>
                <w:ins w:id="995" w:author="Manthripragada, Sravanthi (S.)" w:date="2019-03-29T13:50:00Z"/>
                <w:sz w:val="16"/>
                <w:szCs w:val="16"/>
              </w:rPr>
            </w:pPr>
            <w:ins w:id="996" w:author="Manthripragada, Sravanthi (S.)" w:date="2019-03-29T13:50:00Z">
              <w:r>
                <w:rPr>
                  <w:sz w:val="16"/>
                  <w:szCs w:val="16"/>
                </w:rPr>
                <w:t>x</w:t>
              </w:r>
            </w:ins>
          </w:p>
        </w:tc>
      </w:tr>
      <w:tr w:rsidR="00007E17" w:rsidRPr="00641997" w14:paraId="2E7B4139" w14:textId="77777777" w:rsidTr="00BC2BFF">
        <w:trPr>
          <w:cantSplit/>
          <w:trHeight w:val="139"/>
          <w:ins w:id="997" w:author="Manthripragada, Sravanthi (S.)" w:date="2019-03-29T13:50:00Z"/>
        </w:trPr>
        <w:tc>
          <w:tcPr>
            <w:tcW w:w="4705" w:type="dxa"/>
            <w:tcBorders>
              <w:right w:val="single" w:sz="6" w:space="0" w:color="auto"/>
            </w:tcBorders>
            <w:shd w:val="pct30" w:color="C0C0C0" w:fill="FFFFFF"/>
          </w:tcPr>
          <w:p w14:paraId="2361FFFF" w14:textId="77777777" w:rsidR="00007E17" w:rsidRDefault="00007E17" w:rsidP="00BC2BFF">
            <w:pPr>
              <w:pStyle w:val="SpecRequirement"/>
              <w:rPr>
                <w:ins w:id="998" w:author="Manthripragada, Sravanthi (S.)" w:date="2019-03-29T13:50:00Z"/>
                <w:rFonts w:cs="Arial"/>
              </w:rPr>
            </w:pPr>
            <w:ins w:id="999" w:author="Manthripragada, Sravanthi (S.)" w:date="2019-03-29T13:50:00Z">
              <w:r>
                <w:rPr>
                  <w:rFonts w:cs="Arial"/>
                </w:rPr>
                <w:t xml:space="preserve">Disabling unused channels on hubs </w:t>
              </w:r>
            </w:ins>
          </w:p>
          <w:p w14:paraId="01A6A22C" w14:textId="7029A8B1" w:rsidR="00007E17" w:rsidRPr="00EF4FAE" w:rsidRDefault="005D562D" w:rsidP="00BC2BFF">
            <w:pPr>
              <w:pStyle w:val="SpecRequirement"/>
              <w:rPr>
                <w:ins w:id="1000" w:author="Manthripragada, Sravanthi (S.)" w:date="2019-03-29T13:50:00Z"/>
                <w:rFonts w:cs="Arial"/>
              </w:rPr>
            </w:pPr>
            <w:ins w:id="1001" w:author="Manthripragada, Sravanthi (S.)" w:date="2019-03-29T15:26:00Z">
              <w:r>
                <w:rPr>
                  <w:rFonts w:cs="Arial"/>
                </w:rPr>
                <w:t>DL_FPD LINK_REQ</w:t>
              </w:r>
            </w:ins>
            <w:ins w:id="1002" w:author="Manthripragada, Sravanthi (S.)" w:date="2019-03-29T13:50:00Z">
              <w:r w:rsidR="00007E17" w:rsidRPr="00641997">
                <w:rPr>
                  <w:rFonts w:cs="Arial"/>
                </w:rPr>
                <w:t>__</w:t>
              </w:r>
              <w:r w:rsidR="00007E17">
                <w:rPr>
                  <w:rFonts w:cs="Arial"/>
                </w:rPr>
                <w:t>3.3.1.8</w:t>
              </w:r>
            </w:ins>
          </w:p>
          <w:p w14:paraId="70A81EDD" w14:textId="77777777" w:rsidR="00007E17" w:rsidRPr="00E90045" w:rsidRDefault="00007E17" w:rsidP="00BC2BFF">
            <w:pPr>
              <w:rPr>
                <w:ins w:id="1003" w:author="Manthripragada, Sravanthi (S.)" w:date="2019-03-29T13:50:00Z"/>
              </w:rPr>
            </w:pPr>
          </w:p>
        </w:tc>
        <w:tc>
          <w:tcPr>
            <w:tcW w:w="2610" w:type="dxa"/>
            <w:tcBorders>
              <w:right w:val="single" w:sz="6" w:space="0" w:color="auto"/>
            </w:tcBorders>
          </w:tcPr>
          <w:p w14:paraId="7CB4FCEB" w14:textId="77777777" w:rsidR="00007E17" w:rsidRPr="00114C4B" w:rsidRDefault="00007E17" w:rsidP="00BC2BFF">
            <w:pPr>
              <w:jc w:val="center"/>
              <w:rPr>
                <w:ins w:id="1004"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4657B9AF" w14:textId="77777777" w:rsidR="00007E17" w:rsidRPr="00E3027C" w:rsidRDefault="00007E17" w:rsidP="00BC2BFF">
            <w:pPr>
              <w:jc w:val="center"/>
              <w:rPr>
                <w:ins w:id="1005" w:author="Manthripragada, Sravanthi (S.)" w:date="2019-03-29T13:50:00Z"/>
                <w:sz w:val="16"/>
                <w:szCs w:val="16"/>
              </w:rPr>
            </w:pPr>
            <w:ins w:id="1006" w:author="Manthripragada, Sravanthi (S.)" w:date="2019-03-29T13:50:00Z">
              <w:r>
                <w:rPr>
                  <w:sz w:val="16"/>
                  <w:szCs w:val="16"/>
                </w:rPr>
                <w:t>x</w:t>
              </w:r>
            </w:ins>
          </w:p>
        </w:tc>
      </w:tr>
      <w:tr w:rsidR="00007E17" w:rsidRPr="00641997" w14:paraId="50000BA4" w14:textId="77777777" w:rsidTr="00BC2BFF">
        <w:trPr>
          <w:cantSplit/>
          <w:trHeight w:val="139"/>
          <w:ins w:id="1007" w:author="Manthripragada, Sravanthi (S.)" w:date="2019-03-29T13:50:00Z"/>
        </w:trPr>
        <w:tc>
          <w:tcPr>
            <w:tcW w:w="4705" w:type="dxa"/>
            <w:tcBorders>
              <w:right w:val="single" w:sz="6" w:space="0" w:color="auto"/>
            </w:tcBorders>
            <w:shd w:val="pct30" w:color="C0C0C0" w:fill="FFFFFF"/>
          </w:tcPr>
          <w:p w14:paraId="4981E898" w14:textId="77777777" w:rsidR="00007E17" w:rsidRPr="00E90045" w:rsidRDefault="00007E17" w:rsidP="00BC2BFF">
            <w:pPr>
              <w:rPr>
                <w:ins w:id="1008" w:author="Manthripragada, Sravanthi (S.)" w:date="2019-03-29T13:50:00Z"/>
              </w:rPr>
            </w:pPr>
            <w:ins w:id="1009" w:author="Manthripragada, Sravanthi (S.)" w:date="2019-03-29T13:50:00Z">
              <w:r w:rsidRPr="00E90045">
                <w:t>Auto equalization behavior</w:t>
              </w:r>
            </w:ins>
          </w:p>
          <w:p w14:paraId="17C4F499" w14:textId="120545AA" w:rsidR="00007E17" w:rsidRDefault="005D562D" w:rsidP="00BC2BFF">
            <w:pPr>
              <w:rPr>
                <w:ins w:id="1010" w:author="Manthripragada, Sravanthi (S.)" w:date="2019-03-29T13:50:00Z"/>
              </w:rPr>
            </w:pPr>
            <w:ins w:id="1011" w:author="Manthripragada, Sravanthi (S.)" w:date="2019-03-29T15:26:00Z">
              <w:r>
                <w:t>DL_FPD LINK_REQ</w:t>
              </w:r>
            </w:ins>
            <w:ins w:id="1012" w:author="Manthripragada, Sravanthi (S.)" w:date="2019-03-29T13:50:00Z">
              <w:r w:rsidR="00007E17" w:rsidRPr="00641997">
                <w:t>__</w:t>
              </w:r>
              <w:r w:rsidR="00007E17">
                <w:t>3.3.2.1</w:t>
              </w:r>
            </w:ins>
          </w:p>
          <w:p w14:paraId="79E86234" w14:textId="77777777" w:rsidR="00007E17" w:rsidRPr="00641997" w:rsidRDefault="00007E17" w:rsidP="00BC2BFF">
            <w:pPr>
              <w:rPr>
                <w:ins w:id="1013" w:author="Manthripragada, Sravanthi (S.)" w:date="2019-03-29T13:50:00Z"/>
                <w:color w:val="000000"/>
                <w:sz w:val="16"/>
                <w:szCs w:val="16"/>
              </w:rPr>
            </w:pPr>
          </w:p>
        </w:tc>
        <w:tc>
          <w:tcPr>
            <w:tcW w:w="2610" w:type="dxa"/>
            <w:tcBorders>
              <w:right w:val="single" w:sz="6" w:space="0" w:color="auto"/>
            </w:tcBorders>
          </w:tcPr>
          <w:p w14:paraId="630C4FD0" w14:textId="5DFCF06D" w:rsidR="00007E17" w:rsidRPr="00114C4B" w:rsidRDefault="00007E17" w:rsidP="00BC2BFF">
            <w:pPr>
              <w:jc w:val="center"/>
              <w:rPr>
                <w:ins w:id="1014" w:author="Manthripragada, Sravanthi (S.)" w:date="2019-03-29T13:50:00Z"/>
                <w:sz w:val="16"/>
                <w:szCs w:val="16"/>
              </w:rPr>
            </w:pPr>
            <w:ins w:id="1015" w:author="Manthripragada, Sravanthi (S.)" w:date="2019-03-29T14:01:00Z">
              <w:r>
                <w:rPr>
                  <w:sz w:val="16"/>
                  <w:szCs w:val="16"/>
                </w:rPr>
                <w:t>x</w:t>
              </w:r>
            </w:ins>
          </w:p>
        </w:tc>
        <w:tc>
          <w:tcPr>
            <w:tcW w:w="2430" w:type="dxa"/>
            <w:tcBorders>
              <w:top w:val="single" w:sz="6" w:space="0" w:color="000000"/>
              <w:bottom w:val="single" w:sz="6" w:space="0" w:color="000000"/>
            </w:tcBorders>
            <w:shd w:val="clear" w:color="auto" w:fill="auto"/>
          </w:tcPr>
          <w:p w14:paraId="6A5EC031" w14:textId="77777777" w:rsidR="00007E17" w:rsidRPr="00E3027C" w:rsidRDefault="00007E17" w:rsidP="00BC2BFF">
            <w:pPr>
              <w:jc w:val="center"/>
              <w:rPr>
                <w:ins w:id="1016" w:author="Manthripragada, Sravanthi (S.)" w:date="2019-03-29T13:50:00Z"/>
                <w:sz w:val="16"/>
                <w:szCs w:val="16"/>
              </w:rPr>
            </w:pPr>
            <w:ins w:id="1017" w:author="Manthripragada, Sravanthi (S.)" w:date="2019-03-29T13:50:00Z">
              <w:r>
                <w:rPr>
                  <w:sz w:val="16"/>
                  <w:szCs w:val="16"/>
                </w:rPr>
                <w:t>x</w:t>
              </w:r>
            </w:ins>
          </w:p>
        </w:tc>
      </w:tr>
      <w:tr w:rsidR="00007E17" w:rsidRPr="00641997" w14:paraId="66D7CA5E" w14:textId="77777777" w:rsidTr="00BC2BFF">
        <w:trPr>
          <w:cantSplit/>
          <w:trHeight w:val="139"/>
          <w:ins w:id="1018" w:author="Manthripragada, Sravanthi (S.)" w:date="2019-03-29T13:50:00Z"/>
        </w:trPr>
        <w:tc>
          <w:tcPr>
            <w:tcW w:w="4705" w:type="dxa"/>
            <w:tcBorders>
              <w:right w:val="single" w:sz="6" w:space="0" w:color="auto"/>
            </w:tcBorders>
            <w:shd w:val="pct30" w:color="C0C0C0" w:fill="FFFFFF"/>
          </w:tcPr>
          <w:p w14:paraId="2CCB6560" w14:textId="77777777" w:rsidR="00007E17" w:rsidRPr="00E90045" w:rsidRDefault="00007E17" w:rsidP="00BC2BFF">
            <w:pPr>
              <w:rPr>
                <w:ins w:id="1019" w:author="Manthripragada, Sravanthi (S.)" w:date="2019-03-29T13:50:00Z"/>
              </w:rPr>
            </w:pPr>
            <w:ins w:id="1020" w:author="Manthripragada, Sravanthi (S.)" w:date="2019-03-29T13:50:00Z">
              <w:r w:rsidRPr="00E90045">
                <w:t>Loss of Lock Fault</w:t>
              </w:r>
            </w:ins>
          </w:p>
          <w:p w14:paraId="11FCE2B4" w14:textId="26882CA5" w:rsidR="00007E17" w:rsidRPr="00641997" w:rsidRDefault="005D562D" w:rsidP="00BC2BFF">
            <w:pPr>
              <w:rPr>
                <w:ins w:id="1021" w:author="Manthripragada, Sravanthi (S.)" w:date="2019-03-29T13:50:00Z"/>
                <w:color w:val="000000"/>
                <w:sz w:val="16"/>
                <w:szCs w:val="16"/>
              </w:rPr>
            </w:pPr>
            <w:ins w:id="1022" w:author="Manthripragada, Sravanthi (S.)" w:date="2019-03-29T15:26:00Z">
              <w:r>
                <w:t>DL_FPD LINK_REQ</w:t>
              </w:r>
            </w:ins>
            <w:ins w:id="1023" w:author="Manthripragada, Sravanthi (S.)" w:date="2019-03-29T13:50:00Z">
              <w:r w:rsidR="00007E17" w:rsidRPr="00E90045">
                <w:t>__3.3.2.2</w:t>
              </w:r>
            </w:ins>
          </w:p>
        </w:tc>
        <w:tc>
          <w:tcPr>
            <w:tcW w:w="2610" w:type="dxa"/>
            <w:tcBorders>
              <w:right w:val="single" w:sz="6" w:space="0" w:color="auto"/>
            </w:tcBorders>
          </w:tcPr>
          <w:p w14:paraId="2D91CA2A" w14:textId="77777777" w:rsidR="00007E17" w:rsidRDefault="00007E17" w:rsidP="00BC2BFF">
            <w:pPr>
              <w:jc w:val="center"/>
              <w:rPr>
                <w:ins w:id="1024"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4D057EA1" w14:textId="77777777" w:rsidR="00007E17" w:rsidRPr="00641997" w:rsidRDefault="00007E17" w:rsidP="00BC2BFF">
            <w:pPr>
              <w:jc w:val="center"/>
              <w:rPr>
                <w:ins w:id="1025" w:author="Manthripragada, Sravanthi (S.)" w:date="2019-03-29T13:50:00Z"/>
                <w:sz w:val="16"/>
                <w:szCs w:val="16"/>
              </w:rPr>
            </w:pPr>
            <w:ins w:id="1026" w:author="Manthripragada, Sravanthi (S.)" w:date="2019-03-29T13:50:00Z">
              <w:r>
                <w:rPr>
                  <w:sz w:val="16"/>
                  <w:szCs w:val="16"/>
                </w:rPr>
                <w:t>x</w:t>
              </w:r>
            </w:ins>
          </w:p>
        </w:tc>
      </w:tr>
      <w:tr w:rsidR="00007E17" w:rsidRPr="00641997" w14:paraId="4EF5F56C" w14:textId="77777777" w:rsidTr="00BC2BFF">
        <w:trPr>
          <w:cantSplit/>
          <w:trHeight w:val="139"/>
          <w:ins w:id="1027" w:author="Manthripragada, Sravanthi (S.)" w:date="2019-03-29T13:50:00Z"/>
        </w:trPr>
        <w:tc>
          <w:tcPr>
            <w:tcW w:w="4705" w:type="dxa"/>
            <w:tcBorders>
              <w:right w:val="single" w:sz="6" w:space="0" w:color="auto"/>
            </w:tcBorders>
            <w:shd w:val="pct30" w:color="C0C0C0" w:fill="FFFFFF"/>
          </w:tcPr>
          <w:p w14:paraId="7F7B56DB" w14:textId="77777777" w:rsidR="00007E17" w:rsidRPr="00E90045" w:rsidRDefault="00007E17" w:rsidP="00BC2BFF">
            <w:pPr>
              <w:rPr>
                <w:ins w:id="1028" w:author="Manthripragada, Sravanthi (S.)" w:date="2019-03-29T13:50:00Z"/>
              </w:rPr>
            </w:pPr>
            <w:ins w:id="1029" w:author="Manthripragada, Sravanthi (S.)" w:date="2019-03-29T13:50:00Z">
              <w:r w:rsidRPr="00E90045">
                <w:t>Detection and reporting of FPD LINK III network errors</w:t>
              </w:r>
            </w:ins>
          </w:p>
          <w:p w14:paraId="39C0002D" w14:textId="200834F3" w:rsidR="00007E17" w:rsidRDefault="005D562D" w:rsidP="00BC2BFF">
            <w:pPr>
              <w:rPr>
                <w:ins w:id="1030" w:author="Manthripragada, Sravanthi (S.)" w:date="2019-03-29T13:50:00Z"/>
              </w:rPr>
            </w:pPr>
            <w:ins w:id="1031" w:author="Manthripragada, Sravanthi (S.)" w:date="2019-03-29T15:26:00Z">
              <w:r>
                <w:t>DL_FPD LINK_REQ</w:t>
              </w:r>
            </w:ins>
            <w:ins w:id="1032" w:author="Manthripragada, Sravanthi (S.)" w:date="2019-03-29T13:50:00Z">
              <w:r w:rsidR="00007E17" w:rsidRPr="00641997">
                <w:t>__</w:t>
              </w:r>
              <w:r w:rsidR="00007E17">
                <w:t>3.3.2.3</w:t>
              </w:r>
            </w:ins>
          </w:p>
          <w:p w14:paraId="15D3987D" w14:textId="77777777" w:rsidR="00007E17" w:rsidRPr="00641997" w:rsidRDefault="00007E17" w:rsidP="00BC2BFF">
            <w:pPr>
              <w:rPr>
                <w:ins w:id="1033" w:author="Manthripragada, Sravanthi (S.)" w:date="2019-03-29T13:50:00Z"/>
                <w:color w:val="000000"/>
                <w:sz w:val="16"/>
                <w:szCs w:val="16"/>
              </w:rPr>
            </w:pPr>
          </w:p>
        </w:tc>
        <w:tc>
          <w:tcPr>
            <w:tcW w:w="2610" w:type="dxa"/>
            <w:tcBorders>
              <w:right w:val="single" w:sz="6" w:space="0" w:color="auto"/>
            </w:tcBorders>
          </w:tcPr>
          <w:p w14:paraId="718DBA97" w14:textId="77777777" w:rsidR="00007E17" w:rsidRDefault="00007E17" w:rsidP="00BC2BFF">
            <w:pPr>
              <w:jc w:val="center"/>
              <w:rPr>
                <w:ins w:id="1034"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653C221F" w14:textId="77777777" w:rsidR="00007E17" w:rsidRPr="00641997" w:rsidRDefault="00007E17" w:rsidP="00BC2BFF">
            <w:pPr>
              <w:jc w:val="center"/>
              <w:rPr>
                <w:ins w:id="1035" w:author="Manthripragada, Sravanthi (S.)" w:date="2019-03-29T13:50:00Z"/>
                <w:sz w:val="16"/>
                <w:szCs w:val="16"/>
              </w:rPr>
            </w:pPr>
            <w:ins w:id="1036" w:author="Manthripragada, Sravanthi (S.)" w:date="2019-03-29T13:50:00Z">
              <w:r>
                <w:rPr>
                  <w:sz w:val="16"/>
                  <w:szCs w:val="16"/>
                </w:rPr>
                <w:t>x</w:t>
              </w:r>
            </w:ins>
          </w:p>
        </w:tc>
      </w:tr>
      <w:tr w:rsidR="00007E17" w:rsidRPr="00641997" w14:paraId="6162F61D" w14:textId="77777777" w:rsidTr="00BC2BFF">
        <w:trPr>
          <w:cantSplit/>
          <w:trHeight w:val="139"/>
          <w:ins w:id="1037" w:author="Manthripragada, Sravanthi (S.)" w:date="2019-03-29T13:50:00Z"/>
        </w:trPr>
        <w:tc>
          <w:tcPr>
            <w:tcW w:w="4705" w:type="dxa"/>
            <w:tcBorders>
              <w:right w:val="single" w:sz="6" w:space="0" w:color="auto"/>
            </w:tcBorders>
            <w:shd w:val="pct30" w:color="C0C0C0" w:fill="FFFFFF"/>
          </w:tcPr>
          <w:p w14:paraId="4CD51B3B" w14:textId="77777777" w:rsidR="00007E17" w:rsidRPr="00E90045" w:rsidRDefault="00007E17" w:rsidP="00BC2BFF">
            <w:pPr>
              <w:rPr>
                <w:ins w:id="1038" w:author="Manthripragada, Sravanthi (S.)" w:date="2019-03-29T13:50:00Z"/>
              </w:rPr>
            </w:pPr>
            <w:ins w:id="1039" w:author="Manthripragada, Sravanthi (S.)" w:date="2019-03-29T13:50:00Z">
              <w:r w:rsidRPr="00E90045">
                <w:t>Error handling procedure</w:t>
              </w:r>
            </w:ins>
          </w:p>
          <w:p w14:paraId="26828EF6" w14:textId="2A7BC23C" w:rsidR="00007E17" w:rsidRPr="00641997" w:rsidRDefault="005D562D" w:rsidP="00BC2BFF">
            <w:pPr>
              <w:rPr>
                <w:ins w:id="1040" w:author="Manthripragada, Sravanthi (S.)" w:date="2019-03-29T13:50:00Z"/>
              </w:rPr>
            </w:pPr>
            <w:ins w:id="1041" w:author="Manthripragada, Sravanthi (S.)" w:date="2019-03-29T15:26:00Z">
              <w:r>
                <w:t>DL_FPD LINK_REQ</w:t>
              </w:r>
            </w:ins>
            <w:ins w:id="1042" w:author="Manthripragada, Sravanthi (S.)" w:date="2019-03-29T13:50:00Z">
              <w:r w:rsidR="00007E17" w:rsidRPr="00641997">
                <w:t>__</w:t>
              </w:r>
              <w:r w:rsidR="00007E17">
                <w:t>3.3.3.1</w:t>
              </w:r>
            </w:ins>
          </w:p>
          <w:p w14:paraId="79B335C0" w14:textId="77777777" w:rsidR="00007E17" w:rsidRDefault="00007E17" w:rsidP="00BC2BFF">
            <w:pPr>
              <w:rPr>
                <w:ins w:id="1043" w:author="Manthripragada, Sravanthi (S.)" w:date="2019-03-29T13:50:00Z"/>
                <w:color w:val="000000"/>
                <w:sz w:val="16"/>
                <w:szCs w:val="16"/>
              </w:rPr>
            </w:pPr>
          </w:p>
        </w:tc>
        <w:tc>
          <w:tcPr>
            <w:tcW w:w="2610" w:type="dxa"/>
            <w:tcBorders>
              <w:right w:val="single" w:sz="6" w:space="0" w:color="auto"/>
            </w:tcBorders>
          </w:tcPr>
          <w:p w14:paraId="6B220467" w14:textId="77777777" w:rsidR="00007E17" w:rsidRDefault="00007E17" w:rsidP="00BC2BFF">
            <w:pPr>
              <w:jc w:val="center"/>
              <w:rPr>
                <w:ins w:id="1044"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130FD4CA" w14:textId="77777777" w:rsidR="00007E17" w:rsidRPr="00641997" w:rsidRDefault="00007E17" w:rsidP="00BC2BFF">
            <w:pPr>
              <w:jc w:val="center"/>
              <w:rPr>
                <w:ins w:id="1045" w:author="Manthripragada, Sravanthi (S.)" w:date="2019-03-29T13:50:00Z"/>
                <w:sz w:val="16"/>
                <w:szCs w:val="16"/>
              </w:rPr>
            </w:pPr>
            <w:ins w:id="1046" w:author="Manthripragada, Sravanthi (S.)" w:date="2019-03-29T13:50:00Z">
              <w:r>
                <w:rPr>
                  <w:sz w:val="16"/>
                  <w:szCs w:val="16"/>
                </w:rPr>
                <w:t>x</w:t>
              </w:r>
            </w:ins>
          </w:p>
        </w:tc>
      </w:tr>
      <w:tr w:rsidR="00007E17" w:rsidRPr="00641997" w14:paraId="04F0EBD5" w14:textId="77777777" w:rsidTr="00BC2BFF">
        <w:trPr>
          <w:cantSplit/>
          <w:trHeight w:val="139"/>
          <w:ins w:id="1047" w:author="Manthripragada, Sravanthi (S.)" w:date="2019-03-29T13:50:00Z"/>
        </w:trPr>
        <w:tc>
          <w:tcPr>
            <w:tcW w:w="4705" w:type="dxa"/>
            <w:tcBorders>
              <w:right w:val="single" w:sz="6" w:space="0" w:color="auto"/>
            </w:tcBorders>
            <w:shd w:val="pct30" w:color="C0C0C0" w:fill="FFFFFF"/>
          </w:tcPr>
          <w:p w14:paraId="2C88A13C" w14:textId="77777777" w:rsidR="00007E17" w:rsidRPr="00E90045" w:rsidRDefault="00007E17" w:rsidP="00BC2BFF">
            <w:pPr>
              <w:rPr>
                <w:ins w:id="1048" w:author="Manthripragada, Sravanthi (S.)" w:date="2019-03-29T13:50:00Z"/>
              </w:rPr>
            </w:pPr>
            <w:ins w:id="1049" w:author="Manthripragada, Sravanthi (S.)" w:date="2019-03-29T13:50:00Z">
              <w:r w:rsidRPr="00E90045">
                <w:t>Remote node being unresponsive/offline</w:t>
              </w:r>
            </w:ins>
          </w:p>
          <w:p w14:paraId="109E4774" w14:textId="38C77516" w:rsidR="00007E17" w:rsidRDefault="005D562D" w:rsidP="00BC2BFF">
            <w:pPr>
              <w:rPr>
                <w:ins w:id="1050" w:author="Manthripragada, Sravanthi (S.)" w:date="2019-03-29T13:50:00Z"/>
              </w:rPr>
            </w:pPr>
            <w:ins w:id="1051" w:author="Manthripragada, Sravanthi (S.)" w:date="2019-03-29T15:26:00Z">
              <w:r>
                <w:t>DL_FPD LINK_REQ</w:t>
              </w:r>
            </w:ins>
            <w:ins w:id="1052" w:author="Manthripragada, Sravanthi (S.)" w:date="2019-03-29T13:50:00Z">
              <w:r w:rsidR="00007E17" w:rsidRPr="00641997">
                <w:t>__</w:t>
              </w:r>
              <w:r w:rsidR="00007E17">
                <w:t>3.3.3.2</w:t>
              </w:r>
            </w:ins>
          </w:p>
          <w:p w14:paraId="2327D9A6" w14:textId="77777777" w:rsidR="00007E17" w:rsidRDefault="00007E17" w:rsidP="00BC2BFF">
            <w:pPr>
              <w:rPr>
                <w:ins w:id="1053" w:author="Manthripragada, Sravanthi (S.)" w:date="2019-03-29T13:50:00Z"/>
                <w:color w:val="000000"/>
                <w:sz w:val="16"/>
                <w:szCs w:val="16"/>
              </w:rPr>
            </w:pPr>
          </w:p>
        </w:tc>
        <w:tc>
          <w:tcPr>
            <w:tcW w:w="2610" w:type="dxa"/>
            <w:tcBorders>
              <w:right w:val="single" w:sz="6" w:space="0" w:color="auto"/>
            </w:tcBorders>
          </w:tcPr>
          <w:p w14:paraId="4AD58B19" w14:textId="77777777" w:rsidR="00007E17" w:rsidRDefault="00007E17" w:rsidP="00BC2BFF">
            <w:pPr>
              <w:jc w:val="center"/>
              <w:rPr>
                <w:ins w:id="1054"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7D461718" w14:textId="77777777" w:rsidR="00007E17" w:rsidRDefault="00007E17" w:rsidP="00BC2BFF">
            <w:pPr>
              <w:jc w:val="center"/>
              <w:rPr>
                <w:ins w:id="1055" w:author="Manthripragada, Sravanthi (S.)" w:date="2019-03-29T13:50:00Z"/>
                <w:sz w:val="16"/>
                <w:szCs w:val="16"/>
              </w:rPr>
            </w:pPr>
            <w:ins w:id="1056" w:author="Manthripragada, Sravanthi (S.)" w:date="2019-03-29T13:50:00Z">
              <w:r>
                <w:rPr>
                  <w:sz w:val="16"/>
                  <w:szCs w:val="16"/>
                </w:rPr>
                <w:t>x</w:t>
              </w:r>
            </w:ins>
          </w:p>
        </w:tc>
      </w:tr>
      <w:tr w:rsidR="00007E17" w:rsidRPr="00641997" w14:paraId="1573B3F7" w14:textId="77777777" w:rsidTr="00BC2BFF">
        <w:trPr>
          <w:cantSplit/>
          <w:trHeight w:val="139"/>
          <w:ins w:id="1057" w:author="Manthripragada, Sravanthi (S.)" w:date="2019-03-29T13:50:00Z"/>
        </w:trPr>
        <w:tc>
          <w:tcPr>
            <w:tcW w:w="4705" w:type="dxa"/>
            <w:tcBorders>
              <w:right w:val="single" w:sz="6" w:space="0" w:color="auto"/>
            </w:tcBorders>
            <w:shd w:val="pct30" w:color="C0C0C0" w:fill="FFFFFF"/>
          </w:tcPr>
          <w:p w14:paraId="29940473" w14:textId="77777777" w:rsidR="00007E17" w:rsidRPr="00641997" w:rsidRDefault="00007E17" w:rsidP="00BC2BFF">
            <w:pPr>
              <w:rPr>
                <w:ins w:id="1058" w:author="Manthripragada, Sravanthi (S.)" w:date="2019-03-29T13:50:00Z"/>
              </w:rPr>
            </w:pPr>
            <w:ins w:id="1059" w:author="Manthripragada, Sravanthi (S.)" w:date="2019-03-29T13:50:00Z">
              <w:r>
                <w:t>FPD Link III</w:t>
              </w:r>
              <w:r w:rsidRPr="00641997">
                <w:t xml:space="preserve"> Network Discovery at EOL/Service Bay</w:t>
              </w:r>
            </w:ins>
          </w:p>
          <w:p w14:paraId="2E7B80DA" w14:textId="34EBA4E6" w:rsidR="00007E17" w:rsidRDefault="005D562D" w:rsidP="00BC2BFF">
            <w:pPr>
              <w:rPr>
                <w:ins w:id="1060" w:author="Manthripragada, Sravanthi (S.)" w:date="2019-03-29T13:50:00Z"/>
                <w:sz w:val="16"/>
                <w:szCs w:val="16"/>
              </w:rPr>
            </w:pPr>
            <w:ins w:id="1061" w:author="Manthripragada, Sravanthi (S.)" w:date="2019-03-29T15:26:00Z">
              <w:r>
                <w:t>DL_FPD LINK_REQ</w:t>
              </w:r>
            </w:ins>
            <w:ins w:id="1062" w:author="Manthripragada, Sravanthi (S.)" w:date="2019-03-29T13:50:00Z">
              <w:r w:rsidR="00007E17" w:rsidRPr="00641997">
                <w:t>__</w:t>
              </w:r>
              <w:r w:rsidR="00007E17">
                <w:t>3.4.1.1</w:t>
              </w:r>
            </w:ins>
          </w:p>
        </w:tc>
        <w:tc>
          <w:tcPr>
            <w:tcW w:w="2610" w:type="dxa"/>
            <w:tcBorders>
              <w:right w:val="single" w:sz="6" w:space="0" w:color="auto"/>
            </w:tcBorders>
          </w:tcPr>
          <w:p w14:paraId="530AF333" w14:textId="2623FA07" w:rsidR="00007E17" w:rsidRDefault="00007E17" w:rsidP="00BC2BFF">
            <w:pPr>
              <w:jc w:val="center"/>
              <w:rPr>
                <w:ins w:id="1063" w:author="Manthripragada, Sravanthi (S.)" w:date="2019-03-29T13:50:00Z"/>
                <w:sz w:val="16"/>
                <w:szCs w:val="16"/>
              </w:rPr>
            </w:pPr>
            <w:ins w:id="1064" w:author="Manthripragada, Sravanthi (S.)" w:date="2019-03-29T14:02:00Z">
              <w:r>
                <w:rPr>
                  <w:sz w:val="16"/>
                  <w:szCs w:val="16"/>
                </w:rPr>
                <w:t>x</w:t>
              </w:r>
            </w:ins>
          </w:p>
        </w:tc>
        <w:tc>
          <w:tcPr>
            <w:tcW w:w="2430" w:type="dxa"/>
            <w:tcBorders>
              <w:top w:val="single" w:sz="6" w:space="0" w:color="000000"/>
              <w:bottom w:val="single" w:sz="6" w:space="0" w:color="000000"/>
            </w:tcBorders>
            <w:shd w:val="clear" w:color="auto" w:fill="auto"/>
          </w:tcPr>
          <w:p w14:paraId="6620DAB8" w14:textId="77777777" w:rsidR="00007E17" w:rsidRDefault="00007E17" w:rsidP="00BC2BFF">
            <w:pPr>
              <w:jc w:val="center"/>
              <w:rPr>
                <w:ins w:id="1065" w:author="Manthripragada, Sravanthi (S.)" w:date="2019-03-29T13:50:00Z"/>
                <w:sz w:val="16"/>
                <w:szCs w:val="16"/>
              </w:rPr>
            </w:pPr>
          </w:p>
        </w:tc>
      </w:tr>
      <w:tr w:rsidR="00007E17" w:rsidRPr="00641997" w14:paraId="24FBE334" w14:textId="77777777" w:rsidTr="00BC2BFF">
        <w:trPr>
          <w:cantSplit/>
          <w:trHeight w:val="139"/>
          <w:ins w:id="1066" w:author="Manthripragada, Sravanthi (S.)" w:date="2019-03-29T13:50:00Z"/>
        </w:trPr>
        <w:tc>
          <w:tcPr>
            <w:tcW w:w="4705" w:type="dxa"/>
            <w:tcBorders>
              <w:right w:val="single" w:sz="6" w:space="0" w:color="auto"/>
            </w:tcBorders>
            <w:shd w:val="pct30" w:color="C0C0C0" w:fill="FFFFFF"/>
          </w:tcPr>
          <w:p w14:paraId="12CBCC85" w14:textId="77777777" w:rsidR="00007E17" w:rsidRPr="00641997" w:rsidRDefault="00007E17" w:rsidP="00BC2BFF">
            <w:pPr>
              <w:rPr>
                <w:ins w:id="1067" w:author="Manthripragada, Sravanthi (S.)" w:date="2019-03-29T13:50:00Z"/>
              </w:rPr>
            </w:pPr>
            <w:ins w:id="1068" w:author="Manthripragada, Sravanthi (S.)" w:date="2019-03-29T13:50:00Z">
              <w:r>
                <w:t>FPD Link III Network Errors</w:t>
              </w:r>
            </w:ins>
          </w:p>
          <w:p w14:paraId="2F71D03A" w14:textId="72FFDA71" w:rsidR="00007E17" w:rsidRDefault="005D562D" w:rsidP="00BC2BFF">
            <w:pPr>
              <w:rPr>
                <w:ins w:id="1069" w:author="Manthripragada, Sravanthi (S.)" w:date="2019-03-29T13:50:00Z"/>
              </w:rPr>
            </w:pPr>
            <w:ins w:id="1070" w:author="Manthripragada, Sravanthi (S.)" w:date="2019-03-29T15:26:00Z">
              <w:r>
                <w:t>DL_FPD LINK_REQ</w:t>
              </w:r>
            </w:ins>
            <w:ins w:id="1071" w:author="Manthripragada, Sravanthi (S.)" w:date="2019-03-29T13:50:00Z">
              <w:r w:rsidR="00007E17" w:rsidRPr="00641997">
                <w:t>__</w:t>
              </w:r>
              <w:r w:rsidR="00007E17">
                <w:t>3.4.2.1</w:t>
              </w:r>
            </w:ins>
          </w:p>
          <w:p w14:paraId="3C4E069B" w14:textId="77777777" w:rsidR="00007E17" w:rsidRDefault="00007E17" w:rsidP="00BC2BFF">
            <w:pPr>
              <w:rPr>
                <w:ins w:id="1072" w:author="Manthripragada, Sravanthi (S.)" w:date="2019-03-29T13:50:00Z"/>
                <w:sz w:val="16"/>
                <w:szCs w:val="16"/>
              </w:rPr>
            </w:pPr>
          </w:p>
        </w:tc>
        <w:tc>
          <w:tcPr>
            <w:tcW w:w="2610" w:type="dxa"/>
            <w:tcBorders>
              <w:right w:val="single" w:sz="6" w:space="0" w:color="auto"/>
            </w:tcBorders>
          </w:tcPr>
          <w:p w14:paraId="1860315E" w14:textId="2B18AF16" w:rsidR="00007E17" w:rsidRDefault="007324D6" w:rsidP="00BC2BFF">
            <w:pPr>
              <w:jc w:val="center"/>
              <w:rPr>
                <w:ins w:id="1073" w:author="Manthripragada, Sravanthi (S.)" w:date="2019-03-29T13:50:00Z"/>
                <w:sz w:val="16"/>
                <w:szCs w:val="16"/>
              </w:rPr>
            </w:pPr>
            <w:ins w:id="1074" w:author="Manthripragada, Sravanthi (S.)" w:date="2019-03-29T14:02:00Z">
              <w:r>
                <w:rPr>
                  <w:sz w:val="16"/>
                  <w:szCs w:val="16"/>
                </w:rPr>
                <w:t>x</w:t>
              </w:r>
            </w:ins>
          </w:p>
        </w:tc>
        <w:tc>
          <w:tcPr>
            <w:tcW w:w="2430" w:type="dxa"/>
            <w:tcBorders>
              <w:top w:val="single" w:sz="6" w:space="0" w:color="000000"/>
              <w:bottom w:val="single" w:sz="6" w:space="0" w:color="000000"/>
            </w:tcBorders>
            <w:shd w:val="clear" w:color="auto" w:fill="auto"/>
          </w:tcPr>
          <w:p w14:paraId="3D529A72" w14:textId="77777777" w:rsidR="00007E17" w:rsidRDefault="00007E17" w:rsidP="00BC2BFF">
            <w:pPr>
              <w:jc w:val="center"/>
              <w:rPr>
                <w:ins w:id="1075" w:author="Manthripragada, Sravanthi (S.)" w:date="2019-03-29T13:50:00Z"/>
                <w:sz w:val="16"/>
                <w:szCs w:val="16"/>
              </w:rPr>
            </w:pPr>
          </w:p>
        </w:tc>
      </w:tr>
      <w:tr w:rsidR="00007E17" w:rsidRPr="00641997" w14:paraId="459DABD0" w14:textId="77777777" w:rsidTr="00BC2BFF">
        <w:trPr>
          <w:cantSplit/>
          <w:trHeight w:val="139"/>
          <w:ins w:id="1076" w:author="Manthripragada, Sravanthi (S.)" w:date="2019-03-29T13:50:00Z"/>
        </w:trPr>
        <w:tc>
          <w:tcPr>
            <w:tcW w:w="4705" w:type="dxa"/>
            <w:tcBorders>
              <w:right w:val="single" w:sz="6" w:space="0" w:color="auto"/>
            </w:tcBorders>
            <w:shd w:val="pct30" w:color="C0C0C0" w:fill="FFFFFF"/>
          </w:tcPr>
          <w:p w14:paraId="6E4808EC" w14:textId="77777777" w:rsidR="00007E17" w:rsidRPr="00E90045" w:rsidRDefault="00007E17" w:rsidP="00BC2BFF">
            <w:pPr>
              <w:rPr>
                <w:ins w:id="1077" w:author="Manthripragada, Sravanthi (S.)" w:date="2019-03-29T13:50:00Z"/>
              </w:rPr>
            </w:pPr>
            <w:ins w:id="1078" w:author="Manthripragada, Sravanthi (S.)" w:date="2019-03-29T13:50:00Z">
              <w:r w:rsidRPr="00E90045">
                <w:t>Link Status</w:t>
              </w:r>
            </w:ins>
          </w:p>
          <w:p w14:paraId="5C8B2711" w14:textId="247C8F18" w:rsidR="00007E17" w:rsidRPr="001B4465" w:rsidRDefault="005D562D" w:rsidP="00BC2BFF">
            <w:pPr>
              <w:rPr>
                <w:ins w:id="1079" w:author="Manthripragada, Sravanthi (S.)" w:date="2019-03-29T13:50:00Z"/>
              </w:rPr>
            </w:pPr>
            <w:ins w:id="1080" w:author="Manthripragada, Sravanthi (S.)" w:date="2019-03-29T15:26:00Z">
              <w:r>
                <w:t>DL_FPD LINK_REQ</w:t>
              </w:r>
            </w:ins>
            <w:ins w:id="1081" w:author="Manthripragada, Sravanthi (S.)" w:date="2019-03-29T13:50:00Z">
              <w:r w:rsidR="00007E17" w:rsidRPr="001B4465">
                <w:t>__3.4.3</w:t>
              </w:r>
              <w:r w:rsidR="00007E17">
                <w:t>.1</w:t>
              </w:r>
            </w:ins>
          </w:p>
          <w:p w14:paraId="61668F37" w14:textId="77777777" w:rsidR="00007E17" w:rsidRDefault="00007E17" w:rsidP="00BC2BFF">
            <w:pPr>
              <w:rPr>
                <w:ins w:id="1082" w:author="Manthripragada, Sravanthi (S.)" w:date="2019-03-29T13:50:00Z"/>
                <w:sz w:val="16"/>
                <w:szCs w:val="16"/>
              </w:rPr>
            </w:pPr>
          </w:p>
        </w:tc>
        <w:tc>
          <w:tcPr>
            <w:tcW w:w="2610" w:type="dxa"/>
            <w:tcBorders>
              <w:right w:val="single" w:sz="6" w:space="0" w:color="auto"/>
            </w:tcBorders>
          </w:tcPr>
          <w:p w14:paraId="36911B3B" w14:textId="666177A9" w:rsidR="00007E17" w:rsidRDefault="007324D6" w:rsidP="00BC2BFF">
            <w:pPr>
              <w:jc w:val="center"/>
              <w:rPr>
                <w:ins w:id="1083" w:author="Manthripragada, Sravanthi (S.)" w:date="2019-03-29T13:50:00Z"/>
                <w:sz w:val="16"/>
                <w:szCs w:val="16"/>
              </w:rPr>
            </w:pPr>
            <w:ins w:id="1084" w:author="Manthripragada, Sravanthi (S.)" w:date="2019-03-29T14:02:00Z">
              <w:r>
                <w:rPr>
                  <w:sz w:val="16"/>
                  <w:szCs w:val="16"/>
                </w:rPr>
                <w:t>x</w:t>
              </w:r>
            </w:ins>
          </w:p>
        </w:tc>
        <w:tc>
          <w:tcPr>
            <w:tcW w:w="2430" w:type="dxa"/>
            <w:tcBorders>
              <w:top w:val="single" w:sz="6" w:space="0" w:color="000000"/>
              <w:bottom w:val="single" w:sz="6" w:space="0" w:color="000000"/>
            </w:tcBorders>
            <w:shd w:val="clear" w:color="auto" w:fill="auto"/>
          </w:tcPr>
          <w:p w14:paraId="77CE6FA3" w14:textId="77777777" w:rsidR="00007E17" w:rsidRDefault="00007E17" w:rsidP="00BC2BFF">
            <w:pPr>
              <w:jc w:val="center"/>
              <w:rPr>
                <w:ins w:id="1085" w:author="Manthripragada, Sravanthi (S.)" w:date="2019-03-29T13:50:00Z"/>
                <w:sz w:val="16"/>
                <w:szCs w:val="16"/>
              </w:rPr>
            </w:pPr>
            <w:ins w:id="1086" w:author="Manthripragada, Sravanthi (S.)" w:date="2019-03-29T13:50:00Z">
              <w:r>
                <w:rPr>
                  <w:sz w:val="16"/>
                  <w:szCs w:val="16"/>
                </w:rPr>
                <w:t>x</w:t>
              </w:r>
            </w:ins>
          </w:p>
        </w:tc>
      </w:tr>
      <w:tr w:rsidR="00007E17" w:rsidRPr="00641997" w14:paraId="5795CCCB" w14:textId="77777777" w:rsidTr="00BC2BFF">
        <w:trPr>
          <w:cantSplit/>
          <w:trHeight w:val="139"/>
          <w:ins w:id="1087" w:author="Manthripragada, Sravanthi (S.)" w:date="2019-03-29T13:50:00Z"/>
        </w:trPr>
        <w:tc>
          <w:tcPr>
            <w:tcW w:w="4705" w:type="dxa"/>
            <w:tcBorders>
              <w:right w:val="single" w:sz="6" w:space="0" w:color="auto"/>
            </w:tcBorders>
            <w:shd w:val="pct30" w:color="C0C0C0" w:fill="FFFFFF"/>
          </w:tcPr>
          <w:p w14:paraId="4CD51E1B" w14:textId="77777777" w:rsidR="00007E17" w:rsidRPr="00E90045" w:rsidRDefault="00007E17" w:rsidP="00BC2BFF">
            <w:pPr>
              <w:rPr>
                <w:ins w:id="1088" w:author="Manthripragada, Sravanthi (S.)" w:date="2019-03-29T13:50:00Z"/>
              </w:rPr>
            </w:pPr>
            <w:ins w:id="1089" w:author="Manthripragada, Sravanthi (S.)" w:date="2019-03-29T13:50:00Z">
              <w:r w:rsidRPr="00E90045">
                <w:t>Lock Status</w:t>
              </w:r>
            </w:ins>
          </w:p>
          <w:p w14:paraId="26F0DFF4" w14:textId="12E62EAD" w:rsidR="00007E17" w:rsidRPr="00E90045" w:rsidRDefault="005D562D" w:rsidP="00BC2BFF">
            <w:pPr>
              <w:rPr>
                <w:ins w:id="1090" w:author="Manthripragada, Sravanthi (S.)" w:date="2019-03-29T13:50:00Z"/>
              </w:rPr>
            </w:pPr>
            <w:ins w:id="1091" w:author="Manthripragada, Sravanthi (S.)" w:date="2019-03-29T15:26:00Z">
              <w:r>
                <w:t>DL_FPD LINK_REQ</w:t>
              </w:r>
            </w:ins>
            <w:ins w:id="1092" w:author="Manthripragada, Sravanthi (S.)" w:date="2019-03-29T13:50:00Z">
              <w:r w:rsidR="00007E17" w:rsidRPr="006B0D89">
                <w:t>__</w:t>
              </w:r>
              <w:r w:rsidR="00007E17">
                <w:t xml:space="preserve">3.4.3.2 </w:t>
              </w:r>
            </w:ins>
          </w:p>
        </w:tc>
        <w:tc>
          <w:tcPr>
            <w:tcW w:w="2610" w:type="dxa"/>
            <w:tcBorders>
              <w:right w:val="single" w:sz="6" w:space="0" w:color="auto"/>
            </w:tcBorders>
          </w:tcPr>
          <w:p w14:paraId="01CC6DEF" w14:textId="455BA31F" w:rsidR="00E92CFD" w:rsidRDefault="00E92CFD" w:rsidP="00BC2BFF">
            <w:pPr>
              <w:jc w:val="center"/>
              <w:rPr>
                <w:ins w:id="1093" w:author="Manthripragada, Sravanthi (S.)" w:date="2019-03-29T14:02:00Z"/>
                <w:sz w:val="16"/>
                <w:szCs w:val="16"/>
              </w:rPr>
            </w:pPr>
          </w:p>
          <w:p w14:paraId="678DB234" w14:textId="77777777" w:rsidR="00007E17" w:rsidRPr="00E92CFD" w:rsidRDefault="00007E17">
            <w:pPr>
              <w:rPr>
                <w:ins w:id="1094" w:author="Manthripragada, Sravanthi (S.)" w:date="2019-03-29T13:50:00Z"/>
                <w:sz w:val="16"/>
                <w:szCs w:val="16"/>
              </w:rPr>
              <w:pPrChange w:id="1095" w:author="Manthripragada, Sravanthi (S.)" w:date="2019-03-29T14:02:00Z">
                <w:pPr>
                  <w:framePr w:hSpace="180" w:wrap="around" w:vAnchor="text" w:hAnchor="text" w:x="-220" w:y="1"/>
                  <w:suppressOverlap/>
                  <w:jc w:val="center"/>
                </w:pPr>
              </w:pPrChange>
            </w:pPr>
          </w:p>
        </w:tc>
        <w:tc>
          <w:tcPr>
            <w:tcW w:w="2430" w:type="dxa"/>
            <w:tcBorders>
              <w:top w:val="single" w:sz="6" w:space="0" w:color="000000"/>
              <w:bottom w:val="single" w:sz="6" w:space="0" w:color="000000"/>
            </w:tcBorders>
            <w:shd w:val="clear" w:color="auto" w:fill="auto"/>
          </w:tcPr>
          <w:p w14:paraId="1AA21895" w14:textId="77777777" w:rsidR="00007E17" w:rsidRDefault="00007E17" w:rsidP="00BC2BFF">
            <w:pPr>
              <w:jc w:val="center"/>
              <w:rPr>
                <w:ins w:id="1096" w:author="Manthripragada, Sravanthi (S.)" w:date="2019-03-29T13:50:00Z"/>
                <w:sz w:val="16"/>
                <w:szCs w:val="16"/>
              </w:rPr>
            </w:pPr>
            <w:ins w:id="1097" w:author="Manthripragada, Sravanthi (S.)" w:date="2019-03-29T13:50:00Z">
              <w:r>
                <w:rPr>
                  <w:sz w:val="16"/>
                  <w:szCs w:val="16"/>
                </w:rPr>
                <w:t>x</w:t>
              </w:r>
            </w:ins>
          </w:p>
        </w:tc>
      </w:tr>
      <w:tr w:rsidR="00007E17" w:rsidRPr="00641997" w14:paraId="3B415130" w14:textId="77777777" w:rsidTr="00BC2BFF">
        <w:trPr>
          <w:cantSplit/>
          <w:trHeight w:val="139"/>
          <w:ins w:id="1098" w:author="Manthripragada, Sravanthi (S.)" w:date="2019-03-29T13:50:00Z"/>
        </w:trPr>
        <w:tc>
          <w:tcPr>
            <w:tcW w:w="4705" w:type="dxa"/>
            <w:tcBorders>
              <w:right w:val="single" w:sz="6" w:space="0" w:color="auto"/>
            </w:tcBorders>
            <w:shd w:val="pct30" w:color="C0C0C0" w:fill="FFFFFF"/>
          </w:tcPr>
          <w:p w14:paraId="28DE6F39" w14:textId="77777777" w:rsidR="00007E17" w:rsidRPr="00E90045" w:rsidRDefault="00007E17" w:rsidP="00BC2BFF">
            <w:pPr>
              <w:rPr>
                <w:ins w:id="1099" w:author="Manthripragada, Sravanthi (S.)" w:date="2019-03-29T13:50:00Z"/>
              </w:rPr>
            </w:pPr>
            <w:ins w:id="1100" w:author="Manthripragada, Sravanthi (S.)" w:date="2019-03-29T13:50:00Z">
              <w:r w:rsidRPr="00E90045">
                <w:t>Unexpected Reset</w:t>
              </w:r>
            </w:ins>
          </w:p>
          <w:p w14:paraId="785DB1A0" w14:textId="5F686DA7" w:rsidR="00007E17" w:rsidRPr="00E90045" w:rsidRDefault="005D562D" w:rsidP="00BC2BFF">
            <w:pPr>
              <w:rPr>
                <w:ins w:id="1101" w:author="Manthripragada, Sravanthi (S.)" w:date="2019-03-29T13:50:00Z"/>
              </w:rPr>
            </w:pPr>
            <w:ins w:id="1102" w:author="Manthripragada, Sravanthi (S.)" w:date="2019-03-29T15:26:00Z">
              <w:r>
                <w:t>DL_FPD LINK_REQ</w:t>
              </w:r>
            </w:ins>
            <w:ins w:id="1103" w:author="Manthripragada, Sravanthi (S.)" w:date="2019-03-29T13:50:00Z">
              <w:r w:rsidR="00007E17" w:rsidRPr="006B0D89">
                <w:t>__</w:t>
              </w:r>
              <w:r w:rsidR="00007E17">
                <w:t xml:space="preserve">3.4.3.3 </w:t>
              </w:r>
            </w:ins>
          </w:p>
        </w:tc>
        <w:tc>
          <w:tcPr>
            <w:tcW w:w="2610" w:type="dxa"/>
            <w:tcBorders>
              <w:right w:val="single" w:sz="6" w:space="0" w:color="auto"/>
            </w:tcBorders>
          </w:tcPr>
          <w:p w14:paraId="3D7431C0" w14:textId="77777777" w:rsidR="00007E17" w:rsidRDefault="00007E17" w:rsidP="00BC2BFF">
            <w:pPr>
              <w:jc w:val="center"/>
              <w:rPr>
                <w:ins w:id="1104"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2DA55882" w14:textId="77777777" w:rsidR="00007E17" w:rsidRPr="00114C4B" w:rsidRDefault="00007E17" w:rsidP="00BC2BFF">
            <w:pPr>
              <w:jc w:val="center"/>
              <w:rPr>
                <w:ins w:id="1105" w:author="Manthripragada, Sravanthi (S.)" w:date="2019-03-29T13:50:00Z"/>
                <w:sz w:val="16"/>
                <w:szCs w:val="16"/>
                <w:highlight w:val="yellow"/>
              </w:rPr>
            </w:pPr>
            <w:ins w:id="1106" w:author="Manthripragada, Sravanthi (S.)" w:date="2019-03-29T13:50:00Z">
              <w:r w:rsidRPr="006E155E">
                <w:rPr>
                  <w:sz w:val="16"/>
                  <w:szCs w:val="16"/>
                </w:rPr>
                <w:t>x</w:t>
              </w:r>
            </w:ins>
          </w:p>
        </w:tc>
      </w:tr>
      <w:tr w:rsidR="00007E17" w:rsidRPr="00641997" w14:paraId="6DEF2998" w14:textId="77777777" w:rsidTr="00BC2BFF">
        <w:trPr>
          <w:cantSplit/>
          <w:trHeight w:val="139"/>
          <w:ins w:id="1107" w:author="Manthripragada, Sravanthi (S.)" w:date="2019-03-29T13:50:00Z"/>
        </w:trPr>
        <w:tc>
          <w:tcPr>
            <w:tcW w:w="4705" w:type="dxa"/>
            <w:tcBorders>
              <w:right w:val="single" w:sz="6" w:space="0" w:color="auto"/>
            </w:tcBorders>
            <w:shd w:val="pct30" w:color="C0C0C0" w:fill="FFFFFF"/>
          </w:tcPr>
          <w:p w14:paraId="53D46FBC" w14:textId="77777777" w:rsidR="00007E17" w:rsidRPr="00E90045" w:rsidRDefault="00007E17" w:rsidP="00BC2BFF">
            <w:pPr>
              <w:rPr>
                <w:ins w:id="1108" w:author="Manthripragada, Sravanthi (S.)" w:date="2019-03-29T13:50:00Z"/>
              </w:rPr>
            </w:pPr>
            <w:ins w:id="1109" w:author="Manthripragada, Sravanthi (S.)" w:date="2019-03-29T13:50:00Z">
              <w:r w:rsidRPr="00E90045">
                <w:t>Peripheral device reset request</w:t>
              </w:r>
            </w:ins>
          </w:p>
          <w:p w14:paraId="17CF5C36" w14:textId="7181EDF1" w:rsidR="00007E17" w:rsidRPr="00E90045" w:rsidRDefault="005D562D" w:rsidP="00BC2BFF">
            <w:pPr>
              <w:rPr>
                <w:ins w:id="1110" w:author="Manthripragada, Sravanthi (S.)" w:date="2019-03-29T13:50:00Z"/>
              </w:rPr>
            </w:pPr>
            <w:ins w:id="1111" w:author="Manthripragada, Sravanthi (S.)" w:date="2019-03-29T15:26:00Z">
              <w:r>
                <w:t>DL_FPD LINK_REQ</w:t>
              </w:r>
            </w:ins>
            <w:ins w:id="1112" w:author="Manthripragada, Sravanthi (S.)" w:date="2019-03-29T13:50:00Z">
              <w:r w:rsidR="00007E17" w:rsidRPr="006B0D89">
                <w:t>__</w:t>
              </w:r>
              <w:r w:rsidR="00007E17">
                <w:t>3.4.3.4</w:t>
              </w:r>
            </w:ins>
          </w:p>
        </w:tc>
        <w:tc>
          <w:tcPr>
            <w:tcW w:w="2610" w:type="dxa"/>
            <w:tcBorders>
              <w:right w:val="single" w:sz="6" w:space="0" w:color="auto"/>
            </w:tcBorders>
          </w:tcPr>
          <w:p w14:paraId="09114017" w14:textId="77777777" w:rsidR="00007E17" w:rsidRDefault="00007E17" w:rsidP="00BC2BFF">
            <w:pPr>
              <w:jc w:val="center"/>
              <w:rPr>
                <w:ins w:id="1113"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75D455DE" w14:textId="77777777" w:rsidR="00007E17" w:rsidRDefault="00007E17" w:rsidP="00BC2BFF">
            <w:pPr>
              <w:jc w:val="center"/>
              <w:rPr>
                <w:ins w:id="1114" w:author="Manthripragada, Sravanthi (S.)" w:date="2019-03-29T13:50:00Z"/>
                <w:sz w:val="16"/>
                <w:szCs w:val="16"/>
              </w:rPr>
            </w:pPr>
            <w:ins w:id="1115" w:author="Manthripragada, Sravanthi (S.)" w:date="2019-03-29T13:50:00Z">
              <w:r>
                <w:rPr>
                  <w:sz w:val="16"/>
                  <w:szCs w:val="16"/>
                </w:rPr>
                <w:t>x</w:t>
              </w:r>
            </w:ins>
          </w:p>
        </w:tc>
      </w:tr>
      <w:tr w:rsidR="00007E17" w:rsidRPr="00641997" w14:paraId="72457CAE" w14:textId="77777777" w:rsidTr="00BC2BFF">
        <w:trPr>
          <w:cantSplit/>
          <w:trHeight w:val="139"/>
          <w:ins w:id="1116" w:author="Manthripragada, Sravanthi (S.)" w:date="2019-03-29T13:50:00Z"/>
        </w:trPr>
        <w:tc>
          <w:tcPr>
            <w:tcW w:w="4705" w:type="dxa"/>
            <w:tcBorders>
              <w:right w:val="single" w:sz="6" w:space="0" w:color="auto"/>
            </w:tcBorders>
            <w:shd w:val="pct30" w:color="C0C0C0" w:fill="FFFFFF"/>
          </w:tcPr>
          <w:p w14:paraId="0B1BA77B" w14:textId="77777777" w:rsidR="00007E17" w:rsidRPr="00E90045" w:rsidRDefault="00007E17" w:rsidP="00BC2BFF">
            <w:pPr>
              <w:rPr>
                <w:ins w:id="1117" w:author="Manthripragada, Sravanthi (S.)" w:date="2019-03-29T13:50:00Z"/>
              </w:rPr>
            </w:pPr>
            <w:ins w:id="1118" w:author="Manthripragada, Sravanthi (S.)" w:date="2019-03-29T13:50:00Z">
              <w:r w:rsidRPr="00E90045">
                <w:t xml:space="preserve">Loss of communication  </w:t>
              </w:r>
            </w:ins>
          </w:p>
          <w:p w14:paraId="3EF4C584" w14:textId="23B4341F" w:rsidR="00007E17" w:rsidRPr="004B303E" w:rsidRDefault="005D562D" w:rsidP="00BC2BFF">
            <w:pPr>
              <w:rPr>
                <w:ins w:id="1119" w:author="Manthripragada, Sravanthi (S.)" w:date="2019-03-29T13:50:00Z"/>
              </w:rPr>
            </w:pPr>
            <w:ins w:id="1120" w:author="Manthripragada, Sravanthi (S.)" w:date="2019-03-29T15:26:00Z">
              <w:r>
                <w:t>DL_FPD LINK_REQ</w:t>
              </w:r>
            </w:ins>
            <w:ins w:id="1121" w:author="Manthripragada, Sravanthi (S.)" w:date="2019-03-29T13:50:00Z">
              <w:r w:rsidR="00007E17" w:rsidRPr="006B0D89">
                <w:t>__</w:t>
              </w:r>
              <w:r w:rsidR="00007E17">
                <w:t xml:space="preserve">3.4.3.5 </w:t>
              </w:r>
            </w:ins>
          </w:p>
          <w:p w14:paraId="4F4A3CC2" w14:textId="77777777" w:rsidR="00007E17" w:rsidRPr="00087AFC" w:rsidRDefault="00007E17" w:rsidP="00BC2BFF">
            <w:pPr>
              <w:rPr>
                <w:ins w:id="1122" w:author="Manthripragada, Sravanthi (S.)" w:date="2019-03-29T13:50:00Z"/>
              </w:rPr>
            </w:pPr>
          </w:p>
        </w:tc>
        <w:tc>
          <w:tcPr>
            <w:tcW w:w="2610" w:type="dxa"/>
            <w:tcBorders>
              <w:right w:val="single" w:sz="6" w:space="0" w:color="auto"/>
            </w:tcBorders>
          </w:tcPr>
          <w:p w14:paraId="6E09B637" w14:textId="77777777" w:rsidR="00007E17" w:rsidRDefault="00007E17" w:rsidP="00BC2BFF">
            <w:pPr>
              <w:jc w:val="center"/>
              <w:rPr>
                <w:ins w:id="1123"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05A050B9" w14:textId="77777777" w:rsidR="00007E17" w:rsidRDefault="00007E17" w:rsidP="00BC2BFF">
            <w:pPr>
              <w:jc w:val="center"/>
              <w:rPr>
                <w:ins w:id="1124" w:author="Manthripragada, Sravanthi (S.)" w:date="2019-03-29T13:50:00Z"/>
                <w:sz w:val="16"/>
                <w:szCs w:val="16"/>
              </w:rPr>
            </w:pPr>
            <w:ins w:id="1125" w:author="Manthripragada, Sravanthi (S.)" w:date="2019-03-29T13:50:00Z">
              <w:r>
                <w:rPr>
                  <w:sz w:val="16"/>
                  <w:szCs w:val="16"/>
                </w:rPr>
                <w:t>x</w:t>
              </w:r>
            </w:ins>
          </w:p>
        </w:tc>
      </w:tr>
      <w:tr w:rsidR="00007E17" w:rsidRPr="00641997" w14:paraId="15636447" w14:textId="77777777" w:rsidTr="00BC2BFF">
        <w:trPr>
          <w:cantSplit/>
          <w:trHeight w:val="139"/>
          <w:ins w:id="1126" w:author="Manthripragada, Sravanthi (S.)" w:date="2019-03-29T13:50:00Z"/>
        </w:trPr>
        <w:tc>
          <w:tcPr>
            <w:tcW w:w="4705" w:type="dxa"/>
            <w:tcBorders>
              <w:right w:val="single" w:sz="6" w:space="0" w:color="auto"/>
            </w:tcBorders>
            <w:shd w:val="pct30" w:color="C0C0C0" w:fill="FFFFFF"/>
          </w:tcPr>
          <w:p w14:paraId="6ECD173E" w14:textId="77777777" w:rsidR="00007E17" w:rsidRPr="00641997" w:rsidRDefault="00007E17" w:rsidP="00BC2BFF">
            <w:pPr>
              <w:rPr>
                <w:ins w:id="1127" w:author="Manthripragada, Sravanthi (S.)" w:date="2019-03-29T13:50:00Z"/>
              </w:rPr>
            </w:pPr>
            <w:ins w:id="1128" w:author="Manthripragada, Sravanthi (S.)" w:date="2019-03-29T13:50:00Z">
              <w:r w:rsidRPr="00AC75E2">
                <w:t xml:space="preserve">Remote Node Initialization </w:t>
              </w:r>
            </w:ins>
          </w:p>
          <w:p w14:paraId="4D01A56D" w14:textId="41FAF43C" w:rsidR="00007E17" w:rsidRDefault="005D562D" w:rsidP="00BC2BFF">
            <w:pPr>
              <w:rPr>
                <w:ins w:id="1129" w:author="Manthripragada, Sravanthi (S.)" w:date="2019-03-29T13:50:00Z"/>
              </w:rPr>
            </w:pPr>
            <w:ins w:id="1130" w:author="Manthripragada, Sravanthi (S.)" w:date="2019-03-29T15:26:00Z">
              <w:r>
                <w:t>DL_FPD LINK_REQ</w:t>
              </w:r>
            </w:ins>
            <w:ins w:id="1131" w:author="Manthripragada, Sravanthi (S.)" w:date="2019-03-29T13:50:00Z">
              <w:r w:rsidR="00007E17" w:rsidRPr="00641997">
                <w:t>__</w:t>
              </w:r>
              <w:r w:rsidR="00007E17">
                <w:t>3.5.1.1</w:t>
              </w:r>
            </w:ins>
          </w:p>
          <w:p w14:paraId="533422D5" w14:textId="77777777" w:rsidR="00007E17" w:rsidRPr="00087AFC" w:rsidRDefault="00007E17" w:rsidP="00BC2BFF">
            <w:pPr>
              <w:rPr>
                <w:ins w:id="1132" w:author="Manthripragada, Sravanthi (S.)" w:date="2019-03-29T13:50:00Z"/>
              </w:rPr>
            </w:pPr>
          </w:p>
        </w:tc>
        <w:tc>
          <w:tcPr>
            <w:tcW w:w="2610" w:type="dxa"/>
            <w:tcBorders>
              <w:right w:val="single" w:sz="6" w:space="0" w:color="auto"/>
            </w:tcBorders>
          </w:tcPr>
          <w:p w14:paraId="12293639" w14:textId="77777777" w:rsidR="00007E17" w:rsidRDefault="00007E17" w:rsidP="00BC2BFF">
            <w:pPr>
              <w:jc w:val="center"/>
              <w:rPr>
                <w:ins w:id="1133"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5211F150" w14:textId="77777777" w:rsidR="00007E17" w:rsidRDefault="00007E17" w:rsidP="00BC2BFF">
            <w:pPr>
              <w:jc w:val="center"/>
              <w:rPr>
                <w:ins w:id="1134" w:author="Manthripragada, Sravanthi (S.)" w:date="2019-03-29T13:50:00Z"/>
                <w:sz w:val="16"/>
                <w:szCs w:val="16"/>
              </w:rPr>
            </w:pPr>
            <w:ins w:id="1135" w:author="Manthripragada, Sravanthi (S.)" w:date="2019-03-29T13:50:00Z">
              <w:r>
                <w:rPr>
                  <w:sz w:val="16"/>
                  <w:szCs w:val="16"/>
                </w:rPr>
                <w:t>x</w:t>
              </w:r>
            </w:ins>
          </w:p>
        </w:tc>
      </w:tr>
      <w:tr w:rsidR="00007E17" w:rsidRPr="00641997" w14:paraId="1FBE6465" w14:textId="77777777" w:rsidTr="00BC2BFF">
        <w:trPr>
          <w:cantSplit/>
          <w:trHeight w:val="139"/>
          <w:ins w:id="1136" w:author="Manthripragada, Sravanthi (S.)" w:date="2019-03-29T13:50:00Z"/>
        </w:trPr>
        <w:tc>
          <w:tcPr>
            <w:tcW w:w="4705" w:type="dxa"/>
            <w:tcBorders>
              <w:right w:val="single" w:sz="6" w:space="0" w:color="auto"/>
            </w:tcBorders>
            <w:shd w:val="pct30" w:color="C0C0C0" w:fill="FFFFFF"/>
          </w:tcPr>
          <w:p w14:paraId="210AC5F2" w14:textId="77777777" w:rsidR="00007E17" w:rsidRPr="00641997" w:rsidRDefault="00007E17" w:rsidP="00BC2BFF">
            <w:pPr>
              <w:rPr>
                <w:ins w:id="1137" w:author="Manthripragada, Sravanthi (S.)" w:date="2019-03-29T13:50:00Z"/>
              </w:rPr>
            </w:pPr>
            <w:ins w:id="1138" w:author="Manthripragada, Sravanthi (S.)" w:date="2019-03-29T13:50:00Z">
              <w:r w:rsidRPr="00AB025B">
                <w:t>Remote Node Status</w:t>
              </w:r>
              <w:r>
                <w:t xml:space="preserve"> </w:t>
              </w:r>
            </w:ins>
          </w:p>
          <w:p w14:paraId="355899B3" w14:textId="613259E1" w:rsidR="00007E17" w:rsidRPr="00DC04B7" w:rsidRDefault="005D562D" w:rsidP="00BC2BFF">
            <w:pPr>
              <w:rPr>
                <w:ins w:id="1139" w:author="Manthripragada, Sravanthi (S.)" w:date="2019-03-29T13:50:00Z"/>
              </w:rPr>
            </w:pPr>
            <w:ins w:id="1140" w:author="Manthripragada, Sravanthi (S.)" w:date="2019-03-29T15:26:00Z">
              <w:r>
                <w:t>DL_FPD LINK_REQ</w:t>
              </w:r>
            </w:ins>
            <w:ins w:id="1141" w:author="Manthripragada, Sravanthi (S.)" w:date="2019-03-29T13:50:00Z">
              <w:r w:rsidR="00007E17" w:rsidRPr="00641997">
                <w:t>__</w:t>
              </w:r>
              <w:r w:rsidR="00007E17">
                <w:t>3.5.2.1</w:t>
              </w:r>
            </w:ins>
          </w:p>
        </w:tc>
        <w:tc>
          <w:tcPr>
            <w:tcW w:w="2610" w:type="dxa"/>
            <w:tcBorders>
              <w:right w:val="single" w:sz="6" w:space="0" w:color="auto"/>
            </w:tcBorders>
          </w:tcPr>
          <w:p w14:paraId="230D3821" w14:textId="77777777" w:rsidR="00007E17" w:rsidRDefault="00007E17" w:rsidP="00BC2BFF">
            <w:pPr>
              <w:jc w:val="center"/>
              <w:rPr>
                <w:ins w:id="1142"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4D2F0422" w14:textId="77777777" w:rsidR="00007E17" w:rsidRDefault="00007E17" w:rsidP="00BC2BFF">
            <w:pPr>
              <w:jc w:val="center"/>
              <w:rPr>
                <w:ins w:id="1143" w:author="Manthripragada, Sravanthi (S.)" w:date="2019-03-29T13:50:00Z"/>
                <w:sz w:val="16"/>
                <w:szCs w:val="16"/>
              </w:rPr>
            </w:pPr>
            <w:ins w:id="1144" w:author="Manthripragada, Sravanthi (S.)" w:date="2019-03-29T13:50:00Z">
              <w:r>
                <w:rPr>
                  <w:sz w:val="16"/>
                  <w:szCs w:val="16"/>
                </w:rPr>
                <w:t>x</w:t>
              </w:r>
            </w:ins>
          </w:p>
        </w:tc>
      </w:tr>
      <w:tr w:rsidR="00007E17" w:rsidRPr="00641997" w14:paraId="306446B1" w14:textId="77777777" w:rsidTr="00BC2BFF">
        <w:trPr>
          <w:cantSplit/>
          <w:trHeight w:val="139"/>
          <w:ins w:id="1145" w:author="Manthripragada, Sravanthi (S.)" w:date="2019-03-29T13:50:00Z"/>
        </w:trPr>
        <w:tc>
          <w:tcPr>
            <w:tcW w:w="4705" w:type="dxa"/>
            <w:tcBorders>
              <w:right w:val="single" w:sz="6" w:space="0" w:color="auto"/>
            </w:tcBorders>
            <w:shd w:val="pct30" w:color="C0C0C0" w:fill="FFFFFF"/>
          </w:tcPr>
          <w:p w14:paraId="661E3A93" w14:textId="77777777" w:rsidR="00007E17" w:rsidRPr="00E90045" w:rsidRDefault="00007E17" w:rsidP="00BC2BFF">
            <w:pPr>
              <w:rPr>
                <w:ins w:id="1146" w:author="Manthripragada, Sravanthi (S.)" w:date="2019-03-29T13:50:00Z"/>
              </w:rPr>
            </w:pPr>
            <w:ins w:id="1147" w:author="Manthripragada, Sravanthi (S.)" w:date="2019-03-29T13:50:00Z">
              <w:r w:rsidRPr="00E90045">
                <w:t xml:space="preserve">Peripherals error reporting </w:t>
              </w:r>
            </w:ins>
          </w:p>
          <w:p w14:paraId="30BA08F9" w14:textId="3A2FE0B1" w:rsidR="00007E17" w:rsidRPr="00DC04B7" w:rsidRDefault="005D562D" w:rsidP="00BC2BFF">
            <w:pPr>
              <w:rPr>
                <w:ins w:id="1148" w:author="Manthripragada, Sravanthi (S.)" w:date="2019-03-29T13:50:00Z"/>
              </w:rPr>
            </w:pPr>
            <w:ins w:id="1149" w:author="Manthripragada, Sravanthi (S.)" w:date="2019-03-29T15:26:00Z">
              <w:r>
                <w:t>DL_FPD LINK_REQ</w:t>
              </w:r>
            </w:ins>
            <w:ins w:id="1150" w:author="Manthripragada, Sravanthi (S.)" w:date="2019-03-29T13:50:00Z">
              <w:r w:rsidR="00007E17" w:rsidRPr="00641997">
                <w:t>__</w:t>
              </w:r>
              <w:r w:rsidR="00007E17">
                <w:t>3.5.2.2</w:t>
              </w:r>
            </w:ins>
          </w:p>
        </w:tc>
        <w:tc>
          <w:tcPr>
            <w:tcW w:w="2610" w:type="dxa"/>
            <w:tcBorders>
              <w:right w:val="single" w:sz="6" w:space="0" w:color="auto"/>
            </w:tcBorders>
          </w:tcPr>
          <w:p w14:paraId="6BF6FDB0" w14:textId="77777777" w:rsidR="00007E17" w:rsidRDefault="00007E17" w:rsidP="00BC2BFF">
            <w:pPr>
              <w:jc w:val="center"/>
              <w:rPr>
                <w:ins w:id="1151"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7D6F42D8" w14:textId="77777777" w:rsidR="00007E17" w:rsidRDefault="00007E17" w:rsidP="00BC2BFF">
            <w:pPr>
              <w:jc w:val="center"/>
              <w:rPr>
                <w:ins w:id="1152" w:author="Manthripragada, Sravanthi (S.)" w:date="2019-03-29T13:50:00Z"/>
                <w:sz w:val="16"/>
                <w:szCs w:val="16"/>
              </w:rPr>
            </w:pPr>
            <w:ins w:id="1153" w:author="Manthripragada, Sravanthi (S.)" w:date="2019-03-29T13:50:00Z">
              <w:r>
                <w:rPr>
                  <w:sz w:val="16"/>
                  <w:szCs w:val="16"/>
                </w:rPr>
                <w:t>x</w:t>
              </w:r>
            </w:ins>
          </w:p>
        </w:tc>
      </w:tr>
      <w:tr w:rsidR="00007E17" w:rsidRPr="00641997" w14:paraId="730A7A0F" w14:textId="77777777" w:rsidTr="00BC2BFF">
        <w:trPr>
          <w:cantSplit/>
          <w:trHeight w:val="139"/>
          <w:ins w:id="1154" w:author="Manthripragada, Sravanthi (S.)" w:date="2019-03-29T13:50:00Z"/>
        </w:trPr>
        <w:tc>
          <w:tcPr>
            <w:tcW w:w="4705" w:type="dxa"/>
            <w:tcBorders>
              <w:right w:val="single" w:sz="6" w:space="0" w:color="auto"/>
            </w:tcBorders>
            <w:shd w:val="pct30" w:color="C0C0C0" w:fill="FFFFFF"/>
          </w:tcPr>
          <w:p w14:paraId="11F8AF46" w14:textId="77777777" w:rsidR="00007E17" w:rsidRDefault="00007E17" w:rsidP="00BC2BFF">
            <w:pPr>
              <w:rPr>
                <w:ins w:id="1155" w:author="Manthripragada, Sravanthi (S.)" w:date="2019-03-29T13:50:00Z"/>
              </w:rPr>
            </w:pPr>
            <w:ins w:id="1156" w:author="Manthripragada, Sravanthi (S.)" w:date="2019-03-29T13:50:00Z">
              <w:r w:rsidRPr="00AB025B">
                <w:t xml:space="preserve">Remote Node </w:t>
              </w:r>
              <w:r w:rsidRPr="00641997">
                <w:t xml:space="preserve">Error </w:t>
              </w:r>
              <w:r>
                <w:t xml:space="preserve">recovery </w:t>
              </w:r>
            </w:ins>
          </w:p>
          <w:p w14:paraId="0C68C209" w14:textId="74D3B956" w:rsidR="00007E17" w:rsidRPr="00E90045" w:rsidRDefault="005D562D" w:rsidP="00BC2BFF">
            <w:pPr>
              <w:rPr>
                <w:ins w:id="1157" w:author="Manthripragada, Sravanthi (S.)" w:date="2019-03-29T13:50:00Z"/>
              </w:rPr>
            </w:pPr>
            <w:ins w:id="1158" w:author="Manthripragada, Sravanthi (S.)" w:date="2019-03-29T15:26:00Z">
              <w:r>
                <w:t>DL_FPD LINK_REQ</w:t>
              </w:r>
            </w:ins>
            <w:ins w:id="1159" w:author="Manthripragada, Sravanthi (S.)" w:date="2019-03-29T13:50:00Z">
              <w:r w:rsidR="00007E17" w:rsidRPr="00641997">
                <w:t>__</w:t>
              </w:r>
              <w:r w:rsidR="00007E17">
                <w:t>3.5.3.1</w:t>
              </w:r>
            </w:ins>
          </w:p>
        </w:tc>
        <w:tc>
          <w:tcPr>
            <w:tcW w:w="2610" w:type="dxa"/>
            <w:tcBorders>
              <w:right w:val="single" w:sz="6" w:space="0" w:color="auto"/>
            </w:tcBorders>
          </w:tcPr>
          <w:p w14:paraId="29E89030" w14:textId="77777777" w:rsidR="00007E17" w:rsidRDefault="00007E17" w:rsidP="00BC2BFF">
            <w:pPr>
              <w:jc w:val="center"/>
              <w:rPr>
                <w:ins w:id="1160" w:author="Manthripragada, Sravanthi (S.)" w:date="2019-03-29T13:50:00Z"/>
                <w:sz w:val="16"/>
                <w:szCs w:val="16"/>
              </w:rPr>
            </w:pPr>
          </w:p>
        </w:tc>
        <w:tc>
          <w:tcPr>
            <w:tcW w:w="2430" w:type="dxa"/>
            <w:tcBorders>
              <w:top w:val="single" w:sz="6" w:space="0" w:color="000000"/>
              <w:bottom w:val="single" w:sz="6" w:space="0" w:color="000000"/>
            </w:tcBorders>
            <w:shd w:val="clear" w:color="auto" w:fill="auto"/>
          </w:tcPr>
          <w:p w14:paraId="59F04EC3" w14:textId="77777777" w:rsidR="00007E17" w:rsidRDefault="00007E17" w:rsidP="00BC2BFF">
            <w:pPr>
              <w:jc w:val="center"/>
              <w:rPr>
                <w:ins w:id="1161" w:author="Manthripragada, Sravanthi (S.)" w:date="2019-03-29T13:50:00Z"/>
                <w:sz w:val="16"/>
                <w:szCs w:val="16"/>
              </w:rPr>
            </w:pPr>
            <w:ins w:id="1162" w:author="Manthripragada, Sravanthi (S.)" w:date="2019-03-29T13:50:00Z">
              <w:r>
                <w:rPr>
                  <w:sz w:val="16"/>
                  <w:szCs w:val="16"/>
                </w:rPr>
                <w:t>x</w:t>
              </w:r>
            </w:ins>
          </w:p>
        </w:tc>
      </w:tr>
    </w:tbl>
    <w:p w14:paraId="7408156B" w14:textId="72293DBE" w:rsidR="00007E17" w:rsidRPr="00641997" w:rsidRDefault="00007E17" w:rsidP="000F116E">
      <w:pPr>
        <w:ind w:left="2880" w:hanging="2880"/>
        <w:jc w:val="left"/>
        <w:rPr>
          <w:rFonts w:ascii="Arial" w:hAnsi="Arial" w:cs="Arial"/>
        </w:rPr>
      </w:pPr>
      <w:ins w:id="1163" w:author="Manthripragada, Sravanthi (S.)" w:date="2019-03-29T13:51:00Z">
        <w:r>
          <w:rPr>
            <w:rFonts w:ascii="Arial" w:hAnsi="Arial" w:cs="Arial"/>
          </w:rPr>
          <w:t xml:space="preserve">                                                                       </w:t>
        </w:r>
      </w:ins>
      <w:moveToRangeStart w:id="1164" w:author="Manthripragada, Sravanthi (S.)" w:date="2019-03-29T13:51:00Z" w:name="move4759904"/>
      <w:moveTo w:id="1165" w:author="Manthripragada, Sravanthi (S.)" w:date="2019-03-29T13:51:00Z">
        <w:r w:rsidRPr="00986234">
          <w:rPr>
            <w:rFonts w:ascii="Arial" w:hAnsi="Arial" w:cs="Arial"/>
          </w:rPr>
          <w:t xml:space="preserve">Table </w:t>
        </w:r>
        <w:r w:rsidRPr="00986234">
          <w:rPr>
            <w:rFonts w:ascii="Arial" w:hAnsi="Arial" w:cs="Arial"/>
            <w:lang w:val="en-GB"/>
          </w:rPr>
          <w:t>10</w:t>
        </w:r>
        <w:r w:rsidRPr="00986234">
          <w:rPr>
            <w:rFonts w:ascii="Arial" w:hAnsi="Arial" w:cs="Arial"/>
          </w:rPr>
          <w:t>: Traceability Matrix</w:t>
        </w:r>
      </w:moveTo>
      <w:moveToRangeEnd w:id="1164"/>
    </w:p>
    <w:p w14:paraId="0A37FC41" w14:textId="77777777" w:rsidR="005D0490" w:rsidRPr="00641997" w:rsidRDefault="005D0490" w:rsidP="00F27529">
      <w:pPr>
        <w:rPr>
          <w:rFonts w:ascii="Arial" w:hAnsi="Arial" w:cs="Arial"/>
        </w:rPr>
      </w:pPr>
    </w:p>
    <w:p w14:paraId="20D4F796" w14:textId="77777777" w:rsidR="00F27529" w:rsidRPr="00641997" w:rsidRDefault="00F27529" w:rsidP="00F27529">
      <w:pPr>
        <w:pStyle w:val="Caption"/>
        <w:keepNext/>
        <w:ind w:left="630"/>
        <w:jc w:val="left"/>
        <w:rPr>
          <w:rFonts w:ascii="Arial" w:hAnsi="Arial" w:cs="Arial"/>
        </w:rPr>
      </w:pPr>
    </w:p>
    <w:tbl>
      <w:tblPr>
        <w:tblpPr w:leftFromText="180" w:rightFromText="180" w:vertAnchor="text" w:tblpX="-220" w:tblpY="1"/>
        <w:tblOverlap w:val="never"/>
        <w:tblW w:w="9745"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4705"/>
        <w:gridCol w:w="2610"/>
        <w:gridCol w:w="2430"/>
      </w:tblGrid>
      <w:tr w:rsidR="00522C5E" w:rsidRPr="00641997" w:rsidDel="00007E17" w14:paraId="0F3D59F8" w14:textId="79EBD5D7" w:rsidTr="00522C5E">
        <w:trPr>
          <w:cantSplit/>
          <w:trHeight w:val="356"/>
          <w:tblHeader/>
          <w:del w:id="1166" w:author="Manthripragada, Sravanthi (S.)" w:date="2019-03-29T13:51:00Z"/>
        </w:trPr>
        <w:tc>
          <w:tcPr>
            <w:tcW w:w="4705" w:type="dxa"/>
            <w:shd w:val="pct30" w:color="C0C0C0" w:fill="FFFFFF"/>
          </w:tcPr>
          <w:p w14:paraId="252AE689" w14:textId="1EF0BFA8" w:rsidR="00522C5E" w:rsidRPr="00641997" w:rsidDel="00007E17" w:rsidRDefault="00522C5E" w:rsidP="00E3027C">
            <w:pPr>
              <w:tabs>
                <w:tab w:val="left" w:pos="180"/>
                <w:tab w:val="left" w:pos="360"/>
                <w:tab w:val="left" w:pos="540"/>
                <w:tab w:val="left" w:pos="720"/>
                <w:tab w:val="left" w:pos="900"/>
                <w:tab w:val="left" w:pos="1080"/>
                <w:tab w:val="left" w:pos="1260"/>
              </w:tabs>
              <w:rPr>
                <w:del w:id="1167" w:author="Manthripragada, Sravanthi (S.)" w:date="2019-03-29T13:51:00Z"/>
                <w:rFonts w:ascii="Arial" w:hAnsi="Arial" w:cs="Arial"/>
                <w:b/>
                <w:bCs/>
                <w:sz w:val="16"/>
                <w:szCs w:val="16"/>
              </w:rPr>
            </w:pPr>
            <w:del w:id="1168" w:author="Manthripragada, Sravanthi (S.)" w:date="2019-03-29T13:50:00Z">
              <w:r w:rsidRPr="00C3047A" w:rsidDel="00007E17">
                <w:rPr>
                  <w:rFonts w:ascii="Arial" w:hAnsi="Arial" w:cs="Arial"/>
                  <w:b/>
                  <w:bCs/>
                </w:rPr>
                <w:delText>Requirement No.</w:delText>
              </w:r>
            </w:del>
          </w:p>
        </w:tc>
        <w:tc>
          <w:tcPr>
            <w:tcW w:w="2610" w:type="dxa"/>
            <w:shd w:val="pct30" w:color="C0C0C0" w:fill="FFFFFF"/>
          </w:tcPr>
          <w:p w14:paraId="046BB642" w14:textId="14F556C4" w:rsidR="00522C5E" w:rsidRPr="00641997" w:rsidDel="00007E17" w:rsidRDefault="00522C5E" w:rsidP="00E3027C">
            <w:pPr>
              <w:jc w:val="center"/>
              <w:rPr>
                <w:del w:id="1169" w:author="Manthripragada, Sravanthi (S.)" w:date="2019-03-29T13:51:00Z"/>
                <w:rFonts w:ascii="Arial" w:hAnsi="Arial" w:cs="Arial"/>
                <w:b/>
                <w:sz w:val="16"/>
                <w:szCs w:val="16"/>
                <w:lang w:val="fr-FR"/>
              </w:rPr>
            </w:pPr>
            <w:del w:id="1170" w:author="Manthripragada, Sravanthi (S.)" w:date="2019-03-29T13:50:00Z">
              <w:r w:rsidDel="00007E17">
                <w:rPr>
                  <w:rFonts w:ascii="Arial" w:hAnsi="Arial" w:cs="Arial"/>
                  <w:b/>
                </w:rPr>
                <w:delText>Vehicle Level DV (System)</w:delText>
              </w:r>
            </w:del>
          </w:p>
        </w:tc>
        <w:tc>
          <w:tcPr>
            <w:tcW w:w="2430" w:type="dxa"/>
            <w:tcBorders>
              <w:bottom w:val="single" w:sz="6" w:space="0" w:color="000000"/>
            </w:tcBorders>
            <w:shd w:val="pct30" w:color="C0C0C0" w:fill="FFFFFF"/>
          </w:tcPr>
          <w:p w14:paraId="5B9C1E25" w14:textId="230E62AA" w:rsidR="00522C5E" w:rsidRPr="00641997" w:rsidDel="00007E17" w:rsidRDefault="00522C5E" w:rsidP="00A86BC1">
            <w:pPr>
              <w:jc w:val="center"/>
              <w:rPr>
                <w:del w:id="1171" w:author="Manthripragada, Sravanthi (S.)" w:date="2019-03-29T13:51:00Z"/>
                <w:rFonts w:ascii="Arial" w:hAnsi="Arial" w:cs="Arial"/>
                <w:b/>
                <w:sz w:val="16"/>
                <w:szCs w:val="16"/>
              </w:rPr>
            </w:pPr>
            <w:del w:id="1172" w:author="Manthripragada, Sravanthi (S.)" w:date="2019-03-29T13:50:00Z">
              <w:r w:rsidDel="00007E17">
                <w:rPr>
                  <w:rFonts w:ascii="Arial" w:hAnsi="Arial" w:cs="Arial"/>
                  <w:b/>
                </w:rPr>
                <w:delText xml:space="preserve">Implementation Level Review </w:delText>
              </w:r>
            </w:del>
          </w:p>
        </w:tc>
      </w:tr>
      <w:tr w:rsidR="00522C5E" w:rsidRPr="00641997" w:rsidDel="00007E17" w14:paraId="16796122" w14:textId="27459187" w:rsidTr="00522C5E">
        <w:trPr>
          <w:cantSplit/>
          <w:trHeight w:val="596"/>
          <w:del w:id="1173" w:author="Manthripragada, Sravanthi (S.)" w:date="2019-03-29T13:51:00Z"/>
        </w:trPr>
        <w:tc>
          <w:tcPr>
            <w:tcW w:w="4705" w:type="dxa"/>
            <w:tcBorders>
              <w:right w:val="single" w:sz="6" w:space="0" w:color="auto"/>
            </w:tcBorders>
            <w:shd w:val="pct30" w:color="C0C0C0" w:fill="FFFFFF"/>
          </w:tcPr>
          <w:p w14:paraId="32A913E8" w14:textId="60FC22EC" w:rsidR="00522C5E" w:rsidRPr="00DC04B7" w:rsidDel="00007E17" w:rsidRDefault="00522C5E" w:rsidP="00E3027C">
            <w:pPr>
              <w:rPr>
                <w:del w:id="1174" w:author="Manthripragada, Sravanthi (S.)" w:date="2019-03-29T13:50:00Z"/>
              </w:rPr>
            </w:pPr>
            <w:del w:id="1175" w:author="Manthripragada, Sravanthi (S.)" w:date="2019-03-29T13:50:00Z">
              <w:r w:rsidRPr="007639ED" w:rsidDel="00007E17">
                <w:rPr>
                  <w:lang w:val="en-GB"/>
                </w:rPr>
                <w:delText>Maximum Clock Rate</w:delText>
              </w:r>
            </w:del>
          </w:p>
          <w:p w14:paraId="5211D985" w14:textId="6BB124E2" w:rsidR="00522C5E" w:rsidRPr="00DC04B7" w:rsidDel="00007E17" w:rsidRDefault="00522C5E" w:rsidP="00E3027C">
            <w:pPr>
              <w:rPr>
                <w:del w:id="1176" w:author="Manthripragada, Sravanthi (S.)" w:date="2019-03-29T13:50:00Z"/>
              </w:rPr>
            </w:pPr>
            <w:del w:id="1177" w:author="Manthripragada, Sravanthi (S.)" w:date="2019-03-29T13:50:00Z">
              <w:r w:rsidDel="00007E17">
                <w:delText>DL</w:delText>
              </w:r>
              <w:r w:rsidRPr="00DC04B7" w:rsidDel="00007E17">
                <w:delText>_FPD LINK III_LINK_REQ__3.1.1.1</w:delText>
              </w:r>
            </w:del>
          </w:p>
          <w:p w14:paraId="0E29E2FA" w14:textId="6777A140" w:rsidR="00522C5E" w:rsidRPr="00DC04B7" w:rsidDel="00007E17" w:rsidRDefault="00522C5E" w:rsidP="00E3027C">
            <w:pPr>
              <w:rPr>
                <w:del w:id="1178" w:author="Manthripragada, Sravanthi (S.)" w:date="2019-03-29T13:51:00Z"/>
              </w:rPr>
            </w:pPr>
          </w:p>
        </w:tc>
        <w:tc>
          <w:tcPr>
            <w:tcW w:w="2610" w:type="dxa"/>
            <w:tcBorders>
              <w:right w:val="single" w:sz="6" w:space="0" w:color="auto"/>
            </w:tcBorders>
          </w:tcPr>
          <w:p w14:paraId="7CC24740" w14:textId="7371EFBC" w:rsidR="00522C5E" w:rsidRPr="007C2AF3" w:rsidDel="00007E17" w:rsidRDefault="00522C5E" w:rsidP="00754039">
            <w:pPr>
              <w:jc w:val="center"/>
              <w:rPr>
                <w:del w:id="1179" w:author="Manthripragada, Sravanthi (S.)" w:date="2019-03-29T13:51:00Z"/>
                <w:sz w:val="16"/>
                <w:szCs w:val="16"/>
              </w:rPr>
            </w:pPr>
            <w:del w:id="1180"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2E47E06C" w14:textId="7506F72E" w:rsidR="00522C5E" w:rsidRPr="000F116E" w:rsidDel="00007E17" w:rsidRDefault="00522C5E" w:rsidP="00754039">
            <w:pPr>
              <w:jc w:val="center"/>
              <w:rPr>
                <w:del w:id="1181" w:author="Manthripragada, Sravanthi (S.)" w:date="2019-03-29T13:51:00Z"/>
                <w:sz w:val="16"/>
                <w:szCs w:val="16"/>
              </w:rPr>
            </w:pPr>
            <w:del w:id="1182" w:author="Manthripragada, Sravanthi (S.)" w:date="2019-03-29T13:50:00Z">
              <w:r w:rsidDel="00007E17">
                <w:rPr>
                  <w:sz w:val="16"/>
                  <w:szCs w:val="16"/>
                </w:rPr>
                <w:delText>x</w:delText>
              </w:r>
            </w:del>
          </w:p>
        </w:tc>
      </w:tr>
      <w:tr w:rsidR="00522C5E" w:rsidRPr="00641997" w:rsidDel="00007E17" w14:paraId="55042646" w14:textId="206DCC18" w:rsidTr="00522C5E">
        <w:trPr>
          <w:cantSplit/>
          <w:trHeight w:val="596"/>
          <w:del w:id="1183" w:author="Manthripragada, Sravanthi (S.)" w:date="2019-03-29T13:51:00Z"/>
        </w:trPr>
        <w:tc>
          <w:tcPr>
            <w:tcW w:w="4705" w:type="dxa"/>
            <w:tcBorders>
              <w:right w:val="single" w:sz="6" w:space="0" w:color="auto"/>
            </w:tcBorders>
            <w:shd w:val="pct30" w:color="C0C0C0" w:fill="FFFFFF"/>
          </w:tcPr>
          <w:p w14:paraId="509ECB55" w14:textId="0426131F" w:rsidR="00522C5E" w:rsidRPr="00DC04B7" w:rsidDel="00007E17" w:rsidRDefault="00522C5E" w:rsidP="00E3027C">
            <w:pPr>
              <w:rPr>
                <w:del w:id="1184" w:author="Manthripragada, Sravanthi (S.)" w:date="2019-03-29T13:50:00Z"/>
                <w:lang w:val="en-GB"/>
              </w:rPr>
            </w:pPr>
            <w:del w:id="1185" w:author="Manthripragada, Sravanthi (S.)" w:date="2019-03-29T13:50:00Z">
              <w:r w:rsidRPr="007639ED" w:rsidDel="00007E17">
                <w:rPr>
                  <w:lang w:val="en-GB"/>
                </w:rPr>
                <w:delText>Forward Channel Data Rate</w:delText>
              </w:r>
            </w:del>
          </w:p>
          <w:p w14:paraId="0C3F8E96" w14:textId="757399BE" w:rsidR="00522C5E" w:rsidRPr="00DC04B7" w:rsidDel="00007E17" w:rsidRDefault="00522C5E" w:rsidP="00E3027C">
            <w:pPr>
              <w:rPr>
                <w:del w:id="1186" w:author="Manthripragada, Sravanthi (S.)" w:date="2019-03-29T13:50:00Z"/>
              </w:rPr>
            </w:pPr>
            <w:del w:id="1187" w:author="Manthripragada, Sravanthi (S.)" w:date="2019-03-29T13:50:00Z">
              <w:r w:rsidDel="00007E17">
                <w:delText>DL</w:delText>
              </w:r>
              <w:r w:rsidRPr="00DC04B7" w:rsidDel="00007E17">
                <w:delText>_FPD LINK III_LINK_REQ__3.1.2.1</w:delText>
              </w:r>
            </w:del>
          </w:p>
          <w:p w14:paraId="635F3AF7" w14:textId="32ECBE96" w:rsidR="00522C5E" w:rsidRPr="00DC04B7" w:rsidDel="00007E17" w:rsidRDefault="00522C5E" w:rsidP="00E3027C">
            <w:pPr>
              <w:rPr>
                <w:del w:id="1188" w:author="Manthripragada, Sravanthi (S.)" w:date="2019-03-29T13:51:00Z"/>
              </w:rPr>
            </w:pPr>
          </w:p>
        </w:tc>
        <w:tc>
          <w:tcPr>
            <w:tcW w:w="2610" w:type="dxa"/>
            <w:tcBorders>
              <w:right w:val="single" w:sz="6" w:space="0" w:color="auto"/>
            </w:tcBorders>
          </w:tcPr>
          <w:p w14:paraId="7F6D65A2" w14:textId="3F585277" w:rsidR="00522C5E" w:rsidRPr="00AE43D8" w:rsidDel="00007E17" w:rsidRDefault="00522C5E" w:rsidP="00754039">
            <w:pPr>
              <w:jc w:val="center"/>
              <w:rPr>
                <w:del w:id="1189" w:author="Manthripragada, Sravanthi (S.)" w:date="2019-03-29T13:51:00Z"/>
                <w:sz w:val="16"/>
                <w:szCs w:val="16"/>
              </w:rPr>
            </w:pPr>
            <w:del w:id="1190"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2D98ABD0" w14:textId="3A606E21" w:rsidR="00522C5E" w:rsidRPr="000F116E" w:rsidDel="00007E17" w:rsidRDefault="00522C5E" w:rsidP="00754039">
            <w:pPr>
              <w:jc w:val="center"/>
              <w:rPr>
                <w:del w:id="1191" w:author="Manthripragada, Sravanthi (S.)" w:date="2019-03-29T13:51:00Z"/>
                <w:sz w:val="16"/>
                <w:szCs w:val="16"/>
              </w:rPr>
            </w:pPr>
            <w:del w:id="1192" w:author="Manthripragada, Sravanthi (S.)" w:date="2019-03-29T13:50:00Z">
              <w:r w:rsidDel="00007E17">
                <w:rPr>
                  <w:sz w:val="16"/>
                  <w:szCs w:val="16"/>
                </w:rPr>
                <w:delText>x</w:delText>
              </w:r>
            </w:del>
          </w:p>
        </w:tc>
      </w:tr>
      <w:tr w:rsidR="00522C5E" w:rsidRPr="00641997" w:rsidDel="00007E17" w14:paraId="3F31BACE" w14:textId="46884653" w:rsidTr="00522C5E">
        <w:trPr>
          <w:cantSplit/>
          <w:trHeight w:val="718"/>
          <w:del w:id="1193" w:author="Manthripragada, Sravanthi (S.)" w:date="2019-03-29T13:51:00Z"/>
        </w:trPr>
        <w:tc>
          <w:tcPr>
            <w:tcW w:w="4705" w:type="dxa"/>
            <w:tcBorders>
              <w:right w:val="single" w:sz="6" w:space="0" w:color="auto"/>
            </w:tcBorders>
            <w:shd w:val="pct30" w:color="C0C0C0" w:fill="FFFFFF"/>
          </w:tcPr>
          <w:p w14:paraId="5D3B4544" w14:textId="4E21E474" w:rsidR="00522C5E" w:rsidRPr="007639ED" w:rsidDel="00007E17" w:rsidRDefault="00522C5E" w:rsidP="00E3027C">
            <w:pPr>
              <w:rPr>
                <w:del w:id="1194" w:author="Manthripragada, Sravanthi (S.)" w:date="2019-03-29T13:50:00Z"/>
                <w:lang w:val="en-GB"/>
              </w:rPr>
            </w:pPr>
            <w:del w:id="1195" w:author="Manthripragada, Sravanthi (S.)" w:date="2019-03-29T13:50:00Z">
              <w:r w:rsidRPr="007639ED" w:rsidDel="00007E17">
                <w:rPr>
                  <w:lang w:val="en-GB"/>
                </w:rPr>
                <w:delText>Back Channel Data Rate</w:delText>
              </w:r>
            </w:del>
          </w:p>
          <w:p w14:paraId="45DD3997" w14:textId="149B3BCF" w:rsidR="00522C5E" w:rsidRPr="007639ED" w:rsidDel="00007E17" w:rsidRDefault="00522C5E" w:rsidP="00E3027C">
            <w:pPr>
              <w:rPr>
                <w:del w:id="1196" w:author="Manthripragada, Sravanthi (S.)" w:date="2019-03-29T13:50:00Z"/>
              </w:rPr>
            </w:pPr>
            <w:del w:id="1197" w:author="Manthripragada, Sravanthi (S.)" w:date="2019-03-29T13:50:00Z">
              <w:r w:rsidDel="00007E17">
                <w:delText>DL</w:delText>
              </w:r>
              <w:r w:rsidRPr="007639ED" w:rsidDel="00007E17">
                <w:delText>_FPD LINK III_LINK_REQ__3.1.3.1</w:delText>
              </w:r>
            </w:del>
          </w:p>
          <w:p w14:paraId="38C03B62" w14:textId="05460B1D" w:rsidR="00522C5E" w:rsidRPr="00DC04B7" w:rsidDel="00007E17" w:rsidRDefault="00522C5E" w:rsidP="00E3027C">
            <w:pPr>
              <w:rPr>
                <w:del w:id="1198" w:author="Manthripragada, Sravanthi (S.)" w:date="2019-03-29T13:51:00Z"/>
                <w:color w:val="FF0000"/>
              </w:rPr>
            </w:pPr>
          </w:p>
        </w:tc>
        <w:tc>
          <w:tcPr>
            <w:tcW w:w="2610" w:type="dxa"/>
            <w:tcBorders>
              <w:right w:val="single" w:sz="6" w:space="0" w:color="auto"/>
            </w:tcBorders>
          </w:tcPr>
          <w:p w14:paraId="11AAACA1" w14:textId="6B250A42" w:rsidR="00522C5E" w:rsidRPr="007C2AF3" w:rsidDel="00007E17" w:rsidRDefault="00522C5E" w:rsidP="00754039">
            <w:pPr>
              <w:jc w:val="center"/>
              <w:rPr>
                <w:del w:id="1199" w:author="Manthripragada, Sravanthi (S.)" w:date="2019-03-29T13:51:00Z"/>
                <w:sz w:val="16"/>
                <w:szCs w:val="16"/>
              </w:rPr>
            </w:pPr>
            <w:del w:id="1200"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29550F1E" w14:textId="0707850F" w:rsidR="00522C5E" w:rsidRPr="00641997" w:rsidDel="00007E17" w:rsidRDefault="00522C5E" w:rsidP="00754039">
            <w:pPr>
              <w:jc w:val="center"/>
              <w:rPr>
                <w:del w:id="1201" w:author="Manthripragada, Sravanthi (S.)" w:date="2019-03-29T13:51:00Z"/>
                <w:sz w:val="16"/>
                <w:szCs w:val="16"/>
              </w:rPr>
            </w:pPr>
            <w:del w:id="1202" w:author="Manthripragada, Sravanthi (S.)" w:date="2019-03-29T13:50:00Z">
              <w:r w:rsidDel="00007E17">
                <w:rPr>
                  <w:sz w:val="16"/>
                  <w:szCs w:val="16"/>
                </w:rPr>
                <w:delText>x</w:delText>
              </w:r>
            </w:del>
          </w:p>
        </w:tc>
      </w:tr>
      <w:tr w:rsidR="00522C5E" w:rsidRPr="00641997" w:rsidDel="00007E17" w14:paraId="3FB1E8C0" w14:textId="0925E9DE" w:rsidTr="00522C5E">
        <w:trPr>
          <w:cantSplit/>
          <w:trHeight w:val="718"/>
          <w:del w:id="1203" w:author="Manthripragada, Sravanthi (S.)" w:date="2019-03-29T13:51:00Z"/>
        </w:trPr>
        <w:tc>
          <w:tcPr>
            <w:tcW w:w="4705" w:type="dxa"/>
            <w:tcBorders>
              <w:right w:val="single" w:sz="6" w:space="0" w:color="auto"/>
            </w:tcBorders>
            <w:shd w:val="pct30" w:color="C0C0C0" w:fill="FFFFFF"/>
          </w:tcPr>
          <w:p w14:paraId="12518D83" w14:textId="5D368B34" w:rsidR="00522C5E" w:rsidRPr="00522C5E" w:rsidDel="00007E17" w:rsidRDefault="00522C5E" w:rsidP="00522C5E">
            <w:pPr>
              <w:pStyle w:val="Heading3"/>
              <w:ind w:left="0"/>
              <w:rPr>
                <w:del w:id="1204" w:author="Manthripragada, Sravanthi (S.)" w:date="2019-03-29T13:50:00Z"/>
                <w:rFonts w:ascii="Times New Roman" w:hAnsi="Times New Roman" w:cs="Times New Roman"/>
                <w:b w:val="0"/>
                <w:color w:val="auto"/>
                <w:lang w:val="en-GB"/>
              </w:rPr>
            </w:pPr>
            <w:del w:id="1205" w:author="Manthripragada, Sravanthi (S.)" w:date="2019-03-29T13:50:00Z">
              <w:r w:rsidRPr="00522C5E" w:rsidDel="00007E17">
                <w:rPr>
                  <w:rFonts w:ascii="Times New Roman" w:hAnsi="Times New Roman" w:cs="Times New Roman"/>
                  <w:b w:val="0"/>
                  <w:color w:val="auto"/>
                  <w:lang w:val="en-GB"/>
                </w:rPr>
                <w:delText>Supported formats</w:delText>
              </w:r>
            </w:del>
          </w:p>
          <w:p w14:paraId="0EFCB7CA" w14:textId="281B98C3" w:rsidR="00522C5E" w:rsidRPr="00522C5E" w:rsidDel="00007E17" w:rsidRDefault="00522C5E" w:rsidP="00522C5E">
            <w:pPr>
              <w:pStyle w:val="SpecRequirement"/>
              <w:rPr>
                <w:del w:id="1206" w:author="Manthripragada, Sravanthi (S.)" w:date="2019-03-29T13:50:00Z"/>
                <w:rFonts w:ascii="Times New Roman" w:hAnsi="Times New Roman"/>
              </w:rPr>
            </w:pPr>
            <w:del w:id="1207" w:author="Manthripragada, Sravanthi (S.)" w:date="2019-03-29T13:50:00Z">
              <w:r w:rsidRPr="00522C5E" w:rsidDel="00007E17">
                <w:rPr>
                  <w:rFonts w:ascii="Times New Roman" w:hAnsi="Times New Roman"/>
                </w:rPr>
                <w:delText>DL_FPD LINK III_LINK_REQ__3.1.4</w:delText>
              </w:r>
              <w:r w:rsidDel="00007E17">
                <w:rPr>
                  <w:rFonts w:ascii="Times New Roman" w:hAnsi="Times New Roman"/>
                </w:rPr>
                <w:delText>.1</w:delText>
              </w:r>
            </w:del>
          </w:p>
          <w:p w14:paraId="30FBC89D" w14:textId="74FEA8A1" w:rsidR="00522C5E" w:rsidRPr="00522C5E" w:rsidDel="00007E17" w:rsidRDefault="00522C5E" w:rsidP="00522C5E">
            <w:pPr>
              <w:jc w:val="center"/>
              <w:rPr>
                <w:del w:id="1208" w:author="Manthripragada, Sravanthi (S.)" w:date="2019-03-29T13:51:00Z"/>
                <w:lang w:val="en-GB"/>
              </w:rPr>
            </w:pPr>
          </w:p>
        </w:tc>
        <w:tc>
          <w:tcPr>
            <w:tcW w:w="2610" w:type="dxa"/>
            <w:tcBorders>
              <w:right w:val="single" w:sz="6" w:space="0" w:color="auto"/>
            </w:tcBorders>
          </w:tcPr>
          <w:p w14:paraId="473D1A15" w14:textId="68981774" w:rsidR="00522C5E" w:rsidDel="00007E17" w:rsidRDefault="00522C5E" w:rsidP="00754039">
            <w:pPr>
              <w:jc w:val="center"/>
              <w:rPr>
                <w:del w:id="1209" w:author="Manthripragada, Sravanthi (S.)" w:date="2019-03-29T13:51:00Z"/>
                <w:sz w:val="16"/>
                <w:szCs w:val="16"/>
              </w:rPr>
            </w:pPr>
            <w:del w:id="1210"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0E1E6914" w14:textId="2DC8BDCB" w:rsidR="00522C5E" w:rsidDel="00007E17" w:rsidRDefault="00E17177" w:rsidP="00754039">
            <w:pPr>
              <w:jc w:val="center"/>
              <w:rPr>
                <w:del w:id="1211" w:author="Manthripragada, Sravanthi (S.)" w:date="2019-03-29T13:51:00Z"/>
                <w:sz w:val="16"/>
                <w:szCs w:val="16"/>
              </w:rPr>
            </w:pPr>
            <w:del w:id="1212" w:author="Manthripragada, Sravanthi (S.)" w:date="2019-03-29T13:50:00Z">
              <w:r w:rsidDel="00007E17">
                <w:rPr>
                  <w:sz w:val="16"/>
                  <w:szCs w:val="16"/>
                </w:rPr>
                <w:delText>x</w:delText>
              </w:r>
            </w:del>
          </w:p>
        </w:tc>
      </w:tr>
      <w:tr w:rsidR="00522C5E" w:rsidRPr="00641997" w:rsidDel="00007E17" w14:paraId="17F15C99" w14:textId="677570E9" w:rsidTr="00522C5E">
        <w:trPr>
          <w:cantSplit/>
          <w:trHeight w:val="139"/>
          <w:del w:id="1213" w:author="Manthripragada, Sravanthi (S.)" w:date="2019-03-29T13:51:00Z"/>
        </w:trPr>
        <w:tc>
          <w:tcPr>
            <w:tcW w:w="4705" w:type="dxa"/>
            <w:tcBorders>
              <w:right w:val="single" w:sz="6" w:space="0" w:color="auto"/>
            </w:tcBorders>
            <w:shd w:val="pct30" w:color="C0C0C0" w:fill="FFFFFF"/>
          </w:tcPr>
          <w:p w14:paraId="1D23EC91" w14:textId="429C1799" w:rsidR="00522C5E" w:rsidRPr="007639ED" w:rsidDel="00007E17" w:rsidRDefault="00522C5E" w:rsidP="00E3027C">
            <w:pPr>
              <w:rPr>
                <w:del w:id="1214" w:author="Manthripragada, Sravanthi (S.)" w:date="2019-03-29T13:50:00Z"/>
              </w:rPr>
            </w:pPr>
            <w:del w:id="1215" w:author="Manthripragada, Sravanthi (S.)" w:date="2019-03-29T13:50:00Z">
              <w:r w:rsidRPr="007639ED" w:rsidDel="00007E17">
                <w:delText xml:space="preserve">Common FPD Link III Network Wakeup Source </w:delText>
              </w:r>
            </w:del>
          </w:p>
          <w:p w14:paraId="2E7BCD9B" w14:textId="0A6C07CB" w:rsidR="00522C5E" w:rsidRPr="00DC04B7" w:rsidDel="00007E17" w:rsidRDefault="00522C5E" w:rsidP="00E3027C">
            <w:pPr>
              <w:rPr>
                <w:del w:id="1216" w:author="Manthripragada, Sravanthi (S.)" w:date="2019-03-29T13:50:00Z"/>
                <w:color w:val="000000"/>
              </w:rPr>
            </w:pPr>
            <w:del w:id="1217" w:author="Manthripragada, Sravanthi (S.)" w:date="2019-03-29T13:50:00Z">
              <w:r w:rsidDel="00007E17">
                <w:delText>DL</w:delText>
              </w:r>
              <w:r w:rsidRPr="00DC04B7" w:rsidDel="00007E17">
                <w:delText>_FPD LINK III_LINK_REQ__3.2.3.1</w:delText>
              </w:r>
            </w:del>
          </w:p>
          <w:p w14:paraId="6FD64F1E" w14:textId="0E89AA51" w:rsidR="00522C5E" w:rsidRPr="00DC04B7" w:rsidDel="00007E17" w:rsidRDefault="00522C5E" w:rsidP="00E3027C">
            <w:pPr>
              <w:rPr>
                <w:del w:id="1218" w:author="Manthripragada, Sravanthi (S.)" w:date="2019-03-29T13:51:00Z"/>
                <w:color w:val="000000"/>
              </w:rPr>
            </w:pPr>
          </w:p>
        </w:tc>
        <w:tc>
          <w:tcPr>
            <w:tcW w:w="2610" w:type="dxa"/>
            <w:tcBorders>
              <w:right w:val="single" w:sz="6" w:space="0" w:color="auto"/>
            </w:tcBorders>
          </w:tcPr>
          <w:p w14:paraId="00EB6C0F" w14:textId="52578F89" w:rsidR="00522C5E" w:rsidRPr="00AE43D8" w:rsidDel="00007E17" w:rsidRDefault="00522C5E" w:rsidP="00754039">
            <w:pPr>
              <w:jc w:val="center"/>
              <w:rPr>
                <w:del w:id="1219" w:author="Manthripragada, Sravanthi (S.)" w:date="2019-03-29T13:51:00Z"/>
                <w:sz w:val="16"/>
                <w:szCs w:val="16"/>
              </w:rPr>
            </w:pPr>
            <w:del w:id="1220"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443A9EF8" w14:textId="042A57C2" w:rsidR="00522C5E" w:rsidDel="00007E17" w:rsidRDefault="00E17177" w:rsidP="00754039">
            <w:pPr>
              <w:jc w:val="center"/>
              <w:rPr>
                <w:del w:id="1221" w:author="Manthripragada, Sravanthi (S.)" w:date="2019-03-29T13:51:00Z"/>
                <w:sz w:val="16"/>
                <w:szCs w:val="16"/>
              </w:rPr>
            </w:pPr>
            <w:del w:id="1222" w:author="Manthripragada, Sravanthi (S.)" w:date="2019-03-29T13:50:00Z">
              <w:r w:rsidDel="00007E17">
                <w:rPr>
                  <w:sz w:val="16"/>
                  <w:szCs w:val="16"/>
                </w:rPr>
                <w:delText>x</w:delText>
              </w:r>
            </w:del>
          </w:p>
        </w:tc>
      </w:tr>
      <w:tr w:rsidR="00522C5E" w:rsidRPr="00641997" w:rsidDel="00007E17" w14:paraId="632BC257" w14:textId="4D7DD37F" w:rsidTr="00522C5E">
        <w:trPr>
          <w:cantSplit/>
          <w:trHeight w:val="139"/>
          <w:del w:id="1223" w:author="Manthripragada, Sravanthi (S.)" w:date="2019-03-29T13:51:00Z"/>
        </w:trPr>
        <w:tc>
          <w:tcPr>
            <w:tcW w:w="4705" w:type="dxa"/>
            <w:tcBorders>
              <w:right w:val="single" w:sz="6" w:space="0" w:color="auto"/>
            </w:tcBorders>
            <w:shd w:val="pct30" w:color="C0C0C0" w:fill="FFFFFF"/>
          </w:tcPr>
          <w:p w14:paraId="1A9C1F0F" w14:textId="3767B5F3" w:rsidR="00522C5E" w:rsidRPr="007639ED" w:rsidDel="00007E17" w:rsidRDefault="00522C5E" w:rsidP="00E3027C">
            <w:pPr>
              <w:rPr>
                <w:del w:id="1224" w:author="Manthripragada, Sravanthi (S.)" w:date="2019-03-29T13:50:00Z"/>
              </w:rPr>
            </w:pPr>
            <w:del w:id="1225" w:author="Manthripragada, Sravanthi (S.)" w:date="2019-03-29T13:50:00Z">
              <w:r w:rsidRPr="007639ED" w:rsidDel="00007E17">
                <w:delText>Local Node Initialization</w:delText>
              </w:r>
              <w:r w:rsidRPr="007639ED" w:rsidDel="00007E17">
                <w:tab/>
              </w:r>
            </w:del>
          </w:p>
          <w:p w14:paraId="72604E0D" w14:textId="67C305F4" w:rsidR="00522C5E" w:rsidRPr="007639ED" w:rsidDel="00007E17" w:rsidRDefault="00522C5E" w:rsidP="00E3027C">
            <w:pPr>
              <w:rPr>
                <w:del w:id="1226" w:author="Manthripragada, Sravanthi (S.)" w:date="2019-03-29T13:50:00Z"/>
              </w:rPr>
            </w:pPr>
            <w:del w:id="1227" w:author="Manthripragada, Sravanthi (S.)" w:date="2019-03-29T13:50:00Z">
              <w:r w:rsidDel="00007E17">
                <w:delText>DL</w:delText>
              </w:r>
              <w:r w:rsidRPr="007639ED" w:rsidDel="00007E17">
                <w:delText>_FPD LINK III_LINK_REQ__3.3.1.1</w:delText>
              </w:r>
            </w:del>
          </w:p>
          <w:p w14:paraId="28D2150D" w14:textId="6CF8C645" w:rsidR="00522C5E" w:rsidRPr="007639ED" w:rsidDel="00007E17" w:rsidRDefault="00522C5E" w:rsidP="00E3027C">
            <w:pPr>
              <w:rPr>
                <w:del w:id="1228" w:author="Manthripragada, Sravanthi (S.)" w:date="2019-03-29T13:50:00Z"/>
                <w:color w:val="000000"/>
              </w:rPr>
            </w:pPr>
          </w:p>
          <w:p w14:paraId="1E7E57D6" w14:textId="1F7986C5" w:rsidR="00522C5E" w:rsidRPr="00DC04B7" w:rsidDel="00007E17" w:rsidRDefault="00522C5E" w:rsidP="00E3027C">
            <w:pPr>
              <w:rPr>
                <w:del w:id="1229" w:author="Manthripragada, Sravanthi (S.)" w:date="2019-03-29T13:51:00Z"/>
                <w:color w:val="000000"/>
              </w:rPr>
            </w:pPr>
          </w:p>
        </w:tc>
        <w:tc>
          <w:tcPr>
            <w:tcW w:w="2610" w:type="dxa"/>
            <w:tcBorders>
              <w:right w:val="single" w:sz="6" w:space="0" w:color="auto"/>
            </w:tcBorders>
          </w:tcPr>
          <w:p w14:paraId="4A6461B0" w14:textId="1433EB2B" w:rsidR="00522C5E" w:rsidRPr="00AE43D8" w:rsidDel="00007E17" w:rsidRDefault="00522C5E" w:rsidP="00754039">
            <w:pPr>
              <w:jc w:val="center"/>
              <w:rPr>
                <w:del w:id="1230"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5B6F981F" w14:textId="26D17B8F" w:rsidR="00522C5E" w:rsidRPr="00641997" w:rsidDel="00007E17" w:rsidRDefault="00522C5E" w:rsidP="00754039">
            <w:pPr>
              <w:jc w:val="center"/>
              <w:rPr>
                <w:del w:id="1231" w:author="Manthripragada, Sravanthi (S.)" w:date="2019-03-29T13:51:00Z"/>
                <w:sz w:val="16"/>
                <w:szCs w:val="16"/>
              </w:rPr>
            </w:pPr>
            <w:del w:id="1232" w:author="Manthripragada, Sravanthi (S.)" w:date="2019-03-29T13:50:00Z">
              <w:r w:rsidDel="00007E17">
                <w:rPr>
                  <w:sz w:val="16"/>
                  <w:szCs w:val="16"/>
                </w:rPr>
                <w:delText>x</w:delText>
              </w:r>
            </w:del>
          </w:p>
        </w:tc>
      </w:tr>
      <w:tr w:rsidR="00522C5E" w:rsidRPr="00641997" w:rsidDel="00007E17" w14:paraId="1A7FD4C5" w14:textId="0ECF908F" w:rsidTr="00522C5E">
        <w:trPr>
          <w:cantSplit/>
          <w:trHeight w:val="139"/>
          <w:del w:id="1233" w:author="Manthripragada, Sravanthi (S.)" w:date="2019-03-29T13:51:00Z"/>
        </w:trPr>
        <w:tc>
          <w:tcPr>
            <w:tcW w:w="4705" w:type="dxa"/>
            <w:tcBorders>
              <w:right w:val="single" w:sz="6" w:space="0" w:color="auto"/>
            </w:tcBorders>
            <w:shd w:val="pct30" w:color="C0C0C0" w:fill="FFFFFF"/>
          </w:tcPr>
          <w:p w14:paraId="0FB71B01" w14:textId="7AF90D72" w:rsidR="00522C5E" w:rsidRPr="00E90045" w:rsidDel="00007E17" w:rsidRDefault="00522C5E" w:rsidP="00E3027C">
            <w:pPr>
              <w:rPr>
                <w:del w:id="1234" w:author="Manthripragada, Sravanthi (S.)" w:date="2019-03-29T13:50:00Z"/>
                <w:color w:val="000000"/>
              </w:rPr>
            </w:pPr>
            <w:del w:id="1235" w:author="Manthripragada, Sravanthi (S.)" w:date="2019-03-29T13:50:00Z">
              <w:r w:rsidRPr="00E90045" w:rsidDel="00007E17">
                <w:delText>Node initialization method</w:delText>
              </w:r>
            </w:del>
          </w:p>
          <w:p w14:paraId="7E93A53D" w14:textId="1740563D" w:rsidR="00522C5E" w:rsidRPr="006E3808" w:rsidDel="00007E17" w:rsidRDefault="00522C5E" w:rsidP="00E3027C">
            <w:pPr>
              <w:rPr>
                <w:del w:id="1236" w:author="Manthripragada, Sravanthi (S.)" w:date="2019-03-29T13:50:00Z"/>
              </w:rPr>
            </w:pPr>
            <w:del w:id="1237"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3.3.1.2</w:delText>
              </w:r>
            </w:del>
          </w:p>
          <w:p w14:paraId="34FD8DE3" w14:textId="6F2791F7" w:rsidR="00522C5E" w:rsidRPr="007C2AF3" w:rsidDel="00007E17" w:rsidRDefault="00522C5E" w:rsidP="00E3027C">
            <w:pPr>
              <w:rPr>
                <w:del w:id="1238" w:author="Manthripragada, Sravanthi (S.)" w:date="2019-03-29T13:51:00Z"/>
                <w:color w:val="000000"/>
                <w:sz w:val="16"/>
                <w:szCs w:val="16"/>
              </w:rPr>
            </w:pPr>
          </w:p>
        </w:tc>
        <w:tc>
          <w:tcPr>
            <w:tcW w:w="2610" w:type="dxa"/>
            <w:tcBorders>
              <w:right w:val="single" w:sz="6" w:space="0" w:color="auto"/>
            </w:tcBorders>
          </w:tcPr>
          <w:p w14:paraId="791629ED" w14:textId="5C17A0F9" w:rsidR="00522C5E" w:rsidRPr="00AE43D8" w:rsidDel="00007E17" w:rsidRDefault="00522C5E" w:rsidP="00754039">
            <w:pPr>
              <w:jc w:val="center"/>
              <w:rPr>
                <w:del w:id="1239"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568A80E6" w14:textId="11874E32" w:rsidR="00522C5E" w:rsidRPr="00641997" w:rsidDel="00007E17" w:rsidRDefault="00522C5E" w:rsidP="00754039">
            <w:pPr>
              <w:jc w:val="center"/>
              <w:rPr>
                <w:del w:id="1240" w:author="Manthripragada, Sravanthi (S.)" w:date="2019-03-29T13:51:00Z"/>
                <w:sz w:val="16"/>
                <w:szCs w:val="16"/>
              </w:rPr>
            </w:pPr>
          </w:p>
        </w:tc>
      </w:tr>
      <w:tr w:rsidR="00522C5E" w:rsidRPr="00641997" w:rsidDel="00007E17" w14:paraId="094BEB62" w14:textId="7299247F" w:rsidTr="00522C5E">
        <w:trPr>
          <w:cantSplit/>
          <w:trHeight w:val="405"/>
          <w:del w:id="1241" w:author="Manthripragada, Sravanthi (S.)" w:date="2019-03-29T13:51:00Z"/>
        </w:trPr>
        <w:tc>
          <w:tcPr>
            <w:tcW w:w="4705" w:type="dxa"/>
            <w:tcBorders>
              <w:right w:val="single" w:sz="6" w:space="0" w:color="auto"/>
            </w:tcBorders>
            <w:shd w:val="pct30" w:color="C0C0C0" w:fill="FFFFFF"/>
          </w:tcPr>
          <w:p w14:paraId="5132BF58" w14:textId="67897DE7" w:rsidR="00522C5E" w:rsidRPr="00E90045" w:rsidDel="00007E17" w:rsidRDefault="00522C5E" w:rsidP="00E3027C">
            <w:pPr>
              <w:rPr>
                <w:del w:id="1242" w:author="Manthripragada, Sravanthi (S.)" w:date="2019-03-29T13:50:00Z"/>
              </w:rPr>
            </w:pPr>
            <w:del w:id="1243" w:author="Manthripragada, Sravanthi (S.)" w:date="2019-03-29T13:50:00Z">
              <w:r w:rsidRPr="00E90045" w:rsidDel="00007E17">
                <w:delText>Chipset power-up sequence</w:delText>
              </w:r>
            </w:del>
          </w:p>
          <w:p w14:paraId="22E37E6B" w14:textId="39868741" w:rsidR="00522C5E" w:rsidDel="00007E17" w:rsidRDefault="00522C5E" w:rsidP="00E3027C">
            <w:pPr>
              <w:rPr>
                <w:del w:id="1244" w:author="Manthripragada, Sravanthi (S.)" w:date="2019-03-29T13:50:00Z"/>
              </w:rPr>
            </w:pPr>
            <w:del w:id="1245"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3.3.1.3</w:delText>
              </w:r>
            </w:del>
          </w:p>
          <w:p w14:paraId="17832342" w14:textId="4BE980DC" w:rsidR="00522C5E" w:rsidRPr="007C2AF3" w:rsidDel="00007E17" w:rsidRDefault="00522C5E" w:rsidP="00E3027C">
            <w:pPr>
              <w:rPr>
                <w:del w:id="1246" w:author="Manthripragada, Sravanthi (S.)" w:date="2019-03-29T13:51:00Z"/>
                <w:color w:val="000000"/>
                <w:sz w:val="16"/>
                <w:szCs w:val="16"/>
              </w:rPr>
            </w:pPr>
          </w:p>
        </w:tc>
        <w:tc>
          <w:tcPr>
            <w:tcW w:w="2610" w:type="dxa"/>
            <w:tcBorders>
              <w:right w:val="single" w:sz="6" w:space="0" w:color="auto"/>
            </w:tcBorders>
          </w:tcPr>
          <w:p w14:paraId="4B84A7E5" w14:textId="580159A1" w:rsidR="00522C5E" w:rsidRPr="00AE43D8" w:rsidDel="00007E17" w:rsidRDefault="00522C5E" w:rsidP="00754039">
            <w:pPr>
              <w:jc w:val="center"/>
              <w:rPr>
                <w:del w:id="1247"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048F5210" w14:textId="46D849EF" w:rsidR="00522C5E" w:rsidRPr="00641997" w:rsidDel="00007E17" w:rsidRDefault="00E17177" w:rsidP="00754039">
            <w:pPr>
              <w:jc w:val="center"/>
              <w:rPr>
                <w:del w:id="1248" w:author="Manthripragada, Sravanthi (S.)" w:date="2019-03-29T13:51:00Z"/>
                <w:sz w:val="16"/>
                <w:szCs w:val="16"/>
              </w:rPr>
            </w:pPr>
            <w:del w:id="1249" w:author="Manthripragada, Sravanthi (S.)" w:date="2019-03-29T13:50:00Z">
              <w:r w:rsidDel="00007E17">
                <w:rPr>
                  <w:sz w:val="16"/>
                  <w:szCs w:val="16"/>
                </w:rPr>
                <w:delText>x</w:delText>
              </w:r>
            </w:del>
          </w:p>
        </w:tc>
      </w:tr>
      <w:tr w:rsidR="00522C5E" w:rsidRPr="00641997" w:rsidDel="00007E17" w14:paraId="04F7F26A" w14:textId="1E7D8E45" w:rsidTr="00522C5E">
        <w:trPr>
          <w:cantSplit/>
          <w:trHeight w:val="139"/>
          <w:del w:id="1250" w:author="Manthripragada, Sravanthi (S.)" w:date="2019-03-29T13:51:00Z"/>
        </w:trPr>
        <w:tc>
          <w:tcPr>
            <w:tcW w:w="4705" w:type="dxa"/>
            <w:tcBorders>
              <w:right w:val="single" w:sz="6" w:space="0" w:color="auto"/>
            </w:tcBorders>
            <w:shd w:val="pct30" w:color="C0C0C0" w:fill="FFFFFF"/>
          </w:tcPr>
          <w:p w14:paraId="78D17C43" w14:textId="43C0D23C" w:rsidR="00522C5E" w:rsidRPr="00E90045" w:rsidDel="00007E17" w:rsidRDefault="00522C5E" w:rsidP="00E3027C">
            <w:pPr>
              <w:rPr>
                <w:del w:id="1251" w:author="Manthripragada, Sravanthi (S.)" w:date="2019-03-29T13:50:00Z"/>
              </w:rPr>
            </w:pPr>
            <w:del w:id="1252" w:author="Manthripragada, Sravanthi (S.)" w:date="2019-03-29T13:50:00Z">
              <w:r w:rsidRPr="00E90045" w:rsidDel="00007E17">
                <w:delText xml:space="preserve">Wakeup time </w:delText>
              </w:r>
              <w:r w:rsidRPr="00E90045" w:rsidDel="00007E17">
                <w:tab/>
              </w:r>
            </w:del>
          </w:p>
          <w:p w14:paraId="17991918" w14:textId="04446158" w:rsidR="00522C5E" w:rsidDel="00007E17" w:rsidRDefault="00522C5E" w:rsidP="00E3027C">
            <w:pPr>
              <w:rPr>
                <w:del w:id="1253" w:author="Manthripragada, Sravanthi (S.)" w:date="2019-03-29T13:50:00Z"/>
              </w:rPr>
            </w:pPr>
            <w:del w:id="1254"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3.3.1.4</w:delText>
              </w:r>
            </w:del>
          </w:p>
          <w:p w14:paraId="3522502B" w14:textId="781A11B2" w:rsidR="00522C5E" w:rsidRPr="007C2AF3" w:rsidDel="00007E17" w:rsidRDefault="00522C5E" w:rsidP="00E3027C">
            <w:pPr>
              <w:rPr>
                <w:del w:id="1255" w:author="Manthripragada, Sravanthi (S.)" w:date="2019-03-29T13:51:00Z"/>
                <w:color w:val="000000"/>
                <w:sz w:val="16"/>
                <w:szCs w:val="16"/>
              </w:rPr>
            </w:pPr>
          </w:p>
        </w:tc>
        <w:tc>
          <w:tcPr>
            <w:tcW w:w="2610" w:type="dxa"/>
            <w:tcBorders>
              <w:right w:val="single" w:sz="6" w:space="0" w:color="auto"/>
            </w:tcBorders>
          </w:tcPr>
          <w:p w14:paraId="6202C88A" w14:textId="2D982957" w:rsidR="00522C5E" w:rsidDel="00007E17" w:rsidRDefault="00522C5E" w:rsidP="00754039">
            <w:pPr>
              <w:jc w:val="center"/>
              <w:rPr>
                <w:del w:id="1256" w:author="Manthripragada, Sravanthi (S.)" w:date="2019-03-29T13:50:00Z"/>
                <w:sz w:val="16"/>
                <w:szCs w:val="16"/>
              </w:rPr>
            </w:pPr>
          </w:p>
          <w:p w14:paraId="2BFF51C4" w14:textId="1B25D9B8" w:rsidR="00522C5E" w:rsidRPr="009B7F03" w:rsidDel="00007E17" w:rsidRDefault="00522C5E" w:rsidP="00754039">
            <w:pPr>
              <w:jc w:val="center"/>
              <w:rPr>
                <w:del w:id="1257"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09D67FF8" w14:textId="161E2BA8" w:rsidR="00522C5E" w:rsidRPr="00114C4B" w:rsidDel="00007E17" w:rsidRDefault="00522C5E" w:rsidP="00A86BC1">
            <w:pPr>
              <w:jc w:val="center"/>
              <w:rPr>
                <w:del w:id="1258" w:author="Manthripragada, Sravanthi (S.)" w:date="2019-03-29T13:51:00Z"/>
                <w:b/>
                <w:sz w:val="16"/>
                <w:szCs w:val="16"/>
              </w:rPr>
            </w:pPr>
            <w:del w:id="1259" w:author="Manthripragada, Sravanthi (S.)" w:date="2019-03-29T13:50:00Z">
              <w:r w:rsidRPr="00114C4B" w:rsidDel="00007E17">
                <w:rPr>
                  <w:b/>
                  <w:sz w:val="16"/>
                  <w:szCs w:val="16"/>
                </w:rPr>
                <w:delText>x</w:delText>
              </w:r>
            </w:del>
          </w:p>
        </w:tc>
      </w:tr>
      <w:tr w:rsidR="00522C5E" w:rsidRPr="00641997" w:rsidDel="00007E17" w14:paraId="79FA8593" w14:textId="7E1C7198" w:rsidTr="00522C5E">
        <w:trPr>
          <w:cantSplit/>
          <w:trHeight w:val="139"/>
          <w:del w:id="1260" w:author="Manthripragada, Sravanthi (S.)" w:date="2019-03-29T13:51:00Z"/>
        </w:trPr>
        <w:tc>
          <w:tcPr>
            <w:tcW w:w="4705" w:type="dxa"/>
            <w:tcBorders>
              <w:right w:val="single" w:sz="6" w:space="0" w:color="auto"/>
            </w:tcBorders>
            <w:shd w:val="pct30" w:color="C0C0C0" w:fill="FFFFFF"/>
          </w:tcPr>
          <w:p w14:paraId="3AD2BBEE" w14:textId="0A195F4B" w:rsidR="00522C5E" w:rsidRPr="00E90045" w:rsidDel="00007E17" w:rsidRDefault="00522C5E" w:rsidP="00E3027C">
            <w:pPr>
              <w:rPr>
                <w:del w:id="1261" w:author="Manthripragada, Sravanthi (S.)" w:date="2019-03-29T13:50:00Z"/>
              </w:rPr>
            </w:pPr>
            <w:del w:id="1262" w:author="Manthripragada, Sravanthi (S.)" w:date="2019-03-29T13:50:00Z">
              <w:r w:rsidRPr="00E90045" w:rsidDel="00007E17">
                <w:delText>Video master clock</w:delText>
              </w:r>
            </w:del>
          </w:p>
          <w:p w14:paraId="34005CAA" w14:textId="7EB86411" w:rsidR="00522C5E" w:rsidDel="00007E17" w:rsidRDefault="00522C5E" w:rsidP="00E3027C">
            <w:pPr>
              <w:rPr>
                <w:del w:id="1263" w:author="Manthripragada, Sravanthi (S.)" w:date="2019-03-29T13:50:00Z"/>
              </w:rPr>
            </w:pPr>
            <w:del w:id="1264"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3.3.1.5</w:delText>
              </w:r>
            </w:del>
          </w:p>
          <w:p w14:paraId="1E5B047B" w14:textId="51C7B66C" w:rsidR="00522C5E" w:rsidRPr="007C2AF3" w:rsidDel="00007E17" w:rsidRDefault="00522C5E" w:rsidP="00E3027C">
            <w:pPr>
              <w:rPr>
                <w:del w:id="1265" w:author="Manthripragada, Sravanthi (S.)" w:date="2019-03-29T13:51:00Z"/>
                <w:color w:val="000000"/>
                <w:sz w:val="16"/>
                <w:szCs w:val="16"/>
              </w:rPr>
            </w:pPr>
          </w:p>
        </w:tc>
        <w:tc>
          <w:tcPr>
            <w:tcW w:w="2610" w:type="dxa"/>
            <w:tcBorders>
              <w:right w:val="single" w:sz="6" w:space="0" w:color="auto"/>
            </w:tcBorders>
          </w:tcPr>
          <w:p w14:paraId="178DB7EE" w14:textId="75AE2067" w:rsidR="00522C5E" w:rsidRPr="007C2AF3" w:rsidDel="00007E17" w:rsidRDefault="00522C5E" w:rsidP="00754039">
            <w:pPr>
              <w:jc w:val="center"/>
              <w:rPr>
                <w:del w:id="1266" w:author="Manthripragada, Sravanthi (S.)" w:date="2019-03-29T13:51:00Z"/>
                <w:sz w:val="16"/>
                <w:szCs w:val="16"/>
              </w:rPr>
            </w:pPr>
            <w:del w:id="1267"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556E0D21" w14:textId="341E0116" w:rsidR="00522C5E" w:rsidRPr="00114C4B" w:rsidDel="00007E17" w:rsidRDefault="00522C5E" w:rsidP="00A86BC1">
            <w:pPr>
              <w:jc w:val="center"/>
              <w:rPr>
                <w:del w:id="1268" w:author="Manthripragada, Sravanthi (S.)" w:date="2019-03-29T13:51:00Z"/>
                <w:b/>
                <w:sz w:val="16"/>
                <w:szCs w:val="16"/>
              </w:rPr>
            </w:pPr>
            <w:del w:id="1269" w:author="Manthripragada, Sravanthi (S.)" w:date="2019-03-29T13:50:00Z">
              <w:r w:rsidRPr="00114C4B" w:rsidDel="00007E17">
                <w:rPr>
                  <w:b/>
                  <w:sz w:val="16"/>
                  <w:szCs w:val="16"/>
                </w:rPr>
                <w:delText>x</w:delText>
              </w:r>
            </w:del>
          </w:p>
        </w:tc>
      </w:tr>
      <w:tr w:rsidR="00522C5E" w:rsidRPr="00641997" w:rsidDel="00007E17" w14:paraId="3C8AF9A2" w14:textId="56DD52B9" w:rsidTr="00522C5E">
        <w:trPr>
          <w:cantSplit/>
          <w:trHeight w:val="139"/>
          <w:del w:id="1270" w:author="Manthripragada, Sravanthi (S.)" w:date="2019-03-29T13:51:00Z"/>
        </w:trPr>
        <w:tc>
          <w:tcPr>
            <w:tcW w:w="4705" w:type="dxa"/>
            <w:tcBorders>
              <w:right w:val="single" w:sz="6" w:space="0" w:color="auto"/>
            </w:tcBorders>
            <w:shd w:val="pct30" w:color="C0C0C0" w:fill="FFFFFF"/>
          </w:tcPr>
          <w:p w14:paraId="3F812B88" w14:textId="6289CB6A" w:rsidR="00522C5E" w:rsidRPr="00E90045" w:rsidDel="00007E17" w:rsidRDefault="00522C5E" w:rsidP="00E3027C">
            <w:pPr>
              <w:rPr>
                <w:del w:id="1271" w:author="Manthripragada, Sravanthi (S.)" w:date="2019-03-29T13:50:00Z"/>
              </w:rPr>
            </w:pPr>
            <w:del w:id="1272" w:author="Manthripragada, Sravanthi (S.)" w:date="2019-03-29T13:50:00Z">
              <w:r w:rsidRPr="00E90045" w:rsidDel="00007E17">
                <w:delText>Software Driver</w:delText>
              </w:r>
            </w:del>
          </w:p>
          <w:p w14:paraId="596FD3A6" w14:textId="48E0C88D" w:rsidR="00522C5E" w:rsidDel="00007E17" w:rsidRDefault="00522C5E" w:rsidP="00E3027C">
            <w:pPr>
              <w:rPr>
                <w:del w:id="1273" w:author="Manthripragada, Sravanthi (S.)" w:date="2019-03-29T13:50:00Z"/>
              </w:rPr>
            </w:pPr>
            <w:del w:id="1274"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3.3.1.6</w:delText>
              </w:r>
            </w:del>
          </w:p>
          <w:p w14:paraId="214776D1" w14:textId="243ED4CC" w:rsidR="00522C5E" w:rsidRPr="007C2AF3" w:rsidDel="00007E17" w:rsidRDefault="00522C5E" w:rsidP="00E3027C">
            <w:pPr>
              <w:rPr>
                <w:del w:id="1275" w:author="Manthripragada, Sravanthi (S.)" w:date="2019-03-29T13:51:00Z"/>
                <w:sz w:val="16"/>
                <w:szCs w:val="16"/>
              </w:rPr>
            </w:pPr>
          </w:p>
        </w:tc>
        <w:tc>
          <w:tcPr>
            <w:tcW w:w="2610" w:type="dxa"/>
            <w:tcBorders>
              <w:right w:val="single" w:sz="6" w:space="0" w:color="auto"/>
            </w:tcBorders>
          </w:tcPr>
          <w:p w14:paraId="7095F223" w14:textId="19766443" w:rsidR="00522C5E" w:rsidRPr="007C2AF3" w:rsidDel="00007E17" w:rsidRDefault="00522C5E" w:rsidP="00754039">
            <w:pPr>
              <w:jc w:val="center"/>
              <w:rPr>
                <w:del w:id="1276"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4DAE8E03" w14:textId="2059734D" w:rsidR="00522C5E" w:rsidDel="00007E17" w:rsidRDefault="00522C5E" w:rsidP="00754039">
            <w:pPr>
              <w:jc w:val="center"/>
              <w:rPr>
                <w:del w:id="1277" w:author="Manthripragada, Sravanthi (S.)" w:date="2019-03-29T13:50:00Z"/>
                <w:sz w:val="16"/>
                <w:szCs w:val="16"/>
              </w:rPr>
            </w:pPr>
          </w:p>
          <w:p w14:paraId="6BA6C9F3" w14:textId="6DF1231F" w:rsidR="00522C5E" w:rsidRPr="008D65ED" w:rsidDel="00007E17" w:rsidRDefault="00522C5E" w:rsidP="00754039">
            <w:pPr>
              <w:jc w:val="center"/>
              <w:rPr>
                <w:del w:id="1278" w:author="Manthripragada, Sravanthi (S.)" w:date="2019-03-29T13:51:00Z"/>
                <w:sz w:val="16"/>
                <w:szCs w:val="16"/>
              </w:rPr>
            </w:pPr>
            <w:del w:id="1279" w:author="Manthripragada, Sravanthi (S.)" w:date="2019-03-29T13:50:00Z">
              <w:r w:rsidDel="00007E17">
                <w:rPr>
                  <w:sz w:val="16"/>
                  <w:szCs w:val="16"/>
                </w:rPr>
                <w:delText>x</w:delText>
              </w:r>
            </w:del>
          </w:p>
        </w:tc>
      </w:tr>
      <w:tr w:rsidR="00522C5E" w:rsidRPr="00641997" w:rsidDel="00007E17" w14:paraId="3057ABCA" w14:textId="333F9F16" w:rsidTr="00522C5E">
        <w:trPr>
          <w:cantSplit/>
          <w:trHeight w:val="139"/>
          <w:del w:id="1280" w:author="Manthripragada, Sravanthi (S.)" w:date="2019-03-29T13:51:00Z"/>
        </w:trPr>
        <w:tc>
          <w:tcPr>
            <w:tcW w:w="4705" w:type="dxa"/>
            <w:tcBorders>
              <w:right w:val="single" w:sz="6" w:space="0" w:color="auto"/>
            </w:tcBorders>
            <w:shd w:val="pct30" w:color="C0C0C0" w:fill="FFFFFF"/>
          </w:tcPr>
          <w:p w14:paraId="07E4AEDD" w14:textId="7F98620D" w:rsidR="00522C5E" w:rsidRPr="00E90045" w:rsidDel="00007E17" w:rsidRDefault="00522C5E" w:rsidP="00E3027C">
            <w:pPr>
              <w:rPr>
                <w:del w:id="1281" w:author="Manthripragada, Sravanthi (S.)" w:date="2019-03-29T13:50:00Z"/>
              </w:rPr>
            </w:pPr>
            <w:del w:id="1282" w:author="Manthripragada, Sravanthi (S.)" w:date="2019-03-29T13:50:00Z">
              <w:r w:rsidRPr="00E90045" w:rsidDel="00007E17">
                <w:delText>I2C Clock Stretching</w:delText>
              </w:r>
            </w:del>
          </w:p>
          <w:p w14:paraId="6B1509B5" w14:textId="6A5A7BFF" w:rsidR="00522C5E" w:rsidDel="00007E17" w:rsidRDefault="00522C5E" w:rsidP="00E3027C">
            <w:pPr>
              <w:rPr>
                <w:del w:id="1283" w:author="Manthripragada, Sravanthi (S.)" w:date="2019-03-29T13:50:00Z"/>
              </w:rPr>
            </w:pPr>
            <w:del w:id="1284"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3.3.1.7</w:delText>
              </w:r>
            </w:del>
          </w:p>
          <w:p w14:paraId="28FA005D" w14:textId="03BB63CB" w:rsidR="00522C5E" w:rsidRPr="007C2AF3" w:rsidDel="00007E17" w:rsidRDefault="00522C5E" w:rsidP="00E3027C">
            <w:pPr>
              <w:rPr>
                <w:del w:id="1285" w:author="Manthripragada, Sravanthi (S.)" w:date="2019-03-29T13:51:00Z"/>
                <w:sz w:val="16"/>
                <w:szCs w:val="16"/>
              </w:rPr>
            </w:pPr>
          </w:p>
        </w:tc>
        <w:tc>
          <w:tcPr>
            <w:tcW w:w="2610" w:type="dxa"/>
            <w:tcBorders>
              <w:right w:val="single" w:sz="6" w:space="0" w:color="auto"/>
            </w:tcBorders>
          </w:tcPr>
          <w:p w14:paraId="2BD4B2BD" w14:textId="46F01B64" w:rsidR="00522C5E" w:rsidRPr="007C2AF3" w:rsidDel="00007E17" w:rsidRDefault="00522C5E" w:rsidP="00754039">
            <w:pPr>
              <w:jc w:val="center"/>
              <w:rPr>
                <w:del w:id="1286" w:author="Manthripragada, Sravanthi (S.)" w:date="2019-03-29T13:51:00Z"/>
                <w:sz w:val="16"/>
                <w:szCs w:val="16"/>
              </w:rPr>
            </w:pPr>
            <w:del w:id="1287"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52B978AF" w14:textId="0457B176" w:rsidR="00522C5E" w:rsidRPr="007C2AF3" w:rsidDel="00007E17" w:rsidRDefault="00522C5E" w:rsidP="00754039">
            <w:pPr>
              <w:jc w:val="center"/>
              <w:rPr>
                <w:del w:id="1288" w:author="Manthripragada, Sravanthi (S.)" w:date="2019-03-29T13:51:00Z"/>
                <w:sz w:val="16"/>
                <w:szCs w:val="16"/>
              </w:rPr>
            </w:pPr>
          </w:p>
        </w:tc>
      </w:tr>
      <w:tr w:rsidR="00522C5E" w:rsidRPr="00641997" w:rsidDel="00007E17" w14:paraId="434E30AF" w14:textId="4F884E78" w:rsidTr="00522C5E">
        <w:trPr>
          <w:cantSplit/>
          <w:trHeight w:val="139"/>
          <w:del w:id="1289" w:author="Manthripragada, Sravanthi (S.)" w:date="2019-03-29T13:51:00Z"/>
        </w:trPr>
        <w:tc>
          <w:tcPr>
            <w:tcW w:w="4705" w:type="dxa"/>
            <w:tcBorders>
              <w:right w:val="single" w:sz="6" w:space="0" w:color="auto"/>
            </w:tcBorders>
            <w:shd w:val="pct30" w:color="C0C0C0" w:fill="FFFFFF"/>
          </w:tcPr>
          <w:p w14:paraId="7081A3F3" w14:textId="0AFA15AD" w:rsidR="00522C5E" w:rsidRPr="007C2AF3" w:rsidDel="00007E17" w:rsidRDefault="00522C5E" w:rsidP="00E3027C">
            <w:pPr>
              <w:rPr>
                <w:del w:id="1290" w:author="Manthripragada, Sravanthi (S.)" w:date="2019-03-29T13:50:00Z"/>
                <w:color w:val="000000"/>
                <w:sz w:val="16"/>
                <w:szCs w:val="16"/>
              </w:rPr>
            </w:pPr>
          </w:p>
          <w:p w14:paraId="61B6C2D0" w14:textId="7BA6F5B5" w:rsidR="00522C5E" w:rsidRPr="00E90045" w:rsidDel="00007E17" w:rsidRDefault="00522C5E" w:rsidP="00E3027C">
            <w:pPr>
              <w:rPr>
                <w:del w:id="1291" w:author="Manthripragada, Sravanthi (S.)" w:date="2019-03-29T13:50:00Z"/>
              </w:rPr>
            </w:pPr>
            <w:del w:id="1292" w:author="Manthripragada, Sravanthi (S.)" w:date="2019-03-29T13:50:00Z">
              <w:r w:rsidRPr="00E90045" w:rsidDel="00007E17">
                <w:delText>GPIO state during loss of lock</w:delText>
              </w:r>
            </w:del>
          </w:p>
          <w:p w14:paraId="3B5C85D9" w14:textId="43CCBB27" w:rsidR="00522C5E" w:rsidDel="00007E17" w:rsidRDefault="00522C5E" w:rsidP="00E3027C">
            <w:pPr>
              <w:rPr>
                <w:del w:id="1293" w:author="Manthripragada, Sravanthi (S.)" w:date="2019-03-29T13:50:00Z"/>
              </w:rPr>
            </w:pPr>
            <w:del w:id="1294"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3.3.1.8</w:delText>
              </w:r>
            </w:del>
          </w:p>
          <w:p w14:paraId="5E9CB90D" w14:textId="1A283320" w:rsidR="00522C5E" w:rsidRPr="007C2AF3" w:rsidDel="00007E17" w:rsidRDefault="00522C5E" w:rsidP="00E3027C">
            <w:pPr>
              <w:rPr>
                <w:del w:id="1295" w:author="Manthripragada, Sravanthi (S.)" w:date="2019-03-29T13:50:00Z"/>
                <w:color w:val="000000"/>
                <w:sz w:val="16"/>
                <w:szCs w:val="16"/>
              </w:rPr>
            </w:pPr>
          </w:p>
          <w:p w14:paraId="4E910C5F" w14:textId="2AC6D0B5" w:rsidR="00522C5E" w:rsidRPr="007C2AF3" w:rsidDel="00007E17" w:rsidRDefault="00522C5E" w:rsidP="00E3027C">
            <w:pPr>
              <w:rPr>
                <w:del w:id="1296" w:author="Manthripragada, Sravanthi (S.)" w:date="2019-03-29T13:51:00Z"/>
                <w:color w:val="000000"/>
                <w:sz w:val="16"/>
                <w:szCs w:val="16"/>
              </w:rPr>
            </w:pPr>
          </w:p>
        </w:tc>
        <w:tc>
          <w:tcPr>
            <w:tcW w:w="2610" w:type="dxa"/>
            <w:tcBorders>
              <w:right w:val="single" w:sz="6" w:space="0" w:color="auto"/>
            </w:tcBorders>
          </w:tcPr>
          <w:p w14:paraId="01D1E46A" w14:textId="28416EB2" w:rsidR="00522C5E" w:rsidRPr="007C2AF3" w:rsidDel="00007E17" w:rsidRDefault="00522C5E" w:rsidP="00754039">
            <w:pPr>
              <w:jc w:val="center"/>
              <w:rPr>
                <w:del w:id="1297"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1B9BCE83" w14:textId="71406C51" w:rsidR="00522C5E" w:rsidRPr="00641997" w:rsidDel="00007E17" w:rsidRDefault="00E17177" w:rsidP="00754039">
            <w:pPr>
              <w:jc w:val="center"/>
              <w:rPr>
                <w:del w:id="1298" w:author="Manthripragada, Sravanthi (S.)" w:date="2019-03-29T13:51:00Z"/>
                <w:sz w:val="16"/>
                <w:szCs w:val="16"/>
              </w:rPr>
            </w:pPr>
            <w:del w:id="1299" w:author="Manthripragada, Sravanthi (S.)" w:date="2019-03-29T13:50:00Z">
              <w:r w:rsidDel="00007E17">
                <w:rPr>
                  <w:sz w:val="16"/>
                  <w:szCs w:val="16"/>
                </w:rPr>
                <w:delText>x</w:delText>
              </w:r>
            </w:del>
          </w:p>
        </w:tc>
      </w:tr>
      <w:tr w:rsidR="00522C5E" w:rsidRPr="00641997" w:rsidDel="00007E17" w14:paraId="3C62184F" w14:textId="627C210B" w:rsidTr="00522C5E">
        <w:trPr>
          <w:cantSplit/>
          <w:trHeight w:val="139"/>
          <w:del w:id="1300" w:author="Manthripragada, Sravanthi (S.)" w:date="2019-03-29T13:51:00Z"/>
        </w:trPr>
        <w:tc>
          <w:tcPr>
            <w:tcW w:w="4705" w:type="dxa"/>
            <w:tcBorders>
              <w:right w:val="single" w:sz="6" w:space="0" w:color="auto"/>
            </w:tcBorders>
            <w:shd w:val="pct30" w:color="C0C0C0" w:fill="FFFFFF"/>
          </w:tcPr>
          <w:p w14:paraId="52F79736" w14:textId="42766C61" w:rsidR="00522C5E" w:rsidRPr="00E90045" w:rsidDel="00007E17" w:rsidRDefault="00522C5E" w:rsidP="00E3027C">
            <w:pPr>
              <w:rPr>
                <w:del w:id="1301" w:author="Manthripragada, Sravanthi (S.)" w:date="2019-03-29T13:50:00Z"/>
              </w:rPr>
            </w:pPr>
            <w:del w:id="1302" w:author="Manthripragada, Sravanthi (S.)" w:date="2019-03-29T13:50:00Z">
              <w:r w:rsidRPr="00E90045" w:rsidDel="00007E17">
                <w:delText>Auto equalization behavior</w:delText>
              </w:r>
            </w:del>
          </w:p>
          <w:p w14:paraId="7F70D12C" w14:textId="7AB1CDBE" w:rsidR="00522C5E" w:rsidDel="00007E17" w:rsidRDefault="00522C5E" w:rsidP="00E3027C">
            <w:pPr>
              <w:rPr>
                <w:del w:id="1303" w:author="Manthripragada, Sravanthi (S.)" w:date="2019-03-29T13:50:00Z"/>
              </w:rPr>
            </w:pPr>
            <w:del w:id="1304"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3.3.2.1</w:delText>
              </w:r>
            </w:del>
          </w:p>
          <w:p w14:paraId="294FF006" w14:textId="3B3732ED" w:rsidR="00522C5E" w:rsidRPr="00641997" w:rsidDel="00007E17" w:rsidRDefault="00522C5E" w:rsidP="00E3027C">
            <w:pPr>
              <w:rPr>
                <w:del w:id="1305" w:author="Manthripragada, Sravanthi (S.)" w:date="2019-03-29T13:51:00Z"/>
                <w:color w:val="000000"/>
                <w:sz w:val="16"/>
                <w:szCs w:val="16"/>
              </w:rPr>
            </w:pPr>
          </w:p>
        </w:tc>
        <w:tc>
          <w:tcPr>
            <w:tcW w:w="2610" w:type="dxa"/>
            <w:tcBorders>
              <w:right w:val="single" w:sz="6" w:space="0" w:color="auto"/>
            </w:tcBorders>
          </w:tcPr>
          <w:p w14:paraId="4C37F944" w14:textId="4FA98610" w:rsidR="00522C5E" w:rsidRPr="00114C4B" w:rsidDel="00007E17" w:rsidRDefault="00522C5E" w:rsidP="00754039">
            <w:pPr>
              <w:jc w:val="center"/>
              <w:rPr>
                <w:del w:id="1306" w:author="Manthripragada, Sravanthi (S.)" w:date="2019-03-29T13:51:00Z"/>
                <w:sz w:val="16"/>
                <w:szCs w:val="16"/>
              </w:rPr>
            </w:pPr>
            <w:del w:id="1307" w:author="Manthripragada, Sravanthi (S.)" w:date="2019-03-29T13:50:00Z">
              <w:r w:rsidRPr="00114C4B" w:rsidDel="00007E17">
                <w:rPr>
                  <w:sz w:val="16"/>
                  <w:szCs w:val="16"/>
                </w:rPr>
                <w:delText>x</w:delText>
              </w:r>
            </w:del>
          </w:p>
        </w:tc>
        <w:tc>
          <w:tcPr>
            <w:tcW w:w="2430" w:type="dxa"/>
            <w:tcBorders>
              <w:top w:val="single" w:sz="6" w:space="0" w:color="000000"/>
              <w:bottom w:val="single" w:sz="6" w:space="0" w:color="000000"/>
            </w:tcBorders>
            <w:shd w:val="clear" w:color="auto" w:fill="auto"/>
          </w:tcPr>
          <w:p w14:paraId="60DDE9E0" w14:textId="3588F718" w:rsidR="00522C5E" w:rsidRPr="00E3027C" w:rsidDel="00007E17" w:rsidRDefault="00522C5E" w:rsidP="00754039">
            <w:pPr>
              <w:jc w:val="center"/>
              <w:rPr>
                <w:del w:id="1308" w:author="Manthripragada, Sravanthi (S.)" w:date="2019-03-29T13:51:00Z"/>
                <w:sz w:val="16"/>
                <w:szCs w:val="16"/>
              </w:rPr>
            </w:pPr>
          </w:p>
        </w:tc>
      </w:tr>
      <w:tr w:rsidR="00522C5E" w:rsidRPr="00641997" w:rsidDel="00007E17" w14:paraId="6BEA3E3E" w14:textId="0C7D8AD3" w:rsidTr="00522C5E">
        <w:trPr>
          <w:cantSplit/>
          <w:trHeight w:val="139"/>
          <w:del w:id="1309" w:author="Manthripragada, Sravanthi (S.)" w:date="2019-03-29T13:51:00Z"/>
        </w:trPr>
        <w:tc>
          <w:tcPr>
            <w:tcW w:w="4705" w:type="dxa"/>
            <w:tcBorders>
              <w:right w:val="single" w:sz="6" w:space="0" w:color="auto"/>
            </w:tcBorders>
            <w:shd w:val="pct30" w:color="C0C0C0" w:fill="FFFFFF"/>
          </w:tcPr>
          <w:p w14:paraId="4E67CBAA" w14:textId="6DE6C5AF" w:rsidR="00522C5E" w:rsidRPr="00E90045" w:rsidDel="00007E17" w:rsidRDefault="00522C5E" w:rsidP="00E3027C">
            <w:pPr>
              <w:rPr>
                <w:del w:id="1310" w:author="Manthripragada, Sravanthi (S.)" w:date="2019-03-29T13:50:00Z"/>
              </w:rPr>
            </w:pPr>
            <w:del w:id="1311" w:author="Manthripragada, Sravanthi (S.)" w:date="2019-03-29T13:50:00Z">
              <w:r w:rsidRPr="00E90045" w:rsidDel="00007E17">
                <w:delText>Loss of Lock Fault</w:delText>
              </w:r>
            </w:del>
          </w:p>
          <w:p w14:paraId="56898F3F" w14:textId="4F0C8E38" w:rsidR="00522C5E" w:rsidRPr="00641997" w:rsidDel="00007E17" w:rsidRDefault="00522C5E" w:rsidP="00E3027C">
            <w:pPr>
              <w:rPr>
                <w:del w:id="1312" w:author="Manthripragada, Sravanthi (S.)" w:date="2019-03-29T13:51:00Z"/>
                <w:color w:val="000000"/>
                <w:sz w:val="16"/>
                <w:szCs w:val="16"/>
              </w:rPr>
            </w:pPr>
            <w:del w:id="1313" w:author="Manthripragada, Sravanthi (S.)" w:date="2019-03-29T13:50:00Z">
              <w:r w:rsidDel="00007E17">
                <w:delText>DL</w:delText>
              </w:r>
              <w:r w:rsidRPr="00E90045" w:rsidDel="00007E17">
                <w:delText>_FPD LINK III_LINK_REQ__3.3.2.2</w:delText>
              </w:r>
            </w:del>
          </w:p>
        </w:tc>
        <w:tc>
          <w:tcPr>
            <w:tcW w:w="2610" w:type="dxa"/>
            <w:tcBorders>
              <w:right w:val="single" w:sz="6" w:space="0" w:color="auto"/>
            </w:tcBorders>
          </w:tcPr>
          <w:p w14:paraId="0F9E5B0D" w14:textId="2FB8D169" w:rsidR="00522C5E" w:rsidDel="00007E17" w:rsidRDefault="00522C5E" w:rsidP="00754039">
            <w:pPr>
              <w:jc w:val="center"/>
              <w:rPr>
                <w:del w:id="1314"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4F9395E4" w14:textId="60468588" w:rsidR="00522C5E" w:rsidRPr="00641997" w:rsidDel="00007E17" w:rsidRDefault="00522C5E" w:rsidP="00754039">
            <w:pPr>
              <w:jc w:val="center"/>
              <w:rPr>
                <w:del w:id="1315" w:author="Manthripragada, Sravanthi (S.)" w:date="2019-03-29T13:51:00Z"/>
                <w:sz w:val="16"/>
                <w:szCs w:val="16"/>
              </w:rPr>
            </w:pPr>
            <w:del w:id="1316" w:author="Manthripragada, Sravanthi (S.)" w:date="2019-03-29T13:50:00Z">
              <w:r w:rsidDel="00007E17">
                <w:rPr>
                  <w:sz w:val="16"/>
                  <w:szCs w:val="16"/>
                </w:rPr>
                <w:delText>x</w:delText>
              </w:r>
            </w:del>
          </w:p>
        </w:tc>
      </w:tr>
      <w:tr w:rsidR="00522C5E" w:rsidRPr="00641997" w:rsidDel="00007E17" w14:paraId="09FA8759" w14:textId="67B12B1E" w:rsidTr="00522C5E">
        <w:trPr>
          <w:cantSplit/>
          <w:trHeight w:val="139"/>
          <w:del w:id="1317" w:author="Manthripragada, Sravanthi (S.)" w:date="2019-03-29T13:51:00Z"/>
        </w:trPr>
        <w:tc>
          <w:tcPr>
            <w:tcW w:w="4705" w:type="dxa"/>
            <w:tcBorders>
              <w:right w:val="single" w:sz="6" w:space="0" w:color="auto"/>
            </w:tcBorders>
            <w:shd w:val="pct30" w:color="C0C0C0" w:fill="FFFFFF"/>
          </w:tcPr>
          <w:p w14:paraId="08843910" w14:textId="489E8FF1" w:rsidR="00522C5E" w:rsidRPr="00E90045" w:rsidDel="00007E17" w:rsidRDefault="00522C5E" w:rsidP="00E3027C">
            <w:pPr>
              <w:rPr>
                <w:del w:id="1318" w:author="Manthripragada, Sravanthi (S.)" w:date="2019-03-29T13:50:00Z"/>
              </w:rPr>
            </w:pPr>
            <w:del w:id="1319" w:author="Manthripragada, Sravanthi (S.)" w:date="2019-03-29T13:50:00Z">
              <w:r w:rsidRPr="00E90045" w:rsidDel="00007E17">
                <w:delText>Detection and reporting of FPD LINK III network errors</w:delText>
              </w:r>
            </w:del>
          </w:p>
          <w:p w14:paraId="538DE2D1" w14:textId="2B176BD0" w:rsidR="00522C5E" w:rsidDel="00007E17" w:rsidRDefault="00522C5E" w:rsidP="00E3027C">
            <w:pPr>
              <w:rPr>
                <w:del w:id="1320" w:author="Manthripragada, Sravanthi (S.)" w:date="2019-03-29T13:50:00Z"/>
              </w:rPr>
            </w:pPr>
            <w:del w:id="1321"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3.3.2.3</w:delText>
              </w:r>
            </w:del>
          </w:p>
          <w:p w14:paraId="2A480B6D" w14:textId="47438104" w:rsidR="00522C5E" w:rsidRPr="00641997" w:rsidDel="00007E17" w:rsidRDefault="00522C5E" w:rsidP="00E3027C">
            <w:pPr>
              <w:rPr>
                <w:del w:id="1322" w:author="Manthripragada, Sravanthi (S.)" w:date="2019-03-29T13:51:00Z"/>
                <w:color w:val="000000"/>
                <w:sz w:val="16"/>
                <w:szCs w:val="16"/>
              </w:rPr>
            </w:pPr>
          </w:p>
        </w:tc>
        <w:tc>
          <w:tcPr>
            <w:tcW w:w="2610" w:type="dxa"/>
            <w:tcBorders>
              <w:right w:val="single" w:sz="6" w:space="0" w:color="auto"/>
            </w:tcBorders>
          </w:tcPr>
          <w:p w14:paraId="04D0F51F" w14:textId="03B9516C" w:rsidR="00522C5E" w:rsidDel="00007E17" w:rsidRDefault="00522C5E" w:rsidP="00754039">
            <w:pPr>
              <w:jc w:val="center"/>
              <w:rPr>
                <w:del w:id="1323"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07A2C209" w14:textId="77753CFA" w:rsidR="00522C5E" w:rsidRPr="00641997" w:rsidDel="00007E17" w:rsidRDefault="00522C5E" w:rsidP="00754039">
            <w:pPr>
              <w:jc w:val="center"/>
              <w:rPr>
                <w:del w:id="1324" w:author="Manthripragada, Sravanthi (S.)" w:date="2019-03-29T13:51:00Z"/>
                <w:sz w:val="16"/>
                <w:szCs w:val="16"/>
              </w:rPr>
            </w:pPr>
            <w:del w:id="1325" w:author="Manthripragada, Sravanthi (S.)" w:date="2019-03-29T13:50:00Z">
              <w:r w:rsidDel="00007E17">
                <w:rPr>
                  <w:sz w:val="16"/>
                  <w:szCs w:val="16"/>
                </w:rPr>
                <w:delText>x</w:delText>
              </w:r>
            </w:del>
          </w:p>
        </w:tc>
      </w:tr>
      <w:tr w:rsidR="00522C5E" w:rsidRPr="00641997" w:rsidDel="00007E17" w14:paraId="79600D1A" w14:textId="4B5711E3" w:rsidTr="00522C5E">
        <w:trPr>
          <w:cantSplit/>
          <w:trHeight w:val="139"/>
          <w:del w:id="1326" w:author="Manthripragada, Sravanthi (S.)" w:date="2019-03-29T13:51:00Z"/>
        </w:trPr>
        <w:tc>
          <w:tcPr>
            <w:tcW w:w="4705" w:type="dxa"/>
            <w:tcBorders>
              <w:right w:val="single" w:sz="6" w:space="0" w:color="auto"/>
            </w:tcBorders>
            <w:shd w:val="pct30" w:color="C0C0C0" w:fill="FFFFFF"/>
          </w:tcPr>
          <w:p w14:paraId="219D503A" w14:textId="31DB961C" w:rsidR="00522C5E" w:rsidRPr="00E90045" w:rsidDel="00007E17" w:rsidRDefault="00522C5E" w:rsidP="00E3027C">
            <w:pPr>
              <w:rPr>
                <w:del w:id="1327" w:author="Manthripragada, Sravanthi (S.)" w:date="2019-03-29T13:50:00Z"/>
              </w:rPr>
            </w:pPr>
            <w:del w:id="1328" w:author="Manthripragada, Sravanthi (S.)" w:date="2019-03-29T13:50:00Z">
              <w:r w:rsidRPr="00E90045" w:rsidDel="00007E17">
                <w:delText>Error handling procedure</w:delText>
              </w:r>
            </w:del>
          </w:p>
          <w:p w14:paraId="2B1B7B38" w14:textId="577E6898" w:rsidR="00522C5E" w:rsidRPr="00641997" w:rsidDel="00007E17" w:rsidRDefault="00522C5E" w:rsidP="00E3027C">
            <w:pPr>
              <w:rPr>
                <w:del w:id="1329" w:author="Manthripragada, Sravanthi (S.)" w:date="2019-03-29T13:50:00Z"/>
              </w:rPr>
            </w:pPr>
            <w:del w:id="1330"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3.3.3.1</w:delText>
              </w:r>
            </w:del>
          </w:p>
          <w:p w14:paraId="24DD9532" w14:textId="12D0181C" w:rsidR="00522C5E" w:rsidDel="00007E17" w:rsidRDefault="00522C5E" w:rsidP="00E3027C">
            <w:pPr>
              <w:rPr>
                <w:del w:id="1331" w:author="Manthripragada, Sravanthi (S.)" w:date="2019-03-29T13:51:00Z"/>
                <w:color w:val="000000"/>
                <w:sz w:val="16"/>
                <w:szCs w:val="16"/>
              </w:rPr>
            </w:pPr>
          </w:p>
        </w:tc>
        <w:tc>
          <w:tcPr>
            <w:tcW w:w="2610" w:type="dxa"/>
            <w:tcBorders>
              <w:right w:val="single" w:sz="6" w:space="0" w:color="auto"/>
            </w:tcBorders>
          </w:tcPr>
          <w:p w14:paraId="28AD21DC" w14:textId="5439A776" w:rsidR="00522C5E" w:rsidDel="00007E17" w:rsidRDefault="00522C5E" w:rsidP="00754039">
            <w:pPr>
              <w:jc w:val="center"/>
              <w:rPr>
                <w:del w:id="1332"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2401EFFA" w14:textId="42DA4A09" w:rsidR="00522C5E" w:rsidRPr="00641997" w:rsidDel="00007E17" w:rsidRDefault="00522C5E" w:rsidP="00754039">
            <w:pPr>
              <w:jc w:val="center"/>
              <w:rPr>
                <w:del w:id="1333" w:author="Manthripragada, Sravanthi (S.)" w:date="2019-03-29T13:51:00Z"/>
                <w:sz w:val="16"/>
                <w:szCs w:val="16"/>
              </w:rPr>
            </w:pPr>
            <w:del w:id="1334" w:author="Manthripragada, Sravanthi (S.)" w:date="2019-03-29T13:50:00Z">
              <w:r w:rsidDel="00007E17">
                <w:rPr>
                  <w:sz w:val="16"/>
                  <w:szCs w:val="16"/>
                </w:rPr>
                <w:delText>x</w:delText>
              </w:r>
            </w:del>
          </w:p>
        </w:tc>
      </w:tr>
      <w:tr w:rsidR="00522C5E" w:rsidRPr="00641997" w:rsidDel="00007E17" w14:paraId="649D1636" w14:textId="6066A1B0" w:rsidTr="00522C5E">
        <w:trPr>
          <w:cantSplit/>
          <w:trHeight w:val="139"/>
          <w:del w:id="1335" w:author="Manthripragada, Sravanthi (S.)" w:date="2019-03-29T13:51:00Z"/>
        </w:trPr>
        <w:tc>
          <w:tcPr>
            <w:tcW w:w="4705" w:type="dxa"/>
            <w:tcBorders>
              <w:right w:val="single" w:sz="6" w:space="0" w:color="auto"/>
            </w:tcBorders>
            <w:shd w:val="pct30" w:color="C0C0C0" w:fill="FFFFFF"/>
          </w:tcPr>
          <w:p w14:paraId="4EB9AA7E" w14:textId="56FC9752" w:rsidR="00522C5E" w:rsidRPr="00E90045" w:rsidDel="00007E17" w:rsidRDefault="00522C5E" w:rsidP="00E3027C">
            <w:pPr>
              <w:rPr>
                <w:del w:id="1336" w:author="Manthripragada, Sravanthi (S.)" w:date="2019-03-29T13:50:00Z"/>
              </w:rPr>
            </w:pPr>
            <w:del w:id="1337" w:author="Manthripragada, Sravanthi (S.)" w:date="2019-03-29T13:50:00Z">
              <w:r w:rsidRPr="00E90045" w:rsidDel="00007E17">
                <w:delText>Remote node being unresponsive/offline</w:delText>
              </w:r>
            </w:del>
          </w:p>
          <w:p w14:paraId="43CE772B" w14:textId="7AF18766" w:rsidR="00522C5E" w:rsidDel="00007E17" w:rsidRDefault="00522C5E" w:rsidP="00E3027C">
            <w:pPr>
              <w:rPr>
                <w:del w:id="1338" w:author="Manthripragada, Sravanthi (S.)" w:date="2019-03-29T13:50:00Z"/>
              </w:rPr>
            </w:pPr>
            <w:del w:id="1339"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3.3.3.2</w:delText>
              </w:r>
            </w:del>
          </w:p>
          <w:p w14:paraId="5C999B9F" w14:textId="66560A67" w:rsidR="00522C5E" w:rsidDel="00007E17" w:rsidRDefault="00522C5E" w:rsidP="00E3027C">
            <w:pPr>
              <w:rPr>
                <w:del w:id="1340" w:author="Manthripragada, Sravanthi (S.)" w:date="2019-03-29T13:51:00Z"/>
                <w:color w:val="000000"/>
                <w:sz w:val="16"/>
                <w:szCs w:val="16"/>
              </w:rPr>
            </w:pPr>
          </w:p>
        </w:tc>
        <w:tc>
          <w:tcPr>
            <w:tcW w:w="2610" w:type="dxa"/>
            <w:tcBorders>
              <w:right w:val="single" w:sz="6" w:space="0" w:color="auto"/>
            </w:tcBorders>
          </w:tcPr>
          <w:p w14:paraId="2E504207" w14:textId="0DDA0290" w:rsidR="00522C5E" w:rsidDel="00007E17" w:rsidRDefault="00522C5E" w:rsidP="00754039">
            <w:pPr>
              <w:jc w:val="center"/>
              <w:rPr>
                <w:del w:id="1341"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57EAC53A" w14:textId="7FA10C6D" w:rsidR="00522C5E" w:rsidDel="00007E17" w:rsidRDefault="00522C5E" w:rsidP="00754039">
            <w:pPr>
              <w:jc w:val="center"/>
              <w:rPr>
                <w:del w:id="1342" w:author="Manthripragada, Sravanthi (S.)" w:date="2019-03-29T13:51:00Z"/>
                <w:sz w:val="16"/>
                <w:szCs w:val="16"/>
              </w:rPr>
            </w:pPr>
            <w:del w:id="1343" w:author="Manthripragada, Sravanthi (S.)" w:date="2019-03-29T13:50:00Z">
              <w:r w:rsidDel="00007E17">
                <w:rPr>
                  <w:sz w:val="16"/>
                  <w:szCs w:val="16"/>
                </w:rPr>
                <w:delText>x</w:delText>
              </w:r>
            </w:del>
          </w:p>
        </w:tc>
      </w:tr>
      <w:tr w:rsidR="00522C5E" w:rsidRPr="00641997" w:rsidDel="00007E17" w14:paraId="4552A785" w14:textId="6CC011BA" w:rsidTr="00522C5E">
        <w:trPr>
          <w:cantSplit/>
          <w:trHeight w:val="139"/>
          <w:del w:id="1344" w:author="Manthripragada, Sravanthi (S.)" w:date="2019-03-29T13:51:00Z"/>
        </w:trPr>
        <w:tc>
          <w:tcPr>
            <w:tcW w:w="4705" w:type="dxa"/>
            <w:tcBorders>
              <w:right w:val="single" w:sz="6" w:space="0" w:color="auto"/>
            </w:tcBorders>
            <w:shd w:val="pct30" w:color="C0C0C0" w:fill="FFFFFF"/>
          </w:tcPr>
          <w:p w14:paraId="5834E45F" w14:textId="04F0FFF1" w:rsidR="00522C5E" w:rsidRPr="00641997" w:rsidDel="00007E17" w:rsidRDefault="00522C5E" w:rsidP="00E3027C">
            <w:pPr>
              <w:rPr>
                <w:del w:id="1345" w:author="Manthripragada, Sravanthi (S.)" w:date="2019-03-29T13:50:00Z"/>
              </w:rPr>
            </w:pPr>
            <w:del w:id="1346" w:author="Manthripragada, Sravanthi (S.)" w:date="2019-03-29T13:50:00Z">
              <w:r w:rsidDel="00007E17">
                <w:delText>FPD Link III</w:delText>
              </w:r>
              <w:r w:rsidRPr="00641997" w:rsidDel="00007E17">
                <w:delText xml:space="preserve"> Network Discovery at EOL/Service Bay</w:delText>
              </w:r>
            </w:del>
          </w:p>
          <w:p w14:paraId="446C1B11" w14:textId="5C55D2F3" w:rsidR="00522C5E" w:rsidDel="00007E17" w:rsidRDefault="00522C5E" w:rsidP="00E3027C">
            <w:pPr>
              <w:rPr>
                <w:del w:id="1347" w:author="Manthripragada, Sravanthi (S.)" w:date="2019-03-29T13:51:00Z"/>
                <w:sz w:val="16"/>
                <w:szCs w:val="16"/>
              </w:rPr>
            </w:pPr>
            <w:del w:id="1348"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3.4.1.1</w:delText>
              </w:r>
            </w:del>
          </w:p>
        </w:tc>
        <w:tc>
          <w:tcPr>
            <w:tcW w:w="2610" w:type="dxa"/>
            <w:tcBorders>
              <w:right w:val="single" w:sz="6" w:space="0" w:color="auto"/>
            </w:tcBorders>
          </w:tcPr>
          <w:p w14:paraId="67856185" w14:textId="638A9156" w:rsidR="00522C5E" w:rsidDel="00007E17" w:rsidRDefault="00522C5E" w:rsidP="00754039">
            <w:pPr>
              <w:jc w:val="center"/>
              <w:rPr>
                <w:del w:id="1349" w:author="Manthripragada, Sravanthi (S.)" w:date="2019-03-29T13:51:00Z"/>
                <w:sz w:val="16"/>
                <w:szCs w:val="16"/>
              </w:rPr>
            </w:pPr>
            <w:del w:id="1350"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740A2C4E" w14:textId="55F68102" w:rsidR="00522C5E" w:rsidDel="00007E17" w:rsidRDefault="00522C5E" w:rsidP="00754039">
            <w:pPr>
              <w:jc w:val="center"/>
              <w:rPr>
                <w:del w:id="1351" w:author="Manthripragada, Sravanthi (S.)" w:date="2019-03-29T13:51:00Z"/>
                <w:sz w:val="16"/>
                <w:szCs w:val="16"/>
              </w:rPr>
            </w:pPr>
          </w:p>
        </w:tc>
      </w:tr>
      <w:tr w:rsidR="00522C5E" w:rsidRPr="00641997" w:rsidDel="00007E17" w14:paraId="57A94B66" w14:textId="502BF9B5" w:rsidTr="00522C5E">
        <w:trPr>
          <w:cantSplit/>
          <w:trHeight w:val="139"/>
          <w:del w:id="1352" w:author="Manthripragada, Sravanthi (S.)" w:date="2019-03-29T13:51:00Z"/>
        </w:trPr>
        <w:tc>
          <w:tcPr>
            <w:tcW w:w="4705" w:type="dxa"/>
            <w:tcBorders>
              <w:right w:val="single" w:sz="6" w:space="0" w:color="auto"/>
            </w:tcBorders>
            <w:shd w:val="pct30" w:color="C0C0C0" w:fill="FFFFFF"/>
          </w:tcPr>
          <w:p w14:paraId="04530D84" w14:textId="77D7F290" w:rsidR="00522C5E" w:rsidRPr="00641997" w:rsidDel="00007E17" w:rsidRDefault="00522C5E" w:rsidP="00E3027C">
            <w:pPr>
              <w:rPr>
                <w:del w:id="1353" w:author="Manthripragada, Sravanthi (S.)" w:date="2019-03-29T13:50:00Z"/>
              </w:rPr>
            </w:pPr>
            <w:del w:id="1354" w:author="Manthripragada, Sravanthi (S.)" w:date="2019-03-29T13:50:00Z">
              <w:r w:rsidDel="00007E17">
                <w:delText>FPD Link III Network Errors</w:delText>
              </w:r>
            </w:del>
          </w:p>
          <w:p w14:paraId="013A3E40" w14:textId="63446E07" w:rsidR="00522C5E" w:rsidDel="00007E17" w:rsidRDefault="00522C5E" w:rsidP="00E3027C">
            <w:pPr>
              <w:rPr>
                <w:del w:id="1355" w:author="Manthripragada, Sravanthi (S.)" w:date="2019-03-29T13:50:00Z"/>
              </w:rPr>
            </w:pPr>
            <w:del w:id="1356"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3.4.2.1</w:delText>
              </w:r>
            </w:del>
          </w:p>
          <w:p w14:paraId="6D084207" w14:textId="1F74EAE8" w:rsidR="00522C5E" w:rsidDel="00007E17" w:rsidRDefault="00522C5E" w:rsidP="00E3027C">
            <w:pPr>
              <w:rPr>
                <w:del w:id="1357" w:author="Manthripragada, Sravanthi (S.)" w:date="2019-03-29T13:51:00Z"/>
                <w:sz w:val="16"/>
                <w:szCs w:val="16"/>
              </w:rPr>
            </w:pPr>
          </w:p>
        </w:tc>
        <w:tc>
          <w:tcPr>
            <w:tcW w:w="2610" w:type="dxa"/>
            <w:tcBorders>
              <w:right w:val="single" w:sz="6" w:space="0" w:color="auto"/>
            </w:tcBorders>
          </w:tcPr>
          <w:p w14:paraId="73452CF7" w14:textId="63649421" w:rsidR="00522C5E" w:rsidDel="00007E17" w:rsidRDefault="00522C5E" w:rsidP="00754039">
            <w:pPr>
              <w:jc w:val="center"/>
              <w:rPr>
                <w:del w:id="1358" w:author="Manthripragada, Sravanthi (S.)" w:date="2019-03-29T13:51:00Z"/>
                <w:sz w:val="16"/>
                <w:szCs w:val="16"/>
              </w:rPr>
            </w:pPr>
            <w:del w:id="1359" w:author="Manthripragada, Sravanthi (S.)" w:date="2019-03-29T13:50:00Z">
              <w:r w:rsidRPr="00114C4B" w:rsidDel="00007E17">
                <w:rPr>
                  <w:sz w:val="16"/>
                  <w:szCs w:val="16"/>
                </w:rPr>
                <w:delText>x</w:delText>
              </w:r>
            </w:del>
          </w:p>
        </w:tc>
        <w:tc>
          <w:tcPr>
            <w:tcW w:w="2430" w:type="dxa"/>
            <w:tcBorders>
              <w:top w:val="single" w:sz="6" w:space="0" w:color="000000"/>
              <w:bottom w:val="single" w:sz="6" w:space="0" w:color="000000"/>
            </w:tcBorders>
            <w:shd w:val="clear" w:color="auto" w:fill="auto"/>
          </w:tcPr>
          <w:p w14:paraId="50513D4B" w14:textId="2493ABA1" w:rsidR="00522C5E" w:rsidDel="00007E17" w:rsidRDefault="00522C5E" w:rsidP="00754039">
            <w:pPr>
              <w:jc w:val="center"/>
              <w:rPr>
                <w:del w:id="1360" w:author="Manthripragada, Sravanthi (S.)" w:date="2019-03-29T13:51:00Z"/>
                <w:sz w:val="16"/>
                <w:szCs w:val="16"/>
              </w:rPr>
            </w:pPr>
          </w:p>
        </w:tc>
      </w:tr>
      <w:tr w:rsidR="00522C5E" w:rsidRPr="00641997" w:rsidDel="00007E17" w14:paraId="5640471E" w14:textId="19E2C290" w:rsidTr="00522C5E">
        <w:trPr>
          <w:cantSplit/>
          <w:trHeight w:val="139"/>
          <w:del w:id="1361" w:author="Manthripragada, Sravanthi (S.)" w:date="2019-03-29T13:51:00Z"/>
        </w:trPr>
        <w:tc>
          <w:tcPr>
            <w:tcW w:w="4705" w:type="dxa"/>
            <w:tcBorders>
              <w:right w:val="single" w:sz="6" w:space="0" w:color="auto"/>
            </w:tcBorders>
            <w:shd w:val="pct30" w:color="C0C0C0" w:fill="FFFFFF"/>
          </w:tcPr>
          <w:p w14:paraId="49B73A66" w14:textId="134655EC" w:rsidR="00522C5E" w:rsidRPr="00E90045" w:rsidDel="00007E17" w:rsidRDefault="00522C5E" w:rsidP="00E3027C">
            <w:pPr>
              <w:rPr>
                <w:del w:id="1362" w:author="Manthripragada, Sravanthi (S.)" w:date="2019-03-29T13:50:00Z"/>
              </w:rPr>
            </w:pPr>
            <w:del w:id="1363" w:author="Manthripragada, Sravanthi (S.)" w:date="2019-03-29T13:50:00Z">
              <w:r w:rsidRPr="00E90045" w:rsidDel="00007E17">
                <w:delText>Link Status</w:delText>
              </w:r>
            </w:del>
          </w:p>
          <w:p w14:paraId="15483C51" w14:textId="3BA49850" w:rsidR="00522C5E" w:rsidRPr="001B4465" w:rsidDel="00007E17" w:rsidRDefault="00522C5E" w:rsidP="00E3027C">
            <w:pPr>
              <w:rPr>
                <w:del w:id="1364" w:author="Manthripragada, Sravanthi (S.)" w:date="2019-03-29T13:50:00Z"/>
              </w:rPr>
            </w:pPr>
            <w:del w:id="1365" w:author="Manthripragada, Sravanthi (S.)" w:date="2019-03-29T13:50:00Z">
              <w:r w:rsidDel="00007E17">
                <w:delText>DL</w:delText>
              </w:r>
              <w:r w:rsidRPr="001B4465" w:rsidDel="00007E17">
                <w:delText>_FPD LINK III_LINK_REQ__3.4.3</w:delText>
              </w:r>
              <w:r w:rsidDel="00007E17">
                <w:delText>.1</w:delText>
              </w:r>
            </w:del>
          </w:p>
          <w:p w14:paraId="2E002DBC" w14:textId="421773C3" w:rsidR="00522C5E" w:rsidDel="00007E17" w:rsidRDefault="00522C5E" w:rsidP="00E3027C">
            <w:pPr>
              <w:rPr>
                <w:del w:id="1366" w:author="Manthripragada, Sravanthi (S.)" w:date="2019-03-29T13:51:00Z"/>
                <w:sz w:val="16"/>
                <w:szCs w:val="16"/>
              </w:rPr>
            </w:pPr>
          </w:p>
        </w:tc>
        <w:tc>
          <w:tcPr>
            <w:tcW w:w="2610" w:type="dxa"/>
            <w:tcBorders>
              <w:right w:val="single" w:sz="6" w:space="0" w:color="auto"/>
            </w:tcBorders>
          </w:tcPr>
          <w:p w14:paraId="5F3CF5C9" w14:textId="18C0E5F8" w:rsidR="00522C5E" w:rsidDel="00007E17" w:rsidRDefault="00522C5E" w:rsidP="00754039">
            <w:pPr>
              <w:jc w:val="center"/>
              <w:rPr>
                <w:del w:id="1367" w:author="Manthripragada, Sravanthi (S.)" w:date="2019-03-29T13:51:00Z"/>
                <w:sz w:val="16"/>
                <w:szCs w:val="16"/>
              </w:rPr>
            </w:pPr>
            <w:del w:id="1368" w:author="Manthripragada, Sravanthi (S.)" w:date="2019-03-29T13:50:00Z">
              <w:r w:rsidDel="00007E17">
                <w:rPr>
                  <w:sz w:val="16"/>
                  <w:szCs w:val="16"/>
                </w:rPr>
                <w:delText>x</w:delText>
              </w:r>
            </w:del>
          </w:p>
        </w:tc>
        <w:tc>
          <w:tcPr>
            <w:tcW w:w="2430" w:type="dxa"/>
            <w:tcBorders>
              <w:top w:val="single" w:sz="6" w:space="0" w:color="000000"/>
              <w:bottom w:val="single" w:sz="6" w:space="0" w:color="000000"/>
            </w:tcBorders>
            <w:shd w:val="clear" w:color="auto" w:fill="auto"/>
          </w:tcPr>
          <w:p w14:paraId="70931958" w14:textId="3B4324AD" w:rsidR="00522C5E" w:rsidDel="00007E17" w:rsidRDefault="00522C5E" w:rsidP="00754039">
            <w:pPr>
              <w:jc w:val="center"/>
              <w:rPr>
                <w:del w:id="1369" w:author="Manthripragada, Sravanthi (S.)" w:date="2019-03-29T13:51:00Z"/>
                <w:sz w:val="16"/>
                <w:szCs w:val="16"/>
              </w:rPr>
            </w:pPr>
            <w:del w:id="1370" w:author="Manthripragada, Sravanthi (S.)" w:date="2019-03-29T13:50:00Z">
              <w:r w:rsidDel="00007E17">
                <w:rPr>
                  <w:sz w:val="16"/>
                  <w:szCs w:val="16"/>
                </w:rPr>
                <w:delText>x</w:delText>
              </w:r>
            </w:del>
          </w:p>
        </w:tc>
      </w:tr>
      <w:tr w:rsidR="00522C5E" w:rsidRPr="00641997" w:rsidDel="00007E17" w14:paraId="61CE8B06" w14:textId="6036C391" w:rsidTr="00522C5E">
        <w:trPr>
          <w:cantSplit/>
          <w:trHeight w:val="139"/>
          <w:del w:id="1371" w:author="Manthripragada, Sravanthi (S.)" w:date="2019-03-29T13:51:00Z"/>
        </w:trPr>
        <w:tc>
          <w:tcPr>
            <w:tcW w:w="4705" w:type="dxa"/>
            <w:tcBorders>
              <w:right w:val="single" w:sz="6" w:space="0" w:color="auto"/>
            </w:tcBorders>
            <w:shd w:val="pct30" w:color="C0C0C0" w:fill="FFFFFF"/>
          </w:tcPr>
          <w:p w14:paraId="0CAA6E41" w14:textId="7D548AE7" w:rsidR="00522C5E" w:rsidRPr="00E90045" w:rsidDel="00007E17" w:rsidRDefault="00522C5E" w:rsidP="00E3027C">
            <w:pPr>
              <w:rPr>
                <w:del w:id="1372" w:author="Manthripragada, Sravanthi (S.)" w:date="2019-03-29T13:50:00Z"/>
              </w:rPr>
            </w:pPr>
            <w:del w:id="1373" w:author="Manthripragada, Sravanthi (S.)" w:date="2019-03-29T13:50:00Z">
              <w:r w:rsidRPr="00E90045" w:rsidDel="00007E17">
                <w:delText>Lock Status</w:delText>
              </w:r>
            </w:del>
          </w:p>
          <w:p w14:paraId="49097716" w14:textId="2B4ECD41" w:rsidR="00522C5E" w:rsidRPr="00E90045" w:rsidDel="00007E17" w:rsidRDefault="00522C5E" w:rsidP="00E3027C">
            <w:pPr>
              <w:rPr>
                <w:del w:id="1374" w:author="Manthripragada, Sravanthi (S.)" w:date="2019-03-29T13:51:00Z"/>
              </w:rPr>
            </w:pPr>
            <w:del w:id="1375" w:author="Manthripragada, Sravanthi (S.)" w:date="2019-03-29T13:50:00Z">
              <w:r w:rsidDel="00007E17">
                <w:delText>DL</w:delText>
              </w:r>
              <w:r w:rsidRPr="006B0D89" w:rsidDel="00007E17">
                <w:delText>_FPD LINK III_LINK_REQ__</w:delText>
              </w:r>
              <w:r w:rsidDel="00007E17">
                <w:delText xml:space="preserve">3.4.3.2 </w:delText>
              </w:r>
            </w:del>
          </w:p>
        </w:tc>
        <w:tc>
          <w:tcPr>
            <w:tcW w:w="2610" w:type="dxa"/>
            <w:tcBorders>
              <w:right w:val="single" w:sz="6" w:space="0" w:color="auto"/>
            </w:tcBorders>
          </w:tcPr>
          <w:p w14:paraId="7607E392" w14:textId="09250045" w:rsidR="00522C5E" w:rsidDel="00007E17" w:rsidRDefault="00522C5E" w:rsidP="00754039">
            <w:pPr>
              <w:jc w:val="center"/>
              <w:rPr>
                <w:del w:id="1376"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7EF03FDA" w14:textId="6B881FBF" w:rsidR="00522C5E" w:rsidDel="00007E17" w:rsidRDefault="00522C5E" w:rsidP="00754039">
            <w:pPr>
              <w:jc w:val="center"/>
              <w:rPr>
                <w:del w:id="1377" w:author="Manthripragada, Sravanthi (S.)" w:date="2019-03-29T13:51:00Z"/>
                <w:sz w:val="16"/>
                <w:szCs w:val="16"/>
              </w:rPr>
            </w:pPr>
            <w:del w:id="1378" w:author="Manthripragada, Sravanthi (S.)" w:date="2019-03-29T13:50:00Z">
              <w:r w:rsidDel="00007E17">
                <w:rPr>
                  <w:sz w:val="16"/>
                  <w:szCs w:val="16"/>
                </w:rPr>
                <w:delText>x</w:delText>
              </w:r>
            </w:del>
          </w:p>
        </w:tc>
      </w:tr>
      <w:tr w:rsidR="00522C5E" w:rsidRPr="00641997" w:rsidDel="00007E17" w14:paraId="63D458A9" w14:textId="53DE126A" w:rsidTr="00522C5E">
        <w:trPr>
          <w:cantSplit/>
          <w:trHeight w:val="139"/>
          <w:del w:id="1379" w:author="Manthripragada, Sravanthi (S.)" w:date="2019-03-29T13:51:00Z"/>
        </w:trPr>
        <w:tc>
          <w:tcPr>
            <w:tcW w:w="4705" w:type="dxa"/>
            <w:tcBorders>
              <w:right w:val="single" w:sz="6" w:space="0" w:color="auto"/>
            </w:tcBorders>
            <w:shd w:val="pct30" w:color="C0C0C0" w:fill="FFFFFF"/>
          </w:tcPr>
          <w:p w14:paraId="2CD5D6E5" w14:textId="13FA7E44" w:rsidR="00522C5E" w:rsidRPr="00E90045" w:rsidDel="00007E17" w:rsidRDefault="00522C5E" w:rsidP="00E3027C">
            <w:pPr>
              <w:rPr>
                <w:del w:id="1380" w:author="Manthripragada, Sravanthi (S.)" w:date="2019-03-29T13:50:00Z"/>
              </w:rPr>
            </w:pPr>
            <w:del w:id="1381" w:author="Manthripragada, Sravanthi (S.)" w:date="2019-03-29T13:50:00Z">
              <w:r w:rsidRPr="00E90045" w:rsidDel="00007E17">
                <w:delText>Unexpected Reset</w:delText>
              </w:r>
            </w:del>
          </w:p>
          <w:p w14:paraId="638FC655" w14:textId="2FF98225" w:rsidR="00522C5E" w:rsidRPr="00E90045" w:rsidDel="00007E17" w:rsidRDefault="00522C5E" w:rsidP="00E3027C">
            <w:pPr>
              <w:rPr>
                <w:del w:id="1382" w:author="Manthripragada, Sravanthi (S.)" w:date="2019-03-29T13:51:00Z"/>
              </w:rPr>
            </w:pPr>
            <w:del w:id="1383" w:author="Manthripragada, Sravanthi (S.)" w:date="2019-03-29T13:50:00Z">
              <w:r w:rsidDel="00007E17">
                <w:delText>DL</w:delText>
              </w:r>
              <w:r w:rsidRPr="006B0D89" w:rsidDel="00007E17">
                <w:delText>_FPD LINK III_LINK_REQ__</w:delText>
              </w:r>
              <w:r w:rsidDel="00007E17">
                <w:delText xml:space="preserve">3.4.3.3 </w:delText>
              </w:r>
            </w:del>
          </w:p>
        </w:tc>
        <w:tc>
          <w:tcPr>
            <w:tcW w:w="2610" w:type="dxa"/>
            <w:tcBorders>
              <w:right w:val="single" w:sz="6" w:space="0" w:color="auto"/>
            </w:tcBorders>
          </w:tcPr>
          <w:p w14:paraId="4E0FB2C0" w14:textId="12029192" w:rsidR="00522C5E" w:rsidDel="00007E17" w:rsidRDefault="00522C5E" w:rsidP="00754039">
            <w:pPr>
              <w:jc w:val="center"/>
              <w:rPr>
                <w:del w:id="1384"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592B0E67" w14:textId="07975680" w:rsidR="00522C5E" w:rsidRPr="00114C4B" w:rsidDel="00007E17" w:rsidRDefault="00522C5E" w:rsidP="00754039">
            <w:pPr>
              <w:jc w:val="center"/>
              <w:rPr>
                <w:del w:id="1385" w:author="Manthripragada, Sravanthi (S.)" w:date="2019-03-29T13:51:00Z"/>
                <w:sz w:val="16"/>
                <w:szCs w:val="16"/>
                <w:highlight w:val="yellow"/>
              </w:rPr>
            </w:pPr>
            <w:del w:id="1386" w:author="Manthripragada, Sravanthi (S.)" w:date="2019-03-29T13:50:00Z">
              <w:r w:rsidRPr="006E155E" w:rsidDel="00007E17">
                <w:rPr>
                  <w:sz w:val="16"/>
                  <w:szCs w:val="16"/>
                </w:rPr>
                <w:delText>x</w:delText>
              </w:r>
            </w:del>
          </w:p>
        </w:tc>
      </w:tr>
      <w:tr w:rsidR="00522C5E" w:rsidRPr="00641997" w:rsidDel="00007E17" w14:paraId="1FFC3E85" w14:textId="3411BA16" w:rsidTr="00522C5E">
        <w:trPr>
          <w:cantSplit/>
          <w:trHeight w:val="139"/>
          <w:del w:id="1387" w:author="Manthripragada, Sravanthi (S.)" w:date="2019-03-29T13:51:00Z"/>
        </w:trPr>
        <w:tc>
          <w:tcPr>
            <w:tcW w:w="4705" w:type="dxa"/>
            <w:tcBorders>
              <w:right w:val="single" w:sz="6" w:space="0" w:color="auto"/>
            </w:tcBorders>
            <w:shd w:val="pct30" w:color="C0C0C0" w:fill="FFFFFF"/>
          </w:tcPr>
          <w:p w14:paraId="74BD3FB3" w14:textId="41982433" w:rsidR="00522C5E" w:rsidRPr="00E90045" w:rsidDel="00007E17" w:rsidRDefault="00522C5E" w:rsidP="00E3027C">
            <w:pPr>
              <w:rPr>
                <w:del w:id="1388" w:author="Manthripragada, Sravanthi (S.)" w:date="2019-03-29T13:50:00Z"/>
              </w:rPr>
            </w:pPr>
            <w:del w:id="1389" w:author="Manthripragada, Sravanthi (S.)" w:date="2019-03-29T13:50:00Z">
              <w:r w:rsidRPr="00E90045" w:rsidDel="00007E17">
                <w:delText>Peripheral device reset request</w:delText>
              </w:r>
            </w:del>
          </w:p>
          <w:p w14:paraId="22FD5EBA" w14:textId="097542E7" w:rsidR="00522C5E" w:rsidRPr="00E90045" w:rsidDel="00007E17" w:rsidRDefault="00522C5E" w:rsidP="00E3027C">
            <w:pPr>
              <w:rPr>
                <w:del w:id="1390" w:author="Manthripragada, Sravanthi (S.)" w:date="2019-03-29T13:51:00Z"/>
              </w:rPr>
            </w:pPr>
            <w:del w:id="1391" w:author="Manthripragada, Sravanthi (S.)" w:date="2019-03-29T13:50:00Z">
              <w:r w:rsidDel="00007E17">
                <w:delText>DL</w:delText>
              </w:r>
              <w:r w:rsidRPr="006B0D89" w:rsidDel="00007E17">
                <w:delText>_FPD LINK III_LINK_REQ__</w:delText>
              </w:r>
              <w:r w:rsidDel="00007E17">
                <w:delText>3.4.3.4</w:delText>
              </w:r>
            </w:del>
          </w:p>
        </w:tc>
        <w:tc>
          <w:tcPr>
            <w:tcW w:w="2610" w:type="dxa"/>
            <w:tcBorders>
              <w:right w:val="single" w:sz="6" w:space="0" w:color="auto"/>
            </w:tcBorders>
          </w:tcPr>
          <w:p w14:paraId="28B64A3D" w14:textId="72945BF3" w:rsidR="00522C5E" w:rsidDel="00007E17" w:rsidRDefault="00522C5E" w:rsidP="00754039">
            <w:pPr>
              <w:jc w:val="center"/>
              <w:rPr>
                <w:del w:id="1392"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75B4465C" w14:textId="409876C8" w:rsidR="00522C5E" w:rsidDel="00007E17" w:rsidRDefault="00522C5E" w:rsidP="00754039">
            <w:pPr>
              <w:jc w:val="center"/>
              <w:rPr>
                <w:del w:id="1393" w:author="Manthripragada, Sravanthi (S.)" w:date="2019-03-29T13:51:00Z"/>
                <w:sz w:val="16"/>
                <w:szCs w:val="16"/>
              </w:rPr>
            </w:pPr>
            <w:del w:id="1394" w:author="Manthripragada, Sravanthi (S.)" w:date="2019-03-29T13:50:00Z">
              <w:r w:rsidDel="00007E17">
                <w:rPr>
                  <w:sz w:val="16"/>
                  <w:szCs w:val="16"/>
                </w:rPr>
                <w:delText>x</w:delText>
              </w:r>
            </w:del>
          </w:p>
        </w:tc>
      </w:tr>
      <w:tr w:rsidR="00522C5E" w:rsidRPr="00641997" w:rsidDel="00007E17" w14:paraId="2257CDD9" w14:textId="48942E9D" w:rsidTr="00522C5E">
        <w:trPr>
          <w:cantSplit/>
          <w:trHeight w:val="139"/>
          <w:del w:id="1395" w:author="Manthripragada, Sravanthi (S.)" w:date="2019-03-29T13:51:00Z"/>
        </w:trPr>
        <w:tc>
          <w:tcPr>
            <w:tcW w:w="4705" w:type="dxa"/>
            <w:tcBorders>
              <w:right w:val="single" w:sz="6" w:space="0" w:color="auto"/>
            </w:tcBorders>
            <w:shd w:val="pct30" w:color="C0C0C0" w:fill="FFFFFF"/>
          </w:tcPr>
          <w:p w14:paraId="25024083" w14:textId="1A21AB68" w:rsidR="00522C5E" w:rsidRPr="00E90045" w:rsidDel="00007E17" w:rsidRDefault="00522C5E" w:rsidP="00E3027C">
            <w:pPr>
              <w:rPr>
                <w:del w:id="1396" w:author="Manthripragada, Sravanthi (S.)" w:date="2019-03-29T13:50:00Z"/>
              </w:rPr>
            </w:pPr>
            <w:del w:id="1397" w:author="Manthripragada, Sravanthi (S.)" w:date="2019-03-29T13:50:00Z">
              <w:r w:rsidRPr="00E90045" w:rsidDel="00007E17">
                <w:delText xml:space="preserve">Loss of communication  </w:delText>
              </w:r>
            </w:del>
          </w:p>
          <w:p w14:paraId="6271AC5E" w14:textId="3666130D" w:rsidR="00522C5E" w:rsidRPr="004B303E" w:rsidDel="00007E17" w:rsidRDefault="00522C5E" w:rsidP="00E3027C">
            <w:pPr>
              <w:rPr>
                <w:del w:id="1398" w:author="Manthripragada, Sravanthi (S.)" w:date="2019-03-29T13:50:00Z"/>
              </w:rPr>
            </w:pPr>
            <w:del w:id="1399" w:author="Manthripragada, Sravanthi (S.)" w:date="2019-03-29T13:50:00Z">
              <w:r w:rsidDel="00007E17">
                <w:delText>DL</w:delText>
              </w:r>
              <w:r w:rsidRPr="006B0D89" w:rsidDel="00007E17">
                <w:delText>_FPD LINK III_LINK_REQ__</w:delText>
              </w:r>
              <w:r w:rsidDel="00007E17">
                <w:delText xml:space="preserve">3.4.3.5 </w:delText>
              </w:r>
            </w:del>
          </w:p>
          <w:p w14:paraId="5924D499" w14:textId="271CB942" w:rsidR="00522C5E" w:rsidRPr="00087AFC" w:rsidDel="00007E17" w:rsidRDefault="00522C5E" w:rsidP="00E3027C">
            <w:pPr>
              <w:rPr>
                <w:del w:id="1400" w:author="Manthripragada, Sravanthi (S.)" w:date="2019-03-29T13:51:00Z"/>
              </w:rPr>
            </w:pPr>
          </w:p>
        </w:tc>
        <w:tc>
          <w:tcPr>
            <w:tcW w:w="2610" w:type="dxa"/>
            <w:tcBorders>
              <w:right w:val="single" w:sz="6" w:space="0" w:color="auto"/>
            </w:tcBorders>
          </w:tcPr>
          <w:p w14:paraId="20B0246F" w14:textId="13FBD599" w:rsidR="00522C5E" w:rsidDel="00007E17" w:rsidRDefault="00522C5E" w:rsidP="00754039">
            <w:pPr>
              <w:jc w:val="center"/>
              <w:rPr>
                <w:del w:id="1401"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64A17D7B" w14:textId="3F3E0009" w:rsidR="00522C5E" w:rsidDel="00007E17" w:rsidRDefault="00522C5E" w:rsidP="00754039">
            <w:pPr>
              <w:jc w:val="center"/>
              <w:rPr>
                <w:del w:id="1402" w:author="Manthripragada, Sravanthi (S.)" w:date="2019-03-29T13:51:00Z"/>
                <w:sz w:val="16"/>
                <w:szCs w:val="16"/>
              </w:rPr>
            </w:pPr>
            <w:del w:id="1403" w:author="Manthripragada, Sravanthi (S.)" w:date="2019-03-29T13:50:00Z">
              <w:r w:rsidDel="00007E17">
                <w:rPr>
                  <w:sz w:val="16"/>
                  <w:szCs w:val="16"/>
                </w:rPr>
                <w:delText>x</w:delText>
              </w:r>
            </w:del>
          </w:p>
        </w:tc>
      </w:tr>
      <w:tr w:rsidR="00522C5E" w:rsidRPr="00641997" w:rsidDel="00007E17" w14:paraId="678B7659" w14:textId="05B2B24B" w:rsidTr="00522C5E">
        <w:trPr>
          <w:cantSplit/>
          <w:trHeight w:val="139"/>
          <w:del w:id="1404" w:author="Manthripragada, Sravanthi (S.)" w:date="2019-03-29T13:51:00Z"/>
        </w:trPr>
        <w:tc>
          <w:tcPr>
            <w:tcW w:w="4705" w:type="dxa"/>
            <w:tcBorders>
              <w:right w:val="single" w:sz="6" w:space="0" w:color="auto"/>
            </w:tcBorders>
            <w:shd w:val="pct30" w:color="C0C0C0" w:fill="FFFFFF"/>
          </w:tcPr>
          <w:p w14:paraId="6AD9D5EC" w14:textId="76C5CBA9" w:rsidR="00522C5E" w:rsidRPr="00641997" w:rsidDel="00007E17" w:rsidRDefault="00522C5E" w:rsidP="00E3027C">
            <w:pPr>
              <w:rPr>
                <w:del w:id="1405" w:author="Manthripragada, Sravanthi (S.)" w:date="2019-03-29T13:50:00Z"/>
              </w:rPr>
            </w:pPr>
            <w:del w:id="1406" w:author="Manthripragada, Sravanthi (S.)" w:date="2019-03-29T13:50:00Z">
              <w:r w:rsidRPr="00AC75E2" w:rsidDel="00007E17">
                <w:delText xml:space="preserve">Remote Node Initialization </w:delText>
              </w:r>
            </w:del>
          </w:p>
          <w:p w14:paraId="41F0BAE4" w14:textId="6A32806A" w:rsidR="00522C5E" w:rsidDel="00007E17" w:rsidRDefault="00522C5E" w:rsidP="00E3027C">
            <w:pPr>
              <w:rPr>
                <w:del w:id="1407" w:author="Manthripragada, Sravanthi (S.)" w:date="2019-03-29T13:50:00Z"/>
              </w:rPr>
            </w:pPr>
            <w:del w:id="1408"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3.5.1.1</w:delText>
              </w:r>
            </w:del>
          </w:p>
          <w:p w14:paraId="40F46D74" w14:textId="77CD129A" w:rsidR="00522C5E" w:rsidRPr="00087AFC" w:rsidDel="00007E17" w:rsidRDefault="00522C5E" w:rsidP="00E3027C">
            <w:pPr>
              <w:rPr>
                <w:del w:id="1409" w:author="Manthripragada, Sravanthi (S.)" w:date="2019-03-29T13:51:00Z"/>
              </w:rPr>
            </w:pPr>
          </w:p>
        </w:tc>
        <w:tc>
          <w:tcPr>
            <w:tcW w:w="2610" w:type="dxa"/>
            <w:tcBorders>
              <w:right w:val="single" w:sz="6" w:space="0" w:color="auto"/>
            </w:tcBorders>
          </w:tcPr>
          <w:p w14:paraId="3A524759" w14:textId="114F886C" w:rsidR="00522C5E" w:rsidDel="00007E17" w:rsidRDefault="00522C5E" w:rsidP="00754039">
            <w:pPr>
              <w:jc w:val="center"/>
              <w:rPr>
                <w:del w:id="1410"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55743E6B" w14:textId="33314F0F" w:rsidR="00522C5E" w:rsidDel="00007E17" w:rsidRDefault="00522C5E" w:rsidP="00754039">
            <w:pPr>
              <w:jc w:val="center"/>
              <w:rPr>
                <w:del w:id="1411" w:author="Manthripragada, Sravanthi (S.)" w:date="2019-03-29T13:51:00Z"/>
                <w:sz w:val="16"/>
                <w:szCs w:val="16"/>
              </w:rPr>
            </w:pPr>
            <w:del w:id="1412" w:author="Manthripragada, Sravanthi (S.)" w:date="2019-03-29T13:50:00Z">
              <w:r w:rsidDel="00007E17">
                <w:rPr>
                  <w:sz w:val="16"/>
                  <w:szCs w:val="16"/>
                </w:rPr>
                <w:delText>x</w:delText>
              </w:r>
            </w:del>
          </w:p>
        </w:tc>
      </w:tr>
      <w:tr w:rsidR="00522C5E" w:rsidRPr="00641997" w:rsidDel="00007E17" w14:paraId="34C79878" w14:textId="59BAF012" w:rsidTr="00522C5E">
        <w:trPr>
          <w:cantSplit/>
          <w:trHeight w:val="139"/>
          <w:del w:id="1413" w:author="Manthripragada, Sravanthi (S.)" w:date="2019-03-29T13:51:00Z"/>
        </w:trPr>
        <w:tc>
          <w:tcPr>
            <w:tcW w:w="4705" w:type="dxa"/>
            <w:tcBorders>
              <w:right w:val="single" w:sz="6" w:space="0" w:color="auto"/>
            </w:tcBorders>
            <w:shd w:val="pct30" w:color="C0C0C0" w:fill="FFFFFF"/>
          </w:tcPr>
          <w:p w14:paraId="5C09C5F2" w14:textId="557359A0" w:rsidR="00522C5E" w:rsidRPr="00641997" w:rsidDel="00007E17" w:rsidRDefault="00522C5E" w:rsidP="00E3027C">
            <w:pPr>
              <w:rPr>
                <w:del w:id="1414" w:author="Manthripragada, Sravanthi (S.)" w:date="2019-03-29T13:50:00Z"/>
              </w:rPr>
            </w:pPr>
            <w:del w:id="1415" w:author="Manthripragada, Sravanthi (S.)" w:date="2019-03-29T13:50:00Z">
              <w:r w:rsidRPr="00AB025B" w:rsidDel="00007E17">
                <w:delText>Remote Node Status</w:delText>
              </w:r>
              <w:r w:rsidDel="00007E17">
                <w:delText xml:space="preserve"> </w:delText>
              </w:r>
            </w:del>
          </w:p>
          <w:p w14:paraId="77458616" w14:textId="336E916F" w:rsidR="00522C5E" w:rsidRPr="00DC04B7" w:rsidDel="00007E17" w:rsidRDefault="00522C5E" w:rsidP="00E3027C">
            <w:pPr>
              <w:rPr>
                <w:del w:id="1416" w:author="Manthripragada, Sravanthi (S.)" w:date="2019-03-29T13:51:00Z"/>
              </w:rPr>
            </w:pPr>
            <w:del w:id="1417"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3.5.2.1</w:delText>
              </w:r>
            </w:del>
          </w:p>
        </w:tc>
        <w:tc>
          <w:tcPr>
            <w:tcW w:w="2610" w:type="dxa"/>
            <w:tcBorders>
              <w:right w:val="single" w:sz="6" w:space="0" w:color="auto"/>
            </w:tcBorders>
          </w:tcPr>
          <w:p w14:paraId="4D1455C6" w14:textId="33CE0CEB" w:rsidR="00522C5E" w:rsidDel="00007E17" w:rsidRDefault="00522C5E" w:rsidP="00754039">
            <w:pPr>
              <w:jc w:val="center"/>
              <w:rPr>
                <w:del w:id="1418"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3AD91356" w14:textId="02D252B1" w:rsidR="00522C5E" w:rsidDel="00007E17" w:rsidRDefault="00522C5E" w:rsidP="00754039">
            <w:pPr>
              <w:jc w:val="center"/>
              <w:rPr>
                <w:del w:id="1419" w:author="Manthripragada, Sravanthi (S.)" w:date="2019-03-29T13:51:00Z"/>
                <w:sz w:val="16"/>
                <w:szCs w:val="16"/>
              </w:rPr>
            </w:pPr>
            <w:del w:id="1420" w:author="Manthripragada, Sravanthi (S.)" w:date="2019-03-29T13:50:00Z">
              <w:r w:rsidDel="00007E17">
                <w:rPr>
                  <w:sz w:val="16"/>
                  <w:szCs w:val="16"/>
                </w:rPr>
                <w:delText>x</w:delText>
              </w:r>
            </w:del>
          </w:p>
        </w:tc>
      </w:tr>
      <w:tr w:rsidR="00522C5E" w:rsidRPr="00641997" w:rsidDel="00007E17" w14:paraId="4012FA7C" w14:textId="141E0F6D" w:rsidTr="00522C5E">
        <w:trPr>
          <w:cantSplit/>
          <w:trHeight w:val="139"/>
          <w:del w:id="1421" w:author="Manthripragada, Sravanthi (S.)" w:date="2019-03-29T13:51:00Z"/>
        </w:trPr>
        <w:tc>
          <w:tcPr>
            <w:tcW w:w="4705" w:type="dxa"/>
            <w:tcBorders>
              <w:right w:val="single" w:sz="6" w:space="0" w:color="auto"/>
            </w:tcBorders>
            <w:shd w:val="pct30" w:color="C0C0C0" w:fill="FFFFFF"/>
          </w:tcPr>
          <w:p w14:paraId="24D58C63" w14:textId="0F9B313F" w:rsidR="00522C5E" w:rsidRPr="00E90045" w:rsidDel="00007E17" w:rsidRDefault="00522C5E" w:rsidP="00E3027C">
            <w:pPr>
              <w:rPr>
                <w:del w:id="1422" w:author="Manthripragada, Sravanthi (S.)" w:date="2019-03-29T13:50:00Z"/>
              </w:rPr>
            </w:pPr>
            <w:del w:id="1423" w:author="Manthripragada, Sravanthi (S.)" w:date="2019-03-29T13:50:00Z">
              <w:r w:rsidRPr="00E90045" w:rsidDel="00007E17">
                <w:delText xml:space="preserve">Peripherals error reporting </w:delText>
              </w:r>
            </w:del>
          </w:p>
          <w:p w14:paraId="53C4FBDA" w14:textId="7398BCFA" w:rsidR="00522C5E" w:rsidRPr="00DC04B7" w:rsidDel="00007E17" w:rsidRDefault="00522C5E" w:rsidP="00E3027C">
            <w:pPr>
              <w:rPr>
                <w:del w:id="1424" w:author="Manthripragada, Sravanthi (S.)" w:date="2019-03-29T13:51:00Z"/>
              </w:rPr>
            </w:pPr>
            <w:del w:id="1425"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3.5.2.2</w:delText>
              </w:r>
            </w:del>
          </w:p>
        </w:tc>
        <w:tc>
          <w:tcPr>
            <w:tcW w:w="2610" w:type="dxa"/>
            <w:tcBorders>
              <w:right w:val="single" w:sz="6" w:space="0" w:color="auto"/>
            </w:tcBorders>
          </w:tcPr>
          <w:p w14:paraId="37B1A7E3" w14:textId="4596BCE1" w:rsidR="00522C5E" w:rsidDel="00007E17" w:rsidRDefault="00522C5E" w:rsidP="00754039">
            <w:pPr>
              <w:jc w:val="center"/>
              <w:rPr>
                <w:del w:id="1426"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693F6502" w14:textId="42D8D988" w:rsidR="00522C5E" w:rsidDel="00007E17" w:rsidRDefault="00E17177" w:rsidP="00754039">
            <w:pPr>
              <w:jc w:val="center"/>
              <w:rPr>
                <w:del w:id="1427" w:author="Manthripragada, Sravanthi (S.)" w:date="2019-03-29T13:51:00Z"/>
                <w:sz w:val="16"/>
                <w:szCs w:val="16"/>
              </w:rPr>
            </w:pPr>
            <w:del w:id="1428" w:author="Manthripragada, Sravanthi (S.)" w:date="2019-03-29T13:50:00Z">
              <w:r w:rsidDel="00007E17">
                <w:rPr>
                  <w:sz w:val="16"/>
                  <w:szCs w:val="16"/>
                </w:rPr>
                <w:delText>x</w:delText>
              </w:r>
            </w:del>
          </w:p>
        </w:tc>
      </w:tr>
      <w:tr w:rsidR="00522C5E" w:rsidRPr="00641997" w:rsidDel="00007E17" w14:paraId="6D717833" w14:textId="6BDFAA25" w:rsidTr="00522C5E">
        <w:trPr>
          <w:cantSplit/>
          <w:trHeight w:val="139"/>
          <w:del w:id="1429" w:author="Manthripragada, Sravanthi (S.)" w:date="2019-03-29T13:51:00Z"/>
        </w:trPr>
        <w:tc>
          <w:tcPr>
            <w:tcW w:w="4705" w:type="dxa"/>
            <w:tcBorders>
              <w:right w:val="single" w:sz="6" w:space="0" w:color="auto"/>
            </w:tcBorders>
            <w:shd w:val="pct30" w:color="C0C0C0" w:fill="FFFFFF"/>
          </w:tcPr>
          <w:p w14:paraId="536C737F" w14:textId="2C9C13A6" w:rsidR="00522C5E" w:rsidDel="00007E17" w:rsidRDefault="00522C5E" w:rsidP="00E3027C">
            <w:pPr>
              <w:rPr>
                <w:del w:id="1430" w:author="Manthripragada, Sravanthi (S.)" w:date="2019-03-29T13:50:00Z"/>
              </w:rPr>
            </w:pPr>
            <w:del w:id="1431" w:author="Manthripragada, Sravanthi (S.)" w:date="2019-03-29T13:50:00Z">
              <w:r w:rsidRPr="00AB025B" w:rsidDel="00007E17">
                <w:delText xml:space="preserve">Remote Node </w:delText>
              </w:r>
              <w:r w:rsidRPr="00641997" w:rsidDel="00007E17">
                <w:delText xml:space="preserve">Error </w:delText>
              </w:r>
              <w:r w:rsidDel="00007E17">
                <w:delText xml:space="preserve">recovery </w:delText>
              </w:r>
            </w:del>
          </w:p>
          <w:p w14:paraId="4B44EEED" w14:textId="604273FB" w:rsidR="00522C5E" w:rsidRPr="00E90045" w:rsidDel="00007E17" w:rsidRDefault="00522C5E" w:rsidP="00E3027C">
            <w:pPr>
              <w:rPr>
                <w:del w:id="1432" w:author="Manthripragada, Sravanthi (S.)" w:date="2019-03-29T13:51:00Z"/>
              </w:rPr>
            </w:pPr>
            <w:del w:id="1433" w:author="Manthripragada, Sravanthi (S.)" w:date="2019-03-29T13:50:00Z">
              <w:r w:rsidDel="00007E17">
                <w:delText>DL</w:delText>
              </w:r>
              <w:r w:rsidRPr="00641997" w:rsidDel="00007E17">
                <w:delText>_</w:delText>
              </w:r>
              <w:r w:rsidDel="00007E17">
                <w:delText>FPD LINK III</w:delText>
              </w:r>
              <w:r w:rsidRPr="00641997" w:rsidDel="00007E17">
                <w:delText>_LINK_REQ__</w:delText>
              </w:r>
              <w:r w:rsidDel="00007E17">
                <w:delText>3.5.3.1</w:delText>
              </w:r>
            </w:del>
          </w:p>
        </w:tc>
        <w:tc>
          <w:tcPr>
            <w:tcW w:w="2610" w:type="dxa"/>
            <w:tcBorders>
              <w:right w:val="single" w:sz="6" w:space="0" w:color="auto"/>
            </w:tcBorders>
          </w:tcPr>
          <w:p w14:paraId="3934668C" w14:textId="7068448A" w:rsidR="00522C5E" w:rsidDel="00007E17" w:rsidRDefault="00522C5E" w:rsidP="00754039">
            <w:pPr>
              <w:jc w:val="center"/>
              <w:rPr>
                <w:del w:id="1434"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30D16DE3" w14:textId="6B1A5299" w:rsidR="00522C5E" w:rsidDel="00007E17" w:rsidRDefault="00E17177" w:rsidP="00754039">
            <w:pPr>
              <w:jc w:val="center"/>
              <w:rPr>
                <w:del w:id="1435" w:author="Manthripragada, Sravanthi (S.)" w:date="2019-03-29T13:51:00Z"/>
                <w:sz w:val="16"/>
                <w:szCs w:val="16"/>
              </w:rPr>
            </w:pPr>
            <w:del w:id="1436" w:author="Manthripragada, Sravanthi (S.)" w:date="2019-03-29T13:50:00Z">
              <w:r w:rsidDel="00007E17">
                <w:rPr>
                  <w:sz w:val="16"/>
                  <w:szCs w:val="16"/>
                </w:rPr>
                <w:delText>x</w:delText>
              </w:r>
            </w:del>
          </w:p>
        </w:tc>
      </w:tr>
      <w:tr w:rsidR="00522C5E" w:rsidRPr="00641997" w:rsidDel="00007E17" w14:paraId="0760DB7D" w14:textId="25C7B59B" w:rsidTr="00522C5E">
        <w:trPr>
          <w:cantSplit/>
          <w:trHeight w:val="353"/>
          <w:del w:id="1437" w:author="Manthripragada, Sravanthi (S.)" w:date="2019-03-29T13:51:00Z"/>
        </w:trPr>
        <w:tc>
          <w:tcPr>
            <w:tcW w:w="4705" w:type="dxa"/>
            <w:tcBorders>
              <w:right w:val="single" w:sz="6" w:space="0" w:color="auto"/>
            </w:tcBorders>
            <w:shd w:val="pct30" w:color="C0C0C0" w:fill="FFFFFF"/>
          </w:tcPr>
          <w:p w14:paraId="29497955" w14:textId="7E8F434D" w:rsidR="00522C5E" w:rsidDel="00007E17" w:rsidRDefault="00522C5E" w:rsidP="00E3027C">
            <w:pPr>
              <w:rPr>
                <w:del w:id="1438" w:author="Manthripragada, Sravanthi (S.)" w:date="2019-03-29T13:51:00Z"/>
                <w:sz w:val="16"/>
                <w:szCs w:val="16"/>
              </w:rPr>
            </w:pPr>
          </w:p>
        </w:tc>
        <w:tc>
          <w:tcPr>
            <w:tcW w:w="2610" w:type="dxa"/>
            <w:tcBorders>
              <w:right w:val="single" w:sz="6" w:space="0" w:color="auto"/>
            </w:tcBorders>
          </w:tcPr>
          <w:p w14:paraId="2DD43981" w14:textId="5915D689" w:rsidR="00522C5E" w:rsidDel="00007E17" w:rsidRDefault="00522C5E" w:rsidP="00754039">
            <w:pPr>
              <w:jc w:val="center"/>
              <w:rPr>
                <w:del w:id="1439" w:author="Manthripragada, Sravanthi (S.)" w:date="2019-03-29T13:51:00Z"/>
                <w:sz w:val="16"/>
                <w:szCs w:val="16"/>
              </w:rPr>
            </w:pPr>
          </w:p>
        </w:tc>
        <w:tc>
          <w:tcPr>
            <w:tcW w:w="2430" w:type="dxa"/>
            <w:tcBorders>
              <w:top w:val="single" w:sz="6" w:space="0" w:color="000000"/>
              <w:bottom w:val="single" w:sz="6" w:space="0" w:color="000000"/>
            </w:tcBorders>
            <w:shd w:val="clear" w:color="auto" w:fill="auto"/>
          </w:tcPr>
          <w:p w14:paraId="69128AB9" w14:textId="35D41F76" w:rsidR="00522C5E" w:rsidDel="00007E17" w:rsidRDefault="00522C5E" w:rsidP="00754039">
            <w:pPr>
              <w:jc w:val="center"/>
              <w:rPr>
                <w:del w:id="1440" w:author="Manthripragada, Sravanthi (S.)" w:date="2019-03-29T13:51:00Z"/>
                <w:sz w:val="16"/>
                <w:szCs w:val="16"/>
              </w:rPr>
            </w:pPr>
          </w:p>
        </w:tc>
      </w:tr>
    </w:tbl>
    <w:p w14:paraId="479544ED" w14:textId="567811DA" w:rsidR="00F27529" w:rsidRPr="00986234" w:rsidRDefault="00007E17">
      <w:pPr>
        <w:rPr>
          <w:rFonts w:ascii="Arial" w:hAnsi="Arial" w:cs="Arial"/>
          <w:color w:val="000000"/>
        </w:rPr>
        <w:pPrChange w:id="1441" w:author="Manthripragada, Sravanthi (S.)" w:date="2019-03-29T13:51:00Z">
          <w:pPr>
            <w:jc w:val="center"/>
          </w:pPr>
        </w:pPrChange>
      </w:pPr>
      <w:bookmarkStart w:id="1442" w:name="_Toc93481976"/>
      <w:ins w:id="1443" w:author="Manthripragada, Sravanthi (S.)" w:date="2019-03-29T13:51:00Z">
        <w:r>
          <w:t xml:space="preserve">                                                                          </w:t>
        </w:r>
      </w:ins>
      <w:del w:id="1444" w:author="Manthripragada, Sravanthi (S.)" w:date="2019-03-29T13:51:00Z">
        <w:r w:rsidR="005D0490" w:rsidRPr="00641997" w:rsidDel="00007E17">
          <w:br w:type="textWrapping" w:clear="all"/>
        </w:r>
      </w:del>
      <w:moveFromRangeStart w:id="1445" w:author="Manthripragada, Sravanthi (S.)" w:date="2019-03-29T13:51:00Z" w:name="move4759904"/>
      <w:moveFrom w:id="1446" w:author="Manthripragada, Sravanthi (S.)" w:date="2019-03-29T13:51:00Z">
        <w:r w:rsidR="009437DE" w:rsidRPr="00986234" w:rsidDel="00007E17">
          <w:rPr>
            <w:rFonts w:ascii="Arial" w:hAnsi="Arial" w:cs="Arial"/>
          </w:rPr>
          <w:t xml:space="preserve">Table </w:t>
        </w:r>
        <w:r w:rsidR="00986234" w:rsidRPr="00986234" w:rsidDel="00007E17">
          <w:rPr>
            <w:rFonts w:ascii="Arial" w:hAnsi="Arial" w:cs="Arial"/>
            <w:lang w:val="en-GB"/>
          </w:rPr>
          <w:t>10</w:t>
        </w:r>
        <w:r w:rsidR="007529F0" w:rsidRPr="00986234" w:rsidDel="00007E17">
          <w:rPr>
            <w:rFonts w:ascii="Arial" w:hAnsi="Arial" w:cs="Arial"/>
          </w:rPr>
          <w:t>: Traceability Matrix</w:t>
        </w:r>
      </w:moveFrom>
      <w:bookmarkEnd w:id="1442"/>
      <w:moveFromRangeEnd w:id="1445"/>
    </w:p>
    <w:p w14:paraId="44821C94" w14:textId="77777777" w:rsidR="009073A4" w:rsidRPr="00641997" w:rsidRDefault="009073A4" w:rsidP="00C6504B">
      <w:pPr>
        <w:pStyle w:val="IndentBullet"/>
        <w:numPr>
          <w:ilvl w:val="0"/>
          <w:numId w:val="0"/>
        </w:numPr>
        <w:rPr>
          <w:rFonts w:ascii="Arial" w:hAnsi="Arial" w:cs="Arial"/>
          <w:color w:val="000000"/>
        </w:rPr>
      </w:pPr>
    </w:p>
    <w:p w14:paraId="4E8F237F" w14:textId="77777777" w:rsidR="00B06793" w:rsidRPr="00641997" w:rsidRDefault="00C6504B" w:rsidP="00986234">
      <w:pPr>
        <w:pStyle w:val="Heading1"/>
      </w:pPr>
      <w:r w:rsidRPr="00641997">
        <w:br w:type="page"/>
      </w:r>
      <w:bookmarkStart w:id="1447" w:name="_Toc384895994"/>
      <w:bookmarkStart w:id="1448" w:name="_Toc4766214"/>
      <w:r w:rsidR="00422CCA" w:rsidRPr="00641997">
        <w:t>A</w:t>
      </w:r>
      <w:r w:rsidR="00653842" w:rsidRPr="00641997">
        <w:t>ppendixes</w:t>
      </w:r>
      <w:bookmarkEnd w:id="1447"/>
      <w:bookmarkEnd w:id="1448"/>
    </w:p>
    <w:p w14:paraId="3D88E707" w14:textId="52FDF604" w:rsidR="00F8409A" w:rsidRPr="00641997" w:rsidRDefault="003438F4" w:rsidP="00F8180B">
      <w:pPr>
        <w:pStyle w:val="Heading2"/>
        <w:ind w:left="0"/>
        <w:rPr>
          <w:rFonts w:cs="Arial"/>
        </w:rPr>
      </w:pPr>
      <w:bookmarkStart w:id="1449" w:name="_Toc384895996"/>
      <w:bookmarkStart w:id="1450" w:name="_Ref384899681"/>
      <w:bookmarkStart w:id="1451" w:name="_Ref385513987"/>
      <w:bookmarkStart w:id="1452" w:name="_Toc4766215"/>
      <w:r w:rsidRPr="00040A8D">
        <w:rPr>
          <w:rFonts w:cs="Arial"/>
        </w:rPr>
        <w:t>A</w:t>
      </w:r>
      <w:r w:rsidR="00F832CA" w:rsidRPr="00040A8D">
        <w:rPr>
          <w:rFonts w:cs="Arial"/>
        </w:rPr>
        <w:t>ppendix</w:t>
      </w:r>
      <w:r w:rsidRPr="00040A8D">
        <w:rPr>
          <w:rFonts w:cs="Arial"/>
        </w:rPr>
        <w:t>.</w:t>
      </w:r>
      <w:r w:rsidR="009437DE">
        <w:rPr>
          <w:rFonts w:cs="Arial"/>
        </w:rPr>
        <w:t xml:space="preserve"> </w:t>
      </w:r>
      <w:r w:rsidR="00E96770" w:rsidRPr="00040A8D">
        <w:rPr>
          <w:rFonts w:cs="Arial"/>
        </w:rPr>
        <w:t xml:space="preserve">1 </w:t>
      </w:r>
      <w:r w:rsidR="00454D24" w:rsidRPr="00040A8D">
        <w:rPr>
          <w:rFonts w:cs="Arial"/>
        </w:rPr>
        <w:t xml:space="preserve">Approved </w:t>
      </w:r>
      <w:r w:rsidR="0094059C" w:rsidRPr="00040A8D">
        <w:rPr>
          <w:rFonts w:cs="Arial"/>
        </w:rPr>
        <w:t>FPD LINK</w:t>
      </w:r>
      <w:r w:rsidR="00C209EB">
        <w:rPr>
          <w:rFonts w:cs="Arial"/>
        </w:rPr>
        <w:t xml:space="preserve"> </w:t>
      </w:r>
      <w:r w:rsidR="00697441" w:rsidRPr="00040A8D">
        <w:rPr>
          <w:rFonts w:cs="Arial"/>
        </w:rPr>
        <w:t>Chipsets</w:t>
      </w:r>
      <w:bookmarkEnd w:id="1449"/>
      <w:bookmarkEnd w:id="1450"/>
      <w:bookmarkEnd w:id="1451"/>
      <w:bookmarkEnd w:id="1452"/>
    </w:p>
    <w:p w14:paraId="523DBF9F" w14:textId="010675CE" w:rsidR="000B1EEC" w:rsidRDefault="00697441" w:rsidP="001F6B46">
      <w:pPr>
        <w:rPr>
          <w:rFonts w:ascii="Arial" w:hAnsi="Arial" w:cs="Arial"/>
        </w:rPr>
      </w:pPr>
      <w:r w:rsidRPr="00040A8D">
        <w:rPr>
          <w:rFonts w:ascii="Arial" w:hAnsi="Arial" w:cs="Arial"/>
        </w:rPr>
        <w:t>Approval of FPD LINK</w:t>
      </w:r>
      <w:r w:rsidR="00C209EB">
        <w:rPr>
          <w:rFonts w:ascii="Arial" w:hAnsi="Arial" w:cs="Arial"/>
        </w:rPr>
        <w:t xml:space="preserve"> </w:t>
      </w:r>
      <w:r w:rsidRPr="00040A8D">
        <w:rPr>
          <w:rFonts w:ascii="Arial" w:hAnsi="Arial" w:cs="Arial"/>
        </w:rPr>
        <w:t>chipsets will be addressed by the Advanced Netcom.</w:t>
      </w:r>
      <w:r w:rsidR="003F5563" w:rsidRPr="00040A8D">
        <w:rPr>
          <w:rFonts w:ascii="Arial" w:hAnsi="Arial" w:cs="Arial"/>
        </w:rPr>
        <w:t xml:space="preserve"> </w:t>
      </w:r>
      <w:r w:rsidR="002326F7">
        <w:rPr>
          <w:rFonts w:ascii="Arial" w:hAnsi="Arial" w:cs="Arial"/>
        </w:rPr>
        <w:t>The current</w:t>
      </w:r>
      <w:r w:rsidR="002326F7" w:rsidRPr="00040A8D">
        <w:rPr>
          <w:rFonts w:ascii="Arial" w:hAnsi="Arial" w:cs="Arial"/>
        </w:rPr>
        <w:t xml:space="preserve"> </w:t>
      </w:r>
      <w:r w:rsidR="003F5563" w:rsidRPr="00040A8D">
        <w:rPr>
          <w:rFonts w:ascii="Arial" w:hAnsi="Arial" w:cs="Arial"/>
        </w:rPr>
        <w:t>approved list of chipsets are specified in</w:t>
      </w:r>
      <w:r w:rsidR="001F6B46">
        <w:rPr>
          <w:rFonts w:ascii="Arial" w:hAnsi="Arial" w:cs="Arial"/>
        </w:rPr>
        <w:t xml:space="preserve"> </w:t>
      </w:r>
      <w:r w:rsidR="001F6B46" w:rsidRPr="001F6B46">
        <w:rPr>
          <w:rFonts w:ascii="Arial" w:hAnsi="Arial" w:cs="Arial"/>
        </w:rPr>
        <w:t>FPD LINK III</w:t>
      </w:r>
      <w:r w:rsidR="003F5563" w:rsidRPr="001F6B46">
        <w:rPr>
          <w:rFonts w:ascii="Arial" w:hAnsi="Arial" w:cs="Arial"/>
        </w:rPr>
        <w:t xml:space="preserve"> </w:t>
      </w:r>
      <w:r w:rsidR="003F5563" w:rsidRPr="00040A8D">
        <w:rPr>
          <w:rFonts w:ascii="Arial" w:hAnsi="Arial" w:cs="Arial"/>
        </w:rPr>
        <w:t>Approved Chipsets [2]</w:t>
      </w:r>
      <w:r w:rsidR="001F6B46">
        <w:rPr>
          <w:rFonts w:ascii="Arial" w:hAnsi="Arial" w:cs="Arial"/>
        </w:rPr>
        <w:t>.</w:t>
      </w:r>
    </w:p>
    <w:p w14:paraId="0EDBE99A" w14:textId="010523EC" w:rsidR="002326F7" w:rsidRDefault="002326F7" w:rsidP="001F6B46">
      <w:pPr>
        <w:rPr>
          <w:rFonts w:ascii="Arial" w:hAnsi="Arial" w:cs="Arial"/>
        </w:rPr>
      </w:pPr>
    </w:p>
    <w:p w14:paraId="3D3FD10D" w14:textId="69725983" w:rsidR="002326F7" w:rsidRDefault="002326F7" w:rsidP="001F6B46">
      <w:pPr>
        <w:rPr>
          <w:rFonts w:ascii="Arial" w:hAnsi="Arial" w:cs="Arial"/>
        </w:rPr>
      </w:pPr>
      <w:r w:rsidRPr="00114C4B">
        <w:rPr>
          <w:rFonts w:ascii="Arial" w:hAnsi="Arial" w:cs="Arial"/>
          <w:b/>
          <w:u w:val="single"/>
        </w:rPr>
        <w:t>Note:</w:t>
      </w:r>
      <w:r>
        <w:rPr>
          <w:rFonts w:ascii="Arial" w:hAnsi="Arial" w:cs="Arial"/>
        </w:rPr>
        <w:t xml:space="preserve"> </w:t>
      </w:r>
      <w:r w:rsidR="00E90045">
        <w:rPr>
          <w:rFonts w:ascii="Arial" w:hAnsi="Arial" w:cs="Arial"/>
        </w:rPr>
        <w:t xml:space="preserve">Some chipsets that haven’t been approved such as </w:t>
      </w:r>
      <w:r w:rsidRPr="00E90045">
        <w:rPr>
          <w:rFonts w:ascii="Arial" w:hAnsi="Arial" w:cs="Arial"/>
        </w:rPr>
        <w:t>DS90UB914A and DS90UB934 have</w:t>
      </w:r>
      <w:r w:rsidR="00C240ED" w:rsidRPr="00E90045">
        <w:rPr>
          <w:rFonts w:ascii="Arial" w:hAnsi="Arial" w:cs="Arial"/>
        </w:rPr>
        <w:t xml:space="preserve"> </w:t>
      </w:r>
      <w:r w:rsidRPr="00E90045">
        <w:rPr>
          <w:rFonts w:ascii="Arial" w:hAnsi="Arial" w:cs="Arial"/>
        </w:rPr>
        <w:t xml:space="preserve">been </w:t>
      </w:r>
      <w:r w:rsidR="00E90045">
        <w:rPr>
          <w:rFonts w:ascii="Arial" w:hAnsi="Arial" w:cs="Arial"/>
        </w:rPr>
        <w:t>mentioned in this document because they are being used in current production vehicles. The chipsets that aren’t approved aren’t recommended for use in any new programs</w:t>
      </w:r>
      <w:r w:rsidRPr="00E90045">
        <w:rPr>
          <w:rFonts w:ascii="Arial" w:hAnsi="Arial" w:cs="Arial"/>
        </w:rPr>
        <w:t>.</w:t>
      </w:r>
      <w:r w:rsidR="00E90045">
        <w:rPr>
          <w:rFonts w:ascii="Arial" w:hAnsi="Arial" w:cs="Arial"/>
        </w:rPr>
        <w:t xml:space="preserve"> For latest list please refer </w:t>
      </w:r>
      <w:r w:rsidR="00E90045" w:rsidRPr="001F6B46">
        <w:rPr>
          <w:rFonts w:ascii="Arial" w:hAnsi="Arial" w:cs="Arial"/>
        </w:rPr>
        <w:t xml:space="preserve">FPD LINK III </w:t>
      </w:r>
      <w:r w:rsidR="00E90045" w:rsidRPr="00040A8D">
        <w:rPr>
          <w:rFonts w:ascii="Arial" w:hAnsi="Arial" w:cs="Arial"/>
        </w:rPr>
        <w:t>Approved Chipsets</w:t>
      </w:r>
      <w:r>
        <w:rPr>
          <w:rFonts w:ascii="Arial" w:hAnsi="Arial" w:cs="Arial"/>
        </w:rPr>
        <w:t xml:space="preserve"> </w:t>
      </w:r>
      <w:r w:rsidR="00E90045">
        <w:rPr>
          <w:rFonts w:ascii="Arial" w:hAnsi="Arial" w:cs="Arial"/>
        </w:rPr>
        <w:t xml:space="preserve">document. </w:t>
      </w:r>
    </w:p>
    <w:p w14:paraId="62E0E7A8" w14:textId="762A897D" w:rsidR="00114C4B" w:rsidRDefault="00114C4B" w:rsidP="001F6B46">
      <w:pPr>
        <w:rPr>
          <w:rFonts w:ascii="Arial" w:hAnsi="Arial" w:cs="Arial"/>
        </w:rPr>
      </w:pPr>
    </w:p>
    <w:p w14:paraId="294679E1" w14:textId="5A255C91" w:rsidR="00114C4B" w:rsidRDefault="00114C4B" w:rsidP="00114C4B">
      <w:pPr>
        <w:pStyle w:val="Heading2"/>
        <w:ind w:left="0"/>
        <w:rPr>
          <w:rFonts w:cs="Arial"/>
        </w:rPr>
      </w:pPr>
      <w:bookmarkStart w:id="1453" w:name="_Toc4766216"/>
      <w:r w:rsidRPr="00F528CB">
        <w:rPr>
          <w:rFonts w:cs="Arial"/>
        </w:rPr>
        <w:t xml:space="preserve">Appendix. 2 </w:t>
      </w:r>
      <w:r w:rsidR="004F30DE" w:rsidRPr="00754039">
        <w:rPr>
          <w:rFonts w:cs="Arial"/>
        </w:rPr>
        <w:t>DTC/DID list</w:t>
      </w:r>
      <w:bookmarkEnd w:id="1453"/>
    </w:p>
    <w:p w14:paraId="3A79F450" w14:textId="77777777" w:rsidR="00F528CB" w:rsidRPr="00F528CB" w:rsidRDefault="00F528CB" w:rsidP="00754039"/>
    <w:tbl>
      <w:tblPr>
        <w:tblStyle w:val="TableGrid"/>
        <w:tblW w:w="0" w:type="auto"/>
        <w:tblLook w:val="04A0" w:firstRow="1" w:lastRow="0" w:firstColumn="1" w:lastColumn="0" w:noHBand="0" w:noVBand="1"/>
      </w:tblPr>
      <w:tblGrid>
        <w:gridCol w:w="1692"/>
        <w:gridCol w:w="7126"/>
        <w:gridCol w:w="1028"/>
      </w:tblGrid>
      <w:tr w:rsidR="00CF0D47" w:rsidRPr="00750EDB" w14:paraId="0D314160" w14:textId="1881E13C" w:rsidTr="00477EA4">
        <w:tc>
          <w:tcPr>
            <w:tcW w:w="1692" w:type="dxa"/>
          </w:tcPr>
          <w:p w14:paraId="421C1F98" w14:textId="5E22CB7D" w:rsidR="00CF0D47" w:rsidRPr="00750EDB" w:rsidRDefault="00CF0D47" w:rsidP="00750EDB">
            <w:pPr>
              <w:jc w:val="left"/>
              <w:rPr>
                <w:rFonts w:ascii="Arial" w:hAnsi="Arial" w:cs="Arial"/>
              </w:rPr>
            </w:pPr>
            <w:r w:rsidRPr="00750EDB">
              <w:rPr>
                <w:rFonts w:ascii="Arial" w:hAnsi="Arial" w:cs="Arial"/>
              </w:rPr>
              <w:t>DTC</w:t>
            </w:r>
          </w:p>
        </w:tc>
        <w:tc>
          <w:tcPr>
            <w:tcW w:w="7146" w:type="dxa"/>
          </w:tcPr>
          <w:p w14:paraId="4BF4E63B" w14:textId="77E563E8" w:rsidR="00CF0D47" w:rsidRPr="00750EDB" w:rsidRDefault="00CF0D47" w:rsidP="00750EDB">
            <w:pPr>
              <w:jc w:val="center"/>
              <w:rPr>
                <w:rFonts w:ascii="Arial" w:hAnsi="Arial" w:cs="Arial"/>
              </w:rPr>
            </w:pPr>
            <w:r w:rsidRPr="00750EDB">
              <w:rPr>
                <w:rFonts w:ascii="Arial" w:hAnsi="Arial" w:cs="Arial"/>
              </w:rPr>
              <w:t>Condition</w:t>
            </w:r>
          </w:p>
        </w:tc>
        <w:tc>
          <w:tcPr>
            <w:tcW w:w="990" w:type="dxa"/>
          </w:tcPr>
          <w:p w14:paraId="49AA8221" w14:textId="1488BA8E" w:rsidR="00CF0D47" w:rsidRPr="00750EDB" w:rsidRDefault="004637FB" w:rsidP="00750EDB">
            <w:pPr>
              <w:jc w:val="center"/>
              <w:rPr>
                <w:rFonts w:ascii="Arial" w:hAnsi="Arial" w:cs="Arial"/>
              </w:rPr>
            </w:pPr>
            <w:r>
              <w:rPr>
                <w:rFonts w:ascii="Arial" w:hAnsi="Arial" w:cs="Arial"/>
              </w:rPr>
              <w:t>Type</w:t>
            </w:r>
          </w:p>
        </w:tc>
      </w:tr>
      <w:tr w:rsidR="00CF0D47" w:rsidRPr="00750EDB" w14:paraId="0B55AF2F" w14:textId="4B2C6CDC" w:rsidTr="00477EA4">
        <w:tc>
          <w:tcPr>
            <w:tcW w:w="1692" w:type="dxa"/>
          </w:tcPr>
          <w:p w14:paraId="30237DC6" w14:textId="77777777" w:rsidR="00CF0D47" w:rsidRPr="00750EDB" w:rsidRDefault="00CF0D47" w:rsidP="00F9143E">
            <w:pPr>
              <w:jc w:val="left"/>
              <w:rPr>
                <w:rFonts w:ascii="Arial" w:hAnsi="Arial" w:cs="Arial"/>
              </w:rPr>
            </w:pPr>
            <w:r w:rsidRPr="00750EDB">
              <w:rPr>
                <w:rFonts w:ascii="Arial" w:hAnsi="Arial" w:cs="Arial"/>
              </w:rPr>
              <w:t>Loss of lock</w:t>
            </w:r>
          </w:p>
        </w:tc>
        <w:tc>
          <w:tcPr>
            <w:tcW w:w="7146" w:type="dxa"/>
          </w:tcPr>
          <w:p w14:paraId="5C9CEDA5" w14:textId="77777777" w:rsidR="00CF0D47" w:rsidRPr="00750EDB" w:rsidRDefault="00CF0D47" w:rsidP="00F9143E">
            <w:pPr>
              <w:jc w:val="left"/>
              <w:rPr>
                <w:rFonts w:ascii="Arial" w:hAnsi="Arial" w:cs="Arial"/>
              </w:rPr>
            </w:pPr>
            <w:r w:rsidRPr="00750EDB">
              <w:rPr>
                <w:rFonts w:ascii="Arial" w:hAnsi="Arial" w:cs="Arial"/>
              </w:rPr>
              <w:t>Set when five (5) instances of Loss of Lock occur within a key cycle.</w:t>
            </w:r>
          </w:p>
        </w:tc>
        <w:tc>
          <w:tcPr>
            <w:tcW w:w="990" w:type="dxa"/>
          </w:tcPr>
          <w:p w14:paraId="025918B4" w14:textId="19262E66" w:rsidR="00CF0D47" w:rsidRPr="00750EDB" w:rsidRDefault="004637FB" w:rsidP="00F9143E">
            <w:pPr>
              <w:jc w:val="left"/>
              <w:rPr>
                <w:rFonts w:ascii="Arial" w:hAnsi="Arial" w:cs="Arial"/>
              </w:rPr>
            </w:pPr>
            <w:r>
              <w:rPr>
                <w:rFonts w:ascii="Arial" w:hAnsi="Arial" w:cs="Arial"/>
              </w:rPr>
              <w:t>Required</w:t>
            </w:r>
          </w:p>
        </w:tc>
      </w:tr>
      <w:tr w:rsidR="00CF0D47" w:rsidRPr="00750EDB" w14:paraId="6AE8A1A8" w14:textId="648EB604" w:rsidTr="00477EA4">
        <w:tc>
          <w:tcPr>
            <w:tcW w:w="1692" w:type="dxa"/>
          </w:tcPr>
          <w:p w14:paraId="16AE1A69" w14:textId="246B4BD8" w:rsidR="00CF0D47" w:rsidRPr="00750EDB" w:rsidRDefault="0028562F" w:rsidP="00F9143E">
            <w:pPr>
              <w:jc w:val="left"/>
              <w:rPr>
                <w:rFonts w:ascii="Arial" w:hAnsi="Arial" w:cs="Arial"/>
              </w:rPr>
            </w:pPr>
            <w:r w:rsidRPr="0028562F">
              <w:rPr>
                <w:rFonts w:ascii="Arial" w:hAnsi="Arial" w:cs="Arial"/>
              </w:rPr>
              <w:t>Unable to configure FPD link</w:t>
            </w:r>
          </w:p>
        </w:tc>
        <w:tc>
          <w:tcPr>
            <w:tcW w:w="7146" w:type="dxa"/>
          </w:tcPr>
          <w:p w14:paraId="3037E212" w14:textId="77777777" w:rsidR="00CF0D47" w:rsidRPr="00750EDB" w:rsidRDefault="00CF0D47" w:rsidP="00F9143E">
            <w:pPr>
              <w:jc w:val="left"/>
              <w:rPr>
                <w:rFonts w:ascii="Arial" w:hAnsi="Arial" w:cs="Arial"/>
              </w:rPr>
            </w:pPr>
            <w:r w:rsidRPr="00750EDB">
              <w:rPr>
                <w:rFonts w:ascii="Arial" w:hAnsi="Arial" w:cs="Arial"/>
              </w:rPr>
              <w:t>Set when unable to configure on startup, network has errors that result in a no configuration condition</w:t>
            </w:r>
          </w:p>
        </w:tc>
        <w:tc>
          <w:tcPr>
            <w:tcW w:w="990" w:type="dxa"/>
          </w:tcPr>
          <w:p w14:paraId="51E9AD04" w14:textId="4EC4546C" w:rsidR="00CF0D47" w:rsidRPr="00750EDB" w:rsidRDefault="004637FB" w:rsidP="00F9143E">
            <w:pPr>
              <w:jc w:val="left"/>
              <w:rPr>
                <w:rFonts w:ascii="Arial" w:hAnsi="Arial" w:cs="Arial"/>
              </w:rPr>
            </w:pPr>
            <w:r>
              <w:rPr>
                <w:rFonts w:ascii="Arial" w:hAnsi="Arial" w:cs="Arial"/>
              </w:rPr>
              <w:t>Required</w:t>
            </w:r>
          </w:p>
        </w:tc>
      </w:tr>
      <w:tr w:rsidR="00CF0D47" w:rsidRPr="00750EDB" w14:paraId="6489747A" w14:textId="56360B4E" w:rsidTr="00477EA4">
        <w:tc>
          <w:tcPr>
            <w:tcW w:w="1692" w:type="dxa"/>
          </w:tcPr>
          <w:p w14:paraId="6D5FBCFF" w14:textId="77777777" w:rsidR="00CF0D47" w:rsidRPr="00750EDB" w:rsidRDefault="00CF0D47" w:rsidP="00F9143E">
            <w:pPr>
              <w:jc w:val="left"/>
              <w:rPr>
                <w:rFonts w:ascii="Arial" w:hAnsi="Arial" w:cs="Arial"/>
              </w:rPr>
            </w:pPr>
            <w:r w:rsidRPr="00750EDB">
              <w:rPr>
                <w:rFonts w:ascii="Arial" w:hAnsi="Arial" w:cs="Arial"/>
              </w:rPr>
              <w:t>Unexpected Reset</w:t>
            </w:r>
          </w:p>
        </w:tc>
        <w:tc>
          <w:tcPr>
            <w:tcW w:w="7146" w:type="dxa"/>
          </w:tcPr>
          <w:p w14:paraId="0CE266AB" w14:textId="77777777" w:rsidR="00CF0D47" w:rsidRPr="00750EDB" w:rsidRDefault="00CF0D47" w:rsidP="00F9143E">
            <w:pPr>
              <w:jc w:val="left"/>
              <w:rPr>
                <w:rFonts w:ascii="Arial" w:hAnsi="Arial" w:cs="Arial"/>
              </w:rPr>
            </w:pPr>
            <w:r w:rsidRPr="00750EDB">
              <w:rPr>
                <w:rFonts w:ascii="Arial" w:hAnsi="Arial" w:cs="Arial"/>
              </w:rPr>
              <w:t>Set when five (5) instances of Loss of Lock or Reset request occur within a key cycle.</w:t>
            </w:r>
          </w:p>
        </w:tc>
        <w:tc>
          <w:tcPr>
            <w:tcW w:w="990" w:type="dxa"/>
          </w:tcPr>
          <w:p w14:paraId="725C9516" w14:textId="632A8968" w:rsidR="00CF0D47" w:rsidRPr="00750EDB" w:rsidRDefault="004637FB" w:rsidP="00F9143E">
            <w:pPr>
              <w:jc w:val="left"/>
              <w:rPr>
                <w:rFonts w:ascii="Arial" w:hAnsi="Arial" w:cs="Arial"/>
              </w:rPr>
            </w:pPr>
            <w:r>
              <w:rPr>
                <w:rFonts w:ascii="Arial" w:hAnsi="Arial" w:cs="Arial"/>
              </w:rPr>
              <w:t>Optional</w:t>
            </w:r>
          </w:p>
        </w:tc>
      </w:tr>
      <w:tr w:rsidR="00CF0D47" w:rsidRPr="00750EDB" w14:paraId="58B58C98" w14:textId="29113EE6" w:rsidTr="00477EA4">
        <w:tc>
          <w:tcPr>
            <w:tcW w:w="1692" w:type="dxa"/>
          </w:tcPr>
          <w:p w14:paraId="0E375F74" w14:textId="77777777" w:rsidR="00CF0D47" w:rsidRPr="00750EDB" w:rsidRDefault="00CF0D47" w:rsidP="00F9143E">
            <w:pPr>
              <w:jc w:val="left"/>
              <w:rPr>
                <w:rFonts w:ascii="Arial" w:hAnsi="Arial" w:cs="Arial"/>
              </w:rPr>
            </w:pPr>
            <w:r w:rsidRPr="00750EDB">
              <w:rPr>
                <w:rFonts w:ascii="Arial" w:hAnsi="Arial" w:cs="Arial"/>
              </w:rPr>
              <w:t>LVDS Link Fault</w:t>
            </w:r>
          </w:p>
        </w:tc>
        <w:tc>
          <w:tcPr>
            <w:tcW w:w="7146" w:type="dxa"/>
          </w:tcPr>
          <w:p w14:paraId="7D559EAF" w14:textId="77777777" w:rsidR="00CF0D47" w:rsidRPr="00750EDB" w:rsidRDefault="00CF0D47" w:rsidP="00F9143E">
            <w:pPr>
              <w:jc w:val="left"/>
              <w:rPr>
                <w:rFonts w:ascii="Arial" w:hAnsi="Arial" w:cs="Arial"/>
              </w:rPr>
            </w:pPr>
            <w:r w:rsidRPr="00750EDB">
              <w:rPr>
                <w:rFonts w:ascii="Arial" w:hAnsi="Arial" w:cs="Arial"/>
              </w:rPr>
              <w:t>Set when Loss of Communication with I2C Slave Microcontroller</w:t>
            </w:r>
          </w:p>
        </w:tc>
        <w:tc>
          <w:tcPr>
            <w:tcW w:w="990" w:type="dxa"/>
          </w:tcPr>
          <w:p w14:paraId="15A6C198" w14:textId="00220E9E" w:rsidR="00CF0D47" w:rsidRPr="00750EDB" w:rsidRDefault="004637FB" w:rsidP="00F9143E">
            <w:pPr>
              <w:jc w:val="left"/>
              <w:rPr>
                <w:rFonts w:ascii="Arial" w:hAnsi="Arial" w:cs="Arial"/>
              </w:rPr>
            </w:pPr>
            <w:r>
              <w:rPr>
                <w:rFonts w:ascii="Arial" w:hAnsi="Arial" w:cs="Arial"/>
              </w:rPr>
              <w:t>Required</w:t>
            </w:r>
          </w:p>
        </w:tc>
      </w:tr>
      <w:tr w:rsidR="00CF0D47" w:rsidRPr="00750EDB" w14:paraId="06B9C2E8" w14:textId="5629DDFE" w:rsidTr="00477EA4">
        <w:tc>
          <w:tcPr>
            <w:tcW w:w="1692" w:type="dxa"/>
          </w:tcPr>
          <w:p w14:paraId="6576E6FB" w14:textId="653F3AB1" w:rsidR="00CF0D47" w:rsidRPr="00750EDB" w:rsidRDefault="0028562F" w:rsidP="00F9143E">
            <w:pPr>
              <w:jc w:val="left"/>
              <w:rPr>
                <w:rFonts w:ascii="Arial" w:hAnsi="Arial" w:cs="Arial"/>
              </w:rPr>
            </w:pPr>
            <w:r>
              <w:rPr>
                <w:rFonts w:ascii="Arial" w:hAnsi="Arial" w:cs="Arial"/>
              </w:rPr>
              <w:t xml:space="preserve">LVDS </w:t>
            </w:r>
            <w:r w:rsidR="00CF0D47" w:rsidRPr="00750EDB">
              <w:rPr>
                <w:rFonts w:ascii="Arial" w:hAnsi="Arial" w:cs="Arial"/>
              </w:rPr>
              <w:t>General Electric Failure</w:t>
            </w:r>
          </w:p>
        </w:tc>
        <w:tc>
          <w:tcPr>
            <w:tcW w:w="7146" w:type="dxa"/>
          </w:tcPr>
          <w:p w14:paraId="1D880879" w14:textId="4E97F5CC" w:rsidR="00CF0D47" w:rsidRPr="00750EDB" w:rsidRDefault="00CF0D47" w:rsidP="00B14789">
            <w:pPr>
              <w:jc w:val="left"/>
              <w:rPr>
                <w:rFonts w:ascii="Arial" w:hAnsi="Arial" w:cs="Arial"/>
              </w:rPr>
            </w:pPr>
            <w:r w:rsidRPr="00750EDB">
              <w:rPr>
                <w:rFonts w:ascii="Arial" w:hAnsi="Arial" w:cs="Arial"/>
              </w:rPr>
              <w:t>Set when the host microprocessor cannot communicate with the local node after power is being supplied to it</w:t>
            </w:r>
          </w:p>
        </w:tc>
        <w:tc>
          <w:tcPr>
            <w:tcW w:w="990" w:type="dxa"/>
          </w:tcPr>
          <w:p w14:paraId="1F362D92" w14:textId="0E54159B" w:rsidR="00CF0D47" w:rsidRPr="00750EDB" w:rsidRDefault="004637FB" w:rsidP="00B14789">
            <w:pPr>
              <w:jc w:val="left"/>
              <w:rPr>
                <w:rFonts w:ascii="Arial" w:hAnsi="Arial" w:cs="Arial"/>
              </w:rPr>
            </w:pPr>
            <w:r>
              <w:rPr>
                <w:rFonts w:ascii="Arial" w:hAnsi="Arial" w:cs="Arial"/>
              </w:rPr>
              <w:t>Required</w:t>
            </w:r>
          </w:p>
        </w:tc>
      </w:tr>
      <w:tr w:rsidR="00CF0D47" w:rsidRPr="00750EDB" w14:paraId="16A44DBD" w14:textId="2E677BBC" w:rsidTr="00477EA4">
        <w:tc>
          <w:tcPr>
            <w:tcW w:w="1692" w:type="dxa"/>
          </w:tcPr>
          <w:p w14:paraId="337E57E5" w14:textId="33581077" w:rsidR="00CF0D47" w:rsidRPr="00750EDB" w:rsidRDefault="00CF0D47" w:rsidP="00B14789">
            <w:pPr>
              <w:jc w:val="left"/>
              <w:rPr>
                <w:rFonts w:ascii="Arial" w:hAnsi="Arial" w:cs="Arial"/>
              </w:rPr>
            </w:pPr>
            <w:r w:rsidRPr="00750EDB">
              <w:rPr>
                <w:rFonts w:ascii="Arial" w:hAnsi="Arial" w:cs="Arial"/>
              </w:rPr>
              <w:t>Multiple Reset Request Received</w:t>
            </w:r>
          </w:p>
        </w:tc>
        <w:tc>
          <w:tcPr>
            <w:tcW w:w="7146" w:type="dxa"/>
          </w:tcPr>
          <w:p w14:paraId="10FEB64C" w14:textId="7A9C6C69" w:rsidR="00CF0D47" w:rsidRPr="00750EDB" w:rsidRDefault="00CF0D47" w:rsidP="00B14789">
            <w:pPr>
              <w:jc w:val="left"/>
              <w:rPr>
                <w:rFonts w:ascii="Arial" w:hAnsi="Arial" w:cs="Arial"/>
              </w:rPr>
            </w:pPr>
            <w:r w:rsidRPr="00750EDB">
              <w:rPr>
                <w:rFonts w:ascii="Arial" w:hAnsi="Arial" w:cs="Arial"/>
              </w:rPr>
              <w:t>Set when peripheral devices connected to the chipset requests for more than five (5) resets within a key cycle.</w:t>
            </w:r>
          </w:p>
        </w:tc>
        <w:tc>
          <w:tcPr>
            <w:tcW w:w="990" w:type="dxa"/>
          </w:tcPr>
          <w:p w14:paraId="5302B43C" w14:textId="567E7B10" w:rsidR="00CF0D47" w:rsidRPr="00750EDB" w:rsidRDefault="004637FB" w:rsidP="00B14789">
            <w:pPr>
              <w:jc w:val="left"/>
              <w:rPr>
                <w:rFonts w:ascii="Arial" w:hAnsi="Arial" w:cs="Arial"/>
              </w:rPr>
            </w:pPr>
            <w:r>
              <w:rPr>
                <w:rFonts w:ascii="Arial" w:hAnsi="Arial" w:cs="Arial"/>
              </w:rPr>
              <w:t>Optional</w:t>
            </w:r>
          </w:p>
        </w:tc>
      </w:tr>
      <w:tr w:rsidR="00CF0D47" w:rsidRPr="00750EDB" w14:paraId="04808E56" w14:textId="2B7FA5AB" w:rsidTr="00477EA4">
        <w:tc>
          <w:tcPr>
            <w:tcW w:w="1692" w:type="dxa"/>
          </w:tcPr>
          <w:p w14:paraId="48774B91" w14:textId="16E556B6" w:rsidR="00CF0D47" w:rsidRPr="00750EDB" w:rsidRDefault="00CF0D47" w:rsidP="00B14789">
            <w:pPr>
              <w:jc w:val="left"/>
              <w:rPr>
                <w:rFonts w:ascii="Arial" w:hAnsi="Arial" w:cs="Arial"/>
              </w:rPr>
            </w:pPr>
            <w:r w:rsidRPr="00750EDB">
              <w:rPr>
                <w:rFonts w:ascii="Arial" w:hAnsi="Arial" w:cs="Arial"/>
              </w:rPr>
              <w:t>Loss Of Communication</w:t>
            </w:r>
          </w:p>
        </w:tc>
        <w:tc>
          <w:tcPr>
            <w:tcW w:w="7146" w:type="dxa"/>
          </w:tcPr>
          <w:p w14:paraId="239ACB93" w14:textId="58358043" w:rsidR="00CF0D47" w:rsidRPr="00750EDB" w:rsidRDefault="00CF0D47" w:rsidP="00B14789">
            <w:pPr>
              <w:jc w:val="left"/>
              <w:rPr>
                <w:rFonts w:ascii="Arial" w:hAnsi="Arial" w:cs="Arial"/>
              </w:rPr>
            </w:pPr>
            <w:r w:rsidRPr="00750EDB">
              <w:rPr>
                <w:rFonts w:ascii="Arial" w:hAnsi="Arial" w:cs="Arial"/>
              </w:rPr>
              <w:t>Set when the host microprocessor detects a condition where the LVDS link is operational but the local/remote node has a persistent NAK response (&gt; 500ms) from a peripheral device connected to it.</w:t>
            </w:r>
          </w:p>
        </w:tc>
        <w:tc>
          <w:tcPr>
            <w:tcW w:w="990" w:type="dxa"/>
          </w:tcPr>
          <w:p w14:paraId="5B035AD9" w14:textId="60A3C252" w:rsidR="00CF0D47" w:rsidRPr="00750EDB" w:rsidRDefault="004637FB" w:rsidP="00B14789">
            <w:pPr>
              <w:jc w:val="left"/>
              <w:rPr>
                <w:rFonts w:ascii="Arial" w:hAnsi="Arial" w:cs="Arial"/>
              </w:rPr>
            </w:pPr>
            <w:r>
              <w:rPr>
                <w:rFonts w:ascii="Arial" w:hAnsi="Arial" w:cs="Arial"/>
              </w:rPr>
              <w:t>Required</w:t>
            </w:r>
          </w:p>
        </w:tc>
      </w:tr>
    </w:tbl>
    <w:p w14:paraId="1F76F38F" w14:textId="3017D89C" w:rsidR="00754039" w:rsidRPr="00750EDB" w:rsidRDefault="00750EDB" w:rsidP="00754039">
      <w:pPr>
        <w:jc w:val="left"/>
        <w:rPr>
          <w:rFonts w:ascii="Arial" w:hAnsi="Arial" w:cs="Arial"/>
        </w:rPr>
      </w:pPr>
      <w:r w:rsidRPr="00750EDB">
        <w:rPr>
          <w:rFonts w:ascii="Arial" w:hAnsi="Arial" w:cs="Arial"/>
        </w:rPr>
        <w:t>Table 11</w:t>
      </w:r>
      <w:r>
        <w:rPr>
          <w:rFonts w:ascii="Arial" w:hAnsi="Arial" w:cs="Arial"/>
        </w:rPr>
        <w:t>: DTC list</w:t>
      </w:r>
    </w:p>
    <w:p w14:paraId="461938BF" w14:textId="77777777" w:rsidR="00750EDB" w:rsidRPr="00750EDB" w:rsidRDefault="00750EDB" w:rsidP="00754039">
      <w:pPr>
        <w:jc w:val="left"/>
        <w:rPr>
          <w:rFonts w:ascii="Arial" w:hAnsi="Arial" w:cs="Arial"/>
        </w:rPr>
      </w:pPr>
    </w:p>
    <w:tbl>
      <w:tblPr>
        <w:tblStyle w:val="TableGrid"/>
        <w:tblW w:w="0" w:type="auto"/>
        <w:tblLook w:val="04A0" w:firstRow="1" w:lastRow="0" w:firstColumn="1" w:lastColumn="0" w:noHBand="0" w:noVBand="1"/>
      </w:tblPr>
      <w:tblGrid>
        <w:gridCol w:w="1542"/>
        <w:gridCol w:w="7276"/>
        <w:gridCol w:w="1028"/>
      </w:tblGrid>
      <w:tr w:rsidR="004637FB" w:rsidRPr="00750EDB" w14:paraId="1408ECF1" w14:textId="743EBE42" w:rsidTr="00477EA4">
        <w:tc>
          <w:tcPr>
            <w:tcW w:w="1573" w:type="dxa"/>
          </w:tcPr>
          <w:p w14:paraId="5B0C8592" w14:textId="70BE9B1C" w:rsidR="004637FB" w:rsidRPr="00750EDB" w:rsidRDefault="004637FB" w:rsidP="00750EDB">
            <w:pPr>
              <w:jc w:val="left"/>
              <w:rPr>
                <w:rFonts w:ascii="Arial" w:hAnsi="Arial" w:cs="Arial"/>
              </w:rPr>
            </w:pPr>
            <w:r w:rsidRPr="00750EDB">
              <w:rPr>
                <w:rFonts w:ascii="Arial" w:hAnsi="Arial" w:cs="Arial"/>
              </w:rPr>
              <w:t>DID</w:t>
            </w:r>
          </w:p>
        </w:tc>
        <w:tc>
          <w:tcPr>
            <w:tcW w:w="7985" w:type="dxa"/>
          </w:tcPr>
          <w:p w14:paraId="0A6D0942" w14:textId="77777777" w:rsidR="004637FB" w:rsidRPr="00750EDB" w:rsidRDefault="004637FB" w:rsidP="00750EDB">
            <w:pPr>
              <w:jc w:val="center"/>
              <w:rPr>
                <w:rFonts w:ascii="Arial" w:hAnsi="Arial" w:cs="Arial"/>
              </w:rPr>
            </w:pPr>
            <w:r w:rsidRPr="00750EDB">
              <w:rPr>
                <w:rFonts w:ascii="Arial" w:hAnsi="Arial" w:cs="Arial"/>
              </w:rPr>
              <w:t>Description</w:t>
            </w:r>
          </w:p>
        </w:tc>
        <w:tc>
          <w:tcPr>
            <w:tcW w:w="288" w:type="dxa"/>
          </w:tcPr>
          <w:p w14:paraId="2615F07A" w14:textId="1BF55899" w:rsidR="004637FB" w:rsidRPr="00750EDB" w:rsidRDefault="004637FB" w:rsidP="00750EDB">
            <w:pPr>
              <w:jc w:val="center"/>
              <w:rPr>
                <w:rFonts w:ascii="Arial" w:hAnsi="Arial" w:cs="Arial"/>
              </w:rPr>
            </w:pPr>
            <w:r>
              <w:rPr>
                <w:rFonts w:ascii="Arial" w:hAnsi="Arial" w:cs="Arial"/>
              </w:rPr>
              <w:t>Type</w:t>
            </w:r>
          </w:p>
        </w:tc>
      </w:tr>
      <w:tr w:rsidR="004637FB" w:rsidRPr="00750EDB" w14:paraId="66FC0A94" w14:textId="32B72D98" w:rsidTr="00477EA4">
        <w:tc>
          <w:tcPr>
            <w:tcW w:w="1573" w:type="dxa"/>
          </w:tcPr>
          <w:p w14:paraId="1E9A47E6" w14:textId="0C9B9A76" w:rsidR="004637FB" w:rsidRPr="00750EDB" w:rsidRDefault="004637FB" w:rsidP="00B14789">
            <w:pPr>
              <w:jc w:val="left"/>
              <w:rPr>
                <w:rFonts w:ascii="Arial" w:hAnsi="Arial" w:cs="Arial"/>
              </w:rPr>
            </w:pPr>
            <w:r w:rsidRPr="00750EDB">
              <w:rPr>
                <w:rFonts w:ascii="Arial" w:hAnsi="Arial" w:cs="Arial"/>
              </w:rPr>
              <w:t xml:space="preserve">Loss of Lock </w:t>
            </w:r>
          </w:p>
        </w:tc>
        <w:tc>
          <w:tcPr>
            <w:tcW w:w="7985" w:type="dxa"/>
          </w:tcPr>
          <w:p w14:paraId="1FC5167A" w14:textId="46213B2D" w:rsidR="004637FB" w:rsidRPr="00750EDB" w:rsidRDefault="00103F89" w:rsidP="00103F89">
            <w:pPr>
              <w:jc w:val="left"/>
              <w:rPr>
                <w:rFonts w:ascii="Arial" w:hAnsi="Arial" w:cs="Arial"/>
              </w:rPr>
            </w:pPr>
            <w:r>
              <w:rPr>
                <w:rFonts w:ascii="Arial" w:hAnsi="Arial" w:cs="Arial"/>
              </w:rPr>
              <w:t xml:space="preserve">Status of </w:t>
            </w:r>
            <w:r w:rsidR="004637FB" w:rsidRPr="00750EDB">
              <w:rPr>
                <w:rFonts w:ascii="Arial" w:hAnsi="Arial" w:cs="Arial"/>
              </w:rPr>
              <w:t>Loss of lock event</w:t>
            </w:r>
          </w:p>
        </w:tc>
        <w:tc>
          <w:tcPr>
            <w:tcW w:w="288" w:type="dxa"/>
          </w:tcPr>
          <w:p w14:paraId="385CFFAE" w14:textId="7FE03E20" w:rsidR="004637FB" w:rsidRPr="00750EDB" w:rsidRDefault="004637FB" w:rsidP="00F9143E">
            <w:pPr>
              <w:jc w:val="left"/>
              <w:rPr>
                <w:rFonts w:ascii="Arial" w:hAnsi="Arial" w:cs="Arial"/>
              </w:rPr>
            </w:pPr>
            <w:r>
              <w:rPr>
                <w:rFonts w:ascii="Arial" w:hAnsi="Arial" w:cs="Arial"/>
              </w:rPr>
              <w:t>Required</w:t>
            </w:r>
          </w:p>
        </w:tc>
      </w:tr>
      <w:tr w:rsidR="004637FB" w:rsidRPr="00750EDB" w14:paraId="21CBA4C6" w14:textId="62C9796B" w:rsidTr="00477EA4">
        <w:tc>
          <w:tcPr>
            <w:tcW w:w="1573" w:type="dxa"/>
          </w:tcPr>
          <w:p w14:paraId="11E7F18F" w14:textId="26317482" w:rsidR="004637FB" w:rsidRPr="00750EDB" w:rsidRDefault="004637FB" w:rsidP="00B14789">
            <w:pPr>
              <w:jc w:val="left"/>
              <w:rPr>
                <w:rFonts w:ascii="Arial" w:hAnsi="Arial" w:cs="Arial"/>
              </w:rPr>
            </w:pPr>
            <w:r w:rsidRPr="00750EDB">
              <w:rPr>
                <w:rFonts w:ascii="Arial" w:hAnsi="Arial" w:cs="Arial"/>
              </w:rPr>
              <w:t xml:space="preserve">Network Error </w:t>
            </w:r>
          </w:p>
        </w:tc>
        <w:tc>
          <w:tcPr>
            <w:tcW w:w="7985" w:type="dxa"/>
          </w:tcPr>
          <w:p w14:paraId="0A2AAA15" w14:textId="52124C8D" w:rsidR="004637FB" w:rsidRPr="00750EDB" w:rsidRDefault="004637FB">
            <w:pPr>
              <w:jc w:val="left"/>
              <w:rPr>
                <w:rFonts w:ascii="Arial" w:hAnsi="Arial" w:cs="Arial"/>
              </w:rPr>
            </w:pPr>
            <w:r w:rsidRPr="00750EDB">
              <w:rPr>
                <w:rFonts w:ascii="Arial" w:hAnsi="Arial" w:cs="Arial"/>
              </w:rPr>
              <w:t>Keeps count of Network errors, will provide channel data integrity information</w:t>
            </w:r>
          </w:p>
        </w:tc>
        <w:tc>
          <w:tcPr>
            <w:tcW w:w="288" w:type="dxa"/>
          </w:tcPr>
          <w:p w14:paraId="6643FB73" w14:textId="1929C1E2" w:rsidR="004637FB" w:rsidRPr="00750EDB" w:rsidRDefault="004637FB">
            <w:pPr>
              <w:jc w:val="left"/>
              <w:rPr>
                <w:rFonts w:ascii="Arial" w:hAnsi="Arial" w:cs="Arial"/>
              </w:rPr>
            </w:pPr>
            <w:r>
              <w:rPr>
                <w:rFonts w:ascii="Arial" w:hAnsi="Arial" w:cs="Arial"/>
              </w:rPr>
              <w:t>Optional</w:t>
            </w:r>
          </w:p>
        </w:tc>
      </w:tr>
      <w:tr w:rsidR="004637FB" w:rsidRPr="00750EDB" w14:paraId="72E25357" w14:textId="59125519" w:rsidTr="00477EA4">
        <w:tc>
          <w:tcPr>
            <w:tcW w:w="1573" w:type="dxa"/>
          </w:tcPr>
          <w:p w14:paraId="01D49FF9" w14:textId="3C6A794C" w:rsidR="004637FB" w:rsidRPr="00750EDB" w:rsidRDefault="004637FB" w:rsidP="00B14789">
            <w:pPr>
              <w:jc w:val="left"/>
              <w:rPr>
                <w:rFonts w:ascii="Arial" w:hAnsi="Arial" w:cs="Arial"/>
              </w:rPr>
            </w:pPr>
            <w:r w:rsidRPr="00750EDB">
              <w:rPr>
                <w:rFonts w:ascii="Arial" w:hAnsi="Arial" w:cs="Arial"/>
              </w:rPr>
              <w:t xml:space="preserve">Transient Error </w:t>
            </w:r>
          </w:p>
        </w:tc>
        <w:tc>
          <w:tcPr>
            <w:tcW w:w="7985" w:type="dxa"/>
          </w:tcPr>
          <w:p w14:paraId="5509C549" w14:textId="7122215B" w:rsidR="004637FB" w:rsidRPr="00750EDB" w:rsidRDefault="004637FB" w:rsidP="00F9143E">
            <w:pPr>
              <w:jc w:val="left"/>
              <w:rPr>
                <w:rFonts w:ascii="Arial" w:hAnsi="Arial" w:cs="Arial"/>
              </w:rPr>
            </w:pPr>
            <w:r w:rsidRPr="00750EDB">
              <w:rPr>
                <w:rFonts w:ascii="Arial" w:hAnsi="Arial" w:cs="Arial"/>
              </w:rPr>
              <w:t xml:space="preserve">Keeps count of Transient errors, will show if any random errors occurred </w:t>
            </w:r>
          </w:p>
        </w:tc>
        <w:tc>
          <w:tcPr>
            <w:tcW w:w="288" w:type="dxa"/>
          </w:tcPr>
          <w:p w14:paraId="2F57969F" w14:textId="3B12D727" w:rsidR="004637FB" w:rsidRPr="00750EDB" w:rsidRDefault="004637FB" w:rsidP="00F9143E">
            <w:pPr>
              <w:jc w:val="left"/>
              <w:rPr>
                <w:rFonts w:ascii="Arial" w:hAnsi="Arial" w:cs="Arial"/>
              </w:rPr>
            </w:pPr>
            <w:r>
              <w:rPr>
                <w:rFonts w:ascii="Arial" w:hAnsi="Arial" w:cs="Arial"/>
              </w:rPr>
              <w:t>Optional</w:t>
            </w:r>
          </w:p>
        </w:tc>
      </w:tr>
      <w:tr w:rsidR="004637FB" w:rsidRPr="00750EDB" w14:paraId="433CC63A" w14:textId="4E3A12E0" w:rsidTr="00477EA4">
        <w:tc>
          <w:tcPr>
            <w:tcW w:w="1573" w:type="dxa"/>
          </w:tcPr>
          <w:p w14:paraId="08A96A42" w14:textId="632FC6E6" w:rsidR="004637FB" w:rsidRPr="00750EDB" w:rsidRDefault="004637FB" w:rsidP="00B14789">
            <w:pPr>
              <w:jc w:val="left"/>
              <w:rPr>
                <w:rFonts w:ascii="Arial" w:hAnsi="Arial" w:cs="Arial"/>
              </w:rPr>
            </w:pPr>
            <w:r w:rsidRPr="00750EDB">
              <w:rPr>
                <w:rFonts w:ascii="Arial" w:hAnsi="Arial" w:cs="Arial"/>
              </w:rPr>
              <w:t xml:space="preserve">Unexpected Reset </w:t>
            </w:r>
          </w:p>
        </w:tc>
        <w:tc>
          <w:tcPr>
            <w:tcW w:w="7985" w:type="dxa"/>
          </w:tcPr>
          <w:p w14:paraId="665E1AF3" w14:textId="77777777" w:rsidR="004637FB" w:rsidRPr="00750EDB" w:rsidRDefault="004637FB" w:rsidP="00F9143E">
            <w:pPr>
              <w:jc w:val="left"/>
              <w:rPr>
                <w:rFonts w:ascii="Arial" w:hAnsi="Arial" w:cs="Arial"/>
              </w:rPr>
            </w:pPr>
            <w:r w:rsidRPr="00750EDB">
              <w:rPr>
                <w:rFonts w:ascii="Arial" w:hAnsi="Arial" w:cs="Arial"/>
              </w:rPr>
              <w:t>Keeps count of Unexpected resets</w:t>
            </w:r>
          </w:p>
        </w:tc>
        <w:tc>
          <w:tcPr>
            <w:tcW w:w="288" w:type="dxa"/>
          </w:tcPr>
          <w:p w14:paraId="24F2EF4C" w14:textId="1B11C603" w:rsidR="004637FB" w:rsidRPr="00750EDB" w:rsidRDefault="004637FB" w:rsidP="00F9143E">
            <w:pPr>
              <w:jc w:val="left"/>
              <w:rPr>
                <w:rFonts w:ascii="Arial" w:hAnsi="Arial" w:cs="Arial"/>
              </w:rPr>
            </w:pPr>
            <w:r>
              <w:rPr>
                <w:rFonts w:ascii="Arial" w:hAnsi="Arial" w:cs="Arial"/>
              </w:rPr>
              <w:t>Optional</w:t>
            </w:r>
          </w:p>
        </w:tc>
      </w:tr>
      <w:tr w:rsidR="004637FB" w:rsidRPr="00750EDB" w14:paraId="25FFEF87" w14:textId="16D2FADF" w:rsidTr="00477EA4">
        <w:tc>
          <w:tcPr>
            <w:tcW w:w="1573" w:type="dxa"/>
          </w:tcPr>
          <w:p w14:paraId="06789EED" w14:textId="36A1FB16" w:rsidR="004637FB" w:rsidRPr="00750EDB" w:rsidRDefault="004637FB" w:rsidP="00B14789">
            <w:pPr>
              <w:jc w:val="left"/>
              <w:rPr>
                <w:rFonts w:ascii="Arial" w:hAnsi="Arial" w:cs="Arial"/>
              </w:rPr>
            </w:pPr>
            <w:r w:rsidRPr="00750EDB">
              <w:rPr>
                <w:rFonts w:ascii="Arial" w:hAnsi="Arial" w:cs="Arial"/>
              </w:rPr>
              <w:t xml:space="preserve">LVDS Link Fault </w:t>
            </w:r>
          </w:p>
        </w:tc>
        <w:tc>
          <w:tcPr>
            <w:tcW w:w="7985" w:type="dxa"/>
          </w:tcPr>
          <w:p w14:paraId="5C7595C8" w14:textId="77777777" w:rsidR="004637FB" w:rsidRPr="00750EDB" w:rsidRDefault="004637FB" w:rsidP="00F9143E">
            <w:pPr>
              <w:jc w:val="left"/>
              <w:rPr>
                <w:rFonts w:ascii="Arial" w:hAnsi="Arial" w:cs="Arial"/>
              </w:rPr>
            </w:pPr>
            <w:r w:rsidRPr="00750EDB">
              <w:rPr>
                <w:rFonts w:ascii="Arial" w:hAnsi="Arial" w:cs="Arial"/>
              </w:rPr>
              <w:t>Keeps count of LVDS Link fault</w:t>
            </w:r>
          </w:p>
        </w:tc>
        <w:tc>
          <w:tcPr>
            <w:tcW w:w="288" w:type="dxa"/>
          </w:tcPr>
          <w:p w14:paraId="36EF02B2" w14:textId="3FC97895" w:rsidR="004637FB" w:rsidRPr="00750EDB" w:rsidRDefault="004637FB" w:rsidP="00F9143E">
            <w:pPr>
              <w:jc w:val="left"/>
              <w:rPr>
                <w:rFonts w:ascii="Arial" w:hAnsi="Arial" w:cs="Arial"/>
              </w:rPr>
            </w:pPr>
            <w:r>
              <w:rPr>
                <w:rFonts w:ascii="Arial" w:hAnsi="Arial" w:cs="Arial"/>
              </w:rPr>
              <w:t>Required</w:t>
            </w:r>
          </w:p>
        </w:tc>
      </w:tr>
      <w:tr w:rsidR="004637FB" w:rsidRPr="00750EDB" w14:paraId="59559BE6" w14:textId="0A473DA9" w:rsidTr="00477EA4">
        <w:tc>
          <w:tcPr>
            <w:tcW w:w="1573" w:type="dxa"/>
          </w:tcPr>
          <w:p w14:paraId="74BC9261" w14:textId="7D9C50B0" w:rsidR="004637FB" w:rsidRPr="00750EDB" w:rsidRDefault="004637FB" w:rsidP="00B14789">
            <w:pPr>
              <w:jc w:val="left"/>
              <w:rPr>
                <w:rFonts w:ascii="Arial" w:hAnsi="Arial" w:cs="Arial"/>
              </w:rPr>
            </w:pPr>
            <w:r w:rsidRPr="00750EDB">
              <w:rPr>
                <w:rFonts w:ascii="Arial" w:hAnsi="Arial" w:cs="Arial"/>
              </w:rPr>
              <w:t>Reset Request</w:t>
            </w:r>
          </w:p>
        </w:tc>
        <w:tc>
          <w:tcPr>
            <w:tcW w:w="7985" w:type="dxa"/>
          </w:tcPr>
          <w:p w14:paraId="01489A57" w14:textId="12B58E91" w:rsidR="004637FB" w:rsidRPr="00750EDB" w:rsidRDefault="004637FB" w:rsidP="00F9143E">
            <w:pPr>
              <w:jc w:val="left"/>
              <w:rPr>
                <w:rFonts w:ascii="Arial" w:hAnsi="Arial" w:cs="Arial"/>
              </w:rPr>
            </w:pPr>
            <w:r w:rsidRPr="00750EDB">
              <w:rPr>
                <w:rFonts w:ascii="Arial" w:hAnsi="Arial" w:cs="Arial"/>
              </w:rPr>
              <w:t>Updates if a peripheral requests a reset</w:t>
            </w:r>
          </w:p>
        </w:tc>
        <w:tc>
          <w:tcPr>
            <w:tcW w:w="288" w:type="dxa"/>
          </w:tcPr>
          <w:p w14:paraId="6A152B72" w14:textId="60D37A82" w:rsidR="004637FB" w:rsidRPr="00750EDB" w:rsidRDefault="004637FB" w:rsidP="00F9143E">
            <w:pPr>
              <w:jc w:val="left"/>
              <w:rPr>
                <w:rFonts w:ascii="Arial" w:hAnsi="Arial" w:cs="Arial"/>
              </w:rPr>
            </w:pPr>
            <w:r>
              <w:rPr>
                <w:rFonts w:ascii="Arial" w:hAnsi="Arial" w:cs="Arial"/>
              </w:rPr>
              <w:t xml:space="preserve">Required </w:t>
            </w:r>
          </w:p>
        </w:tc>
      </w:tr>
    </w:tbl>
    <w:p w14:paraId="444AAB69" w14:textId="4CF2FC75" w:rsidR="00754039" w:rsidRPr="00750EDB" w:rsidRDefault="00750EDB" w:rsidP="00754039">
      <w:pPr>
        <w:rPr>
          <w:rFonts w:ascii="Arial" w:hAnsi="Arial" w:cs="Arial"/>
        </w:rPr>
      </w:pPr>
      <w:r w:rsidRPr="00477EA4">
        <w:rPr>
          <w:rFonts w:ascii="Arial" w:hAnsi="Arial" w:cs="Arial"/>
        </w:rPr>
        <w:t xml:space="preserve">Table 12: </w:t>
      </w:r>
      <w:r>
        <w:rPr>
          <w:rFonts w:ascii="Arial" w:hAnsi="Arial" w:cs="Arial"/>
        </w:rPr>
        <w:t>DID list</w:t>
      </w:r>
    </w:p>
    <w:p w14:paraId="500AA51E" w14:textId="77777777" w:rsidR="00750EDB" w:rsidRPr="00750EDB" w:rsidRDefault="00750EDB" w:rsidP="00754039">
      <w:pPr>
        <w:rPr>
          <w:rFonts w:ascii="Arial" w:hAnsi="Arial" w:cs="Arial"/>
        </w:rPr>
      </w:pPr>
    </w:p>
    <w:p w14:paraId="1BD71788" w14:textId="4BA1BE1F" w:rsidR="00114C4B" w:rsidRPr="00750EDB" w:rsidRDefault="0055014D" w:rsidP="00114C4B">
      <w:pPr>
        <w:rPr>
          <w:rFonts w:ascii="Arial" w:hAnsi="Arial" w:cs="Arial"/>
        </w:rPr>
      </w:pPr>
      <w:r w:rsidRPr="00750EDB">
        <w:rPr>
          <w:rFonts w:ascii="Arial" w:hAnsi="Arial" w:cs="Arial"/>
        </w:rPr>
        <w:t xml:space="preserve">The DTC/DID names are only suggestive, appropriate names and numbers should be used according to the application the chipsets are used for with approval from Netcom. </w:t>
      </w:r>
    </w:p>
    <w:p w14:paraId="51EED9A4" w14:textId="61299627" w:rsidR="004F30DE" w:rsidRDefault="004F30DE" w:rsidP="00114C4B"/>
    <w:p w14:paraId="36DAA5C4" w14:textId="1E1A8DEC" w:rsidR="004F30DE" w:rsidRDefault="004F30DE" w:rsidP="004F30DE">
      <w:pPr>
        <w:pStyle w:val="Heading2"/>
        <w:ind w:left="0"/>
        <w:rPr>
          <w:rFonts w:cs="Arial"/>
        </w:rPr>
      </w:pPr>
      <w:bookmarkStart w:id="1454" w:name="_Toc4766217"/>
      <w:r w:rsidRPr="00040A8D">
        <w:rPr>
          <w:rFonts w:cs="Arial"/>
        </w:rPr>
        <w:t>Appendix.</w:t>
      </w:r>
      <w:r>
        <w:rPr>
          <w:rFonts w:cs="Arial"/>
        </w:rPr>
        <w:t xml:space="preserve"> 3 Change log</w:t>
      </w:r>
      <w:bookmarkEnd w:id="1454"/>
    </w:p>
    <w:p w14:paraId="486FC429" w14:textId="77777777" w:rsidR="004F30DE" w:rsidRPr="00114C4B" w:rsidRDefault="004F30DE" w:rsidP="00114C4B"/>
    <w:p w14:paraId="697912C0" w14:textId="708B7A8A" w:rsidR="004F30DE" w:rsidRDefault="004F30DE" w:rsidP="004F30DE">
      <w:r>
        <w:t xml:space="preserve">6/11/2018: Initial release. </w:t>
      </w:r>
    </w:p>
    <w:p w14:paraId="31E8E477" w14:textId="0ACF5052" w:rsidR="00C209EB" w:rsidRDefault="00C209EB" w:rsidP="004F30DE">
      <w:r>
        <w:t>1/2/2019: Update to include FPD link IV chipsets</w:t>
      </w:r>
    </w:p>
    <w:p w14:paraId="58E984F5" w14:textId="283F8E65" w:rsidR="00114C4B" w:rsidRPr="00641997" w:rsidRDefault="00114C4B" w:rsidP="00114C4B">
      <w:pPr>
        <w:rPr>
          <w:rFonts w:ascii="Arial" w:hAnsi="Arial" w:cs="Arial"/>
        </w:rPr>
      </w:pPr>
    </w:p>
    <w:sectPr w:rsidR="00114C4B" w:rsidRPr="00641997" w:rsidSect="009D2BC0">
      <w:headerReference w:type="default" r:id="rId22"/>
      <w:footerReference w:type="default" r:id="rId23"/>
      <w:endnotePr>
        <w:numFmt w:val="decimal"/>
      </w:endnotePr>
      <w:pgSz w:w="11909" w:h="16834" w:code="9"/>
      <w:pgMar w:top="1440" w:right="839"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59" w:author="Gopal, Amrit (A.)" w:date="2019-01-02T11:19:00Z" w:initials="AG">
    <w:p w14:paraId="50B30333" w14:textId="00DED8A7" w:rsidR="00390532" w:rsidRDefault="00390532">
      <w:pPr>
        <w:pStyle w:val="CommentText"/>
      </w:pPr>
      <w:r>
        <w:rPr>
          <w:rStyle w:val="CommentReference"/>
        </w:rPr>
        <w:annotationRef/>
      </w:r>
      <w:r>
        <w:t xml:space="preserve">Spec numbers need update after new release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B303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BC837" w14:textId="77777777" w:rsidR="00390532" w:rsidRDefault="00390532">
      <w:r>
        <w:separator/>
      </w:r>
    </w:p>
  </w:endnote>
  <w:endnote w:type="continuationSeparator" w:id="0">
    <w:p w14:paraId="3427B75D" w14:textId="77777777" w:rsidR="00390532" w:rsidRDefault="00390532">
      <w:r>
        <w:continuationSeparator/>
      </w:r>
    </w:p>
  </w:endnote>
  <w:endnote w:type="continuationNotice" w:id="1">
    <w:p w14:paraId="3C475C90" w14:textId="77777777" w:rsidR="00390532" w:rsidRDefault="00390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828F5" w14:textId="10AEDA7C" w:rsidR="00390532" w:rsidRDefault="00390532" w:rsidP="009D2BC0">
    <w:pPr>
      <w:pStyle w:val="Footer"/>
      <w:tabs>
        <w:tab w:val="clear" w:pos="8640"/>
        <w:tab w:val="right" w:pos="9630"/>
      </w:tabs>
      <w:jc w:val="left"/>
      <w:rPr>
        <w:sz w:val="16"/>
      </w:rPr>
    </w:pPr>
    <w:r>
      <w:rPr>
        <w:rFonts w:ascii="Arial" w:hAnsi="Arial"/>
        <w:b/>
        <w:smallCaps/>
        <w:sz w:val="16"/>
      </w:rPr>
      <w:tab/>
      <w:t>FORD CONFIDENTIAL</w:t>
    </w:r>
    <w:r>
      <w:rPr>
        <w:rFonts w:ascii="Arial" w:hAnsi="Arial"/>
        <w:b/>
        <w:smallCaps/>
        <w:sz w:val="16"/>
      </w:rPr>
      <w:tab/>
      <w:t>Revision date: 06/11/2018</w:t>
    </w:r>
  </w:p>
  <w:p w14:paraId="4C37EA2A" w14:textId="77777777" w:rsidR="00390532" w:rsidRDefault="00390532" w:rsidP="009D2BC0">
    <w:pPr>
      <w:pStyle w:val="Footer"/>
      <w:jc w:val="center"/>
      <w:rPr>
        <w:i/>
        <w:sz w:val="14"/>
      </w:rPr>
    </w:pPr>
    <w:r>
      <w:rPr>
        <w:i/>
        <w:sz w:val="14"/>
      </w:rPr>
      <w:t>The information contained in this document is Confidential to Ford Motor Company.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A1BDE" w14:textId="77777777" w:rsidR="00390532" w:rsidRDefault="00390532">
      <w:r>
        <w:separator/>
      </w:r>
    </w:p>
  </w:footnote>
  <w:footnote w:type="continuationSeparator" w:id="0">
    <w:p w14:paraId="68EF4E15" w14:textId="77777777" w:rsidR="00390532" w:rsidRDefault="00390532">
      <w:r>
        <w:continuationSeparator/>
      </w:r>
    </w:p>
  </w:footnote>
  <w:footnote w:type="continuationNotice" w:id="1">
    <w:p w14:paraId="14FD2ED8" w14:textId="77777777" w:rsidR="00390532" w:rsidRDefault="003905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8" w:type="dxa"/>
      <w:tblLayout w:type="fixed"/>
      <w:tblCellMar>
        <w:left w:w="62" w:type="dxa"/>
        <w:right w:w="62" w:type="dxa"/>
      </w:tblCellMar>
      <w:tblLook w:val="0000" w:firstRow="0" w:lastRow="0" w:firstColumn="0" w:lastColumn="0" w:noHBand="0" w:noVBand="0"/>
    </w:tblPr>
    <w:tblGrid>
      <w:gridCol w:w="3060"/>
      <w:gridCol w:w="3600"/>
      <w:gridCol w:w="969"/>
      <w:gridCol w:w="1821"/>
    </w:tblGrid>
    <w:tr w:rsidR="00390532" w14:paraId="56356F83" w14:textId="77777777">
      <w:tc>
        <w:tcPr>
          <w:tcW w:w="3060" w:type="dxa"/>
          <w:tcBorders>
            <w:bottom w:val="double" w:sz="6" w:space="0" w:color="auto"/>
          </w:tcBorders>
        </w:tcPr>
        <w:p w14:paraId="2716FD04" w14:textId="77777777" w:rsidR="00390532" w:rsidRDefault="00390532">
          <w:pPr>
            <w:suppressAutoHyphens/>
            <w:spacing w:after="126"/>
            <w:jc w:val="left"/>
            <w:rPr>
              <w:b/>
              <w:sz w:val="18"/>
            </w:rPr>
          </w:pPr>
        </w:p>
      </w:tc>
      <w:tc>
        <w:tcPr>
          <w:tcW w:w="3600" w:type="dxa"/>
          <w:tcBorders>
            <w:left w:val="single" w:sz="6" w:space="0" w:color="auto"/>
            <w:bottom w:val="double" w:sz="6" w:space="0" w:color="auto"/>
          </w:tcBorders>
        </w:tcPr>
        <w:p w14:paraId="37F54836" w14:textId="77777777" w:rsidR="00390532" w:rsidRDefault="00390532">
          <w:pPr>
            <w:tabs>
              <w:tab w:val="left" w:pos="-720"/>
              <w:tab w:val="left" w:pos="342"/>
              <w:tab w:val="left" w:pos="960"/>
            </w:tabs>
            <w:suppressAutoHyphens/>
            <w:spacing w:after="126"/>
            <w:jc w:val="center"/>
            <w:rPr>
              <w:b/>
              <w:sz w:val="18"/>
            </w:rPr>
          </w:pPr>
          <w:r>
            <w:rPr>
              <w:b/>
              <w:sz w:val="18"/>
            </w:rPr>
            <w:t>Part Number</w:t>
          </w:r>
        </w:p>
        <w:p w14:paraId="57E01D93" w14:textId="1F243A8E" w:rsidR="00390532" w:rsidRPr="00A843CF" w:rsidRDefault="00390532">
          <w:pPr>
            <w:tabs>
              <w:tab w:val="left" w:pos="-720"/>
              <w:tab w:val="left" w:pos="342"/>
              <w:tab w:val="left" w:pos="960"/>
            </w:tabs>
            <w:suppressAutoHyphens/>
            <w:spacing w:after="126"/>
            <w:jc w:val="center"/>
            <w:rPr>
              <w:b/>
              <w:sz w:val="18"/>
            </w:rPr>
          </w:pPr>
          <w:r>
            <w:rPr>
              <w:b/>
              <w:sz w:val="18"/>
            </w:rPr>
            <w:t>00.06.01.004</w:t>
          </w:r>
        </w:p>
      </w:tc>
      <w:tc>
        <w:tcPr>
          <w:tcW w:w="969" w:type="dxa"/>
          <w:tcBorders>
            <w:left w:val="single" w:sz="6" w:space="0" w:color="auto"/>
            <w:bottom w:val="double" w:sz="6" w:space="0" w:color="auto"/>
          </w:tcBorders>
        </w:tcPr>
        <w:p w14:paraId="4BDB8810" w14:textId="77777777" w:rsidR="00390532" w:rsidRDefault="00390532">
          <w:pPr>
            <w:suppressAutoHyphens/>
            <w:spacing w:after="126"/>
            <w:jc w:val="center"/>
            <w:rPr>
              <w:b/>
              <w:sz w:val="18"/>
            </w:rPr>
          </w:pPr>
          <w:r>
            <w:rPr>
              <w:b/>
              <w:sz w:val="18"/>
            </w:rPr>
            <w:t xml:space="preserve">Rev. </w:t>
          </w:r>
        </w:p>
        <w:p w14:paraId="3FFFAAB9" w14:textId="49784D27" w:rsidR="00390532" w:rsidRDefault="00390532">
          <w:pPr>
            <w:suppressAutoHyphens/>
            <w:spacing w:after="126"/>
            <w:jc w:val="center"/>
            <w:rPr>
              <w:b/>
              <w:sz w:val="18"/>
            </w:rPr>
          </w:pPr>
          <w:r>
            <w:rPr>
              <w:b/>
              <w:sz w:val="18"/>
            </w:rPr>
            <w:t>A</w:t>
          </w:r>
          <w:ins w:id="1455" w:author="O'brien, Gary (G.R.)" w:date="2019-03-27T08:47:00Z">
            <w:r>
              <w:rPr>
                <w:b/>
                <w:sz w:val="18"/>
              </w:rPr>
              <w:t>B</w:t>
            </w:r>
          </w:ins>
          <w:del w:id="1456" w:author="O'brien, Gary (G.R.)" w:date="2019-03-27T08:47:00Z">
            <w:r w:rsidDel="0062038C">
              <w:rPr>
                <w:b/>
                <w:sz w:val="18"/>
              </w:rPr>
              <w:delText>A</w:delText>
            </w:r>
          </w:del>
        </w:p>
      </w:tc>
      <w:tc>
        <w:tcPr>
          <w:tcW w:w="1821" w:type="dxa"/>
          <w:tcBorders>
            <w:left w:val="single" w:sz="6" w:space="0" w:color="auto"/>
            <w:bottom w:val="double" w:sz="6" w:space="0" w:color="auto"/>
          </w:tcBorders>
        </w:tcPr>
        <w:p w14:paraId="4E455E09" w14:textId="15D40CEE" w:rsidR="00390532" w:rsidRDefault="00390532">
          <w:pPr>
            <w:suppressAutoHyphens/>
            <w:spacing w:after="126"/>
            <w:jc w:val="center"/>
            <w:rPr>
              <w:b/>
              <w:sz w:val="18"/>
            </w:rPr>
          </w:pPr>
          <w:r>
            <w:rPr>
              <w:b/>
              <w:sz w:val="18"/>
            </w:rPr>
            <w:t xml:space="preserve">Page  </w:t>
          </w:r>
          <w:r>
            <w:fldChar w:fldCharType="begin"/>
          </w:r>
          <w:r>
            <w:instrText xml:space="preserve"> PAGE </w:instrText>
          </w:r>
          <w:r>
            <w:fldChar w:fldCharType="separate"/>
          </w:r>
          <w:r w:rsidR="00AD54B7">
            <w:rPr>
              <w:noProof/>
            </w:rPr>
            <w:t>1</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AD54B7">
            <w:rPr>
              <w:rStyle w:val="PageNumber"/>
              <w:noProof/>
            </w:rPr>
            <w:t>1</w:t>
          </w:r>
          <w:r>
            <w:rPr>
              <w:rStyle w:val="PageNumber"/>
            </w:rPr>
            <w:fldChar w:fldCharType="end"/>
          </w:r>
        </w:p>
      </w:tc>
    </w:tr>
  </w:tbl>
  <w:p w14:paraId="5B03D22D" w14:textId="1B535AFB" w:rsidR="00390532" w:rsidRDefault="00390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68AD4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0ACC2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A271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613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4CDB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A22F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B0C0C2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7D874CE"/>
    <w:lvl w:ilvl="0">
      <w:start w:val="1"/>
      <w:numFmt w:val="decimal"/>
      <w:pStyle w:val="ListNumber"/>
      <w:lvlText w:val="%1."/>
      <w:lvlJc w:val="left"/>
      <w:pPr>
        <w:tabs>
          <w:tab w:val="num" w:pos="360"/>
        </w:tabs>
        <w:ind w:left="360" w:hanging="360"/>
      </w:pPr>
    </w:lvl>
  </w:abstractNum>
  <w:abstractNum w:abstractNumId="8" w15:restartNumberingAfterBreak="0">
    <w:nsid w:val="019B3841"/>
    <w:multiLevelType w:val="hybridMultilevel"/>
    <w:tmpl w:val="A664DAB4"/>
    <w:lvl w:ilvl="0" w:tplc="04090003">
      <w:start w:val="1"/>
      <w:numFmt w:val="bullet"/>
      <w:lvlText w:val="o"/>
      <w:lvlJc w:val="left"/>
      <w:pPr>
        <w:tabs>
          <w:tab w:val="num" w:pos="1080"/>
        </w:tabs>
        <w:ind w:left="1080" w:hanging="360"/>
      </w:pPr>
      <w:rPr>
        <w:rFonts w:ascii="Courier New" w:hAnsi="Courier New" w:hint="default"/>
      </w:rPr>
    </w:lvl>
    <w:lvl w:ilvl="1" w:tplc="0409000B">
      <w:start w:val="1"/>
      <w:numFmt w:val="bullet"/>
      <w:lvlText w:val=""/>
      <w:lvlJc w:val="left"/>
      <w:pPr>
        <w:tabs>
          <w:tab w:val="num" w:pos="1800"/>
        </w:tabs>
        <w:ind w:left="1800" w:hanging="360"/>
      </w:pPr>
      <w:rPr>
        <w:rFonts w:ascii="Wingdings" w:hAnsi="Wingdings" w:hint="default"/>
      </w:rPr>
    </w:lvl>
    <w:lvl w:ilvl="2" w:tplc="F20EBA64">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28B40CF8">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AAA4DF66">
      <w:start w:val="1"/>
      <w:numFmt w:val="bullet"/>
      <w:pStyle w:val="ListBullet3"/>
      <w:lvlText w:val=""/>
      <w:lvlJc w:val="left"/>
      <w:pPr>
        <w:tabs>
          <w:tab w:val="num" w:pos="6840"/>
        </w:tabs>
        <w:ind w:left="6840" w:hanging="360"/>
      </w:pPr>
      <w:rPr>
        <w:rFonts w:ascii="Wingdings" w:hAnsi="Wingdings" w:hint="default"/>
      </w:rPr>
    </w:lvl>
  </w:abstractNum>
  <w:abstractNum w:abstractNumId="9" w15:restartNumberingAfterBreak="0">
    <w:nsid w:val="0A7C5F68"/>
    <w:multiLevelType w:val="hybridMultilevel"/>
    <w:tmpl w:val="0D92F8E8"/>
    <w:lvl w:ilvl="0" w:tplc="FFFFFFFF">
      <w:start w:val="1"/>
      <w:numFmt w:val="bullet"/>
      <w:pStyle w:val="IndentBullet"/>
      <w:lvlText w:val=""/>
      <w:lvlJc w:val="left"/>
      <w:pPr>
        <w:tabs>
          <w:tab w:val="num" w:pos="720"/>
        </w:tabs>
        <w:ind w:left="720" w:hanging="360"/>
      </w:pPr>
      <w:rPr>
        <w:rFonts w:ascii="Symbol" w:hAnsi="Symbol" w:hint="default"/>
        <w:b/>
        <w:i w:val="0"/>
        <w:color w:val="auto"/>
        <w:sz w:val="28"/>
      </w:rPr>
    </w:lvl>
    <w:lvl w:ilvl="1" w:tplc="0F047F72">
      <w:start w:val="1"/>
      <w:numFmt w:val="bullet"/>
      <w:lvlText w:val=""/>
      <w:lvlJc w:val="left"/>
      <w:pPr>
        <w:tabs>
          <w:tab w:val="num" w:pos="1440"/>
        </w:tabs>
        <w:ind w:left="1440" w:hanging="360"/>
      </w:pPr>
      <w:rPr>
        <w:rFonts w:ascii="Symbol" w:hAnsi="Symbol" w:hint="default"/>
        <w:b/>
        <w:i w:val="0"/>
        <w:color w:val="auto"/>
        <w:sz w:val="2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0D5E4B"/>
    <w:multiLevelType w:val="hybridMultilevel"/>
    <w:tmpl w:val="5E52DB5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10D8694D"/>
    <w:multiLevelType w:val="hybridMultilevel"/>
    <w:tmpl w:val="1BEA319E"/>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4B63941"/>
    <w:multiLevelType w:val="multilevel"/>
    <w:tmpl w:val="15B2CE5C"/>
    <w:lvl w:ilvl="0">
      <w:start w:val="1"/>
      <w:numFmt w:val="decimal"/>
      <w:lvlText w:val="%1."/>
      <w:lvlJc w:val="left"/>
      <w:pPr>
        <w:ind w:left="1152" w:hanging="360"/>
      </w:pPr>
    </w:lvl>
    <w:lvl w:ilvl="1">
      <w:start w:val="3"/>
      <w:numFmt w:val="decimal"/>
      <w:isLgl/>
      <w:lvlText w:val="%1.%2"/>
      <w:lvlJc w:val="left"/>
      <w:pPr>
        <w:ind w:left="1287" w:hanging="495"/>
      </w:pPr>
      <w:rPr>
        <w:rFonts w:hint="default"/>
        <w:color w:val="000000"/>
      </w:rPr>
    </w:lvl>
    <w:lvl w:ilvl="2">
      <w:start w:val="5"/>
      <w:numFmt w:val="decimal"/>
      <w:isLgl/>
      <w:lvlText w:val="%1.%2.%3"/>
      <w:lvlJc w:val="left"/>
      <w:pPr>
        <w:ind w:left="1530" w:hanging="720"/>
      </w:pPr>
      <w:rPr>
        <w:rFonts w:hint="default"/>
        <w:b/>
        <w:color w:val="000000"/>
      </w:rPr>
    </w:lvl>
    <w:lvl w:ilvl="3">
      <w:start w:val="1"/>
      <w:numFmt w:val="decimal"/>
      <w:isLgl/>
      <w:lvlText w:val="%1.%2.%3.%4"/>
      <w:lvlJc w:val="left"/>
      <w:pPr>
        <w:ind w:left="1512" w:hanging="720"/>
      </w:pPr>
      <w:rPr>
        <w:rFonts w:hint="default"/>
        <w:color w:val="000000"/>
      </w:rPr>
    </w:lvl>
    <w:lvl w:ilvl="4">
      <w:start w:val="1"/>
      <w:numFmt w:val="decimal"/>
      <w:isLgl/>
      <w:lvlText w:val="%1.%2.%3.%4.%5"/>
      <w:lvlJc w:val="left"/>
      <w:pPr>
        <w:ind w:left="1872" w:hanging="1080"/>
      </w:pPr>
      <w:rPr>
        <w:rFonts w:hint="default"/>
        <w:color w:val="000000"/>
      </w:rPr>
    </w:lvl>
    <w:lvl w:ilvl="5">
      <w:start w:val="1"/>
      <w:numFmt w:val="decimal"/>
      <w:isLgl/>
      <w:lvlText w:val="%1.%2.%3.%4.%5.%6"/>
      <w:lvlJc w:val="left"/>
      <w:pPr>
        <w:ind w:left="1872" w:hanging="1080"/>
      </w:pPr>
      <w:rPr>
        <w:rFonts w:hint="default"/>
        <w:color w:val="000000"/>
      </w:rPr>
    </w:lvl>
    <w:lvl w:ilvl="6">
      <w:start w:val="1"/>
      <w:numFmt w:val="decimal"/>
      <w:isLgl/>
      <w:lvlText w:val="%1.%2.%3.%4.%5.%6.%7"/>
      <w:lvlJc w:val="left"/>
      <w:pPr>
        <w:ind w:left="2232" w:hanging="1440"/>
      </w:pPr>
      <w:rPr>
        <w:rFonts w:hint="default"/>
        <w:color w:val="000000"/>
      </w:rPr>
    </w:lvl>
    <w:lvl w:ilvl="7">
      <w:start w:val="1"/>
      <w:numFmt w:val="decimal"/>
      <w:isLgl/>
      <w:lvlText w:val="%1.%2.%3.%4.%5.%6.%7.%8"/>
      <w:lvlJc w:val="left"/>
      <w:pPr>
        <w:ind w:left="2232" w:hanging="1440"/>
      </w:pPr>
      <w:rPr>
        <w:rFonts w:hint="default"/>
        <w:color w:val="000000"/>
      </w:rPr>
    </w:lvl>
    <w:lvl w:ilvl="8">
      <w:start w:val="1"/>
      <w:numFmt w:val="decimal"/>
      <w:isLgl/>
      <w:lvlText w:val="%1.%2.%3.%4.%5.%6.%7.%8.%9"/>
      <w:lvlJc w:val="left"/>
      <w:pPr>
        <w:ind w:left="2592" w:hanging="1800"/>
      </w:pPr>
      <w:rPr>
        <w:rFonts w:hint="default"/>
        <w:color w:val="000000"/>
      </w:rPr>
    </w:lvl>
  </w:abstractNum>
  <w:abstractNum w:abstractNumId="13" w15:restartNumberingAfterBreak="0">
    <w:nsid w:val="186939CE"/>
    <w:multiLevelType w:val="hybridMultilevel"/>
    <w:tmpl w:val="BC048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FA0D1D"/>
    <w:multiLevelType w:val="hybridMultilevel"/>
    <w:tmpl w:val="8596573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0BB6F95"/>
    <w:multiLevelType w:val="hybridMultilevel"/>
    <w:tmpl w:val="0570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CA1B07"/>
    <w:multiLevelType w:val="hybridMultilevel"/>
    <w:tmpl w:val="3A2E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2345D"/>
    <w:multiLevelType w:val="hybridMultilevel"/>
    <w:tmpl w:val="44FE39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59445E1"/>
    <w:multiLevelType w:val="hybridMultilevel"/>
    <w:tmpl w:val="758AB73C"/>
    <w:lvl w:ilvl="0" w:tplc="0646EEAA">
      <w:start w:val="1"/>
      <w:numFmt w:val="bullet"/>
      <w:pStyle w:val="IndentBulletNo2"/>
      <w:lvlText w:val=""/>
      <w:lvlJc w:val="left"/>
      <w:pPr>
        <w:tabs>
          <w:tab w:val="num" w:pos="792"/>
        </w:tabs>
        <w:ind w:left="792" w:hanging="360"/>
      </w:pPr>
      <w:rPr>
        <w:rFonts w:ascii="Symbol" w:hAnsi="Symbol" w:hint="default"/>
        <w:b/>
        <w:i w:val="0"/>
        <w:color w:val="auto"/>
        <w:sz w:val="28"/>
      </w:rPr>
    </w:lvl>
    <w:lvl w:ilvl="1" w:tplc="A9E2EBDE">
      <w:start w:val="1"/>
      <w:numFmt w:val="bullet"/>
      <w:lvlText w:val=""/>
      <w:lvlJc w:val="left"/>
      <w:pPr>
        <w:tabs>
          <w:tab w:val="num" w:pos="1512"/>
        </w:tabs>
        <w:ind w:left="1512" w:hanging="360"/>
      </w:pPr>
      <w:rPr>
        <w:rFonts w:ascii="Symbol" w:hAnsi="Symbol" w:hint="default"/>
        <w:b/>
        <w:i w:val="0"/>
        <w:color w:val="auto"/>
        <w:sz w:val="28"/>
      </w:rPr>
    </w:lvl>
    <w:lvl w:ilvl="2" w:tplc="456E2384" w:tentative="1">
      <w:start w:val="1"/>
      <w:numFmt w:val="bullet"/>
      <w:lvlText w:val=""/>
      <w:lvlJc w:val="left"/>
      <w:pPr>
        <w:tabs>
          <w:tab w:val="num" w:pos="2232"/>
        </w:tabs>
        <w:ind w:left="2232" w:hanging="360"/>
      </w:pPr>
      <w:rPr>
        <w:rFonts w:ascii="Wingdings" w:hAnsi="Wingdings" w:hint="default"/>
      </w:rPr>
    </w:lvl>
    <w:lvl w:ilvl="3" w:tplc="C27EEBCE" w:tentative="1">
      <w:start w:val="1"/>
      <w:numFmt w:val="bullet"/>
      <w:lvlText w:val=""/>
      <w:lvlJc w:val="left"/>
      <w:pPr>
        <w:tabs>
          <w:tab w:val="num" w:pos="2952"/>
        </w:tabs>
        <w:ind w:left="2952" w:hanging="360"/>
      </w:pPr>
      <w:rPr>
        <w:rFonts w:ascii="Symbol" w:hAnsi="Symbol" w:hint="default"/>
      </w:rPr>
    </w:lvl>
    <w:lvl w:ilvl="4" w:tplc="E7381266" w:tentative="1">
      <w:start w:val="1"/>
      <w:numFmt w:val="bullet"/>
      <w:lvlText w:val="o"/>
      <w:lvlJc w:val="left"/>
      <w:pPr>
        <w:tabs>
          <w:tab w:val="num" w:pos="3672"/>
        </w:tabs>
        <w:ind w:left="3672" w:hanging="360"/>
      </w:pPr>
      <w:rPr>
        <w:rFonts w:ascii="Courier New" w:hAnsi="Courier New" w:hint="default"/>
      </w:rPr>
    </w:lvl>
    <w:lvl w:ilvl="5" w:tplc="582E5A00" w:tentative="1">
      <w:start w:val="1"/>
      <w:numFmt w:val="bullet"/>
      <w:lvlText w:val=""/>
      <w:lvlJc w:val="left"/>
      <w:pPr>
        <w:tabs>
          <w:tab w:val="num" w:pos="4392"/>
        </w:tabs>
        <w:ind w:left="4392" w:hanging="360"/>
      </w:pPr>
      <w:rPr>
        <w:rFonts w:ascii="Wingdings" w:hAnsi="Wingdings" w:hint="default"/>
      </w:rPr>
    </w:lvl>
    <w:lvl w:ilvl="6" w:tplc="13BC951C" w:tentative="1">
      <w:start w:val="1"/>
      <w:numFmt w:val="bullet"/>
      <w:lvlText w:val=""/>
      <w:lvlJc w:val="left"/>
      <w:pPr>
        <w:tabs>
          <w:tab w:val="num" w:pos="5112"/>
        </w:tabs>
        <w:ind w:left="5112" w:hanging="360"/>
      </w:pPr>
      <w:rPr>
        <w:rFonts w:ascii="Symbol" w:hAnsi="Symbol" w:hint="default"/>
      </w:rPr>
    </w:lvl>
    <w:lvl w:ilvl="7" w:tplc="D42086DC" w:tentative="1">
      <w:start w:val="1"/>
      <w:numFmt w:val="bullet"/>
      <w:lvlText w:val="o"/>
      <w:lvlJc w:val="left"/>
      <w:pPr>
        <w:tabs>
          <w:tab w:val="num" w:pos="5832"/>
        </w:tabs>
        <w:ind w:left="5832" w:hanging="360"/>
      </w:pPr>
      <w:rPr>
        <w:rFonts w:ascii="Courier New" w:hAnsi="Courier New" w:hint="default"/>
      </w:rPr>
    </w:lvl>
    <w:lvl w:ilvl="8" w:tplc="4B0222D8" w:tentative="1">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26472A80"/>
    <w:multiLevelType w:val="hybridMultilevel"/>
    <w:tmpl w:val="588EA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956F11"/>
    <w:multiLevelType w:val="singleLevel"/>
    <w:tmpl w:val="6DE208E0"/>
    <w:lvl w:ilvl="0">
      <w:start w:val="1"/>
      <w:numFmt w:val="decimal"/>
      <w:lvlText w:val="%1"/>
      <w:legacy w:legacy="1" w:legacySpace="0" w:legacyIndent="360"/>
      <w:lvlJc w:val="left"/>
      <w:pPr>
        <w:ind w:left="414" w:hanging="360"/>
      </w:pPr>
      <w:rPr>
        <w:color w:val="000000"/>
      </w:rPr>
    </w:lvl>
  </w:abstractNum>
  <w:abstractNum w:abstractNumId="21" w15:restartNumberingAfterBreak="0">
    <w:nsid w:val="279A09F4"/>
    <w:multiLevelType w:val="hybridMultilevel"/>
    <w:tmpl w:val="2FB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82058"/>
    <w:multiLevelType w:val="hybridMultilevel"/>
    <w:tmpl w:val="22F2F17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2A9C63E3"/>
    <w:multiLevelType w:val="hybridMultilevel"/>
    <w:tmpl w:val="9AB0C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F493F36"/>
    <w:multiLevelType w:val="hybridMultilevel"/>
    <w:tmpl w:val="89AC1D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C5324B"/>
    <w:multiLevelType w:val="hybridMultilevel"/>
    <w:tmpl w:val="7400B786"/>
    <w:lvl w:ilvl="0" w:tplc="E2C2C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DD3B07"/>
    <w:multiLevelType w:val="hybridMultilevel"/>
    <w:tmpl w:val="62F00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1E1246A"/>
    <w:multiLevelType w:val="hybridMultilevel"/>
    <w:tmpl w:val="F9167A8E"/>
    <w:lvl w:ilvl="0" w:tplc="DA6E51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6032AD2"/>
    <w:multiLevelType w:val="hybridMultilevel"/>
    <w:tmpl w:val="83421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E04DA0"/>
    <w:multiLevelType w:val="hybridMultilevel"/>
    <w:tmpl w:val="88B2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B4D6F"/>
    <w:multiLevelType w:val="singleLevel"/>
    <w:tmpl w:val="6492A63E"/>
    <w:lvl w:ilvl="0">
      <w:numFmt w:val="none"/>
      <w:pStyle w:val="ListBullet"/>
      <w:lvlText w:val=""/>
      <w:lvlJc w:val="left"/>
      <w:pPr>
        <w:tabs>
          <w:tab w:val="num" w:pos="0"/>
        </w:tabs>
        <w:ind w:left="0" w:firstLine="0"/>
      </w:pPr>
      <w:rPr>
        <w:rFonts w:ascii="Symbol" w:hAnsi="Symbol" w:hint="default"/>
        <w:sz w:val="28"/>
      </w:rPr>
    </w:lvl>
  </w:abstractNum>
  <w:abstractNum w:abstractNumId="31" w15:restartNumberingAfterBreak="0">
    <w:nsid w:val="52EC5F27"/>
    <w:multiLevelType w:val="hybridMultilevel"/>
    <w:tmpl w:val="83421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75834"/>
    <w:multiLevelType w:val="hybridMultilevel"/>
    <w:tmpl w:val="F7DEAC0C"/>
    <w:lvl w:ilvl="0" w:tplc="0F047F72">
      <w:start w:val="1"/>
      <w:numFmt w:val="bullet"/>
      <w:pStyle w:val="2ndBullett"/>
      <w:lvlText w:val="o"/>
      <w:lvlJc w:val="left"/>
      <w:pPr>
        <w:tabs>
          <w:tab w:val="num" w:pos="2880"/>
        </w:tabs>
        <w:ind w:left="2880" w:hanging="360"/>
      </w:pPr>
      <w:rPr>
        <w:rFonts w:hAnsi="Courier New" w:hint="default"/>
      </w:rPr>
    </w:lvl>
    <w:lvl w:ilvl="1" w:tplc="0F047F72">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54062AD6"/>
    <w:multiLevelType w:val="hybridMultilevel"/>
    <w:tmpl w:val="B2EE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F2918"/>
    <w:multiLevelType w:val="hybridMultilevel"/>
    <w:tmpl w:val="5782A13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59526A12"/>
    <w:multiLevelType w:val="hybridMultilevel"/>
    <w:tmpl w:val="E12C1058"/>
    <w:lvl w:ilvl="0" w:tplc="546080D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B95603"/>
    <w:multiLevelType w:val="hybridMultilevel"/>
    <w:tmpl w:val="04D83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01C64"/>
    <w:multiLevelType w:val="hybridMultilevel"/>
    <w:tmpl w:val="C5889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3605E2"/>
    <w:multiLevelType w:val="hybridMultilevel"/>
    <w:tmpl w:val="C76A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473D3"/>
    <w:multiLevelType w:val="hybridMultilevel"/>
    <w:tmpl w:val="743A2E58"/>
    <w:lvl w:ilvl="0" w:tplc="CBF890EE">
      <w:start w:val="1"/>
      <w:numFmt w:val="bullet"/>
      <w:lvlText w:val="o"/>
      <w:lvlJc w:val="left"/>
      <w:pPr>
        <w:tabs>
          <w:tab w:val="num" w:pos="1080"/>
        </w:tabs>
        <w:ind w:left="1080" w:hanging="360"/>
      </w:pPr>
      <w:rPr>
        <w:rFonts w:ascii="Courier New" w:hAnsi="Courier New" w:hint="default"/>
      </w:rPr>
    </w:lvl>
    <w:lvl w:ilvl="1" w:tplc="A7BA2B7C" w:tentative="1">
      <w:start w:val="1"/>
      <w:numFmt w:val="bullet"/>
      <w:lvlText w:val="o"/>
      <w:lvlJc w:val="left"/>
      <w:pPr>
        <w:tabs>
          <w:tab w:val="num" w:pos="1800"/>
        </w:tabs>
        <w:ind w:left="1800" w:hanging="360"/>
      </w:pPr>
      <w:rPr>
        <w:rFonts w:ascii="Courier New" w:hAnsi="Courier New" w:hint="default"/>
      </w:rPr>
    </w:lvl>
    <w:lvl w:ilvl="2" w:tplc="A2088034" w:tentative="1">
      <w:start w:val="1"/>
      <w:numFmt w:val="bullet"/>
      <w:lvlText w:val=""/>
      <w:lvlJc w:val="left"/>
      <w:pPr>
        <w:tabs>
          <w:tab w:val="num" w:pos="2520"/>
        </w:tabs>
        <w:ind w:left="2520" w:hanging="360"/>
      </w:pPr>
      <w:rPr>
        <w:rFonts w:ascii="Wingdings" w:hAnsi="Wingdings" w:hint="default"/>
      </w:rPr>
    </w:lvl>
    <w:lvl w:ilvl="3" w:tplc="D2D24900" w:tentative="1">
      <w:start w:val="1"/>
      <w:numFmt w:val="bullet"/>
      <w:lvlText w:val=""/>
      <w:lvlJc w:val="left"/>
      <w:pPr>
        <w:tabs>
          <w:tab w:val="num" w:pos="3240"/>
        </w:tabs>
        <w:ind w:left="3240" w:hanging="360"/>
      </w:pPr>
      <w:rPr>
        <w:rFonts w:ascii="Symbol" w:hAnsi="Symbol" w:hint="default"/>
      </w:rPr>
    </w:lvl>
    <w:lvl w:ilvl="4" w:tplc="D5EAF036" w:tentative="1">
      <w:start w:val="1"/>
      <w:numFmt w:val="bullet"/>
      <w:lvlText w:val="o"/>
      <w:lvlJc w:val="left"/>
      <w:pPr>
        <w:tabs>
          <w:tab w:val="num" w:pos="3960"/>
        </w:tabs>
        <w:ind w:left="3960" w:hanging="360"/>
      </w:pPr>
      <w:rPr>
        <w:rFonts w:ascii="Courier New" w:hAnsi="Courier New" w:hint="default"/>
      </w:rPr>
    </w:lvl>
    <w:lvl w:ilvl="5" w:tplc="03F66E2A" w:tentative="1">
      <w:start w:val="1"/>
      <w:numFmt w:val="bullet"/>
      <w:lvlText w:val=""/>
      <w:lvlJc w:val="left"/>
      <w:pPr>
        <w:tabs>
          <w:tab w:val="num" w:pos="4680"/>
        </w:tabs>
        <w:ind w:left="4680" w:hanging="360"/>
      </w:pPr>
      <w:rPr>
        <w:rFonts w:ascii="Wingdings" w:hAnsi="Wingdings" w:hint="default"/>
      </w:rPr>
    </w:lvl>
    <w:lvl w:ilvl="6" w:tplc="DC10DC24" w:tentative="1">
      <w:start w:val="1"/>
      <w:numFmt w:val="bullet"/>
      <w:lvlText w:val=""/>
      <w:lvlJc w:val="left"/>
      <w:pPr>
        <w:tabs>
          <w:tab w:val="num" w:pos="5400"/>
        </w:tabs>
        <w:ind w:left="5400" w:hanging="360"/>
      </w:pPr>
      <w:rPr>
        <w:rFonts w:ascii="Symbol" w:hAnsi="Symbol" w:hint="default"/>
      </w:rPr>
    </w:lvl>
    <w:lvl w:ilvl="7" w:tplc="155CBA22" w:tentative="1">
      <w:start w:val="1"/>
      <w:numFmt w:val="bullet"/>
      <w:lvlText w:val="o"/>
      <w:lvlJc w:val="left"/>
      <w:pPr>
        <w:tabs>
          <w:tab w:val="num" w:pos="6120"/>
        </w:tabs>
        <w:ind w:left="6120" w:hanging="360"/>
      </w:pPr>
      <w:rPr>
        <w:rFonts w:ascii="Courier New" w:hAnsi="Courier New" w:hint="default"/>
      </w:rPr>
    </w:lvl>
    <w:lvl w:ilvl="8" w:tplc="5EE6F69C"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8A70E6B"/>
    <w:multiLevelType w:val="hybridMultilevel"/>
    <w:tmpl w:val="0570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2277F6"/>
    <w:multiLevelType w:val="hybridMultilevel"/>
    <w:tmpl w:val="426488FA"/>
    <w:lvl w:ilvl="0" w:tplc="D426444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69B45EA3"/>
    <w:multiLevelType w:val="hybridMultilevel"/>
    <w:tmpl w:val="C46E6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7C44D9"/>
    <w:multiLevelType w:val="hybridMultilevel"/>
    <w:tmpl w:val="C0B2E266"/>
    <w:lvl w:ilvl="0" w:tplc="7800213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4676C39"/>
    <w:multiLevelType w:val="hybridMultilevel"/>
    <w:tmpl w:val="117AD966"/>
    <w:lvl w:ilvl="0" w:tplc="F334D572">
      <w:start w:val="1"/>
      <w:numFmt w:val="bullet"/>
      <w:lvlText w:val="o"/>
      <w:lvlJc w:val="left"/>
      <w:pPr>
        <w:tabs>
          <w:tab w:val="num" w:pos="1080"/>
        </w:tabs>
        <w:ind w:left="1080" w:hanging="360"/>
      </w:pPr>
      <w:rPr>
        <w:rFonts w:ascii="Courier New" w:hAnsi="Courier New" w:hint="default"/>
      </w:rPr>
    </w:lvl>
    <w:lvl w:ilvl="1" w:tplc="F7A4F21E" w:tentative="1">
      <w:start w:val="1"/>
      <w:numFmt w:val="bullet"/>
      <w:lvlText w:val="o"/>
      <w:lvlJc w:val="left"/>
      <w:pPr>
        <w:tabs>
          <w:tab w:val="num" w:pos="1800"/>
        </w:tabs>
        <w:ind w:left="1800" w:hanging="360"/>
      </w:pPr>
      <w:rPr>
        <w:rFonts w:ascii="Courier New" w:hAnsi="Courier New" w:hint="default"/>
      </w:rPr>
    </w:lvl>
    <w:lvl w:ilvl="2" w:tplc="108AD622" w:tentative="1">
      <w:start w:val="1"/>
      <w:numFmt w:val="bullet"/>
      <w:lvlText w:val=""/>
      <w:lvlJc w:val="left"/>
      <w:pPr>
        <w:tabs>
          <w:tab w:val="num" w:pos="2520"/>
        </w:tabs>
        <w:ind w:left="2520" w:hanging="360"/>
      </w:pPr>
      <w:rPr>
        <w:rFonts w:ascii="Wingdings" w:hAnsi="Wingdings" w:hint="default"/>
      </w:rPr>
    </w:lvl>
    <w:lvl w:ilvl="3" w:tplc="562641A0" w:tentative="1">
      <w:start w:val="1"/>
      <w:numFmt w:val="bullet"/>
      <w:lvlText w:val=""/>
      <w:lvlJc w:val="left"/>
      <w:pPr>
        <w:tabs>
          <w:tab w:val="num" w:pos="3240"/>
        </w:tabs>
        <w:ind w:left="3240" w:hanging="360"/>
      </w:pPr>
      <w:rPr>
        <w:rFonts w:ascii="Symbol" w:hAnsi="Symbol" w:hint="default"/>
      </w:rPr>
    </w:lvl>
    <w:lvl w:ilvl="4" w:tplc="0AAE09EC" w:tentative="1">
      <w:start w:val="1"/>
      <w:numFmt w:val="bullet"/>
      <w:lvlText w:val="o"/>
      <w:lvlJc w:val="left"/>
      <w:pPr>
        <w:tabs>
          <w:tab w:val="num" w:pos="3960"/>
        </w:tabs>
        <w:ind w:left="3960" w:hanging="360"/>
      </w:pPr>
      <w:rPr>
        <w:rFonts w:ascii="Courier New" w:hAnsi="Courier New" w:hint="default"/>
      </w:rPr>
    </w:lvl>
    <w:lvl w:ilvl="5" w:tplc="1B969F2A" w:tentative="1">
      <w:start w:val="1"/>
      <w:numFmt w:val="bullet"/>
      <w:lvlText w:val=""/>
      <w:lvlJc w:val="left"/>
      <w:pPr>
        <w:tabs>
          <w:tab w:val="num" w:pos="4680"/>
        </w:tabs>
        <w:ind w:left="4680" w:hanging="360"/>
      </w:pPr>
      <w:rPr>
        <w:rFonts w:ascii="Wingdings" w:hAnsi="Wingdings" w:hint="default"/>
      </w:rPr>
    </w:lvl>
    <w:lvl w:ilvl="6" w:tplc="ADBC87C0" w:tentative="1">
      <w:start w:val="1"/>
      <w:numFmt w:val="bullet"/>
      <w:lvlText w:val=""/>
      <w:lvlJc w:val="left"/>
      <w:pPr>
        <w:tabs>
          <w:tab w:val="num" w:pos="5400"/>
        </w:tabs>
        <w:ind w:left="5400" w:hanging="360"/>
      </w:pPr>
      <w:rPr>
        <w:rFonts w:ascii="Symbol" w:hAnsi="Symbol" w:hint="default"/>
      </w:rPr>
    </w:lvl>
    <w:lvl w:ilvl="7" w:tplc="43E03864" w:tentative="1">
      <w:start w:val="1"/>
      <w:numFmt w:val="bullet"/>
      <w:lvlText w:val="o"/>
      <w:lvlJc w:val="left"/>
      <w:pPr>
        <w:tabs>
          <w:tab w:val="num" w:pos="6120"/>
        </w:tabs>
        <w:ind w:left="6120" w:hanging="360"/>
      </w:pPr>
      <w:rPr>
        <w:rFonts w:ascii="Courier New" w:hAnsi="Courier New" w:hint="default"/>
      </w:rPr>
    </w:lvl>
    <w:lvl w:ilvl="8" w:tplc="E3108568"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A7A788A"/>
    <w:multiLevelType w:val="hybridMultilevel"/>
    <w:tmpl w:val="1CDC73F4"/>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6" w15:restartNumberingAfterBreak="0">
    <w:nsid w:val="7E4977D4"/>
    <w:multiLevelType w:val="multilevel"/>
    <w:tmpl w:val="C95A0F2A"/>
    <w:lvl w:ilvl="0">
      <w:start w:val="1"/>
      <w:numFmt w:val="decimal"/>
      <w:pStyle w:val="ReqVerMethod"/>
      <w:lvlText w:val="4-001-%1"/>
      <w:lvlJc w:val="left"/>
      <w:pPr>
        <w:tabs>
          <w:tab w:val="num" w:pos="1134"/>
        </w:tabs>
        <w:ind w:left="1134" w:hanging="1134"/>
      </w:pPr>
    </w:lvl>
    <w:lvl w:ilvl="1">
      <w:start w:val="1"/>
      <w:numFmt w:val="decimal"/>
      <w:lvlText w:val=".%2"/>
      <w:lvlJc w:val="left"/>
      <w:pPr>
        <w:tabs>
          <w:tab w:val="num" w:pos="0"/>
        </w:tabs>
        <w:ind w:left="1134"/>
      </w:pPr>
    </w:lvl>
    <w:lvl w:ilvl="2">
      <w:start w:val="1"/>
      <w:numFmt w:val="decimal"/>
      <w:lvlText w:val=".%2.%3"/>
      <w:lvlJc w:val="left"/>
      <w:pPr>
        <w:tabs>
          <w:tab w:val="num" w:pos="0"/>
        </w:tabs>
        <w:ind w:left="1134"/>
      </w:pPr>
    </w:lvl>
    <w:lvl w:ilvl="3">
      <w:start w:val="1"/>
      <w:numFmt w:val="decimal"/>
      <w:lvlText w:val=".%2.%3.%4"/>
      <w:lvlJc w:val="left"/>
      <w:pPr>
        <w:tabs>
          <w:tab w:val="num" w:pos="0"/>
        </w:tabs>
        <w:ind w:left="1134"/>
      </w:pPr>
    </w:lvl>
    <w:lvl w:ilvl="4">
      <w:start w:val="1"/>
      <w:numFmt w:val="decimal"/>
      <w:lvlText w:val=".%2.%3.%4.%5"/>
      <w:lvlJc w:val="left"/>
      <w:pPr>
        <w:tabs>
          <w:tab w:val="num" w:pos="0"/>
        </w:tabs>
        <w:ind w:left="1134"/>
      </w:pPr>
    </w:lvl>
    <w:lvl w:ilvl="5">
      <w:start w:val="1"/>
      <w:numFmt w:val="decimal"/>
      <w:lvlText w:val=".%2.%3.%4.%5.%6"/>
      <w:lvlJc w:val="left"/>
      <w:pPr>
        <w:tabs>
          <w:tab w:val="num" w:pos="0"/>
        </w:tabs>
        <w:ind w:left="1134"/>
      </w:pPr>
    </w:lvl>
    <w:lvl w:ilvl="6">
      <w:start w:val="1"/>
      <w:numFmt w:val="decimal"/>
      <w:lvlText w:val=".%2.%3.%4.%5.%6.%7"/>
      <w:lvlJc w:val="left"/>
      <w:pPr>
        <w:tabs>
          <w:tab w:val="num" w:pos="0"/>
        </w:tabs>
        <w:ind w:left="1134"/>
      </w:pPr>
    </w:lvl>
    <w:lvl w:ilvl="7">
      <w:start w:val="1"/>
      <w:numFmt w:val="decimal"/>
      <w:lvlText w:val=".%2.%3.%4.%5.%6.%7.%8"/>
      <w:lvlJc w:val="left"/>
      <w:pPr>
        <w:tabs>
          <w:tab w:val="num" w:pos="0"/>
        </w:tabs>
        <w:ind w:left="1134"/>
      </w:pPr>
    </w:lvl>
    <w:lvl w:ilvl="8">
      <w:start w:val="1"/>
      <w:numFmt w:val="decimal"/>
      <w:lvlText w:val=".%2.%3.%4.%5.%6.%7.%8.%9"/>
      <w:lvlJc w:val="left"/>
      <w:pPr>
        <w:tabs>
          <w:tab w:val="num" w:pos="0"/>
        </w:tabs>
        <w:ind w:left="2718" w:hanging="1584"/>
      </w:pPr>
    </w:lvl>
  </w:abstractNum>
  <w:num w:numId="1">
    <w:abstractNumId w:val="32"/>
  </w:num>
  <w:num w:numId="2">
    <w:abstractNumId w:val="9"/>
  </w:num>
  <w:num w:numId="3">
    <w:abstractNumId w:val="30"/>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44"/>
  </w:num>
  <w:num w:numId="13">
    <w:abstractNumId w:val="14"/>
  </w:num>
  <w:num w:numId="14">
    <w:abstractNumId w:val="8"/>
  </w:num>
  <w:num w:numId="15">
    <w:abstractNumId w:val="11"/>
  </w:num>
  <w:num w:numId="16">
    <w:abstractNumId w:val="39"/>
  </w:num>
  <w:num w:numId="17">
    <w:abstractNumId w:val="18"/>
  </w:num>
  <w:num w:numId="18">
    <w:abstractNumId w:val="46"/>
  </w:num>
  <w:num w:numId="19">
    <w:abstractNumId w:val="20"/>
  </w:num>
  <w:num w:numId="20">
    <w:abstractNumId w:val="13"/>
  </w:num>
  <w:num w:numId="21">
    <w:abstractNumId w:val="37"/>
  </w:num>
  <w:num w:numId="22">
    <w:abstractNumId w:val="29"/>
  </w:num>
  <w:num w:numId="23">
    <w:abstractNumId w:val="21"/>
  </w:num>
  <w:num w:numId="24">
    <w:abstractNumId w:val="19"/>
  </w:num>
  <w:num w:numId="25">
    <w:abstractNumId w:val="26"/>
  </w:num>
  <w:num w:numId="26">
    <w:abstractNumId w:val="15"/>
  </w:num>
  <w:num w:numId="27">
    <w:abstractNumId w:val="40"/>
  </w:num>
  <w:num w:numId="28">
    <w:abstractNumId w:val="45"/>
  </w:num>
  <w:num w:numId="29">
    <w:abstractNumId w:val="10"/>
  </w:num>
  <w:num w:numId="30">
    <w:abstractNumId w:val="34"/>
  </w:num>
  <w:num w:numId="31">
    <w:abstractNumId w:val="12"/>
  </w:num>
  <w:num w:numId="32">
    <w:abstractNumId w:val="22"/>
  </w:num>
  <w:num w:numId="33">
    <w:abstractNumId w:val="23"/>
  </w:num>
  <w:num w:numId="34">
    <w:abstractNumId w:val="17"/>
  </w:num>
  <w:num w:numId="35">
    <w:abstractNumId w:val="25"/>
  </w:num>
  <w:num w:numId="36">
    <w:abstractNumId w:val="36"/>
  </w:num>
  <w:num w:numId="37">
    <w:abstractNumId w:val="35"/>
  </w:num>
  <w:num w:numId="38">
    <w:abstractNumId w:val="38"/>
  </w:num>
  <w:num w:numId="39">
    <w:abstractNumId w:val="41"/>
  </w:num>
  <w:num w:numId="40">
    <w:abstractNumId w:val="16"/>
  </w:num>
  <w:num w:numId="41">
    <w:abstractNumId w:val="31"/>
  </w:num>
  <w:num w:numId="42">
    <w:abstractNumId w:val="28"/>
  </w:num>
  <w:num w:numId="43">
    <w:abstractNumId w:val="42"/>
  </w:num>
  <w:num w:numId="44">
    <w:abstractNumId w:val="24"/>
  </w:num>
  <w:num w:numId="45">
    <w:abstractNumId w:val="33"/>
  </w:num>
  <w:num w:numId="46">
    <w:abstractNumId w:val="43"/>
  </w:num>
  <w:num w:numId="47">
    <w:abstractNumId w:val="2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rien, Gary (G.R.)">
    <w15:presenceInfo w15:providerId="AD" w15:userId="S-1-5-21-1078229911-1189946983-1225219381-752390"/>
  </w15:person>
  <w15:person w15:author="Gupta, Ajeya (A.)">
    <w15:presenceInfo w15:providerId="None" w15:userId="Gupta, Ajeya (A.)"/>
  </w15:person>
  <w15:person w15:author="Manthripragada, Sravanthi (S.)">
    <w15:presenceInfo w15:providerId="None" w15:userId="Manthripragada, Sravanthi (S.)"/>
  </w15:person>
  <w15:person w15:author="Gopal, Amrit (A.)">
    <w15:presenceInfo w15:providerId="None" w15:userId="Gopal, Amrit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720"/>
  <w:drawingGridHorizontalSpacing w:val="115"/>
  <w:drawingGridVerticalSpacing w:val="115"/>
  <w:displayVerticalDrawingGridEvery w:val="0"/>
  <w:doNotUseMarginsForDrawingGridOrigin/>
  <w:drawingGridHorizontalOrigin w:val="1699"/>
  <w:drawingGridVerticalOrigin w:val="1987"/>
  <w:noPunctuationKerning/>
  <w:characterSpacingControl w:val="doNotCompress"/>
  <w:hdrShapeDefaults>
    <o:shapedefaults v:ext="edit" spidmax="28673" fillcolor="white">
      <v:fill color="white"/>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38"/>
    <w:rsid w:val="00001BE0"/>
    <w:rsid w:val="0000701E"/>
    <w:rsid w:val="00007E17"/>
    <w:rsid w:val="0001625D"/>
    <w:rsid w:val="000171B8"/>
    <w:rsid w:val="00020957"/>
    <w:rsid w:val="0002433D"/>
    <w:rsid w:val="00030575"/>
    <w:rsid w:val="00031B9D"/>
    <w:rsid w:val="00032877"/>
    <w:rsid w:val="00033846"/>
    <w:rsid w:val="000344D3"/>
    <w:rsid w:val="000369A9"/>
    <w:rsid w:val="00040A8D"/>
    <w:rsid w:val="000410C4"/>
    <w:rsid w:val="00042261"/>
    <w:rsid w:val="00045592"/>
    <w:rsid w:val="00047B98"/>
    <w:rsid w:val="00052A0D"/>
    <w:rsid w:val="00052BBB"/>
    <w:rsid w:val="000543CB"/>
    <w:rsid w:val="00055ED4"/>
    <w:rsid w:val="00060490"/>
    <w:rsid w:val="00061F5B"/>
    <w:rsid w:val="000652A2"/>
    <w:rsid w:val="00074F72"/>
    <w:rsid w:val="00076369"/>
    <w:rsid w:val="000764EE"/>
    <w:rsid w:val="00085D55"/>
    <w:rsid w:val="00087AFC"/>
    <w:rsid w:val="00091148"/>
    <w:rsid w:val="00094E3E"/>
    <w:rsid w:val="000A1C99"/>
    <w:rsid w:val="000A2478"/>
    <w:rsid w:val="000A2ACE"/>
    <w:rsid w:val="000A3C3F"/>
    <w:rsid w:val="000A3DB5"/>
    <w:rsid w:val="000A5282"/>
    <w:rsid w:val="000A6987"/>
    <w:rsid w:val="000A71C3"/>
    <w:rsid w:val="000B043D"/>
    <w:rsid w:val="000B1EEC"/>
    <w:rsid w:val="000B1FC5"/>
    <w:rsid w:val="000B337D"/>
    <w:rsid w:val="000C0E31"/>
    <w:rsid w:val="000C3132"/>
    <w:rsid w:val="000C5101"/>
    <w:rsid w:val="000C6B57"/>
    <w:rsid w:val="000C7691"/>
    <w:rsid w:val="000D1A12"/>
    <w:rsid w:val="000E6F2C"/>
    <w:rsid w:val="000F116E"/>
    <w:rsid w:val="000F1A47"/>
    <w:rsid w:val="000F302A"/>
    <w:rsid w:val="000F3D3C"/>
    <w:rsid w:val="000F3D60"/>
    <w:rsid w:val="000F4275"/>
    <w:rsid w:val="000F44F8"/>
    <w:rsid w:val="000F6C09"/>
    <w:rsid w:val="00101D42"/>
    <w:rsid w:val="00103F89"/>
    <w:rsid w:val="0010790F"/>
    <w:rsid w:val="00114C4B"/>
    <w:rsid w:val="001158D1"/>
    <w:rsid w:val="00117A58"/>
    <w:rsid w:val="0012034A"/>
    <w:rsid w:val="0012098F"/>
    <w:rsid w:val="00120FED"/>
    <w:rsid w:val="00121032"/>
    <w:rsid w:val="001213B4"/>
    <w:rsid w:val="00122663"/>
    <w:rsid w:val="00123611"/>
    <w:rsid w:val="00127313"/>
    <w:rsid w:val="001275E5"/>
    <w:rsid w:val="0013145A"/>
    <w:rsid w:val="00135CFF"/>
    <w:rsid w:val="00135FDB"/>
    <w:rsid w:val="001425A0"/>
    <w:rsid w:val="00143417"/>
    <w:rsid w:val="00144D99"/>
    <w:rsid w:val="00145967"/>
    <w:rsid w:val="00146378"/>
    <w:rsid w:val="001475E5"/>
    <w:rsid w:val="00154727"/>
    <w:rsid w:val="001557C5"/>
    <w:rsid w:val="0015684F"/>
    <w:rsid w:val="00157CF9"/>
    <w:rsid w:val="00160BC1"/>
    <w:rsid w:val="00160EBB"/>
    <w:rsid w:val="0016182E"/>
    <w:rsid w:val="00162445"/>
    <w:rsid w:val="001638D7"/>
    <w:rsid w:val="0016551F"/>
    <w:rsid w:val="001717EF"/>
    <w:rsid w:val="001747F9"/>
    <w:rsid w:val="001768DA"/>
    <w:rsid w:val="001809CF"/>
    <w:rsid w:val="00180B89"/>
    <w:rsid w:val="0018579B"/>
    <w:rsid w:val="001874F5"/>
    <w:rsid w:val="001900D4"/>
    <w:rsid w:val="00190346"/>
    <w:rsid w:val="001A1835"/>
    <w:rsid w:val="001A1879"/>
    <w:rsid w:val="001A5618"/>
    <w:rsid w:val="001A64C6"/>
    <w:rsid w:val="001B26F7"/>
    <w:rsid w:val="001B321C"/>
    <w:rsid w:val="001B4465"/>
    <w:rsid w:val="001B4B98"/>
    <w:rsid w:val="001C0157"/>
    <w:rsid w:val="001C22A4"/>
    <w:rsid w:val="001C45DD"/>
    <w:rsid w:val="001C474A"/>
    <w:rsid w:val="001C6BC0"/>
    <w:rsid w:val="001D0375"/>
    <w:rsid w:val="001D15D6"/>
    <w:rsid w:val="001D1A4F"/>
    <w:rsid w:val="001D1D08"/>
    <w:rsid w:val="001D292A"/>
    <w:rsid w:val="001D7497"/>
    <w:rsid w:val="001E014B"/>
    <w:rsid w:val="001E3B09"/>
    <w:rsid w:val="001E3B4B"/>
    <w:rsid w:val="001E48A9"/>
    <w:rsid w:val="001F1C62"/>
    <w:rsid w:val="001F5C06"/>
    <w:rsid w:val="001F5C40"/>
    <w:rsid w:val="001F6B46"/>
    <w:rsid w:val="001F7867"/>
    <w:rsid w:val="00200F02"/>
    <w:rsid w:val="00202B6B"/>
    <w:rsid w:val="00203E5D"/>
    <w:rsid w:val="00207A2A"/>
    <w:rsid w:val="00207B59"/>
    <w:rsid w:val="0021192A"/>
    <w:rsid w:val="00212165"/>
    <w:rsid w:val="00213CEC"/>
    <w:rsid w:val="00214FF3"/>
    <w:rsid w:val="002177C1"/>
    <w:rsid w:val="00217F5B"/>
    <w:rsid w:val="00220480"/>
    <w:rsid w:val="00230BEA"/>
    <w:rsid w:val="00231F45"/>
    <w:rsid w:val="002326F7"/>
    <w:rsid w:val="00233E7A"/>
    <w:rsid w:val="00234DC7"/>
    <w:rsid w:val="00235111"/>
    <w:rsid w:val="00235937"/>
    <w:rsid w:val="00237906"/>
    <w:rsid w:val="00242276"/>
    <w:rsid w:val="002441AD"/>
    <w:rsid w:val="00244FFD"/>
    <w:rsid w:val="00250D69"/>
    <w:rsid w:val="00261210"/>
    <w:rsid w:val="002615AF"/>
    <w:rsid w:val="00261A13"/>
    <w:rsid w:val="00263E54"/>
    <w:rsid w:val="00263FD2"/>
    <w:rsid w:val="00264F68"/>
    <w:rsid w:val="00266E75"/>
    <w:rsid w:val="00273013"/>
    <w:rsid w:val="0027326E"/>
    <w:rsid w:val="002763BC"/>
    <w:rsid w:val="002823F4"/>
    <w:rsid w:val="00284834"/>
    <w:rsid w:val="0028562F"/>
    <w:rsid w:val="00287D94"/>
    <w:rsid w:val="00293965"/>
    <w:rsid w:val="0029458F"/>
    <w:rsid w:val="00296C83"/>
    <w:rsid w:val="002A1F09"/>
    <w:rsid w:val="002A3A77"/>
    <w:rsid w:val="002A3D37"/>
    <w:rsid w:val="002B0646"/>
    <w:rsid w:val="002B0ED2"/>
    <w:rsid w:val="002B5AD0"/>
    <w:rsid w:val="002C40E3"/>
    <w:rsid w:val="002C4657"/>
    <w:rsid w:val="002C4F8F"/>
    <w:rsid w:val="002C5D6E"/>
    <w:rsid w:val="002C6342"/>
    <w:rsid w:val="002D105A"/>
    <w:rsid w:val="002D1EAA"/>
    <w:rsid w:val="002D25B4"/>
    <w:rsid w:val="002D2750"/>
    <w:rsid w:val="002D2B99"/>
    <w:rsid w:val="002D3AD0"/>
    <w:rsid w:val="002D3B3B"/>
    <w:rsid w:val="002D532C"/>
    <w:rsid w:val="002D5819"/>
    <w:rsid w:val="002D67BE"/>
    <w:rsid w:val="002D7BF1"/>
    <w:rsid w:val="002E3AE4"/>
    <w:rsid w:val="002E59F1"/>
    <w:rsid w:val="002E690E"/>
    <w:rsid w:val="002E6B83"/>
    <w:rsid w:val="002E782A"/>
    <w:rsid w:val="002F0E23"/>
    <w:rsid w:val="002F154C"/>
    <w:rsid w:val="002F2345"/>
    <w:rsid w:val="002F36B4"/>
    <w:rsid w:val="002F50E5"/>
    <w:rsid w:val="002F51C1"/>
    <w:rsid w:val="002F651F"/>
    <w:rsid w:val="002F6884"/>
    <w:rsid w:val="002F76B3"/>
    <w:rsid w:val="00302A34"/>
    <w:rsid w:val="00303C4A"/>
    <w:rsid w:val="00304C68"/>
    <w:rsid w:val="00306F96"/>
    <w:rsid w:val="00307D95"/>
    <w:rsid w:val="00311DFE"/>
    <w:rsid w:val="003132E3"/>
    <w:rsid w:val="003133C1"/>
    <w:rsid w:val="00315D24"/>
    <w:rsid w:val="00315E34"/>
    <w:rsid w:val="00315EB6"/>
    <w:rsid w:val="00317408"/>
    <w:rsid w:val="003231BC"/>
    <w:rsid w:val="00332391"/>
    <w:rsid w:val="00332491"/>
    <w:rsid w:val="00332631"/>
    <w:rsid w:val="00332B51"/>
    <w:rsid w:val="0033396F"/>
    <w:rsid w:val="00333F37"/>
    <w:rsid w:val="00335587"/>
    <w:rsid w:val="00335CBB"/>
    <w:rsid w:val="0033661B"/>
    <w:rsid w:val="00336C88"/>
    <w:rsid w:val="00337519"/>
    <w:rsid w:val="0033765B"/>
    <w:rsid w:val="003404FD"/>
    <w:rsid w:val="00340CD1"/>
    <w:rsid w:val="0034116D"/>
    <w:rsid w:val="00341383"/>
    <w:rsid w:val="00342D22"/>
    <w:rsid w:val="003438F4"/>
    <w:rsid w:val="003446E3"/>
    <w:rsid w:val="0034526E"/>
    <w:rsid w:val="003469BF"/>
    <w:rsid w:val="003469C9"/>
    <w:rsid w:val="00346D28"/>
    <w:rsid w:val="0035097F"/>
    <w:rsid w:val="0035484F"/>
    <w:rsid w:val="003556A5"/>
    <w:rsid w:val="00355996"/>
    <w:rsid w:val="003627BC"/>
    <w:rsid w:val="003737A2"/>
    <w:rsid w:val="00375DAD"/>
    <w:rsid w:val="003768C3"/>
    <w:rsid w:val="003851FE"/>
    <w:rsid w:val="00387002"/>
    <w:rsid w:val="00387003"/>
    <w:rsid w:val="00387CF3"/>
    <w:rsid w:val="00390532"/>
    <w:rsid w:val="0039096A"/>
    <w:rsid w:val="00390C22"/>
    <w:rsid w:val="00394DA1"/>
    <w:rsid w:val="003953EC"/>
    <w:rsid w:val="003A0603"/>
    <w:rsid w:val="003A79A7"/>
    <w:rsid w:val="003B024F"/>
    <w:rsid w:val="003B2E8B"/>
    <w:rsid w:val="003B7223"/>
    <w:rsid w:val="003C4D66"/>
    <w:rsid w:val="003C57CA"/>
    <w:rsid w:val="003C637A"/>
    <w:rsid w:val="003C716D"/>
    <w:rsid w:val="003D1383"/>
    <w:rsid w:val="003D1490"/>
    <w:rsid w:val="003D41C3"/>
    <w:rsid w:val="003D4CC6"/>
    <w:rsid w:val="003D5094"/>
    <w:rsid w:val="003E152C"/>
    <w:rsid w:val="003F168F"/>
    <w:rsid w:val="003F3245"/>
    <w:rsid w:val="003F54A8"/>
    <w:rsid w:val="003F5563"/>
    <w:rsid w:val="003F668A"/>
    <w:rsid w:val="004001BD"/>
    <w:rsid w:val="00400311"/>
    <w:rsid w:val="00400EEC"/>
    <w:rsid w:val="00401B85"/>
    <w:rsid w:val="00402113"/>
    <w:rsid w:val="004045EB"/>
    <w:rsid w:val="00405B8D"/>
    <w:rsid w:val="00407885"/>
    <w:rsid w:val="00410FEF"/>
    <w:rsid w:val="00411088"/>
    <w:rsid w:val="00417661"/>
    <w:rsid w:val="00420E4A"/>
    <w:rsid w:val="00421891"/>
    <w:rsid w:val="00422789"/>
    <w:rsid w:val="00422CCA"/>
    <w:rsid w:val="0042381F"/>
    <w:rsid w:val="0042530D"/>
    <w:rsid w:val="00430C25"/>
    <w:rsid w:val="00433494"/>
    <w:rsid w:val="00433A10"/>
    <w:rsid w:val="004341FC"/>
    <w:rsid w:val="00434627"/>
    <w:rsid w:val="00440E3E"/>
    <w:rsid w:val="00442F6E"/>
    <w:rsid w:val="00443BCD"/>
    <w:rsid w:val="00444E6B"/>
    <w:rsid w:val="00446B1E"/>
    <w:rsid w:val="00446E0C"/>
    <w:rsid w:val="00446EC6"/>
    <w:rsid w:val="004474A8"/>
    <w:rsid w:val="004503D3"/>
    <w:rsid w:val="004504E0"/>
    <w:rsid w:val="00450D35"/>
    <w:rsid w:val="00451D4C"/>
    <w:rsid w:val="00454D24"/>
    <w:rsid w:val="00456848"/>
    <w:rsid w:val="00456FD0"/>
    <w:rsid w:val="004573BE"/>
    <w:rsid w:val="004624DC"/>
    <w:rsid w:val="004637FB"/>
    <w:rsid w:val="00463F49"/>
    <w:rsid w:val="00464507"/>
    <w:rsid w:val="004657B9"/>
    <w:rsid w:val="00465D97"/>
    <w:rsid w:val="00471AA8"/>
    <w:rsid w:val="00472EBF"/>
    <w:rsid w:val="0047384C"/>
    <w:rsid w:val="00473995"/>
    <w:rsid w:val="00474132"/>
    <w:rsid w:val="00477EA4"/>
    <w:rsid w:val="0048170D"/>
    <w:rsid w:val="0048533A"/>
    <w:rsid w:val="004865B6"/>
    <w:rsid w:val="00487730"/>
    <w:rsid w:val="0049101E"/>
    <w:rsid w:val="0049144E"/>
    <w:rsid w:val="0049220F"/>
    <w:rsid w:val="004922FA"/>
    <w:rsid w:val="004938A4"/>
    <w:rsid w:val="00494810"/>
    <w:rsid w:val="004958C0"/>
    <w:rsid w:val="0049640B"/>
    <w:rsid w:val="004A01ED"/>
    <w:rsid w:val="004A3502"/>
    <w:rsid w:val="004A471C"/>
    <w:rsid w:val="004A725C"/>
    <w:rsid w:val="004B0291"/>
    <w:rsid w:val="004B0842"/>
    <w:rsid w:val="004B150F"/>
    <w:rsid w:val="004B303E"/>
    <w:rsid w:val="004B43C2"/>
    <w:rsid w:val="004B7B1E"/>
    <w:rsid w:val="004C3FD2"/>
    <w:rsid w:val="004C4590"/>
    <w:rsid w:val="004C66C6"/>
    <w:rsid w:val="004C7612"/>
    <w:rsid w:val="004C7E28"/>
    <w:rsid w:val="004C7F14"/>
    <w:rsid w:val="004D285D"/>
    <w:rsid w:val="004D3D29"/>
    <w:rsid w:val="004D657F"/>
    <w:rsid w:val="004D77AD"/>
    <w:rsid w:val="004E0136"/>
    <w:rsid w:val="004E0DDE"/>
    <w:rsid w:val="004E1AD1"/>
    <w:rsid w:val="004E2CE9"/>
    <w:rsid w:val="004E312C"/>
    <w:rsid w:val="004E31B2"/>
    <w:rsid w:val="004E335D"/>
    <w:rsid w:val="004E47BF"/>
    <w:rsid w:val="004E5D31"/>
    <w:rsid w:val="004E7BD9"/>
    <w:rsid w:val="004F15E0"/>
    <w:rsid w:val="004F30DE"/>
    <w:rsid w:val="004F50DC"/>
    <w:rsid w:val="005018EF"/>
    <w:rsid w:val="00504078"/>
    <w:rsid w:val="005102E5"/>
    <w:rsid w:val="00510F48"/>
    <w:rsid w:val="0051320B"/>
    <w:rsid w:val="005146A3"/>
    <w:rsid w:val="00514B61"/>
    <w:rsid w:val="00514BA9"/>
    <w:rsid w:val="00516017"/>
    <w:rsid w:val="00516944"/>
    <w:rsid w:val="00516C3D"/>
    <w:rsid w:val="00517C94"/>
    <w:rsid w:val="00522C5E"/>
    <w:rsid w:val="00524C51"/>
    <w:rsid w:val="0052698E"/>
    <w:rsid w:val="00527AED"/>
    <w:rsid w:val="00532396"/>
    <w:rsid w:val="005347E2"/>
    <w:rsid w:val="00537C61"/>
    <w:rsid w:val="005440BD"/>
    <w:rsid w:val="005465F5"/>
    <w:rsid w:val="00546914"/>
    <w:rsid w:val="00547FC4"/>
    <w:rsid w:val="0055014D"/>
    <w:rsid w:val="0055080C"/>
    <w:rsid w:val="0055212E"/>
    <w:rsid w:val="005532B1"/>
    <w:rsid w:val="005541AC"/>
    <w:rsid w:val="00562A55"/>
    <w:rsid w:val="00570631"/>
    <w:rsid w:val="00570F3C"/>
    <w:rsid w:val="00571BFD"/>
    <w:rsid w:val="00572967"/>
    <w:rsid w:val="0057539F"/>
    <w:rsid w:val="00575E7D"/>
    <w:rsid w:val="005776B6"/>
    <w:rsid w:val="00580447"/>
    <w:rsid w:val="00582240"/>
    <w:rsid w:val="0058278B"/>
    <w:rsid w:val="005829E9"/>
    <w:rsid w:val="00583435"/>
    <w:rsid w:val="00584594"/>
    <w:rsid w:val="005862E0"/>
    <w:rsid w:val="00591B93"/>
    <w:rsid w:val="00592133"/>
    <w:rsid w:val="00593B68"/>
    <w:rsid w:val="00593D2F"/>
    <w:rsid w:val="00593E74"/>
    <w:rsid w:val="00596A74"/>
    <w:rsid w:val="00597D31"/>
    <w:rsid w:val="005A27FA"/>
    <w:rsid w:val="005A282A"/>
    <w:rsid w:val="005A28AA"/>
    <w:rsid w:val="005A454D"/>
    <w:rsid w:val="005A67A6"/>
    <w:rsid w:val="005B1682"/>
    <w:rsid w:val="005B2ADC"/>
    <w:rsid w:val="005C0A82"/>
    <w:rsid w:val="005C6F90"/>
    <w:rsid w:val="005C7674"/>
    <w:rsid w:val="005D0490"/>
    <w:rsid w:val="005D407C"/>
    <w:rsid w:val="005D46E9"/>
    <w:rsid w:val="005D5256"/>
    <w:rsid w:val="005D562D"/>
    <w:rsid w:val="005D7708"/>
    <w:rsid w:val="005E212E"/>
    <w:rsid w:val="005E3407"/>
    <w:rsid w:val="005E4D33"/>
    <w:rsid w:val="005E539B"/>
    <w:rsid w:val="005E59BF"/>
    <w:rsid w:val="005E5F49"/>
    <w:rsid w:val="005E6E39"/>
    <w:rsid w:val="005E778C"/>
    <w:rsid w:val="005F1370"/>
    <w:rsid w:val="005F4FEC"/>
    <w:rsid w:val="005F5F21"/>
    <w:rsid w:val="00600371"/>
    <w:rsid w:val="00603EA1"/>
    <w:rsid w:val="00604846"/>
    <w:rsid w:val="0060634C"/>
    <w:rsid w:val="006064FA"/>
    <w:rsid w:val="006075FC"/>
    <w:rsid w:val="00614AFF"/>
    <w:rsid w:val="0061651B"/>
    <w:rsid w:val="0062038C"/>
    <w:rsid w:val="00621773"/>
    <w:rsid w:val="00622905"/>
    <w:rsid w:val="006304F0"/>
    <w:rsid w:val="006325D6"/>
    <w:rsid w:val="006333B8"/>
    <w:rsid w:val="006378EA"/>
    <w:rsid w:val="00637DDC"/>
    <w:rsid w:val="00641997"/>
    <w:rsid w:val="006425C2"/>
    <w:rsid w:val="00642D1A"/>
    <w:rsid w:val="00645C63"/>
    <w:rsid w:val="006503F1"/>
    <w:rsid w:val="00650BD0"/>
    <w:rsid w:val="0065231C"/>
    <w:rsid w:val="00652D32"/>
    <w:rsid w:val="00653065"/>
    <w:rsid w:val="0065337C"/>
    <w:rsid w:val="00653788"/>
    <w:rsid w:val="00653842"/>
    <w:rsid w:val="00657119"/>
    <w:rsid w:val="00661F15"/>
    <w:rsid w:val="0066308A"/>
    <w:rsid w:val="00672CAC"/>
    <w:rsid w:val="00672CFA"/>
    <w:rsid w:val="006750F4"/>
    <w:rsid w:val="0068066B"/>
    <w:rsid w:val="00681757"/>
    <w:rsid w:val="006839E3"/>
    <w:rsid w:val="00685878"/>
    <w:rsid w:val="006877A7"/>
    <w:rsid w:val="0069095D"/>
    <w:rsid w:val="0069140D"/>
    <w:rsid w:val="006930C8"/>
    <w:rsid w:val="0069617C"/>
    <w:rsid w:val="00697441"/>
    <w:rsid w:val="006A166E"/>
    <w:rsid w:val="006A54CA"/>
    <w:rsid w:val="006A75ED"/>
    <w:rsid w:val="006B0D89"/>
    <w:rsid w:val="006B16FB"/>
    <w:rsid w:val="006B221A"/>
    <w:rsid w:val="006C1FFE"/>
    <w:rsid w:val="006C225A"/>
    <w:rsid w:val="006C3419"/>
    <w:rsid w:val="006C37F1"/>
    <w:rsid w:val="006D4BA6"/>
    <w:rsid w:val="006D6690"/>
    <w:rsid w:val="006E12BE"/>
    <w:rsid w:val="006E155E"/>
    <w:rsid w:val="006E323C"/>
    <w:rsid w:val="006E3409"/>
    <w:rsid w:val="006E3446"/>
    <w:rsid w:val="006E3808"/>
    <w:rsid w:val="00702932"/>
    <w:rsid w:val="007029A3"/>
    <w:rsid w:val="00703177"/>
    <w:rsid w:val="00713570"/>
    <w:rsid w:val="00713592"/>
    <w:rsid w:val="007151DF"/>
    <w:rsid w:val="0072080E"/>
    <w:rsid w:val="00721E58"/>
    <w:rsid w:val="00725BA7"/>
    <w:rsid w:val="007277FD"/>
    <w:rsid w:val="00730BD7"/>
    <w:rsid w:val="007312BE"/>
    <w:rsid w:val="007314CE"/>
    <w:rsid w:val="00731C24"/>
    <w:rsid w:val="0073226D"/>
    <w:rsid w:val="007324D6"/>
    <w:rsid w:val="00733C2A"/>
    <w:rsid w:val="007358E0"/>
    <w:rsid w:val="00740457"/>
    <w:rsid w:val="00741105"/>
    <w:rsid w:val="00743B1B"/>
    <w:rsid w:val="00744BB4"/>
    <w:rsid w:val="00745E08"/>
    <w:rsid w:val="00746693"/>
    <w:rsid w:val="007506AF"/>
    <w:rsid w:val="00750EDB"/>
    <w:rsid w:val="007529F0"/>
    <w:rsid w:val="00753C9B"/>
    <w:rsid w:val="00754039"/>
    <w:rsid w:val="00754269"/>
    <w:rsid w:val="007610C0"/>
    <w:rsid w:val="007639ED"/>
    <w:rsid w:val="00767813"/>
    <w:rsid w:val="007704B3"/>
    <w:rsid w:val="007719A3"/>
    <w:rsid w:val="00771E10"/>
    <w:rsid w:val="00773843"/>
    <w:rsid w:val="00775379"/>
    <w:rsid w:val="00775F28"/>
    <w:rsid w:val="007816E5"/>
    <w:rsid w:val="007819BA"/>
    <w:rsid w:val="00781A01"/>
    <w:rsid w:val="00781A50"/>
    <w:rsid w:val="00785FEC"/>
    <w:rsid w:val="00790E40"/>
    <w:rsid w:val="00793580"/>
    <w:rsid w:val="007949CC"/>
    <w:rsid w:val="007A15D5"/>
    <w:rsid w:val="007A56D6"/>
    <w:rsid w:val="007B1BD7"/>
    <w:rsid w:val="007B3005"/>
    <w:rsid w:val="007B3B4F"/>
    <w:rsid w:val="007C043F"/>
    <w:rsid w:val="007C22BC"/>
    <w:rsid w:val="007C2AF3"/>
    <w:rsid w:val="007C3F8D"/>
    <w:rsid w:val="007C6EE4"/>
    <w:rsid w:val="007D65E6"/>
    <w:rsid w:val="007D71E5"/>
    <w:rsid w:val="007E1CA5"/>
    <w:rsid w:val="007E4A0E"/>
    <w:rsid w:val="007E4C29"/>
    <w:rsid w:val="007E5E2C"/>
    <w:rsid w:val="007E68EA"/>
    <w:rsid w:val="007E6CB6"/>
    <w:rsid w:val="007F15AA"/>
    <w:rsid w:val="007F58BE"/>
    <w:rsid w:val="007F7503"/>
    <w:rsid w:val="00801BF1"/>
    <w:rsid w:val="0080569B"/>
    <w:rsid w:val="00806461"/>
    <w:rsid w:val="0080787E"/>
    <w:rsid w:val="008106B1"/>
    <w:rsid w:val="00813B6B"/>
    <w:rsid w:val="008159E4"/>
    <w:rsid w:val="00816254"/>
    <w:rsid w:val="0082004E"/>
    <w:rsid w:val="00820BF9"/>
    <w:rsid w:val="0082262A"/>
    <w:rsid w:val="00822CDE"/>
    <w:rsid w:val="008241CB"/>
    <w:rsid w:val="00825021"/>
    <w:rsid w:val="008251A1"/>
    <w:rsid w:val="0082746A"/>
    <w:rsid w:val="00827AF8"/>
    <w:rsid w:val="00830896"/>
    <w:rsid w:val="00831B4E"/>
    <w:rsid w:val="00835F29"/>
    <w:rsid w:val="00836EAA"/>
    <w:rsid w:val="008404E3"/>
    <w:rsid w:val="00840CB3"/>
    <w:rsid w:val="00841D95"/>
    <w:rsid w:val="00842A82"/>
    <w:rsid w:val="00850E5A"/>
    <w:rsid w:val="00852A5D"/>
    <w:rsid w:val="00854CE1"/>
    <w:rsid w:val="00856360"/>
    <w:rsid w:val="00857957"/>
    <w:rsid w:val="008636AA"/>
    <w:rsid w:val="008739CE"/>
    <w:rsid w:val="00873B71"/>
    <w:rsid w:val="0087644A"/>
    <w:rsid w:val="00880CE7"/>
    <w:rsid w:val="008829B9"/>
    <w:rsid w:val="00883C37"/>
    <w:rsid w:val="00885BA1"/>
    <w:rsid w:val="0088673B"/>
    <w:rsid w:val="008946CD"/>
    <w:rsid w:val="008960F0"/>
    <w:rsid w:val="0089784F"/>
    <w:rsid w:val="008A046A"/>
    <w:rsid w:val="008A1353"/>
    <w:rsid w:val="008A2BF2"/>
    <w:rsid w:val="008A348F"/>
    <w:rsid w:val="008A4646"/>
    <w:rsid w:val="008A4721"/>
    <w:rsid w:val="008A4CA0"/>
    <w:rsid w:val="008A6E7B"/>
    <w:rsid w:val="008B040C"/>
    <w:rsid w:val="008B0CB3"/>
    <w:rsid w:val="008B1873"/>
    <w:rsid w:val="008B2314"/>
    <w:rsid w:val="008B49D0"/>
    <w:rsid w:val="008C0B49"/>
    <w:rsid w:val="008C10D8"/>
    <w:rsid w:val="008C4E06"/>
    <w:rsid w:val="008C5782"/>
    <w:rsid w:val="008C61DB"/>
    <w:rsid w:val="008D1C3B"/>
    <w:rsid w:val="008D36C1"/>
    <w:rsid w:val="008D4F17"/>
    <w:rsid w:val="008D5FAF"/>
    <w:rsid w:val="008D65ED"/>
    <w:rsid w:val="008E09CF"/>
    <w:rsid w:val="008E4FFF"/>
    <w:rsid w:val="008E61FC"/>
    <w:rsid w:val="008F06F3"/>
    <w:rsid w:val="008F0DE1"/>
    <w:rsid w:val="008F11C2"/>
    <w:rsid w:val="008F2889"/>
    <w:rsid w:val="008F332E"/>
    <w:rsid w:val="008F360A"/>
    <w:rsid w:val="008F5419"/>
    <w:rsid w:val="0090247B"/>
    <w:rsid w:val="009025C6"/>
    <w:rsid w:val="009030DD"/>
    <w:rsid w:val="00905F54"/>
    <w:rsid w:val="009070D1"/>
    <w:rsid w:val="009073A4"/>
    <w:rsid w:val="00907D1B"/>
    <w:rsid w:val="00911401"/>
    <w:rsid w:val="009114BD"/>
    <w:rsid w:val="00911581"/>
    <w:rsid w:val="00912472"/>
    <w:rsid w:val="009126D0"/>
    <w:rsid w:val="009131E5"/>
    <w:rsid w:val="009151C4"/>
    <w:rsid w:val="009159EA"/>
    <w:rsid w:val="00915C76"/>
    <w:rsid w:val="009212B0"/>
    <w:rsid w:val="00921FA8"/>
    <w:rsid w:val="009239D2"/>
    <w:rsid w:val="0093163B"/>
    <w:rsid w:val="00933199"/>
    <w:rsid w:val="00935D2A"/>
    <w:rsid w:val="00935E74"/>
    <w:rsid w:val="00936A6C"/>
    <w:rsid w:val="00937796"/>
    <w:rsid w:val="00937E81"/>
    <w:rsid w:val="0094059C"/>
    <w:rsid w:val="00941926"/>
    <w:rsid w:val="009421DE"/>
    <w:rsid w:val="009430B8"/>
    <w:rsid w:val="009437DE"/>
    <w:rsid w:val="0094406D"/>
    <w:rsid w:val="009461A9"/>
    <w:rsid w:val="009524FE"/>
    <w:rsid w:val="00953553"/>
    <w:rsid w:val="00953F1F"/>
    <w:rsid w:val="0095507A"/>
    <w:rsid w:val="00955DAC"/>
    <w:rsid w:val="00956F92"/>
    <w:rsid w:val="0095709B"/>
    <w:rsid w:val="00960F86"/>
    <w:rsid w:val="0096412C"/>
    <w:rsid w:val="009641F5"/>
    <w:rsid w:val="0096725C"/>
    <w:rsid w:val="00972BB3"/>
    <w:rsid w:val="0097346D"/>
    <w:rsid w:val="009775A6"/>
    <w:rsid w:val="00981FE0"/>
    <w:rsid w:val="00984908"/>
    <w:rsid w:val="00986234"/>
    <w:rsid w:val="0098678A"/>
    <w:rsid w:val="009909D9"/>
    <w:rsid w:val="00990C01"/>
    <w:rsid w:val="00990FAA"/>
    <w:rsid w:val="00991EC1"/>
    <w:rsid w:val="00992956"/>
    <w:rsid w:val="00994EEA"/>
    <w:rsid w:val="00997DD2"/>
    <w:rsid w:val="009A2E2E"/>
    <w:rsid w:val="009B2EC1"/>
    <w:rsid w:val="009B40F2"/>
    <w:rsid w:val="009B46AC"/>
    <w:rsid w:val="009B5FBB"/>
    <w:rsid w:val="009B72D5"/>
    <w:rsid w:val="009B7F03"/>
    <w:rsid w:val="009C2538"/>
    <w:rsid w:val="009C38C7"/>
    <w:rsid w:val="009C3C4F"/>
    <w:rsid w:val="009C5EBA"/>
    <w:rsid w:val="009D2134"/>
    <w:rsid w:val="009D2BC0"/>
    <w:rsid w:val="009D3019"/>
    <w:rsid w:val="009D4FB7"/>
    <w:rsid w:val="009E0486"/>
    <w:rsid w:val="009E14DC"/>
    <w:rsid w:val="009E21C1"/>
    <w:rsid w:val="009E25C6"/>
    <w:rsid w:val="009E2793"/>
    <w:rsid w:val="009E2A3B"/>
    <w:rsid w:val="009E7166"/>
    <w:rsid w:val="009F3AED"/>
    <w:rsid w:val="009F504C"/>
    <w:rsid w:val="009F5A5C"/>
    <w:rsid w:val="00A06DA5"/>
    <w:rsid w:val="00A10019"/>
    <w:rsid w:val="00A12C1F"/>
    <w:rsid w:val="00A12FFC"/>
    <w:rsid w:val="00A133ED"/>
    <w:rsid w:val="00A134E1"/>
    <w:rsid w:val="00A15143"/>
    <w:rsid w:val="00A160F1"/>
    <w:rsid w:val="00A16D61"/>
    <w:rsid w:val="00A174BB"/>
    <w:rsid w:val="00A17945"/>
    <w:rsid w:val="00A212BB"/>
    <w:rsid w:val="00A2267B"/>
    <w:rsid w:val="00A22EAE"/>
    <w:rsid w:val="00A27659"/>
    <w:rsid w:val="00A27ED4"/>
    <w:rsid w:val="00A32A63"/>
    <w:rsid w:val="00A3347F"/>
    <w:rsid w:val="00A34BEF"/>
    <w:rsid w:val="00A42441"/>
    <w:rsid w:val="00A44DBB"/>
    <w:rsid w:val="00A46217"/>
    <w:rsid w:val="00A47084"/>
    <w:rsid w:val="00A4757A"/>
    <w:rsid w:val="00A523FF"/>
    <w:rsid w:val="00A54924"/>
    <w:rsid w:val="00A54B29"/>
    <w:rsid w:val="00A54C8D"/>
    <w:rsid w:val="00A55A5B"/>
    <w:rsid w:val="00A6032E"/>
    <w:rsid w:val="00A60388"/>
    <w:rsid w:val="00A62C59"/>
    <w:rsid w:val="00A62EAD"/>
    <w:rsid w:val="00A639AE"/>
    <w:rsid w:val="00A63DF0"/>
    <w:rsid w:val="00A65355"/>
    <w:rsid w:val="00A65A34"/>
    <w:rsid w:val="00A73600"/>
    <w:rsid w:val="00A75B28"/>
    <w:rsid w:val="00A7682C"/>
    <w:rsid w:val="00A80828"/>
    <w:rsid w:val="00A81D7D"/>
    <w:rsid w:val="00A843CF"/>
    <w:rsid w:val="00A86BC1"/>
    <w:rsid w:val="00A90B5B"/>
    <w:rsid w:val="00A9165D"/>
    <w:rsid w:val="00A91F02"/>
    <w:rsid w:val="00A93B3A"/>
    <w:rsid w:val="00A94655"/>
    <w:rsid w:val="00AA0DC9"/>
    <w:rsid w:val="00AA6C34"/>
    <w:rsid w:val="00AA6D97"/>
    <w:rsid w:val="00AA78C2"/>
    <w:rsid w:val="00AB025B"/>
    <w:rsid w:val="00AB3503"/>
    <w:rsid w:val="00AB69BF"/>
    <w:rsid w:val="00AB6CF2"/>
    <w:rsid w:val="00AB7045"/>
    <w:rsid w:val="00AB77EE"/>
    <w:rsid w:val="00AB7E1C"/>
    <w:rsid w:val="00AC01B7"/>
    <w:rsid w:val="00AC37DA"/>
    <w:rsid w:val="00AC4F8B"/>
    <w:rsid w:val="00AC6C7A"/>
    <w:rsid w:val="00AC6EF0"/>
    <w:rsid w:val="00AC7377"/>
    <w:rsid w:val="00AC75E2"/>
    <w:rsid w:val="00AD11FC"/>
    <w:rsid w:val="00AD2294"/>
    <w:rsid w:val="00AD2B1A"/>
    <w:rsid w:val="00AD4BA5"/>
    <w:rsid w:val="00AD54B7"/>
    <w:rsid w:val="00AD56F3"/>
    <w:rsid w:val="00AD5854"/>
    <w:rsid w:val="00AD5E9B"/>
    <w:rsid w:val="00AE23D2"/>
    <w:rsid w:val="00AE27FA"/>
    <w:rsid w:val="00AE43D8"/>
    <w:rsid w:val="00AF02F0"/>
    <w:rsid w:val="00AF21AE"/>
    <w:rsid w:val="00AF357A"/>
    <w:rsid w:val="00AF56AF"/>
    <w:rsid w:val="00AF59FF"/>
    <w:rsid w:val="00AF6327"/>
    <w:rsid w:val="00AF63A9"/>
    <w:rsid w:val="00B02BBC"/>
    <w:rsid w:val="00B05FB8"/>
    <w:rsid w:val="00B06793"/>
    <w:rsid w:val="00B103AD"/>
    <w:rsid w:val="00B11A91"/>
    <w:rsid w:val="00B14789"/>
    <w:rsid w:val="00B152AE"/>
    <w:rsid w:val="00B1655E"/>
    <w:rsid w:val="00B2078A"/>
    <w:rsid w:val="00B2253C"/>
    <w:rsid w:val="00B25B3A"/>
    <w:rsid w:val="00B266F9"/>
    <w:rsid w:val="00B30B5D"/>
    <w:rsid w:val="00B3120C"/>
    <w:rsid w:val="00B34282"/>
    <w:rsid w:val="00B35BA3"/>
    <w:rsid w:val="00B35FEF"/>
    <w:rsid w:val="00B37FFC"/>
    <w:rsid w:val="00B476DE"/>
    <w:rsid w:val="00B50479"/>
    <w:rsid w:val="00B504F1"/>
    <w:rsid w:val="00B50D07"/>
    <w:rsid w:val="00B55DAC"/>
    <w:rsid w:val="00B652B9"/>
    <w:rsid w:val="00B70E9D"/>
    <w:rsid w:val="00B70F87"/>
    <w:rsid w:val="00B72369"/>
    <w:rsid w:val="00B76D53"/>
    <w:rsid w:val="00B83E29"/>
    <w:rsid w:val="00B862DD"/>
    <w:rsid w:val="00B866C7"/>
    <w:rsid w:val="00B90526"/>
    <w:rsid w:val="00B90AC9"/>
    <w:rsid w:val="00B91423"/>
    <w:rsid w:val="00B93443"/>
    <w:rsid w:val="00B93552"/>
    <w:rsid w:val="00B9452E"/>
    <w:rsid w:val="00B95404"/>
    <w:rsid w:val="00B958D8"/>
    <w:rsid w:val="00BA61A0"/>
    <w:rsid w:val="00BA6BA3"/>
    <w:rsid w:val="00BB4825"/>
    <w:rsid w:val="00BB794A"/>
    <w:rsid w:val="00BC29A9"/>
    <w:rsid w:val="00BC2B56"/>
    <w:rsid w:val="00BC2BFF"/>
    <w:rsid w:val="00BC2E9D"/>
    <w:rsid w:val="00BC3828"/>
    <w:rsid w:val="00BC5A3D"/>
    <w:rsid w:val="00BC5DF7"/>
    <w:rsid w:val="00BD249F"/>
    <w:rsid w:val="00BD479A"/>
    <w:rsid w:val="00BE0D3D"/>
    <w:rsid w:val="00BE0E42"/>
    <w:rsid w:val="00BE29B5"/>
    <w:rsid w:val="00BE6354"/>
    <w:rsid w:val="00BF17B1"/>
    <w:rsid w:val="00BF275B"/>
    <w:rsid w:val="00BF293A"/>
    <w:rsid w:val="00BF3B85"/>
    <w:rsid w:val="00BF4994"/>
    <w:rsid w:val="00BF5EA4"/>
    <w:rsid w:val="00BF6D0C"/>
    <w:rsid w:val="00C0321A"/>
    <w:rsid w:val="00C04AE8"/>
    <w:rsid w:val="00C04EFE"/>
    <w:rsid w:val="00C06299"/>
    <w:rsid w:val="00C11DDE"/>
    <w:rsid w:val="00C16C76"/>
    <w:rsid w:val="00C209EB"/>
    <w:rsid w:val="00C21C67"/>
    <w:rsid w:val="00C228DD"/>
    <w:rsid w:val="00C23C12"/>
    <w:rsid w:val="00C240ED"/>
    <w:rsid w:val="00C2442A"/>
    <w:rsid w:val="00C251A6"/>
    <w:rsid w:val="00C27460"/>
    <w:rsid w:val="00C3256C"/>
    <w:rsid w:val="00C33911"/>
    <w:rsid w:val="00C36952"/>
    <w:rsid w:val="00C37283"/>
    <w:rsid w:val="00C42B13"/>
    <w:rsid w:val="00C45100"/>
    <w:rsid w:val="00C466AA"/>
    <w:rsid w:val="00C471EF"/>
    <w:rsid w:val="00C503FC"/>
    <w:rsid w:val="00C62046"/>
    <w:rsid w:val="00C6504B"/>
    <w:rsid w:val="00C67452"/>
    <w:rsid w:val="00C705BE"/>
    <w:rsid w:val="00C73E52"/>
    <w:rsid w:val="00C74200"/>
    <w:rsid w:val="00C7477B"/>
    <w:rsid w:val="00C7528A"/>
    <w:rsid w:val="00C82A06"/>
    <w:rsid w:val="00C82AF2"/>
    <w:rsid w:val="00C82EB8"/>
    <w:rsid w:val="00C84BF9"/>
    <w:rsid w:val="00C86786"/>
    <w:rsid w:val="00C9166D"/>
    <w:rsid w:val="00C9191B"/>
    <w:rsid w:val="00C94EF0"/>
    <w:rsid w:val="00C953C4"/>
    <w:rsid w:val="00C96DC4"/>
    <w:rsid w:val="00C97ED9"/>
    <w:rsid w:val="00CA4E1E"/>
    <w:rsid w:val="00CA51ED"/>
    <w:rsid w:val="00CA5C29"/>
    <w:rsid w:val="00CA6011"/>
    <w:rsid w:val="00CA6A22"/>
    <w:rsid w:val="00CA6ACE"/>
    <w:rsid w:val="00CA78FA"/>
    <w:rsid w:val="00CB1BF3"/>
    <w:rsid w:val="00CB2504"/>
    <w:rsid w:val="00CC0847"/>
    <w:rsid w:val="00CC0936"/>
    <w:rsid w:val="00CC1F8F"/>
    <w:rsid w:val="00CC2D1E"/>
    <w:rsid w:val="00CC2EF8"/>
    <w:rsid w:val="00CC4209"/>
    <w:rsid w:val="00CC48E6"/>
    <w:rsid w:val="00CD0FC8"/>
    <w:rsid w:val="00CD3517"/>
    <w:rsid w:val="00CD3DA3"/>
    <w:rsid w:val="00CE1295"/>
    <w:rsid w:val="00CE225D"/>
    <w:rsid w:val="00CE478D"/>
    <w:rsid w:val="00CE500D"/>
    <w:rsid w:val="00CE565A"/>
    <w:rsid w:val="00CF0D47"/>
    <w:rsid w:val="00CF3413"/>
    <w:rsid w:val="00CF64F4"/>
    <w:rsid w:val="00CF66C8"/>
    <w:rsid w:val="00CF7F26"/>
    <w:rsid w:val="00D00826"/>
    <w:rsid w:val="00D022DE"/>
    <w:rsid w:val="00D06CE1"/>
    <w:rsid w:val="00D078CD"/>
    <w:rsid w:val="00D11FEF"/>
    <w:rsid w:val="00D146FD"/>
    <w:rsid w:val="00D169B4"/>
    <w:rsid w:val="00D174D3"/>
    <w:rsid w:val="00D22065"/>
    <w:rsid w:val="00D235D6"/>
    <w:rsid w:val="00D236C2"/>
    <w:rsid w:val="00D27332"/>
    <w:rsid w:val="00D278FD"/>
    <w:rsid w:val="00D34691"/>
    <w:rsid w:val="00D347F3"/>
    <w:rsid w:val="00D35C59"/>
    <w:rsid w:val="00D364ED"/>
    <w:rsid w:val="00D36893"/>
    <w:rsid w:val="00D42D63"/>
    <w:rsid w:val="00D43B88"/>
    <w:rsid w:val="00D461B0"/>
    <w:rsid w:val="00D525D5"/>
    <w:rsid w:val="00D53AE4"/>
    <w:rsid w:val="00D55838"/>
    <w:rsid w:val="00D56DFA"/>
    <w:rsid w:val="00D606C0"/>
    <w:rsid w:val="00D61FFE"/>
    <w:rsid w:val="00D62F6C"/>
    <w:rsid w:val="00D64BD6"/>
    <w:rsid w:val="00D6645B"/>
    <w:rsid w:val="00D66C44"/>
    <w:rsid w:val="00D721AB"/>
    <w:rsid w:val="00D72F18"/>
    <w:rsid w:val="00D7521D"/>
    <w:rsid w:val="00D76CF9"/>
    <w:rsid w:val="00D8283A"/>
    <w:rsid w:val="00D82ABC"/>
    <w:rsid w:val="00D84B7B"/>
    <w:rsid w:val="00D906EB"/>
    <w:rsid w:val="00D90D3A"/>
    <w:rsid w:val="00D939C1"/>
    <w:rsid w:val="00DA20FE"/>
    <w:rsid w:val="00DB04E2"/>
    <w:rsid w:val="00DB253D"/>
    <w:rsid w:val="00DB3C67"/>
    <w:rsid w:val="00DB6AE2"/>
    <w:rsid w:val="00DC00B8"/>
    <w:rsid w:val="00DC026B"/>
    <w:rsid w:val="00DC04B7"/>
    <w:rsid w:val="00DC1F89"/>
    <w:rsid w:val="00DC49E1"/>
    <w:rsid w:val="00DC54E6"/>
    <w:rsid w:val="00DC57CF"/>
    <w:rsid w:val="00DC5B1B"/>
    <w:rsid w:val="00DD16CB"/>
    <w:rsid w:val="00DE0AFE"/>
    <w:rsid w:val="00DE1765"/>
    <w:rsid w:val="00DE236F"/>
    <w:rsid w:val="00DE25B4"/>
    <w:rsid w:val="00DE32DA"/>
    <w:rsid w:val="00DF4254"/>
    <w:rsid w:val="00DF44AD"/>
    <w:rsid w:val="00DF4663"/>
    <w:rsid w:val="00DF544C"/>
    <w:rsid w:val="00E059C9"/>
    <w:rsid w:val="00E060C2"/>
    <w:rsid w:val="00E0620E"/>
    <w:rsid w:val="00E12B4A"/>
    <w:rsid w:val="00E14834"/>
    <w:rsid w:val="00E17177"/>
    <w:rsid w:val="00E232B6"/>
    <w:rsid w:val="00E24AEA"/>
    <w:rsid w:val="00E3027C"/>
    <w:rsid w:val="00E31010"/>
    <w:rsid w:val="00E31D5A"/>
    <w:rsid w:val="00E31E39"/>
    <w:rsid w:val="00E36AE4"/>
    <w:rsid w:val="00E4079A"/>
    <w:rsid w:val="00E47249"/>
    <w:rsid w:val="00E5011C"/>
    <w:rsid w:val="00E5219B"/>
    <w:rsid w:val="00E5254F"/>
    <w:rsid w:val="00E53CCA"/>
    <w:rsid w:val="00E5630B"/>
    <w:rsid w:val="00E574B2"/>
    <w:rsid w:val="00E60843"/>
    <w:rsid w:val="00E66501"/>
    <w:rsid w:val="00E67499"/>
    <w:rsid w:val="00E72123"/>
    <w:rsid w:val="00E72659"/>
    <w:rsid w:val="00E832FE"/>
    <w:rsid w:val="00E84266"/>
    <w:rsid w:val="00E844A4"/>
    <w:rsid w:val="00E875A2"/>
    <w:rsid w:val="00E90045"/>
    <w:rsid w:val="00E924AF"/>
    <w:rsid w:val="00E92CFD"/>
    <w:rsid w:val="00E930E9"/>
    <w:rsid w:val="00E9455D"/>
    <w:rsid w:val="00E966C0"/>
    <w:rsid w:val="00E96770"/>
    <w:rsid w:val="00E96EAA"/>
    <w:rsid w:val="00EA2433"/>
    <w:rsid w:val="00EA2B9A"/>
    <w:rsid w:val="00EA3611"/>
    <w:rsid w:val="00EA7649"/>
    <w:rsid w:val="00EB01D6"/>
    <w:rsid w:val="00EB16C1"/>
    <w:rsid w:val="00EB1E97"/>
    <w:rsid w:val="00EB26D8"/>
    <w:rsid w:val="00EB5269"/>
    <w:rsid w:val="00EC1078"/>
    <w:rsid w:val="00EC1524"/>
    <w:rsid w:val="00EC4C7A"/>
    <w:rsid w:val="00EC5909"/>
    <w:rsid w:val="00EC5C76"/>
    <w:rsid w:val="00EC61E1"/>
    <w:rsid w:val="00ED285A"/>
    <w:rsid w:val="00ED56BF"/>
    <w:rsid w:val="00ED6FE7"/>
    <w:rsid w:val="00ED720F"/>
    <w:rsid w:val="00ED7EAB"/>
    <w:rsid w:val="00EE051B"/>
    <w:rsid w:val="00EE3608"/>
    <w:rsid w:val="00EE4FBF"/>
    <w:rsid w:val="00EE5669"/>
    <w:rsid w:val="00EE5915"/>
    <w:rsid w:val="00EE5DC5"/>
    <w:rsid w:val="00EE6B7F"/>
    <w:rsid w:val="00EF0A80"/>
    <w:rsid w:val="00EF243D"/>
    <w:rsid w:val="00EF3685"/>
    <w:rsid w:val="00EF44C8"/>
    <w:rsid w:val="00EF4F78"/>
    <w:rsid w:val="00EF4FAE"/>
    <w:rsid w:val="00EF67EA"/>
    <w:rsid w:val="00EF79E9"/>
    <w:rsid w:val="00F01192"/>
    <w:rsid w:val="00F0212E"/>
    <w:rsid w:val="00F03F43"/>
    <w:rsid w:val="00F04D74"/>
    <w:rsid w:val="00F051C5"/>
    <w:rsid w:val="00F1016E"/>
    <w:rsid w:val="00F1069E"/>
    <w:rsid w:val="00F11300"/>
    <w:rsid w:val="00F115C9"/>
    <w:rsid w:val="00F13C0A"/>
    <w:rsid w:val="00F14233"/>
    <w:rsid w:val="00F22987"/>
    <w:rsid w:val="00F27529"/>
    <w:rsid w:val="00F3358B"/>
    <w:rsid w:val="00F34A73"/>
    <w:rsid w:val="00F3547B"/>
    <w:rsid w:val="00F368D4"/>
    <w:rsid w:val="00F446E3"/>
    <w:rsid w:val="00F46264"/>
    <w:rsid w:val="00F47604"/>
    <w:rsid w:val="00F50201"/>
    <w:rsid w:val="00F51106"/>
    <w:rsid w:val="00F525BA"/>
    <w:rsid w:val="00F528CB"/>
    <w:rsid w:val="00F53373"/>
    <w:rsid w:val="00F53A5E"/>
    <w:rsid w:val="00F579DC"/>
    <w:rsid w:val="00F57B24"/>
    <w:rsid w:val="00F60635"/>
    <w:rsid w:val="00F61484"/>
    <w:rsid w:val="00F617A2"/>
    <w:rsid w:val="00F63B6F"/>
    <w:rsid w:val="00F64A5B"/>
    <w:rsid w:val="00F658B0"/>
    <w:rsid w:val="00F66570"/>
    <w:rsid w:val="00F70647"/>
    <w:rsid w:val="00F7115C"/>
    <w:rsid w:val="00F7236D"/>
    <w:rsid w:val="00F7328E"/>
    <w:rsid w:val="00F74532"/>
    <w:rsid w:val="00F756A9"/>
    <w:rsid w:val="00F8180B"/>
    <w:rsid w:val="00F828C0"/>
    <w:rsid w:val="00F832CA"/>
    <w:rsid w:val="00F8409A"/>
    <w:rsid w:val="00F84CDD"/>
    <w:rsid w:val="00F85166"/>
    <w:rsid w:val="00F86717"/>
    <w:rsid w:val="00F86B3C"/>
    <w:rsid w:val="00F8749B"/>
    <w:rsid w:val="00F9143E"/>
    <w:rsid w:val="00F91561"/>
    <w:rsid w:val="00F965F2"/>
    <w:rsid w:val="00F975DC"/>
    <w:rsid w:val="00F97E17"/>
    <w:rsid w:val="00FA291D"/>
    <w:rsid w:val="00FA39A8"/>
    <w:rsid w:val="00FA3AF5"/>
    <w:rsid w:val="00FA45DD"/>
    <w:rsid w:val="00FA57B1"/>
    <w:rsid w:val="00FA7EDA"/>
    <w:rsid w:val="00FB08FA"/>
    <w:rsid w:val="00FB2280"/>
    <w:rsid w:val="00FB3C76"/>
    <w:rsid w:val="00FB7D41"/>
    <w:rsid w:val="00FC0AC5"/>
    <w:rsid w:val="00FC0C11"/>
    <w:rsid w:val="00FC2E51"/>
    <w:rsid w:val="00FC4B32"/>
    <w:rsid w:val="00FC7B76"/>
    <w:rsid w:val="00FD4FC7"/>
    <w:rsid w:val="00FD7EC0"/>
    <w:rsid w:val="00FE1651"/>
    <w:rsid w:val="00FE3A1D"/>
    <w:rsid w:val="00FE3AA2"/>
    <w:rsid w:val="00FE3CFC"/>
    <w:rsid w:val="00FE68FE"/>
    <w:rsid w:val="00FF148A"/>
    <w:rsid w:val="00FF6669"/>
    <w:rsid w:val="00FF7569"/>
    <w:rsid w:val="00FF7872"/>
    <w:rsid w:val="00FF7A1E"/>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fillcolor="white">
      <v:fill color="white"/>
    </o:shapedefaults>
    <o:shapelayout v:ext="edit">
      <o:idmap v:ext="edit" data="1"/>
    </o:shapelayout>
  </w:shapeDefaults>
  <w:decimalSymbol w:val="."/>
  <w:listSeparator w:val=","/>
  <w14:docId w14:val="62AB88DB"/>
  <w15:docId w15:val="{B7C44198-1B73-4946-BC06-A1EB331B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AE8"/>
    <w:pPr>
      <w:overflowPunct w:val="0"/>
      <w:autoSpaceDE w:val="0"/>
      <w:autoSpaceDN w:val="0"/>
      <w:adjustRightInd w:val="0"/>
      <w:jc w:val="both"/>
      <w:textAlignment w:val="baseline"/>
    </w:pPr>
  </w:style>
  <w:style w:type="paragraph" w:styleId="Heading1">
    <w:name w:val="heading 1"/>
    <w:basedOn w:val="Normal"/>
    <w:next w:val="Normal"/>
    <w:qFormat/>
    <w:rsid w:val="00C42B13"/>
    <w:pPr>
      <w:keepNext/>
      <w:spacing w:before="240" w:after="60"/>
      <w:outlineLvl w:val="0"/>
    </w:pPr>
    <w:rPr>
      <w:rFonts w:ascii="Arial" w:hAnsi="Arial"/>
      <w:b/>
      <w:color w:val="000000"/>
      <w:kern w:val="28"/>
      <w:sz w:val="28"/>
    </w:rPr>
  </w:style>
  <w:style w:type="paragraph" w:styleId="Heading2">
    <w:name w:val="heading 2"/>
    <w:basedOn w:val="Normal"/>
    <w:next w:val="Normal"/>
    <w:qFormat/>
    <w:pPr>
      <w:keepNext/>
      <w:spacing w:before="120" w:after="60"/>
      <w:ind w:left="216"/>
      <w:jc w:val="left"/>
      <w:outlineLvl w:val="1"/>
    </w:pPr>
    <w:rPr>
      <w:rFonts w:ascii="Arial" w:hAnsi="Arial"/>
      <w:b/>
      <w:color w:val="000000"/>
      <w:sz w:val="24"/>
    </w:rPr>
  </w:style>
  <w:style w:type="paragraph" w:styleId="Heading3">
    <w:name w:val="heading 3"/>
    <w:basedOn w:val="Normal"/>
    <w:next w:val="Normal"/>
    <w:link w:val="Heading3Char"/>
    <w:qFormat/>
    <w:pPr>
      <w:keepNext/>
      <w:spacing w:before="120" w:after="60"/>
      <w:ind w:left="432"/>
      <w:jc w:val="left"/>
      <w:outlineLvl w:val="2"/>
    </w:pPr>
    <w:rPr>
      <w:rFonts w:ascii="Arial" w:hAnsi="Arial" w:cs="Arial"/>
      <w:b/>
      <w:color w:val="000000"/>
    </w:rPr>
  </w:style>
  <w:style w:type="paragraph" w:styleId="Heading4">
    <w:name w:val="heading 4"/>
    <w:basedOn w:val="Normal"/>
    <w:next w:val="Normal"/>
    <w:qFormat/>
    <w:pPr>
      <w:keepNext/>
      <w:spacing w:before="120"/>
      <w:ind w:left="720"/>
      <w:jc w:val="left"/>
      <w:outlineLvl w:val="3"/>
    </w:pPr>
    <w:rPr>
      <w:b/>
      <w:i/>
    </w:rPr>
  </w:style>
  <w:style w:type="paragraph" w:styleId="Heading5">
    <w:name w:val="heading 5"/>
    <w:basedOn w:val="Normal"/>
    <w:next w:val="Normal"/>
    <w:qFormat/>
    <w:pPr>
      <w:spacing w:before="240" w:after="60"/>
      <w:outlineLvl w:val="4"/>
    </w:pPr>
    <w:rPr>
      <w:b/>
    </w:rPr>
  </w:style>
  <w:style w:type="paragraph" w:styleId="Heading6">
    <w:name w:val="heading 6"/>
    <w:basedOn w:val="Normal"/>
    <w:next w:val="Normal"/>
    <w:qFormat/>
    <w:pPr>
      <w:keepNext/>
      <w:ind w:right="-169"/>
      <w:jc w:val="center"/>
      <w:outlineLvl w:val="5"/>
    </w:pPr>
    <w:rPr>
      <w:rFonts w:ascii="Arial" w:hAnsi="Arial"/>
      <w:b/>
      <w:color w:val="000000"/>
    </w:rPr>
  </w:style>
  <w:style w:type="paragraph" w:styleId="Heading7">
    <w:name w:val="heading 7"/>
    <w:basedOn w:val="Normal"/>
    <w:next w:val="Normal"/>
    <w:qFormat/>
    <w:pPr>
      <w:keepNext/>
      <w:ind w:right="-149"/>
      <w:jc w:val="center"/>
      <w:outlineLvl w:val="6"/>
    </w:pPr>
    <w:rPr>
      <w:rFonts w:ascii="Arial" w:hAnsi="Arial"/>
      <w:b/>
      <w:color w:val="000000"/>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
    <w:name w:val="tablefigure"/>
    <w:pPr>
      <w:overflowPunct w:val="0"/>
      <w:autoSpaceDE w:val="0"/>
      <w:autoSpaceDN w:val="0"/>
      <w:adjustRightInd w:val="0"/>
      <w:jc w:val="center"/>
      <w:textAlignment w:val="baseline"/>
    </w:pPr>
    <w:rPr>
      <w:rFonts w:ascii="Arial" w:hAnsi="Arial"/>
      <w:b/>
      <w:noProof/>
      <w:kern w:val="18"/>
    </w:rPr>
  </w:style>
  <w:style w:type="paragraph" w:styleId="TOC1">
    <w:name w:val="toc 1"/>
    <w:basedOn w:val="Normal"/>
    <w:next w:val="Normal"/>
    <w:uiPriority w:val="39"/>
    <w:qFormat/>
    <w:pPr>
      <w:tabs>
        <w:tab w:val="right" w:leader="dot" w:pos="9360"/>
      </w:tabs>
      <w:spacing w:before="120"/>
      <w:jc w:val="left"/>
    </w:pPr>
    <w:rPr>
      <w:b/>
      <w:caps/>
      <w:noProof/>
      <w:szCs w:val="28"/>
    </w:rPr>
  </w:style>
  <w:style w:type="paragraph" w:styleId="TOC2">
    <w:name w:val="toc 2"/>
    <w:basedOn w:val="Normal"/>
    <w:next w:val="Normal"/>
    <w:uiPriority w:val="39"/>
    <w:qFormat/>
    <w:pPr>
      <w:tabs>
        <w:tab w:val="right" w:leader="dot" w:pos="9360"/>
      </w:tabs>
      <w:spacing w:before="40"/>
      <w:ind w:left="432"/>
      <w:jc w:val="left"/>
    </w:pPr>
    <w:rPr>
      <w:b/>
    </w:rPr>
  </w:style>
  <w:style w:type="paragraph" w:styleId="TOC3">
    <w:name w:val="toc 3"/>
    <w:basedOn w:val="Normal"/>
    <w:next w:val="Normal"/>
    <w:uiPriority w:val="39"/>
    <w:qFormat/>
    <w:pPr>
      <w:tabs>
        <w:tab w:val="right" w:leader="dot" w:pos="9360"/>
      </w:tabs>
      <w:spacing w:before="40"/>
      <w:ind w:left="720"/>
      <w:jc w:val="left"/>
    </w:pPr>
    <w:rPr>
      <w:b/>
      <w:i/>
    </w:rPr>
  </w:style>
  <w:style w:type="paragraph" w:styleId="TOC4">
    <w:name w:val="toc 4"/>
    <w:basedOn w:val="Normal"/>
    <w:next w:val="Normal"/>
    <w:uiPriority w:val="39"/>
    <w:pPr>
      <w:tabs>
        <w:tab w:val="right" w:leader="dot" w:pos="9360"/>
      </w:tabs>
      <w:ind w:left="1080"/>
      <w:jc w:val="left"/>
    </w:pPr>
    <w:rPr>
      <w:sz w:val="18"/>
    </w:rPr>
  </w:style>
  <w:style w:type="paragraph" w:styleId="TOC5">
    <w:name w:val="toc 5"/>
    <w:basedOn w:val="Normal"/>
    <w:next w:val="Normal"/>
    <w:uiPriority w:val="39"/>
    <w:pPr>
      <w:tabs>
        <w:tab w:val="right" w:pos="9360"/>
      </w:tabs>
      <w:ind w:left="800"/>
      <w:jc w:val="left"/>
    </w:pPr>
  </w:style>
  <w:style w:type="paragraph" w:styleId="TOC6">
    <w:name w:val="toc 6"/>
    <w:basedOn w:val="Normal"/>
    <w:next w:val="Normal"/>
    <w:uiPriority w:val="39"/>
    <w:pPr>
      <w:tabs>
        <w:tab w:val="right" w:pos="9360"/>
      </w:tabs>
      <w:ind w:left="1000"/>
      <w:jc w:val="left"/>
    </w:pPr>
  </w:style>
  <w:style w:type="paragraph" w:styleId="TOC7">
    <w:name w:val="toc 7"/>
    <w:basedOn w:val="Normal"/>
    <w:next w:val="Normal"/>
    <w:uiPriority w:val="39"/>
    <w:pPr>
      <w:tabs>
        <w:tab w:val="right" w:pos="9360"/>
      </w:tabs>
      <w:ind w:left="1200"/>
      <w:jc w:val="left"/>
    </w:pPr>
  </w:style>
  <w:style w:type="paragraph" w:styleId="TOC8">
    <w:name w:val="toc 8"/>
    <w:basedOn w:val="Normal"/>
    <w:next w:val="Normal"/>
    <w:uiPriority w:val="39"/>
    <w:pPr>
      <w:tabs>
        <w:tab w:val="right" w:pos="9360"/>
      </w:tabs>
      <w:ind w:left="1400"/>
      <w:jc w:val="left"/>
    </w:pPr>
  </w:style>
  <w:style w:type="paragraph" w:styleId="TOC9">
    <w:name w:val="toc 9"/>
    <w:basedOn w:val="Normal"/>
    <w:next w:val="Normal"/>
    <w:uiPriority w:val="39"/>
    <w:pPr>
      <w:tabs>
        <w:tab w:val="right" w:pos="9360"/>
      </w:tabs>
      <w:ind w:left="1600"/>
      <w:jc w:val="left"/>
    </w:pPr>
  </w:style>
  <w:style w:type="character" w:styleId="FootnoteReference">
    <w:name w:val="footnote reference"/>
    <w:semiHidden/>
    <w:rPr>
      <w:vertAlign w:val="superscript"/>
    </w:rPr>
  </w:style>
  <w:style w:type="paragraph" w:styleId="FootnoteText">
    <w:name w:val="footnote text"/>
    <w:basedOn w:val="Normal"/>
    <w:semiHidden/>
    <w:rPr>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aliases w:val="Table Text"/>
    <w:basedOn w:val="Normal"/>
    <w:pPr>
      <w:jc w:val="left"/>
    </w:pPr>
  </w:style>
  <w:style w:type="paragraph" w:styleId="BodyTextIndent2">
    <w:name w:val="Body Text Indent 2"/>
    <w:basedOn w:val="Normal"/>
    <w:pPr>
      <w:ind w:left="720"/>
    </w:pPr>
  </w:style>
  <w:style w:type="paragraph" w:styleId="BodyTextIndent3">
    <w:name w:val="Body Text Indent 3"/>
    <w:basedOn w:val="Normal"/>
    <w:pPr>
      <w:ind w:hanging="720"/>
    </w:pPr>
  </w:style>
  <w:style w:type="paragraph" w:styleId="Caption">
    <w:name w:val="caption"/>
    <w:basedOn w:val="Normal"/>
    <w:next w:val="Normal"/>
    <w:qFormat/>
    <w:pPr>
      <w:jc w:val="center"/>
    </w:pPr>
    <w:rPr>
      <w:b/>
      <w:kern w:val="1"/>
    </w:rPr>
  </w:style>
  <w:style w:type="paragraph" w:styleId="ListBullet">
    <w:name w:val="List Bullet"/>
    <w:basedOn w:val="Normal"/>
    <w:autoRedefine/>
    <w:pPr>
      <w:numPr>
        <w:numId w:val="3"/>
      </w:numPr>
      <w:tabs>
        <w:tab w:val="clear" w:pos="0"/>
        <w:tab w:val="num" w:pos="720"/>
      </w:tabs>
      <w:spacing w:after="60"/>
      <w:ind w:left="720" w:hanging="720"/>
      <w:jc w:val="left"/>
    </w:pPr>
    <w:rPr>
      <w:kern w:val="22"/>
    </w:rPr>
  </w:style>
  <w:style w:type="character" w:styleId="Hyperlink">
    <w:name w:val="Hyperlink"/>
    <w:uiPriority w:val="99"/>
    <w:rPr>
      <w:color w:val="0000FF"/>
      <w:u w:val="single"/>
    </w:rPr>
  </w:style>
  <w:style w:type="paragraph" w:customStyle="1" w:styleId="IndentBullet">
    <w:name w:val="Indent Bullet"/>
    <w:basedOn w:val="ListBullet"/>
    <w:pPr>
      <w:numPr>
        <w:numId w:val="2"/>
      </w:numPr>
      <w:tabs>
        <w:tab w:val="left" w:pos="5760"/>
        <w:tab w:val="left" w:pos="7920"/>
      </w:tabs>
      <w:spacing w:after="0"/>
    </w:pPr>
  </w:style>
  <w:style w:type="paragraph" w:styleId="BodyText2">
    <w:name w:val="Body Text 2"/>
    <w:basedOn w:val="Normal"/>
    <w:pPr>
      <w:jc w:val="left"/>
    </w:pPr>
  </w:style>
  <w:style w:type="paragraph" w:customStyle="1" w:styleId="2ndBullett">
    <w:name w:val="2nd Bullett"/>
    <w:basedOn w:val="Normal"/>
    <w:pPr>
      <w:numPr>
        <w:numId w:val="1"/>
      </w:numPr>
      <w:tabs>
        <w:tab w:val="clear" w:pos="2880"/>
        <w:tab w:val="left" w:pos="1080"/>
        <w:tab w:val="left" w:pos="5760"/>
        <w:tab w:val="left" w:pos="7920"/>
      </w:tabs>
      <w:ind w:left="1080"/>
      <w:jc w:val="left"/>
    </w:pPr>
    <w:rPr>
      <w:kern w:val="22"/>
    </w:rPr>
  </w:style>
  <w:style w:type="character" w:customStyle="1" w:styleId="Title1">
    <w:name w:val="Title1"/>
    <w:rPr>
      <w:b/>
      <w:sz w:val="20"/>
    </w:rPr>
  </w:style>
  <w:style w:type="paragraph" w:customStyle="1" w:styleId="IndentBulletNo2">
    <w:name w:val="Indent Bullet No. 2"/>
    <w:basedOn w:val="IndentBullet"/>
    <w:pPr>
      <w:numPr>
        <w:numId w:val="17"/>
      </w:numPr>
    </w:pPr>
    <w:rPr>
      <w:bCs/>
    </w:rPr>
  </w:style>
  <w:style w:type="character" w:styleId="PageNumber">
    <w:name w:val="page number"/>
    <w:basedOn w:val="DefaultParagraphFont"/>
  </w:style>
  <w:style w:type="paragraph" w:styleId="Index1">
    <w:name w:val="index 1"/>
    <w:basedOn w:val="Normal"/>
    <w:next w:val="Normal"/>
    <w:autoRedefine/>
    <w:semiHidden/>
    <w:pPr>
      <w:ind w:left="220" w:hanging="220"/>
    </w:pPr>
  </w:style>
  <w:style w:type="paragraph" w:styleId="IndexHeading">
    <w:name w:val="index heading"/>
    <w:basedOn w:val="Normal"/>
    <w:next w:val="Normal"/>
    <w:semiHidden/>
  </w:style>
  <w:style w:type="paragraph" w:styleId="BodyTextIndent">
    <w:name w:val="Body Text Indent"/>
    <w:basedOn w:val="Normal"/>
    <w:pPr>
      <w:tabs>
        <w:tab w:val="left" w:pos="2520"/>
      </w:tabs>
      <w:ind w:left="2520"/>
    </w:pPr>
  </w:style>
  <w:style w:type="paragraph" w:styleId="ListBullet2">
    <w:name w:val="List Bullet 2"/>
    <w:basedOn w:val="Normal"/>
    <w:autoRedefine/>
    <w:pPr>
      <w:numPr>
        <w:numId w:val="4"/>
      </w:numPr>
    </w:pPr>
  </w:style>
  <w:style w:type="paragraph" w:styleId="ListBullet3">
    <w:name w:val="List Bullet 3"/>
    <w:basedOn w:val="Normal"/>
    <w:autoRedefine/>
    <w:pPr>
      <w:numPr>
        <w:ilvl w:val="8"/>
        <w:numId w:val="1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NormalWeb">
    <w:name w:val="Normal (Web)"/>
    <w:basedOn w:val="Normal"/>
    <w:uiPriority w:val="99"/>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styleId="BodyText3">
    <w:name w:val="Body Text 3"/>
    <w:basedOn w:val="Normal"/>
    <w:pPr>
      <w:jc w:val="center"/>
    </w:pPr>
  </w:style>
  <w:style w:type="character" w:styleId="FollowedHyperlink">
    <w:name w:val="FollowedHyperlink"/>
    <w:rPr>
      <w:color w:val="800080"/>
      <w:u w:val="single"/>
    </w:rPr>
  </w:style>
  <w:style w:type="paragraph" w:customStyle="1" w:styleId="ReqVerMethod">
    <w:name w:val="Req Ver Method"/>
    <w:basedOn w:val="Normal"/>
    <w:next w:val="Normal"/>
    <w:rsid w:val="00953553"/>
    <w:pPr>
      <w:numPr>
        <w:numId w:val="18"/>
      </w:numPr>
      <w:tabs>
        <w:tab w:val="clear" w:pos="1134"/>
        <w:tab w:val="left" w:pos="1418"/>
        <w:tab w:val="num" w:pos="1985"/>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after="120"/>
      <w:ind w:left="3403" w:hanging="1418"/>
      <w:jc w:val="left"/>
      <w:textAlignment w:val="auto"/>
    </w:pPr>
    <w:rPr>
      <w:rFonts w:ascii="Arial" w:hAnsi="Arial"/>
      <w:lang w:val="sv-SE"/>
    </w:rPr>
  </w:style>
  <w:style w:type="paragraph" w:customStyle="1" w:styleId="Req4001">
    <w:name w:val="Req_4_001"/>
    <w:basedOn w:val="Normal"/>
    <w:link w:val="Req4001Char"/>
    <w:rsid w:val="00953553"/>
    <w:pPr>
      <w:tabs>
        <w:tab w:val="num" w:pos="720"/>
        <w:tab w:val="left" w:pos="2268"/>
        <w:tab w:val="left" w:pos="3402"/>
        <w:tab w:val="left" w:pos="4536"/>
        <w:tab w:val="left" w:pos="5670"/>
        <w:tab w:val="left" w:pos="6804"/>
        <w:tab w:val="left" w:pos="10206"/>
        <w:tab w:val="left" w:pos="11340"/>
        <w:tab w:val="left" w:pos="12474"/>
        <w:tab w:val="left" w:pos="13608"/>
        <w:tab w:val="left" w:pos="14742"/>
      </w:tabs>
      <w:overflowPunct/>
      <w:autoSpaceDE/>
      <w:autoSpaceDN/>
      <w:adjustRightInd/>
      <w:ind w:left="720" w:right="1134" w:hanging="360"/>
      <w:jc w:val="left"/>
      <w:textAlignment w:val="auto"/>
    </w:pPr>
    <w:rPr>
      <w:rFonts w:ascii="Arial" w:hAnsi="Arial"/>
      <w:lang w:val="en-GB"/>
    </w:rPr>
  </w:style>
  <w:style w:type="paragraph" w:customStyle="1" w:styleId="Req5001">
    <w:name w:val="Req_5_001"/>
    <w:basedOn w:val="Normal"/>
    <w:rsid w:val="00953553"/>
    <w:pPr>
      <w:tabs>
        <w:tab w:val="num" w:pos="144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ind w:left="1440" w:hanging="360"/>
      <w:jc w:val="left"/>
      <w:textAlignment w:val="auto"/>
    </w:pPr>
    <w:rPr>
      <w:rFonts w:ascii="Arial" w:hAnsi="Arial"/>
      <w:lang w:val="sv-SE"/>
    </w:rPr>
  </w:style>
  <w:style w:type="paragraph" w:customStyle="1" w:styleId="Reqtag">
    <w:name w:val="Req_tag"/>
    <w:basedOn w:val="Req4001"/>
    <w:autoRedefine/>
    <w:rsid w:val="00953553"/>
    <w:pPr>
      <w:tabs>
        <w:tab w:val="clear" w:pos="720"/>
      </w:tabs>
      <w:ind w:left="0" w:firstLine="0"/>
    </w:pPr>
  </w:style>
  <w:style w:type="table" w:styleId="TableGrid">
    <w:name w:val="Table Grid"/>
    <w:basedOn w:val="TableNormal"/>
    <w:uiPriority w:val="39"/>
    <w:rsid w:val="00F27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q4001Char">
    <w:name w:val="Req_4_001 Char"/>
    <w:link w:val="Req4001"/>
    <w:rsid w:val="00F27529"/>
    <w:rPr>
      <w:rFonts w:ascii="Arial" w:hAnsi="Arial"/>
      <w:lang w:val="en-GB"/>
    </w:rPr>
  </w:style>
  <w:style w:type="paragraph" w:styleId="BalloonText">
    <w:name w:val="Balloon Text"/>
    <w:basedOn w:val="Normal"/>
    <w:semiHidden/>
    <w:rsid w:val="00603EA1"/>
    <w:rPr>
      <w:rFonts w:ascii="Tahoma" w:hAnsi="Tahoma" w:cs="Tahoma"/>
      <w:sz w:val="16"/>
      <w:szCs w:val="16"/>
    </w:rPr>
  </w:style>
  <w:style w:type="paragraph" w:customStyle="1" w:styleId="Rationale">
    <w:name w:val="Rationale"/>
    <w:basedOn w:val="Normal"/>
    <w:qFormat/>
    <w:rsid w:val="0033661B"/>
    <w:pPr>
      <w:jc w:val="left"/>
    </w:pPr>
    <w:rPr>
      <w:i/>
    </w:rPr>
  </w:style>
  <w:style w:type="character" w:customStyle="1" w:styleId="hcp14">
    <w:name w:val="hcp14"/>
    <w:rsid w:val="0065231C"/>
  </w:style>
  <w:style w:type="character" w:customStyle="1" w:styleId="spelle">
    <w:name w:val="spelle"/>
    <w:rsid w:val="0065231C"/>
  </w:style>
  <w:style w:type="character" w:customStyle="1" w:styleId="hcp15">
    <w:name w:val="hcp15"/>
    <w:rsid w:val="0065231C"/>
  </w:style>
  <w:style w:type="character" w:customStyle="1" w:styleId="hcp16">
    <w:name w:val="hcp16"/>
    <w:rsid w:val="0065231C"/>
  </w:style>
  <w:style w:type="paragraph" w:customStyle="1" w:styleId="hcp17">
    <w:name w:val="hcp17"/>
    <w:basedOn w:val="Normal"/>
    <w:rsid w:val="0065231C"/>
    <w:pPr>
      <w:overflowPunct/>
      <w:autoSpaceDE/>
      <w:autoSpaceDN/>
      <w:adjustRightInd/>
      <w:spacing w:before="100" w:beforeAutospacing="1" w:after="100" w:afterAutospacing="1"/>
      <w:jc w:val="left"/>
      <w:textAlignment w:val="auto"/>
    </w:pPr>
    <w:rPr>
      <w:sz w:val="24"/>
      <w:szCs w:val="24"/>
    </w:rPr>
  </w:style>
  <w:style w:type="character" w:customStyle="1" w:styleId="hcp18">
    <w:name w:val="hcp18"/>
    <w:rsid w:val="0065231C"/>
  </w:style>
  <w:style w:type="character" w:customStyle="1" w:styleId="grame">
    <w:name w:val="grame"/>
    <w:rsid w:val="0065231C"/>
  </w:style>
  <w:style w:type="character" w:customStyle="1" w:styleId="hcp19">
    <w:name w:val="hcp19"/>
    <w:rsid w:val="0065231C"/>
  </w:style>
  <w:style w:type="paragraph" w:customStyle="1" w:styleId="Figure">
    <w:name w:val="Figure"/>
    <w:basedOn w:val="Normal"/>
    <w:link w:val="FigureChar"/>
    <w:qFormat/>
    <w:rsid w:val="002441AD"/>
    <w:pPr>
      <w:jc w:val="center"/>
    </w:pPr>
    <w:rPr>
      <w:noProof/>
    </w:rPr>
  </w:style>
  <w:style w:type="paragraph" w:styleId="TOCHeading">
    <w:name w:val="TOC Heading"/>
    <w:basedOn w:val="Heading1"/>
    <w:next w:val="Normal"/>
    <w:uiPriority w:val="39"/>
    <w:semiHidden/>
    <w:unhideWhenUsed/>
    <w:qFormat/>
    <w:rsid w:val="00653842"/>
    <w:pPr>
      <w:keepLines/>
      <w:overflowPunct/>
      <w:autoSpaceDE/>
      <w:autoSpaceDN/>
      <w:adjustRightInd/>
      <w:spacing w:before="480" w:after="0" w:line="276" w:lineRule="auto"/>
      <w:jc w:val="left"/>
      <w:textAlignment w:val="auto"/>
      <w:outlineLvl w:val="9"/>
    </w:pPr>
    <w:rPr>
      <w:rFonts w:ascii="Cambria" w:eastAsia="MS Gothic" w:hAnsi="Cambria"/>
      <w:bCs/>
      <w:color w:val="365F91"/>
      <w:kern w:val="0"/>
      <w:szCs w:val="28"/>
      <w:lang w:eastAsia="ja-JP"/>
    </w:rPr>
  </w:style>
  <w:style w:type="character" w:customStyle="1" w:styleId="FigureChar">
    <w:name w:val="Figure Char"/>
    <w:link w:val="Figure"/>
    <w:rsid w:val="002441AD"/>
    <w:rPr>
      <w:noProof/>
      <w:sz w:val="22"/>
    </w:rPr>
  </w:style>
  <w:style w:type="paragraph" w:styleId="Revision">
    <w:name w:val="Revision"/>
    <w:hidden/>
    <w:uiPriority w:val="99"/>
    <w:semiHidden/>
    <w:rsid w:val="00220480"/>
    <w:rPr>
      <w:sz w:val="22"/>
    </w:rPr>
  </w:style>
  <w:style w:type="table" w:customStyle="1" w:styleId="TableGrid1">
    <w:name w:val="Table Grid1"/>
    <w:basedOn w:val="TableNormal"/>
    <w:next w:val="TableGrid"/>
    <w:uiPriority w:val="59"/>
    <w:rsid w:val="0022048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5A2"/>
    <w:pPr>
      <w:ind w:left="720"/>
      <w:contextualSpacing/>
    </w:pPr>
  </w:style>
  <w:style w:type="paragraph" w:customStyle="1" w:styleId="SpecRequirement">
    <w:name w:val="Spec_Requirement"/>
    <w:basedOn w:val="Normal"/>
    <w:link w:val="SpecRequirementChar"/>
    <w:qFormat/>
    <w:rsid w:val="0034526E"/>
    <w:pPr>
      <w:jc w:val="left"/>
    </w:pPr>
    <w:rPr>
      <w:rFonts w:ascii="Arial" w:hAnsi="Arial"/>
      <w:kern w:val="1"/>
      <w:lang w:val="en-GB"/>
    </w:rPr>
  </w:style>
  <w:style w:type="paragraph" w:styleId="TableofFigures">
    <w:name w:val="table of figures"/>
    <w:aliases w:val="Specification Requirements"/>
    <w:basedOn w:val="Normal"/>
    <w:next w:val="Normal"/>
    <w:uiPriority w:val="99"/>
    <w:rsid w:val="005D0490"/>
    <w:rPr>
      <w:rFonts w:ascii="Arial" w:hAnsi="Arial"/>
      <w:sz w:val="16"/>
    </w:rPr>
  </w:style>
  <w:style w:type="character" w:customStyle="1" w:styleId="SpecRequirementChar">
    <w:name w:val="Spec_Requirement Char"/>
    <w:basedOn w:val="DefaultParagraphFont"/>
    <w:link w:val="SpecRequirement"/>
    <w:rsid w:val="0034526E"/>
    <w:rPr>
      <w:rFonts w:ascii="Arial" w:hAnsi="Arial"/>
      <w:kern w:val="1"/>
      <w:lang w:val="en-GB"/>
    </w:rPr>
  </w:style>
  <w:style w:type="paragraph" w:customStyle="1" w:styleId="Question">
    <w:name w:val="Question"/>
    <w:basedOn w:val="SpecRequirement"/>
    <w:link w:val="QuestionChar"/>
    <w:qFormat/>
    <w:rsid w:val="00030575"/>
    <w:pPr>
      <w:ind w:left="432"/>
    </w:pPr>
    <w:rPr>
      <w:i/>
      <w:color w:val="FF0000"/>
    </w:rPr>
  </w:style>
  <w:style w:type="character" w:customStyle="1" w:styleId="QuestionChar">
    <w:name w:val="Question Char"/>
    <w:basedOn w:val="SpecRequirementChar"/>
    <w:link w:val="Question"/>
    <w:rsid w:val="00030575"/>
    <w:rPr>
      <w:rFonts w:ascii="Arial" w:hAnsi="Arial"/>
      <w:i/>
      <w:color w:val="FF0000"/>
      <w:kern w:val="1"/>
      <w:lang w:val="en-GB"/>
    </w:rPr>
  </w:style>
  <w:style w:type="character" w:styleId="CommentReference">
    <w:name w:val="annotation reference"/>
    <w:basedOn w:val="DefaultParagraphFont"/>
    <w:semiHidden/>
    <w:unhideWhenUsed/>
    <w:rsid w:val="00CC2EF8"/>
    <w:rPr>
      <w:sz w:val="16"/>
      <w:szCs w:val="16"/>
    </w:rPr>
  </w:style>
  <w:style w:type="paragraph" w:styleId="CommentText">
    <w:name w:val="annotation text"/>
    <w:basedOn w:val="Normal"/>
    <w:link w:val="CommentTextChar"/>
    <w:semiHidden/>
    <w:unhideWhenUsed/>
    <w:rsid w:val="00CC2EF8"/>
  </w:style>
  <w:style w:type="character" w:customStyle="1" w:styleId="CommentTextChar">
    <w:name w:val="Comment Text Char"/>
    <w:basedOn w:val="DefaultParagraphFont"/>
    <w:link w:val="CommentText"/>
    <w:semiHidden/>
    <w:rsid w:val="00CC2EF8"/>
  </w:style>
  <w:style w:type="paragraph" w:styleId="CommentSubject">
    <w:name w:val="annotation subject"/>
    <w:basedOn w:val="CommentText"/>
    <w:next w:val="CommentText"/>
    <w:link w:val="CommentSubjectChar"/>
    <w:semiHidden/>
    <w:unhideWhenUsed/>
    <w:rsid w:val="00CC2EF8"/>
    <w:rPr>
      <w:b/>
      <w:bCs/>
    </w:rPr>
  </w:style>
  <w:style w:type="character" w:customStyle="1" w:styleId="CommentSubjectChar">
    <w:name w:val="Comment Subject Char"/>
    <w:basedOn w:val="CommentTextChar"/>
    <w:link w:val="CommentSubject"/>
    <w:semiHidden/>
    <w:rsid w:val="00CC2EF8"/>
    <w:rPr>
      <w:b/>
      <w:bCs/>
    </w:rPr>
  </w:style>
  <w:style w:type="character" w:customStyle="1" w:styleId="Heading3Char">
    <w:name w:val="Heading 3 Char"/>
    <w:basedOn w:val="DefaultParagraphFont"/>
    <w:link w:val="Heading3"/>
    <w:rsid w:val="000C7691"/>
    <w:rPr>
      <w:rFonts w:ascii="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545">
      <w:bodyDiv w:val="1"/>
      <w:marLeft w:val="0"/>
      <w:marRight w:val="0"/>
      <w:marTop w:val="0"/>
      <w:marBottom w:val="0"/>
      <w:divBdr>
        <w:top w:val="none" w:sz="0" w:space="0" w:color="auto"/>
        <w:left w:val="none" w:sz="0" w:space="0" w:color="auto"/>
        <w:bottom w:val="none" w:sz="0" w:space="0" w:color="auto"/>
        <w:right w:val="none" w:sz="0" w:space="0" w:color="auto"/>
      </w:divBdr>
    </w:div>
    <w:div w:id="22949725">
      <w:bodyDiv w:val="1"/>
      <w:marLeft w:val="0"/>
      <w:marRight w:val="0"/>
      <w:marTop w:val="0"/>
      <w:marBottom w:val="0"/>
      <w:divBdr>
        <w:top w:val="none" w:sz="0" w:space="0" w:color="auto"/>
        <w:left w:val="none" w:sz="0" w:space="0" w:color="auto"/>
        <w:bottom w:val="none" w:sz="0" w:space="0" w:color="auto"/>
        <w:right w:val="none" w:sz="0" w:space="0" w:color="auto"/>
      </w:divBdr>
    </w:div>
    <w:div w:id="74593039">
      <w:bodyDiv w:val="1"/>
      <w:marLeft w:val="0"/>
      <w:marRight w:val="0"/>
      <w:marTop w:val="0"/>
      <w:marBottom w:val="0"/>
      <w:divBdr>
        <w:top w:val="none" w:sz="0" w:space="0" w:color="auto"/>
        <w:left w:val="none" w:sz="0" w:space="0" w:color="auto"/>
        <w:bottom w:val="none" w:sz="0" w:space="0" w:color="auto"/>
        <w:right w:val="none" w:sz="0" w:space="0" w:color="auto"/>
      </w:divBdr>
    </w:div>
    <w:div w:id="126969673">
      <w:bodyDiv w:val="1"/>
      <w:marLeft w:val="0"/>
      <w:marRight w:val="0"/>
      <w:marTop w:val="0"/>
      <w:marBottom w:val="0"/>
      <w:divBdr>
        <w:top w:val="none" w:sz="0" w:space="0" w:color="auto"/>
        <w:left w:val="none" w:sz="0" w:space="0" w:color="auto"/>
        <w:bottom w:val="none" w:sz="0" w:space="0" w:color="auto"/>
        <w:right w:val="none" w:sz="0" w:space="0" w:color="auto"/>
      </w:divBdr>
    </w:div>
    <w:div w:id="205259895">
      <w:bodyDiv w:val="1"/>
      <w:marLeft w:val="0"/>
      <w:marRight w:val="0"/>
      <w:marTop w:val="0"/>
      <w:marBottom w:val="0"/>
      <w:divBdr>
        <w:top w:val="none" w:sz="0" w:space="0" w:color="auto"/>
        <w:left w:val="none" w:sz="0" w:space="0" w:color="auto"/>
        <w:bottom w:val="none" w:sz="0" w:space="0" w:color="auto"/>
        <w:right w:val="none" w:sz="0" w:space="0" w:color="auto"/>
      </w:divBdr>
    </w:div>
    <w:div w:id="415831775">
      <w:bodyDiv w:val="1"/>
      <w:marLeft w:val="0"/>
      <w:marRight w:val="0"/>
      <w:marTop w:val="0"/>
      <w:marBottom w:val="0"/>
      <w:divBdr>
        <w:top w:val="none" w:sz="0" w:space="0" w:color="auto"/>
        <w:left w:val="none" w:sz="0" w:space="0" w:color="auto"/>
        <w:bottom w:val="none" w:sz="0" w:space="0" w:color="auto"/>
        <w:right w:val="none" w:sz="0" w:space="0" w:color="auto"/>
      </w:divBdr>
    </w:div>
    <w:div w:id="494803074">
      <w:bodyDiv w:val="1"/>
      <w:marLeft w:val="0"/>
      <w:marRight w:val="0"/>
      <w:marTop w:val="0"/>
      <w:marBottom w:val="0"/>
      <w:divBdr>
        <w:top w:val="none" w:sz="0" w:space="0" w:color="auto"/>
        <w:left w:val="none" w:sz="0" w:space="0" w:color="auto"/>
        <w:bottom w:val="none" w:sz="0" w:space="0" w:color="auto"/>
        <w:right w:val="none" w:sz="0" w:space="0" w:color="auto"/>
      </w:divBdr>
    </w:div>
    <w:div w:id="577901965">
      <w:bodyDiv w:val="1"/>
      <w:marLeft w:val="0"/>
      <w:marRight w:val="0"/>
      <w:marTop w:val="0"/>
      <w:marBottom w:val="0"/>
      <w:divBdr>
        <w:top w:val="none" w:sz="0" w:space="0" w:color="auto"/>
        <w:left w:val="none" w:sz="0" w:space="0" w:color="auto"/>
        <w:bottom w:val="none" w:sz="0" w:space="0" w:color="auto"/>
        <w:right w:val="none" w:sz="0" w:space="0" w:color="auto"/>
      </w:divBdr>
    </w:div>
    <w:div w:id="749615450">
      <w:bodyDiv w:val="1"/>
      <w:marLeft w:val="0"/>
      <w:marRight w:val="0"/>
      <w:marTop w:val="0"/>
      <w:marBottom w:val="0"/>
      <w:divBdr>
        <w:top w:val="none" w:sz="0" w:space="0" w:color="auto"/>
        <w:left w:val="none" w:sz="0" w:space="0" w:color="auto"/>
        <w:bottom w:val="none" w:sz="0" w:space="0" w:color="auto"/>
        <w:right w:val="none" w:sz="0" w:space="0" w:color="auto"/>
      </w:divBdr>
    </w:div>
    <w:div w:id="762727345">
      <w:bodyDiv w:val="1"/>
      <w:marLeft w:val="0"/>
      <w:marRight w:val="0"/>
      <w:marTop w:val="0"/>
      <w:marBottom w:val="0"/>
      <w:divBdr>
        <w:top w:val="none" w:sz="0" w:space="0" w:color="auto"/>
        <w:left w:val="none" w:sz="0" w:space="0" w:color="auto"/>
        <w:bottom w:val="none" w:sz="0" w:space="0" w:color="auto"/>
        <w:right w:val="none" w:sz="0" w:space="0" w:color="auto"/>
      </w:divBdr>
    </w:div>
    <w:div w:id="1167209446">
      <w:bodyDiv w:val="1"/>
      <w:marLeft w:val="0"/>
      <w:marRight w:val="0"/>
      <w:marTop w:val="0"/>
      <w:marBottom w:val="0"/>
      <w:divBdr>
        <w:top w:val="none" w:sz="0" w:space="0" w:color="auto"/>
        <w:left w:val="none" w:sz="0" w:space="0" w:color="auto"/>
        <w:bottom w:val="none" w:sz="0" w:space="0" w:color="auto"/>
        <w:right w:val="none" w:sz="0" w:space="0" w:color="auto"/>
      </w:divBdr>
    </w:div>
    <w:div w:id="1524324809">
      <w:bodyDiv w:val="1"/>
      <w:marLeft w:val="0"/>
      <w:marRight w:val="0"/>
      <w:marTop w:val="0"/>
      <w:marBottom w:val="0"/>
      <w:divBdr>
        <w:top w:val="none" w:sz="0" w:space="0" w:color="auto"/>
        <w:left w:val="none" w:sz="0" w:space="0" w:color="auto"/>
        <w:bottom w:val="none" w:sz="0" w:space="0" w:color="auto"/>
        <w:right w:val="none" w:sz="0" w:space="0" w:color="auto"/>
      </w:divBdr>
    </w:div>
    <w:div w:id="1580169410">
      <w:bodyDiv w:val="1"/>
      <w:marLeft w:val="0"/>
      <w:marRight w:val="0"/>
      <w:marTop w:val="0"/>
      <w:marBottom w:val="0"/>
      <w:divBdr>
        <w:top w:val="none" w:sz="0" w:space="0" w:color="auto"/>
        <w:left w:val="none" w:sz="0" w:space="0" w:color="auto"/>
        <w:bottom w:val="none" w:sz="0" w:space="0" w:color="auto"/>
        <w:right w:val="none" w:sz="0" w:space="0" w:color="auto"/>
      </w:divBdr>
    </w:div>
    <w:div w:id="1682048900">
      <w:bodyDiv w:val="1"/>
      <w:marLeft w:val="0"/>
      <w:marRight w:val="0"/>
      <w:marTop w:val="0"/>
      <w:marBottom w:val="0"/>
      <w:divBdr>
        <w:top w:val="none" w:sz="0" w:space="0" w:color="auto"/>
        <w:left w:val="none" w:sz="0" w:space="0" w:color="auto"/>
        <w:bottom w:val="none" w:sz="0" w:space="0" w:color="auto"/>
        <w:right w:val="none" w:sz="0" w:space="0" w:color="auto"/>
      </w:divBdr>
    </w:div>
    <w:div w:id="1687553992">
      <w:bodyDiv w:val="1"/>
      <w:marLeft w:val="0"/>
      <w:marRight w:val="0"/>
      <w:marTop w:val="0"/>
      <w:marBottom w:val="0"/>
      <w:divBdr>
        <w:top w:val="none" w:sz="0" w:space="0" w:color="auto"/>
        <w:left w:val="none" w:sz="0" w:space="0" w:color="auto"/>
        <w:bottom w:val="none" w:sz="0" w:space="0" w:color="auto"/>
        <w:right w:val="none" w:sz="0" w:space="0" w:color="auto"/>
      </w:divBdr>
    </w:div>
    <w:div w:id="1823036818">
      <w:bodyDiv w:val="1"/>
      <w:marLeft w:val="0"/>
      <w:marRight w:val="0"/>
      <w:marTop w:val="0"/>
      <w:marBottom w:val="0"/>
      <w:divBdr>
        <w:top w:val="none" w:sz="0" w:space="0" w:color="auto"/>
        <w:left w:val="none" w:sz="0" w:space="0" w:color="auto"/>
        <w:bottom w:val="none" w:sz="0" w:space="0" w:color="auto"/>
        <w:right w:val="none" w:sz="0" w:space="0" w:color="auto"/>
      </w:divBdr>
    </w:div>
    <w:div w:id="1861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i.com/interface/fpd-link-serdes/products.html"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Microsoft_Visio_2003-2010_Drawing.vsd"/><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Visio_Drawing1.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Visio_Drawi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110B0CDA585D4AA8BFFD9E9BD37F78" ma:contentTypeVersion="1" ma:contentTypeDescription="Create a new document." ma:contentTypeScope="" ma:versionID="9d6c548845ce370a9bf1c1127544637c">
  <xsd:schema xmlns:xsd="http://www.w3.org/2001/XMLSchema" xmlns:xs="http://www.w3.org/2001/XMLSchema" xmlns:p="http://schemas.microsoft.com/office/2006/metadata/properties" xmlns:ns2="874bf6e6-eded-4cef-9ab3-e710743364d4" targetNamespace="http://schemas.microsoft.com/office/2006/metadata/properties" ma:root="true" ma:fieldsID="5943e2d743f1835c4910c43f1edbb1cf" ns2:_="">
    <xsd:import namespace="874bf6e6-eded-4cef-9ab3-e710743364d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bf6e6-eded-4cef-9ab3-e710743364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580DC-4D14-4B32-8E88-F69BBCD8FA6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874bf6e6-eded-4cef-9ab3-e710743364d4"/>
    <ds:schemaRef ds:uri="http://www.w3.org/XML/1998/namespace"/>
  </ds:schemaRefs>
</ds:datastoreItem>
</file>

<file path=customXml/itemProps2.xml><?xml version="1.0" encoding="utf-8"?>
<ds:datastoreItem xmlns:ds="http://schemas.openxmlformats.org/officeDocument/2006/customXml" ds:itemID="{CE77169E-63D0-4F3C-85B8-5BD8A76CF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bf6e6-eded-4cef-9ab3-e71074336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1EFAFE-D686-47B6-A8FE-1FD24A36C723}">
  <ds:schemaRefs>
    <ds:schemaRef ds:uri="http://schemas.microsoft.com/sharepoint/v3/contenttype/forms"/>
  </ds:schemaRefs>
</ds:datastoreItem>
</file>

<file path=customXml/itemProps4.xml><?xml version="1.0" encoding="utf-8"?>
<ds:datastoreItem xmlns:ds="http://schemas.openxmlformats.org/officeDocument/2006/customXml" ds:itemID="{8F9D49F9-838A-45E9-8F89-D3124A06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7848</Words>
  <Characters>44734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Link Implementation Specification</vt:lpstr>
    </vt:vector>
  </TitlesOfParts>
  <Company>Analog Devices, Inc.</Company>
  <LinksUpToDate>false</LinksUpToDate>
  <CharactersWithSpaces>52478</CharactersWithSpaces>
  <SharedDoc>false</SharedDoc>
  <HLinks>
    <vt:vector size="306" baseType="variant">
      <vt:variant>
        <vt:i4>1703994</vt:i4>
      </vt:variant>
      <vt:variant>
        <vt:i4>308</vt:i4>
      </vt:variant>
      <vt:variant>
        <vt:i4>0</vt:i4>
      </vt:variant>
      <vt:variant>
        <vt:i4>5</vt:i4>
      </vt:variant>
      <vt:variant>
        <vt:lpwstr/>
      </vt:variant>
      <vt:variant>
        <vt:lpwstr>_Toc386794660</vt:lpwstr>
      </vt:variant>
      <vt:variant>
        <vt:i4>1638458</vt:i4>
      </vt:variant>
      <vt:variant>
        <vt:i4>302</vt:i4>
      </vt:variant>
      <vt:variant>
        <vt:i4>0</vt:i4>
      </vt:variant>
      <vt:variant>
        <vt:i4>5</vt:i4>
      </vt:variant>
      <vt:variant>
        <vt:lpwstr/>
      </vt:variant>
      <vt:variant>
        <vt:lpwstr>_Toc386794659</vt:lpwstr>
      </vt:variant>
      <vt:variant>
        <vt:i4>1638458</vt:i4>
      </vt:variant>
      <vt:variant>
        <vt:i4>296</vt:i4>
      </vt:variant>
      <vt:variant>
        <vt:i4>0</vt:i4>
      </vt:variant>
      <vt:variant>
        <vt:i4>5</vt:i4>
      </vt:variant>
      <vt:variant>
        <vt:lpwstr/>
      </vt:variant>
      <vt:variant>
        <vt:lpwstr>_Toc386794658</vt:lpwstr>
      </vt:variant>
      <vt:variant>
        <vt:i4>1638458</vt:i4>
      </vt:variant>
      <vt:variant>
        <vt:i4>290</vt:i4>
      </vt:variant>
      <vt:variant>
        <vt:i4>0</vt:i4>
      </vt:variant>
      <vt:variant>
        <vt:i4>5</vt:i4>
      </vt:variant>
      <vt:variant>
        <vt:lpwstr/>
      </vt:variant>
      <vt:variant>
        <vt:lpwstr>_Toc386794657</vt:lpwstr>
      </vt:variant>
      <vt:variant>
        <vt:i4>1638458</vt:i4>
      </vt:variant>
      <vt:variant>
        <vt:i4>284</vt:i4>
      </vt:variant>
      <vt:variant>
        <vt:i4>0</vt:i4>
      </vt:variant>
      <vt:variant>
        <vt:i4>5</vt:i4>
      </vt:variant>
      <vt:variant>
        <vt:lpwstr/>
      </vt:variant>
      <vt:variant>
        <vt:lpwstr>_Toc386794656</vt:lpwstr>
      </vt:variant>
      <vt:variant>
        <vt:i4>1638458</vt:i4>
      </vt:variant>
      <vt:variant>
        <vt:i4>278</vt:i4>
      </vt:variant>
      <vt:variant>
        <vt:i4>0</vt:i4>
      </vt:variant>
      <vt:variant>
        <vt:i4>5</vt:i4>
      </vt:variant>
      <vt:variant>
        <vt:lpwstr/>
      </vt:variant>
      <vt:variant>
        <vt:lpwstr>_Toc386794655</vt:lpwstr>
      </vt:variant>
      <vt:variant>
        <vt:i4>1638458</vt:i4>
      </vt:variant>
      <vt:variant>
        <vt:i4>272</vt:i4>
      </vt:variant>
      <vt:variant>
        <vt:i4>0</vt:i4>
      </vt:variant>
      <vt:variant>
        <vt:i4>5</vt:i4>
      </vt:variant>
      <vt:variant>
        <vt:lpwstr/>
      </vt:variant>
      <vt:variant>
        <vt:lpwstr>_Toc386794654</vt:lpwstr>
      </vt:variant>
      <vt:variant>
        <vt:i4>1638458</vt:i4>
      </vt:variant>
      <vt:variant>
        <vt:i4>266</vt:i4>
      </vt:variant>
      <vt:variant>
        <vt:i4>0</vt:i4>
      </vt:variant>
      <vt:variant>
        <vt:i4>5</vt:i4>
      </vt:variant>
      <vt:variant>
        <vt:lpwstr/>
      </vt:variant>
      <vt:variant>
        <vt:lpwstr>_Toc386794653</vt:lpwstr>
      </vt:variant>
      <vt:variant>
        <vt:i4>1638458</vt:i4>
      </vt:variant>
      <vt:variant>
        <vt:i4>260</vt:i4>
      </vt:variant>
      <vt:variant>
        <vt:i4>0</vt:i4>
      </vt:variant>
      <vt:variant>
        <vt:i4>5</vt:i4>
      </vt:variant>
      <vt:variant>
        <vt:lpwstr/>
      </vt:variant>
      <vt:variant>
        <vt:lpwstr>_Toc386794652</vt:lpwstr>
      </vt:variant>
      <vt:variant>
        <vt:i4>1638458</vt:i4>
      </vt:variant>
      <vt:variant>
        <vt:i4>254</vt:i4>
      </vt:variant>
      <vt:variant>
        <vt:i4>0</vt:i4>
      </vt:variant>
      <vt:variant>
        <vt:i4>5</vt:i4>
      </vt:variant>
      <vt:variant>
        <vt:lpwstr/>
      </vt:variant>
      <vt:variant>
        <vt:lpwstr>_Toc386794651</vt:lpwstr>
      </vt:variant>
      <vt:variant>
        <vt:i4>1638458</vt:i4>
      </vt:variant>
      <vt:variant>
        <vt:i4>248</vt:i4>
      </vt:variant>
      <vt:variant>
        <vt:i4>0</vt:i4>
      </vt:variant>
      <vt:variant>
        <vt:i4>5</vt:i4>
      </vt:variant>
      <vt:variant>
        <vt:lpwstr/>
      </vt:variant>
      <vt:variant>
        <vt:lpwstr>_Toc386794650</vt:lpwstr>
      </vt:variant>
      <vt:variant>
        <vt:i4>1572922</vt:i4>
      </vt:variant>
      <vt:variant>
        <vt:i4>242</vt:i4>
      </vt:variant>
      <vt:variant>
        <vt:i4>0</vt:i4>
      </vt:variant>
      <vt:variant>
        <vt:i4>5</vt:i4>
      </vt:variant>
      <vt:variant>
        <vt:lpwstr/>
      </vt:variant>
      <vt:variant>
        <vt:lpwstr>_Toc386794649</vt:lpwstr>
      </vt:variant>
      <vt:variant>
        <vt:i4>1572922</vt:i4>
      </vt:variant>
      <vt:variant>
        <vt:i4>236</vt:i4>
      </vt:variant>
      <vt:variant>
        <vt:i4>0</vt:i4>
      </vt:variant>
      <vt:variant>
        <vt:i4>5</vt:i4>
      </vt:variant>
      <vt:variant>
        <vt:lpwstr/>
      </vt:variant>
      <vt:variant>
        <vt:lpwstr>_Toc386794648</vt:lpwstr>
      </vt:variant>
      <vt:variant>
        <vt:i4>1572922</vt:i4>
      </vt:variant>
      <vt:variant>
        <vt:i4>230</vt:i4>
      </vt:variant>
      <vt:variant>
        <vt:i4>0</vt:i4>
      </vt:variant>
      <vt:variant>
        <vt:i4>5</vt:i4>
      </vt:variant>
      <vt:variant>
        <vt:lpwstr/>
      </vt:variant>
      <vt:variant>
        <vt:lpwstr>_Toc386794647</vt:lpwstr>
      </vt:variant>
      <vt:variant>
        <vt:i4>1572922</vt:i4>
      </vt:variant>
      <vt:variant>
        <vt:i4>224</vt:i4>
      </vt:variant>
      <vt:variant>
        <vt:i4>0</vt:i4>
      </vt:variant>
      <vt:variant>
        <vt:i4>5</vt:i4>
      </vt:variant>
      <vt:variant>
        <vt:lpwstr/>
      </vt:variant>
      <vt:variant>
        <vt:lpwstr>_Toc386794646</vt:lpwstr>
      </vt:variant>
      <vt:variant>
        <vt:i4>1572922</vt:i4>
      </vt:variant>
      <vt:variant>
        <vt:i4>218</vt:i4>
      </vt:variant>
      <vt:variant>
        <vt:i4>0</vt:i4>
      </vt:variant>
      <vt:variant>
        <vt:i4>5</vt:i4>
      </vt:variant>
      <vt:variant>
        <vt:lpwstr/>
      </vt:variant>
      <vt:variant>
        <vt:lpwstr>_Toc386794645</vt:lpwstr>
      </vt:variant>
      <vt:variant>
        <vt:i4>1572922</vt:i4>
      </vt:variant>
      <vt:variant>
        <vt:i4>212</vt:i4>
      </vt:variant>
      <vt:variant>
        <vt:i4>0</vt:i4>
      </vt:variant>
      <vt:variant>
        <vt:i4>5</vt:i4>
      </vt:variant>
      <vt:variant>
        <vt:lpwstr/>
      </vt:variant>
      <vt:variant>
        <vt:lpwstr>_Toc386794644</vt:lpwstr>
      </vt:variant>
      <vt:variant>
        <vt:i4>1572922</vt:i4>
      </vt:variant>
      <vt:variant>
        <vt:i4>206</vt:i4>
      </vt:variant>
      <vt:variant>
        <vt:i4>0</vt:i4>
      </vt:variant>
      <vt:variant>
        <vt:i4>5</vt:i4>
      </vt:variant>
      <vt:variant>
        <vt:lpwstr/>
      </vt:variant>
      <vt:variant>
        <vt:lpwstr>_Toc386794643</vt:lpwstr>
      </vt:variant>
      <vt:variant>
        <vt:i4>1572922</vt:i4>
      </vt:variant>
      <vt:variant>
        <vt:i4>200</vt:i4>
      </vt:variant>
      <vt:variant>
        <vt:i4>0</vt:i4>
      </vt:variant>
      <vt:variant>
        <vt:i4>5</vt:i4>
      </vt:variant>
      <vt:variant>
        <vt:lpwstr/>
      </vt:variant>
      <vt:variant>
        <vt:lpwstr>_Toc386794642</vt:lpwstr>
      </vt:variant>
      <vt:variant>
        <vt:i4>1572922</vt:i4>
      </vt:variant>
      <vt:variant>
        <vt:i4>194</vt:i4>
      </vt:variant>
      <vt:variant>
        <vt:i4>0</vt:i4>
      </vt:variant>
      <vt:variant>
        <vt:i4>5</vt:i4>
      </vt:variant>
      <vt:variant>
        <vt:lpwstr/>
      </vt:variant>
      <vt:variant>
        <vt:lpwstr>_Toc386794641</vt:lpwstr>
      </vt:variant>
      <vt:variant>
        <vt:i4>1572922</vt:i4>
      </vt:variant>
      <vt:variant>
        <vt:i4>188</vt:i4>
      </vt:variant>
      <vt:variant>
        <vt:i4>0</vt:i4>
      </vt:variant>
      <vt:variant>
        <vt:i4>5</vt:i4>
      </vt:variant>
      <vt:variant>
        <vt:lpwstr/>
      </vt:variant>
      <vt:variant>
        <vt:lpwstr>_Toc386794640</vt:lpwstr>
      </vt:variant>
      <vt:variant>
        <vt:i4>2031674</vt:i4>
      </vt:variant>
      <vt:variant>
        <vt:i4>182</vt:i4>
      </vt:variant>
      <vt:variant>
        <vt:i4>0</vt:i4>
      </vt:variant>
      <vt:variant>
        <vt:i4>5</vt:i4>
      </vt:variant>
      <vt:variant>
        <vt:lpwstr/>
      </vt:variant>
      <vt:variant>
        <vt:lpwstr>_Toc386794639</vt:lpwstr>
      </vt:variant>
      <vt:variant>
        <vt:i4>2031674</vt:i4>
      </vt:variant>
      <vt:variant>
        <vt:i4>176</vt:i4>
      </vt:variant>
      <vt:variant>
        <vt:i4>0</vt:i4>
      </vt:variant>
      <vt:variant>
        <vt:i4>5</vt:i4>
      </vt:variant>
      <vt:variant>
        <vt:lpwstr/>
      </vt:variant>
      <vt:variant>
        <vt:lpwstr>_Toc386794638</vt:lpwstr>
      </vt:variant>
      <vt:variant>
        <vt:i4>2031674</vt:i4>
      </vt:variant>
      <vt:variant>
        <vt:i4>170</vt:i4>
      </vt:variant>
      <vt:variant>
        <vt:i4>0</vt:i4>
      </vt:variant>
      <vt:variant>
        <vt:i4>5</vt:i4>
      </vt:variant>
      <vt:variant>
        <vt:lpwstr/>
      </vt:variant>
      <vt:variant>
        <vt:lpwstr>_Toc386794637</vt:lpwstr>
      </vt:variant>
      <vt:variant>
        <vt:i4>2031674</vt:i4>
      </vt:variant>
      <vt:variant>
        <vt:i4>164</vt:i4>
      </vt:variant>
      <vt:variant>
        <vt:i4>0</vt:i4>
      </vt:variant>
      <vt:variant>
        <vt:i4>5</vt:i4>
      </vt:variant>
      <vt:variant>
        <vt:lpwstr/>
      </vt:variant>
      <vt:variant>
        <vt:lpwstr>_Toc386794636</vt:lpwstr>
      </vt:variant>
      <vt:variant>
        <vt:i4>2031674</vt:i4>
      </vt:variant>
      <vt:variant>
        <vt:i4>158</vt:i4>
      </vt:variant>
      <vt:variant>
        <vt:i4>0</vt:i4>
      </vt:variant>
      <vt:variant>
        <vt:i4>5</vt:i4>
      </vt:variant>
      <vt:variant>
        <vt:lpwstr/>
      </vt:variant>
      <vt:variant>
        <vt:lpwstr>_Toc386794635</vt:lpwstr>
      </vt:variant>
      <vt:variant>
        <vt:i4>2031674</vt:i4>
      </vt:variant>
      <vt:variant>
        <vt:i4>152</vt:i4>
      </vt:variant>
      <vt:variant>
        <vt:i4>0</vt:i4>
      </vt:variant>
      <vt:variant>
        <vt:i4>5</vt:i4>
      </vt:variant>
      <vt:variant>
        <vt:lpwstr/>
      </vt:variant>
      <vt:variant>
        <vt:lpwstr>_Toc386794634</vt:lpwstr>
      </vt:variant>
      <vt:variant>
        <vt:i4>2031674</vt:i4>
      </vt:variant>
      <vt:variant>
        <vt:i4>146</vt:i4>
      </vt:variant>
      <vt:variant>
        <vt:i4>0</vt:i4>
      </vt:variant>
      <vt:variant>
        <vt:i4>5</vt:i4>
      </vt:variant>
      <vt:variant>
        <vt:lpwstr/>
      </vt:variant>
      <vt:variant>
        <vt:lpwstr>_Toc386794633</vt:lpwstr>
      </vt:variant>
      <vt:variant>
        <vt:i4>2031674</vt:i4>
      </vt:variant>
      <vt:variant>
        <vt:i4>140</vt:i4>
      </vt:variant>
      <vt:variant>
        <vt:i4>0</vt:i4>
      </vt:variant>
      <vt:variant>
        <vt:i4>5</vt:i4>
      </vt:variant>
      <vt:variant>
        <vt:lpwstr/>
      </vt:variant>
      <vt:variant>
        <vt:lpwstr>_Toc386794632</vt:lpwstr>
      </vt:variant>
      <vt:variant>
        <vt:i4>2031674</vt:i4>
      </vt:variant>
      <vt:variant>
        <vt:i4>134</vt:i4>
      </vt:variant>
      <vt:variant>
        <vt:i4>0</vt:i4>
      </vt:variant>
      <vt:variant>
        <vt:i4>5</vt:i4>
      </vt:variant>
      <vt:variant>
        <vt:lpwstr/>
      </vt:variant>
      <vt:variant>
        <vt:lpwstr>_Toc386794631</vt:lpwstr>
      </vt:variant>
      <vt:variant>
        <vt:i4>2031674</vt:i4>
      </vt:variant>
      <vt:variant>
        <vt:i4>128</vt:i4>
      </vt:variant>
      <vt:variant>
        <vt:i4>0</vt:i4>
      </vt:variant>
      <vt:variant>
        <vt:i4>5</vt:i4>
      </vt:variant>
      <vt:variant>
        <vt:lpwstr/>
      </vt:variant>
      <vt:variant>
        <vt:lpwstr>_Toc386794630</vt:lpwstr>
      </vt:variant>
      <vt:variant>
        <vt:i4>1966138</vt:i4>
      </vt:variant>
      <vt:variant>
        <vt:i4>122</vt:i4>
      </vt:variant>
      <vt:variant>
        <vt:i4>0</vt:i4>
      </vt:variant>
      <vt:variant>
        <vt:i4>5</vt:i4>
      </vt:variant>
      <vt:variant>
        <vt:lpwstr/>
      </vt:variant>
      <vt:variant>
        <vt:lpwstr>_Toc386794629</vt:lpwstr>
      </vt:variant>
      <vt:variant>
        <vt:i4>1966138</vt:i4>
      </vt:variant>
      <vt:variant>
        <vt:i4>116</vt:i4>
      </vt:variant>
      <vt:variant>
        <vt:i4>0</vt:i4>
      </vt:variant>
      <vt:variant>
        <vt:i4>5</vt:i4>
      </vt:variant>
      <vt:variant>
        <vt:lpwstr/>
      </vt:variant>
      <vt:variant>
        <vt:lpwstr>_Toc386794628</vt:lpwstr>
      </vt:variant>
      <vt:variant>
        <vt:i4>1966138</vt:i4>
      </vt:variant>
      <vt:variant>
        <vt:i4>110</vt:i4>
      </vt:variant>
      <vt:variant>
        <vt:i4>0</vt:i4>
      </vt:variant>
      <vt:variant>
        <vt:i4>5</vt:i4>
      </vt:variant>
      <vt:variant>
        <vt:lpwstr/>
      </vt:variant>
      <vt:variant>
        <vt:lpwstr>_Toc386794627</vt:lpwstr>
      </vt:variant>
      <vt:variant>
        <vt:i4>1966138</vt:i4>
      </vt:variant>
      <vt:variant>
        <vt:i4>104</vt:i4>
      </vt:variant>
      <vt:variant>
        <vt:i4>0</vt:i4>
      </vt:variant>
      <vt:variant>
        <vt:i4>5</vt:i4>
      </vt:variant>
      <vt:variant>
        <vt:lpwstr/>
      </vt:variant>
      <vt:variant>
        <vt:lpwstr>_Toc386794626</vt:lpwstr>
      </vt:variant>
      <vt:variant>
        <vt:i4>1966138</vt:i4>
      </vt:variant>
      <vt:variant>
        <vt:i4>98</vt:i4>
      </vt:variant>
      <vt:variant>
        <vt:i4>0</vt:i4>
      </vt:variant>
      <vt:variant>
        <vt:i4>5</vt:i4>
      </vt:variant>
      <vt:variant>
        <vt:lpwstr/>
      </vt:variant>
      <vt:variant>
        <vt:lpwstr>_Toc386794625</vt:lpwstr>
      </vt:variant>
      <vt:variant>
        <vt:i4>1966138</vt:i4>
      </vt:variant>
      <vt:variant>
        <vt:i4>92</vt:i4>
      </vt:variant>
      <vt:variant>
        <vt:i4>0</vt:i4>
      </vt:variant>
      <vt:variant>
        <vt:i4>5</vt:i4>
      </vt:variant>
      <vt:variant>
        <vt:lpwstr/>
      </vt:variant>
      <vt:variant>
        <vt:lpwstr>_Toc386794624</vt:lpwstr>
      </vt:variant>
      <vt:variant>
        <vt:i4>1966138</vt:i4>
      </vt:variant>
      <vt:variant>
        <vt:i4>86</vt:i4>
      </vt:variant>
      <vt:variant>
        <vt:i4>0</vt:i4>
      </vt:variant>
      <vt:variant>
        <vt:i4>5</vt:i4>
      </vt:variant>
      <vt:variant>
        <vt:lpwstr/>
      </vt:variant>
      <vt:variant>
        <vt:lpwstr>_Toc386794623</vt:lpwstr>
      </vt:variant>
      <vt:variant>
        <vt:i4>1966138</vt:i4>
      </vt:variant>
      <vt:variant>
        <vt:i4>80</vt:i4>
      </vt:variant>
      <vt:variant>
        <vt:i4>0</vt:i4>
      </vt:variant>
      <vt:variant>
        <vt:i4>5</vt:i4>
      </vt:variant>
      <vt:variant>
        <vt:lpwstr/>
      </vt:variant>
      <vt:variant>
        <vt:lpwstr>_Toc386794622</vt:lpwstr>
      </vt:variant>
      <vt:variant>
        <vt:i4>1966138</vt:i4>
      </vt:variant>
      <vt:variant>
        <vt:i4>74</vt:i4>
      </vt:variant>
      <vt:variant>
        <vt:i4>0</vt:i4>
      </vt:variant>
      <vt:variant>
        <vt:i4>5</vt:i4>
      </vt:variant>
      <vt:variant>
        <vt:lpwstr/>
      </vt:variant>
      <vt:variant>
        <vt:lpwstr>_Toc386794621</vt:lpwstr>
      </vt:variant>
      <vt:variant>
        <vt:i4>1966138</vt:i4>
      </vt:variant>
      <vt:variant>
        <vt:i4>68</vt:i4>
      </vt:variant>
      <vt:variant>
        <vt:i4>0</vt:i4>
      </vt:variant>
      <vt:variant>
        <vt:i4>5</vt:i4>
      </vt:variant>
      <vt:variant>
        <vt:lpwstr/>
      </vt:variant>
      <vt:variant>
        <vt:lpwstr>_Toc386794620</vt:lpwstr>
      </vt:variant>
      <vt:variant>
        <vt:i4>1900602</vt:i4>
      </vt:variant>
      <vt:variant>
        <vt:i4>62</vt:i4>
      </vt:variant>
      <vt:variant>
        <vt:i4>0</vt:i4>
      </vt:variant>
      <vt:variant>
        <vt:i4>5</vt:i4>
      </vt:variant>
      <vt:variant>
        <vt:lpwstr/>
      </vt:variant>
      <vt:variant>
        <vt:lpwstr>_Toc386794619</vt:lpwstr>
      </vt:variant>
      <vt:variant>
        <vt:i4>1900602</vt:i4>
      </vt:variant>
      <vt:variant>
        <vt:i4>56</vt:i4>
      </vt:variant>
      <vt:variant>
        <vt:i4>0</vt:i4>
      </vt:variant>
      <vt:variant>
        <vt:i4>5</vt:i4>
      </vt:variant>
      <vt:variant>
        <vt:lpwstr/>
      </vt:variant>
      <vt:variant>
        <vt:lpwstr>_Toc386794618</vt:lpwstr>
      </vt:variant>
      <vt:variant>
        <vt:i4>1900602</vt:i4>
      </vt:variant>
      <vt:variant>
        <vt:i4>50</vt:i4>
      </vt:variant>
      <vt:variant>
        <vt:i4>0</vt:i4>
      </vt:variant>
      <vt:variant>
        <vt:i4>5</vt:i4>
      </vt:variant>
      <vt:variant>
        <vt:lpwstr/>
      </vt:variant>
      <vt:variant>
        <vt:lpwstr>_Toc386794617</vt:lpwstr>
      </vt:variant>
      <vt:variant>
        <vt:i4>1900602</vt:i4>
      </vt:variant>
      <vt:variant>
        <vt:i4>44</vt:i4>
      </vt:variant>
      <vt:variant>
        <vt:i4>0</vt:i4>
      </vt:variant>
      <vt:variant>
        <vt:i4>5</vt:i4>
      </vt:variant>
      <vt:variant>
        <vt:lpwstr/>
      </vt:variant>
      <vt:variant>
        <vt:lpwstr>_Toc386794616</vt:lpwstr>
      </vt:variant>
      <vt:variant>
        <vt:i4>1900602</vt:i4>
      </vt:variant>
      <vt:variant>
        <vt:i4>38</vt:i4>
      </vt:variant>
      <vt:variant>
        <vt:i4>0</vt:i4>
      </vt:variant>
      <vt:variant>
        <vt:i4>5</vt:i4>
      </vt:variant>
      <vt:variant>
        <vt:lpwstr/>
      </vt:variant>
      <vt:variant>
        <vt:lpwstr>_Toc386794615</vt:lpwstr>
      </vt:variant>
      <vt:variant>
        <vt:i4>1900602</vt:i4>
      </vt:variant>
      <vt:variant>
        <vt:i4>32</vt:i4>
      </vt:variant>
      <vt:variant>
        <vt:i4>0</vt:i4>
      </vt:variant>
      <vt:variant>
        <vt:i4>5</vt:i4>
      </vt:variant>
      <vt:variant>
        <vt:lpwstr/>
      </vt:variant>
      <vt:variant>
        <vt:lpwstr>_Toc386794614</vt:lpwstr>
      </vt:variant>
      <vt:variant>
        <vt:i4>1900602</vt:i4>
      </vt:variant>
      <vt:variant>
        <vt:i4>26</vt:i4>
      </vt:variant>
      <vt:variant>
        <vt:i4>0</vt:i4>
      </vt:variant>
      <vt:variant>
        <vt:i4>5</vt:i4>
      </vt:variant>
      <vt:variant>
        <vt:lpwstr/>
      </vt:variant>
      <vt:variant>
        <vt:lpwstr>_Toc386794613</vt:lpwstr>
      </vt:variant>
      <vt:variant>
        <vt:i4>1900602</vt:i4>
      </vt:variant>
      <vt:variant>
        <vt:i4>20</vt:i4>
      </vt:variant>
      <vt:variant>
        <vt:i4>0</vt:i4>
      </vt:variant>
      <vt:variant>
        <vt:i4>5</vt:i4>
      </vt:variant>
      <vt:variant>
        <vt:lpwstr/>
      </vt:variant>
      <vt:variant>
        <vt:lpwstr>_Toc386794612</vt:lpwstr>
      </vt:variant>
      <vt:variant>
        <vt:i4>1900602</vt:i4>
      </vt:variant>
      <vt:variant>
        <vt:i4>14</vt:i4>
      </vt:variant>
      <vt:variant>
        <vt:i4>0</vt:i4>
      </vt:variant>
      <vt:variant>
        <vt:i4>5</vt:i4>
      </vt:variant>
      <vt:variant>
        <vt:lpwstr/>
      </vt:variant>
      <vt:variant>
        <vt:lpwstr>_Toc386794611</vt:lpwstr>
      </vt:variant>
      <vt:variant>
        <vt:i4>1900602</vt:i4>
      </vt:variant>
      <vt:variant>
        <vt:i4>8</vt:i4>
      </vt:variant>
      <vt:variant>
        <vt:i4>0</vt:i4>
      </vt:variant>
      <vt:variant>
        <vt:i4>5</vt:i4>
      </vt:variant>
      <vt:variant>
        <vt:lpwstr/>
      </vt:variant>
      <vt:variant>
        <vt:lpwstr>_Toc386794610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 Implementation Specification</dc:title>
  <dc:creator>Gopal, Amrit (A.)</dc:creator>
  <dc:description>DRAFT</dc:description>
  <cp:lastModifiedBy>O'brien, Gary (G.R.)</cp:lastModifiedBy>
  <cp:revision>2</cp:revision>
  <cp:lastPrinted>2014-06-24T17:18:00Z</cp:lastPrinted>
  <dcterms:created xsi:type="dcterms:W3CDTF">2019-03-29T22:23:00Z</dcterms:created>
  <dcterms:modified xsi:type="dcterms:W3CDTF">2019-03-29T22:23:00Z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2062733477</vt:i4>
  </property>
  <property fmtid="{D5CDD505-2E9C-101B-9397-08002B2CF9AE}" pid="4" name="_EmailSubject">
    <vt:lpwstr>FPD Link III Specs</vt:lpwstr>
  </property>
  <property fmtid="{D5CDD505-2E9C-101B-9397-08002B2CF9AE}" pid="5" name="_AuthorEmail">
    <vt:lpwstr>jlawlis@ford.com</vt:lpwstr>
  </property>
  <property fmtid="{D5CDD505-2E9C-101B-9397-08002B2CF9AE}" pid="6" name="_AuthorEmailDisplayName">
    <vt:lpwstr>Lawlis, James (M.)</vt:lpwstr>
  </property>
  <property fmtid="{D5CDD505-2E9C-101B-9397-08002B2CF9AE}" pid="7" name="_PreviousAdHocReviewCycleID">
    <vt:i4>348928713</vt:i4>
  </property>
  <property fmtid="{D5CDD505-2E9C-101B-9397-08002B2CF9AE}" pid="8" name="ContentTypeId">
    <vt:lpwstr>0x0101004D110B0CDA585D4AA8BFFD9E9BD37F78</vt:lpwstr>
  </property>
  <property fmtid="{D5CDD505-2E9C-101B-9397-08002B2CF9AE}" pid="9" name="_ReviewingToolsShownOnce">
    <vt:lpwstr/>
  </property>
  <property fmtid="{D5CDD505-2E9C-101B-9397-08002B2CF9AE}" pid="10" name="xd_ProgID">
    <vt:lpwstr/>
  </property>
  <property fmtid="{D5CDD505-2E9C-101B-9397-08002B2CF9AE}" pid="11" name="TemplateUrl">
    <vt:lpwstr/>
  </property>
</Properties>
</file>